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9615EA" w:rsidRPr="009615EA" w:rsidRDefault="009615EA" w:rsidP="009615EA">
      <w:pPr>
        <w:pStyle w:val="1"/>
        <w:rPr>
          <w:rFonts w:cs="Arial"/>
          <w:sz w:val="36"/>
          <w:szCs w:val="36"/>
          <w:highlight w:val="red"/>
          <w:lang w:val="en-US"/>
        </w:rPr>
      </w:pPr>
      <w:r w:rsidRPr="009615EA">
        <w:rPr>
          <w:rFonts w:cs="Arial"/>
          <w:sz w:val="36"/>
          <w:szCs w:val="36"/>
          <w:highlight w:val="red"/>
          <w:lang w:val="en-US"/>
        </w:rPr>
        <w:t>USED TO [juːzd tuː]</w:t>
      </w:r>
    </w:p>
    <w:p w:rsidR="009615EA" w:rsidRPr="009615EA" w:rsidRDefault="009615EA" w:rsidP="009615EA">
      <w:pPr>
        <w:jc w:val="center"/>
        <w:rPr>
          <w:rFonts w:cs="Arial"/>
          <w:b/>
          <w:i/>
          <w:color w:val="FFFFFF" w:themeColor="background1"/>
          <w:szCs w:val="36"/>
          <w:lang w:val="en-US"/>
        </w:rPr>
      </w:pPr>
      <w:r w:rsidRPr="009615EA">
        <w:rPr>
          <w:rFonts w:cs="Arial"/>
          <w:b/>
          <w:i/>
          <w:color w:val="FFFFFF" w:themeColor="background1"/>
          <w:szCs w:val="36"/>
        </w:rPr>
        <w:t>ПОДЛЕЖАЩЕЕ</w:t>
      </w:r>
      <w:r w:rsidRPr="009615EA">
        <w:rPr>
          <w:rFonts w:cs="Arial"/>
          <w:b/>
          <w:i/>
          <w:color w:val="FFFFFF" w:themeColor="background1"/>
          <w:szCs w:val="36"/>
          <w:lang w:val="en-US"/>
        </w:rPr>
        <w:t xml:space="preserve"> +USED TO DO SOMETHING.</w:t>
      </w:r>
    </w:p>
    <w:p w:rsidR="009615EA" w:rsidRPr="003F7260" w:rsidRDefault="009615EA" w:rsidP="009615EA">
      <w:pPr>
        <w:jc w:val="center"/>
        <w:rPr>
          <w:rFonts w:cs="Arial"/>
          <w:b/>
          <w:i/>
          <w:color w:val="FFFFFF" w:themeColor="background1"/>
          <w:szCs w:val="36"/>
          <w:lang w:val="en-US"/>
        </w:rPr>
      </w:pPr>
    </w:p>
    <w:p w:rsidR="009615EA" w:rsidRPr="009615EA" w:rsidRDefault="009615EA" w:rsidP="009615EA">
      <w:pPr>
        <w:rPr>
          <w:rFonts w:cs="Arial"/>
          <w:color w:val="FF0000"/>
          <w:szCs w:val="36"/>
        </w:rPr>
      </w:pPr>
      <w:r w:rsidRPr="009615EA">
        <w:rPr>
          <w:rFonts w:cs="Arial"/>
          <w:color w:val="FFFFFF" w:themeColor="background1"/>
          <w:szCs w:val="36"/>
        </w:rPr>
        <w:t xml:space="preserve">Где вместо I может быть любое другое подлежащее: he, she, they, Boris, my friend и т. д., а вместо to do – любое действие, выраженное глаголом в начальной форме (инфинитивом), в том числе вместо to do может использоваться глагол to be(быть). </w:t>
      </w:r>
      <w:r w:rsidRPr="009615EA">
        <w:rPr>
          <w:rFonts w:cs="Arial"/>
          <w:color w:val="FF0000"/>
          <w:szCs w:val="36"/>
        </w:rPr>
        <w:t>Оборот употребляется только в прошедшем времени.</w:t>
      </w:r>
    </w:p>
    <w:p w:rsidR="009615EA" w:rsidRPr="009615EA" w:rsidRDefault="009615EA" w:rsidP="009615EA">
      <w:pPr>
        <w:jc w:val="center"/>
        <w:rPr>
          <w:rFonts w:cs="Arial"/>
          <w:b/>
          <w:i/>
          <w:color w:val="00B050"/>
          <w:szCs w:val="36"/>
        </w:rPr>
      </w:pPr>
      <w:r w:rsidRPr="009615EA">
        <w:rPr>
          <w:rFonts w:cs="Arial"/>
          <w:b/>
          <w:i/>
          <w:color w:val="00B050"/>
          <w:szCs w:val="36"/>
        </w:rPr>
        <w:t>ОБОРОТ USED TO ИСПОЛЬЗУЕТСЯ В ДВУХ СЛУЧАЯХ.</w:t>
      </w:r>
    </w:p>
    <w:p w:rsidR="009615EA" w:rsidRPr="009615EA" w:rsidRDefault="009615EA" w:rsidP="009615EA">
      <w:pPr>
        <w:rPr>
          <w:rFonts w:cs="Arial"/>
          <w:b/>
          <w:i/>
          <w:color w:val="FFFFFF" w:themeColor="background1"/>
          <w:szCs w:val="36"/>
        </w:rPr>
      </w:pPr>
      <w:r w:rsidRPr="009615EA">
        <w:rPr>
          <w:rFonts w:cs="Arial"/>
          <w:color w:val="FFFFFF" w:themeColor="background1"/>
          <w:szCs w:val="36"/>
        </w:rPr>
        <w:t>1</w:t>
      </w:r>
      <w:r w:rsidRPr="009615EA">
        <w:rPr>
          <w:rFonts w:cs="Arial"/>
          <w:b/>
          <w:i/>
          <w:color w:val="FFFFFF" w:themeColor="background1"/>
          <w:szCs w:val="36"/>
        </w:rPr>
        <w:t>. ДЕЙСТВИЕ ПРОИСХОДИЛО КАКОЕ-ТО ВРЕМЯ В ПРОШЛОМ, НО СЕЙЧАС УЖЕ НЕ ПРОИСХОДИТ</w:t>
      </w:r>
    </w:p>
    <w:p w:rsidR="009615EA" w:rsidRPr="009615EA" w:rsidRDefault="009615EA" w:rsidP="009615EA">
      <w:pPr>
        <w:rPr>
          <w:rFonts w:cs="Arial"/>
          <w:color w:val="FFFFFF" w:themeColor="background1"/>
          <w:szCs w:val="36"/>
        </w:rPr>
      </w:pPr>
      <w:r w:rsidRPr="009615EA">
        <w:rPr>
          <w:rFonts w:cs="Arial"/>
          <w:color w:val="FFFFFF" w:themeColor="background1"/>
          <w:szCs w:val="36"/>
        </w:rPr>
        <w:t>Обратите внимание, период времени при этом очерчен неточно (earlier, when I was young, years ago и т. д.)</w:t>
      </w:r>
    </w:p>
    <w:p w:rsidR="009615EA" w:rsidRPr="009615EA" w:rsidRDefault="009615EA" w:rsidP="009615EA">
      <w:pPr>
        <w:rPr>
          <w:rFonts w:cs="Arial"/>
          <w:color w:val="FFFFFF" w:themeColor="background1"/>
          <w:szCs w:val="36"/>
        </w:rPr>
      </w:pPr>
      <w:r w:rsidRPr="009615EA">
        <w:rPr>
          <w:rFonts w:cs="Arial"/>
          <w:color w:val="FFFFFF" w:themeColor="background1"/>
          <w:szCs w:val="36"/>
        </w:rPr>
        <w:t>Примеры:</w:t>
      </w:r>
    </w:p>
    <w:p w:rsidR="009615EA" w:rsidRPr="009615EA" w:rsidRDefault="009615EA" w:rsidP="00E854E1">
      <w:pPr>
        <w:pStyle w:val="a7"/>
        <w:numPr>
          <w:ilvl w:val="0"/>
          <w:numId w:val="49"/>
        </w:numPr>
        <w:rPr>
          <w:rFonts w:cs="Arial"/>
          <w:i/>
          <w:color w:val="FFFFFF" w:themeColor="background1"/>
          <w:szCs w:val="36"/>
          <w:lang w:val="en-US"/>
        </w:rPr>
      </w:pPr>
      <w:r w:rsidRPr="009615EA">
        <w:rPr>
          <w:rFonts w:cs="Arial"/>
          <w:i/>
          <w:color w:val="FFFFFF" w:themeColor="background1"/>
          <w:szCs w:val="36"/>
          <w:lang w:val="en-US"/>
        </w:rPr>
        <w:t xml:space="preserve">I used to smoke a lot but now I don’t. – </w:t>
      </w:r>
      <w:r w:rsidRPr="009615EA">
        <w:rPr>
          <w:rFonts w:cs="Arial"/>
          <w:i/>
          <w:color w:val="FFFFFF" w:themeColor="background1"/>
          <w:szCs w:val="36"/>
        </w:rPr>
        <w:t>Я</w:t>
      </w:r>
      <w:r w:rsidRPr="009615EA">
        <w:rPr>
          <w:rFonts w:cs="Arial"/>
          <w:i/>
          <w:color w:val="FFFFFF" w:themeColor="background1"/>
          <w:szCs w:val="36"/>
          <w:lang w:val="en-US"/>
        </w:rPr>
        <w:t xml:space="preserve"> </w:t>
      </w:r>
      <w:r w:rsidRPr="009615EA">
        <w:rPr>
          <w:rFonts w:cs="Arial"/>
          <w:i/>
          <w:color w:val="FFFFFF" w:themeColor="background1"/>
          <w:szCs w:val="36"/>
        </w:rPr>
        <w:t>много</w:t>
      </w:r>
      <w:r w:rsidRPr="009615EA">
        <w:rPr>
          <w:rFonts w:cs="Arial"/>
          <w:i/>
          <w:color w:val="FFFFFF" w:themeColor="background1"/>
          <w:szCs w:val="36"/>
          <w:lang w:val="en-US"/>
        </w:rPr>
        <w:t xml:space="preserve"> </w:t>
      </w:r>
      <w:r w:rsidRPr="009615EA">
        <w:rPr>
          <w:rFonts w:cs="Arial"/>
          <w:i/>
          <w:color w:val="FFFFFF" w:themeColor="background1"/>
          <w:szCs w:val="36"/>
        </w:rPr>
        <w:t>курил</w:t>
      </w:r>
      <w:r w:rsidRPr="009615EA">
        <w:rPr>
          <w:rFonts w:cs="Arial"/>
          <w:i/>
          <w:color w:val="FFFFFF" w:themeColor="background1"/>
          <w:szCs w:val="36"/>
          <w:lang w:val="en-US"/>
        </w:rPr>
        <w:t xml:space="preserve">, </w:t>
      </w:r>
      <w:r w:rsidRPr="009615EA">
        <w:rPr>
          <w:rFonts w:cs="Arial"/>
          <w:i/>
          <w:color w:val="FFFFFF" w:themeColor="background1"/>
          <w:szCs w:val="36"/>
        </w:rPr>
        <w:t>но</w:t>
      </w:r>
      <w:r w:rsidRPr="009615EA">
        <w:rPr>
          <w:rFonts w:cs="Arial"/>
          <w:i/>
          <w:color w:val="FFFFFF" w:themeColor="background1"/>
          <w:szCs w:val="36"/>
          <w:lang w:val="en-US"/>
        </w:rPr>
        <w:t xml:space="preserve"> </w:t>
      </w:r>
      <w:r w:rsidRPr="009615EA">
        <w:rPr>
          <w:rFonts w:cs="Arial"/>
          <w:i/>
          <w:color w:val="FFFFFF" w:themeColor="background1"/>
          <w:szCs w:val="36"/>
        </w:rPr>
        <w:t>теперь</w:t>
      </w:r>
      <w:r w:rsidRPr="009615EA">
        <w:rPr>
          <w:rFonts w:cs="Arial"/>
          <w:i/>
          <w:color w:val="FFFFFF" w:themeColor="background1"/>
          <w:szCs w:val="36"/>
          <w:lang w:val="en-US"/>
        </w:rPr>
        <w:t xml:space="preserve"> </w:t>
      </w:r>
      <w:r w:rsidRPr="009615EA">
        <w:rPr>
          <w:rFonts w:cs="Arial"/>
          <w:i/>
          <w:color w:val="FFFFFF" w:themeColor="background1"/>
          <w:szCs w:val="36"/>
        </w:rPr>
        <w:t>не</w:t>
      </w:r>
      <w:r w:rsidRPr="009615EA">
        <w:rPr>
          <w:rFonts w:cs="Arial"/>
          <w:i/>
          <w:color w:val="FFFFFF" w:themeColor="background1"/>
          <w:szCs w:val="36"/>
          <w:lang w:val="en-US"/>
        </w:rPr>
        <w:t xml:space="preserve"> </w:t>
      </w:r>
      <w:r w:rsidRPr="009615EA">
        <w:rPr>
          <w:rFonts w:cs="Arial"/>
          <w:i/>
          <w:color w:val="FFFFFF" w:themeColor="background1"/>
          <w:szCs w:val="36"/>
        </w:rPr>
        <w:t>курю</w:t>
      </w:r>
      <w:r w:rsidRPr="009615EA">
        <w:rPr>
          <w:rFonts w:cs="Arial"/>
          <w:i/>
          <w:color w:val="FFFFFF" w:themeColor="background1"/>
          <w:szCs w:val="36"/>
          <w:lang w:val="en-US"/>
        </w:rPr>
        <w:t>.</w:t>
      </w:r>
    </w:p>
    <w:p w:rsidR="009615EA" w:rsidRPr="009615EA" w:rsidRDefault="009615EA" w:rsidP="00E854E1">
      <w:pPr>
        <w:pStyle w:val="a7"/>
        <w:numPr>
          <w:ilvl w:val="0"/>
          <w:numId w:val="49"/>
        </w:numPr>
        <w:rPr>
          <w:rFonts w:cs="Arial"/>
          <w:i/>
          <w:color w:val="FFFFFF" w:themeColor="background1"/>
          <w:szCs w:val="36"/>
          <w:lang w:val="en-US"/>
        </w:rPr>
      </w:pPr>
      <w:r w:rsidRPr="009615EA">
        <w:rPr>
          <w:rFonts w:cs="Arial"/>
          <w:i/>
          <w:color w:val="FFFFFF" w:themeColor="background1"/>
          <w:szCs w:val="36"/>
          <w:lang w:val="en-US"/>
        </w:rPr>
        <w:t xml:space="preserve">Martin used to gamble when he was younger. – </w:t>
      </w:r>
      <w:r w:rsidRPr="009615EA">
        <w:rPr>
          <w:rFonts w:cs="Arial"/>
          <w:i/>
          <w:color w:val="FFFFFF" w:themeColor="background1"/>
          <w:szCs w:val="36"/>
        </w:rPr>
        <w:t>Мартин</w:t>
      </w:r>
      <w:r w:rsidRPr="009615EA">
        <w:rPr>
          <w:rFonts w:cs="Arial"/>
          <w:i/>
          <w:color w:val="FFFFFF" w:themeColor="background1"/>
          <w:szCs w:val="36"/>
          <w:lang w:val="en-US"/>
        </w:rPr>
        <w:t xml:space="preserve"> </w:t>
      </w:r>
      <w:r w:rsidRPr="009615EA">
        <w:rPr>
          <w:rFonts w:cs="Arial"/>
          <w:i/>
          <w:color w:val="FFFFFF" w:themeColor="background1"/>
          <w:szCs w:val="36"/>
        </w:rPr>
        <w:t>играл</w:t>
      </w:r>
      <w:r w:rsidRPr="009615EA">
        <w:rPr>
          <w:rFonts w:cs="Arial"/>
          <w:i/>
          <w:color w:val="FFFFFF" w:themeColor="background1"/>
          <w:szCs w:val="36"/>
          <w:lang w:val="en-US"/>
        </w:rPr>
        <w:t xml:space="preserve"> </w:t>
      </w:r>
      <w:r w:rsidRPr="009615EA">
        <w:rPr>
          <w:rFonts w:cs="Arial"/>
          <w:i/>
          <w:color w:val="FFFFFF" w:themeColor="background1"/>
          <w:szCs w:val="36"/>
        </w:rPr>
        <w:t>в</w:t>
      </w:r>
      <w:r w:rsidRPr="009615EA">
        <w:rPr>
          <w:rFonts w:cs="Arial"/>
          <w:i/>
          <w:color w:val="FFFFFF" w:themeColor="background1"/>
          <w:szCs w:val="36"/>
          <w:lang w:val="en-US"/>
        </w:rPr>
        <w:t xml:space="preserve"> </w:t>
      </w:r>
      <w:r w:rsidRPr="009615EA">
        <w:rPr>
          <w:rFonts w:cs="Arial"/>
          <w:i/>
          <w:color w:val="FFFFFF" w:themeColor="background1"/>
          <w:szCs w:val="36"/>
        </w:rPr>
        <w:t>азартные</w:t>
      </w:r>
      <w:r w:rsidRPr="009615EA">
        <w:rPr>
          <w:rFonts w:cs="Arial"/>
          <w:i/>
          <w:color w:val="FFFFFF" w:themeColor="background1"/>
          <w:szCs w:val="36"/>
          <w:lang w:val="en-US"/>
        </w:rPr>
        <w:t xml:space="preserve"> </w:t>
      </w:r>
      <w:r w:rsidRPr="009615EA">
        <w:rPr>
          <w:rFonts w:cs="Arial"/>
          <w:i/>
          <w:color w:val="FFFFFF" w:themeColor="background1"/>
          <w:szCs w:val="36"/>
        </w:rPr>
        <w:t>игры</w:t>
      </w:r>
      <w:r w:rsidRPr="009615EA">
        <w:rPr>
          <w:rFonts w:cs="Arial"/>
          <w:i/>
          <w:color w:val="FFFFFF" w:themeColor="background1"/>
          <w:szCs w:val="36"/>
          <w:lang w:val="en-US"/>
        </w:rPr>
        <w:t xml:space="preserve">, </w:t>
      </w:r>
      <w:r w:rsidRPr="009615EA">
        <w:rPr>
          <w:rFonts w:cs="Arial"/>
          <w:i/>
          <w:color w:val="FFFFFF" w:themeColor="background1"/>
          <w:szCs w:val="36"/>
        </w:rPr>
        <w:t>когда</w:t>
      </w:r>
      <w:r w:rsidRPr="009615EA">
        <w:rPr>
          <w:rFonts w:cs="Arial"/>
          <w:i/>
          <w:color w:val="FFFFFF" w:themeColor="background1"/>
          <w:szCs w:val="36"/>
          <w:lang w:val="en-US"/>
        </w:rPr>
        <w:t xml:space="preserve"> </w:t>
      </w:r>
      <w:r w:rsidRPr="009615EA">
        <w:rPr>
          <w:rFonts w:cs="Arial"/>
          <w:i/>
          <w:color w:val="FFFFFF" w:themeColor="background1"/>
          <w:szCs w:val="36"/>
        </w:rPr>
        <w:t>был</w:t>
      </w:r>
      <w:r w:rsidRPr="009615EA">
        <w:rPr>
          <w:rFonts w:cs="Arial"/>
          <w:i/>
          <w:color w:val="FFFFFF" w:themeColor="background1"/>
          <w:szCs w:val="36"/>
          <w:lang w:val="en-US"/>
        </w:rPr>
        <w:t xml:space="preserve"> </w:t>
      </w:r>
      <w:r w:rsidRPr="009615EA">
        <w:rPr>
          <w:rFonts w:cs="Arial"/>
          <w:i/>
          <w:color w:val="FFFFFF" w:themeColor="background1"/>
          <w:szCs w:val="36"/>
        </w:rPr>
        <w:t>моложе</w:t>
      </w:r>
      <w:r w:rsidRPr="009615EA">
        <w:rPr>
          <w:rFonts w:cs="Arial"/>
          <w:i/>
          <w:color w:val="FFFFFF" w:themeColor="background1"/>
          <w:szCs w:val="36"/>
          <w:lang w:val="en-US"/>
        </w:rPr>
        <w:t>.</w:t>
      </w:r>
    </w:p>
    <w:p w:rsidR="009615EA" w:rsidRPr="009615EA" w:rsidRDefault="009615EA" w:rsidP="009615EA">
      <w:pPr>
        <w:rPr>
          <w:rFonts w:cs="Arial"/>
          <w:color w:val="FFFFFF" w:themeColor="background1"/>
          <w:szCs w:val="36"/>
        </w:rPr>
      </w:pPr>
      <w:r w:rsidRPr="009615EA">
        <w:rPr>
          <w:rFonts w:cs="Arial"/>
          <w:color w:val="FFFFFF" w:themeColor="background1"/>
          <w:szCs w:val="36"/>
        </w:rPr>
        <w:t>Много курил – это действие, происходившее длительное время в прошлом, причем период времени не очерчен конкретно. Сейчас это действие уже не происходит (“теперь не курю”).</w:t>
      </w:r>
    </w:p>
    <w:p w:rsidR="009615EA" w:rsidRPr="009615EA" w:rsidRDefault="009615EA" w:rsidP="009615EA">
      <w:pPr>
        <w:rPr>
          <w:rFonts w:cs="Arial"/>
          <w:color w:val="FFFFFF" w:themeColor="background1"/>
          <w:szCs w:val="36"/>
        </w:rPr>
      </w:pPr>
      <w:r w:rsidRPr="009615EA">
        <w:rPr>
          <w:rFonts w:cs="Arial"/>
          <w:color w:val="FFFFFF" w:themeColor="background1"/>
          <w:szCs w:val="36"/>
        </w:rPr>
        <w:t>Играл в азартные игры – тоже действие, относящееся к прошлому. Временной период имеет размытые рамки (“when he was younger”). В этом примере напрямую не указано, что Мартин больше не играет, но собеседнику это понятно и без уточнения, т.к. это подразумевает сам оборот used to.</w:t>
      </w:r>
    </w:p>
    <w:p w:rsidR="009615EA" w:rsidRPr="00F553F0" w:rsidRDefault="009615EA" w:rsidP="009615EA">
      <w:pPr>
        <w:rPr>
          <w:rFonts w:cs="Arial"/>
          <w:color w:val="00B0F0"/>
          <w:szCs w:val="36"/>
        </w:rPr>
      </w:pPr>
      <w:r w:rsidRPr="00F553F0">
        <w:rPr>
          <w:rFonts w:cs="Arial"/>
          <w:color w:val="00B0F0"/>
          <w:szCs w:val="36"/>
        </w:rPr>
        <w:t>Очень часто употребляется шаблон типа I used to be, то есть в качестве глагола в этой схеме используется глагол “быть”.</w:t>
      </w:r>
    </w:p>
    <w:p w:rsidR="009615EA" w:rsidRPr="009615EA" w:rsidRDefault="009615EA" w:rsidP="00E854E1">
      <w:pPr>
        <w:pStyle w:val="a7"/>
        <w:numPr>
          <w:ilvl w:val="0"/>
          <w:numId w:val="49"/>
        </w:numPr>
        <w:rPr>
          <w:rFonts w:cs="Arial"/>
          <w:i/>
          <w:color w:val="FFFFFF" w:themeColor="background1"/>
          <w:szCs w:val="36"/>
          <w:lang w:val="en-US"/>
        </w:rPr>
      </w:pPr>
      <w:r w:rsidRPr="009615EA">
        <w:rPr>
          <w:rFonts w:cs="Arial"/>
          <w:i/>
          <w:color w:val="FFFFFF" w:themeColor="background1"/>
          <w:szCs w:val="36"/>
          <w:lang w:val="en-US"/>
        </w:rPr>
        <w:t xml:space="preserve">You used to be smarter. – </w:t>
      </w:r>
      <w:r w:rsidRPr="009615EA">
        <w:rPr>
          <w:rFonts w:cs="Arial"/>
          <w:i/>
          <w:color w:val="FFFFFF" w:themeColor="background1"/>
          <w:szCs w:val="36"/>
        </w:rPr>
        <w:t>Ты</w:t>
      </w:r>
      <w:r w:rsidRPr="009615EA">
        <w:rPr>
          <w:rFonts w:cs="Arial"/>
          <w:i/>
          <w:color w:val="FFFFFF" w:themeColor="background1"/>
          <w:szCs w:val="36"/>
          <w:lang w:val="en-US"/>
        </w:rPr>
        <w:t xml:space="preserve"> </w:t>
      </w:r>
      <w:r w:rsidRPr="009615EA">
        <w:rPr>
          <w:rFonts w:cs="Arial"/>
          <w:i/>
          <w:color w:val="FFFFFF" w:themeColor="background1"/>
          <w:szCs w:val="36"/>
        </w:rPr>
        <w:t>был</w:t>
      </w:r>
      <w:r w:rsidRPr="009615EA">
        <w:rPr>
          <w:rFonts w:cs="Arial"/>
          <w:i/>
          <w:color w:val="FFFFFF" w:themeColor="background1"/>
          <w:szCs w:val="36"/>
          <w:lang w:val="en-US"/>
        </w:rPr>
        <w:t xml:space="preserve"> </w:t>
      </w:r>
      <w:r w:rsidRPr="009615EA">
        <w:rPr>
          <w:rFonts w:cs="Arial"/>
          <w:i/>
          <w:color w:val="FFFFFF" w:themeColor="background1"/>
          <w:szCs w:val="36"/>
        </w:rPr>
        <w:t>умнее</w:t>
      </w:r>
      <w:r w:rsidRPr="009615EA">
        <w:rPr>
          <w:rFonts w:cs="Arial"/>
          <w:i/>
          <w:color w:val="FFFFFF" w:themeColor="background1"/>
          <w:szCs w:val="36"/>
          <w:lang w:val="en-US"/>
        </w:rPr>
        <w:t>.</w:t>
      </w:r>
    </w:p>
    <w:p w:rsidR="009615EA" w:rsidRPr="009615EA" w:rsidRDefault="009615EA" w:rsidP="00E854E1">
      <w:pPr>
        <w:pStyle w:val="a7"/>
        <w:numPr>
          <w:ilvl w:val="0"/>
          <w:numId w:val="49"/>
        </w:numPr>
        <w:rPr>
          <w:rFonts w:cs="Arial"/>
          <w:i/>
          <w:color w:val="FFFFFF" w:themeColor="background1"/>
          <w:szCs w:val="36"/>
          <w:lang w:val="en-US"/>
        </w:rPr>
      </w:pPr>
      <w:r w:rsidRPr="009615EA">
        <w:rPr>
          <w:rFonts w:cs="Arial"/>
          <w:i/>
          <w:color w:val="FFFFFF" w:themeColor="background1"/>
          <w:szCs w:val="36"/>
          <w:lang w:val="en-US"/>
        </w:rPr>
        <w:t xml:space="preserve">There used to be a farm here but now there is a mall. – </w:t>
      </w:r>
      <w:r w:rsidRPr="009615EA">
        <w:rPr>
          <w:rFonts w:cs="Arial"/>
          <w:i/>
          <w:color w:val="FFFFFF" w:themeColor="background1"/>
          <w:szCs w:val="36"/>
        </w:rPr>
        <w:t>Здесь</w:t>
      </w:r>
      <w:r w:rsidRPr="009615EA">
        <w:rPr>
          <w:rFonts w:cs="Arial"/>
          <w:i/>
          <w:color w:val="FFFFFF" w:themeColor="background1"/>
          <w:szCs w:val="36"/>
          <w:lang w:val="en-US"/>
        </w:rPr>
        <w:t xml:space="preserve"> </w:t>
      </w:r>
      <w:r w:rsidRPr="009615EA">
        <w:rPr>
          <w:rFonts w:cs="Arial"/>
          <w:i/>
          <w:color w:val="FFFFFF" w:themeColor="background1"/>
          <w:szCs w:val="36"/>
        </w:rPr>
        <w:t>была</w:t>
      </w:r>
      <w:r w:rsidRPr="009615EA">
        <w:rPr>
          <w:rFonts w:cs="Arial"/>
          <w:i/>
          <w:color w:val="FFFFFF" w:themeColor="background1"/>
          <w:szCs w:val="36"/>
          <w:lang w:val="en-US"/>
        </w:rPr>
        <w:t xml:space="preserve"> </w:t>
      </w:r>
      <w:r w:rsidRPr="009615EA">
        <w:rPr>
          <w:rFonts w:cs="Arial"/>
          <w:i/>
          <w:color w:val="FFFFFF" w:themeColor="background1"/>
          <w:szCs w:val="36"/>
        </w:rPr>
        <w:t>ферма</w:t>
      </w:r>
      <w:r w:rsidRPr="009615EA">
        <w:rPr>
          <w:rFonts w:cs="Arial"/>
          <w:i/>
          <w:color w:val="FFFFFF" w:themeColor="background1"/>
          <w:szCs w:val="36"/>
          <w:lang w:val="en-US"/>
        </w:rPr>
        <w:t xml:space="preserve">, </w:t>
      </w:r>
      <w:r w:rsidRPr="009615EA">
        <w:rPr>
          <w:rFonts w:cs="Arial"/>
          <w:i/>
          <w:color w:val="FFFFFF" w:themeColor="background1"/>
          <w:szCs w:val="36"/>
        </w:rPr>
        <w:t>а</w:t>
      </w:r>
      <w:r w:rsidRPr="009615EA">
        <w:rPr>
          <w:rFonts w:cs="Arial"/>
          <w:i/>
          <w:color w:val="FFFFFF" w:themeColor="background1"/>
          <w:szCs w:val="36"/>
          <w:lang w:val="en-US"/>
        </w:rPr>
        <w:t xml:space="preserve"> </w:t>
      </w:r>
      <w:r w:rsidRPr="009615EA">
        <w:rPr>
          <w:rFonts w:cs="Arial"/>
          <w:i/>
          <w:color w:val="FFFFFF" w:themeColor="background1"/>
          <w:szCs w:val="36"/>
        </w:rPr>
        <w:t>сейчас</w:t>
      </w:r>
      <w:r w:rsidRPr="009615EA">
        <w:rPr>
          <w:rFonts w:cs="Arial"/>
          <w:i/>
          <w:color w:val="FFFFFF" w:themeColor="background1"/>
          <w:szCs w:val="36"/>
          <w:lang w:val="en-US"/>
        </w:rPr>
        <w:t xml:space="preserve"> </w:t>
      </w:r>
      <w:r w:rsidRPr="009615EA">
        <w:rPr>
          <w:rFonts w:cs="Arial"/>
          <w:i/>
          <w:color w:val="FFFFFF" w:themeColor="background1"/>
          <w:szCs w:val="36"/>
        </w:rPr>
        <w:t>здесь</w:t>
      </w:r>
      <w:r w:rsidRPr="009615EA">
        <w:rPr>
          <w:rFonts w:cs="Arial"/>
          <w:i/>
          <w:color w:val="FFFFFF" w:themeColor="background1"/>
          <w:szCs w:val="36"/>
          <w:lang w:val="en-US"/>
        </w:rPr>
        <w:t xml:space="preserve"> </w:t>
      </w:r>
      <w:r w:rsidRPr="009615EA">
        <w:rPr>
          <w:rFonts w:cs="Arial"/>
          <w:i/>
          <w:color w:val="FFFFFF" w:themeColor="background1"/>
          <w:szCs w:val="36"/>
        </w:rPr>
        <w:t>торговый</w:t>
      </w:r>
      <w:r w:rsidRPr="009615EA">
        <w:rPr>
          <w:rFonts w:cs="Arial"/>
          <w:i/>
          <w:color w:val="FFFFFF" w:themeColor="background1"/>
          <w:szCs w:val="36"/>
          <w:lang w:val="en-US"/>
        </w:rPr>
        <w:t xml:space="preserve"> </w:t>
      </w:r>
      <w:r w:rsidRPr="009615EA">
        <w:rPr>
          <w:rFonts w:cs="Arial"/>
          <w:i/>
          <w:color w:val="FFFFFF" w:themeColor="background1"/>
          <w:szCs w:val="36"/>
        </w:rPr>
        <w:t>центр</w:t>
      </w:r>
      <w:r w:rsidRPr="009615EA">
        <w:rPr>
          <w:rFonts w:cs="Arial"/>
          <w:i/>
          <w:color w:val="FFFFFF" w:themeColor="background1"/>
          <w:szCs w:val="36"/>
          <w:lang w:val="en-US"/>
        </w:rPr>
        <w:t>.</w:t>
      </w:r>
    </w:p>
    <w:p w:rsidR="009615EA" w:rsidRPr="009615EA" w:rsidRDefault="009615EA" w:rsidP="00E854E1">
      <w:pPr>
        <w:pStyle w:val="a7"/>
        <w:numPr>
          <w:ilvl w:val="0"/>
          <w:numId w:val="49"/>
        </w:numPr>
        <w:rPr>
          <w:rFonts w:cs="Arial"/>
          <w:i/>
          <w:color w:val="FFFFFF" w:themeColor="background1"/>
          <w:szCs w:val="36"/>
          <w:lang w:val="en-US"/>
        </w:rPr>
      </w:pPr>
      <w:r w:rsidRPr="009615EA">
        <w:rPr>
          <w:rFonts w:cs="Arial"/>
          <w:i/>
          <w:color w:val="FFFFFF" w:themeColor="background1"/>
          <w:szCs w:val="36"/>
          <w:lang w:val="en-US"/>
        </w:rPr>
        <w:t xml:space="preserve">I used to be an adventurer like you then I took an arrow in the knee. – </w:t>
      </w:r>
      <w:r w:rsidRPr="009615EA">
        <w:rPr>
          <w:rFonts w:cs="Arial"/>
          <w:i/>
          <w:color w:val="FFFFFF" w:themeColor="background1"/>
          <w:szCs w:val="36"/>
        </w:rPr>
        <w:t>Я</w:t>
      </w:r>
      <w:r w:rsidRPr="009615EA">
        <w:rPr>
          <w:rFonts w:cs="Arial"/>
          <w:i/>
          <w:color w:val="FFFFFF" w:themeColor="background1"/>
          <w:szCs w:val="36"/>
          <w:lang w:val="en-US"/>
        </w:rPr>
        <w:t xml:space="preserve"> </w:t>
      </w:r>
      <w:r w:rsidRPr="009615EA">
        <w:rPr>
          <w:rFonts w:cs="Arial"/>
          <w:i/>
          <w:color w:val="FFFFFF" w:themeColor="background1"/>
          <w:szCs w:val="36"/>
        </w:rPr>
        <w:t>тоже</w:t>
      </w:r>
      <w:r w:rsidRPr="009615EA">
        <w:rPr>
          <w:rFonts w:cs="Arial"/>
          <w:i/>
          <w:color w:val="FFFFFF" w:themeColor="background1"/>
          <w:szCs w:val="36"/>
          <w:lang w:val="en-US"/>
        </w:rPr>
        <w:t xml:space="preserve"> </w:t>
      </w:r>
      <w:r w:rsidRPr="009615EA">
        <w:rPr>
          <w:rFonts w:cs="Arial"/>
          <w:i/>
          <w:color w:val="FFFFFF" w:themeColor="background1"/>
          <w:szCs w:val="36"/>
        </w:rPr>
        <w:t>был</w:t>
      </w:r>
      <w:r w:rsidRPr="009615EA">
        <w:rPr>
          <w:rFonts w:cs="Arial"/>
          <w:i/>
          <w:color w:val="FFFFFF" w:themeColor="background1"/>
          <w:szCs w:val="36"/>
          <w:lang w:val="en-US"/>
        </w:rPr>
        <w:t xml:space="preserve"> </w:t>
      </w:r>
      <w:r w:rsidRPr="009615EA">
        <w:rPr>
          <w:rFonts w:cs="Arial"/>
          <w:i/>
          <w:color w:val="FFFFFF" w:themeColor="background1"/>
          <w:szCs w:val="36"/>
        </w:rPr>
        <w:t>искателем</w:t>
      </w:r>
      <w:r w:rsidRPr="009615EA">
        <w:rPr>
          <w:rFonts w:cs="Arial"/>
          <w:i/>
          <w:color w:val="FFFFFF" w:themeColor="background1"/>
          <w:szCs w:val="36"/>
          <w:lang w:val="en-US"/>
        </w:rPr>
        <w:t xml:space="preserve"> </w:t>
      </w:r>
      <w:r w:rsidRPr="009615EA">
        <w:rPr>
          <w:rFonts w:cs="Arial"/>
          <w:i/>
          <w:color w:val="FFFFFF" w:themeColor="background1"/>
          <w:szCs w:val="36"/>
        </w:rPr>
        <w:t>приключений</w:t>
      </w:r>
      <w:r w:rsidRPr="009615EA">
        <w:rPr>
          <w:rFonts w:cs="Arial"/>
          <w:i/>
          <w:color w:val="FFFFFF" w:themeColor="background1"/>
          <w:szCs w:val="36"/>
          <w:lang w:val="en-US"/>
        </w:rPr>
        <w:t xml:space="preserve">, </w:t>
      </w:r>
      <w:r w:rsidRPr="009615EA">
        <w:rPr>
          <w:rFonts w:cs="Arial"/>
          <w:i/>
          <w:color w:val="FFFFFF" w:themeColor="background1"/>
          <w:szCs w:val="36"/>
        </w:rPr>
        <w:t>как</w:t>
      </w:r>
      <w:r w:rsidRPr="009615EA">
        <w:rPr>
          <w:rFonts w:cs="Arial"/>
          <w:i/>
          <w:color w:val="FFFFFF" w:themeColor="background1"/>
          <w:szCs w:val="36"/>
          <w:lang w:val="en-US"/>
        </w:rPr>
        <w:t xml:space="preserve"> </w:t>
      </w:r>
      <w:r w:rsidRPr="009615EA">
        <w:rPr>
          <w:rFonts w:cs="Arial"/>
          <w:i/>
          <w:color w:val="FFFFFF" w:themeColor="background1"/>
          <w:szCs w:val="36"/>
        </w:rPr>
        <w:t>и</w:t>
      </w:r>
      <w:r w:rsidRPr="009615EA">
        <w:rPr>
          <w:rFonts w:cs="Arial"/>
          <w:i/>
          <w:color w:val="FFFFFF" w:themeColor="background1"/>
          <w:szCs w:val="36"/>
          <w:lang w:val="en-US"/>
        </w:rPr>
        <w:t xml:space="preserve"> </w:t>
      </w:r>
      <w:r w:rsidRPr="009615EA">
        <w:rPr>
          <w:rFonts w:cs="Arial"/>
          <w:i/>
          <w:color w:val="FFFFFF" w:themeColor="background1"/>
          <w:szCs w:val="36"/>
        </w:rPr>
        <w:t>ты</w:t>
      </w:r>
      <w:r w:rsidRPr="009615EA">
        <w:rPr>
          <w:rFonts w:cs="Arial"/>
          <w:i/>
          <w:color w:val="FFFFFF" w:themeColor="background1"/>
          <w:szCs w:val="36"/>
          <w:lang w:val="en-US"/>
        </w:rPr>
        <w:t xml:space="preserve">, </w:t>
      </w:r>
      <w:r w:rsidRPr="009615EA">
        <w:rPr>
          <w:rFonts w:cs="Arial"/>
          <w:i/>
          <w:color w:val="FFFFFF" w:themeColor="background1"/>
          <w:szCs w:val="36"/>
        </w:rPr>
        <w:t>но</w:t>
      </w:r>
      <w:r w:rsidRPr="009615EA">
        <w:rPr>
          <w:rFonts w:cs="Arial"/>
          <w:i/>
          <w:color w:val="FFFFFF" w:themeColor="background1"/>
          <w:szCs w:val="36"/>
          <w:lang w:val="en-US"/>
        </w:rPr>
        <w:t xml:space="preserve"> </w:t>
      </w:r>
      <w:r w:rsidRPr="009615EA">
        <w:rPr>
          <w:rFonts w:cs="Arial"/>
          <w:i/>
          <w:color w:val="FFFFFF" w:themeColor="background1"/>
          <w:szCs w:val="36"/>
        </w:rPr>
        <w:t>затем</w:t>
      </w:r>
      <w:r w:rsidRPr="009615EA">
        <w:rPr>
          <w:rFonts w:cs="Arial"/>
          <w:i/>
          <w:color w:val="FFFFFF" w:themeColor="background1"/>
          <w:szCs w:val="36"/>
          <w:lang w:val="en-US"/>
        </w:rPr>
        <w:t xml:space="preserve"> </w:t>
      </w:r>
      <w:r w:rsidRPr="009615EA">
        <w:rPr>
          <w:rFonts w:cs="Arial"/>
          <w:i/>
          <w:color w:val="FFFFFF" w:themeColor="background1"/>
          <w:szCs w:val="36"/>
        </w:rPr>
        <w:t>меня</w:t>
      </w:r>
      <w:r w:rsidRPr="009615EA">
        <w:rPr>
          <w:rFonts w:cs="Arial"/>
          <w:i/>
          <w:color w:val="FFFFFF" w:themeColor="background1"/>
          <w:szCs w:val="36"/>
          <w:lang w:val="en-US"/>
        </w:rPr>
        <w:t xml:space="preserve"> </w:t>
      </w:r>
      <w:r w:rsidRPr="009615EA">
        <w:rPr>
          <w:rFonts w:cs="Arial"/>
          <w:i/>
          <w:color w:val="FFFFFF" w:themeColor="background1"/>
          <w:szCs w:val="36"/>
        </w:rPr>
        <w:t>ранили</w:t>
      </w:r>
      <w:r w:rsidRPr="009615EA">
        <w:rPr>
          <w:rFonts w:cs="Arial"/>
          <w:i/>
          <w:color w:val="FFFFFF" w:themeColor="background1"/>
          <w:szCs w:val="36"/>
          <w:lang w:val="en-US"/>
        </w:rPr>
        <w:t xml:space="preserve"> </w:t>
      </w:r>
      <w:r w:rsidRPr="009615EA">
        <w:rPr>
          <w:rFonts w:cs="Arial"/>
          <w:i/>
          <w:color w:val="FFFFFF" w:themeColor="background1"/>
          <w:szCs w:val="36"/>
        </w:rPr>
        <w:t>стрелой</w:t>
      </w:r>
      <w:r w:rsidRPr="009615EA">
        <w:rPr>
          <w:rFonts w:cs="Arial"/>
          <w:i/>
          <w:color w:val="FFFFFF" w:themeColor="background1"/>
          <w:szCs w:val="36"/>
          <w:lang w:val="en-US"/>
        </w:rPr>
        <w:t xml:space="preserve"> </w:t>
      </w:r>
      <w:r w:rsidRPr="009615EA">
        <w:rPr>
          <w:rFonts w:cs="Arial"/>
          <w:i/>
          <w:color w:val="FFFFFF" w:themeColor="background1"/>
          <w:szCs w:val="36"/>
        </w:rPr>
        <w:t>в</w:t>
      </w:r>
      <w:r w:rsidRPr="009615EA">
        <w:rPr>
          <w:rFonts w:cs="Arial"/>
          <w:i/>
          <w:color w:val="FFFFFF" w:themeColor="background1"/>
          <w:szCs w:val="36"/>
          <w:lang w:val="en-US"/>
        </w:rPr>
        <w:t xml:space="preserve"> </w:t>
      </w:r>
      <w:r w:rsidRPr="009615EA">
        <w:rPr>
          <w:rFonts w:cs="Arial"/>
          <w:i/>
          <w:color w:val="FFFFFF" w:themeColor="background1"/>
          <w:szCs w:val="36"/>
        </w:rPr>
        <w:t>колено</w:t>
      </w:r>
      <w:r w:rsidRPr="009615EA">
        <w:rPr>
          <w:rFonts w:cs="Arial"/>
          <w:i/>
          <w:color w:val="FFFFFF" w:themeColor="background1"/>
          <w:szCs w:val="36"/>
          <w:lang w:val="en-US"/>
        </w:rPr>
        <w:t>.</w:t>
      </w:r>
    </w:p>
    <w:p w:rsidR="009615EA" w:rsidRPr="009615EA" w:rsidRDefault="009615EA" w:rsidP="009615EA">
      <w:pPr>
        <w:rPr>
          <w:rFonts w:cs="Arial"/>
          <w:color w:val="FFFFFF" w:themeColor="background1"/>
          <w:szCs w:val="36"/>
        </w:rPr>
      </w:pPr>
      <w:r w:rsidRPr="009615EA">
        <w:rPr>
          <w:rFonts w:cs="Arial"/>
          <w:color w:val="FFFFFF" w:themeColor="background1"/>
          <w:szCs w:val="36"/>
        </w:rPr>
        <w:t xml:space="preserve">2. </w:t>
      </w:r>
      <w:r w:rsidRPr="009615EA">
        <w:rPr>
          <w:rFonts w:cs="Arial"/>
          <w:b/>
          <w:i/>
          <w:color w:val="FFFFFF" w:themeColor="background1"/>
          <w:szCs w:val="36"/>
        </w:rPr>
        <w:t>ДЕЙСТВИЕ В ПРОШЛОМ ЯВЛЯЛОСЬ ОБЫЧНЫМ, ПОВТОРЯЮЩИМСЯ</w:t>
      </w:r>
    </w:p>
    <w:p w:rsidR="009615EA" w:rsidRPr="009615EA" w:rsidRDefault="009615EA" w:rsidP="00E854E1">
      <w:pPr>
        <w:pStyle w:val="a7"/>
        <w:numPr>
          <w:ilvl w:val="0"/>
          <w:numId w:val="49"/>
        </w:numPr>
        <w:rPr>
          <w:rFonts w:cs="Arial"/>
          <w:i/>
          <w:color w:val="FFFFFF" w:themeColor="background1"/>
          <w:szCs w:val="36"/>
          <w:lang w:val="en-US"/>
        </w:rPr>
      </w:pPr>
      <w:r w:rsidRPr="009615EA">
        <w:rPr>
          <w:rFonts w:cs="Arial"/>
          <w:i/>
          <w:color w:val="FFFFFF" w:themeColor="background1"/>
          <w:szCs w:val="36"/>
          <w:lang w:val="en-US"/>
        </w:rPr>
        <w:lastRenderedPageBreak/>
        <w:t xml:space="preserve">In my childhood I used to read fairy tales. – </w:t>
      </w:r>
      <w:r w:rsidRPr="009615EA">
        <w:rPr>
          <w:rFonts w:cs="Arial"/>
          <w:i/>
          <w:color w:val="FFFFFF" w:themeColor="background1"/>
          <w:szCs w:val="36"/>
        </w:rPr>
        <w:t>В</w:t>
      </w:r>
      <w:r w:rsidRPr="009615EA">
        <w:rPr>
          <w:rFonts w:cs="Arial"/>
          <w:i/>
          <w:color w:val="FFFFFF" w:themeColor="background1"/>
          <w:szCs w:val="36"/>
          <w:lang w:val="en-US"/>
        </w:rPr>
        <w:t xml:space="preserve"> </w:t>
      </w:r>
      <w:r w:rsidRPr="009615EA">
        <w:rPr>
          <w:rFonts w:cs="Arial"/>
          <w:i/>
          <w:color w:val="FFFFFF" w:themeColor="background1"/>
          <w:szCs w:val="36"/>
        </w:rPr>
        <w:t>детстве</w:t>
      </w:r>
      <w:r w:rsidRPr="009615EA">
        <w:rPr>
          <w:rFonts w:cs="Arial"/>
          <w:i/>
          <w:color w:val="FFFFFF" w:themeColor="background1"/>
          <w:szCs w:val="36"/>
          <w:lang w:val="en-US"/>
        </w:rPr>
        <w:t xml:space="preserve"> </w:t>
      </w:r>
      <w:r w:rsidRPr="009615EA">
        <w:rPr>
          <w:rFonts w:cs="Arial"/>
          <w:i/>
          <w:color w:val="FFFFFF" w:themeColor="background1"/>
          <w:szCs w:val="36"/>
        </w:rPr>
        <w:t>я</w:t>
      </w:r>
      <w:r w:rsidRPr="009615EA">
        <w:rPr>
          <w:rFonts w:cs="Arial"/>
          <w:i/>
          <w:color w:val="FFFFFF" w:themeColor="background1"/>
          <w:szCs w:val="36"/>
          <w:lang w:val="en-US"/>
        </w:rPr>
        <w:t xml:space="preserve"> </w:t>
      </w:r>
      <w:r w:rsidRPr="009615EA">
        <w:rPr>
          <w:rFonts w:cs="Arial"/>
          <w:i/>
          <w:color w:val="FFFFFF" w:themeColor="background1"/>
          <w:szCs w:val="36"/>
        </w:rPr>
        <w:t>читал</w:t>
      </w:r>
      <w:r w:rsidRPr="009615EA">
        <w:rPr>
          <w:rFonts w:cs="Arial"/>
          <w:i/>
          <w:color w:val="FFFFFF" w:themeColor="background1"/>
          <w:szCs w:val="36"/>
          <w:lang w:val="en-US"/>
        </w:rPr>
        <w:t xml:space="preserve"> </w:t>
      </w:r>
      <w:r w:rsidRPr="009615EA">
        <w:rPr>
          <w:rFonts w:cs="Arial"/>
          <w:i/>
          <w:color w:val="FFFFFF" w:themeColor="background1"/>
          <w:szCs w:val="36"/>
        </w:rPr>
        <w:t>сказки</w:t>
      </w:r>
      <w:r w:rsidRPr="009615EA">
        <w:rPr>
          <w:rFonts w:cs="Arial"/>
          <w:i/>
          <w:color w:val="FFFFFF" w:themeColor="background1"/>
          <w:szCs w:val="36"/>
          <w:lang w:val="en-US"/>
        </w:rPr>
        <w:t>.</w:t>
      </w:r>
    </w:p>
    <w:p w:rsidR="009615EA" w:rsidRPr="009615EA" w:rsidRDefault="009615EA" w:rsidP="00E854E1">
      <w:pPr>
        <w:pStyle w:val="a7"/>
        <w:numPr>
          <w:ilvl w:val="0"/>
          <w:numId w:val="49"/>
        </w:numPr>
        <w:rPr>
          <w:rFonts w:cs="Arial"/>
          <w:i/>
          <w:color w:val="FFFFFF" w:themeColor="background1"/>
          <w:szCs w:val="36"/>
        </w:rPr>
      </w:pPr>
      <w:r w:rsidRPr="009615EA">
        <w:rPr>
          <w:rFonts w:cs="Arial"/>
          <w:i/>
          <w:color w:val="FFFFFF" w:themeColor="background1"/>
          <w:szCs w:val="36"/>
        </w:rPr>
        <w:t>Имеется в виду: имел обыкновение, привычку читать сказки, читал их время от времени.</w:t>
      </w:r>
    </w:p>
    <w:p w:rsidR="009615EA" w:rsidRPr="009615EA" w:rsidRDefault="009615EA" w:rsidP="00E854E1">
      <w:pPr>
        <w:pStyle w:val="a7"/>
        <w:numPr>
          <w:ilvl w:val="0"/>
          <w:numId w:val="49"/>
        </w:numPr>
        <w:rPr>
          <w:rFonts w:cs="Arial"/>
          <w:i/>
          <w:color w:val="FFFFFF" w:themeColor="background1"/>
          <w:szCs w:val="36"/>
          <w:lang w:val="en-US"/>
        </w:rPr>
      </w:pPr>
      <w:r w:rsidRPr="009615EA">
        <w:rPr>
          <w:rFonts w:cs="Arial"/>
          <w:i/>
          <w:color w:val="FFFFFF" w:themeColor="background1"/>
          <w:szCs w:val="36"/>
          <w:lang w:val="en-US"/>
        </w:rPr>
        <w:t xml:space="preserve">When Elvis sang, he used to take off his scarf and give it to girls in the audience. – </w:t>
      </w:r>
      <w:r w:rsidRPr="009615EA">
        <w:rPr>
          <w:rFonts w:cs="Arial"/>
          <w:i/>
          <w:color w:val="FFFFFF" w:themeColor="background1"/>
          <w:szCs w:val="36"/>
        </w:rPr>
        <w:t>Когда</w:t>
      </w:r>
      <w:r w:rsidRPr="009615EA">
        <w:rPr>
          <w:rFonts w:cs="Arial"/>
          <w:i/>
          <w:color w:val="FFFFFF" w:themeColor="background1"/>
          <w:szCs w:val="36"/>
          <w:lang w:val="en-US"/>
        </w:rPr>
        <w:t xml:space="preserve"> </w:t>
      </w:r>
      <w:r w:rsidRPr="009615EA">
        <w:rPr>
          <w:rFonts w:cs="Arial"/>
          <w:i/>
          <w:color w:val="FFFFFF" w:themeColor="background1"/>
          <w:szCs w:val="36"/>
        </w:rPr>
        <w:t>Элвис</w:t>
      </w:r>
      <w:r w:rsidRPr="009615EA">
        <w:rPr>
          <w:rFonts w:cs="Arial"/>
          <w:i/>
          <w:color w:val="FFFFFF" w:themeColor="background1"/>
          <w:szCs w:val="36"/>
          <w:lang w:val="en-US"/>
        </w:rPr>
        <w:t xml:space="preserve"> </w:t>
      </w:r>
      <w:r w:rsidRPr="009615EA">
        <w:rPr>
          <w:rFonts w:cs="Arial"/>
          <w:i/>
          <w:color w:val="FFFFFF" w:themeColor="background1"/>
          <w:szCs w:val="36"/>
        </w:rPr>
        <w:t>пел</w:t>
      </w:r>
      <w:r w:rsidRPr="009615EA">
        <w:rPr>
          <w:rFonts w:cs="Arial"/>
          <w:i/>
          <w:color w:val="FFFFFF" w:themeColor="background1"/>
          <w:szCs w:val="36"/>
          <w:lang w:val="en-US"/>
        </w:rPr>
        <w:t xml:space="preserve">, </w:t>
      </w:r>
      <w:r w:rsidRPr="009615EA">
        <w:rPr>
          <w:rFonts w:cs="Arial"/>
          <w:i/>
          <w:color w:val="FFFFFF" w:themeColor="background1"/>
          <w:szCs w:val="36"/>
        </w:rPr>
        <w:t>он</w:t>
      </w:r>
      <w:r w:rsidRPr="009615EA">
        <w:rPr>
          <w:rFonts w:cs="Arial"/>
          <w:i/>
          <w:color w:val="FFFFFF" w:themeColor="background1"/>
          <w:szCs w:val="36"/>
          <w:lang w:val="en-US"/>
        </w:rPr>
        <w:t xml:space="preserve"> </w:t>
      </w:r>
      <w:r w:rsidRPr="009615EA">
        <w:rPr>
          <w:rFonts w:cs="Arial"/>
          <w:i/>
          <w:color w:val="FFFFFF" w:themeColor="background1"/>
          <w:szCs w:val="36"/>
        </w:rPr>
        <w:t>снимал</w:t>
      </w:r>
      <w:r w:rsidRPr="009615EA">
        <w:rPr>
          <w:rFonts w:cs="Arial"/>
          <w:i/>
          <w:color w:val="FFFFFF" w:themeColor="background1"/>
          <w:szCs w:val="36"/>
          <w:lang w:val="en-US"/>
        </w:rPr>
        <w:t xml:space="preserve"> </w:t>
      </w:r>
      <w:r w:rsidRPr="009615EA">
        <w:rPr>
          <w:rFonts w:cs="Arial"/>
          <w:i/>
          <w:color w:val="FFFFFF" w:themeColor="background1"/>
          <w:szCs w:val="36"/>
        </w:rPr>
        <w:t>свой</w:t>
      </w:r>
      <w:r w:rsidRPr="009615EA">
        <w:rPr>
          <w:rFonts w:cs="Arial"/>
          <w:i/>
          <w:color w:val="FFFFFF" w:themeColor="background1"/>
          <w:szCs w:val="36"/>
          <w:lang w:val="en-US"/>
        </w:rPr>
        <w:t xml:space="preserve"> </w:t>
      </w:r>
      <w:r w:rsidRPr="009615EA">
        <w:rPr>
          <w:rFonts w:cs="Arial"/>
          <w:i/>
          <w:color w:val="FFFFFF" w:themeColor="background1"/>
          <w:szCs w:val="36"/>
        </w:rPr>
        <w:t>шарф</w:t>
      </w:r>
      <w:r w:rsidRPr="009615EA">
        <w:rPr>
          <w:rFonts w:cs="Arial"/>
          <w:i/>
          <w:color w:val="FFFFFF" w:themeColor="background1"/>
          <w:szCs w:val="36"/>
          <w:lang w:val="en-US"/>
        </w:rPr>
        <w:t xml:space="preserve"> </w:t>
      </w:r>
      <w:r w:rsidRPr="009615EA">
        <w:rPr>
          <w:rFonts w:cs="Arial"/>
          <w:i/>
          <w:color w:val="FFFFFF" w:themeColor="background1"/>
          <w:szCs w:val="36"/>
        </w:rPr>
        <w:t>и</w:t>
      </w:r>
      <w:r w:rsidRPr="009615EA">
        <w:rPr>
          <w:rFonts w:cs="Arial"/>
          <w:i/>
          <w:color w:val="FFFFFF" w:themeColor="background1"/>
          <w:szCs w:val="36"/>
          <w:lang w:val="en-US"/>
        </w:rPr>
        <w:t xml:space="preserve"> </w:t>
      </w:r>
      <w:r w:rsidRPr="009615EA">
        <w:rPr>
          <w:rFonts w:cs="Arial"/>
          <w:i/>
          <w:color w:val="FFFFFF" w:themeColor="background1"/>
          <w:szCs w:val="36"/>
        </w:rPr>
        <w:t>отдавал</w:t>
      </w:r>
      <w:r w:rsidRPr="009615EA">
        <w:rPr>
          <w:rFonts w:cs="Arial"/>
          <w:i/>
          <w:color w:val="FFFFFF" w:themeColor="background1"/>
          <w:szCs w:val="36"/>
          <w:lang w:val="en-US"/>
        </w:rPr>
        <w:t xml:space="preserve"> </w:t>
      </w:r>
      <w:r w:rsidRPr="009615EA">
        <w:rPr>
          <w:rFonts w:cs="Arial"/>
          <w:i/>
          <w:color w:val="FFFFFF" w:themeColor="background1"/>
          <w:szCs w:val="36"/>
        </w:rPr>
        <w:t>его</w:t>
      </w:r>
      <w:r w:rsidRPr="009615EA">
        <w:rPr>
          <w:rFonts w:cs="Arial"/>
          <w:i/>
          <w:color w:val="FFFFFF" w:themeColor="background1"/>
          <w:szCs w:val="36"/>
          <w:lang w:val="en-US"/>
        </w:rPr>
        <w:t xml:space="preserve"> </w:t>
      </w:r>
      <w:r w:rsidRPr="009615EA">
        <w:rPr>
          <w:rFonts w:cs="Arial"/>
          <w:i/>
          <w:color w:val="FFFFFF" w:themeColor="background1"/>
          <w:szCs w:val="36"/>
        </w:rPr>
        <w:t>девушкам</w:t>
      </w:r>
      <w:r w:rsidRPr="009615EA">
        <w:rPr>
          <w:rFonts w:cs="Arial"/>
          <w:i/>
          <w:color w:val="FFFFFF" w:themeColor="background1"/>
          <w:szCs w:val="36"/>
          <w:lang w:val="en-US"/>
        </w:rPr>
        <w:t xml:space="preserve"> </w:t>
      </w:r>
      <w:r w:rsidRPr="009615EA">
        <w:rPr>
          <w:rFonts w:cs="Arial"/>
          <w:i/>
          <w:color w:val="FFFFFF" w:themeColor="background1"/>
          <w:szCs w:val="36"/>
        </w:rPr>
        <w:t>из</w:t>
      </w:r>
      <w:r w:rsidRPr="009615EA">
        <w:rPr>
          <w:rFonts w:cs="Arial"/>
          <w:i/>
          <w:color w:val="FFFFFF" w:themeColor="background1"/>
          <w:szCs w:val="36"/>
          <w:lang w:val="en-US"/>
        </w:rPr>
        <w:t xml:space="preserve"> </w:t>
      </w:r>
      <w:r w:rsidRPr="009615EA">
        <w:rPr>
          <w:rFonts w:cs="Arial"/>
          <w:i/>
          <w:color w:val="FFFFFF" w:themeColor="background1"/>
          <w:szCs w:val="36"/>
        </w:rPr>
        <w:t>зрительного</w:t>
      </w:r>
      <w:r w:rsidRPr="009615EA">
        <w:rPr>
          <w:rFonts w:cs="Arial"/>
          <w:i/>
          <w:color w:val="FFFFFF" w:themeColor="background1"/>
          <w:szCs w:val="36"/>
          <w:lang w:val="en-US"/>
        </w:rPr>
        <w:t xml:space="preserve"> </w:t>
      </w:r>
      <w:r w:rsidRPr="009615EA">
        <w:rPr>
          <w:rFonts w:cs="Arial"/>
          <w:i/>
          <w:color w:val="FFFFFF" w:themeColor="background1"/>
          <w:szCs w:val="36"/>
        </w:rPr>
        <w:t>зала</w:t>
      </w:r>
      <w:r w:rsidRPr="009615EA">
        <w:rPr>
          <w:rFonts w:cs="Arial"/>
          <w:i/>
          <w:color w:val="FFFFFF" w:themeColor="background1"/>
          <w:szCs w:val="36"/>
          <w:lang w:val="en-US"/>
        </w:rPr>
        <w:t>.</w:t>
      </w:r>
    </w:p>
    <w:p w:rsidR="009615EA" w:rsidRDefault="009615EA" w:rsidP="009615EA">
      <w:pPr>
        <w:rPr>
          <w:rFonts w:cs="Arial"/>
          <w:color w:val="FFFFFF" w:themeColor="background1"/>
          <w:szCs w:val="36"/>
        </w:rPr>
      </w:pPr>
      <w:r w:rsidRPr="009615EA">
        <w:rPr>
          <w:rFonts w:cs="Arial"/>
          <w:color w:val="FFFFFF" w:themeColor="background1"/>
          <w:szCs w:val="36"/>
        </w:rPr>
        <w:t>Имеется в виду, что у Элвиса было такое обыкновение, он часто так делал.</w:t>
      </w:r>
    </w:p>
    <w:p w:rsidR="001B5A1E" w:rsidRPr="003F7260" w:rsidRDefault="001B5A1E" w:rsidP="001B5A1E">
      <w:pPr>
        <w:jc w:val="center"/>
        <w:rPr>
          <w:rFonts w:cs="Arial"/>
          <w:b/>
          <w:i/>
          <w:color w:val="00B050"/>
          <w:szCs w:val="36"/>
        </w:rPr>
      </w:pPr>
      <w:r w:rsidRPr="001B5A1E">
        <w:rPr>
          <w:rFonts w:cs="Arial"/>
          <w:b/>
          <w:i/>
          <w:color w:val="00B050"/>
          <w:szCs w:val="36"/>
          <w:lang w:val="en-US"/>
        </w:rPr>
        <w:t>WOULD</w:t>
      </w:r>
      <w:r w:rsidRPr="003F7260">
        <w:rPr>
          <w:rFonts w:cs="Arial"/>
          <w:b/>
          <w:i/>
          <w:color w:val="00B050"/>
          <w:szCs w:val="36"/>
        </w:rPr>
        <w:t xml:space="preserve"> </w:t>
      </w:r>
      <w:r w:rsidRPr="001B5A1E">
        <w:rPr>
          <w:rFonts w:cs="Arial"/>
          <w:b/>
          <w:i/>
          <w:color w:val="00B050"/>
          <w:szCs w:val="36"/>
        </w:rPr>
        <w:t xml:space="preserve">аналог </w:t>
      </w:r>
      <w:r w:rsidRPr="001B5A1E">
        <w:rPr>
          <w:rFonts w:cs="Arial"/>
          <w:b/>
          <w:i/>
          <w:color w:val="00B050"/>
          <w:szCs w:val="36"/>
          <w:lang w:val="en-US"/>
        </w:rPr>
        <w:t>USED</w:t>
      </w:r>
      <w:r w:rsidRPr="003F7260">
        <w:rPr>
          <w:rFonts w:cs="Arial"/>
          <w:b/>
          <w:i/>
          <w:color w:val="00B050"/>
          <w:szCs w:val="36"/>
        </w:rPr>
        <w:t xml:space="preserve"> </w:t>
      </w:r>
      <w:r w:rsidRPr="001B5A1E">
        <w:rPr>
          <w:rFonts w:cs="Arial"/>
          <w:b/>
          <w:i/>
          <w:color w:val="00B050"/>
          <w:szCs w:val="36"/>
          <w:lang w:val="en-US"/>
        </w:rPr>
        <w:t>TO</w:t>
      </w:r>
    </w:p>
    <w:p w:rsidR="009615EA" w:rsidRPr="009615EA" w:rsidRDefault="009615EA" w:rsidP="009615EA">
      <w:pPr>
        <w:rPr>
          <w:rFonts w:cs="Arial"/>
          <w:color w:val="FFFF00"/>
          <w:szCs w:val="36"/>
        </w:rPr>
      </w:pPr>
      <w:r w:rsidRPr="009615EA">
        <w:rPr>
          <w:rFonts w:cs="Arial"/>
          <w:color w:val="00B0F0"/>
          <w:szCs w:val="36"/>
        </w:rPr>
        <w:t>Обратите внимание, что в данном случае можно практически без искажения смысла использовать не только used to, но и глагол would.</w:t>
      </w:r>
      <w:r w:rsidRPr="009615EA">
        <w:rPr>
          <w:rFonts w:cs="Arial"/>
          <w:color w:val="FFFF00"/>
          <w:szCs w:val="36"/>
        </w:rPr>
        <w:t xml:space="preserve"> Также в этом значении иногда используют форму Past Simple, но этот вариант менее употребителен.</w:t>
      </w:r>
    </w:p>
    <w:p w:rsidR="009615EA" w:rsidRPr="009615EA" w:rsidRDefault="009615EA" w:rsidP="00E854E1">
      <w:pPr>
        <w:pStyle w:val="a7"/>
        <w:numPr>
          <w:ilvl w:val="0"/>
          <w:numId w:val="49"/>
        </w:numPr>
        <w:rPr>
          <w:rFonts w:cs="Arial"/>
          <w:i/>
          <w:color w:val="FFFFFF" w:themeColor="background1"/>
          <w:szCs w:val="36"/>
          <w:lang w:val="en-US"/>
        </w:rPr>
      </w:pPr>
      <w:r w:rsidRPr="009615EA">
        <w:rPr>
          <w:rFonts w:cs="Arial"/>
          <w:i/>
          <w:color w:val="FFFF00"/>
          <w:szCs w:val="36"/>
          <w:lang w:val="en-US"/>
        </w:rPr>
        <w:t xml:space="preserve">In my childhood I used to read fairy tales = </w:t>
      </w:r>
      <w:proofErr w:type="gramStart"/>
      <w:r w:rsidRPr="009615EA">
        <w:rPr>
          <w:rFonts w:cs="Arial"/>
          <w:i/>
          <w:color w:val="FFFF00"/>
          <w:szCs w:val="36"/>
          <w:lang w:val="en-US"/>
        </w:rPr>
        <w:t>In</w:t>
      </w:r>
      <w:proofErr w:type="gramEnd"/>
      <w:r w:rsidRPr="009615EA">
        <w:rPr>
          <w:rFonts w:cs="Arial"/>
          <w:i/>
          <w:color w:val="FFFF00"/>
          <w:szCs w:val="36"/>
          <w:lang w:val="en-US"/>
        </w:rPr>
        <w:t xml:space="preserve"> my childhood</w:t>
      </w:r>
      <w:r w:rsidRPr="009615EA">
        <w:rPr>
          <w:rFonts w:cs="Arial"/>
          <w:i/>
          <w:color w:val="FFFFFF" w:themeColor="background1"/>
          <w:szCs w:val="36"/>
          <w:lang w:val="en-US"/>
        </w:rPr>
        <w:t xml:space="preserve"> I would read fairy tales.</w:t>
      </w:r>
    </w:p>
    <w:p w:rsidR="009615EA" w:rsidRPr="009615EA" w:rsidRDefault="009615EA" w:rsidP="00E854E1">
      <w:pPr>
        <w:pStyle w:val="a7"/>
        <w:numPr>
          <w:ilvl w:val="0"/>
          <w:numId w:val="49"/>
        </w:numPr>
        <w:rPr>
          <w:rFonts w:cs="Arial"/>
          <w:i/>
          <w:color w:val="FFFFFF" w:themeColor="background1"/>
          <w:szCs w:val="36"/>
          <w:lang w:val="en-US"/>
        </w:rPr>
      </w:pPr>
      <w:r w:rsidRPr="009615EA">
        <w:rPr>
          <w:rFonts w:cs="Arial"/>
          <w:i/>
          <w:color w:val="FFFFFF" w:themeColor="background1"/>
          <w:szCs w:val="36"/>
          <w:lang w:val="en-US"/>
        </w:rPr>
        <w:t>When Elvis sang, he used to take off his scarf and give it to girls in the audience = When Elvis sang, he would take off his scarf and give it to girls in the audience.</w:t>
      </w:r>
    </w:p>
    <w:p w:rsidR="009615EA" w:rsidRPr="009615EA" w:rsidRDefault="009615EA" w:rsidP="009615EA">
      <w:pPr>
        <w:rPr>
          <w:rFonts w:eastAsia="Times New Roman" w:cs="Arial"/>
          <w:b/>
          <w:bCs/>
          <w:kern w:val="36"/>
          <w:szCs w:val="36"/>
          <w:lang w:val="en-US" w:eastAsia="ru-RU"/>
        </w:rPr>
      </w:pPr>
      <w:r w:rsidRPr="009615EA">
        <w:rPr>
          <w:rFonts w:cs="Arial"/>
          <w:szCs w:val="36"/>
          <w:lang w:val="en-US"/>
        </w:rPr>
        <w:br w:type="page"/>
      </w:r>
      <w:bookmarkStart w:id="0" w:name="3"/>
      <w:bookmarkEnd w:id="0"/>
    </w:p>
    <w:p w:rsidR="009615EA" w:rsidRPr="00227F3F" w:rsidRDefault="009615EA" w:rsidP="001B5A1E">
      <w:pPr>
        <w:pStyle w:val="1"/>
        <w:rPr>
          <w:lang w:val="en-US"/>
        </w:rPr>
      </w:pPr>
      <w:r w:rsidRPr="009615EA">
        <w:rPr>
          <w:highlight w:val="red"/>
          <w:lang w:val="en-US"/>
        </w:rPr>
        <w:lastRenderedPageBreak/>
        <w:t>BE</w:t>
      </w:r>
      <w:r w:rsidRPr="00227F3F">
        <w:rPr>
          <w:highlight w:val="red"/>
          <w:lang w:val="en-US"/>
        </w:rPr>
        <w:t xml:space="preserve"> </w:t>
      </w:r>
      <w:r w:rsidRPr="009615EA">
        <w:rPr>
          <w:highlight w:val="red"/>
          <w:lang w:val="en-US"/>
        </w:rPr>
        <w:t>USED</w:t>
      </w:r>
      <w:r w:rsidRPr="00227F3F">
        <w:rPr>
          <w:highlight w:val="red"/>
          <w:lang w:val="en-US"/>
        </w:rPr>
        <w:t xml:space="preserve"> </w:t>
      </w:r>
      <w:r w:rsidRPr="009615EA">
        <w:rPr>
          <w:highlight w:val="red"/>
          <w:lang w:val="en-US"/>
        </w:rPr>
        <w:t>TO</w:t>
      </w:r>
    </w:p>
    <w:p w:rsidR="009615EA" w:rsidRPr="00227F3F" w:rsidRDefault="009615EA" w:rsidP="009615EA">
      <w:pPr>
        <w:jc w:val="center"/>
        <w:rPr>
          <w:rFonts w:cs="Arial"/>
          <w:color w:val="FFFFFF" w:themeColor="background1"/>
          <w:szCs w:val="36"/>
          <w:lang w:val="en-US"/>
        </w:rPr>
      </w:pPr>
      <w:r w:rsidRPr="00227F3F">
        <w:rPr>
          <w:rFonts w:cs="Arial"/>
          <w:color w:val="FFFFFF" w:themeColor="background1"/>
          <w:szCs w:val="36"/>
          <w:lang w:val="en-US"/>
        </w:rPr>
        <w:t>(</w:t>
      </w:r>
      <w:r w:rsidRPr="009615EA">
        <w:rPr>
          <w:rFonts w:cs="Arial"/>
          <w:color w:val="FFFFFF" w:themeColor="background1"/>
          <w:szCs w:val="36"/>
        </w:rPr>
        <w:t>иметь</w:t>
      </w:r>
      <w:r w:rsidRPr="00227F3F">
        <w:rPr>
          <w:rFonts w:cs="Arial"/>
          <w:color w:val="FFFFFF" w:themeColor="background1"/>
          <w:szCs w:val="36"/>
          <w:lang w:val="en-US"/>
        </w:rPr>
        <w:t xml:space="preserve"> </w:t>
      </w:r>
      <w:r w:rsidRPr="009615EA">
        <w:rPr>
          <w:rFonts w:cs="Arial"/>
          <w:color w:val="FFFFFF" w:themeColor="background1"/>
          <w:szCs w:val="36"/>
        </w:rPr>
        <w:t>привычку</w:t>
      </w:r>
      <w:r w:rsidRPr="00227F3F">
        <w:rPr>
          <w:rFonts w:cs="Arial"/>
          <w:color w:val="FFFFFF" w:themeColor="background1"/>
          <w:szCs w:val="36"/>
          <w:lang w:val="en-US"/>
        </w:rPr>
        <w:t>)</w:t>
      </w:r>
    </w:p>
    <w:p w:rsidR="009615EA" w:rsidRPr="009615EA" w:rsidRDefault="009615EA" w:rsidP="009615EA">
      <w:pPr>
        <w:rPr>
          <w:rFonts w:cs="Arial"/>
          <w:color w:val="FFFF00"/>
          <w:szCs w:val="36"/>
        </w:rPr>
      </w:pPr>
      <w:r w:rsidRPr="009615EA">
        <w:rPr>
          <w:rFonts w:cs="Arial"/>
          <w:color w:val="FFFFFF" w:themeColor="background1"/>
          <w:szCs w:val="36"/>
        </w:rPr>
        <w:t xml:space="preserve">Предложения с этим оборотом строятся </w:t>
      </w:r>
      <w:r w:rsidRPr="009615EA">
        <w:rPr>
          <w:rFonts w:cs="Arial"/>
          <w:color w:val="FFFF00"/>
          <w:szCs w:val="36"/>
        </w:rPr>
        <w:t>по схемам:</w:t>
      </w:r>
    </w:p>
    <w:p w:rsidR="009615EA" w:rsidRPr="009615EA" w:rsidRDefault="009615EA" w:rsidP="009615EA">
      <w:pPr>
        <w:jc w:val="center"/>
        <w:rPr>
          <w:rFonts w:cs="Arial"/>
          <w:b/>
          <w:i/>
          <w:color w:val="FFFF00"/>
          <w:szCs w:val="36"/>
          <w:lang w:val="en-US"/>
        </w:rPr>
      </w:pPr>
      <w:r w:rsidRPr="009615EA">
        <w:rPr>
          <w:rFonts w:cs="Arial"/>
          <w:b/>
          <w:i/>
          <w:color w:val="FFFF00"/>
          <w:szCs w:val="36"/>
        </w:rPr>
        <w:t>ПОДЛЕЖАЩЕЕ</w:t>
      </w:r>
      <w:r w:rsidRPr="009615EA">
        <w:rPr>
          <w:rFonts w:cs="Arial"/>
          <w:b/>
          <w:i/>
          <w:color w:val="FFFF00"/>
          <w:szCs w:val="36"/>
          <w:lang w:val="en-US"/>
        </w:rPr>
        <w:t xml:space="preserve"> + </w:t>
      </w:r>
      <w:proofErr w:type="gramStart"/>
      <w:r w:rsidRPr="009615EA">
        <w:rPr>
          <w:rFonts w:cs="Arial"/>
          <w:b/>
          <w:i/>
          <w:color w:val="FFFF00"/>
          <w:szCs w:val="36"/>
          <w:lang w:val="en-US"/>
        </w:rPr>
        <w:t>( IS</w:t>
      </w:r>
      <w:proofErr w:type="gramEnd"/>
      <w:r w:rsidRPr="009615EA">
        <w:rPr>
          <w:rFonts w:cs="Arial"/>
          <w:b/>
          <w:i/>
          <w:color w:val="FFFF00"/>
          <w:szCs w:val="36"/>
          <w:lang w:val="en-US"/>
        </w:rPr>
        <w:t>/AM/WAS/WERE) USED TO DOING SOMETHING</w:t>
      </w:r>
    </w:p>
    <w:p w:rsidR="009615EA" w:rsidRPr="009615EA" w:rsidRDefault="009615EA" w:rsidP="009615EA">
      <w:pPr>
        <w:jc w:val="center"/>
        <w:rPr>
          <w:rFonts w:cs="Arial"/>
          <w:b/>
          <w:i/>
          <w:color w:val="FFFF00"/>
          <w:szCs w:val="36"/>
          <w:lang w:val="en-US"/>
        </w:rPr>
      </w:pPr>
      <w:r w:rsidRPr="009615EA">
        <w:rPr>
          <w:rFonts w:cs="Arial"/>
          <w:b/>
          <w:i/>
          <w:color w:val="FFFF00"/>
          <w:szCs w:val="36"/>
          <w:lang w:val="en-US"/>
        </w:rPr>
        <w:t>I AM USED TO SOMETHING.</w:t>
      </w:r>
    </w:p>
    <w:p w:rsidR="009615EA" w:rsidRPr="009615EA" w:rsidRDefault="009615EA" w:rsidP="009615EA">
      <w:pPr>
        <w:rPr>
          <w:rFonts w:cs="Arial"/>
          <w:color w:val="FFFFFF" w:themeColor="background1"/>
          <w:szCs w:val="36"/>
        </w:rPr>
      </w:pPr>
      <w:r w:rsidRPr="009615EA">
        <w:rPr>
          <w:rFonts w:cs="Arial"/>
          <w:color w:val="FFFF00"/>
          <w:szCs w:val="36"/>
        </w:rPr>
        <w:t>Вместо I</w:t>
      </w:r>
      <w:r w:rsidRPr="009615EA">
        <w:rPr>
          <w:rFonts w:cs="Arial"/>
          <w:color w:val="FFFFFF" w:themeColor="background1"/>
          <w:szCs w:val="36"/>
        </w:rPr>
        <w:t xml:space="preserve"> может использоваться любое другое подлежащее. Вместо doing – глагол с окончанием -ing. В качестве дополнения может выступать не только глагол, но и существительное или местоимение.</w:t>
      </w:r>
    </w:p>
    <w:p w:rsidR="003F7260" w:rsidRDefault="009615EA" w:rsidP="009615EA">
      <w:pPr>
        <w:rPr>
          <w:rFonts w:cs="Arial"/>
          <w:color w:val="FFFF00"/>
          <w:szCs w:val="36"/>
        </w:rPr>
      </w:pPr>
      <w:r w:rsidRPr="009615EA">
        <w:rPr>
          <w:rFonts w:cs="Arial"/>
          <w:color w:val="FFFFFF" w:themeColor="background1"/>
          <w:szCs w:val="36"/>
        </w:rPr>
        <w:t xml:space="preserve">Оборот be used to значит иметь привычку к чему-то. В отличие от used to do something, этот оборот может </w:t>
      </w:r>
      <w:r w:rsidR="003F7260">
        <w:rPr>
          <w:rFonts w:cs="Arial"/>
          <w:color w:val="FFFF00"/>
          <w:szCs w:val="36"/>
        </w:rPr>
        <w:t>употребляться в</w:t>
      </w:r>
    </w:p>
    <w:p w:rsidR="009615EA" w:rsidRPr="009615EA" w:rsidRDefault="009615EA" w:rsidP="009615EA">
      <w:pPr>
        <w:rPr>
          <w:rFonts w:cs="Arial"/>
          <w:b/>
          <w:i/>
          <w:color w:val="FFFFFF" w:themeColor="background1"/>
          <w:szCs w:val="36"/>
        </w:rPr>
      </w:pPr>
      <w:r w:rsidRPr="003F7260">
        <w:rPr>
          <w:rFonts w:cs="Arial"/>
          <w:b/>
          <w:i/>
          <w:color w:val="00B0F0"/>
          <w:szCs w:val="36"/>
        </w:rPr>
        <w:t>ПРОШЕДШЕМ И НАСТОЯЩЕМ ВРЕМЕНИ</w:t>
      </w:r>
      <w:r w:rsidRPr="009615EA">
        <w:rPr>
          <w:rFonts w:cs="Arial"/>
          <w:b/>
          <w:i/>
          <w:color w:val="FFFFFF" w:themeColor="background1"/>
          <w:szCs w:val="36"/>
        </w:rPr>
        <w:t>.</w:t>
      </w:r>
    </w:p>
    <w:p w:rsidR="009615EA" w:rsidRPr="009615EA" w:rsidRDefault="009615EA" w:rsidP="009615EA">
      <w:pPr>
        <w:rPr>
          <w:rFonts w:cs="Arial"/>
          <w:color w:val="FFFFFF" w:themeColor="background1"/>
          <w:szCs w:val="36"/>
        </w:rPr>
      </w:pPr>
      <w:r w:rsidRPr="009615EA">
        <w:rPr>
          <w:rFonts w:cs="Arial"/>
          <w:color w:val="FFFFFF" w:themeColor="background1"/>
          <w:szCs w:val="36"/>
        </w:rPr>
        <w:t>Примеры с дополнением-глаголом:</w:t>
      </w:r>
    </w:p>
    <w:p w:rsidR="009615EA" w:rsidRPr="009615EA" w:rsidRDefault="009615EA" w:rsidP="00E854E1">
      <w:pPr>
        <w:pStyle w:val="a7"/>
        <w:numPr>
          <w:ilvl w:val="0"/>
          <w:numId w:val="49"/>
        </w:numPr>
        <w:rPr>
          <w:rFonts w:cs="Arial"/>
          <w:i/>
          <w:color w:val="FFFFFF" w:themeColor="background1"/>
          <w:szCs w:val="36"/>
        </w:rPr>
      </w:pPr>
      <w:r w:rsidRPr="009615EA">
        <w:rPr>
          <w:rFonts w:cs="Arial"/>
          <w:i/>
          <w:color w:val="FFFFFF" w:themeColor="background1"/>
          <w:szCs w:val="36"/>
          <w:lang w:val="en-US"/>
        </w:rPr>
        <w:t xml:space="preserve">I am used to reading only the English Wikipedia, although my native tongue is Russian. – </w:t>
      </w:r>
      <w:r w:rsidRPr="009615EA">
        <w:rPr>
          <w:rFonts w:cs="Arial"/>
          <w:i/>
          <w:color w:val="FFFFFF" w:themeColor="background1"/>
          <w:szCs w:val="36"/>
        </w:rPr>
        <w:t>Я</w:t>
      </w:r>
      <w:r w:rsidRPr="009615EA">
        <w:rPr>
          <w:rFonts w:cs="Arial"/>
          <w:i/>
          <w:color w:val="FFFFFF" w:themeColor="background1"/>
          <w:szCs w:val="36"/>
          <w:lang w:val="en-US"/>
        </w:rPr>
        <w:t xml:space="preserve"> </w:t>
      </w:r>
      <w:r w:rsidRPr="009615EA">
        <w:rPr>
          <w:rFonts w:cs="Arial"/>
          <w:i/>
          <w:color w:val="FFFFFF" w:themeColor="background1"/>
          <w:szCs w:val="36"/>
        </w:rPr>
        <w:t>привык</w:t>
      </w:r>
      <w:r w:rsidRPr="009615EA">
        <w:rPr>
          <w:rFonts w:cs="Arial"/>
          <w:i/>
          <w:color w:val="FFFFFF" w:themeColor="background1"/>
          <w:szCs w:val="36"/>
          <w:lang w:val="en-US"/>
        </w:rPr>
        <w:t xml:space="preserve"> </w:t>
      </w:r>
      <w:r w:rsidRPr="009615EA">
        <w:rPr>
          <w:rFonts w:cs="Arial"/>
          <w:i/>
          <w:color w:val="FFFFFF" w:themeColor="background1"/>
          <w:szCs w:val="36"/>
        </w:rPr>
        <w:t>читать</w:t>
      </w:r>
      <w:r w:rsidRPr="009615EA">
        <w:rPr>
          <w:rFonts w:cs="Arial"/>
          <w:i/>
          <w:color w:val="FFFFFF" w:themeColor="background1"/>
          <w:szCs w:val="36"/>
          <w:lang w:val="en-US"/>
        </w:rPr>
        <w:t xml:space="preserve"> </w:t>
      </w:r>
      <w:r w:rsidRPr="009615EA">
        <w:rPr>
          <w:rFonts w:cs="Arial"/>
          <w:i/>
          <w:color w:val="FFFFFF" w:themeColor="background1"/>
          <w:szCs w:val="36"/>
        </w:rPr>
        <w:t>только</w:t>
      </w:r>
      <w:r w:rsidRPr="009615EA">
        <w:rPr>
          <w:rFonts w:cs="Arial"/>
          <w:i/>
          <w:color w:val="FFFFFF" w:themeColor="background1"/>
          <w:szCs w:val="36"/>
          <w:lang w:val="en-US"/>
        </w:rPr>
        <w:t xml:space="preserve"> </w:t>
      </w:r>
      <w:r w:rsidRPr="009615EA">
        <w:rPr>
          <w:rFonts w:cs="Arial"/>
          <w:i/>
          <w:color w:val="FFFFFF" w:themeColor="background1"/>
          <w:szCs w:val="36"/>
        </w:rPr>
        <w:t>англоязычную</w:t>
      </w:r>
      <w:r w:rsidRPr="009615EA">
        <w:rPr>
          <w:rFonts w:cs="Arial"/>
          <w:i/>
          <w:color w:val="FFFFFF" w:themeColor="background1"/>
          <w:szCs w:val="36"/>
          <w:lang w:val="en-US"/>
        </w:rPr>
        <w:t xml:space="preserve"> </w:t>
      </w:r>
      <w:r w:rsidRPr="009615EA">
        <w:rPr>
          <w:rFonts w:cs="Arial"/>
          <w:i/>
          <w:color w:val="FFFFFF" w:themeColor="background1"/>
          <w:szCs w:val="36"/>
        </w:rPr>
        <w:t>Википедию, хотя мой родной язык русский.</w:t>
      </w:r>
    </w:p>
    <w:p w:rsidR="009615EA" w:rsidRPr="009615EA" w:rsidRDefault="009615EA" w:rsidP="00E854E1">
      <w:pPr>
        <w:pStyle w:val="a7"/>
        <w:numPr>
          <w:ilvl w:val="0"/>
          <w:numId w:val="49"/>
        </w:numPr>
        <w:rPr>
          <w:rFonts w:cs="Arial"/>
          <w:i/>
          <w:color w:val="FFFFFF" w:themeColor="background1"/>
          <w:szCs w:val="36"/>
          <w:lang w:val="en-US"/>
        </w:rPr>
      </w:pPr>
      <w:r w:rsidRPr="009615EA">
        <w:rPr>
          <w:rFonts w:cs="Arial"/>
          <w:i/>
          <w:color w:val="FFFFFF" w:themeColor="background1"/>
          <w:szCs w:val="36"/>
          <w:lang w:val="en-US"/>
        </w:rPr>
        <w:t xml:space="preserve">My friend was used to living in a small town. – </w:t>
      </w:r>
      <w:r w:rsidRPr="009615EA">
        <w:rPr>
          <w:rFonts w:cs="Arial"/>
          <w:i/>
          <w:color w:val="FFFFFF" w:themeColor="background1"/>
          <w:szCs w:val="36"/>
        </w:rPr>
        <w:t>Мой</w:t>
      </w:r>
      <w:r w:rsidRPr="009615EA">
        <w:rPr>
          <w:rFonts w:cs="Arial"/>
          <w:i/>
          <w:color w:val="FFFFFF" w:themeColor="background1"/>
          <w:szCs w:val="36"/>
          <w:lang w:val="en-US"/>
        </w:rPr>
        <w:t xml:space="preserve"> </w:t>
      </w:r>
      <w:r w:rsidRPr="009615EA">
        <w:rPr>
          <w:rFonts w:cs="Arial"/>
          <w:i/>
          <w:color w:val="FFFFFF" w:themeColor="background1"/>
          <w:szCs w:val="36"/>
        </w:rPr>
        <w:t>друг</w:t>
      </w:r>
      <w:r w:rsidRPr="009615EA">
        <w:rPr>
          <w:rFonts w:cs="Arial"/>
          <w:i/>
          <w:color w:val="FFFFFF" w:themeColor="background1"/>
          <w:szCs w:val="36"/>
          <w:lang w:val="en-US"/>
        </w:rPr>
        <w:t xml:space="preserve"> </w:t>
      </w:r>
      <w:r w:rsidRPr="009615EA">
        <w:rPr>
          <w:rFonts w:cs="Arial"/>
          <w:i/>
          <w:color w:val="FFFFFF" w:themeColor="background1"/>
          <w:szCs w:val="36"/>
        </w:rPr>
        <w:t>привык</w:t>
      </w:r>
      <w:r w:rsidRPr="009615EA">
        <w:rPr>
          <w:rFonts w:cs="Arial"/>
          <w:i/>
          <w:color w:val="FFFFFF" w:themeColor="background1"/>
          <w:szCs w:val="36"/>
          <w:lang w:val="en-US"/>
        </w:rPr>
        <w:t xml:space="preserve"> </w:t>
      </w:r>
      <w:r w:rsidRPr="009615EA">
        <w:rPr>
          <w:rFonts w:cs="Arial"/>
          <w:i/>
          <w:color w:val="FFFFFF" w:themeColor="background1"/>
          <w:szCs w:val="36"/>
        </w:rPr>
        <w:t>жить</w:t>
      </w:r>
      <w:r w:rsidRPr="009615EA">
        <w:rPr>
          <w:rFonts w:cs="Arial"/>
          <w:i/>
          <w:color w:val="FFFFFF" w:themeColor="background1"/>
          <w:szCs w:val="36"/>
          <w:lang w:val="en-US"/>
        </w:rPr>
        <w:t xml:space="preserve"> </w:t>
      </w:r>
      <w:r w:rsidRPr="009615EA">
        <w:rPr>
          <w:rFonts w:cs="Arial"/>
          <w:i/>
          <w:color w:val="FFFFFF" w:themeColor="background1"/>
          <w:szCs w:val="36"/>
        </w:rPr>
        <w:t>в</w:t>
      </w:r>
      <w:r w:rsidRPr="009615EA">
        <w:rPr>
          <w:rFonts w:cs="Arial"/>
          <w:i/>
          <w:color w:val="FFFFFF" w:themeColor="background1"/>
          <w:szCs w:val="36"/>
          <w:lang w:val="en-US"/>
        </w:rPr>
        <w:t xml:space="preserve"> </w:t>
      </w:r>
      <w:r w:rsidRPr="009615EA">
        <w:rPr>
          <w:rFonts w:cs="Arial"/>
          <w:i/>
          <w:color w:val="FFFFFF" w:themeColor="background1"/>
          <w:szCs w:val="36"/>
        </w:rPr>
        <w:t>маленьком</w:t>
      </w:r>
      <w:r w:rsidRPr="009615EA">
        <w:rPr>
          <w:rFonts w:cs="Arial"/>
          <w:i/>
          <w:color w:val="FFFFFF" w:themeColor="background1"/>
          <w:szCs w:val="36"/>
          <w:lang w:val="en-US"/>
        </w:rPr>
        <w:t xml:space="preserve"> </w:t>
      </w:r>
      <w:r w:rsidRPr="009615EA">
        <w:rPr>
          <w:rFonts w:cs="Arial"/>
          <w:i/>
          <w:color w:val="FFFFFF" w:themeColor="background1"/>
          <w:szCs w:val="36"/>
        </w:rPr>
        <w:t>городе</w:t>
      </w:r>
      <w:r w:rsidRPr="009615EA">
        <w:rPr>
          <w:rFonts w:cs="Arial"/>
          <w:i/>
          <w:color w:val="FFFFFF" w:themeColor="background1"/>
          <w:szCs w:val="36"/>
          <w:lang w:val="en-US"/>
        </w:rPr>
        <w:t>.</w:t>
      </w:r>
    </w:p>
    <w:p w:rsidR="009615EA" w:rsidRPr="009615EA" w:rsidRDefault="009615EA" w:rsidP="009615EA">
      <w:pPr>
        <w:rPr>
          <w:rFonts w:cs="Arial"/>
          <w:color w:val="FFFFFF" w:themeColor="background1"/>
          <w:szCs w:val="36"/>
        </w:rPr>
      </w:pPr>
      <w:r w:rsidRPr="009615EA">
        <w:rPr>
          <w:rFonts w:cs="Arial"/>
          <w:color w:val="FFFFFF" w:themeColor="background1"/>
          <w:szCs w:val="36"/>
        </w:rPr>
        <w:t>Примеры с дополнением-существительным и местоимением:</w:t>
      </w:r>
    </w:p>
    <w:p w:rsidR="009615EA" w:rsidRPr="009615EA" w:rsidRDefault="009615EA" w:rsidP="00E854E1">
      <w:pPr>
        <w:pStyle w:val="a7"/>
        <w:numPr>
          <w:ilvl w:val="0"/>
          <w:numId w:val="49"/>
        </w:numPr>
        <w:rPr>
          <w:rFonts w:cs="Arial"/>
          <w:i/>
          <w:color w:val="FFFFFF" w:themeColor="background1"/>
          <w:szCs w:val="36"/>
        </w:rPr>
      </w:pPr>
      <w:r w:rsidRPr="009615EA">
        <w:rPr>
          <w:rFonts w:cs="Arial"/>
          <w:i/>
          <w:color w:val="FFFFFF" w:themeColor="background1"/>
          <w:szCs w:val="36"/>
        </w:rPr>
        <w:t>That job is ok for me, I‘m used to hard work. – Эта работа мне подойдет, я привык к тяжелой работе.</w:t>
      </w:r>
    </w:p>
    <w:p w:rsidR="009615EA" w:rsidRPr="009615EA" w:rsidRDefault="009615EA" w:rsidP="00E854E1">
      <w:pPr>
        <w:pStyle w:val="a7"/>
        <w:numPr>
          <w:ilvl w:val="0"/>
          <w:numId w:val="49"/>
        </w:numPr>
        <w:rPr>
          <w:rFonts w:cs="Arial"/>
          <w:i/>
          <w:color w:val="FFFFFF" w:themeColor="background1"/>
          <w:szCs w:val="36"/>
          <w:lang w:val="en-US"/>
        </w:rPr>
      </w:pPr>
      <w:r w:rsidRPr="009615EA">
        <w:rPr>
          <w:rFonts w:cs="Arial"/>
          <w:i/>
          <w:color w:val="FFFFFF" w:themeColor="background1"/>
          <w:szCs w:val="36"/>
          <w:lang w:val="en-US"/>
        </w:rPr>
        <w:t xml:space="preserve">I dont’ want to move, I‘m used to my apartment. – </w:t>
      </w:r>
      <w:r w:rsidRPr="009615EA">
        <w:rPr>
          <w:rFonts w:cs="Arial"/>
          <w:i/>
          <w:color w:val="FFFFFF" w:themeColor="background1"/>
          <w:szCs w:val="36"/>
        </w:rPr>
        <w:t>Я</w:t>
      </w:r>
      <w:r w:rsidRPr="009615EA">
        <w:rPr>
          <w:rFonts w:cs="Arial"/>
          <w:i/>
          <w:color w:val="FFFFFF" w:themeColor="background1"/>
          <w:szCs w:val="36"/>
          <w:lang w:val="en-US"/>
        </w:rPr>
        <w:t xml:space="preserve"> </w:t>
      </w:r>
      <w:r w:rsidRPr="009615EA">
        <w:rPr>
          <w:rFonts w:cs="Arial"/>
          <w:i/>
          <w:color w:val="FFFFFF" w:themeColor="background1"/>
          <w:szCs w:val="36"/>
        </w:rPr>
        <w:t>не</w:t>
      </w:r>
      <w:r w:rsidRPr="009615EA">
        <w:rPr>
          <w:rFonts w:cs="Arial"/>
          <w:i/>
          <w:color w:val="FFFFFF" w:themeColor="background1"/>
          <w:szCs w:val="36"/>
          <w:lang w:val="en-US"/>
        </w:rPr>
        <w:t xml:space="preserve"> </w:t>
      </w:r>
      <w:r w:rsidRPr="009615EA">
        <w:rPr>
          <w:rFonts w:cs="Arial"/>
          <w:i/>
          <w:color w:val="FFFFFF" w:themeColor="background1"/>
          <w:szCs w:val="36"/>
        </w:rPr>
        <w:t>хочу</w:t>
      </w:r>
      <w:r w:rsidRPr="009615EA">
        <w:rPr>
          <w:rFonts w:cs="Arial"/>
          <w:i/>
          <w:color w:val="FFFFFF" w:themeColor="background1"/>
          <w:szCs w:val="36"/>
          <w:lang w:val="en-US"/>
        </w:rPr>
        <w:t xml:space="preserve"> </w:t>
      </w:r>
      <w:r w:rsidRPr="009615EA">
        <w:rPr>
          <w:rFonts w:cs="Arial"/>
          <w:i/>
          <w:color w:val="FFFFFF" w:themeColor="background1"/>
          <w:szCs w:val="36"/>
        </w:rPr>
        <w:t>переезжать</w:t>
      </w:r>
      <w:r w:rsidRPr="009615EA">
        <w:rPr>
          <w:rFonts w:cs="Arial"/>
          <w:i/>
          <w:color w:val="FFFFFF" w:themeColor="background1"/>
          <w:szCs w:val="36"/>
          <w:lang w:val="en-US"/>
        </w:rPr>
        <w:t xml:space="preserve">, </w:t>
      </w:r>
      <w:r w:rsidRPr="009615EA">
        <w:rPr>
          <w:rFonts w:cs="Arial"/>
          <w:i/>
          <w:color w:val="FFFFFF" w:themeColor="background1"/>
          <w:szCs w:val="36"/>
        </w:rPr>
        <w:t>я</w:t>
      </w:r>
      <w:r w:rsidRPr="009615EA">
        <w:rPr>
          <w:rFonts w:cs="Arial"/>
          <w:i/>
          <w:color w:val="FFFFFF" w:themeColor="background1"/>
          <w:szCs w:val="36"/>
          <w:lang w:val="en-US"/>
        </w:rPr>
        <w:t xml:space="preserve"> </w:t>
      </w:r>
      <w:r w:rsidRPr="009615EA">
        <w:rPr>
          <w:rFonts w:cs="Arial"/>
          <w:i/>
          <w:color w:val="FFFFFF" w:themeColor="background1"/>
          <w:szCs w:val="36"/>
        </w:rPr>
        <w:t>привык</w:t>
      </w:r>
      <w:r w:rsidRPr="009615EA">
        <w:rPr>
          <w:rFonts w:cs="Arial"/>
          <w:i/>
          <w:color w:val="FFFFFF" w:themeColor="background1"/>
          <w:szCs w:val="36"/>
          <w:lang w:val="en-US"/>
        </w:rPr>
        <w:t xml:space="preserve"> </w:t>
      </w:r>
      <w:r w:rsidRPr="009615EA">
        <w:rPr>
          <w:rFonts w:cs="Arial"/>
          <w:i/>
          <w:color w:val="FFFFFF" w:themeColor="background1"/>
          <w:szCs w:val="36"/>
        </w:rPr>
        <w:t>к</w:t>
      </w:r>
      <w:r w:rsidRPr="009615EA">
        <w:rPr>
          <w:rFonts w:cs="Arial"/>
          <w:i/>
          <w:color w:val="FFFFFF" w:themeColor="background1"/>
          <w:szCs w:val="36"/>
          <w:lang w:val="en-US"/>
        </w:rPr>
        <w:t xml:space="preserve"> </w:t>
      </w:r>
      <w:r w:rsidRPr="009615EA">
        <w:rPr>
          <w:rFonts w:cs="Arial"/>
          <w:i/>
          <w:color w:val="FFFFFF" w:themeColor="background1"/>
          <w:szCs w:val="36"/>
        </w:rPr>
        <w:t>своей</w:t>
      </w:r>
      <w:r w:rsidRPr="009615EA">
        <w:rPr>
          <w:rFonts w:cs="Arial"/>
          <w:i/>
          <w:color w:val="FFFFFF" w:themeColor="background1"/>
          <w:szCs w:val="36"/>
          <w:lang w:val="en-US"/>
        </w:rPr>
        <w:t xml:space="preserve"> </w:t>
      </w:r>
      <w:r w:rsidRPr="009615EA">
        <w:rPr>
          <w:rFonts w:cs="Arial"/>
          <w:i/>
          <w:color w:val="FFFFFF" w:themeColor="background1"/>
          <w:szCs w:val="36"/>
        </w:rPr>
        <w:t>квартире</w:t>
      </w:r>
      <w:r w:rsidRPr="009615EA">
        <w:rPr>
          <w:rFonts w:cs="Arial"/>
          <w:i/>
          <w:color w:val="FFFFFF" w:themeColor="background1"/>
          <w:szCs w:val="36"/>
          <w:lang w:val="en-US"/>
        </w:rPr>
        <w:t>.</w:t>
      </w:r>
    </w:p>
    <w:p w:rsidR="009615EA" w:rsidRPr="009615EA" w:rsidRDefault="009615EA" w:rsidP="00E854E1">
      <w:pPr>
        <w:pStyle w:val="a7"/>
        <w:numPr>
          <w:ilvl w:val="0"/>
          <w:numId w:val="49"/>
        </w:numPr>
        <w:rPr>
          <w:rFonts w:cs="Arial"/>
          <w:i/>
          <w:color w:val="FFFFFF" w:themeColor="background1"/>
          <w:szCs w:val="36"/>
        </w:rPr>
      </w:pPr>
      <w:r w:rsidRPr="009615EA">
        <w:rPr>
          <w:rFonts w:cs="Arial"/>
          <w:i/>
          <w:color w:val="FFFFFF" w:themeColor="background1"/>
          <w:szCs w:val="36"/>
        </w:rPr>
        <w:t>I‘m used to it. – Я привык к этому.</w:t>
      </w:r>
    </w:p>
    <w:p w:rsidR="009615EA" w:rsidRPr="009615EA" w:rsidRDefault="009615EA" w:rsidP="009615EA">
      <w:pPr>
        <w:rPr>
          <w:rFonts w:eastAsia="Times New Roman" w:cs="Arial"/>
          <w:b/>
          <w:bCs/>
          <w:kern w:val="36"/>
          <w:szCs w:val="36"/>
          <w:lang w:eastAsia="ru-RU"/>
        </w:rPr>
      </w:pPr>
      <w:r w:rsidRPr="009615EA">
        <w:rPr>
          <w:rFonts w:cs="Arial"/>
          <w:szCs w:val="36"/>
        </w:rPr>
        <w:br w:type="page"/>
      </w:r>
    </w:p>
    <w:p w:rsidR="009615EA" w:rsidRPr="009615EA" w:rsidRDefault="009615EA" w:rsidP="009615EA">
      <w:pPr>
        <w:pStyle w:val="1"/>
        <w:rPr>
          <w:rFonts w:cs="Arial"/>
          <w:i/>
          <w:sz w:val="36"/>
          <w:szCs w:val="36"/>
        </w:rPr>
      </w:pPr>
      <w:r w:rsidRPr="009615EA">
        <w:rPr>
          <w:rFonts w:cs="Arial"/>
          <w:i/>
          <w:sz w:val="36"/>
          <w:szCs w:val="36"/>
          <w:highlight w:val="red"/>
        </w:rPr>
        <w:lastRenderedPageBreak/>
        <w:t>GET USED TO</w:t>
      </w:r>
    </w:p>
    <w:p w:rsidR="009615EA" w:rsidRPr="009615EA" w:rsidRDefault="009615EA" w:rsidP="009615EA">
      <w:pPr>
        <w:jc w:val="center"/>
        <w:rPr>
          <w:rFonts w:cs="Arial"/>
          <w:color w:val="FFFFFF" w:themeColor="background1"/>
          <w:szCs w:val="36"/>
        </w:rPr>
      </w:pPr>
      <w:r w:rsidRPr="009615EA">
        <w:rPr>
          <w:rFonts w:cs="Arial"/>
          <w:color w:val="FFFFFF" w:themeColor="background1"/>
          <w:szCs w:val="36"/>
        </w:rPr>
        <w:t>(привыкать к чему-то)</w:t>
      </w:r>
    </w:p>
    <w:p w:rsidR="009615EA" w:rsidRPr="009615EA" w:rsidRDefault="009615EA" w:rsidP="009615EA">
      <w:pPr>
        <w:jc w:val="center"/>
        <w:rPr>
          <w:rFonts w:cs="Arial"/>
          <w:b/>
          <w:i/>
          <w:color w:val="FFFF00"/>
          <w:szCs w:val="36"/>
          <w:lang w:val="en-US"/>
        </w:rPr>
      </w:pPr>
      <w:r w:rsidRPr="009615EA">
        <w:rPr>
          <w:rFonts w:cs="Arial"/>
          <w:b/>
          <w:i/>
          <w:color w:val="FFFF00"/>
          <w:szCs w:val="36"/>
        </w:rPr>
        <w:t>ПОДЛЕЖАЩЕЕ</w:t>
      </w:r>
      <w:r w:rsidRPr="009615EA">
        <w:rPr>
          <w:rFonts w:cs="Arial"/>
          <w:b/>
          <w:i/>
          <w:color w:val="FFFF00"/>
          <w:szCs w:val="36"/>
          <w:lang w:val="en-US"/>
        </w:rPr>
        <w:t xml:space="preserve"> + get USED TO DOING SOMETHING</w:t>
      </w:r>
    </w:p>
    <w:p w:rsidR="009615EA" w:rsidRPr="009615EA" w:rsidRDefault="009615EA" w:rsidP="009615EA">
      <w:pPr>
        <w:jc w:val="center"/>
        <w:rPr>
          <w:rFonts w:cs="Arial"/>
          <w:b/>
          <w:i/>
          <w:color w:val="FFFF00"/>
          <w:szCs w:val="36"/>
          <w:lang w:val="en-US"/>
        </w:rPr>
      </w:pPr>
      <w:r w:rsidRPr="009615EA">
        <w:rPr>
          <w:rFonts w:cs="Arial"/>
          <w:b/>
          <w:i/>
          <w:color w:val="FFFF00"/>
          <w:szCs w:val="36"/>
          <w:lang w:val="en-US"/>
        </w:rPr>
        <w:t>I get USED TO SOMETHING.</w:t>
      </w:r>
    </w:p>
    <w:p w:rsidR="009615EA" w:rsidRPr="009615EA" w:rsidRDefault="009615EA" w:rsidP="009615EA">
      <w:pPr>
        <w:jc w:val="center"/>
        <w:rPr>
          <w:rFonts w:cs="Arial"/>
          <w:color w:val="FFFFFF" w:themeColor="background1"/>
          <w:szCs w:val="36"/>
          <w:lang w:val="en-US"/>
        </w:rPr>
      </w:pPr>
    </w:p>
    <w:p w:rsidR="003F7260" w:rsidRDefault="009615EA" w:rsidP="009615EA">
      <w:pPr>
        <w:rPr>
          <w:rFonts w:cs="Arial"/>
          <w:color w:val="FFFFFF" w:themeColor="background1"/>
          <w:szCs w:val="36"/>
        </w:rPr>
      </w:pPr>
      <w:r w:rsidRPr="009615EA">
        <w:rPr>
          <w:rFonts w:cs="Arial"/>
          <w:color w:val="FFFFFF" w:themeColor="background1"/>
          <w:szCs w:val="36"/>
        </w:rPr>
        <w:t>Предложения с оборотом get used to строятся с глаголом, существительным или местоимением в качестве дополнения в основном</w:t>
      </w:r>
    </w:p>
    <w:p w:rsidR="003F7260" w:rsidRDefault="009615EA" w:rsidP="009615EA">
      <w:pPr>
        <w:rPr>
          <w:rFonts w:cs="Arial"/>
          <w:b/>
          <w:i/>
          <w:color w:val="00B0F0"/>
          <w:szCs w:val="36"/>
        </w:rPr>
      </w:pPr>
      <w:r w:rsidRPr="00703A66">
        <w:rPr>
          <w:rFonts w:cs="Arial"/>
          <w:b/>
          <w:i/>
          <w:color w:val="00B0F0"/>
          <w:szCs w:val="36"/>
        </w:rPr>
        <w:t>В ПРОШЕДШЕМ И БУДУЩЕМ ВРЕМЕНАХ</w:t>
      </w:r>
    </w:p>
    <w:p w:rsidR="009615EA" w:rsidRPr="009615EA" w:rsidRDefault="009615EA" w:rsidP="009615EA">
      <w:pPr>
        <w:rPr>
          <w:rFonts w:cs="Arial"/>
          <w:color w:val="FFFFFF" w:themeColor="background1"/>
          <w:szCs w:val="36"/>
        </w:rPr>
      </w:pPr>
      <w:r w:rsidRPr="009615EA">
        <w:rPr>
          <w:rFonts w:cs="Arial"/>
          <w:color w:val="FFFFFF" w:themeColor="background1"/>
          <w:szCs w:val="36"/>
        </w:rPr>
        <w:t xml:space="preserve">Имеет значение: </w:t>
      </w:r>
      <w:r w:rsidRPr="00703A66">
        <w:rPr>
          <w:rFonts w:cs="Arial"/>
          <w:b/>
          <w:i/>
          <w:color w:val="00B0F0"/>
          <w:szCs w:val="36"/>
        </w:rPr>
        <w:t>ПРИОБРЕТАТЬ ПРИВЫЧКУ</w:t>
      </w:r>
      <w:r w:rsidRPr="009615EA">
        <w:rPr>
          <w:rFonts w:cs="Arial"/>
          <w:color w:val="FFFFFF" w:themeColor="background1"/>
          <w:szCs w:val="36"/>
        </w:rPr>
        <w:t>. Не иметь привычку, как be used to, а именно приобретать.</w:t>
      </w:r>
    </w:p>
    <w:p w:rsidR="009615EA" w:rsidRPr="009615EA" w:rsidRDefault="009615EA" w:rsidP="00E854E1">
      <w:pPr>
        <w:pStyle w:val="a7"/>
        <w:numPr>
          <w:ilvl w:val="0"/>
          <w:numId w:val="49"/>
        </w:numPr>
        <w:rPr>
          <w:rFonts w:cs="Arial"/>
          <w:i/>
          <w:color w:val="FFFFFF" w:themeColor="background1"/>
          <w:szCs w:val="36"/>
        </w:rPr>
      </w:pPr>
      <w:r w:rsidRPr="009615EA">
        <w:rPr>
          <w:rFonts w:cs="Arial"/>
          <w:i/>
          <w:color w:val="FFFFFF" w:themeColor="background1"/>
          <w:szCs w:val="36"/>
          <w:lang w:val="en-US"/>
        </w:rPr>
        <w:t xml:space="preserve">That’s what we eat for dinner. </w:t>
      </w:r>
      <w:r w:rsidRPr="009615EA">
        <w:rPr>
          <w:rFonts w:cs="Arial"/>
          <w:i/>
          <w:color w:val="FFFFFF" w:themeColor="background1"/>
          <w:szCs w:val="36"/>
        </w:rPr>
        <w:t>Get used to it. – Вот, что мы едим на обед. Привыкай.</w:t>
      </w:r>
    </w:p>
    <w:p w:rsidR="009615EA" w:rsidRPr="009615EA" w:rsidRDefault="009615EA" w:rsidP="00E854E1">
      <w:pPr>
        <w:pStyle w:val="a7"/>
        <w:numPr>
          <w:ilvl w:val="0"/>
          <w:numId w:val="49"/>
        </w:numPr>
        <w:rPr>
          <w:rFonts w:cs="Arial"/>
          <w:i/>
          <w:color w:val="FFFFFF" w:themeColor="background1"/>
          <w:szCs w:val="36"/>
          <w:lang w:val="en-US"/>
        </w:rPr>
      </w:pPr>
      <w:r w:rsidRPr="009615EA">
        <w:rPr>
          <w:rFonts w:cs="Arial"/>
          <w:i/>
          <w:color w:val="FFFFFF" w:themeColor="background1"/>
          <w:szCs w:val="36"/>
          <w:lang w:val="en-US"/>
        </w:rPr>
        <w:t xml:space="preserve">I got used to living in Canada in spite of the cold weather. – </w:t>
      </w:r>
      <w:r w:rsidRPr="009615EA">
        <w:rPr>
          <w:rFonts w:cs="Arial"/>
          <w:i/>
          <w:color w:val="FFFFFF" w:themeColor="background1"/>
          <w:szCs w:val="36"/>
        </w:rPr>
        <w:t>Я</w:t>
      </w:r>
      <w:r w:rsidRPr="009615EA">
        <w:rPr>
          <w:rFonts w:cs="Arial"/>
          <w:i/>
          <w:color w:val="FFFFFF" w:themeColor="background1"/>
          <w:szCs w:val="36"/>
          <w:lang w:val="en-US"/>
        </w:rPr>
        <w:t xml:space="preserve"> </w:t>
      </w:r>
      <w:r w:rsidRPr="009615EA">
        <w:rPr>
          <w:rFonts w:cs="Arial"/>
          <w:i/>
          <w:color w:val="FFFFFF" w:themeColor="background1"/>
          <w:szCs w:val="36"/>
        </w:rPr>
        <w:t>привык</w:t>
      </w:r>
      <w:r w:rsidRPr="009615EA">
        <w:rPr>
          <w:rFonts w:cs="Arial"/>
          <w:i/>
          <w:color w:val="FFFFFF" w:themeColor="background1"/>
          <w:szCs w:val="36"/>
          <w:lang w:val="en-US"/>
        </w:rPr>
        <w:t xml:space="preserve"> </w:t>
      </w:r>
      <w:r w:rsidRPr="009615EA">
        <w:rPr>
          <w:rFonts w:cs="Arial"/>
          <w:i/>
          <w:color w:val="FFFFFF" w:themeColor="background1"/>
          <w:szCs w:val="36"/>
        </w:rPr>
        <w:t>жить</w:t>
      </w:r>
      <w:r w:rsidRPr="009615EA">
        <w:rPr>
          <w:rFonts w:cs="Arial"/>
          <w:i/>
          <w:color w:val="FFFFFF" w:themeColor="background1"/>
          <w:szCs w:val="36"/>
          <w:lang w:val="en-US"/>
        </w:rPr>
        <w:t xml:space="preserve"> </w:t>
      </w:r>
      <w:r w:rsidRPr="009615EA">
        <w:rPr>
          <w:rFonts w:cs="Arial"/>
          <w:i/>
          <w:color w:val="FFFFFF" w:themeColor="background1"/>
          <w:szCs w:val="36"/>
        </w:rPr>
        <w:t>в</w:t>
      </w:r>
      <w:r w:rsidRPr="009615EA">
        <w:rPr>
          <w:rFonts w:cs="Arial"/>
          <w:i/>
          <w:color w:val="FFFFFF" w:themeColor="background1"/>
          <w:szCs w:val="36"/>
          <w:lang w:val="en-US"/>
        </w:rPr>
        <w:t xml:space="preserve"> </w:t>
      </w:r>
      <w:r w:rsidRPr="009615EA">
        <w:rPr>
          <w:rFonts w:cs="Arial"/>
          <w:i/>
          <w:color w:val="FFFFFF" w:themeColor="background1"/>
          <w:szCs w:val="36"/>
        </w:rPr>
        <w:t>Канаде</w:t>
      </w:r>
      <w:r w:rsidRPr="009615EA">
        <w:rPr>
          <w:rFonts w:cs="Arial"/>
          <w:i/>
          <w:color w:val="FFFFFF" w:themeColor="background1"/>
          <w:szCs w:val="36"/>
          <w:lang w:val="en-US"/>
        </w:rPr>
        <w:t xml:space="preserve">, </w:t>
      </w:r>
      <w:r w:rsidRPr="009615EA">
        <w:rPr>
          <w:rFonts w:cs="Arial"/>
          <w:i/>
          <w:color w:val="FFFFFF" w:themeColor="background1"/>
          <w:szCs w:val="36"/>
        </w:rPr>
        <w:t>несмотря</w:t>
      </w:r>
      <w:r w:rsidRPr="009615EA">
        <w:rPr>
          <w:rFonts w:cs="Arial"/>
          <w:i/>
          <w:color w:val="FFFFFF" w:themeColor="background1"/>
          <w:szCs w:val="36"/>
          <w:lang w:val="en-US"/>
        </w:rPr>
        <w:t xml:space="preserve"> </w:t>
      </w:r>
      <w:r w:rsidRPr="009615EA">
        <w:rPr>
          <w:rFonts w:cs="Arial"/>
          <w:i/>
          <w:color w:val="FFFFFF" w:themeColor="background1"/>
          <w:szCs w:val="36"/>
        </w:rPr>
        <w:t>на</w:t>
      </w:r>
      <w:r w:rsidRPr="009615EA">
        <w:rPr>
          <w:rFonts w:cs="Arial"/>
          <w:i/>
          <w:color w:val="FFFFFF" w:themeColor="background1"/>
          <w:szCs w:val="36"/>
          <w:lang w:val="en-US"/>
        </w:rPr>
        <w:t xml:space="preserve"> </w:t>
      </w:r>
      <w:r w:rsidRPr="009615EA">
        <w:rPr>
          <w:rFonts w:cs="Arial"/>
          <w:i/>
          <w:color w:val="FFFFFF" w:themeColor="background1"/>
          <w:szCs w:val="36"/>
        </w:rPr>
        <w:t>холодную</w:t>
      </w:r>
      <w:r w:rsidRPr="009615EA">
        <w:rPr>
          <w:rFonts w:cs="Arial"/>
          <w:i/>
          <w:color w:val="FFFFFF" w:themeColor="background1"/>
          <w:szCs w:val="36"/>
          <w:lang w:val="en-US"/>
        </w:rPr>
        <w:t xml:space="preserve"> </w:t>
      </w:r>
      <w:r w:rsidRPr="009615EA">
        <w:rPr>
          <w:rFonts w:cs="Arial"/>
          <w:i/>
          <w:color w:val="FFFFFF" w:themeColor="background1"/>
          <w:szCs w:val="36"/>
        </w:rPr>
        <w:t>погоду</w:t>
      </w:r>
      <w:r w:rsidRPr="009615EA">
        <w:rPr>
          <w:rFonts w:cs="Arial"/>
          <w:i/>
          <w:color w:val="FFFFFF" w:themeColor="background1"/>
          <w:szCs w:val="36"/>
          <w:lang w:val="en-US"/>
        </w:rPr>
        <w:t>.</w:t>
      </w:r>
    </w:p>
    <w:p w:rsidR="009615EA" w:rsidRPr="009615EA" w:rsidRDefault="009615EA" w:rsidP="00E854E1">
      <w:pPr>
        <w:pStyle w:val="a7"/>
        <w:numPr>
          <w:ilvl w:val="0"/>
          <w:numId w:val="49"/>
        </w:numPr>
        <w:rPr>
          <w:rFonts w:cs="Arial"/>
          <w:i/>
          <w:color w:val="FFFFFF" w:themeColor="background1"/>
          <w:szCs w:val="36"/>
          <w:lang w:val="en-US"/>
        </w:rPr>
      </w:pPr>
      <w:r w:rsidRPr="009615EA">
        <w:rPr>
          <w:rFonts w:cs="Arial"/>
          <w:i/>
          <w:color w:val="FFFFFF" w:themeColor="background1"/>
          <w:szCs w:val="36"/>
          <w:lang w:val="en-US"/>
        </w:rPr>
        <w:t xml:space="preserve">He doesn’t like his new job but he will get used to it. – </w:t>
      </w:r>
      <w:r w:rsidRPr="009615EA">
        <w:rPr>
          <w:rFonts w:cs="Arial"/>
          <w:i/>
          <w:color w:val="FFFFFF" w:themeColor="background1"/>
          <w:szCs w:val="36"/>
        </w:rPr>
        <w:t>Ему</w:t>
      </w:r>
      <w:r w:rsidRPr="009615EA">
        <w:rPr>
          <w:rFonts w:cs="Arial"/>
          <w:i/>
          <w:color w:val="FFFFFF" w:themeColor="background1"/>
          <w:szCs w:val="36"/>
          <w:lang w:val="en-US"/>
        </w:rPr>
        <w:t xml:space="preserve"> </w:t>
      </w:r>
      <w:r w:rsidRPr="009615EA">
        <w:rPr>
          <w:rFonts w:cs="Arial"/>
          <w:i/>
          <w:color w:val="FFFFFF" w:themeColor="background1"/>
          <w:szCs w:val="36"/>
        </w:rPr>
        <w:t>не</w:t>
      </w:r>
      <w:r w:rsidRPr="009615EA">
        <w:rPr>
          <w:rFonts w:cs="Arial"/>
          <w:i/>
          <w:color w:val="FFFFFF" w:themeColor="background1"/>
          <w:szCs w:val="36"/>
          <w:lang w:val="en-US"/>
        </w:rPr>
        <w:t xml:space="preserve"> </w:t>
      </w:r>
      <w:r w:rsidRPr="009615EA">
        <w:rPr>
          <w:rFonts w:cs="Arial"/>
          <w:i/>
          <w:color w:val="FFFFFF" w:themeColor="background1"/>
          <w:szCs w:val="36"/>
        </w:rPr>
        <w:t>нравится</w:t>
      </w:r>
      <w:r w:rsidRPr="009615EA">
        <w:rPr>
          <w:rFonts w:cs="Arial"/>
          <w:i/>
          <w:color w:val="FFFFFF" w:themeColor="background1"/>
          <w:szCs w:val="36"/>
          <w:lang w:val="en-US"/>
        </w:rPr>
        <w:t xml:space="preserve"> </w:t>
      </w:r>
      <w:r w:rsidRPr="009615EA">
        <w:rPr>
          <w:rFonts w:cs="Arial"/>
          <w:i/>
          <w:color w:val="FFFFFF" w:themeColor="background1"/>
          <w:szCs w:val="36"/>
        </w:rPr>
        <w:t>его</w:t>
      </w:r>
      <w:r w:rsidRPr="009615EA">
        <w:rPr>
          <w:rFonts w:cs="Arial"/>
          <w:i/>
          <w:color w:val="FFFFFF" w:themeColor="background1"/>
          <w:szCs w:val="36"/>
          <w:lang w:val="en-US"/>
        </w:rPr>
        <w:t xml:space="preserve"> </w:t>
      </w:r>
      <w:r w:rsidRPr="009615EA">
        <w:rPr>
          <w:rFonts w:cs="Arial"/>
          <w:i/>
          <w:color w:val="FFFFFF" w:themeColor="background1"/>
          <w:szCs w:val="36"/>
        </w:rPr>
        <w:t>новая</w:t>
      </w:r>
      <w:r w:rsidRPr="009615EA">
        <w:rPr>
          <w:rFonts w:cs="Arial"/>
          <w:i/>
          <w:color w:val="FFFFFF" w:themeColor="background1"/>
          <w:szCs w:val="36"/>
          <w:lang w:val="en-US"/>
        </w:rPr>
        <w:t xml:space="preserve"> </w:t>
      </w:r>
      <w:r w:rsidRPr="009615EA">
        <w:rPr>
          <w:rFonts w:cs="Arial"/>
          <w:i/>
          <w:color w:val="FFFFFF" w:themeColor="background1"/>
          <w:szCs w:val="36"/>
        </w:rPr>
        <w:t>работа</w:t>
      </w:r>
      <w:r w:rsidRPr="009615EA">
        <w:rPr>
          <w:rFonts w:cs="Arial"/>
          <w:i/>
          <w:color w:val="FFFFFF" w:themeColor="background1"/>
          <w:szCs w:val="36"/>
          <w:lang w:val="en-US"/>
        </w:rPr>
        <w:t xml:space="preserve">, </w:t>
      </w:r>
      <w:r w:rsidRPr="009615EA">
        <w:rPr>
          <w:rFonts w:cs="Arial"/>
          <w:i/>
          <w:color w:val="FFFFFF" w:themeColor="background1"/>
          <w:szCs w:val="36"/>
        </w:rPr>
        <w:t>но</w:t>
      </w:r>
      <w:r w:rsidRPr="009615EA">
        <w:rPr>
          <w:rFonts w:cs="Arial"/>
          <w:i/>
          <w:color w:val="FFFFFF" w:themeColor="background1"/>
          <w:szCs w:val="36"/>
          <w:lang w:val="en-US"/>
        </w:rPr>
        <w:t xml:space="preserve"> </w:t>
      </w:r>
      <w:r w:rsidRPr="009615EA">
        <w:rPr>
          <w:rFonts w:cs="Arial"/>
          <w:i/>
          <w:color w:val="FFFFFF" w:themeColor="background1"/>
          <w:szCs w:val="36"/>
        </w:rPr>
        <w:t>он</w:t>
      </w:r>
      <w:r w:rsidRPr="009615EA">
        <w:rPr>
          <w:rFonts w:cs="Arial"/>
          <w:i/>
          <w:color w:val="FFFFFF" w:themeColor="background1"/>
          <w:szCs w:val="36"/>
          <w:lang w:val="en-US"/>
        </w:rPr>
        <w:t xml:space="preserve"> </w:t>
      </w:r>
      <w:r w:rsidRPr="009615EA">
        <w:rPr>
          <w:rFonts w:cs="Arial"/>
          <w:i/>
          <w:color w:val="FFFFFF" w:themeColor="background1"/>
          <w:szCs w:val="36"/>
        </w:rPr>
        <w:t>к</w:t>
      </w:r>
      <w:r w:rsidRPr="009615EA">
        <w:rPr>
          <w:rFonts w:cs="Arial"/>
          <w:i/>
          <w:color w:val="FFFFFF" w:themeColor="background1"/>
          <w:szCs w:val="36"/>
          <w:lang w:val="en-US"/>
        </w:rPr>
        <w:t xml:space="preserve"> </w:t>
      </w:r>
      <w:r w:rsidRPr="009615EA">
        <w:rPr>
          <w:rFonts w:cs="Arial"/>
          <w:i/>
          <w:color w:val="FFFFFF" w:themeColor="background1"/>
          <w:szCs w:val="36"/>
        </w:rPr>
        <w:t>ней</w:t>
      </w:r>
      <w:r w:rsidRPr="009615EA">
        <w:rPr>
          <w:rFonts w:cs="Arial"/>
          <w:i/>
          <w:color w:val="FFFFFF" w:themeColor="background1"/>
          <w:szCs w:val="36"/>
          <w:lang w:val="en-US"/>
        </w:rPr>
        <w:t xml:space="preserve"> </w:t>
      </w:r>
      <w:r w:rsidRPr="009615EA">
        <w:rPr>
          <w:rFonts w:cs="Arial"/>
          <w:i/>
          <w:color w:val="FFFFFF" w:themeColor="background1"/>
          <w:szCs w:val="36"/>
        </w:rPr>
        <w:t>привыкнет</w:t>
      </w:r>
      <w:r w:rsidRPr="009615EA">
        <w:rPr>
          <w:rFonts w:cs="Arial"/>
          <w:i/>
          <w:color w:val="FFFFFF" w:themeColor="background1"/>
          <w:szCs w:val="36"/>
          <w:lang w:val="en-US"/>
        </w:rPr>
        <w:t>.</w:t>
      </w:r>
    </w:p>
    <w:p w:rsidR="009615EA" w:rsidRPr="009615EA" w:rsidRDefault="009615EA" w:rsidP="00E854E1">
      <w:pPr>
        <w:pStyle w:val="a7"/>
        <w:numPr>
          <w:ilvl w:val="0"/>
          <w:numId w:val="50"/>
        </w:numPr>
        <w:spacing w:line="252" w:lineRule="auto"/>
        <w:rPr>
          <w:rFonts w:cs="Arial"/>
          <w:i/>
          <w:szCs w:val="36"/>
        </w:rPr>
      </w:pPr>
      <w:r w:rsidRPr="009615EA">
        <w:rPr>
          <w:rFonts w:cs="Arial"/>
          <w:i/>
          <w:szCs w:val="36"/>
          <w:lang w:val="en-US"/>
        </w:rPr>
        <w:t xml:space="preserve">That’s what we eat for dinner. </w:t>
      </w:r>
      <w:r w:rsidRPr="009615EA">
        <w:rPr>
          <w:rFonts w:cs="Arial"/>
          <w:i/>
          <w:szCs w:val="36"/>
        </w:rPr>
        <w:t>Get used to it. — Вот, что мы едим на обед. Привыкай.</w:t>
      </w:r>
    </w:p>
    <w:p w:rsidR="009615EA" w:rsidRPr="009615EA" w:rsidRDefault="009615EA" w:rsidP="00E854E1">
      <w:pPr>
        <w:pStyle w:val="a7"/>
        <w:numPr>
          <w:ilvl w:val="0"/>
          <w:numId w:val="50"/>
        </w:numPr>
        <w:spacing w:line="252" w:lineRule="auto"/>
        <w:rPr>
          <w:rFonts w:cs="Arial"/>
          <w:i/>
          <w:szCs w:val="36"/>
          <w:lang w:val="en-US"/>
        </w:rPr>
      </w:pPr>
      <w:r w:rsidRPr="009615EA">
        <w:rPr>
          <w:rFonts w:cs="Arial"/>
          <w:i/>
          <w:szCs w:val="36"/>
          <w:lang w:val="en-US"/>
        </w:rPr>
        <w:t xml:space="preserve">I got used to living in Canada in spite of the cold weather. — </w:t>
      </w:r>
      <w:r w:rsidRPr="009615EA">
        <w:rPr>
          <w:rFonts w:cs="Arial"/>
          <w:i/>
          <w:szCs w:val="36"/>
        </w:rPr>
        <w:t>Я</w:t>
      </w:r>
      <w:r w:rsidRPr="009615EA">
        <w:rPr>
          <w:rFonts w:cs="Arial"/>
          <w:i/>
          <w:szCs w:val="36"/>
          <w:lang w:val="en-US"/>
        </w:rPr>
        <w:t xml:space="preserve"> </w:t>
      </w:r>
      <w:r w:rsidRPr="009615EA">
        <w:rPr>
          <w:rFonts w:cs="Arial"/>
          <w:i/>
          <w:szCs w:val="36"/>
        </w:rPr>
        <w:t>привык</w:t>
      </w:r>
      <w:r w:rsidRPr="009615EA">
        <w:rPr>
          <w:rFonts w:cs="Arial"/>
          <w:i/>
          <w:szCs w:val="36"/>
          <w:lang w:val="en-US"/>
        </w:rPr>
        <w:t xml:space="preserve"> </w:t>
      </w:r>
      <w:r w:rsidRPr="009615EA">
        <w:rPr>
          <w:rFonts w:cs="Arial"/>
          <w:i/>
          <w:szCs w:val="36"/>
        </w:rPr>
        <w:t>жить</w:t>
      </w:r>
      <w:r w:rsidRPr="009615EA">
        <w:rPr>
          <w:rFonts w:cs="Arial"/>
          <w:i/>
          <w:szCs w:val="36"/>
          <w:lang w:val="en-US"/>
        </w:rPr>
        <w:t xml:space="preserve"> </w:t>
      </w:r>
      <w:r w:rsidRPr="009615EA">
        <w:rPr>
          <w:rFonts w:cs="Arial"/>
          <w:i/>
          <w:szCs w:val="36"/>
        </w:rPr>
        <w:t>в</w:t>
      </w:r>
      <w:r w:rsidRPr="009615EA">
        <w:rPr>
          <w:rFonts w:cs="Arial"/>
          <w:i/>
          <w:szCs w:val="36"/>
          <w:lang w:val="en-US"/>
        </w:rPr>
        <w:t xml:space="preserve"> </w:t>
      </w:r>
      <w:r w:rsidRPr="009615EA">
        <w:rPr>
          <w:rFonts w:cs="Arial"/>
          <w:i/>
          <w:szCs w:val="36"/>
        </w:rPr>
        <w:t>Канаде</w:t>
      </w:r>
      <w:r w:rsidRPr="009615EA">
        <w:rPr>
          <w:rFonts w:cs="Arial"/>
          <w:i/>
          <w:szCs w:val="36"/>
          <w:lang w:val="en-US"/>
        </w:rPr>
        <w:t xml:space="preserve">, </w:t>
      </w:r>
      <w:r w:rsidRPr="009615EA">
        <w:rPr>
          <w:rFonts w:cs="Arial"/>
          <w:i/>
          <w:szCs w:val="36"/>
        </w:rPr>
        <w:t>несмотря</w:t>
      </w:r>
      <w:r w:rsidRPr="009615EA">
        <w:rPr>
          <w:rFonts w:cs="Arial"/>
          <w:i/>
          <w:szCs w:val="36"/>
          <w:lang w:val="en-US"/>
        </w:rPr>
        <w:t xml:space="preserve"> </w:t>
      </w:r>
      <w:r w:rsidRPr="009615EA">
        <w:rPr>
          <w:rFonts w:cs="Arial"/>
          <w:i/>
          <w:szCs w:val="36"/>
        </w:rPr>
        <w:t>на</w:t>
      </w:r>
      <w:r w:rsidRPr="009615EA">
        <w:rPr>
          <w:rFonts w:cs="Arial"/>
          <w:i/>
          <w:szCs w:val="36"/>
          <w:lang w:val="en-US"/>
        </w:rPr>
        <w:t xml:space="preserve"> </w:t>
      </w:r>
      <w:r w:rsidRPr="009615EA">
        <w:rPr>
          <w:rFonts w:cs="Arial"/>
          <w:i/>
          <w:szCs w:val="36"/>
        </w:rPr>
        <w:t>холодную</w:t>
      </w:r>
      <w:r w:rsidRPr="009615EA">
        <w:rPr>
          <w:rFonts w:cs="Arial"/>
          <w:i/>
          <w:szCs w:val="36"/>
          <w:lang w:val="en-US"/>
        </w:rPr>
        <w:t xml:space="preserve"> </w:t>
      </w:r>
      <w:r w:rsidRPr="009615EA">
        <w:rPr>
          <w:rFonts w:cs="Arial"/>
          <w:i/>
          <w:szCs w:val="36"/>
        </w:rPr>
        <w:t>погоду</w:t>
      </w:r>
      <w:r w:rsidRPr="009615EA">
        <w:rPr>
          <w:rFonts w:cs="Arial"/>
          <w:i/>
          <w:szCs w:val="36"/>
          <w:lang w:val="en-US"/>
        </w:rPr>
        <w:t>.</w:t>
      </w:r>
    </w:p>
    <w:p w:rsidR="009615EA" w:rsidRPr="009615EA" w:rsidRDefault="009615EA" w:rsidP="00E854E1">
      <w:pPr>
        <w:pStyle w:val="a7"/>
        <w:numPr>
          <w:ilvl w:val="0"/>
          <w:numId w:val="50"/>
        </w:numPr>
        <w:spacing w:line="252" w:lineRule="auto"/>
        <w:rPr>
          <w:rFonts w:cs="Arial"/>
          <w:i/>
          <w:szCs w:val="36"/>
          <w:lang w:val="en-US"/>
        </w:rPr>
      </w:pPr>
      <w:r w:rsidRPr="009615EA">
        <w:rPr>
          <w:rFonts w:cs="Arial"/>
          <w:i/>
          <w:szCs w:val="36"/>
          <w:lang w:val="en-US"/>
        </w:rPr>
        <w:t xml:space="preserve">He doesn’t like his new job but he will get used to it. — </w:t>
      </w:r>
      <w:r w:rsidRPr="009615EA">
        <w:rPr>
          <w:rFonts w:cs="Arial"/>
          <w:i/>
          <w:szCs w:val="36"/>
        </w:rPr>
        <w:t>Ему</w:t>
      </w:r>
      <w:r w:rsidRPr="009615EA">
        <w:rPr>
          <w:rFonts w:cs="Arial"/>
          <w:i/>
          <w:szCs w:val="36"/>
          <w:lang w:val="en-US"/>
        </w:rPr>
        <w:t xml:space="preserve"> </w:t>
      </w:r>
      <w:r w:rsidRPr="009615EA">
        <w:rPr>
          <w:rFonts w:cs="Arial"/>
          <w:i/>
          <w:szCs w:val="36"/>
        </w:rPr>
        <w:t>не</w:t>
      </w:r>
      <w:r w:rsidRPr="009615EA">
        <w:rPr>
          <w:rFonts w:cs="Arial"/>
          <w:i/>
          <w:szCs w:val="36"/>
          <w:lang w:val="en-US"/>
        </w:rPr>
        <w:t xml:space="preserve"> </w:t>
      </w:r>
      <w:r w:rsidRPr="009615EA">
        <w:rPr>
          <w:rFonts w:cs="Arial"/>
          <w:i/>
          <w:szCs w:val="36"/>
        </w:rPr>
        <w:t>нравится</w:t>
      </w:r>
      <w:r w:rsidRPr="009615EA">
        <w:rPr>
          <w:rFonts w:cs="Arial"/>
          <w:i/>
          <w:szCs w:val="36"/>
          <w:lang w:val="en-US"/>
        </w:rPr>
        <w:t xml:space="preserve"> </w:t>
      </w:r>
      <w:r w:rsidRPr="009615EA">
        <w:rPr>
          <w:rFonts w:cs="Arial"/>
          <w:i/>
          <w:szCs w:val="36"/>
        </w:rPr>
        <w:t>его</w:t>
      </w:r>
      <w:r w:rsidRPr="009615EA">
        <w:rPr>
          <w:rFonts w:cs="Arial"/>
          <w:i/>
          <w:szCs w:val="36"/>
          <w:lang w:val="en-US"/>
        </w:rPr>
        <w:t xml:space="preserve"> </w:t>
      </w:r>
      <w:r w:rsidRPr="009615EA">
        <w:rPr>
          <w:rFonts w:cs="Arial"/>
          <w:i/>
          <w:szCs w:val="36"/>
        </w:rPr>
        <w:t>новая</w:t>
      </w:r>
      <w:r w:rsidRPr="009615EA">
        <w:rPr>
          <w:rFonts w:cs="Arial"/>
          <w:i/>
          <w:szCs w:val="36"/>
          <w:lang w:val="en-US"/>
        </w:rPr>
        <w:t xml:space="preserve"> </w:t>
      </w:r>
      <w:r w:rsidRPr="009615EA">
        <w:rPr>
          <w:rFonts w:cs="Arial"/>
          <w:i/>
          <w:szCs w:val="36"/>
        </w:rPr>
        <w:t>работа</w:t>
      </w:r>
      <w:r w:rsidRPr="009615EA">
        <w:rPr>
          <w:rFonts w:cs="Arial"/>
          <w:i/>
          <w:szCs w:val="36"/>
          <w:lang w:val="en-US"/>
        </w:rPr>
        <w:t xml:space="preserve">, </w:t>
      </w:r>
      <w:r w:rsidRPr="009615EA">
        <w:rPr>
          <w:rFonts w:cs="Arial"/>
          <w:i/>
          <w:szCs w:val="36"/>
        </w:rPr>
        <w:t>но</w:t>
      </w:r>
      <w:r w:rsidRPr="009615EA">
        <w:rPr>
          <w:rFonts w:cs="Arial"/>
          <w:i/>
          <w:szCs w:val="36"/>
          <w:lang w:val="en-US"/>
        </w:rPr>
        <w:t xml:space="preserve"> </w:t>
      </w:r>
      <w:r w:rsidRPr="009615EA">
        <w:rPr>
          <w:rFonts w:cs="Arial"/>
          <w:i/>
          <w:szCs w:val="36"/>
        </w:rPr>
        <w:t>он</w:t>
      </w:r>
      <w:r w:rsidRPr="009615EA">
        <w:rPr>
          <w:rFonts w:cs="Arial"/>
          <w:i/>
          <w:szCs w:val="36"/>
          <w:lang w:val="en-US"/>
        </w:rPr>
        <w:t xml:space="preserve"> </w:t>
      </w:r>
      <w:r w:rsidRPr="009615EA">
        <w:rPr>
          <w:rFonts w:cs="Arial"/>
          <w:i/>
          <w:szCs w:val="36"/>
        </w:rPr>
        <w:t>к</w:t>
      </w:r>
      <w:r w:rsidRPr="009615EA">
        <w:rPr>
          <w:rFonts w:cs="Arial"/>
          <w:i/>
          <w:szCs w:val="36"/>
          <w:lang w:val="en-US"/>
        </w:rPr>
        <w:t xml:space="preserve"> </w:t>
      </w:r>
      <w:r w:rsidRPr="009615EA">
        <w:rPr>
          <w:rFonts w:cs="Arial"/>
          <w:i/>
          <w:szCs w:val="36"/>
        </w:rPr>
        <w:t>ней</w:t>
      </w:r>
      <w:r w:rsidRPr="009615EA">
        <w:rPr>
          <w:rFonts w:cs="Arial"/>
          <w:i/>
          <w:szCs w:val="36"/>
          <w:lang w:val="en-US"/>
        </w:rPr>
        <w:t xml:space="preserve"> </w:t>
      </w:r>
      <w:r w:rsidRPr="009615EA">
        <w:rPr>
          <w:rFonts w:cs="Arial"/>
          <w:i/>
          <w:szCs w:val="36"/>
        </w:rPr>
        <w:t>привыкнет</w:t>
      </w:r>
      <w:r w:rsidRPr="009615EA">
        <w:rPr>
          <w:rFonts w:cs="Arial"/>
          <w:i/>
          <w:szCs w:val="36"/>
          <w:lang w:val="en-US"/>
        </w:rPr>
        <w:t>.</w:t>
      </w:r>
    </w:p>
    <w:p w:rsidR="009615EA" w:rsidRPr="009615EA" w:rsidRDefault="009615EA" w:rsidP="009615EA">
      <w:pPr>
        <w:rPr>
          <w:rFonts w:cs="Arial"/>
          <w:szCs w:val="36"/>
          <w:lang w:val="en-US"/>
        </w:rPr>
      </w:pPr>
      <w:r w:rsidRPr="009615EA">
        <w:rPr>
          <w:rFonts w:cs="Arial"/>
          <w:szCs w:val="36"/>
        </w:rPr>
        <w:t xml:space="preserve">Конструкция be used to описывает привычку, которая уже сформировалась, а get used to — процесс приобретения привычки. После конструкций be used to и get used to используется глагол с окончанием -ing, существительное или местоимение. </w:t>
      </w:r>
      <w:r w:rsidRPr="009615EA">
        <w:rPr>
          <w:rFonts w:cs="Arial"/>
          <w:szCs w:val="36"/>
          <w:lang w:val="en-US"/>
        </w:rPr>
        <w:t xml:space="preserve">They are used to sleeping outdoors. — </w:t>
      </w:r>
      <w:r w:rsidRPr="009615EA">
        <w:rPr>
          <w:rFonts w:cs="Arial"/>
          <w:szCs w:val="36"/>
        </w:rPr>
        <w:t>Они</w:t>
      </w:r>
      <w:r w:rsidRPr="009615EA">
        <w:rPr>
          <w:rFonts w:cs="Arial"/>
          <w:szCs w:val="36"/>
          <w:lang w:val="en-US"/>
        </w:rPr>
        <w:t xml:space="preserve"> </w:t>
      </w:r>
      <w:r w:rsidRPr="009615EA">
        <w:rPr>
          <w:rFonts w:cs="Arial"/>
          <w:szCs w:val="36"/>
        </w:rPr>
        <w:t>привыкли</w:t>
      </w:r>
      <w:r w:rsidRPr="009615EA">
        <w:rPr>
          <w:rFonts w:cs="Arial"/>
          <w:szCs w:val="36"/>
          <w:lang w:val="en-US"/>
        </w:rPr>
        <w:t xml:space="preserve"> </w:t>
      </w:r>
      <w:r w:rsidRPr="009615EA">
        <w:rPr>
          <w:rFonts w:cs="Arial"/>
          <w:szCs w:val="36"/>
        </w:rPr>
        <w:t>спать</w:t>
      </w:r>
      <w:r w:rsidRPr="009615EA">
        <w:rPr>
          <w:rFonts w:cs="Arial"/>
          <w:szCs w:val="36"/>
          <w:lang w:val="en-US"/>
        </w:rPr>
        <w:t xml:space="preserve"> </w:t>
      </w:r>
      <w:r w:rsidRPr="009615EA">
        <w:rPr>
          <w:rFonts w:cs="Arial"/>
          <w:szCs w:val="36"/>
        </w:rPr>
        <w:t>на</w:t>
      </w:r>
      <w:r w:rsidRPr="009615EA">
        <w:rPr>
          <w:rFonts w:cs="Arial"/>
          <w:szCs w:val="36"/>
          <w:lang w:val="en-US"/>
        </w:rPr>
        <w:t xml:space="preserve"> </w:t>
      </w:r>
      <w:r w:rsidRPr="009615EA">
        <w:rPr>
          <w:rFonts w:cs="Arial"/>
          <w:szCs w:val="36"/>
        </w:rPr>
        <w:t>улице</w:t>
      </w:r>
      <w:r w:rsidRPr="009615EA">
        <w:rPr>
          <w:rFonts w:cs="Arial"/>
          <w:szCs w:val="36"/>
          <w:lang w:val="en-US"/>
        </w:rPr>
        <w:t>.</w:t>
      </w:r>
    </w:p>
    <w:p w:rsidR="009615EA" w:rsidRPr="009615EA" w:rsidRDefault="009615EA" w:rsidP="00703A66">
      <w:pPr>
        <w:pStyle w:val="1"/>
      </w:pPr>
      <w:r w:rsidRPr="00BB4CFF">
        <w:rPr>
          <w:color w:val="FFFF00"/>
        </w:rPr>
        <w:br w:type="page"/>
      </w:r>
      <w:r w:rsidRPr="009615EA">
        <w:rPr>
          <w:highlight w:val="red"/>
          <w:lang w:val="en-US"/>
        </w:rPr>
        <w:lastRenderedPageBreak/>
        <w:t>BE</w:t>
      </w:r>
      <w:r w:rsidRPr="009615EA">
        <w:rPr>
          <w:highlight w:val="red"/>
        </w:rPr>
        <w:t xml:space="preserve"> </w:t>
      </w:r>
      <w:r w:rsidRPr="009615EA">
        <w:rPr>
          <w:highlight w:val="red"/>
          <w:lang w:val="en-US"/>
        </w:rPr>
        <w:t>ABOUT</w:t>
      </w:r>
      <w:r w:rsidRPr="009615EA">
        <w:rPr>
          <w:highlight w:val="red"/>
        </w:rPr>
        <w:t xml:space="preserve"> </w:t>
      </w:r>
      <w:r w:rsidRPr="009615EA">
        <w:rPr>
          <w:highlight w:val="red"/>
          <w:lang w:val="en-US"/>
        </w:rPr>
        <w:t>TO</w:t>
      </w:r>
    </w:p>
    <w:p w:rsidR="009615EA" w:rsidRPr="009615EA" w:rsidRDefault="009615EA" w:rsidP="009615EA">
      <w:pPr>
        <w:rPr>
          <w:rFonts w:cs="Arial"/>
          <w:szCs w:val="36"/>
        </w:rPr>
      </w:pPr>
      <w:r w:rsidRPr="009615EA">
        <w:rPr>
          <w:rFonts w:cs="Arial"/>
          <w:color w:val="FFFFFF" w:themeColor="background1"/>
          <w:szCs w:val="36"/>
        </w:rPr>
        <w:t xml:space="preserve">Конструкцию be about to мы можем перевести как </w:t>
      </w:r>
      <w:r w:rsidRPr="009615EA">
        <w:rPr>
          <w:rFonts w:cs="Arial"/>
          <w:b/>
          <w:i/>
          <w:color w:val="0070C0"/>
          <w:szCs w:val="36"/>
        </w:rPr>
        <w:t>«ВОТ-ВОТ, ЧУТЬ, БЛИЗОК, СОБИРАЮСЬ»</w:t>
      </w:r>
      <w:r w:rsidRPr="009615EA">
        <w:rPr>
          <w:rFonts w:cs="Arial"/>
          <w:color w:val="FFFFFF" w:themeColor="background1"/>
          <w:szCs w:val="36"/>
        </w:rPr>
        <w:t>. Вспомнив, конструкцию be going to (собираться что-либо сделать) можно сказать, что они похожи, ведь и там, и там</w:t>
      </w:r>
      <w:r w:rsidRPr="009615EA">
        <w:rPr>
          <w:rFonts w:cs="Arial"/>
          <w:szCs w:val="36"/>
        </w:rPr>
        <w:t xml:space="preserve"> говориться о намерение поступить каким-то образом. Однако be going to используется, когда мы планируем какое-то действие в будущем.</w:t>
      </w:r>
    </w:p>
    <w:p w:rsidR="009615EA" w:rsidRPr="009615EA" w:rsidRDefault="009615EA" w:rsidP="00E854E1">
      <w:pPr>
        <w:pStyle w:val="a7"/>
        <w:numPr>
          <w:ilvl w:val="0"/>
          <w:numId w:val="51"/>
        </w:numPr>
        <w:spacing w:line="252" w:lineRule="auto"/>
        <w:rPr>
          <w:rFonts w:cs="Arial"/>
          <w:i/>
          <w:szCs w:val="36"/>
        </w:rPr>
      </w:pPr>
      <w:r w:rsidRPr="009615EA">
        <w:rPr>
          <w:rFonts w:cs="Arial"/>
          <w:i/>
          <w:szCs w:val="36"/>
        </w:rPr>
        <w:t>Мы собираемся пойти в кино.</w:t>
      </w:r>
    </w:p>
    <w:p w:rsidR="009615EA" w:rsidRPr="009615EA" w:rsidRDefault="009615EA" w:rsidP="009615EA">
      <w:pPr>
        <w:spacing w:line="252" w:lineRule="auto"/>
        <w:rPr>
          <w:rFonts w:cs="Arial"/>
          <w:i/>
          <w:szCs w:val="36"/>
        </w:rPr>
      </w:pPr>
    </w:p>
    <w:p w:rsidR="009615EA" w:rsidRPr="009615EA" w:rsidRDefault="009615EA" w:rsidP="009615EA">
      <w:pPr>
        <w:jc w:val="center"/>
        <w:rPr>
          <w:rFonts w:cs="Arial"/>
          <w:b/>
          <w:i/>
          <w:color w:val="FFFFFF" w:themeColor="background1"/>
          <w:szCs w:val="36"/>
        </w:rPr>
      </w:pPr>
      <w:r w:rsidRPr="009615EA">
        <w:rPr>
          <w:rFonts w:cs="Arial"/>
          <w:b/>
          <w:i/>
          <w:color w:val="FFFFFF" w:themeColor="background1"/>
          <w:szCs w:val="36"/>
          <w:highlight w:val="red"/>
          <w:lang w:val="en-US"/>
        </w:rPr>
        <w:t>BE</w:t>
      </w:r>
      <w:r w:rsidRPr="009615EA">
        <w:rPr>
          <w:rFonts w:cs="Arial"/>
          <w:b/>
          <w:i/>
          <w:color w:val="FFFFFF" w:themeColor="background1"/>
          <w:szCs w:val="36"/>
          <w:highlight w:val="red"/>
        </w:rPr>
        <w:t xml:space="preserve"> </w:t>
      </w:r>
      <w:r w:rsidRPr="009615EA">
        <w:rPr>
          <w:rFonts w:cs="Arial"/>
          <w:b/>
          <w:i/>
          <w:color w:val="FFFFFF" w:themeColor="background1"/>
          <w:szCs w:val="36"/>
          <w:highlight w:val="red"/>
          <w:lang w:val="en-US"/>
        </w:rPr>
        <w:t>ABOUT</w:t>
      </w:r>
      <w:r w:rsidRPr="009615EA">
        <w:rPr>
          <w:rFonts w:cs="Arial"/>
          <w:b/>
          <w:i/>
          <w:color w:val="FFFFFF" w:themeColor="background1"/>
          <w:szCs w:val="36"/>
          <w:highlight w:val="red"/>
        </w:rPr>
        <w:t xml:space="preserve"> </w:t>
      </w:r>
      <w:r w:rsidRPr="009615EA">
        <w:rPr>
          <w:rFonts w:cs="Arial"/>
          <w:b/>
          <w:i/>
          <w:color w:val="FFFFFF" w:themeColor="background1"/>
          <w:szCs w:val="36"/>
          <w:lang w:val="en-US"/>
        </w:rPr>
        <w:t>TO</w:t>
      </w:r>
      <w:r w:rsidRPr="009615EA">
        <w:rPr>
          <w:rFonts w:cs="Arial"/>
          <w:b/>
          <w:i/>
          <w:color w:val="FFFFFF" w:themeColor="background1"/>
          <w:szCs w:val="36"/>
        </w:rPr>
        <w:t xml:space="preserve"> </w:t>
      </w:r>
      <w:r w:rsidRPr="009615EA">
        <w:rPr>
          <w:rFonts w:cs="Arial"/>
          <w:b/>
          <w:i/>
          <w:color w:val="FFFFFF" w:themeColor="background1"/>
          <w:szCs w:val="36"/>
          <w:lang w:val="en-US"/>
        </w:rPr>
        <w:t>DO</w:t>
      </w:r>
      <w:r w:rsidRPr="009615EA">
        <w:rPr>
          <w:rFonts w:cs="Arial"/>
          <w:b/>
          <w:i/>
          <w:color w:val="FFFFFF" w:themeColor="background1"/>
          <w:szCs w:val="36"/>
        </w:rPr>
        <w:t xml:space="preserve"> </w:t>
      </w:r>
      <w:r w:rsidRPr="009615EA">
        <w:rPr>
          <w:rFonts w:cs="Arial"/>
          <w:b/>
          <w:i/>
          <w:color w:val="FFFFFF" w:themeColor="background1"/>
          <w:szCs w:val="36"/>
          <w:lang w:val="en-US"/>
        </w:rPr>
        <w:t>SOMTHING</w:t>
      </w:r>
    </w:p>
    <w:p w:rsidR="009615EA" w:rsidRPr="009615EA" w:rsidRDefault="009615EA" w:rsidP="009615EA">
      <w:pPr>
        <w:spacing w:line="252" w:lineRule="auto"/>
        <w:rPr>
          <w:rFonts w:cs="Arial"/>
          <w:i/>
          <w:szCs w:val="36"/>
        </w:rPr>
      </w:pPr>
    </w:p>
    <w:p w:rsidR="009615EA" w:rsidRPr="009615EA" w:rsidRDefault="009615EA" w:rsidP="009615EA">
      <w:pPr>
        <w:rPr>
          <w:rFonts w:cs="Arial"/>
          <w:szCs w:val="36"/>
        </w:rPr>
      </w:pPr>
      <w:r w:rsidRPr="009615EA">
        <w:rPr>
          <w:rFonts w:cs="Arial"/>
          <w:szCs w:val="36"/>
        </w:rPr>
        <w:t>А be about to используется, когда речь идет о незапланированных, спонтанных действиях.</w:t>
      </w:r>
    </w:p>
    <w:p w:rsidR="009615EA" w:rsidRPr="009615EA" w:rsidRDefault="009615EA" w:rsidP="00E854E1">
      <w:pPr>
        <w:pStyle w:val="a7"/>
        <w:numPr>
          <w:ilvl w:val="0"/>
          <w:numId w:val="51"/>
        </w:numPr>
        <w:spacing w:line="252" w:lineRule="auto"/>
        <w:rPr>
          <w:rFonts w:cs="Arial"/>
          <w:i/>
          <w:szCs w:val="36"/>
        </w:rPr>
      </w:pPr>
      <w:r w:rsidRPr="009615EA">
        <w:rPr>
          <w:rFonts w:cs="Arial"/>
          <w:i/>
          <w:szCs w:val="36"/>
        </w:rPr>
        <w:t>Я близка к тому, чтобы встать и уйти с этого скучного фильма.</w:t>
      </w:r>
    </w:p>
    <w:p w:rsidR="009615EA" w:rsidRPr="009615EA" w:rsidRDefault="009615EA" w:rsidP="009615EA">
      <w:pPr>
        <w:rPr>
          <w:rFonts w:cs="Arial"/>
          <w:szCs w:val="36"/>
        </w:rPr>
      </w:pPr>
      <w:r w:rsidRPr="009615EA">
        <w:rPr>
          <w:rFonts w:cs="Arial"/>
          <w:szCs w:val="36"/>
        </w:rPr>
        <w:t xml:space="preserve">Давайте рассмотрим ситуации, в которых используем be about to: </w:t>
      </w:r>
    </w:p>
    <w:p w:rsidR="009615EA" w:rsidRPr="009615EA" w:rsidRDefault="009615EA" w:rsidP="009615EA">
      <w:pPr>
        <w:rPr>
          <w:rFonts w:cs="Arial"/>
          <w:szCs w:val="36"/>
        </w:rPr>
      </w:pPr>
      <w:r w:rsidRPr="009615EA">
        <w:rPr>
          <w:rFonts w:cs="Arial"/>
          <w:szCs w:val="36"/>
        </w:rPr>
        <w:t>1 Когда близки к какому-то действию и вот-вот собираемся выполнить его.</w:t>
      </w:r>
    </w:p>
    <w:p w:rsidR="009615EA" w:rsidRPr="009615EA" w:rsidRDefault="009615EA" w:rsidP="00E854E1">
      <w:pPr>
        <w:pStyle w:val="a7"/>
        <w:numPr>
          <w:ilvl w:val="0"/>
          <w:numId w:val="51"/>
        </w:numPr>
        <w:spacing w:line="252" w:lineRule="auto"/>
        <w:rPr>
          <w:rFonts w:cs="Arial"/>
          <w:i/>
          <w:szCs w:val="36"/>
        </w:rPr>
      </w:pPr>
      <w:r w:rsidRPr="009615EA">
        <w:rPr>
          <w:rFonts w:cs="Arial"/>
          <w:i/>
          <w:szCs w:val="36"/>
        </w:rPr>
        <w:t>Этот ребенок вот-вот расплачется.</w:t>
      </w:r>
    </w:p>
    <w:p w:rsidR="009615EA" w:rsidRPr="009615EA" w:rsidRDefault="009615EA" w:rsidP="00E854E1">
      <w:pPr>
        <w:pStyle w:val="a7"/>
        <w:numPr>
          <w:ilvl w:val="0"/>
          <w:numId w:val="51"/>
        </w:numPr>
        <w:spacing w:line="252" w:lineRule="auto"/>
        <w:rPr>
          <w:rFonts w:cs="Arial"/>
          <w:i/>
          <w:szCs w:val="36"/>
          <w:lang w:val="en-US"/>
        </w:rPr>
      </w:pPr>
      <w:r w:rsidRPr="009615EA">
        <w:rPr>
          <w:rFonts w:cs="Arial"/>
          <w:i/>
          <w:szCs w:val="36"/>
          <w:lang w:val="en-US"/>
        </w:rPr>
        <w:t>She is about to leave.</w:t>
      </w:r>
    </w:p>
    <w:p w:rsidR="009615EA" w:rsidRPr="009615EA" w:rsidRDefault="009615EA" w:rsidP="00E854E1">
      <w:pPr>
        <w:pStyle w:val="a7"/>
        <w:numPr>
          <w:ilvl w:val="0"/>
          <w:numId w:val="51"/>
        </w:numPr>
        <w:spacing w:line="252" w:lineRule="auto"/>
        <w:rPr>
          <w:rFonts w:cs="Arial"/>
          <w:i/>
          <w:szCs w:val="36"/>
        </w:rPr>
      </w:pPr>
      <w:r w:rsidRPr="009615EA">
        <w:rPr>
          <w:rFonts w:cs="Arial"/>
          <w:i/>
          <w:szCs w:val="36"/>
        </w:rPr>
        <w:t>Она вот-вот уйдет.</w:t>
      </w:r>
    </w:p>
    <w:p w:rsidR="009615EA" w:rsidRPr="009615EA" w:rsidRDefault="009615EA" w:rsidP="00E854E1">
      <w:pPr>
        <w:pStyle w:val="a7"/>
        <w:numPr>
          <w:ilvl w:val="0"/>
          <w:numId w:val="51"/>
        </w:numPr>
        <w:spacing w:line="252" w:lineRule="auto"/>
        <w:rPr>
          <w:rFonts w:cs="Arial"/>
          <w:i/>
          <w:szCs w:val="36"/>
        </w:rPr>
      </w:pPr>
      <w:r w:rsidRPr="009615EA">
        <w:rPr>
          <w:rFonts w:cs="Arial"/>
          <w:i/>
          <w:szCs w:val="36"/>
          <w:lang w:val="en-US"/>
        </w:rPr>
        <w:t xml:space="preserve">The train is about to arrive. </w:t>
      </w:r>
      <w:r w:rsidRPr="009615EA">
        <w:rPr>
          <w:rFonts w:cs="Arial"/>
          <w:i/>
          <w:szCs w:val="36"/>
        </w:rPr>
        <w:t xml:space="preserve">Поезд вот-вот прибудет. </w:t>
      </w:r>
    </w:p>
    <w:p w:rsidR="009615EA" w:rsidRPr="009615EA" w:rsidRDefault="009615EA" w:rsidP="009615EA">
      <w:pPr>
        <w:rPr>
          <w:rFonts w:cs="Arial"/>
          <w:szCs w:val="36"/>
        </w:rPr>
      </w:pPr>
      <w:r w:rsidRPr="009615EA">
        <w:rPr>
          <w:rFonts w:cs="Arial"/>
          <w:szCs w:val="36"/>
        </w:rPr>
        <w:t>2. Когда чуть было не сделали что-то, но поступили по-другому.</w:t>
      </w:r>
    </w:p>
    <w:p w:rsidR="009615EA" w:rsidRPr="009615EA" w:rsidRDefault="009615EA" w:rsidP="00E854E1">
      <w:pPr>
        <w:pStyle w:val="a7"/>
        <w:numPr>
          <w:ilvl w:val="0"/>
          <w:numId w:val="51"/>
        </w:numPr>
        <w:spacing w:line="252" w:lineRule="auto"/>
        <w:rPr>
          <w:rFonts w:cs="Arial"/>
          <w:i/>
          <w:szCs w:val="36"/>
        </w:rPr>
      </w:pPr>
      <w:r w:rsidRPr="009615EA">
        <w:rPr>
          <w:rFonts w:cs="Arial"/>
          <w:i/>
          <w:szCs w:val="36"/>
        </w:rPr>
        <w:t>Я чуть было не рассмеялась</w:t>
      </w:r>
    </w:p>
    <w:p w:rsidR="009615EA" w:rsidRPr="009615EA" w:rsidRDefault="009615EA" w:rsidP="00E854E1">
      <w:pPr>
        <w:pStyle w:val="a7"/>
        <w:numPr>
          <w:ilvl w:val="0"/>
          <w:numId w:val="51"/>
        </w:numPr>
        <w:spacing w:line="252" w:lineRule="auto"/>
        <w:rPr>
          <w:rFonts w:cs="Arial"/>
          <w:i/>
          <w:szCs w:val="36"/>
          <w:lang w:val="en-US"/>
        </w:rPr>
      </w:pPr>
      <w:r w:rsidRPr="009615EA">
        <w:rPr>
          <w:rFonts w:cs="Arial"/>
          <w:i/>
          <w:szCs w:val="36"/>
          <w:lang w:val="en-US"/>
        </w:rPr>
        <w:t>He was about to say truth.</w:t>
      </w:r>
    </w:p>
    <w:p w:rsidR="009615EA" w:rsidRPr="009615EA" w:rsidRDefault="009615EA" w:rsidP="00E854E1">
      <w:pPr>
        <w:pStyle w:val="a7"/>
        <w:numPr>
          <w:ilvl w:val="0"/>
          <w:numId w:val="51"/>
        </w:numPr>
        <w:spacing w:line="252" w:lineRule="auto"/>
        <w:rPr>
          <w:rFonts w:cs="Arial"/>
          <w:i/>
          <w:szCs w:val="36"/>
        </w:rPr>
      </w:pPr>
      <w:r w:rsidRPr="009615EA">
        <w:rPr>
          <w:rFonts w:cs="Arial"/>
          <w:i/>
          <w:szCs w:val="36"/>
        </w:rPr>
        <w:t>Он был близок, чтобы сказать правду.</w:t>
      </w:r>
    </w:p>
    <w:p w:rsidR="009615EA" w:rsidRPr="009615EA" w:rsidRDefault="009615EA" w:rsidP="00E854E1">
      <w:pPr>
        <w:pStyle w:val="a7"/>
        <w:numPr>
          <w:ilvl w:val="0"/>
          <w:numId w:val="51"/>
        </w:numPr>
        <w:spacing w:line="252" w:lineRule="auto"/>
        <w:rPr>
          <w:rFonts w:cs="Arial"/>
          <w:i/>
          <w:szCs w:val="36"/>
          <w:lang w:val="en-US"/>
        </w:rPr>
      </w:pPr>
      <w:r w:rsidRPr="009615EA">
        <w:rPr>
          <w:rFonts w:cs="Arial"/>
          <w:i/>
          <w:szCs w:val="36"/>
          <w:lang w:val="en-US"/>
        </w:rPr>
        <w:t>I was about to go out when the phone rang.</w:t>
      </w:r>
    </w:p>
    <w:p w:rsidR="009615EA" w:rsidRPr="009615EA" w:rsidRDefault="009615EA" w:rsidP="00E854E1">
      <w:pPr>
        <w:pStyle w:val="a7"/>
        <w:numPr>
          <w:ilvl w:val="0"/>
          <w:numId w:val="51"/>
        </w:numPr>
        <w:spacing w:line="252" w:lineRule="auto"/>
        <w:rPr>
          <w:rFonts w:cs="Arial"/>
          <w:i/>
          <w:szCs w:val="36"/>
        </w:rPr>
      </w:pPr>
      <w:r w:rsidRPr="009615EA">
        <w:rPr>
          <w:rFonts w:cs="Arial"/>
          <w:i/>
          <w:szCs w:val="36"/>
        </w:rPr>
        <w:t xml:space="preserve">Я собирался выходить, когда зазвонил телефон. </w:t>
      </w:r>
    </w:p>
    <w:p w:rsidR="009615EA" w:rsidRPr="009615EA" w:rsidRDefault="009615EA" w:rsidP="009615EA">
      <w:pPr>
        <w:rPr>
          <w:rFonts w:cs="Arial"/>
          <w:szCs w:val="36"/>
        </w:rPr>
      </w:pPr>
      <w:r w:rsidRPr="009615EA">
        <w:rPr>
          <w:rFonts w:cs="Arial"/>
          <w:szCs w:val="36"/>
        </w:rPr>
        <w:t xml:space="preserve">Так как речь идет о незапланированных действиях, эта конструкция может использоваться </w:t>
      </w:r>
      <w:r w:rsidRPr="009615EA">
        <w:rPr>
          <w:rFonts w:cs="Arial"/>
          <w:color w:val="0070C0"/>
          <w:szCs w:val="36"/>
        </w:rPr>
        <w:t xml:space="preserve">только </w:t>
      </w:r>
      <w:r w:rsidR="00703A66" w:rsidRPr="00703A66">
        <w:rPr>
          <w:rFonts w:cs="Arial"/>
          <w:b/>
          <w:i/>
          <w:color w:val="00B0F0"/>
          <w:szCs w:val="36"/>
        </w:rPr>
        <w:t>В НАСТОЯЩЕМ И ПРОШЕДШЕМ ВРЕМЕНАХ.</w:t>
      </w:r>
      <w:r w:rsidR="00703A66" w:rsidRPr="00703A66">
        <w:rPr>
          <w:rFonts w:cs="Arial"/>
          <w:b/>
          <w:i/>
          <w:color w:val="000000"/>
          <w:szCs w:val="36"/>
        </w:rPr>
        <w:br/>
      </w:r>
      <w:r w:rsidR="00703A66" w:rsidRPr="00703A66">
        <w:rPr>
          <w:rFonts w:cs="Arial"/>
          <w:b/>
          <w:i/>
          <w:color w:val="000000"/>
          <w:szCs w:val="36"/>
        </w:rPr>
        <w:br/>
      </w:r>
      <w:r w:rsidRPr="009615EA">
        <w:rPr>
          <w:rFonts w:cs="Arial"/>
          <w:szCs w:val="36"/>
        </w:rPr>
        <w:t xml:space="preserve">Эта конструкция состоит из двух частей: изменяемой (to be) и неизменяемой (about to). </w:t>
      </w:r>
    </w:p>
    <w:p w:rsidR="009615EA" w:rsidRPr="009615EA" w:rsidRDefault="009615EA" w:rsidP="009615EA">
      <w:pPr>
        <w:rPr>
          <w:rFonts w:cs="Arial"/>
          <w:szCs w:val="36"/>
        </w:rPr>
      </w:pPr>
      <w:r w:rsidRPr="009615EA">
        <w:rPr>
          <w:rFonts w:cs="Arial"/>
          <w:szCs w:val="36"/>
        </w:rPr>
        <w:lastRenderedPageBreak/>
        <w:t>Первая часть (глагол to be) меняется в зависимости от того, кто совершает действия.</w:t>
      </w:r>
    </w:p>
    <w:p w:rsidR="009615EA" w:rsidRPr="009615EA" w:rsidRDefault="009615EA" w:rsidP="009615EA">
      <w:pPr>
        <w:rPr>
          <w:rFonts w:cs="Arial"/>
          <w:szCs w:val="36"/>
        </w:rPr>
      </w:pPr>
      <w:r w:rsidRPr="009615EA">
        <w:rPr>
          <w:rFonts w:cs="Arial"/>
          <w:szCs w:val="36"/>
        </w:rPr>
        <w:t>Вторая часть (about to) всегда остается неизменной.</w:t>
      </w:r>
    </w:p>
    <w:p w:rsidR="009615EA" w:rsidRPr="009615EA" w:rsidRDefault="009615EA" w:rsidP="009615EA">
      <w:pPr>
        <w:rPr>
          <w:rFonts w:cs="Arial"/>
          <w:szCs w:val="36"/>
        </w:rPr>
      </w:pPr>
      <w:r w:rsidRPr="009615EA">
        <w:rPr>
          <w:rFonts w:cs="Arial"/>
          <w:szCs w:val="36"/>
        </w:rPr>
        <w:t>Рассмотрим, как используется эта конструкция в настоящем и прошедшем временах.</w:t>
      </w:r>
      <w:r w:rsidRPr="009615EA">
        <w:rPr>
          <w:rFonts w:cs="Arial"/>
          <w:color w:val="000000"/>
          <w:szCs w:val="36"/>
        </w:rPr>
        <w:br/>
      </w:r>
    </w:p>
    <w:p w:rsidR="009615EA" w:rsidRPr="009615EA" w:rsidRDefault="009615EA" w:rsidP="009615EA">
      <w:pPr>
        <w:jc w:val="center"/>
        <w:rPr>
          <w:rFonts w:cs="Arial"/>
          <w:color w:val="000000"/>
          <w:szCs w:val="36"/>
        </w:rPr>
      </w:pPr>
      <w:r w:rsidRPr="009615EA">
        <w:rPr>
          <w:rFonts w:cs="Arial"/>
          <w:b/>
          <w:i/>
          <w:szCs w:val="36"/>
        </w:rPr>
        <w:t>Утвердительные предложения с конструкцией be about to в настоящем времени</w:t>
      </w:r>
    </w:p>
    <w:p w:rsidR="009615EA" w:rsidRPr="009615EA" w:rsidRDefault="009615EA" w:rsidP="009615EA">
      <w:pPr>
        <w:rPr>
          <w:rFonts w:cs="Arial"/>
          <w:szCs w:val="36"/>
        </w:rPr>
      </w:pPr>
      <w:r w:rsidRPr="009615EA">
        <w:rPr>
          <w:rFonts w:cs="Arial"/>
          <w:szCs w:val="36"/>
        </w:rPr>
        <w:t>Используя конструкцию в настоящем времени, мы говорим о том, что прямо сейчас близки к какому-либо поступку. В зависимости от лица наш глагол be меняется на am, are, is. Схема образования предложений будет следующей:</w:t>
      </w:r>
    </w:p>
    <w:p w:rsidR="009615EA" w:rsidRPr="009615EA" w:rsidRDefault="009615EA" w:rsidP="009615EA">
      <w:pPr>
        <w:jc w:val="center"/>
        <w:rPr>
          <w:rFonts w:cs="Arial"/>
          <w:b/>
          <w:i/>
          <w:szCs w:val="36"/>
        </w:rPr>
      </w:pPr>
      <w:r w:rsidRPr="009615EA">
        <w:rPr>
          <w:rFonts w:cs="Arial"/>
          <w:b/>
          <w:i/>
          <w:szCs w:val="36"/>
        </w:rPr>
        <w:t xml:space="preserve">ДЕЙСТВУЮЩЕЕ ЛИЦО + </w:t>
      </w:r>
      <w:r w:rsidRPr="009615EA">
        <w:rPr>
          <w:rFonts w:cs="Arial"/>
          <w:b/>
          <w:i/>
          <w:szCs w:val="36"/>
          <w:lang w:val="en-US"/>
        </w:rPr>
        <w:t>AM</w:t>
      </w:r>
      <w:r w:rsidRPr="009615EA">
        <w:rPr>
          <w:rFonts w:cs="Arial"/>
          <w:b/>
          <w:i/>
          <w:szCs w:val="36"/>
        </w:rPr>
        <w:t>/</w:t>
      </w:r>
      <w:r w:rsidRPr="009615EA">
        <w:rPr>
          <w:rFonts w:cs="Arial"/>
          <w:b/>
          <w:i/>
          <w:szCs w:val="36"/>
          <w:lang w:val="en-US"/>
        </w:rPr>
        <w:t>ARE</w:t>
      </w:r>
      <w:r w:rsidRPr="009615EA">
        <w:rPr>
          <w:rFonts w:cs="Arial"/>
          <w:b/>
          <w:i/>
          <w:szCs w:val="36"/>
        </w:rPr>
        <w:t>/</w:t>
      </w:r>
      <w:r w:rsidRPr="009615EA">
        <w:rPr>
          <w:rFonts w:cs="Arial"/>
          <w:b/>
          <w:i/>
          <w:szCs w:val="36"/>
          <w:lang w:val="en-US"/>
        </w:rPr>
        <w:t>IS</w:t>
      </w:r>
      <w:r w:rsidRPr="009615EA">
        <w:rPr>
          <w:rFonts w:cs="Arial"/>
          <w:b/>
          <w:i/>
          <w:szCs w:val="36"/>
        </w:rPr>
        <w:t xml:space="preserve"> + </w:t>
      </w:r>
      <w:r w:rsidRPr="009615EA">
        <w:rPr>
          <w:rFonts w:cs="Arial"/>
          <w:b/>
          <w:i/>
          <w:szCs w:val="36"/>
          <w:lang w:val="en-US"/>
        </w:rPr>
        <w:t>ABOUT</w:t>
      </w:r>
      <w:r w:rsidRPr="009615EA">
        <w:rPr>
          <w:rFonts w:cs="Arial"/>
          <w:b/>
          <w:i/>
          <w:szCs w:val="36"/>
        </w:rPr>
        <w:t xml:space="preserve"> </w:t>
      </w:r>
      <w:r w:rsidRPr="009615EA">
        <w:rPr>
          <w:rFonts w:cs="Arial"/>
          <w:b/>
          <w:i/>
          <w:szCs w:val="36"/>
          <w:lang w:val="en-US"/>
        </w:rPr>
        <w:t>TO</w:t>
      </w:r>
      <w:r w:rsidRPr="009615EA">
        <w:rPr>
          <w:rFonts w:cs="Arial"/>
          <w:b/>
          <w:i/>
          <w:szCs w:val="36"/>
        </w:rPr>
        <w:t xml:space="preserve"> + ДЕЙСТВИЕ</w:t>
      </w:r>
    </w:p>
    <w:p w:rsidR="009615EA" w:rsidRPr="009615EA" w:rsidRDefault="009615EA" w:rsidP="00E854E1">
      <w:pPr>
        <w:pStyle w:val="a7"/>
        <w:numPr>
          <w:ilvl w:val="0"/>
          <w:numId w:val="51"/>
        </w:numPr>
        <w:spacing w:line="252" w:lineRule="auto"/>
        <w:rPr>
          <w:rFonts w:cs="Arial"/>
          <w:i/>
          <w:szCs w:val="36"/>
          <w:lang w:val="en-US"/>
        </w:rPr>
      </w:pPr>
      <w:r w:rsidRPr="009615EA">
        <w:rPr>
          <w:rFonts w:cs="Arial"/>
          <w:i/>
          <w:szCs w:val="36"/>
          <w:lang w:val="en-US"/>
        </w:rPr>
        <w:t xml:space="preserve">The concert is about to start. </w:t>
      </w:r>
    </w:p>
    <w:p w:rsidR="009615EA" w:rsidRPr="009615EA" w:rsidRDefault="009615EA" w:rsidP="00E854E1">
      <w:pPr>
        <w:pStyle w:val="a7"/>
        <w:numPr>
          <w:ilvl w:val="0"/>
          <w:numId w:val="51"/>
        </w:numPr>
        <w:spacing w:line="252" w:lineRule="auto"/>
        <w:rPr>
          <w:rFonts w:cs="Arial"/>
          <w:i/>
          <w:szCs w:val="36"/>
        </w:rPr>
      </w:pPr>
      <w:r w:rsidRPr="009615EA">
        <w:rPr>
          <w:rFonts w:cs="Arial"/>
          <w:i/>
          <w:szCs w:val="36"/>
        </w:rPr>
        <w:t xml:space="preserve">Концерт вот-вот начнется. </w:t>
      </w:r>
    </w:p>
    <w:p w:rsidR="009615EA" w:rsidRPr="009615EA" w:rsidRDefault="009615EA" w:rsidP="00E854E1">
      <w:pPr>
        <w:pStyle w:val="a7"/>
        <w:numPr>
          <w:ilvl w:val="0"/>
          <w:numId w:val="51"/>
        </w:numPr>
        <w:spacing w:line="252" w:lineRule="auto"/>
        <w:rPr>
          <w:rFonts w:cs="Arial"/>
          <w:i/>
          <w:szCs w:val="36"/>
          <w:lang w:val="en-US"/>
        </w:rPr>
      </w:pPr>
      <w:r w:rsidRPr="009615EA">
        <w:rPr>
          <w:rFonts w:cs="Arial"/>
          <w:i/>
          <w:szCs w:val="36"/>
          <w:lang w:val="en-US"/>
        </w:rPr>
        <w:t xml:space="preserve">They are about to divorce. </w:t>
      </w:r>
    </w:p>
    <w:p w:rsidR="009615EA" w:rsidRPr="009615EA" w:rsidRDefault="009615EA" w:rsidP="00E854E1">
      <w:pPr>
        <w:pStyle w:val="a7"/>
        <w:numPr>
          <w:ilvl w:val="0"/>
          <w:numId w:val="51"/>
        </w:numPr>
        <w:spacing w:line="252" w:lineRule="auto"/>
        <w:rPr>
          <w:rFonts w:cs="Arial"/>
          <w:szCs w:val="36"/>
        </w:rPr>
      </w:pPr>
      <w:r w:rsidRPr="009615EA">
        <w:rPr>
          <w:rFonts w:cs="Arial"/>
          <w:i/>
          <w:szCs w:val="36"/>
        </w:rPr>
        <w:t>Они близки к разводу</w:t>
      </w:r>
      <w:r w:rsidRPr="009615EA">
        <w:rPr>
          <w:rFonts w:cs="Arial"/>
          <w:szCs w:val="36"/>
        </w:rPr>
        <w:t>.</w:t>
      </w:r>
      <w:r w:rsidRPr="009615EA">
        <w:rPr>
          <w:rFonts w:cs="Arial"/>
          <w:szCs w:val="36"/>
        </w:rPr>
        <w:br/>
      </w:r>
    </w:p>
    <w:p w:rsidR="009615EA" w:rsidRPr="009615EA" w:rsidRDefault="009615EA" w:rsidP="009615EA">
      <w:pPr>
        <w:jc w:val="center"/>
        <w:rPr>
          <w:rFonts w:cs="Arial"/>
          <w:b/>
          <w:i/>
          <w:szCs w:val="36"/>
        </w:rPr>
      </w:pPr>
      <w:r w:rsidRPr="009615EA">
        <w:rPr>
          <w:rFonts w:cs="Arial"/>
          <w:b/>
          <w:i/>
          <w:szCs w:val="36"/>
        </w:rPr>
        <w:t>Утвердительные предложения с конструкцией be about to в прошедшем времени</w:t>
      </w:r>
    </w:p>
    <w:p w:rsidR="009615EA" w:rsidRPr="009615EA" w:rsidRDefault="009615EA" w:rsidP="009615EA">
      <w:pPr>
        <w:rPr>
          <w:rFonts w:cs="Arial"/>
          <w:szCs w:val="36"/>
        </w:rPr>
      </w:pPr>
      <w:r w:rsidRPr="009615EA">
        <w:rPr>
          <w:rFonts w:cs="Arial"/>
          <w:szCs w:val="36"/>
        </w:rPr>
        <w:t xml:space="preserve"> Используя нашу конструкцию в прошедшем времени, мы говорим о том, что чуть было не совершили какое-то действие в прошлом. Наш глагол be меняется на was/were в зависимости от лица. Схема образования будет следующей:</w:t>
      </w:r>
    </w:p>
    <w:p w:rsidR="009615EA" w:rsidRPr="009615EA" w:rsidRDefault="009615EA" w:rsidP="009615EA">
      <w:pPr>
        <w:jc w:val="center"/>
        <w:rPr>
          <w:rFonts w:cs="Arial"/>
          <w:szCs w:val="36"/>
        </w:rPr>
      </w:pPr>
      <w:r w:rsidRPr="009615EA">
        <w:rPr>
          <w:rFonts w:cs="Arial"/>
          <w:b/>
          <w:i/>
          <w:szCs w:val="36"/>
        </w:rPr>
        <w:t xml:space="preserve">Действующее лицо + </w:t>
      </w:r>
      <w:r w:rsidRPr="009615EA">
        <w:rPr>
          <w:rFonts w:cs="Arial"/>
          <w:b/>
          <w:i/>
          <w:szCs w:val="36"/>
          <w:lang w:val="en-US"/>
        </w:rPr>
        <w:t>was</w:t>
      </w:r>
      <w:r w:rsidRPr="009615EA">
        <w:rPr>
          <w:rFonts w:cs="Arial"/>
          <w:b/>
          <w:i/>
          <w:szCs w:val="36"/>
        </w:rPr>
        <w:t>/</w:t>
      </w:r>
      <w:r w:rsidRPr="009615EA">
        <w:rPr>
          <w:rFonts w:cs="Arial"/>
          <w:b/>
          <w:i/>
          <w:szCs w:val="36"/>
          <w:lang w:val="en-US"/>
        </w:rPr>
        <w:t>were</w:t>
      </w:r>
      <w:r w:rsidRPr="009615EA">
        <w:rPr>
          <w:rFonts w:cs="Arial"/>
          <w:b/>
          <w:i/>
          <w:szCs w:val="36"/>
        </w:rPr>
        <w:t xml:space="preserve"> + </w:t>
      </w:r>
      <w:r w:rsidRPr="009615EA">
        <w:rPr>
          <w:rFonts w:cs="Arial"/>
          <w:b/>
          <w:i/>
          <w:szCs w:val="36"/>
          <w:lang w:val="en-US"/>
        </w:rPr>
        <w:t>about</w:t>
      </w:r>
      <w:r w:rsidRPr="009615EA">
        <w:rPr>
          <w:rFonts w:cs="Arial"/>
          <w:b/>
          <w:i/>
          <w:szCs w:val="36"/>
        </w:rPr>
        <w:t xml:space="preserve"> </w:t>
      </w:r>
      <w:r w:rsidRPr="009615EA">
        <w:rPr>
          <w:rFonts w:cs="Arial"/>
          <w:b/>
          <w:i/>
          <w:szCs w:val="36"/>
          <w:lang w:val="en-US"/>
        </w:rPr>
        <w:t>to</w:t>
      </w:r>
      <w:r w:rsidRPr="009615EA">
        <w:rPr>
          <w:rFonts w:cs="Arial"/>
          <w:b/>
          <w:i/>
          <w:szCs w:val="36"/>
        </w:rPr>
        <w:t xml:space="preserve"> + действие</w:t>
      </w:r>
      <w:r w:rsidRPr="009615EA">
        <w:rPr>
          <w:rFonts w:cs="Arial"/>
          <w:szCs w:val="36"/>
        </w:rPr>
        <w:br/>
      </w:r>
    </w:p>
    <w:p w:rsidR="009615EA" w:rsidRPr="009615EA" w:rsidRDefault="009615EA" w:rsidP="00E854E1">
      <w:pPr>
        <w:pStyle w:val="a7"/>
        <w:numPr>
          <w:ilvl w:val="0"/>
          <w:numId w:val="51"/>
        </w:numPr>
        <w:spacing w:line="252" w:lineRule="auto"/>
        <w:rPr>
          <w:rFonts w:cs="Arial"/>
          <w:i/>
          <w:szCs w:val="36"/>
          <w:lang w:val="en-US"/>
        </w:rPr>
      </w:pPr>
      <w:r w:rsidRPr="009615EA">
        <w:rPr>
          <w:rFonts w:cs="Arial"/>
          <w:i/>
          <w:szCs w:val="36"/>
          <w:lang w:val="en-US"/>
        </w:rPr>
        <w:t>I was about to go to bed.</w:t>
      </w:r>
    </w:p>
    <w:p w:rsidR="009615EA" w:rsidRPr="009615EA" w:rsidRDefault="009615EA" w:rsidP="00E854E1">
      <w:pPr>
        <w:pStyle w:val="a7"/>
        <w:numPr>
          <w:ilvl w:val="0"/>
          <w:numId w:val="51"/>
        </w:numPr>
        <w:spacing w:line="252" w:lineRule="auto"/>
        <w:rPr>
          <w:rFonts w:cs="Arial"/>
          <w:i/>
          <w:szCs w:val="36"/>
        </w:rPr>
      </w:pPr>
      <w:r w:rsidRPr="009615EA">
        <w:rPr>
          <w:rFonts w:cs="Arial"/>
          <w:i/>
          <w:szCs w:val="36"/>
        </w:rPr>
        <w:t>Я собиралась идти спать.</w:t>
      </w:r>
    </w:p>
    <w:p w:rsidR="009615EA" w:rsidRPr="009615EA" w:rsidRDefault="009615EA" w:rsidP="00E854E1">
      <w:pPr>
        <w:pStyle w:val="a7"/>
        <w:numPr>
          <w:ilvl w:val="0"/>
          <w:numId w:val="51"/>
        </w:numPr>
        <w:spacing w:line="252" w:lineRule="auto"/>
        <w:rPr>
          <w:rFonts w:cs="Arial"/>
          <w:i/>
          <w:szCs w:val="36"/>
          <w:lang w:val="en-US"/>
        </w:rPr>
      </w:pPr>
      <w:r w:rsidRPr="009615EA">
        <w:rPr>
          <w:rFonts w:cs="Arial"/>
          <w:i/>
          <w:szCs w:val="36"/>
          <w:lang w:val="en-US"/>
        </w:rPr>
        <w:t>He was about to apologize.</w:t>
      </w:r>
    </w:p>
    <w:p w:rsidR="009615EA" w:rsidRPr="009615EA" w:rsidRDefault="009615EA" w:rsidP="00E854E1">
      <w:pPr>
        <w:pStyle w:val="a7"/>
        <w:numPr>
          <w:ilvl w:val="0"/>
          <w:numId w:val="51"/>
        </w:numPr>
        <w:spacing w:line="252" w:lineRule="auto"/>
        <w:rPr>
          <w:rFonts w:cs="Arial"/>
          <w:i/>
          <w:szCs w:val="36"/>
        </w:rPr>
      </w:pPr>
      <w:r w:rsidRPr="009615EA">
        <w:rPr>
          <w:rFonts w:cs="Arial"/>
          <w:i/>
          <w:szCs w:val="36"/>
        </w:rPr>
        <w:t>Он был близок к тому, чтобы извиниться.</w:t>
      </w:r>
      <w:r w:rsidRPr="009615EA">
        <w:rPr>
          <w:rFonts w:cs="Arial"/>
          <w:i/>
          <w:szCs w:val="36"/>
        </w:rPr>
        <w:br/>
      </w:r>
    </w:p>
    <w:p w:rsidR="009615EA" w:rsidRPr="009615EA" w:rsidRDefault="009615EA" w:rsidP="009615EA">
      <w:pPr>
        <w:pStyle w:val="a7"/>
        <w:jc w:val="center"/>
        <w:rPr>
          <w:rFonts w:cs="Arial"/>
          <w:b/>
          <w:i/>
          <w:szCs w:val="36"/>
        </w:rPr>
      </w:pPr>
      <w:r w:rsidRPr="009615EA">
        <w:rPr>
          <w:rFonts w:cs="Arial"/>
          <w:b/>
          <w:i/>
          <w:szCs w:val="36"/>
        </w:rPr>
        <w:t>Отрицательные предложения с конструкцией be about to в настоящем времени</w:t>
      </w:r>
    </w:p>
    <w:p w:rsidR="009615EA" w:rsidRPr="009615EA" w:rsidRDefault="009615EA" w:rsidP="009615EA">
      <w:pPr>
        <w:pStyle w:val="a7"/>
        <w:rPr>
          <w:rFonts w:cs="Arial"/>
          <w:szCs w:val="36"/>
        </w:rPr>
      </w:pPr>
      <w:r w:rsidRPr="009615EA">
        <w:rPr>
          <w:rFonts w:cs="Arial"/>
          <w:szCs w:val="36"/>
        </w:rPr>
        <w:lastRenderedPageBreak/>
        <w:t>Когда мы говорим, что не собирались делать что-то, то добавляем частицу not к нашему be. Схема образования будет следующей:</w:t>
      </w:r>
    </w:p>
    <w:p w:rsidR="009615EA" w:rsidRPr="009615EA" w:rsidRDefault="009615EA" w:rsidP="00E854E1">
      <w:pPr>
        <w:pStyle w:val="a7"/>
        <w:numPr>
          <w:ilvl w:val="0"/>
          <w:numId w:val="51"/>
        </w:numPr>
        <w:spacing w:line="252" w:lineRule="auto"/>
        <w:jc w:val="center"/>
        <w:rPr>
          <w:rFonts w:cs="Arial"/>
          <w:color w:val="000000"/>
          <w:szCs w:val="36"/>
          <w:lang w:val="en-US"/>
        </w:rPr>
      </w:pPr>
      <w:r w:rsidRPr="009615EA">
        <w:rPr>
          <w:rFonts w:cs="Arial"/>
          <w:b/>
          <w:i/>
          <w:szCs w:val="36"/>
        </w:rPr>
        <w:t>ДЕЙСТВУЮЩЕЕ</w:t>
      </w:r>
      <w:r w:rsidRPr="009615EA">
        <w:rPr>
          <w:rFonts w:cs="Arial"/>
          <w:b/>
          <w:i/>
          <w:szCs w:val="36"/>
          <w:lang w:val="en-US"/>
        </w:rPr>
        <w:t xml:space="preserve"> </w:t>
      </w:r>
      <w:r w:rsidRPr="009615EA">
        <w:rPr>
          <w:rFonts w:cs="Arial"/>
          <w:b/>
          <w:i/>
          <w:szCs w:val="36"/>
        </w:rPr>
        <w:t>ЛИЦО</w:t>
      </w:r>
      <w:r w:rsidRPr="009615EA">
        <w:rPr>
          <w:rFonts w:cs="Arial"/>
          <w:b/>
          <w:i/>
          <w:szCs w:val="36"/>
          <w:lang w:val="en-US"/>
        </w:rPr>
        <w:t xml:space="preserve"> + AM/ARE/IS + NOT + ABOUT TO + </w:t>
      </w:r>
      <w:r w:rsidRPr="009615EA">
        <w:rPr>
          <w:rFonts w:cs="Arial"/>
          <w:b/>
          <w:i/>
          <w:szCs w:val="36"/>
        </w:rPr>
        <w:t>ДЕЙСТВИЕ</w:t>
      </w:r>
    </w:p>
    <w:p w:rsidR="009615EA" w:rsidRPr="009615EA" w:rsidRDefault="009615EA" w:rsidP="009615EA">
      <w:pPr>
        <w:pStyle w:val="a7"/>
        <w:rPr>
          <w:rFonts w:cs="Arial"/>
          <w:szCs w:val="36"/>
          <w:lang w:val="en-US"/>
        </w:rPr>
      </w:pPr>
    </w:p>
    <w:p w:rsidR="009615EA" w:rsidRPr="009615EA" w:rsidRDefault="009615EA" w:rsidP="00E854E1">
      <w:pPr>
        <w:pStyle w:val="a7"/>
        <w:numPr>
          <w:ilvl w:val="0"/>
          <w:numId w:val="51"/>
        </w:numPr>
        <w:spacing w:line="252" w:lineRule="auto"/>
        <w:rPr>
          <w:rFonts w:cs="Arial"/>
          <w:i/>
          <w:szCs w:val="36"/>
          <w:lang w:val="en-US"/>
        </w:rPr>
      </w:pPr>
      <w:r w:rsidRPr="009615EA">
        <w:rPr>
          <w:rFonts w:cs="Arial"/>
          <w:i/>
          <w:szCs w:val="36"/>
          <w:lang w:val="en-US"/>
        </w:rPr>
        <w:t>She is not about to call him.</w:t>
      </w:r>
    </w:p>
    <w:p w:rsidR="009615EA" w:rsidRPr="009615EA" w:rsidRDefault="009615EA" w:rsidP="00E854E1">
      <w:pPr>
        <w:pStyle w:val="a7"/>
        <w:numPr>
          <w:ilvl w:val="0"/>
          <w:numId w:val="51"/>
        </w:numPr>
        <w:spacing w:line="252" w:lineRule="auto"/>
        <w:rPr>
          <w:rFonts w:cs="Arial"/>
          <w:i/>
          <w:szCs w:val="36"/>
        </w:rPr>
      </w:pPr>
      <w:r w:rsidRPr="009615EA">
        <w:rPr>
          <w:rFonts w:cs="Arial"/>
          <w:i/>
          <w:szCs w:val="36"/>
        </w:rPr>
        <w:t xml:space="preserve">Она не близка к тому, чтобы позвонить ему. </w:t>
      </w:r>
    </w:p>
    <w:p w:rsidR="009615EA" w:rsidRPr="009615EA" w:rsidRDefault="009615EA" w:rsidP="00E854E1">
      <w:pPr>
        <w:pStyle w:val="a7"/>
        <w:numPr>
          <w:ilvl w:val="0"/>
          <w:numId w:val="51"/>
        </w:numPr>
        <w:spacing w:line="252" w:lineRule="auto"/>
        <w:rPr>
          <w:rFonts w:cs="Arial"/>
          <w:i/>
          <w:szCs w:val="36"/>
          <w:lang w:val="en-US"/>
        </w:rPr>
      </w:pPr>
      <w:r w:rsidRPr="009615EA">
        <w:rPr>
          <w:rFonts w:cs="Arial"/>
          <w:i/>
          <w:szCs w:val="36"/>
          <w:lang w:val="en-US"/>
        </w:rPr>
        <w:t>They are not about to cry.</w:t>
      </w:r>
    </w:p>
    <w:p w:rsidR="009615EA" w:rsidRPr="009615EA" w:rsidRDefault="009615EA" w:rsidP="00E854E1">
      <w:pPr>
        <w:pStyle w:val="a7"/>
        <w:numPr>
          <w:ilvl w:val="0"/>
          <w:numId w:val="51"/>
        </w:numPr>
        <w:spacing w:line="252" w:lineRule="auto"/>
        <w:rPr>
          <w:rFonts w:cs="Arial"/>
          <w:color w:val="000000"/>
          <w:szCs w:val="36"/>
        </w:rPr>
      </w:pPr>
      <w:r w:rsidRPr="009615EA">
        <w:rPr>
          <w:rFonts w:cs="Arial"/>
          <w:i/>
          <w:szCs w:val="36"/>
        </w:rPr>
        <w:t>Они не собираются плакать</w:t>
      </w:r>
      <w:r w:rsidRPr="009615EA">
        <w:rPr>
          <w:rFonts w:cs="Arial"/>
          <w:szCs w:val="36"/>
        </w:rPr>
        <w:t>.</w:t>
      </w:r>
    </w:p>
    <w:p w:rsidR="009615EA" w:rsidRPr="009615EA" w:rsidRDefault="009615EA" w:rsidP="009615EA">
      <w:pPr>
        <w:rPr>
          <w:rFonts w:cs="Arial"/>
          <w:color w:val="000000"/>
          <w:szCs w:val="36"/>
        </w:rPr>
      </w:pPr>
    </w:p>
    <w:p w:rsidR="009615EA" w:rsidRPr="009615EA" w:rsidRDefault="009615EA" w:rsidP="009615EA">
      <w:pPr>
        <w:jc w:val="center"/>
        <w:rPr>
          <w:rFonts w:cs="Arial"/>
          <w:b/>
          <w:i/>
          <w:szCs w:val="36"/>
        </w:rPr>
      </w:pPr>
      <w:r w:rsidRPr="009615EA">
        <w:rPr>
          <w:rFonts w:cs="Arial"/>
          <w:b/>
          <w:i/>
          <w:szCs w:val="36"/>
        </w:rPr>
        <w:t>Отрицательные предложения с конструкцией be about to в прошедшем времени</w:t>
      </w:r>
    </w:p>
    <w:p w:rsidR="009615EA" w:rsidRPr="009615EA" w:rsidRDefault="009615EA" w:rsidP="009615EA">
      <w:pPr>
        <w:rPr>
          <w:rFonts w:cs="Arial"/>
          <w:szCs w:val="36"/>
        </w:rPr>
      </w:pPr>
      <w:r w:rsidRPr="009615EA">
        <w:rPr>
          <w:rFonts w:cs="Arial"/>
          <w:szCs w:val="36"/>
        </w:rPr>
        <w:t xml:space="preserve">Чтобы образовать отрицание в прошедшем времени, мы ставим not после be в прошедшем времени. Схема образования предложения будет следующей: </w:t>
      </w:r>
    </w:p>
    <w:p w:rsidR="009615EA" w:rsidRPr="009615EA" w:rsidRDefault="009615EA" w:rsidP="009615EA">
      <w:pPr>
        <w:spacing w:line="252" w:lineRule="auto"/>
        <w:ind w:left="360"/>
        <w:jc w:val="center"/>
        <w:rPr>
          <w:rFonts w:cs="Arial"/>
          <w:i/>
          <w:szCs w:val="36"/>
        </w:rPr>
      </w:pPr>
      <w:r w:rsidRPr="009615EA">
        <w:rPr>
          <w:rFonts w:cs="Arial"/>
          <w:b/>
          <w:i/>
          <w:szCs w:val="36"/>
        </w:rPr>
        <w:t xml:space="preserve">Действующее лицо + </w:t>
      </w:r>
      <w:r w:rsidRPr="009615EA">
        <w:rPr>
          <w:rFonts w:cs="Arial"/>
          <w:b/>
          <w:i/>
          <w:szCs w:val="36"/>
          <w:lang w:val="en-US"/>
        </w:rPr>
        <w:t>was</w:t>
      </w:r>
      <w:r w:rsidRPr="009615EA">
        <w:rPr>
          <w:rFonts w:cs="Arial"/>
          <w:b/>
          <w:i/>
          <w:szCs w:val="36"/>
        </w:rPr>
        <w:t>/</w:t>
      </w:r>
      <w:r w:rsidRPr="009615EA">
        <w:rPr>
          <w:rFonts w:cs="Arial"/>
          <w:b/>
          <w:i/>
          <w:szCs w:val="36"/>
          <w:lang w:val="en-US"/>
        </w:rPr>
        <w:t>were</w:t>
      </w:r>
      <w:r w:rsidRPr="009615EA">
        <w:rPr>
          <w:rFonts w:cs="Arial"/>
          <w:b/>
          <w:i/>
          <w:szCs w:val="36"/>
        </w:rPr>
        <w:t xml:space="preserve"> + </w:t>
      </w:r>
      <w:r w:rsidRPr="009615EA">
        <w:rPr>
          <w:rFonts w:cs="Arial"/>
          <w:b/>
          <w:i/>
          <w:szCs w:val="36"/>
          <w:lang w:val="en-US"/>
        </w:rPr>
        <w:t>not</w:t>
      </w:r>
      <w:r w:rsidRPr="009615EA">
        <w:rPr>
          <w:rFonts w:cs="Arial"/>
          <w:b/>
          <w:i/>
          <w:szCs w:val="36"/>
        </w:rPr>
        <w:t xml:space="preserve"> + </w:t>
      </w:r>
      <w:r w:rsidRPr="009615EA">
        <w:rPr>
          <w:rFonts w:cs="Arial"/>
          <w:b/>
          <w:i/>
          <w:szCs w:val="36"/>
          <w:lang w:val="en-US"/>
        </w:rPr>
        <w:t>about</w:t>
      </w:r>
      <w:r w:rsidRPr="009615EA">
        <w:rPr>
          <w:rFonts w:cs="Arial"/>
          <w:b/>
          <w:i/>
          <w:szCs w:val="36"/>
        </w:rPr>
        <w:t xml:space="preserve"> </w:t>
      </w:r>
      <w:r w:rsidRPr="009615EA">
        <w:rPr>
          <w:rFonts w:cs="Arial"/>
          <w:b/>
          <w:i/>
          <w:szCs w:val="36"/>
          <w:lang w:val="en-US"/>
        </w:rPr>
        <w:t>to</w:t>
      </w:r>
      <w:r w:rsidRPr="009615EA">
        <w:rPr>
          <w:rFonts w:cs="Arial"/>
          <w:b/>
          <w:i/>
          <w:szCs w:val="36"/>
        </w:rPr>
        <w:t xml:space="preserve"> + действие</w:t>
      </w:r>
    </w:p>
    <w:p w:rsidR="009615EA" w:rsidRPr="009615EA" w:rsidRDefault="009615EA" w:rsidP="00E854E1">
      <w:pPr>
        <w:pStyle w:val="a7"/>
        <w:numPr>
          <w:ilvl w:val="0"/>
          <w:numId w:val="51"/>
        </w:numPr>
        <w:spacing w:line="252" w:lineRule="auto"/>
        <w:rPr>
          <w:rFonts w:cs="Arial"/>
          <w:i/>
          <w:szCs w:val="36"/>
          <w:lang w:val="en-US"/>
        </w:rPr>
      </w:pPr>
      <w:r w:rsidRPr="009615EA">
        <w:rPr>
          <w:rFonts w:cs="Arial"/>
          <w:i/>
          <w:szCs w:val="36"/>
          <w:lang w:val="en-US"/>
        </w:rPr>
        <w:t>He was not about to buy this.</w:t>
      </w:r>
    </w:p>
    <w:p w:rsidR="009615EA" w:rsidRPr="009615EA" w:rsidRDefault="009615EA" w:rsidP="00E854E1">
      <w:pPr>
        <w:pStyle w:val="a7"/>
        <w:numPr>
          <w:ilvl w:val="0"/>
          <w:numId w:val="51"/>
        </w:numPr>
        <w:spacing w:line="252" w:lineRule="auto"/>
        <w:rPr>
          <w:rFonts w:cs="Arial"/>
          <w:i/>
          <w:szCs w:val="36"/>
        </w:rPr>
      </w:pPr>
      <w:r w:rsidRPr="009615EA">
        <w:rPr>
          <w:rFonts w:cs="Arial"/>
          <w:i/>
          <w:szCs w:val="36"/>
        </w:rPr>
        <w:t xml:space="preserve">Он не собирался покупать это. </w:t>
      </w:r>
    </w:p>
    <w:p w:rsidR="009615EA" w:rsidRPr="009615EA" w:rsidRDefault="009615EA" w:rsidP="00E854E1">
      <w:pPr>
        <w:pStyle w:val="a7"/>
        <w:numPr>
          <w:ilvl w:val="0"/>
          <w:numId w:val="51"/>
        </w:numPr>
        <w:spacing w:line="252" w:lineRule="auto"/>
        <w:rPr>
          <w:rFonts w:cs="Arial"/>
          <w:i/>
          <w:szCs w:val="36"/>
          <w:lang w:val="en-US"/>
        </w:rPr>
      </w:pPr>
      <w:r w:rsidRPr="009615EA">
        <w:rPr>
          <w:rFonts w:cs="Arial"/>
          <w:i/>
          <w:szCs w:val="36"/>
          <w:lang w:val="en-US"/>
        </w:rPr>
        <w:t xml:space="preserve">We were not about to admit our mistake. </w:t>
      </w:r>
    </w:p>
    <w:p w:rsidR="009615EA" w:rsidRPr="009615EA" w:rsidRDefault="009615EA" w:rsidP="00E854E1">
      <w:pPr>
        <w:pStyle w:val="a7"/>
        <w:numPr>
          <w:ilvl w:val="0"/>
          <w:numId w:val="51"/>
        </w:numPr>
        <w:spacing w:line="252" w:lineRule="auto"/>
        <w:rPr>
          <w:rFonts w:cs="Arial"/>
          <w:szCs w:val="36"/>
        </w:rPr>
      </w:pPr>
      <w:r w:rsidRPr="009615EA">
        <w:rPr>
          <w:rFonts w:cs="Arial"/>
          <w:i/>
          <w:szCs w:val="36"/>
        </w:rPr>
        <w:t>Мы не были близки к тому, чтобы признать нашу ошибку.</w:t>
      </w:r>
      <w:r w:rsidRPr="009615EA">
        <w:rPr>
          <w:rFonts w:cs="Arial"/>
          <w:szCs w:val="36"/>
        </w:rPr>
        <w:br/>
      </w:r>
    </w:p>
    <w:p w:rsidR="009615EA" w:rsidRPr="009615EA" w:rsidRDefault="009615EA" w:rsidP="009615EA">
      <w:pPr>
        <w:pStyle w:val="a7"/>
        <w:jc w:val="center"/>
        <w:rPr>
          <w:rFonts w:cs="Arial"/>
          <w:b/>
          <w:i/>
          <w:szCs w:val="36"/>
        </w:rPr>
      </w:pPr>
      <w:r w:rsidRPr="009615EA">
        <w:rPr>
          <w:rFonts w:cs="Arial"/>
          <w:b/>
          <w:i/>
          <w:szCs w:val="36"/>
        </w:rPr>
        <w:t>Вопросительные предложения с конструкцией be about to в настоящем времени</w:t>
      </w:r>
    </w:p>
    <w:p w:rsidR="009615EA" w:rsidRPr="009615EA" w:rsidRDefault="009615EA" w:rsidP="009615EA">
      <w:pPr>
        <w:pStyle w:val="a7"/>
        <w:rPr>
          <w:rFonts w:cs="Arial"/>
          <w:szCs w:val="36"/>
        </w:rPr>
      </w:pPr>
      <w:r w:rsidRPr="009615EA">
        <w:rPr>
          <w:rFonts w:cs="Arial"/>
          <w:szCs w:val="36"/>
        </w:rPr>
        <w:t>Когда мы спрашиваем человека, собирается ли он сделать что-либо сейчас, мы выносим am/are/is на первое место. Схема образования будет следующей:</w:t>
      </w:r>
    </w:p>
    <w:p w:rsidR="009615EA" w:rsidRPr="009615EA" w:rsidRDefault="009615EA" w:rsidP="009615EA">
      <w:pPr>
        <w:pStyle w:val="a7"/>
        <w:jc w:val="center"/>
        <w:rPr>
          <w:rFonts w:cs="Arial"/>
          <w:szCs w:val="36"/>
        </w:rPr>
      </w:pPr>
      <w:r w:rsidRPr="009615EA">
        <w:rPr>
          <w:rFonts w:cs="Arial"/>
          <w:b/>
          <w:i/>
          <w:szCs w:val="36"/>
        </w:rPr>
        <w:t>Am/are/is + действующее лицо + about to + действие</w:t>
      </w:r>
      <w:r w:rsidRPr="009615EA">
        <w:rPr>
          <w:rFonts w:cs="Arial"/>
          <w:szCs w:val="36"/>
        </w:rPr>
        <w:t>?</w:t>
      </w:r>
      <w:r w:rsidRPr="009615EA">
        <w:rPr>
          <w:rFonts w:cs="Arial"/>
          <w:szCs w:val="36"/>
        </w:rPr>
        <w:br/>
      </w:r>
    </w:p>
    <w:p w:rsidR="009615EA" w:rsidRPr="009615EA" w:rsidRDefault="009615EA" w:rsidP="00E854E1">
      <w:pPr>
        <w:pStyle w:val="a7"/>
        <w:numPr>
          <w:ilvl w:val="0"/>
          <w:numId w:val="51"/>
        </w:numPr>
        <w:spacing w:line="252" w:lineRule="auto"/>
        <w:rPr>
          <w:rFonts w:cs="Arial"/>
          <w:i/>
          <w:szCs w:val="36"/>
          <w:lang w:val="en-US"/>
        </w:rPr>
      </w:pPr>
      <w:r w:rsidRPr="009615EA">
        <w:rPr>
          <w:rFonts w:cs="Arial"/>
          <w:i/>
          <w:szCs w:val="36"/>
          <w:lang w:val="en-US"/>
        </w:rPr>
        <w:t xml:space="preserve">Is Tom about to sing? </w:t>
      </w:r>
    </w:p>
    <w:p w:rsidR="009615EA" w:rsidRPr="009615EA" w:rsidRDefault="009615EA" w:rsidP="00E854E1">
      <w:pPr>
        <w:pStyle w:val="a7"/>
        <w:numPr>
          <w:ilvl w:val="0"/>
          <w:numId w:val="51"/>
        </w:numPr>
        <w:spacing w:line="252" w:lineRule="auto"/>
        <w:rPr>
          <w:rFonts w:cs="Arial"/>
          <w:i/>
          <w:szCs w:val="36"/>
        </w:rPr>
      </w:pPr>
      <w:r w:rsidRPr="009615EA">
        <w:rPr>
          <w:rFonts w:cs="Arial"/>
          <w:i/>
          <w:szCs w:val="36"/>
        </w:rPr>
        <w:t xml:space="preserve">Том собирается петь? </w:t>
      </w:r>
    </w:p>
    <w:p w:rsidR="009615EA" w:rsidRPr="009615EA" w:rsidRDefault="009615EA" w:rsidP="00E854E1">
      <w:pPr>
        <w:pStyle w:val="a7"/>
        <w:numPr>
          <w:ilvl w:val="0"/>
          <w:numId w:val="51"/>
        </w:numPr>
        <w:spacing w:line="252" w:lineRule="auto"/>
        <w:rPr>
          <w:rFonts w:cs="Arial"/>
          <w:i/>
          <w:szCs w:val="36"/>
          <w:lang w:val="en-US"/>
        </w:rPr>
      </w:pPr>
      <w:r w:rsidRPr="009615EA">
        <w:rPr>
          <w:rFonts w:cs="Arial"/>
          <w:i/>
          <w:szCs w:val="36"/>
          <w:lang w:val="en-US"/>
        </w:rPr>
        <w:t>Are you about to buy this dress for me?</w:t>
      </w:r>
    </w:p>
    <w:p w:rsidR="009615EA" w:rsidRPr="009615EA" w:rsidRDefault="009615EA" w:rsidP="00E854E1">
      <w:pPr>
        <w:pStyle w:val="a7"/>
        <w:numPr>
          <w:ilvl w:val="0"/>
          <w:numId w:val="51"/>
        </w:numPr>
        <w:spacing w:line="252" w:lineRule="auto"/>
        <w:rPr>
          <w:rFonts w:cs="Arial"/>
          <w:szCs w:val="36"/>
        </w:rPr>
      </w:pPr>
      <w:r w:rsidRPr="009615EA">
        <w:rPr>
          <w:rFonts w:cs="Arial"/>
          <w:i/>
          <w:szCs w:val="36"/>
        </w:rPr>
        <w:t>Ты собираешься покупать это платье для меня</w:t>
      </w:r>
      <w:r w:rsidRPr="009615EA">
        <w:rPr>
          <w:rFonts w:cs="Arial"/>
          <w:szCs w:val="36"/>
        </w:rPr>
        <w:t>?</w:t>
      </w:r>
    </w:p>
    <w:p w:rsidR="009615EA" w:rsidRPr="009615EA" w:rsidRDefault="009615EA" w:rsidP="009615EA">
      <w:pPr>
        <w:pStyle w:val="a7"/>
        <w:jc w:val="center"/>
        <w:rPr>
          <w:rFonts w:cs="Arial"/>
          <w:szCs w:val="36"/>
        </w:rPr>
      </w:pPr>
      <w:r w:rsidRPr="009615EA">
        <w:rPr>
          <w:rFonts w:cs="Arial"/>
          <w:szCs w:val="36"/>
        </w:rPr>
        <w:lastRenderedPageBreak/>
        <w:br/>
      </w:r>
      <w:r w:rsidRPr="009615EA">
        <w:rPr>
          <w:rFonts w:cs="Arial"/>
          <w:b/>
          <w:i/>
          <w:szCs w:val="36"/>
        </w:rPr>
        <w:t>Вопросительные предложения с конструкцией be about to в прошедшем времени</w:t>
      </w:r>
      <w:r w:rsidRPr="009615EA">
        <w:rPr>
          <w:rFonts w:cs="Arial"/>
          <w:szCs w:val="36"/>
        </w:rPr>
        <w:t xml:space="preserve"> </w:t>
      </w:r>
    </w:p>
    <w:p w:rsidR="009615EA" w:rsidRPr="009615EA" w:rsidRDefault="009615EA" w:rsidP="009615EA">
      <w:pPr>
        <w:pStyle w:val="a7"/>
        <w:rPr>
          <w:rFonts w:cs="Arial"/>
          <w:szCs w:val="36"/>
        </w:rPr>
      </w:pPr>
      <w:r w:rsidRPr="009615EA">
        <w:rPr>
          <w:rFonts w:cs="Arial"/>
          <w:szCs w:val="36"/>
        </w:rPr>
        <w:t xml:space="preserve">Чтобы спросить человека о действиях в прошлом, нам нужно вынести was/were на первое место. Схема образования предложения будет следующей: </w:t>
      </w:r>
    </w:p>
    <w:p w:rsidR="009615EA" w:rsidRPr="009615EA" w:rsidRDefault="009615EA" w:rsidP="009615EA">
      <w:pPr>
        <w:pStyle w:val="a7"/>
        <w:jc w:val="center"/>
        <w:rPr>
          <w:rFonts w:cs="Arial"/>
          <w:szCs w:val="36"/>
        </w:rPr>
      </w:pPr>
      <w:r w:rsidRPr="009615EA">
        <w:rPr>
          <w:rFonts w:cs="Arial"/>
          <w:b/>
          <w:i/>
          <w:szCs w:val="36"/>
        </w:rPr>
        <w:t>WAS/WERE + ДЕЙСТВУЮЩЕЕ ЛИЦО + ABOUT TO + ДЕЙСТВИЕ?</w:t>
      </w:r>
      <w:r w:rsidRPr="009615EA">
        <w:rPr>
          <w:rFonts w:cs="Arial"/>
          <w:b/>
          <w:i/>
          <w:szCs w:val="36"/>
        </w:rPr>
        <w:br/>
      </w:r>
    </w:p>
    <w:p w:rsidR="009615EA" w:rsidRPr="009615EA" w:rsidRDefault="009615EA" w:rsidP="00E854E1">
      <w:pPr>
        <w:pStyle w:val="a7"/>
        <w:numPr>
          <w:ilvl w:val="0"/>
          <w:numId w:val="51"/>
        </w:numPr>
        <w:spacing w:line="252" w:lineRule="auto"/>
        <w:rPr>
          <w:rFonts w:cs="Arial"/>
          <w:i/>
          <w:color w:val="FFFFFF" w:themeColor="background1"/>
          <w:szCs w:val="36"/>
          <w:lang w:val="en-US"/>
        </w:rPr>
      </w:pPr>
      <w:r w:rsidRPr="009615EA">
        <w:rPr>
          <w:rFonts w:cs="Arial"/>
          <w:szCs w:val="36"/>
          <w:lang w:val="en-US"/>
        </w:rPr>
        <w:t>Was she about to go home?</w:t>
      </w:r>
    </w:p>
    <w:p w:rsidR="009615EA" w:rsidRPr="009615EA" w:rsidRDefault="009615EA" w:rsidP="00E854E1">
      <w:pPr>
        <w:pStyle w:val="a7"/>
        <w:numPr>
          <w:ilvl w:val="0"/>
          <w:numId w:val="51"/>
        </w:numPr>
        <w:spacing w:line="252" w:lineRule="auto"/>
        <w:rPr>
          <w:rFonts w:cs="Arial"/>
          <w:i/>
          <w:color w:val="FFFFFF" w:themeColor="background1"/>
          <w:szCs w:val="36"/>
        </w:rPr>
      </w:pPr>
      <w:r w:rsidRPr="009615EA">
        <w:rPr>
          <w:rFonts w:cs="Arial"/>
          <w:szCs w:val="36"/>
        </w:rPr>
        <w:t>Она была близка, чтобы пойти домой?</w:t>
      </w:r>
    </w:p>
    <w:p w:rsidR="009615EA" w:rsidRPr="009615EA" w:rsidRDefault="009615EA" w:rsidP="00E854E1">
      <w:pPr>
        <w:pStyle w:val="a7"/>
        <w:numPr>
          <w:ilvl w:val="0"/>
          <w:numId w:val="51"/>
        </w:numPr>
        <w:spacing w:line="252" w:lineRule="auto"/>
        <w:rPr>
          <w:rFonts w:cs="Arial"/>
          <w:i/>
          <w:color w:val="FFFFFF" w:themeColor="background1"/>
          <w:szCs w:val="36"/>
          <w:lang w:val="en-US"/>
        </w:rPr>
      </w:pPr>
      <w:r w:rsidRPr="009615EA">
        <w:rPr>
          <w:rFonts w:cs="Arial"/>
          <w:szCs w:val="36"/>
          <w:lang w:val="en-US"/>
        </w:rPr>
        <w:t xml:space="preserve">Were they about to quarrel? </w:t>
      </w:r>
    </w:p>
    <w:p w:rsidR="009615EA" w:rsidRPr="009615EA" w:rsidRDefault="009615EA" w:rsidP="00E854E1">
      <w:pPr>
        <w:pStyle w:val="a7"/>
        <w:numPr>
          <w:ilvl w:val="0"/>
          <w:numId w:val="51"/>
        </w:numPr>
        <w:spacing w:line="252" w:lineRule="auto"/>
        <w:rPr>
          <w:rFonts w:cs="Arial"/>
          <w:b/>
          <w:i/>
          <w:color w:val="00B050"/>
          <w:szCs w:val="36"/>
          <w:highlight w:val="black"/>
        </w:rPr>
      </w:pPr>
      <w:r w:rsidRPr="009615EA">
        <w:rPr>
          <w:rFonts w:cs="Arial"/>
          <w:szCs w:val="36"/>
        </w:rPr>
        <w:t>Они были близки к тому, чтобы поссориться?</w:t>
      </w:r>
      <w:r w:rsidRPr="009615EA">
        <w:rPr>
          <w:rFonts w:cs="Arial"/>
          <w:szCs w:val="36"/>
        </w:rPr>
        <w:br/>
      </w:r>
      <w:r w:rsidRPr="009615EA">
        <w:rPr>
          <w:rFonts w:cs="Arial"/>
          <w:b/>
          <w:i/>
          <w:color w:val="00B050"/>
          <w:szCs w:val="36"/>
          <w:highlight w:val="black"/>
        </w:rPr>
        <w:br w:type="page"/>
      </w:r>
    </w:p>
    <w:p w:rsidR="009615EA" w:rsidRPr="009615EA" w:rsidRDefault="009615EA" w:rsidP="009615EA">
      <w:pPr>
        <w:pStyle w:val="1"/>
        <w:rPr>
          <w:highlight w:val="red"/>
        </w:rPr>
      </w:pPr>
      <w:r w:rsidRPr="009615EA">
        <w:rPr>
          <w:highlight w:val="red"/>
          <w:lang w:val="en-US"/>
        </w:rPr>
        <w:lastRenderedPageBreak/>
        <w:t>TO</w:t>
      </w:r>
      <w:r w:rsidRPr="009615EA">
        <w:rPr>
          <w:highlight w:val="red"/>
        </w:rPr>
        <w:t xml:space="preserve"> </w:t>
      </w:r>
      <w:r w:rsidRPr="009615EA">
        <w:rPr>
          <w:highlight w:val="red"/>
          <w:lang w:val="en-US"/>
        </w:rPr>
        <w:t>BE</w:t>
      </w:r>
      <w:r w:rsidRPr="009615EA">
        <w:rPr>
          <w:highlight w:val="red"/>
        </w:rPr>
        <w:t xml:space="preserve"> </w:t>
      </w:r>
      <w:r w:rsidRPr="009615EA">
        <w:rPr>
          <w:highlight w:val="red"/>
          <w:lang w:val="en-US"/>
        </w:rPr>
        <w:t>GOING</w:t>
      </w:r>
      <w:r w:rsidRPr="009615EA">
        <w:rPr>
          <w:highlight w:val="red"/>
        </w:rPr>
        <w:t xml:space="preserve"> </w:t>
      </w:r>
      <w:r w:rsidRPr="009615EA">
        <w:rPr>
          <w:highlight w:val="red"/>
          <w:lang w:val="en-US"/>
        </w:rPr>
        <w:t>TO</w:t>
      </w:r>
      <w:r w:rsidRPr="009615EA">
        <w:rPr>
          <w:highlight w:val="red"/>
        </w:rPr>
        <w:t xml:space="preserve"> </w:t>
      </w:r>
      <w:r w:rsidRPr="009615EA">
        <w:rPr>
          <w:highlight w:val="red"/>
          <w:lang w:val="en-US"/>
        </w:rPr>
        <w:t>DO</w:t>
      </w:r>
    </w:p>
    <w:p w:rsidR="009615EA" w:rsidRPr="009615EA" w:rsidRDefault="009615EA" w:rsidP="009615EA">
      <w:pPr>
        <w:rPr>
          <w:rFonts w:cs="Arial"/>
          <w:szCs w:val="36"/>
        </w:rPr>
      </w:pPr>
      <w:r w:rsidRPr="009615EA">
        <w:rPr>
          <w:rFonts w:cs="Arial"/>
          <w:szCs w:val="36"/>
        </w:rPr>
        <w:t xml:space="preserve">Когда мы хотим сказать о намерении сделать что-то, то </w:t>
      </w:r>
      <w:proofErr w:type="gramStart"/>
      <w:r w:rsidRPr="009615EA">
        <w:rPr>
          <w:rFonts w:cs="Arial"/>
          <w:szCs w:val="36"/>
        </w:rPr>
        <w:t>на английский такое предложение</w:t>
      </w:r>
      <w:proofErr w:type="gramEnd"/>
      <w:r w:rsidRPr="009615EA">
        <w:rPr>
          <w:rFonts w:cs="Arial"/>
          <w:szCs w:val="36"/>
        </w:rPr>
        <w:t xml:space="preserve"> надо перевести с помощью конструкции to be going to do smth (собираться сделать что-то). </w:t>
      </w:r>
      <w:r w:rsidRPr="009615EA">
        <w:rPr>
          <w:rFonts w:cs="Arial"/>
          <w:color w:val="FFFFFF" w:themeColor="background1"/>
          <w:szCs w:val="36"/>
        </w:rPr>
        <w:t>Эту фразу очень часто можно встретить в</w:t>
      </w:r>
      <w:r w:rsidRPr="009615EA">
        <w:rPr>
          <w:rFonts w:cs="Arial"/>
          <w:color w:val="FFFF00"/>
          <w:szCs w:val="36"/>
        </w:rPr>
        <w:t xml:space="preserve"> </w:t>
      </w:r>
      <w:r w:rsidRPr="009615EA">
        <w:rPr>
          <w:rFonts w:cs="Arial"/>
          <w:color w:val="00B0F0"/>
          <w:szCs w:val="36"/>
        </w:rPr>
        <w:t>письменной и устной речи</w:t>
      </w:r>
      <w:r w:rsidRPr="009615EA">
        <w:rPr>
          <w:rFonts w:cs="Arial"/>
          <w:color w:val="FFFF00"/>
          <w:szCs w:val="36"/>
        </w:rPr>
        <w:t>.</w:t>
      </w:r>
      <w:r w:rsidRPr="009615EA">
        <w:rPr>
          <w:rFonts w:cs="Arial"/>
          <w:szCs w:val="36"/>
        </w:rPr>
        <w:t xml:space="preserve"> Давайте разберемся, как ее использовать правильно.</w:t>
      </w:r>
    </w:p>
    <w:p w:rsidR="009615EA" w:rsidRPr="009615EA" w:rsidRDefault="009615EA" w:rsidP="009615EA">
      <w:pPr>
        <w:rPr>
          <w:rFonts w:cs="Arial"/>
          <w:szCs w:val="36"/>
        </w:rPr>
      </w:pPr>
      <w:r w:rsidRPr="009615EA">
        <w:rPr>
          <w:rFonts w:cs="Arial"/>
          <w:szCs w:val="36"/>
        </w:rPr>
        <w:t>Образование выражения to be going to</w:t>
      </w:r>
    </w:p>
    <w:p w:rsidR="003F7260" w:rsidRDefault="009615EA" w:rsidP="009615EA">
      <w:pPr>
        <w:rPr>
          <w:rFonts w:cs="Arial"/>
          <w:szCs w:val="36"/>
        </w:rPr>
      </w:pPr>
      <w:r w:rsidRPr="009615EA">
        <w:rPr>
          <w:rFonts w:cs="Arial"/>
          <w:szCs w:val="36"/>
        </w:rPr>
        <w:t>Первое, что важно помнить, – это выражение нужно использовать в</w:t>
      </w:r>
    </w:p>
    <w:p w:rsidR="009615EA" w:rsidRPr="009615EA" w:rsidRDefault="00703A66" w:rsidP="009615EA">
      <w:pPr>
        <w:rPr>
          <w:rFonts w:cs="Arial"/>
          <w:szCs w:val="36"/>
        </w:rPr>
      </w:pPr>
      <w:r w:rsidRPr="00703A66">
        <w:rPr>
          <w:rFonts w:cs="Arial"/>
          <w:b/>
          <w:i/>
          <w:color w:val="00B0F0"/>
          <w:szCs w:val="36"/>
        </w:rPr>
        <w:t>НАСТОЯЩЕМ И ПРОШЕДШЕМ ВРЕМЕНАХ</w:t>
      </w:r>
    </w:p>
    <w:p w:rsidR="009615EA" w:rsidRPr="009615EA" w:rsidRDefault="009615EA" w:rsidP="00E854E1">
      <w:pPr>
        <w:pStyle w:val="a7"/>
        <w:numPr>
          <w:ilvl w:val="0"/>
          <w:numId w:val="52"/>
        </w:numPr>
        <w:spacing w:line="252" w:lineRule="auto"/>
        <w:rPr>
          <w:rFonts w:cs="Arial"/>
          <w:i/>
          <w:szCs w:val="36"/>
          <w:lang w:val="en-US"/>
        </w:rPr>
      </w:pPr>
      <w:r w:rsidRPr="009615EA">
        <w:rPr>
          <w:rFonts w:cs="Arial"/>
          <w:i/>
          <w:szCs w:val="36"/>
          <w:lang w:val="en-US"/>
        </w:rPr>
        <w:t xml:space="preserve">I am going to wear my new skirt for the party. – </w:t>
      </w:r>
      <w:r w:rsidRPr="009615EA">
        <w:rPr>
          <w:rFonts w:cs="Arial"/>
          <w:i/>
          <w:szCs w:val="36"/>
        </w:rPr>
        <w:t>Я</w:t>
      </w:r>
      <w:r w:rsidRPr="009615EA">
        <w:rPr>
          <w:rFonts w:cs="Arial"/>
          <w:i/>
          <w:szCs w:val="36"/>
          <w:lang w:val="en-US"/>
        </w:rPr>
        <w:t xml:space="preserve"> </w:t>
      </w:r>
      <w:r w:rsidRPr="009615EA">
        <w:rPr>
          <w:rFonts w:cs="Arial"/>
          <w:i/>
          <w:szCs w:val="36"/>
        </w:rPr>
        <w:t>собираюсьнадеть</w:t>
      </w:r>
      <w:r w:rsidRPr="009615EA">
        <w:rPr>
          <w:rFonts w:cs="Arial"/>
          <w:i/>
          <w:szCs w:val="36"/>
          <w:lang w:val="en-US"/>
        </w:rPr>
        <w:t xml:space="preserve"> </w:t>
      </w:r>
      <w:r w:rsidRPr="009615EA">
        <w:rPr>
          <w:rFonts w:cs="Arial"/>
          <w:i/>
          <w:szCs w:val="36"/>
        </w:rPr>
        <w:t>мою</w:t>
      </w:r>
      <w:r w:rsidRPr="009615EA">
        <w:rPr>
          <w:rFonts w:cs="Arial"/>
          <w:i/>
          <w:szCs w:val="36"/>
          <w:lang w:val="en-US"/>
        </w:rPr>
        <w:t xml:space="preserve"> </w:t>
      </w:r>
      <w:r w:rsidRPr="009615EA">
        <w:rPr>
          <w:rFonts w:cs="Arial"/>
          <w:i/>
          <w:szCs w:val="36"/>
        </w:rPr>
        <w:t>новую</w:t>
      </w:r>
      <w:r w:rsidRPr="009615EA">
        <w:rPr>
          <w:rFonts w:cs="Arial"/>
          <w:i/>
          <w:szCs w:val="36"/>
          <w:lang w:val="en-US"/>
        </w:rPr>
        <w:t xml:space="preserve"> </w:t>
      </w:r>
      <w:r w:rsidRPr="009615EA">
        <w:rPr>
          <w:rFonts w:cs="Arial"/>
          <w:i/>
          <w:szCs w:val="36"/>
        </w:rPr>
        <w:t>юбку</w:t>
      </w:r>
      <w:r w:rsidRPr="009615EA">
        <w:rPr>
          <w:rFonts w:cs="Arial"/>
          <w:i/>
          <w:szCs w:val="36"/>
          <w:lang w:val="en-US"/>
        </w:rPr>
        <w:t xml:space="preserve"> </w:t>
      </w:r>
      <w:r w:rsidRPr="009615EA">
        <w:rPr>
          <w:rFonts w:cs="Arial"/>
          <w:i/>
          <w:szCs w:val="36"/>
        </w:rPr>
        <w:t>на</w:t>
      </w:r>
      <w:r w:rsidRPr="009615EA">
        <w:rPr>
          <w:rFonts w:cs="Arial"/>
          <w:i/>
          <w:szCs w:val="36"/>
          <w:lang w:val="en-US"/>
        </w:rPr>
        <w:t xml:space="preserve"> </w:t>
      </w:r>
      <w:r w:rsidRPr="009615EA">
        <w:rPr>
          <w:rFonts w:cs="Arial"/>
          <w:i/>
          <w:szCs w:val="36"/>
        </w:rPr>
        <w:t>вечеринку</w:t>
      </w:r>
      <w:r w:rsidRPr="009615EA">
        <w:rPr>
          <w:rFonts w:cs="Arial"/>
          <w:i/>
          <w:szCs w:val="36"/>
          <w:lang w:val="en-US"/>
        </w:rPr>
        <w:t>.</w:t>
      </w:r>
    </w:p>
    <w:p w:rsidR="009615EA" w:rsidRPr="009615EA" w:rsidRDefault="009615EA" w:rsidP="00E854E1">
      <w:pPr>
        <w:pStyle w:val="a7"/>
        <w:numPr>
          <w:ilvl w:val="0"/>
          <w:numId w:val="52"/>
        </w:numPr>
        <w:spacing w:line="252" w:lineRule="auto"/>
        <w:rPr>
          <w:rFonts w:cs="Arial"/>
          <w:i/>
          <w:szCs w:val="36"/>
        </w:rPr>
      </w:pPr>
      <w:r w:rsidRPr="009615EA">
        <w:rPr>
          <w:rFonts w:cs="Arial"/>
          <w:i/>
          <w:szCs w:val="36"/>
        </w:rPr>
        <w:t>I was going to call you but I forgot. – Я собирался позвонить тебе, но забыл.</w:t>
      </w:r>
    </w:p>
    <w:p w:rsidR="009615EA" w:rsidRPr="009615EA" w:rsidRDefault="009615EA" w:rsidP="009615EA">
      <w:pPr>
        <w:rPr>
          <w:rFonts w:cs="Arial"/>
          <w:szCs w:val="36"/>
          <w:lang w:val="en-US"/>
        </w:rPr>
      </w:pPr>
      <w:r w:rsidRPr="009615EA">
        <w:rPr>
          <w:rFonts w:cs="Arial"/>
          <w:szCs w:val="36"/>
        </w:rPr>
        <w:t>Как видите, если мы говорим о настоящем времени, то to be должно меняться на am, is, are, которые вы уже знаете из статьи «Употребление глагола to be: как, где и зачем». А если фраза стоит в прошедшем времени, то to be принимает форму was или were. Посмотрим</w:t>
      </w:r>
      <w:r w:rsidRPr="009615EA">
        <w:rPr>
          <w:rFonts w:cs="Arial"/>
          <w:szCs w:val="36"/>
          <w:lang w:val="en-US"/>
        </w:rPr>
        <w:t xml:space="preserve"> </w:t>
      </w:r>
      <w:r w:rsidRPr="009615EA">
        <w:rPr>
          <w:rFonts w:cs="Arial"/>
          <w:szCs w:val="36"/>
        </w:rPr>
        <w:t>на</w:t>
      </w:r>
      <w:r w:rsidRPr="009615EA">
        <w:rPr>
          <w:rFonts w:cs="Arial"/>
          <w:szCs w:val="36"/>
          <w:lang w:val="en-US"/>
        </w:rPr>
        <w:t xml:space="preserve"> 3 </w:t>
      </w:r>
      <w:r w:rsidRPr="009615EA">
        <w:rPr>
          <w:rFonts w:cs="Arial"/>
          <w:szCs w:val="36"/>
        </w:rPr>
        <w:t>таблички</w:t>
      </w:r>
      <w:r w:rsidRPr="009615EA">
        <w:rPr>
          <w:rFonts w:cs="Arial"/>
          <w:szCs w:val="36"/>
          <w:lang w:val="en-US"/>
        </w:rPr>
        <w:t xml:space="preserve"> </w:t>
      </w:r>
      <w:r w:rsidRPr="009615EA">
        <w:rPr>
          <w:rFonts w:cs="Arial"/>
          <w:szCs w:val="36"/>
        </w:rPr>
        <w:t>с</w:t>
      </w:r>
      <w:r w:rsidRPr="009615EA">
        <w:rPr>
          <w:rFonts w:cs="Arial"/>
          <w:szCs w:val="36"/>
          <w:lang w:val="en-US"/>
        </w:rPr>
        <w:t xml:space="preserve"> to be going to.</w:t>
      </w:r>
    </w:p>
    <w:p w:rsidR="009615EA" w:rsidRPr="009615EA" w:rsidRDefault="009615EA" w:rsidP="009615EA">
      <w:pPr>
        <w:rPr>
          <w:rFonts w:cs="Arial"/>
          <w:szCs w:val="36"/>
          <w:lang w:val="en-US"/>
        </w:rPr>
      </w:pPr>
      <w:r w:rsidRPr="009615EA">
        <w:rPr>
          <w:rFonts w:cs="Arial"/>
          <w:szCs w:val="36"/>
        </w:rPr>
        <w:t>Утверждение</w:t>
      </w:r>
    </w:p>
    <w:p w:rsidR="009615EA" w:rsidRPr="009615EA" w:rsidRDefault="009615EA" w:rsidP="009615EA">
      <w:pPr>
        <w:jc w:val="center"/>
        <w:rPr>
          <w:rFonts w:cs="Arial"/>
          <w:b/>
          <w:i/>
          <w:szCs w:val="36"/>
          <w:lang w:val="en-US"/>
        </w:rPr>
      </w:pPr>
      <w:r w:rsidRPr="009615EA">
        <w:rPr>
          <w:rFonts w:cs="Arial"/>
          <w:b/>
          <w:i/>
          <w:szCs w:val="36"/>
          <w:lang w:val="en-US"/>
        </w:rPr>
        <w:t>I am/was going to do</w:t>
      </w:r>
    </w:p>
    <w:p w:rsidR="009615EA" w:rsidRPr="009615EA" w:rsidRDefault="009615EA" w:rsidP="009615EA">
      <w:pPr>
        <w:jc w:val="center"/>
        <w:rPr>
          <w:rFonts w:cs="Arial"/>
          <w:b/>
          <w:i/>
          <w:szCs w:val="36"/>
          <w:lang w:val="en-US"/>
        </w:rPr>
      </w:pPr>
      <w:r w:rsidRPr="009615EA">
        <w:rPr>
          <w:rFonts w:cs="Arial"/>
          <w:b/>
          <w:i/>
          <w:szCs w:val="36"/>
          <w:lang w:val="en-US"/>
        </w:rPr>
        <w:t>He/She/It is/was going to</w:t>
      </w:r>
    </w:p>
    <w:p w:rsidR="009615EA" w:rsidRPr="009615EA" w:rsidRDefault="009615EA" w:rsidP="009615EA">
      <w:pPr>
        <w:jc w:val="center"/>
        <w:rPr>
          <w:rFonts w:cs="Arial"/>
          <w:b/>
          <w:i/>
          <w:szCs w:val="36"/>
          <w:lang w:val="en-US"/>
        </w:rPr>
      </w:pPr>
      <w:r w:rsidRPr="009615EA">
        <w:rPr>
          <w:rFonts w:cs="Arial"/>
          <w:b/>
          <w:i/>
          <w:szCs w:val="36"/>
          <w:lang w:val="en-US"/>
        </w:rPr>
        <w:t>We/You/They are/were going to</w:t>
      </w:r>
    </w:p>
    <w:p w:rsidR="009615EA" w:rsidRPr="009615EA" w:rsidRDefault="009615EA" w:rsidP="009615EA">
      <w:pPr>
        <w:rPr>
          <w:rFonts w:cs="Arial"/>
          <w:szCs w:val="36"/>
          <w:lang w:val="en-US"/>
        </w:rPr>
      </w:pPr>
    </w:p>
    <w:p w:rsidR="009615EA" w:rsidRPr="009615EA" w:rsidRDefault="009615EA" w:rsidP="00E854E1">
      <w:pPr>
        <w:pStyle w:val="a7"/>
        <w:numPr>
          <w:ilvl w:val="0"/>
          <w:numId w:val="53"/>
        </w:numPr>
        <w:spacing w:line="252" w:lineRule="auto"/>
        <w:rPr>
          <w:rFonts w:cs="Arial"/>
          <w:i/>
          <w:szCs w:val="36"/>
        </w:rPr>
      </w:pPr>
      <w:r w:rsidRPr="009615EA">
        <w:rPr>
          <w:rFonts w:cs="Arial"/>
          <w:i/>
          <w:szCs w:val="36"/>
        </w:rPr>
        <w:t>He is going to clean his room. – Он собирается убрать в своей комнате.</w:t>
      </w:r>
    </w:p>
    <w:p w:rsidR="009615EA" w:rsidRPr="009615EA" w:rsidRDefault="009615EA" w:rsidP="00E854E1">
      <w:pPr>
        <w:pStyle w:val="a7"/>
        <w:numPr>
          <w:ilvl w:val="0"/>
          <w:numId w:val="53"/>
        </w:numPr>
        <w:spacing w:line="252" w:lineRule="auto"/>
        <w:rPr>
          <w:rFonts w:cs="Arial"/>
          <w:i/>
          <w:szCs w:val="36"/>
        </w:rPr>
      </w:pPr>
      <w:r w:rsidRPr="009615EA">
        <w:rPr>
          <w:rFonts w:cs="Arial"/>
          <w:i/>
          <w:szCs w:val="36"/>
        </w:rPr>
        <w:t>They were going to join the English classes. – Они собиралисьприсоединиться к урокам английского.</w:t>
      </w:r>
    </w:p>
    <w:p w:rsidR="009615EA" w:rsidRPr="009615EA" w:rsidRDefault="009615EA" w:rsidP="009615EA">
      <w:pPr>
        <w:rPr>
          <w:rFonts w:cs="Arial"/>
          <w:szCs w:val="36"/>
        </w:rPr>
      </w:pPr>
      <w:r w:rsidRPr="009615EA">
        <w:rPr>
          <w:rFonts w:cs="Arial"/>
          <w:szCs w:val="36"/>
        </w:rPr>
        <w:t>Отрицание</w:t>
      </w:r>
    </w:p>
    <w:p w:rsidR="009615EA" w:rsidRPr="009615EA" w:rsidRDefault="009615EA" w:rsidP="009615EA">
      <w:pPr>
        <w:rPr>
          <w:rFonts w:cs="Arial"/>
          <w:szCs w:val="36"/>
        </w:rPr>
      </w:pPr>
      <w:r w:rsidRPr="009615EA">
        <w:rPr>
          <w:rFonts w:cs="Arial"/>
          <w:szCs w:val="36"/>
        </w:rPr>
        <w:t>Когда у нас есть отрицание, то после to be мы просто поставим not и получим отрицательное предложение.</w:t>
      </w:r>
    </w:p>
    <w:p w:rsidR="009615EA" w:rsidRPr="009615EA" w:rsidRDefault="009615EA" w:rsidP="009615EA">
      <w:pPr>
        <w:jc w:val="center"/>
        <w:rPr>
          <w:rFonts w:cs="Arial"/>
          <w:b/>
          <w:i/>
          <w:szCs w:val="36"/>
          <w:lang w:val="en-US"/>
        </w:rPr>
      </w:pPr>
      <w:r w:rsidRPr="009615EA">
        <w:rPr>
          <w:rFonts w:cs="Arial"/>
          <w:b/>
          <w:i/>
          <w:szCs w:val="36"/>
          <w:lang w:val="en-US"/>
        </w:rPr>
        <w:t>I am/was not going to do</w:t>
      </w:r>
    </w:p>
    <w:p w:rsidR="009615EA" w:rsidRPr="009615EA" w:rsidRDefault="009615EA" w:rsidP="009615EA">
      <w:pPr>
        <w:jc w:val="center"/>
        <w:rPr>
          <w:rFonts w:cs="Arial"/>
          <w:b/>
          <w:i/>
          <w:szCs w:val="36"/>
          <w:lang w:val="en-US"/>
        </w:rPr>
      </w:pPr>
      <w:r w:rsidRPr="009615EA">
        <w:rPr>
          <w:rFonts w:cs="Arial"/>
          <w:b/>
          <w:i/>
          <w:szCs w:val="36"/>
          <w:lang w:val="en-US"/>
        </w:rPr>
        <w:t>He/She/It is/was not going to do</w:t>
      </w:r>
    </w:p>
    <w:p w:rsidR="009615EA" w:rsidRPr="009615EA" w:rsidRDefault="009615EA" w:rsidP="009615EA">
      <w:pPr>
        <w:jc w:val="center"/>
        <w:rPr>
          <w:rFonts w:cs="Arial"/>
          <w:b/>
          <w:i/>
          <w:szCs w:val="36"/>
          <w:lang w:val="en-US"/>
        </w:rPr>
      </w:pPr>
      <w:r w:rsidRPr="009615EA">
        <w:rPr>
          <w:rFonts w:cs="Arial"/>
          <w:b/>
          <w:i/>
          <w:szCs w:val="36"/>
          <w:lang w:val="en-US"/>
        </w:rPr>
        <w:t>We/You/They are/were not going to do</w:t>
      </w:r>
    </w:p>
    <w:p w:rsidR="009615EA" w:rsidRPr="009615EA" w:rsidRDefault="009615EA" w:rsidP="009615EA">
      <w:pPr>
        <w:rPr>
          <w:rFonts w:cs="Arial"/>
          <w:szCs w:val="36"/>
          <w:lang w:val="en-US"/>
        </w:rPr>
      </w:pPr>
    </w:p>
    <w:p w:rsidR="009615EA" w:rsidRPr="009615EA" w:rsidRDefault="009615EA" w:rsidP="00E854E1">
      <w:pPr>
        <w:pStyle w:val="a7"/>
        <w:numPr>
          <w:ilvl w:val="0"/>
          <w:numId w:val="54"/>
        </w:numPr>
        <w:spacing w:line="252" w:lineRule="auto"/>
        <w:rPr>
          <w:rFonts w:cs="Arial"/>
          <w:i/>
          <w:szCs w:val="36"/>
        </w:rPr>
      </w:pPr>
      <w:r w:rsidRPr="009615EA">
        <w:rPr>
          <w:rFonts w:cs="Arial"/>
          <w:i/>
          <w:szCs w:val="36"/>
        </w:rPr>
        <w:lastRenderedPageBreak/>
        <w:t>We were not going to travel by train. – Мы не собиралисьпутешествовать на поезде.</w:t>
      </w:r>
    </w:p>
    <w:p w:rsidR="009615EA" w:rsidRPr="009615EA" w:rsidRDefault="009615EA" w:rsidP="00E854E1">
      <w:pPr>
        <w:pStyle w:val="a7"/>
        <w:numPr>
          <w:ilvl w:val="0"/>
          <w:numId w:val="54"/>
        </w:numPr>
        <w:spacing w:line="252" w:lineRule="auto"/>
        <w:rPr>
          <w:rFonts w:cs="Arial"/>
          <w:i/>
          <w:szCs w:val="36"/>
        </w:rPr>
      </w:pPr>
      <w:r w:rsidRPr="009615EA">
        <w:rPr>
          <w:rFonts w:cs="Arial"/>
          <w:i/>
          <w:szCs w:val="36"/>
        </w:rPr>
        <w:t>He is not going to buy her a new car. – Он не собираетсяпокупать ей новую машину.</w:t>
      </w:r>
    </w:p>
    <w:p w:rsidR="009615EA" w:rsidRPr="009615EA" w:rsidRDefault="009615EA" w:rsidP="009615EA">
      <w:pPr>
        <w:rPr>
          <w:rFonts w:cs="Arial"/>
          <w:szCs w:val="36"/>
        </w:rPr>
      </w:pPr>
      <w:r w:rsidRPr="009615EA">
        <w:rPr>
          <w:rFonts w:cs="Arial"/>
          <w:szCs w:val="36"/>
        </w:rPr>
        <w:t>Вопрос</w:t>
      </w:r>
    </w:p>
    <w:p w:rsidR="009615EA" w:rsidRPr="009615EA" w:rsidRDefault="009615EA" w:rsidP="009615EA">
      <w:pPr>
        <w:rPr>
          <w:rFonts w:cs="Arial"/>
          <w:szCs w:val="36"/>
        </w:rPr>
      </w:pPr>
      <w:r w:rsidRPr="009615EA">
        <w:rPr>
          <w:rFonts w:cs="Arial"/>
          <w:szCs w:val="36"/>
        </w:rPr>
        <w:t>Как вы, вероятно, догадались, вопрос строится тоже при помощи to be. Вынесите нужную форму to be на первое место, и получится вопросительное предложение.</w:t>
      </w:r>
    </w:p>
    <w:p w:rsidR="009615EA" w:rsidRPr="009615EA" w:rsidRDefault="009615EA" w:rsidP="009615EA">
      <w:pPr>
        <w:jc w:val="center"/>
        <w:rPr>
          <w:rFonts w:cs="Arial"/>
          <w:b/>
          <w:i/>
          <w:szCs w:val="36"/>
          <w:lang w:val="en-US"/>
        </w:rPr>
      </w:pPr>
      <w:r w:rsidRPr="009615EA">
        <w:rPr>
          <w:rFonts w:cs="Arial"/>
          <w:b/>
          <w:i/>
          <w:szCs w:val="36"/>
          <w:lang w:val="en-US"/>
        </w:rPr>
        <w:t>Am/Was I going to do</w:t>
      </w:r>
    </w:p>
    <w:p w:rsidR="009615EA" w:rsidRPr="009615EA" w:rsidRDefault="009615EA" w:rsidP="009615EA">
      <w:pPr>
        <w:jc w:val="center"/>
        <w:rPr>
          <w:rFonts w:cs="Arial"/>
          <w:b/>
          <w:i/>
          <w:szCs w:val="36"/>
          <w:lang w:val="en-US"/>
        </w:rPr>
      </w:pPr>
      <w:r w:rsidRPr="009615EA">
        <w:rPr>
          <w:rFonts w:cs="Arial"/>
          <w:b/>
          <w:i/>
          <w:szCs w:val="36"/>
          <w:lang w:val="en-US"/>
        </w:rPr>
        <w:t>Is/Was he/she/it going to do</w:t>
      </w:r>
    </w:p>
    <w:p w:rsidR="009615EA" w:rsidRPr="009615EA" w:rsidRDefault="009615EA" w:rsidP="009615EA">
      <w:pPr>
        <w:jc w:val="center"/>
        <w:rPr>
          <w:rFonts w:cs="Arial"/>
          <w:b/>
          <w:i/>
          <w:szCs w:val="36"/>
          <w:lang w:val="en-US"/>
        </w:rPr>
      </w:pPr>
      <w:r w:rsidRPr="009615EA">
        <w:rPr>
          <w:rFonts w:cs="Arial"/>
          <w:b/>
          <w:i/>
          <w:szCs w:val="36"/>
          <w:lang w:val="en-US"/>
        </w:rPr>
        <w:t>Are/Were we/you/they going to do</w:t>
      </w:r>
    </w:p>
    <w:p w:rsidR="009615EA" w:rsidRPr="009615EA" w:rsidRDefault="009615EA" w:rsidP="009615EA">
      <w:pPr>
        <w:rPr>
          <w:rFonts w:cs="Arial"/>
          <w:szCs w:val="36"/>
          <w:lang w:val="en-US"/>
        </w:rPr>
      </w:pPr>
    </w:p>
    <w:p w:rsidR="009615EA" w:rsidRPr="009615EA" w:rsidRDefault="009615EA" w:rsidP="00E854E1">
      <w:pPr>
        <w:pStyle w:val="a7"/>
        <w:numPr>
          <w:ilvl w:val="0"/>
          <w:numId w:val="55"/>
        </w:numPr>
        <w:spacing w:line="252" w:lineRule="auto"/>
        <w:rPr>
          <w:rFonts w:cs="Arial"/>
          <w:i/>
          <w:szCs w:val="36"/>
          <w:lang w:val="en-US"/>
        </w:rPr>
      </w:pPr>
      <w:r w:rsidRPr="009615EA">
        <w:rPr>
          <w:rFonts w:cs="Arial"/>
          <w:i/>
          <w:szCs w:val="36"/>
          <w:lang w:val="en-US"/>
        </w:rPr>
        <w:t xml:space="preserve">Are you going to work at the weekend? – </w:t>
      </w:r>
      <w:r w:rsidRPr="009615EA">
        <w:rPr>
          <w:rFonts w:cs="Arial"/>
          <w:i/>
          <w:szCs w:val="36"/>
        </w:rPr>
        <w:t>Ты</w:t>
      </w:r>
      <w:r w:rsidRPr="009615EA">
        <w:rPr>
          <w:rFonts w:cs="Arial"/>
          <w:i/>
          <w:szCs w:val="36"/>
          <w:lang w:val="en-US"/>
        </w:rPr>
        <w:t xml:space="preserve"> </w:t>
      </w:r>
      <w:r w:rsidRPr="009615EA">
        <w:rPr>
          <w:rFonts w:cs="Arial"/>
          <w:i/>
          <w:szCs w:val="36"/>
        </w:rPr>
        <w:t>собираешьсяработать</w:t>
      </w:r>
      <w:r w:rsidRPr="009615EA">
        <w:rPr>
          <w:rFonts w:cs="Arial"/>
          <w:i/>
          <w:szCs w:val="36"/>
          <w:lang w:val="en-US"/>
        </w:rPr>
        <w:t xml:space="preserve"> </w:t>
      </w:r>
      <w:r w:rsidRPr="009615EA">
        <w:rPr>
          <w:rFonts w:cs="Arial"/>
          <w:i/>
          <w:szCs w:val="36"/>
        </w:rPr>
        <w:t>на</w:t>
      </w:r>
      <w:r w:rsidRPr="009615EA">
        <w:rPr>
          <w:rFonts w:cs="Arial"/>
          <w:i/>
          <w:szCs w:val="36"/>
          <w:lang w:val="en-US"/>
        </w:rPr>
        <w:t xml:space="preserve"> </w:t>
      </w:r>
      <w:r w:rsidRPr="009615EA">
        <w:rPr>
          <w:rFonts w:cs="Arial"/>
          <w:i/>
          <w:szCs w:val="36"/>
        </w:rPr>
        <w:t>выходных</w:t>
      </w:r>
      <w:r w:rsidRPr="009615EA">
        <w:rPr>
          <w:rFonts w:cs="Arial"/>
          <w:i/>
          <w:szCs w:val="36"/>
          <w:lang w:val="en-US"/>
        </w:rPr>
        <w:t>?</w:t>
      </w:r>
    </w:p>
    <w:p w:rsidR="009615EA" w:rsidRPr="009615EA" w:rsidRDefault="009615EA" w:rsidP="00E854E1">
      <w:pPr>
        <w:pStyle w:val="a7"/>
        <w:numPr>
          <w:ilvl w:val="0"/>
          <w:numId w:val="55"/>
        </w:numPr>
        <w:spacing w:line="252" w:lineRule="auto"/>
        <w:rPr>
          <w:rFonts w:cs="Arial"/>
          <w:i/>
          <w:szCs w:val="36"/>
          <w:lang w:val="en-US"/>
        </w:rPr>
      </w:pPr>
      <w:r w:rsidRPr="009615EA">
        <w:rPr>
          <w:rFonts w:cs="Arial"/>
          <w:i/>
          <w:szCs w:val="36"/>
          <w:lang w:val="en-US"/>
        </w:rPr>
        <w:t xml:space="preserve">Is he going to tell me the truth or not? – </w:t>
      </w:r>
      <w:r w:rsidRPr="009615EA">
        <w:rPr>
          <w:rFonts w:cs="Arial"/>
          <w:i/>
          <w:szCs w:val="36"/>
        </w:rPr>
        <w:t>Он</w:t>
      </w:r>
      <w:r w:rsidRPr="009615EA">
        <w:rPr>
          <w:rFonts w:cs="Arial"/>
          <w:i/>
          <w:szCs w:val="36"/>
          <w:lang w:val="en-US"/>
        </w:rPr>
        <w:t xml:space="preserve"> </w:t>
      </w:r>
      <w:r w:rsidRPr="009615EA">
        <w:rPr>
          <w:rFonts w:cs="Arial"/>
          <w:i/>
          <w:szCs w:val="36"/>
        </w:rPr>
        <w:t>собирается</w:t>
      </w:r>
      <w:r w:rsidRPr="009615EA">
        <w:rPr>
          <w:rFonts w:cs="Arial"/>
          <w:i/>
          <w:szCs w:val="36"/>
          <w:lang w:val="en-US"/>
        </w:rPr>
        <w:t xml:space="preserve"> </w:t>
      </w:r>
      <w:r w:rsidRPr="009615EA">
        <w:rPr>
          <w:rFonts w:cs="Arial"/>
          <w:i/>
          <w:szCs w:val="36"/>
        </w:rPr>
        <w:t>сказать</w:t>
      </w:r>
      <w:r w:rsidRPr="009615EA">
        <w:rPr>
          <w:rFonts w:cs="Arial"/>
          <w:i/>
          <w:szCs w:val="36"/>
          <w:lang w:val="en-US"/>
        </w:rPr>
        <w:t xml:space="preserve"> </w:t>
      </w:r>
      <w:r w:rsidRPr="009615EA">
        <w:rPr>
          <w:rFonts w:cs="Arial"/>
          <w:i/>
          <w:szCs w:val="36"/>
        </w:rPr>
        <w:t>мне</w:t>
      </w:r>
      <w:r w:rsidRPr="009615EA">
        <w:rPr>
          <w:rFonts w:cs="Arial"/>
          <w:i/>
          <w:szCs w:val="36"/>
          <w:lang w:val="en-US"/>
        </w:rPr>
        <w:t xml:space="preserve"> </w:t>
      </w:r>
      <w:r w:rsidRPr="009615EA">
        <w:rPr>
          <w:rFonts w:cs="Arial"/>
          <w:i/>
          <w:szCs w:val="36"/>
        </w:rPr>
        <w:t>правду</w:t>
      </w:r>
      <w:r w:rsidRPr="009615EA">
        <w:rPr>
          <w:rFonts w:cs="Arial"/>
          <w:i/>
          <w:szCs w:val="36"/>
          <w:lang w:val="en-US"/>
        </w:rPr>
        <w:t xml:space="preserve"> </w:t>
      </w:r>
      <w:r w:rsidRPr="009615EA">
        <w:rPr>
          <w:rFonts w:cs="Arial"/>
          <w:i/>
          <w:szCs w:val="36"/>
        </w:rPr>
        <w:t>или</w:t>
      </w:r>
      <w:r w:rsidRPr="009615EA">
        <w:rPr>
          <w:rFonts w:cs="Arial"/>
          <w:i/>
          <w:szCs w:val="36"/>
          <w:lang w:val="en-US"/>
        </w:rPr>
        <w:t xml:space="preserve"> </w:t>
      </w:r>
      <w:r w:rsidRPr="009615EA">
        <w:rPr>
          <w:rFonts w:cs="Arial"/>
          <w:i/>
          <w:szCs w:val="36"/>
        </w:rPr>
        <w:t>нет</w:t>
      </w:r>
      <w:r w:rsidRPr="009615EA">
        <w:rPr>
          <w:rFonts w:cs="Arial"/>
          <w:i/>
          <w:szCs w:val="36"/>
          <w:lang w:val="en-US"/>
        </w:rPr>
        <w:t>?</w:t>
      </w:r>
    </w:p>
    <w:p w:rsidR="009615EA" w:rsidRPr="009615EA" w:rsidRDefault="009615EA" w:rsidP="009615EA">
      <w:pPr>
        <w:rPr>
          <w:rFonts w:cs="Arial"/>
          <w:szCs w:val="36"/>
        </w:rPr>
      </w:pPr>
      <w:r w:rsidRPr="009615EA">
        <w:rPr>
          <w:rFonts w:cs="Arial"/>
          <w:szCs w:val="36"/>
        </w:rPr>
        <w:t>Использование конструкции to be going to</w:t>
      </w:r>
    </w:p>
    <w:p w:rsidR="009615EA" w:rsidRPr="009615EA" w:rsidRDefault="009615EA" w:rsidP="009615EA">
      <w:pPr>
        <w:rPr>
          <w:rFonts w:cs="Arial"/>
          <w:szCs w:val="36"/>
        </w:rPr>
      </w:pPr>
      <w:r w:rsidRPr="009615EA">
        <w:rPr>
          <w:rFonts w:cs="Arial"/>
          <w:szCs w:val="36"/>
        </w:rPr>
        <w:t>Это выражение используют чуть ли не чаще, чем время Future Simple (простое будущее время), а все потому, что ее легко запомнить. Однако есть несколько моментов, которые стоит держать в голове, когда вы используете to be going to.</w:t>
      </w:r>
    </w:p>
    <w:p w:rsidR="009615EA" w:rsidRPr="00703A66" w:rsidRDefault="009615EA" w:rsidP="009615EA">
      <w:pPr>
        <w:rPr>
          <w:rFonts w:cs="Arial"/>
          <w:color w:val="00B0F0"/>
          <w:szCs w:val="36"/>
        </w:rPr>
      </w:pPr>
      <w:r w:rsidRPr="00703A66">
        <w:rPr>
          <w:rFonts w:cs="Arial"/>
          <w:color w:val="00B0F0"/>
          <w:szCs w:val="36"/>
        </w:rPr>
        <w:t>1 Мы используем to be going to, когда собираемся, намереваемся сделать что-то.</w:t>
      </w:r>
    </w:p>
    <w:p w:rsidR="009615EA" w:rsidRPr="009615EA" w:rsidRDefault="009615EA" w:rsidP="009615EA">
      <w:pPr>
        <w:rPr>
          <w:rFonts w:cs="Arial"/>
          <w:color w:val="00B0F0"/>
          <w:szCs w:val="36"/>
        </w:rPr>
      </w:pPr>
      <w:r w:rsidRPr="009615EA">
        <w:rPr>
          <w:rFonts w:cs="Arial"/>
          <w:color w:val="00B0F0"/>
          <w:szCs w:val="36"/>
        </w:rPr>
        <w:t>2 Также можно ее использовать, когда мы делаем предсказание о том, что что-то обязательно должно произойти. У нас есть все основания полагать, что что-то произойдет. Например, я вижу, что на небе тучи, и могу сказать (скорее всего, по-видимоиу, должно быть):</w:t>
      </w:r>
    </w:p>
    <w:p w:rsidR="009615EA" w:rsidRPr="009615EA" w:rsidRDefault="009615EA" w:rsidP="00E854E1">
      <w:pPr>
        <w:pStyle w:val="a7"/>
        <w:numPr>
          <w:ilvl w:val="0"/>
          <w:numId w:val="56"/>
        </w:numPr>
        <w:spacing w:line="252" w:lineRule="auto"/>
        <w:rPr>
          <w:rFonts w:cs="Arial"/>
          <w:i/>
          <w:szCs w:val="36"/>
        </w:rPr>
      </w:pPr>
      <w:r w:rsidRPr="009615EA">
        <w:rPr>
          <w:rFonts w:cs="Arial"/>
          <w:i/>
          <w:szCs w:val="36"/>
          <w:lang w:val="en-US"/>
        </w:rPr>
        <w:t xml:space="preserve">There are clouds in the sky. It’s going to rain. – </w:t>
      </w:r>
      <w:r w:rsidRPr="009615EA">
        <w:rPr>
          <w:rFonts w:cs="Arial"/>
          <w:i/>
          <w:szCs w:val="36"/>
        </w:rPr>
        <w:t>На</w:t>
      </w:r>
      <w:r w:rsidRPr="009615EA">
        <w:rPr>
          <w:rFonts w:cs="Arial"/>
          <w:i/>
          <w:szCs w:val="36"/>
          <w:lang w:val="en-US"/>
        </w:rPr>
        <w:t xml:space="preserve"> </w:t>
      </w:r>
      <w:r w:rsidRPr="009615EA">
        <w:rPr>
          <w:rFonts w:cs="Arial"/>
          <w:i/>
          <w:szCs w:val="36"/>
        </w:rPr>
        <w:t>небе</w:t>
      </w:r>
      <w:r w:rsidRPr="009615EA">
        <w:rPr>
          <w:rFonts w:cs="Arial"/>
          <w:i/>
          <w:szCs w:val="36"/>
          <w:lang w:val="en-US"/>
        </w:rPr>
        <w:t xml:space="preserve"> </w:t>
      </w:r>
      <w:r w:rsidRPr="009615EA">
        <w:rPr>
          <w:rFonts w:cs="Arial"/>
          <w:i/>
          <w:szCs w:val="36"/>
        </w:rPr>
        <w:t>облака</w:t>
      </w:r>
      <w:r w:rsidRPr="009615EA">
        <w:rPr>
          <w:rFonts w:cs="Arial"/>
          <w:i/>
          <w:szCs w:val="36"/>
          <w:lang w:val="en-US"/>
        </w:rPr>
        <w:t xml:space="preserve">. </w:t>
      </w:r>
      <w:r w:rsidRPr="009615EA">
        <w:rPr>
          <w:rFonts w:cs="Arial"/>
          <w:i/>
          <w:szCs w:val="36"/>
        </w:rPr>
        <w:t>Собирается пойти дождь.</w:t>
      </w:r>
    </w:p>
    <w:p w:rsidR="009615EA" w:rsidRPr="009615EA" w:rsidRDefault="009615EA" w:rsidP="00E854E1">
      <w:pPr>
        <w:pStyle w:val="a7"/>
        <w:numPr>
          <w:ilvl w:val="0"/>
          <w:numId w:val="56"/>
        </w:numPr>
        <w:spacing w:line="252" w:lineRule="auto"/>
        <w:rPr>
          <w:rFonts w:cs="Arial"/>
          <w:i/>
          <w:szCs w:val="36"/>
        </w:rPr>
      </w:pPr>
      <w:proofErr w:type="gramStart"/>
      <w:r w:rsidRPr="009615EA">
        <w:rPr>
          <w:rFonts w:cs="Arial"/>
          <w:i/>
          <w:szCs w:val="36"/>
          <w:lang w:val="en-US"/>
        </w:rPr>
        <w:t>It’s</w:t>
      </w:r>
      <w:proofErr w:type="gramEnd"/>
      <w:r w:rsidRPr="009615EA">
        <w:rPr>
          <w:rFonts w:cs="Arial"/>
          <w:i/>
          <w:szCs w:val="36"/>
          <w:lang w:val="en-US"/>
        </w:rPr>
        <w:t xml:space="preserve"> 8 a.m. Kyle is leaving his home. He has to be at work at 8.15 but the road takes 30 minutes. </w:t>
      </w:r>
      <w:r w:rsidRPr="009615EA">
        <w:rPr>
          <w:rFonts w:cs="Arial"/>
          <w:i/>
          <w:szCs w:val="36"/>
        </w:rPr>
        <w:t xml:space="preserve">He is going to be late. – </w:t>
      </w:r>
      <w:r w:rsidRPr="009615EA">
        <w:rPr>
          <w:rFonts w:cs="Arial"/>
          <w:i/>
          <w:color w:val="FFFFFF" w:themeColor="background1"/>
          <w:szCs w:val="36"/>
        </w:rPr>
        <w:t xml:space="preserve">Восемь утра. Кайл выходит из дома. Он должен быть на работе в 8:15, но дорога занимает 30 минут. Кайл, скорее всего, опоздает на работу. (Кайл вышел в 8, ему надо быть </w:t>
      </w:r>
      <w:r w:rsidRPr="009615EA">
        <w:rPr>
          <w:rFonts w:cs="Arial"/>
          <w:i/>
          <w:szCs w:val="36"/>
        </w:rPr>
        <w:t xml:space="preserve">на рабочем месте в 8:15, но добирается он туда за </w:t>
      </w:r>
      <w:r w:rsidRPr="009615EA">
        <w:rPr>
          <w:rFonts w:cs="Arial"/>
          <w:i/>
          <w:szCs w:val="36"/>
        </w:rPr>
        <w:lastRenderedPageBreak/>
        <w:t>30 минут. То есть у нас есть все основания полагать, что он опоздает)</w:t>
      </w:r>
    </w:p>
    <w:p w:rsidR="009615EA" w:rsidRPr="009615EA" w:rsidRDefault="009615EA" w:rsidP="009615EA">
      <w:pPr>
        <w:rPr>
          <w:rFonts w:cs="Arial"/>
          <w:color w:val="00B0F0"/>
          <w:szCs w:val="36"/>
        </w:rPr>
      </w:pPr>
      <w:r w:rsidRPr="009615EA">
        <w:rPr>
          <w:rFonts w:cs="Arial"/>
          <w:color w:val="00B0F0"/>
          <w:szCs w:val="36"/>
        </w:rPr>
        <w:t xml:space="preserve">Поскольку в самой конструкции есть слово go, то мы не должны использовать go (идти) в качестве глагола-действия: </w:t>
      </w:r>
      <w:del w:id="1" w:author="Unknown">
        <w:r w:rsidRPr="009615EA">
          <w:rPr>
            <w:rFonts w:cs="Arial"/>
            <w:color w:val="00B0F0"/>
            <w:szCs w:val="36"/>
          </w:rPr>
          <w:delText>I am going to go</w:delText>
        </w:r>
      </w:del>
      <w:r w:rsidRPr="009615EA">
        <w:rPr>
          <w:rFonts w:cs="Arial"/>
          <w:color w:val="00B0F0"/>
          <w:szCs w:val="36"/>
        </w:rPr>
        <w:t xml:space="preserve"> (я собираюсь пойти). Такая фраза выглядит как тавтология. </w:t>
      </w:r>
      <w:proofErr w:type="gramStart"/>
      <w:r w:rsidRPr="009615EA">
        <w:rPr>
          <w:rFonts w:cs="Arial"/>
          <w:color w:val="00B0F0"/>
          <w:szCs w:val="36"/>
        </w:rPr>
        <w:t>Лучше сказать</w:t>
      </w:r>
      <w:proofErr w:type="gramEnd"/>
      <w:r w:rsidRPr="009615EA">
        <w:rPr>
          <w:rFonts w:cs="Arial"/>
          <w:color w:val="00B0F0"/>
          <w:szCs w:val="36"/>
        </w:rPr>
        <w:t xml:space="preserve"> I am going somewhere (я куда-то иду).</w:t>
      </w:r>
    </w:p>
    <w:p w:rsidR="009615EA" w:rsidRPr="009615EA" w:rsidRDefault="009615EA" w:rsidP="009615EA">
      <w:pPr>
        <w:rPr>
          <w:rFonts w:cs="Arial"/>
          <w:szCs w:val="36"/>
        </w:rPr>
      </w:pPr>
      <w:r w:rsidRPr="009615EA">
        <w:rPr>
          <w:rFonts w:cs="Arial"/>
          <w:szCs w:val="36"/>
        </w:rPr>
        <w:t xml:space="preserve">Хотя мы говорим «я собираюсь сделать что-то» (I am going to do smth), и фраза используется в настоящем времени, но по смыслу она направлена на будущее: я в будущем сделаю то, что сейчас собираюсь. То есть настоящее время используется и для настоящего, и для будущего. Нельзя сказать </w:t>
      </w:r>
      <w:del w:id="2" w:author="Unknown">
        <w:r w:rsidRPr="009615EA">
          <w:rPr>
            <w:rFonts w:cs="Arial"/>
            <w:szCs w:val="36"/>
          </w:rPr>
          <w:delText>I will be going to do smth</w:delText>
        </w:r>
      </w:del>
      <w:r w:rsidRPr="009615EA">
        <w:rPr>
          <w:rFonts w:cs="Arial"/>
          <w:szCs w:val="36"/>
        </w:rPr>
        <w:t xml:space="preserve"> (я буду собираться сделать что-то).</w:t>
      </w:r>
    </w:p>
    <w:p w:rsidR="009615EA" w:rsidRPr="009615EA" w:rsidRDefault="009615EA" w:rsidP="009615EA">
      <w:pPr>
        <w:rPr>
          <w:rFonts w:cs="Arial"/>
          <w:szCs w:val="36"/>
        </w:rPr>
      </w:pPr>
      <w:r w:rsidRPr="009615EA">
        <w:rPr>
          <w:rFonts w:cs="Arial"/>
          <w:szCs w:val="36"/>
        </w:rPr>
        <w:t>В разговорной речи принято сокращать длинное to be going to do до короткого gonna = going to.</w:t>
      </w:r>
    </w:p>
    <w:p w:rsidR="009615EA" w:rsidRPr="009615EA" w:rsidRDefault="009615EA" w:rsidP="00E854E1">
      <w:pPr>
        <w:pStyle w:val="a7"/>
        <w:numPr>
          <w:ilvl w:val="0"/>
          <w:numId w:val="57"/>
        </w:numPr>
        <w:spacing w:line="252" w:lineRule="auto"/>
        <w:rPr>
          <w:rFonts w:cs="Arial"/>
          <w:i/>
          <w:szCs w:val="36"/>
        </w:rPr>
      </w:pPr>
      <w:r w:rsidRPr="009615EA">
        <w:rPr>
          <w:rFonts w:cs="Arial"/>
          <w:i/>
          <w:szCs w:val="36"/>
        </w:rPr>
        <w:t>I’m gonna buy this cake. – Я собираюсь купить этот торт.</w:t>
      </w:r>
    </w:p>
    <w:p w:rsidR="009615EA" w:rsidRPr="009615EA" w:rsidRDefault="009615EA" w:rsidP="00E854E1">
      <w:pPr>
        <w:pStyle w:val="a7"/>
        <w:numPr>
          <w:ilvl w:val="0"/>
          <w:numId w:val="57"/>
        </w:numPr>
        <w:spacing w:line="252" w:lineRule="auto"/>
        <w:rPr>
          <w:rFonts w:cs="Arial"/>
          <w:i/>
          <w:szCs w:val="36"/>
          <w:lang w:val="en-US"/>
        </w:rPr>
      </w:pPr>
      <w:r w:rsidRPr="009615EA">
        <w:rPr>
          <w:rFonts w:cs="Arial"/>
          <w:i/>
          <w:szCs w:val="36"/>
          <w:lang w:val="en-US"/>
        </w:rPr>
        <w:t xml:space="preserve">He was gonna eat all the chicken himself. – </w:t>
      </w:r>
      <w:r w:rsidRPr="009615EA">
        <w:rPr>
          <w:rFonts w:cs="Arial"/>
          <w:i/>
          <w:szCs w:val="36"/>
        </w:rPr>
        <w:t>Он</w:t>
      </w:r>
      <w:r w:rsidRPr="009615EA">
        <w:rPr>
          <w:rFonts w:cs="Arial"/>
          <w:i/>
          <w:szCs w:val="36"/>
          <w:lang w:val="en-US"/>
        </w:rPr>
        <w:t xml:space="preserve"> </w:t>
      </w:r>
      <w:r w:rsidRPr="009615EA">
        <w:rPr>
          <w:rFonts w:cs="Arial"/>
          <w:i/>
          <w:szCs w:val="36"/>
        </w:rPr>
        <w:t>собирался</w:t>
      </w:r>
      <w:r w:rsidRPr="009615EA">
        <w:rPr>
          <w:rFonts w:cs="Arial"/>
          <w:i/>
          <w:szCs w:val="36"/>
          <w:lang w:val="en-US"/>
        </w:rPr>
        <w:t xml:space="preserve"> </w:t>
      </w:r>
      <w:r w:rsidRPr="009615EA">
        <w:rPr>
          <w:rFonts w:cs="Arial"/>
          <w:i/>
          <w:szCs w:val="36"/>
        </w:rPr>
        <w:t>один</w:t>
      </w:r>
      <w:r w:rsidRPr="009615EA">
        <w:rPr>
          <w:rFonts w:cs="Arial"/>
          <w:i/>
          <w:szCs w:val="36"/>
          <w:lang w:val="en-US"/>
        </w:rPr>
        <w:t xml:space="preserve"> </w:t>
      </w:r>
      <w:r w:rsidRPr="009615EA">
        <w:rPr>
          <w:rFonts w:cs="Arial"/>
          <w:i/>
          <w:szCs w:val="36"/>
        </w:rPr>
        <w:t>съесть</w:t>
      </w:r>
      <w:r w:rsidRPr="009615EA">
        <w:rPr>
          <w:rFonts w:cs="Arial"/>
          <w:i/>
          <w:szCs w:val="36"/>
          <w:lang w:val="en-US"/>
        </w:rPr>
        <w:t xml:space="preserve"> </w:t>
      </w:r>
      <w:r w:rsidRPr="009615EA">
        <w:rPr>
          <w:rFonts w:cs="Arial"/>
          <w:i/>
          <w:szCs w:val="36"/>
        </w:rPr>
        <w:t>всю</w:t>
      </w:r>
      <w:r w:rsidRPr="009615EA">
        <w:rPr>
          <w:rFonts w:cs="Arial"/>
          <w:i/>
          <w:szCs w:val="36"/>
          <w:lang w:val="en-US"/>
        </w:rPr>
        <w:t xml:space="preserve"> </w:t>
      </w:r>
      <w:r w:rsidRPr="009615EA">
        <w:rPr>
          <w:rFonts w:cs="Arial"/>
          <w:i/>
          <w:szCs w:val="36"/>
        </w:rPr>
        <w:t>курицу</w:t>
      </w:r>
      <w:r w:rsidRPr="009615EA">
        <w:rPr>
          <w:rFonts w:cs="Arial"/>
          <w:i/>
          <w:szCs w:val="36"/>
          <w:lang w:val="en-US"/>
        </w:rPr>
        <w:t>.</w:t>
      </w:r>
    </w:p>
    <w:p w:rsidR="009615EA" w:rsidRPr="009615EA" w:rsidRDefault="009615EA" w:rsidP="009615EA">
      <w:pPr>
        <w:rPr>
          <w:rFonts w:cs="Arial"/>
          <w:szCs w:val="36"/>
          <w:lang w:val="en-US"/>
        </w:rPr>
      </w:pPr>
      <w:r w:rsidRPr="009615EA">
        <w:rPr>
          <w:rFonts w:cs="Arial"/>
          <w:szCs w:val="36"/>
          <w:lang w:val="en-US"/>
        </w:rPr>
        <w:br w:type="page"/>
      </w:r>
    </w:p>
    <w:p w:rsidR="00EB1B70" w:rsidRDefault="00EB1B70" w:rsidP="00EB1B70">
      <w:pPr>
        <w:pStyle w:val="1"/>
        <w:rPr>
          <w:lang w:val="en-US"/>
        </w:rPr>
      </w:pPr>
      <w:r>
        <w:rPr>
          <w:lang w:val="en-US"/>
        </w:rPr>
        <w:lastRenderedPageBreak/>
        <w:t>HARD</w:t>
      </w:r>
    </w:p>
    <w:p w:rsidR="00BB4CFF" w:rsidRDefault="00BB4CFF" w:rsidP="00BB4CFF">
      <w:pPr>
        <w:jc w:val="center"/>
        <w:rPr>
          <w:b/>
          <w:i/>
          <w:color w:val="FFFF00"/>
          <w:lang w:val="en-GB"/>
        </w:rPr>
      </w:pPr>
      <w:r>
        <w:rPr>
          <w:b/>
          <w:i/>
          <w:color w:val="FFFF00"/>
          <w:lang w:val="en-GB"/>
        </w:rPr>
        <w:t>WAKE-UP ['weɪkʌp]</w:t>
      </w:r>
    </w:p>
    <w:p w:rsidR="00BB4CFF" w:rsidRDefault="00BB4CFF" w:rsidP="00BB4CFF">
      <w:pPr>
        <w:rPr>
          <w:color w:val="FFFF00"/>
          <w:lang w:val="en-GB"/>
        </w:rPr>
      </w:pPr>
      <w:r>
        <w:rPr>
          <w:color w:val="FFFF00"/>
        </w:rPr>
        <w:t>сущ</w:t>
      </w:r>
      <w:r>
        <w:rPr>
          <w:color w:val="FFFF00"/>
          <w:lang w:val="en-GB"/>
        </w:rPr>
        <w:t xml:space="preserve">. </w:t>
      </w:r>
      <w:r>
        <w:rPr>
          <w:color w:val="FFFF00"/>
        </w:rPr>
        <w:t>Пробуждение</w:t>
      </w:r>
    </w:p>
    <w:p w:rsidR="00BB4CFF" w:rsidRDefault="00BB4CFF" w:rsidP="00BB4CFF">
      <w:pPr>
        <w:jc w:val="center"/>
        <w:rPr>
          <w:b/>
          <w:i/>
          <w:color w:val="FFFF00"/>
          <w:lang w:val="en-GB"/>
        </w:rPr>
      </w:pPr>
      <w:r>
        <w:rPr>
          <w:b/>
          <w:i/>
          <w:color w:val="FFFF00"/>
          <w:lang w:val="en-US"/>
        </w:rPr>
        <w:t>WAKE</w:t>
      </w:r>
      <w:r>
        <w:rPr>
          <w:b/>
          <w:i/>
          <w:color w:val="FFFF00"/>
          <w:lang w:val="en-GB"/>
        </w:rPr>
        <w:t xml:space="preserve"> ** [</w:t>
      </w:r>
      <w:r>
        <w:rPr>
          <w:b/>
          <w:i/>
          <w:color w:val="FFFF00"/>
          <w:lang w:val="en-US"/>
        </w:rPr>
        <w:t>we</w:t>
      </w:r>
      <w:r>
        <w:rPr>
          <w:b/>
          <w:i/>
          <w:color w:val="FFFF00"/>
          <w:lang w:val="en-GB"/>
        </w:rPr>
        <w:t>ɪ</w:t>
      </w:r>
      <w:r>
        <w:rPr>
          <w:b/>
          <w:i/>
          <w:color w:val="FFFF00"/>
          <w:lang w:val="en-US"/>
        </w:rPr>
        <w:t>k</w:t>
      </w:r>
      <w:r>
        <w:rPr>
          <w:b/>
          <w:i/>
          <w:color w:val="FFFF00"/>
          <w:lang w:val="en-GB"/>
        </w:rPr>
        <w:t>]</w:t>
      </w:r>
    </w:p>
    <w:p w:rsidR="00BB4CFF" w:rsidRDefault="00BB4CFF" w:rsidP="00BB4CFF">
      <w:pPr>
        <w:rPr>
          <w:b/>
          <w:i/>
          <w:color w:val="FFFF00"/>
          <w:lang w:val="en-GB"/>
        </w:rPr>
      </w:pPr>
      <w:r>
        <w:rPr>
          <w:b/>
          <w:i/>
          <w:color w:val="FFFF00"/>
          <w:lang w:val="en-US"/>
        </w:rPr>
        <w:t>WOKE</w:t>
      </w:r>
    </w:p>
    <w:p w:rsidR="00BB4CFF" w:rsidRDefault="00BB4CFF" w:rsidP="00BB4CFF">
      <w:pPr>
        <w:rPr>
          <w:b/>
          <w:i/>
          <w:color w:val="FFFF00"/>
          <w:lang w:val="en-GB"/>
        </w:rPr>
      </w:pPr>
      <w:r>
        <w:rPr>
          <w:b/>
          <w:i/>
          <w:color w:val="FFFF00"/>
          <w:lang w:val="en-US"/>
        </w:rPr>
        <w:t>WOKEN</w:t>
      </w:r>
      <w:r>
        <w:rPr>
          <w:b/>
          <w:i/>
          <w:color w:val="FFFF00"/>
          <w:lang w:val="en-GB"/>
        </w:rPr>
        <w:t xml:space="preserve"> [ˈ</w:t>
      </w:r>
      <w:r>
        <w:rPr>
          <w:b/>
          <w:i/>
          <w:color w:val="FFFF00"/>
          <w:lang w:val="en-US"/>
        </w:rPr>
        <w:t>w</w:t>
      </w:r>
      <w:r>
        <w:rPr>
          <w:b/>
          <w:i/>
          <w:color w:val="FFFF00"/>
          <w:lang w:val="en-GB"/>
        </w:rPr>
        <w:t>əʊ</w:t>
      </w:r>
      <w:r>
        <w:rPr>
          <w:b/>
          <w:i/>
          <w:color w:val="FFFF00"/>
          <w:lang w:val="en-US"/>
        </w:rPr>
        <w:t>k</w:t>
      </w:r>
      <w:r>
        <w:rPr>
          <w:b/>
          <w:i/>
          <w:color w:val="FFFF00"/>
          <w:lang w:val="en-GB"/>
        </w:rPr>
        <w:t>ə</w:t>
      </w:r>
      <w:r>
        <w:rPr>
          <w:b/>
          <w:i/>
          <w:color w:val="FFFF00"/>
          <w:lang w:val="en-US"/>
        </w:rPr>
        <w:t>n</w:t>
      </w:r>
      <w:r>
        <w:rPr>
          <w:b/>
          <w:i/>
          <w:color w:val="FFFF00"/>
          <w:lang w:val="en-GB"/>
        </w:rPr>
        <w:t>]</w:t>
      </w:r>
    </w:p>
    <w:p w:rsidR="00BB4CFF" w:rsidRDefault="00BB4CFF" w:rsidP="00BB4CFF">
      <w:pPr>
        <w:rPr>
          <w:color w:val="FFFF00"/>
          <w:lang w:val="en-GB"/>
        </w:rPr>
      </w:pPr>
      <w:r>
        <w:rPr>
          <w:color w:val="FFFF00"/>
          <w:lang w:val="en-GB"/>
        </w:rPr>
        <w:t xml:space="preserve">1. </w:t>
      </w:r>
      <w:r>
        <w:rPr>
          <w:color w:val="FFFF00"/>
        </w:rPr>
        <w:t>просыпаться</w:t>
      </w:r>
      <w:r>
        <w:rPr>
          <w:color w:val="FFFF00"/>
          <w:lang w:val="en-GB"/>
        </w:rPr>
        <w:t xml:space="preserve"> </w:t>
      </w:r>
      <w:r>
        <w:rPr>
          <w:color w:val="FFFF00"/>
          <w:lang w:val="en-US"/>
        </w:rPr>
        <w:t>WAKE</w:t>
      </w:r>
      <w:r>
        <w:rPr>
          <w:color w:val="FFFF00"/>
          <w:lang w:val="en-GB"/>
        </w:rPr>
        <w:t xml:space="preserve"> </w:t>
      </w:r>
      <w:r>
        <w:rPr>
          <w:color w:val="FFFF00"/>
          <w:lang w:val="en-US"/>
        </w:rPr>
        <w:t>UP</w:t>
      </w:r>
    </w:p>
    <w:p w:rsidR="00BB4CFF" w:rsidRDefault="00BB4CFF" w:rsidP="00BB4CFF">
      <w:pPr>
        <w:pStyle w:val="a7"/>
        <w:numPr>
          <w:ilvl w:val="0"/>
          <w:numId w:val="91"/>
        </w:numPr>
        <w:rPr>
          <w:i/>
          <w:color w:val="FFFF00"/>
        </w:rPr>
      </w:pPr>
      <w:r>
        <w:rPr>
          <w:i/>
          <w:color w:val="FFFF00"/>
          <w:lang w:val="en-US"/>
        </w:rPr>
        <w:t>I</w:t>
      </w:r>
      <w:r w:rsidRPr="00BB4CFF">
        <w:rPr>
          <w:i/>
          <w:color w:val="FFFF00"/>
        </w:rPr>
        <w:t xml:space="preserve"> </w:t>
      </w:r>
      <w:r>
        <w:rPr>
          <w:i/>
          <w:color w:val="FFFF00"/>
        </w:rPr>
        <w:t>~ (</w:t>
      </w:r>
      <w:r>
        <w:rPr>
          <w:i/>
          <w:color w:val="FFFF00"/>
          <w:lang w:val="en-US"/>
        </w:rPr>
        <w:t>up</w:t>
      </w:r>
      <w:r>
        <w:rPr>
          <w:i/>
          <w:color w:val="FFFF00"/>
        </w:rPr>
        <w:t xml:space="preserve">) </w:t>
      </w:r>
      <w:r>
        <w:rPr>
          <w:i/>
          <w:color w:val="FFFF00"/>
          <w:lang w:val="en-US"/>
        </w:rPr>
        <w:t>early</w:t>
      </w:r>
      <w:r w:rsidRPr="00BB4CFF">
        <w:rPr>
          <w:i/>
          <w:color w:val="FFFF00"/>
        </w:rPr>
        <w:t xml:space="preserve"> </w:t>
      </w:r>
      <w:r>
        <w:rPr>
          <w:i/>
          <w:color w:val="FFFF00"/>
        </w:rPr>
        <w:t>- я просыпаюсь рано</w:t>
      </w:r>
    </w:p>
    <w:p w:rsidR="00BB4CFF" w:rsidRDefault="00BB4CFF" w:rsidP="00BB4CFF">
      <w:pPr>
        <w:pStyle w:val="a7"/>
        <w:numPr>
          <w:ilvl w:val="0"/>
          <w:numId w:val="91"/>
        </w:numPr>
        <w:rPr>
          <w:i/>
          <w:color w:val="FFFF00"/>
          <w:lang w:val="en-GB"/>
        </w:rPr>
      </w:pPr>
      <w:r>
        <w:rPr>
          <w:i/>
          <w:color w:val="FFFF00"/>
          <w:lang w:val="en-GB"/>
        </w:rPr>
        <w:t xml:space="preserve">he woke up with a start - </w:t>
      </w:r>
      <w:r>
        <w:rPr>
          <w:i/>
          <w:color w:val="FFFF00"/>
        </w:rPr>
        <w:t>он</w:t>
      </w:r>
      <w:r>
        <w:rPr>
          <w:i/>
          <w:color w:val="FFFF00"/>
          <w:lang w:val="en-GB"/>
        </w:rPr>
        <w:t xml:space="preserve"> </w:t>
      </w:r>
      <w:r>
        <w:rPr>
          <w:i/>
          <w:color w:val="FFFF00"/>
        </w:rPr>
        <w:t>вздрогнул</w:t>
      </w:r>
      <w:r>
        <w:rPr>
          <w:i/>
          <w:color w:val="FFFF00"/>
          <w:lang w:val="en-GB"/>
        </w:rPr>
        <w:t xml:space="preserve"> </w:t>
      </w:r>
      <w:r>
        <w:rPr>
          <w:i/>
          <w:color w:val="FFFF00"/>
        </w:rPr>
        <w:t>и</w:t>
      </w:r>
      <w:r>
        <w:rPr>
          <w:i/>
          <w:color w:val="FFFF00"/>
          <w:lang w:val="en-GB"/>
        </w:rPr>
        <w:t xml:space="preserve"> </w:t>
      </w:r>
      <w:r>
        <w:rPr>
          <w:i/>
          <w:color w:val="FFFF00"/>
        </w:rPr>
        <w:t>проснулся</w:t>
      </w:r>
    </w:p>
    <w:p w:rsidR="00BB4CFF" w:rsidRDefault="00BB4CFF" w:rsidP="00BB4CFF">
      <w:pPr>
        <w:pStyle w:val="a7"/>
        <w:numPr>
          <w:ilvl w:val="0"/>
          <w:numId w:val="91"/>
        </w:numPr>
        <w:rPr>
          <w:i/>
          <w:color w:val="FFFF00"/>
        </w:rPr>
      </w:pPr>
      <w:r>
        <w:rPr>
          <w:i/>
          <w:color w:val="FFFF00"/>
        </w:rPr>
        <w:t xml:space="preserve">~ </w:t>
      </w:r>
      <w:r>
        <w:rPr>
          <w:i/>
          <w:color w:val="FFFF00"/>
          <w:lang w:val="en-US"/>
        </w:rPr>
        <w:t>up</w:t>
      </w:r>
      <w:r w:rsidRPr="00BB4CFF">
        <w:rPr>
          <w:i/>
          <w:color w:val="FFFF00"/>
        </w:rPr>
        <w:t xml:space="preserve"> </w:t>
      </w:r>
      <w:r>
        <w:rPr>
          <w:i/>
          <w:color w:val="FFFF00"/>
          <w:lang w:val="en-US"/>
        </w:rPr>
        <w:t>there</w:t>
      </w:r>
      <w:r>
        <w:rPr>
          <w:i/>
          <w:color w:val="FFFF00"/>
        </w:rPr>
        <w:t xml:space="preserve">! - </w:t>
      </w:r>
      <w:proofErr w:type="gramStart"/>
      <w:r>
        <w:rPr>
          <w:i/>
          <w:color w:val="FFFF00"/>
        </w:rPr>
        <w:t>разг.эй</w:t>
      </w:r>
      <w:proofErr w:type="gramEnd"/>
      <w:r>
        <w:rPr>
          <w:i/>
          <w:color w:val="FFFF00"/>
        </w:rPr>
        <w:t xml:space="preserve"> вы там, проснитесь!, что вы там, заснули?</w:t>
      </w:r>
    </w:p>
    <w:p w:rsidR="00BB4CFF" w:rsidRDefault="00BB4CFF" w:rsidP="00BB4CFF">
      <w:pPr>
        <w:rPr>
          <w:color w:val="FFFF00"/>
        </w:rPr>
      </w:pPr>
      <w:r>
        <w:rPr>
          <w:color w:val="FFFF00"/>
        </w:rPr>
        <w:t xml:space="preserve">2. будить, разбудить </w:t>
      </w:r>
      <w:r>
        <w:rPr>
          <w:color w:val="FFFF00"/>
          <w:lang w:val="en-US"/>
        </w:rPr>
        <w:t>WAKE UP</w:t>
      </w:r>
    </w:p>
    <w:p w:rsidR="00BB4CFF" w:rsidRDefault="00BB4CFF" w:rsidP="00BB4CFF">
      <w:pPr>
        <w:pStyle w:val="a7"/>
        <w:numPr>
          <w:ilvl w:val="0"/>
          <w:numId w:val="91"/>
        </w:numPr>
        <w:rPr>
          <w:i/>
          <w:color w:val="FFFF00"/>
          <w:lang w:val="en-US"/>
        </w:rPr>
      </w:pPr>
      <w:r>
        <w:rPr>
          <w:i/>
          <w:color w:val="FFFF00"/>
          <w:lang w:val="en-GB"/>
        </w:rPr>
        <w:t>the</w:t>
      </w:r>
      <w:r>
        <w:rPr>
          <w:i/>
          <w:color w:val="FFFF00"/>
          <w:lang w:val="en-US"/>
        </w:rPr>
        <w:t xml:space="preserve"> </w:t>
      </w:r>
      <w:r>
        <w:rPr>
          <w:i/>
          <w:color w:val="FFFF00"/>
          <w:lang w:val="en-GB"/>
        </w:rPr>
        <w:t>noise</w:t>
      </w:r>
      <w:r>
        <w:rPr>
          <w:i/>
          <w:color w:val="FFFF00"/>
          <w:lang w:val="en-US"/>
        </w:rPr>
        <w:t xml:space="preserve"> </w:t>
      </w:r>
      <w:r>
        <w:rPr>
          <w:i/>
          <w:color w:val="FFFF00"/>
          <w:lang w:val="en-GB"/>
        </w:rPr>
        <w:t>woke</w:t>
      </w:r>
      <w:r>
        <w:rPr>
          <w:i/>
          <w:color w:val="FFFF00"/>
          <w:lang w:val="en-US"/>
        </w:rPr>
        <w:t xml:space="preserve"> </w:t>
      </w:r>
      <w:r>
        <w:rPr>
          <w:i/>
          <w:color w:val="FFFF00"/>
          <w:lang w:val="en-GB"/>
        </w:rPr>
        <w:t>me</w:t>
      </w:r>
      <w:r>
        <w:rPr>
          <w:i/>
          <w:color w:val="FFFF00"/>
          <w:lang w:val="en-US"/>
        </w:rPr>
        <w:t xml:space="preserve"> (</w:t>
      </w:r>
      <w:r>
        <w:rPr>
          <w:i/>
          <w:color w:val="FFFF00"/>
          <w:lang w:val="en-GB"/>
        </w:rPr>
        <w:t>up</w:t>
      </w:r>
      <w:r>
        <w:rPr>
          <w:i/>
          <w:color w:val="FFFF00"/>
          <w:lang w:val="en-US"/>
        </w:rPr>
        <w:t xml:space="preserve">) - </w:t>
      </w:r>
      <w:r>
        <w:rPr>
          <w:i/>
          <w:color w:val="FFFF00"/>
        </w:rPr>
        <w:t>шум</w:t>
      </w:r>
      <w:r>
        <w:rPr>
          <w:i/>
          <w:color w:val="FFFF00"/>
          <w:lang w:val="en-US"/>
        </w:rPr>
        <w:t xml:space="preserve"> </w:t>
      </w:r>
      <w:r>
        <w:rPr>
          <w:i/>
          <w:color w:val="FFFF00"/>
        </w:rPr>
        <w:t>разбудил</w:t>
      </w:r>
      <w:r>
        <w:rPr>
          <w:i/>
          <w:color w:val="FFFF00"/>
          <w:lang w:val="en-US"/>
        </w:rPr>
        <w:t xml:space="preserve"> </w:t>
      </w:r>
      <w:r>
        <w:rPr>
          <w:i/>
          <w:color w:val="FFFF00"/>
        </w:rPr>
        <w:t>меня</w:t>
      </w:r>
    </w:p>
    <w:p w:rsidR="00BB4CFF" w:rsidRDefault="00BB4CFF" w:rsidP="00BB4CFF">
      <w:pPr>
        <w:rPr>
          <w:color w:val="FFFF00"/>
        </w:rPr>
      </w:pPr>
      <w:r>
        <w:rPr>
          <w:color w:val="FFFF00"/>
        </w:rPr>
        <w:t>3. пробуждать, возбуждать</w:t>
      </w:r>
    </w:p>
    <w:p w:rsidR="00BB4CFF" w:rsidRDefault="00BB4CFF" w:rsidP="00BB4CFF">
      <w:pPr>
        <w:pStyle w:val="a7"/>
        <w:numPr>
          <w:ilvl w:val="0"/>
          <w:numId w:val="91"/>
        </w:numPr>
        <w:rPr>
          <w:i/>
          <w:color w:val="FFFF00"/>
        </w:rPr>
      </w:pPr>
      <w:r>
        <w:rPr>
          <w:i/>
          <w:color w:val="FFFF00"/>
        </w:rPr>
        <w:t>to ~ passions {/lang] - возбуждать страсти {любопытство}</w:t>
      </w:r>
    </w:p>
    <w:p w:rsidR="00BB4CFF" w:rsidRDefault="00BB4CFF" w:rsidP="00BB4CFF">
      <w:pPr>
        <w:pStyle w:val="a7"/>
        <w:numPr>
          <w:ilvl w:val="0"/>
          <w:numId w:val="91"/>
        </w:numPr>
        <w:rPr>
          <w:i/>
          <w:color w:val="FFFF00"/>
        </w:rPr>
      </w:pPr>
      <w:r>
        <w:rPr>
          <w:i/>
          <w:color w:val="FFFF00"/>
        </w:rPr>
        <w:t>to ~ memories - пробудить воспоминания</w:t>
      </w:r>
    </w:p>
    <w:p w:rsidR="00BB4CFF" w:rsidRDefault="00BB4CFF" w:rsidP="00BB4CFF">
      <w:pPr>
        <w:pStyle w:val="a7"/>
        <w:numPr>
          <w:ilvl w:val="0"/>
          <w:numId w:val="91"/>
        </w:numPr>
        <w:rPr>
          <w:i/>
          <w:color w:val="FFFF00"/>
        </w:rPr>
      </w:pPr>
      <w:r>
        <w:rPr>
          <w:i/>
          <w:color w:val="FFFF00"/>
        </w:rPr>
        <w:t>to ~ emotion - пробуждать /воскрешать/ чувство</w:t>
      </w:r>
    </w:p>
    <w:p w:rsidR="00BB4CFF" w:rsidRDefault="00BB4CFF" w:rsidP="00BB4CFF">
      <w:pPr>
        <w:pStyle w:val="a7"/>
        <w:numPr>
          <w:ilvl w:val="0"/>
          <w:numId w:val="91"/>
        </w:numPr>
        <w:rPr>
          <w:i/>
          <w:color w:val="FFFF00"/>
        </w:rPr>
      </w:pPr>
      <w:r>
        <w:rPr>
          <w:i/>
          <w:color w:val="FFFF00"/>
        </w:rPr>
        <w:t>he needs someone to ~ him up - ему нужно, чтобы его всегда кто-нибудь подталкивал</w:t>
      </w:r>
    </w:p>
    <w:p w:rsidR="00BB4CFF" w:rsidRDefault="00BB4CFF" w:rsidP="00BB4CFF">
      <w:pPr>
        <w:rPr>
          <w:color w:val="FFFF00"/>
          <w:highlight w:val="black"/>
        </w:rPr>
      </w:pPr>
    </w:p>
    <w:p w:rsidR="00BB4CFF" w:rsidRDefault="00BB4CFF" w:rsidP="00BB4CFF">
      <w:pPr>
        <w:rPr>
          <w:color w:val="FFFF00"/>
          <w:highlight w:val="black"/>
        </w:rPr>
      </w:pPr>
    </w:p>
    <w:p w:rsidR="00BB4CFF" w:rsidRDefault="00BB4CFF" w:rsidP="00BB4CFF">
      <w:pPr>
        <w:rPr>
          <w:color w:val="FFFF00"/>
          <w:highlight w:val="black"/>
        </w:rPr>
      </w:pPr>
    </w:p>
    <w:p w:rsidR="00BB4CFF" w:rsidRDefault="00BB4CFF" w:rsidP="00BB4CFF">
      <w:pPr>
        <w:jc w:val="center"/>
        <w:rPr>
          <w:b/>
          <w:i/>
          <w:lang w:val="en-US"/>
        </w:rPr>
      </w:pPr>
      <w:r>
        <w:rPr>
          <w:b/>
          <w:i/>
          <w:lang w:val="en-US"/>
        </w:rPr>
        <w:t>STRIKE ** [straɪk]</w:t>
      </w:r>
    </w:p>
    <w:p w:rsidR="00BB4CFF" w:rsidRDefault="00BB4CFF" w:rsidP="00BB4CFF">
      <w:pPr>
        <w:rPr>
          <w:b/>
          <w:i/>
          <w:lang w:val="en-US"/>
        </w:rPr>
      </w:pPr>
      <w:r>
        <w:rPr>
          <w:b/>
          <w:i/>
          <w:lang w:val="en-US"/>
        </w:rPr>
        <w:t>STRUCK</w:t>
      </w:r>
    </w:p>
    <w:p w:rsidR="00BB4CFF" w:rsidRDefault="00BB4CFF" w:rsidP="00BB4CFF">
      <w:pPr>
        <w:rPr>
          <w:b/>
          <w:i/>
          <w:lang w:val="en-US"/>
        </w:rPr>
      </w:pPr>
      <w:r>
        <w:rPr>
          <w:b/>
          <w:i/>
          <w:lang w:val="en-US"/>
        </w:rPr>
        <w:t>STRUCK, STRICKEN [ˈstrɪkən]</w:t>
      </w:r>
    </w:p>
    <w:p w:rsidR="00BB4CFF" w:rsidRDefault="00BB4CFF" w:rsidP="00BB4CFF">
      <w:pPr>
        <w:rPr>
          <w:b/>
          <w:i/>
          <w:u w:val="single"/>
          <w:lang w:val="en-US"/>
        </w:rPr>
      </w:pPr>
      <w:r>
        <w:rPr>
          <w:b/>
          <w:i/>
          <w:u w:val="single"/>
          <w:lang w:val="en-US"/>
        </w:rPr>
        <w:t>1-</w:t>
      </w:r>
      <w:r>
        <w:rPr>
          <w:b/>
          <w:i/>
          <w:u w:val="single"/>
        </w:rPr>
        <w:t>е</w:t>
      </w:r>
      <w:r>
        <w:rPr>
          <w:b/>
          <w:i/>
          <w:u w:val="single"/>
          <w:lang w:val="en-US"/>
        </w:rPr>
        <w:t xml:space="preserve"> </w:t>
      </w:r>
      <w:r>
        <w:rPr>
          <w:b/>
          <w:i/>
          <w:u w:val="single"/>
        </w:rPr>
        <w:t>значение</w:t>
      </w:r>
    </w:p>
    <w:p w:rsidR="00BB4CFF" w:rsidRDefault="00BB4CFF" w:rsidP="00BB4CFF">
      <w:pPr>
        <w:rPr>
          <w:lang w:val="en-US"/>
        </w:rPr>
      </w:pPr>
      <w:r>
        <w:t>сущ</w:t>
      </w:r>
      <w:r>
        <w:rPr>
          <w:lang w:val="en-US"/>
        </w:rPr>
        <w:t xml:space="preserve">. </w:t>
      </w:r>
      <w:r>
        <w:t>забастовка</w:t>
      </w:r>
      <w:r>
        <w:rPr>
          <w:lang w:val="en-US"/>
        </w:rPr>
        <w:t xml:space="preserve">, </w:t>
      </w:r>
      <w:r>
        <w:t>стачка</w:t>
      </w:r>
    </w:p>
    <w:p w:rsidR="00BB4CFF" w:rsidRDefault="00BB4CFF" w:rsidP="00BB4CFF">
      <w:pPr>
        <w:pStyle w:val="a7"/>
        <w:numPr>
          <w:ilvl w:val="0"/>
          <w:numId w:val="92"/>
        </w:numPr>
        <w:rPr>
          <w:i/>
          <w:lang w:val="en-US"/>
        </w:rPr>
      </w:pPr>
      <w:r>
        <w:rPr>
          <w:i/>
          <w:lang w:val="en-US"/>
        </w:rPr>
        <w:t xml:space="preserve">strike action — </w:t>
      </w:r>
      <w:r>
        <w:rPr>
          <w:i/>
        </w:rPr>
        <w:t>стачечная</w:t>
      </w:r>
      <w:r>
        <w:rPr>
          <w:i/>
          <w:lang w:val="en-US"/>
        </w:rPr>
        <w:t xml:space="preserve"> </w:t>
      </w:r>
      <w:r>
        <w:rPr>
          <w:i/>
        </w:rPr>
        <w:t>борьба</w:t>
      </w:r>
    </w:p>
    <w:p w:rsidR="00BB4CFF" w:rsidRDefault="00BB4CFF" w:rsidP="00BB4CFF">
      <w:pPr>
        <w:pStyle w:val="a7"/>
        <w:numPr>
          <w:ilvl w:val="0"/>
          <w:numId w:val="92"/>
        </w:numPr>
        <w:rPr>
          <w:i/>
          <w:lang w:val="en-US"/>
        </w:rPr>
      </w:pPr>
      <w:r>
        <w:rPr>
          <w:i/>
          <w:lang w:val="en-US"/>
        </w:rPr>
        <w:t xml:space="preserve">to avert a strike — </w:t>
      </w:r>
      <w:r>
        <w:rPr>
          <w:i/>
        </w:rPr>
        <w:t>предотвращать</w:t>
      </w:r>
      <w:r>
        <w:rPr>
          <w:i/>
          <w:lang w:val="en-US"/>
        </w:rPr>
        <w:t xml:space="preserve"> </w:t>
      </w:r>
      <w:r>
        <w:rPr>
          <w:i/>
        </w:rPr>
        <w:t>забастовку</w:t>
      </w:r>
    </w:p>
    <w:p w:rsidR="00BB4CFF" w:rsidRDefault="00BB4CFF" w:rsidP="00BB4CFF">
      <w:pPr>
        <w:pStyle w:val="a7"/>
        <w:numPr>
          <w:ilvl w:val="0"/>
          <w:numId w:val="92"/>
        </w:numPr>
        <w:rPr>
          <w:i/>
          <w:lang w:val="en-US"/>
        </w:rPr>
      </w:pPr>
      <w:r>
        <w:rPr>
          <w:i/>
          <w:lang w:val="en-US"/>
        </w:rPr>
        <w:t xml:space="preserve">to break (up) a strike — </w:t>
      </w:r>
      <w:r>
        <w:rPr>
          <w:i/>
        </w:rPr>
        <w:t>подавлять</w:t>
      </w:r>
      <w:r>
        <w:rPr>
          <w:i/>
          <w:lang w:val="en-US"/>
        </w:rPr>
        <w:t xml:space="preserve"> </w:t>
      </w:r>
      <w:r>
        <w:rPr>
          <w:i/>
        </w:rPr>
        <w:t>забастовку</w:t>
      </w:r>
    </w:p>
    <w:p w:rsidR="00BB4CFF" w:rsidRDefault="00BB4CFF" w:rsidP="00BB4CFF">
      <w:pPr>
        <w:pStyle w:val="a7"/>
        <w:numPr>
          <w:ilvl w:val="0"/>
          <w:numId w:val="92"/>
        </w:numPr>
        <w:rPr>
          <w:i/>
          <w:lang w:val="en-US"/>
        </w:rPr>
      </w:pPr>
      <w:r>
        <w:rPr>
          <w:i/>
          <w:lang w:val="en-US"/>
        </w:rPr>
        <w:t xml:space="preserve">to call / organize a strike — </w:t>
      </w:r>
      <w:r>
        <w:rPr>
          <w:i/>
        </w:rPr>
        <w:t>организовывать</w:t>
      </w:r>
      <w:r>
        <w:rPr>
          <w:i/>
          <w:lang w:val="en-US"/>
        </w:rPr>
        <w:t xml:space="preserve"> </w:t>
      </w:r>
      <w:r>
        <w:rPr>
          <w:i/>
        </w:rPr>
        <w:t>забастовку</w:t>
      </w:r>
    </w:p>
    <w:p w:rsidR="00BB4CFF" w:rsidRDefault="00BB4CFF" w:rsidP="00BB4CFF">
      <w:pPr>
        <w:pStyle w:val="a7"/>
        <w:numPr>
          <w:ilvl w:val="0"/>
          <w:numId w:val="92"/>
        </w:numPr>
        <w:rPr>
          <w:i/>
          <w:lang w:val="en-US"/>
        </w:rPr>
      </w:pPr>
      <w:r>
        <w:rPr>
          <w:i/>
          <w:lang w:val="en-US"/>
        </w:rPr>
        <w:t xml:space="preserve">to conduct / stage a strike — </w:t>
      </w:r>
      <w:r>
        <w:rPr>
          <w:i/>
        </w:rPr>
        <w:t>проводить</w:t>
      </w:r>
      <w:r>
        <w:rPr>
          <w:i/>
          <w:lang w:val="en-US"/>
        </w:rPr>
        <w:t xml:space="preserve"> </w:t>
      </w:r>
      <w:r>
        <w:rPr>
          <w:i/>
        </w:rPr>
        <w:t>забастовку</w:t>
      </w:r>
    </w:p>
    <w:p w:rsidR="00BB4CFF" w:rsidRDefault="00BB4CFF" w:rsidP="00BB4CFF">
      <w:r>
        <w:t>гл.; бастовать; объявлять забастовку</w:t>
      </w:r>
    </w:p>
    <w:p w:rsidR="00BB4CFF" w:rsidRDefault="00BB4CFF" w:rsidP="00BB4CFF">
      <w:pPr>
        <w:rPr>
          <w:b/>
          <w:i/>
          <w:u w:val="single"/>
        </w:rPr>
      </w:pPr>
      <w:r>
        <w:rPr>
          <w:b/>
          <w:i/>
          <w:u w:val="single"/>
        </w:rPr>
        <w:t>2-е значение</w:t>
      </w:r>
    </w:p>
    <w:p w:rsidR="00BB4CFF" w:rsidRDefault="00BB4CFF" w:rsidP="00BB4CFF">
      <w:r>
        <w:t>N 1 удар</w:t>
      </w:r>
    </w:p>
    <w:p w:rsidR="00BB4CFF" w:rsidRDefault="00BB4CFF" w:rsidP="00BB4CFF">
      <w:pPr>
        <w:pStyle w:val="a7"/>
        <w:numPr>
          <w:ilvl w:val="0"/>
          <w:numId w:val="93"/>
        </w:numPr>
      </w:pPr>
      <w:r>
        <w:lastRenderedPageBreak/>
        <w:t xml:space="preserve">~ attack - </w:t>
      </w:r>
      <w:proofErr w:type="gramStart"/>
      <w:r>
        <w:t>ав.удар</w:t>
      </w:r>
      <w:proofErr w:type="gramEnd"/>
      <w:r>
        <w:t xml:space="preserve"> по наземной цели</w:t>
      </w:r>
    </w:p>
    <w:p w:rsidR="00BB4CFF" w:rsidRDefault="00BB4CFF" w:rsidP="00BB4CFF">
      <w:pPr>
        <w:pStyle w:val="a7"/>
        <w:numPr>
          <w:ilvl w:val="0"/>
          <w:numId w:val="93"/>
        </w:numPr>
      </w:pPr>
      <w:r>
        <w:t>~ weapon - наступательное оружие</w:t>
      </w:r>
    </w:p>
    <w:p w:rsidR="00BB4CFF" w:rsidRDefault="00BB4CFF" w:rsidP="00BB4CFF">
      <w:r>
        <w:rPr>
          <w:lang w:val="en-US" w:eastAsia="ru-RU"/>
        </w:rPr>
        <w:t xml:space="preserve">V </w:t>
      </w:r>
      <w:r>
        <w:t>1 ударять, бить</w:t>
      </w:r>
    </w:p>
    <w:p w:rsidR="00BB4CFF" w:rsidRDefault="00BB4CFF" w:rsidP="00BB4CFF">
      <w:pPr>
        <w:pStyle w:val="a7"/>
        <w:numPr>
          <w:ilvl w:val="0"/>
          <w:numId w:val="94"/>
        </w:numPr>
        <w:rPr>
          <w:i/>
          <w:lang w:val="en-US"/>
        </w:rPr>
      </w:pPr>
      <w:r>
        <w:rPr>
          <w:i/>
          <w:lang w:val="en-US"/>
        </w:rPr>
        <w:t xml:space="preserve">to ~ (on /upon/) the table - </w:t>
      </w:r>
      <w:r>
        <w:rPr>
          <w:i/>
        </w:rPr>
        <w:t>стукнуть</w:t>
      </w:r>
      <w:r>
        <w:rPr>
          <w:i/>
          <w:lang w:val="en-US"/>
        </w:rPr>
        <w:t xml:space="preserve"> </w:t>
      </w:r>
      <w:r>
        <w:rPr>
          <w:i/>
        </w:rPr>
        <w:t>по</w:t>
      </w:r>
      <w:r>
        <w:rPr>
          <w:i/>
          <w:lang w:val="en-US"/>
        </w:rPr>
        <w:t xml:space="preserve"> </w:t>
      </w:r>
      <w:r>
        <w:rPr>
          <w:i/>
        </w:rPr>
        <w:t>столу</w:t>
      </w:r>
    </w:p>
    <w:p w:rsidR="00BB4CFF" w:rsidRDefault="00BB4CFF" w:rsidP="00BB4CFF">
      <w:pPr>
        <w:pStyle w:val="a7"/>
        <w:numPr>
          <w:ilvl w:val="0"/>
          <w:numId w:val="94"/>
        </w:numPr>
        <w:rPr>
          <w:i/>
        </w:rPr>
      </w:pPr>
      <w:r>
        <w:rPr>
          <w:i/>
        </w:rPr>
        <w:t>to ~ smb. - ударить кого-л.</w:t>
      </w:r>
    </w:p>
    <w:p w:rsidR="00BB4CFF" w:rsidRDefault="00BB4CFF" w:rsidP="00BB4CFF">
      <w:pPr>
        <w:pStyle w:val="a7"/>
        <w:numPr>
          <w:ilvl w:val="0"/>
          <w:numId w:val="94"/>
        </w:numPr>
        <w:rPr>
          <w:i/>
        </w:rPr>
      </w:pPr>
      <w:r>
        <w:rPr>
          <w:i/>
        </w:rPr>
        <w:t>to ~ smb. in the face - ударить кого-л. по лицу</w:t>
      </w:r>
    </w:p>
    <w:p w:rsidR="00BB4CFF" w:rsidRDefault="00BB4CFF" w:rsidP="00BB4CFF">
      <w:pPr>
        <w:pStyle w:val="a7"/>
        <w:numPr>
          <w:ilvl w:val="0"/>
          <w:numId w:val="94"/>
        </w:numPr>
        <w:rPr>
          <w:i/>
        </w:rPr>
      </w:pPr>
      <w:r>
        <w:rPr>
          <w:i/>
        </w:rPr>
        <w:t>he struck his enemy on the head - он ударил своего врага по голове</w:t>
      </w:r>
    </w:p>
    <w:p w:rsidR="00BB4CFF" w:rsidRDefault="00BB4CFF" w:rsidP="00BB4CFF">
      <w:pPr>
        <w:pStyle w:val="a7"/>
        <w:numPr>
          <w:ilvl w:val="0"/>
          <w:numId w:val="94"/>
        </w:numPr>
        <w:rPr>
          <w:i/>
        </w:rPr>
      </w:pPr>
      <w:r>
        <w:rPr>
          <w:i/>
        </w:rPr>
        <w:t>to ~ a blow - нанести удар</w:t>
      </w:r>
    </w:p>
    <w:p w:rsidR="00BB4CFF" w:rsidRDefault="00BB4CFF" w:rsidP="00BB4CFF">
      <w:r>
        <w:t>2 ударяться, стукаться; попадать</w:t>
      </w:r>
    </w:p>
    <w:p w:rsidR="00BB4CFF" w:rsidRDefault="00BB4CFF" w:rsidP="00BB4CFF">
      <w:pPr>
        <w:pStyle w:val="a7"/>
        <w:numPr>
          <w:ilvl w:val="0"/>
          <w:numId w:val="95"/>
        </w:numPr>
        <w:rPr>
          <w:i/>
        </w:rPr>
      </w:pPr>
      <w:r>
        <w:rPr>
          <w:i/>
        </w:rPr>
        <w:t>to ~ smth., to ~ on /upon, against/ smth. - ударяться обо что-л., наскакивать на что-л.; попадать во что-л.</w:t>
      </w:r>
    </w:p>
    <w:p w:rsidR="00BB4CFF" w:rsidRDefault="00BB4CFF" w:rsidP="00BB4CFF">
      <w:pPr>
        <w:pStyle w:val="a7"/>
        <w:numPr>
          <w:ilvl w:val="0"/>
          <w:numId w:val="95"/>
        </w:numPr>
        <w:rPr>
          <w:i/>
        </w:rPr>
      </w:pPr>
      <w:r>
        <w:rPr>
          <w:i/>
        </w:rPr>
        <w:t>to ~ the floor {the wall} - удариться об пол {о стену}</w:t>
      </w:r>
    </w:p>
    <w:p w:rsidR="00BB4CFF" w:rsidRDefault="00BB4CFF" w:rsidP="00BB4CFF">
      <w:pPr>
        <w:pStyle w:val="a7"/>
        <w:numPr>
          <w:ilvl w:val="0"/>
          <w:numId w:val="95"/>
        </w:numPr>
        <w:rPr>
          <w:i/>
        </w:rPr>
      </w:pPr>
      <w:r>
        <w:rPr>
          <w:i/>
        </w:rPr>
        <w:t>to ~ a mine {a rock} - наскочить на мину {на скалу}</w:t>
      </w:r>
    </w:p>
    <w:p w:rsidR="00BB4CFF" w:rsidRDefault="00BB4CFF" w:rsidP="00BB4CFF">
      <w:r>
        <w:t>2. нападать</w:t>
      </w:r>
    </w:p>
    <w:p w:rsidR="00BB4CFF" w:rsidRDefault="00BB4CFF" w:rsidP="00BB4CFF">
      <w:pPr>
        <w:pStyle w:val="a7"/>
        <w:numPr>
          <w:ilvl w:val="0"/>
          <w:numId w:val="96"/>
        </w:numPr>
        <w:rPr>
          <w:i/>
          <w:lang w:val="en-US"/>
        </w:rPr>
      </w:pPr>
      <w:r>
        <w:rPr>
          <w:i/>
          <w:lang w:val="en-US"/>
        </w:rPr>
        <w:t xml:space="preserve">the enemy struck at dawn - </w:t>
      </w:r>
      <w:r>
        <w:rPr>
          <w:i/>
        </w:rPr>
        <w:t>враг</w:t>
      </w:r>
      <w:r>
        <w:rPr>
          <w:i/>
          <w:lang w:val="en-US"/>
        </w:rPr>
        <w:t xml:space="preserve"> </w:t>
      </w:r>
      <w:r>
        <w:rPr>
          <w:i/>
        </w:rPr>
        <w:t>ударил</w:t>
      </w:r>
      <w:r>
        <w:rPr>
          <w:i/>
          <w:lang w:val="en-US"/>
        </w:rPr>
        <w:t xml:space="preserve"> </w:t>
      </w:r>
      <w:r>
        <w:rPr>
          <w:i/>
        </w:rPr>
        <w:t>на</w:t>
      </w:r>
      <w:r>
        <w:rPr>
          <w:i/>
          <w:lang w:val="en-US"/>
        </w:rPr>
        <w:t xml:space="preserve"> </w:t>
      </w:r>
      <w:r>
        <w:rPr>
          <w:i/>
        </w:rPr>
        <w:t>рассвете</w:t>
      </w:r>
    </w:p>
    <w:p w:rsidR="00BB4CFF" w:rsidRDefault="00BB4CFF" w:rsidP="00BB4CFF">
      <w:pPr>
        <w:pStyle w:val="a7"/>
        <w:numPr>
          <w:ilvl w:val="0"/>
          <w:numId w:val="96"/>
        </w:numPr>
        <w:rPr>
          <w:i/>
        </w:rPr>
      </w:pPr>
      <w:r>
        <w:rPr>
          <w:i/>
        </w:rPr>
        <w:t>they struck the retreating enemy - они атаковали отступающего противника</w:t>
      </w:r>
    </w:p>
    <w:p w:rsidR="00BB4CFF" w:rsidRDefault="00BB4CFF" w:rsidP="00BB4CFF"/>
    <w:p w:rsidR="00BB4CFF" w:rsidRDefault="00BB4CFF" w:rsidP="00BB4CFF"/>
    <w:p w:rsidR="00BB4CFF" w:rsidRDefault="00BB4CFF" w:rsidP="00BB4CFF"/>
    <w:p w:rsidR="00BB4CFF" w:rsidRPr="00BB4CFF" w:rsidRDefault="00BB4CFF" w:rsidP="00BB4CFF">
      <w:pPr>
        <w:rPr>
          <w:highlight w:val="darkRed"/>
        </w:rPr>
      </w:pPr>
    </w:p>
    <w:p w:rsidR="00BB4CFF" w:rsidRPr="00BB4CFF" w:rsidRDefault="00BB4CFF" w:rsidP="00BB4CFF">
      <w:pPr>
        <w:rPr>
          <w:highlight w:val="darkRed"/>
        </w:rPr>
      </w:pPr>
    </w:p>
    <w:p w:rsidR="00BB4CFF" w:rsidRPr="00BB4CFF" w:rsidRDefault="00BB4CFF" w:rsidP="00BB4CFF">
      <w:pPr>
        <w:rPr>
          <w:highlight w:val="darkRed"/>
        </w:rPr>
      </w:pPr>
    </w:p>
    <w:p w:rsidR="00BB4CFF" w:rsidRPr="00BB4CFF" w:rsidRDefault="00BB4CFF" w:rsidP="00BB4CFF">
      <w:pPr>
        <w:rPr>
          <w:highlight w:val="darkRed"/>
        </w:rPr>
      </w:pPr>
    </w:p>
    <w:p w:rsidR="00BB4CFF" w:rsidRDefault="00BB4CFF" w:rsidP="00BB4CFF">
      <w:pPr>
        <w:rPr>
          <w:highlight w:val="darkRed"/>
          <w:lang w:val="en-US"/>
        </w:rPr>
      </w:pPr>
      <w:r>
        <w:rPr>
          <w:highlight w:val="darkRed"/>
          <w:lang w:val="en-US"/>
        </w:rPr>
        <w:t>A </w:t>
      </w:r>
      <w:r>
        <w:rPr>
          <w:b/>
          <w:i/>
          <w:highlight w:val="darkRed"/>
          <w:lang w:val="en-US"/>
        </w:rPr>
        <w:t>GARMENT</w:t>
      </w:r>
      <w:r>
        <w:rPr>
          <w:highlight w:val="darkRed"/>
          <w:lang w:val="en-US"/>
        </w:rPr>
        <w:t> can be called an article or a piece of clothing, as a coat, a gown, etc.a piece of clothing. The garment is one of the items of a full dress. This word is used, especially when talking about the production and sale of clothes.</w:t>
      </w:r>
    </w:p>
    <w:p w:rsidR="00BB4CFF" w:rsidRDefault="00BB4CFF" w:rsidP="00BB4CFF">
      <w:pPr>
        <w:rPr>
          <w:highlight w:val="darkRed"/>
          <w:lang w:val="en-US"/>
        </w:rPr>
      </w:pPr>
      <w:r>
        <w:rPr>
          <w:b/>
          <w:i/>
          <w:highlight w:val="darkRed"/>
          <w:lang w:val="en-US"/>
        </w:rPr>
        <w:t>APPAREL </w:t>
      </w:r>
      <w:r>
        <w:rPr>
          <w:highlight w:val="darkRed"/>
          <w:lang w:val="en-US"/>
        </w:rPr>
        <w:t>is a particular type of clothes. For example, children’s/women’s apparel riding/sports apparel.</w:t>
      </w:r>
    </w:p>
    <w:p w:rsidR="00BB4CFF" w:rsidRDefault="00BB4CFF" w:rsidP="00BB4CFF">
      <w:pPr>
        <w:rPr>
          <w:lang w:val="en-US"/>
        </w:rPr>
      </w:pPr>
      <w:r>
        <w:rPr>
          <w:b/>
          <w:i/>
          <w:highlight w:val="darkRed"/>
          <w:lang w:val="en-US"/>
        </w:rPr>
        <w:t>CLOTHES OR CLOTHING</w:t>
      </w:r>
      <w:r>
        <w:rPr>
          <w:highlight w:val="darkRed"/>
          <w:lang w:val="en-US"/>
        </w:rPr>
        <w:t xml:space="preserve"> is a collective </w:t>
      </w:r>
      <w:proofErr w:type="gramStart"/>
      <w:r>
        <w:rPr>
          <w:highlight w:val="darkRed"/>
          <w:lang w:val="en-US"/>
        </w:rPr>
        <w:t>term(</w:t>
      </w:r>
      <w:proofErr w:type="gramEnd"/>
      <w:r>
        <w:rPr>
          <w:highlight w:val="darkRed"/>
          <w:lang w:val="en-US"/>
        </w:rPr>
        <w:t>more general, abstract) for items worn on the body. Clothing can be made of textiles, animal skin, or other thin sheets of materials put together. The wearing of clothing is mostly restricted to human beings and is a feature of all human societies. Clothing refers collectively to the garments of a wearer separately pants, shirt, sweater or coat, etc.</w:t>
      </w:r>
    </w:p>
    <w:p w:rsidR="00BB4CFF" w:rsidRDefault="00BB4CFF" w:rsidP="00BB4CFF">
      <w:pPr>
        <w:jc w:val="center"/>
        <w:rPr>
          <w:b/>
          <w:i/>
        </w:rPr>
      </w:pPr>
      <w:r>
        <w:rPr>
          <w:b/>
          <w:i/>
        </w:rPr>
        <w:lastRenderedPageBreak/>
        <w:t xml:space="preserve">GARMENT </w:t>
      </w:r>
      <w:bookmarkStart w:id="3" w:name="_GoBack"/>
      <w:r>
        <w:rPr>
          <w:b/>
          <w:i/>
        </w:rPr>
        <w:t>**</w:t>
      </w:r>
      <w:bookmarkEnd w:id="3"/>
      <w:r>
        <w:rPr>
          <w:b/>
          <w:i/>
        </w:rPr>
        <w:t xml:space="preserve"> {ʹ</w:t>
      </w:r>
      <w:proofErr w:type="gramStart"/>
      <w:r>
        <w:rPr>
          <w:b/>
          <w:i/>
        </w:rPr>
        <w:t>gɑ:mənt</w:t>
      </w:r>
      <w:proofErr w:type="gramEnd"/>
      <w:r>
        <w:rPr>
          <w:b/>
          <w:i/>
        </w:rPr>
        <w:t>} n</w:t>
      </w:r>
    </w:p>
    <w:p w:rsidR="00BB4CFF" w:rsidRDefault="00BB4CFF" w:rsidP="00BB4CFF">
      <w:r>
        <w:t>1. предмет одежды</w:t>
      </w:r>
    </w:p>
    <w:p w:rsidR="00BB4CFF" w:rsidRDefault="00BB4CFF" w:rsidP="00BB4CFF">
      <w:r>
        <w:t>2. pl одежда</w:t>
      </w:r>
    </w:p>
    <w:p w:rsidR="00BB4CFF" w:rsidRDefault="00BB4CFF" w:rsidP="00BB4CFF">
      <w:pPr>
        <w:pStyle w:val="a7"/>
        <w:numPr>
          <w:ilvl w:val="0"/>
          <w:numId w:val="89"/>
        </w:numPr>
        <w:rPr>
          <w:i/>
        </w:rPr>
      </w:pPr>
      <w:r>
        <w:rPr>
          <w:i/>
        </w:rPr>
        <w:t xml:space="preserve">the upper ~s - </w:t>
      </w:r>
      <w:proofErr w:type="gramStart"/>
      <w:r>
        <w:rPr>
          <w:i/>
        </w:rPr>
        <w:t>книжн.верхняя</w:t>
      </w:r>
      <w:proofErr w:type="gramEnd"/>
      <w:r>
        <w:rPr>
          <w:i/>
        </w:rPr>
        <w:t xml:space="preserve"> одежда</w:t>
      </w:r>
    </w:p>
    <w:p w:rsidR="00BB4CFF" w:rsidRDefault="00BB4CFF" w:rsidP="00BB4CFF">
      <w:pPr>
        <w:pStyle w:val="a7"/>
        <w:numPr>
          <w:ilvl w:val="0"/>
          <w:numId w:val="89"/>
        </w:numPr>
        <w:rPr>
          <w:i/>
        </w:rPr>
      </w:pPr>
      <w:r>
        <w:rPr>
          <w:i/>
        </w:rPr>
        <w:t xml:space="preserve">nether ~s - </w:t>
      </w:r>
      <w:proofErr w:type="gramStart"/>
      <w:r>
        <w:rPr>
          <w:i/>
        </w:rPr>
        <w:t>шутл.брюки</w:t>
      </w:r>
      <w:proofErr w:type="gramEnd"/>
    </w:p>
    <w:p w:rsidR="00BB4CFF" w:rsidRDefault="00BB4CFF" w:rsidP="00BB4CFF">
      <w:pPr>
        <w:shd w:val="clear" w:color="auto" w:fill="000000" w:themeFill="text1"/>
        <w:jc w:val="center"/>
        <w:rPr>
          <w:b/>
          <w:color w:val="FFFFFF" w:themeColor="background1"/>
          <w:highlight w:val="black"/>
          <w:lang w:val="en-US"/>
        </w:rPr>
      </w:pPr>
    </w:p>
    <w:p w:rsidR="00BB4CFF" w:rsidRDefault="00BB4CFF" w:rsidP="00BB4CFF">
      <w:pPr>
        <w:shd w:val="clear" w:color="auto" w:fill="000000" w:themeFill="text1"/>
        <w:jc w:val="center"/>
        <w:rPr>
          <w:b/>
          <w:color w:val="FFFFFF" w:themeColor="background1"/>
          <w:highlight w:val="black"/>
        </w:rPr>
      </w:pPr>
    </w:p>
    <w:p w:rsidR="00BB4CFF" w:rsidRDefault="00BB4CFF" w:rsidP="00BB4CFF">
      <w:pPr>
        <w:shd w:val="clear" w:color="auto" w:fill="000000" w:themeFill="text1"/>
        <w:jc w:val="center"/>
        <w:rPr>
          <w:b/>
          <w:color w:val="FFFFFF" w:themeColor="background1"/>
          <w:highlight w:val="black"/>
        </w:rPr>
      </w:pPr>
    </w:p>
    <w:p w:rsidR="00BB4CFF" w:rsidRDefault="00BB4CFF" w:rsidP="00BB4CFF">
      <w:pPr>
        <w:jc w:val="center"/>
        <w:rPr>
          <w:b/>
          <w:i/>
        </w:rPr>
      </w:pPr>
      <w:r>
        <w:rPr>
          <w:b/>
          <w:i/>
        </w:rPr>
        <w:t>CLOTHES ** {kləʋ(ð)z}</w:t>
      </w:r>
    </w:p>
    <w:p w:rsidR="00BB4CFF" w:rsidRDefault="00BB4CFF" w:rsidP="00BB4CFF">
      <w:r>
        <w:t>n употр. с гл. во мн. ч.</w:t>
      </w:r>
    </w:p>
    <w:p w:rsidR="00BB4CFF" w:rsidRDefault="00BB4CFF" w:rsidP="00BB4CFF">
      <w:pPr>
        <w:rPr>
          <w:lang w:val="en-US"/>
        </w:rPr>
      </w:pPr>
      <w:proofErr w:type="gramStart"/>
      <w:r>
        <w:rPr>
          <w:highlight w:val="blue"/>
          <w:lang w:val="en-US"/>
        </w:rPr>
        <w:t>things</w:t>
      </w:r>
      <w:proofErr w:type="gramEnd"/>
      <w:r>
        <w:rPr>
          <w:highlight w:val="blue"/>
          <w:lang w:val="en-US"/>
        </w:rPr>
        <w:t xml:space="preserve"> such as dresses and trousers that you wear to cover, protect, or decorate your body:</w:t>
      </w:r>
    </w:p>
    <w:p w:rsidR="00BB4CFF" w:rsidRDefault="00BB4CFF" w:rsidP="00BB4CFF">
      <w:r>
        <w:t>1. одежда, платье</w:t>
      </w:r>
    </w:p>
    <w:p w:rsidR="00BB4CFF" w:rsidRDefault="00BB4CFF" w:rsidP="00BB4CFF">
      <w:pPr>
        <w:pStyle w:val="a7"/>
        <w:numPr>
          <w:ilvl w:val="0"/>
          <w:numId w:val="90"/>
        </w:numPr>
        <w:rPr>
          <w:i/>
        </w:rPr>
      </w:pPr>
      <w:r>
        <w:rPr>
          <w:i/>
        </w:rPr>
        <w:t>Sunday ~ - праздничное платье</w:t>
      </w:r>
    </w:p>
    <w:p w:rsidR="00BB4CFF" w:rsidRDefault="00BB4CFF" w:rsidP="00BB4CFF">
      <w:pPr>
        <w:pStyle w:val="a7"/>
        <w:numPr>
          <w:ilvl w:val="0"/>
          <w:numId w:val="90"/>
        </w:numPr>
        <w:rPr>
          <w:i/>
        </w:rPr>
      </w:pPr>
      <w:r>
        <w:rPr>
          <w:i/>
        </w:rPr>
        <w:t>workday ~ - будничное /рабочее/ платье</w:t>
      </w:r>
    </w:p>
    <w:p w:rsidR="00BB4CFF" w:rsidRDefault="00BB4CFF" w:rsidP="00BB4CFF">
      <w:pPr>
        <w:pStyle w:val="a7"/>
        <w:numPr>
          <w:ilvl w:val="0"/>
          <w:numId w:val="90"/>
        </w:numPr>
        <w:rPr>
          <w:i/>
        </w:rPr>
      </w:pPr>
      <w:r>
        <w:rPr>
          <w:i/>
        </w:rPr>
        <w:t>suit of ~ - мужской костюм</w:t>
      </w:r>
    </w:p>
    <w:p w:rsidR="00BB4CFF" w:rsidRDefault="00BB4CFF" w:rsidP="00BB4CFF">
      <w:pPr>
        <w:pStyle w:val="a7"/>
        <w:numPr>
          <w:ilvl w:val="0"/>
          <w:numId w:val="90"/>
        </w:numPr>
        <w:rPr>
          <w:i/>
        </w:rPr>
      </w:pPr>
      <w:r>
        <w:rPr>
          <w:i/>
        </w:rPr>
        <w:t>long ~ - длинное платьице для грудных детей, закрывающее ноги</w:t>
      </w:r>
    </w:p>
    <w:p w:rsidR="00BB4CFF" w:rsidRDefault="00BB4CFF" w:rsidP="00BB4CFF">
      <w:pPr>
        <w:pStyle w:val="a7"/>
        <w:numPr>
          <w:ilvl w:val="0"/>
          <w:numId w:val="90"/>
        </w:numPr>
        <w:rPr>
          <w:i/>
        </w:rPr>
      </w:pPr>
      <w:r>
        <w:rPr>
          <w:i/>
        </w:rPr>
        <w:t>in long ~ - в младенчестве</w:t>
      </w:r>
    </w:p>
    <w:p w:rsidR="00BB4CFF" w:rsidRDefault="00BB4CFF" w:rsidP="00BB4CFF"/>
    <w:p w:rsidR="00BB4CFF" w:rsidRDefault="00BB4CFF" w:rsidP="00BB4CFF"/>
    <w:p w:rsidR="00BB4CFF" w:rsidRDefault="00BB4CFF" w:rsidP="00BB4CFF"/>
    <w:p w:rsidR="00BB4CFF" w:rsidRDefault="00BB4CFF" w:rsidP="00BB4CFF">
      <w:pPr>
        <w:shd w:val="clear" w:color="auto" w:fill="000000" w:themeFill="text1"/>
        <w:jc w:val="center"/>
        <w:rPr>
          <w:b/>
          <w:color w:val="FFFFFF" w:themeColor="background1"/>
          <w:highlight w:val="black"/>
          <w:lang w:val="en-US"/>
        </w:rPr>
      </w:pPr>
    </w:p>
    <w:p w:rsidR="00BB4CFF" w:rsidRDefault="00BB4CFF" w:rsidP="00BB4CFF">
      <w:pPr>
        <w:shd w:val="clear" w:color="auto" w:fill="000000" w:themeFill="text1"/>
        <w:jc w:val="center"/>
        <w:rPr>
          <w:b/>
          <w:color w:val="FFFFFF" w:themeColor="background1"/>
          <w:highlight w:val="black"/>
          <w:lang w:val="en-US"/>
        </w:rPr>
      </w:pPr>
    </w:p>
    <w:p w:rsidR="00BB4CFF" w:rsidRDefault="00BB4CFF" w:rsidP="00BB4CFF">
      <w:pPr>
        <w:shd w:val="clear" w:color="auto" w:fill="000000" w:themeFill="text1"/>
        <w:jc w:val="center"/>
        <w:rPr>
          <w:b/>
          <w:color w:val="FFFFFF" w:themeColor="background1"/>
          <w:highlight w:val="black"/>
          <w:lang w:val="en-US"/>
        </w:rPr>
      </w:pPr>
      <w:r>
        <w:rPr>
          <w:b/>
          <w:color w:val="FFFFFF" w:themeColor="background1"/>
          <w:highlight w:val="black"/>
          <w:lang w:val="en-US"/>
        </w:rPr>
        <w:t>APPAREL</w:t>
      </w:r>
      <w:r>
        <w:rPr>
          <w:color w:val="FFFFFF" w:themeColor="background1"/>
          <w:highlight w:val="black"/>
          <w:lang w:val="en-US"/>
        </w:rPr>
        <w:t xml:space="preserve"> ** </w:t>
      </w:r>
      <w:r>
        <w:rPr>
          <w:b/>
          <w:color w:val="FFFFFF" w:themeColor="background1"/>
          <w:highlight w:val="black"/>
          <w:lang w:val="en-US"/>
        </w:rPr>
        <w:t>[ə</w:t>
      </w:r>
      <w:r>
        <w:rPr>
          <w:b/>
          <w:color w:val="FFFFFF" w:themeColor="background1"/>
          <w:highlight w:val="black"/>
        </w:rPr>
        <w:t>ʹ</w:t>
      </w:r>
      <w:r>
        <w:rPr>
          <w:b/>
          <w:color w:val="FFFFFF" w:themeColor="background1"/>
          <w:highlight w:val="black"/>
          <w:lang w:val="en-US"/>
        </w:rPr>
        <w:t>pærəl]</w:t>
      </w:r>
    </w:p>
    <w:p w:rsidR="00BB4CFF" w:rsidRDefault="00BB4CFF" w:rsidP="00BB4CFF">
      <w:pPr>
        <w:rPr>
          <w:b/>
          <w:i/>
          <w:color w:val="FFFFFF" w:themeColor="background1"/>
          <w:lang w:val="en-US"/>
        </w:rPr>
      </w:pPr>
      <w:r>
        <w:rPr>
          <w:b/>
          <w:i/>
          <w:color w:val="FFFFFF" w:themeColor="background1"/>
          <w:lang w:val="en-US"/>
        </w:rPr>
        <w:t xml:space="preserve">APPARELED </w:t>
      </w:r>
      <w:r>
        <w:rPr>
          <w:b/>
          <w:i/>
          <w:color w:val="FFFFFF" w:themeColor="background1"/>
        </w:rPr>
        <w:t>или</w:t>
      </w:r>
      <w:r>
        <w:rPr>
          <w:b/>
          <w:i/>
          <w:color w:val="FFFFFF" w:themeColor="background1"/>
          <w:lang w:val="en-US"/>
        </w:rPr>
        <w:t xml:space="preserve"> APPARELLED</w:t>
      </w:r>
    </w:p>
    <w:p w:rsidR="00BB4CFF" w:rsidRDefault="00BB4CFF" w:rsidP="00BB4CFF">
      <w:pPr>
        <w:shd w:val="clear" w:color="auto" w:fill="000000" w:themeFill="text1"/>
        <w:rPr>
          <w:color w:val="FFFFFF" w:themeColor="background1"/>
          <w:highlight w:val="black"/>
          <w:lang w:val="en-US"/>
        </w:rPr>
      </w:pPr>
      <w:r>
        <w:rPr>
          <w:b/>
          <w:color w:val="FFFFFF" w:themeColor="background1"/>
          <w:highlight w:val="black"/>
          <w:lang w:val="en-US"/>
        </w:rPr>
        <w:t>N</w:t>
      </w:r>
      <w:r>
        <w:rPr>
          <w:color w:val="FFFFFF" w:themeColor="background1"/>
          <w:highlight w:val="black"/>
          <w:lang w:val="en-US"/>
        </w:rPr>
        <w:t xml:space="preserve"> 1. </w:t>
      </w:r>
      <w:r>
        <w:rPr>
          <w:color w:val="FFFFFF" w:themeColor="background1"/>
          <w:highlight w:val="black"/>
        </w:rPr>
        <w:t>преим</w:t>
      </w:r>
      <w:r>
        <w:rPr>
          <w:color w:val="FFFFFF" w:themeColor="background1"/>
          <w:highlight w:val="black"/>
          <w:lang w:val="en-US"/>
        </w:rPr>
        <w:t xml:space="preserve">. </w:t>
      </w:r>
      <w:r>
        <w:rPr>
          <w:color w:val="FFFFFF" w:themeColor="background1"/>
          <w:highlight w:val="black"/>
        </w:rPr>
        <w:t>Американизм</w:t>
      </w:r>
    </w:p>
    <w:p w:rsidR="00BB4CFF" w:rsidRDefault="00BB4CFF" w:rsidP="00BB4CFF">
      <w:pPr>
        <w:rPr>
          <w:highlight w:val="blue"/>
          <w:lang w:val="en-US"/>
        </w:rPr>
      </w:pPr>
      <w:proofErr w:type="gramStart"/>
      <w:r>
        <w:rPr>
          <w:highlight w:val="blue"/>
          <w:lang w:val="en-US"/>
        </w:rPr>
        <w:t>clothes</w:t>
      </w:r>
      <w:proofErr w:type="gramEnd"/>
      <w:r>
        <w:rPr>
          <w:highlight w:val="blue"/>
          <w:lang w:val="en-US"/>
        </w:rPr>
        <w:t> of a particular type when they are being sold in a shop:</w:t>
      </w:r>
    </w:p>
    <w:p w:rsidR="00BB4CFF" w:rsidRDefault="00BB4CFF" w:rsidP="00BB4CFF">
      <w:pPr>
        <w:rPr>
          <w:highlight w:val="blue"/>
          <w:lang w:val="en-US"/>
        </w:rPr>
      </w:pPr>
    </w:p>
    <w:p w:rsidR="00BB4CFF" w:rsidRDefault="00BB4CFF" w:rsidP="00BB4CFF">
      <w:pPr>
        <w:rPr>
          <w:highlight w:val="blue"/>
          <w:lang w:val="en-US"/>
        </w:rPr>
      </w:pPr>
      <w:proofErr w:type="gramStart"/>
      <w:r>
        <w:rPr>
          <w:highlight w:val="blue"/>
          <w:lang w:val="en-US"/>
        </w:rPr>
        <w:t>clothes</w:t>
      </w:r>
      <w:proofErr w:type="gramEnd"/>
      <w:r>
        <w:rPr>
          <w:highlight w:val="blue"/>
          <w:lang w:val="en-US"/>
        </w:rPr>
        <w:t>, esp. of a special type:</w:t>
      </w:r>
    </w:p>
    <w:p w:rsidR="00BB4CFF" w:rsidRDefault="00BB4CFF" w:rsidP="00BB4CFF">
      <w:pPr>
        <w:rPr>
          <w:highlight w:val="blue"/>
          <w:lang w:val="en-US"/>
        </w:rPr>
      </w:pPr>
    </w:p>
    <w:p w:rsidR="00BB4CFF" w:rsidRDefault="00BB4CFF" w:rsidP="00BB4CFF">
      <w:pPr>
        <w:rPr>
          <w:highlight w:val="blue"/>
          <w:lang w:val="en-US"/>
        </w:rPr>
      </w:pPr>
      <w:proofErr w:type="gramStart"/>
      <w:r>
        <w:rPr>
          <w:highlight w:val="blue"/>
          <w:lang w:val="en-US"/>
        </w:rPr>
        <w:t>used</w:t>
      </w:r>
      <w:proofErr w:type="gramEnd"/>
      <w:r>
        <w:rPr>
          <w:highlight w:val="blue"/>
          <w:lang w:val="en-US"/>
        </w:rPr>
        <w:t xml:space="preserve"> chiefly in U.S. English to refer to clothing that is being sold in stores</w:t>
      </w:r>
    </w:p>
    <w:p w:rsidR="00BB4CFF" w:rsidRDefault="00BB4CFF" w:rsidP="00BB4CFF">
      <w:pPr>
        <w:pStyle w:val="a7"/>
        <w:numPr>
          <w:ilvl w:val="0"/>
          <w:numId w:val="87"/>
        </w:numPr>
        <w:rPr>
          <w:lang w:val="en-US"/>
        </w:rPr>
      </w:pPr>
      <w:r>
        <w:rPr>
          <w:lang w:val="en-US"/>
        </w:rPr>
        <w:t>a new line of women's apparel</w:t>
      </w:r>
    </w:p>
    <w:p w:rsidR="00BB4CFF" w:rsidRDefault="00BB4CFF" w:rsidP="00BB4CFF">
      <w:pPr>
        <w:pStyle w:val="a7"/>
        <w:numPr>
          <w:ilvl w:val="0"/>
          <w:numId w:val="87"/>
        </w:numPr>
        <w:rPr>
          <w:lang w:val="en-US"/>
        </w:rPr>
      </w:pPr>
      <w:r>
        <w:rPr>
          <w:lang w:val="en-US"/>
        </w:rPr>
        <w:t>athletic apparel</w:t>
      </w:r>
    </w:p>
    <w:p w:rsidR="00BB4CFF" w:rsidRDefault="00BB4CFF" w:rsidP="00BB4CFF">
      <w:pPr>
        <w:rPr>
          <w:highlight w:val="blue"/>
        </w:rPr>
      </w:pPr>
    </w:p>
    <w:p w:rsidR="00BB4CFF" w:rsidRDefault="00BB4CFF" w:rsidP="00BB4CFF">
      <w:pPr>
        <w:shd w:val="clear" w:color="auto" w:fill="000000" w:themeFill="text1"/>
        <w:rPr>
          <w:color w:val="FFFFFF" w:themeColor="background1"/>
          <w:highlight w:val="black"/>
        </w:rPr>
      </w:pPr>
      <w:r>
        <w:rPr>
          <w:color w:val="FFFFFF" w:themeColor="background1"/>
          <w:highlight w:val="black"/>
        </w:rPr>
        <w:t xml:space="preserve">. одежда, предметы одежды </w:t>
      </w:r>
    </w:p>
    <w:p w:rsidR="00BB4CFF" w:rsidRDefault="00BB4CFF" w:rsidP="00BB4CFF">
      <w:pPr>
        <w:pStyle w:val="a7"/>
        <w:numPr>
          <w:ilvl w:val="0"/>
          <w:numId w:val="88"/>
        </w:numPr>
        <w:shd w:val="clear" w:color="auto" w:fill="000000" w:themeFill="text1"/>
        <w:rPr>
          <w:i/>
          <w:color w:val="FFFFFF" w:themeColor="background1"/>
          <w:highlight w:val="black"/>
        </w:rPr>
      </w:pPr>
      <w:r>
        <w:rPr>
          <w:i/>
          <w:color w:val="FFFFFF" w:themeColor="background1"/>
          <w:highlight w:val="black"/>
        </w:rPr>
        <w:lastRenderedPageBreak/>
        <w:t xml:space="preserve">ladies‘ [children‘s] ~ - дамская [детская] одежда </w:t>
      </w:r>
    </w:p>
    <w:p w:rsidR="00BB4CFF" w:rsidRDefault="00BB4CFF" w:rsidP="00BB4CFF">
      <w:pPr>
        <w:pStyle w:val="a7"/>
        <w:numPr>
          <w:ilvl w:val="0"/>
          <w:numId w:val="88"/>
        </w:numPr>
        <w:shd w:val="clear" w:color="auto" w:fill="000000" w:themeFill="text1"/>
        <w:rPr>
          <w:i/>
          <w:color w:val="FFFFFF" w:themeColor="background1"/>
          <w:highlight w:val="black"/>
        </w:rPr>
      </w:pPr>
      <w:r>
        <w:rPr>
          <w:i/>
          <w:color w:val="FFFFFF" w:themeColor="background1"/>
          <w:highlight w:val="black"/>
        </w:rPr>
        <w:t xml:space="preserve">ready-made ~ - готовое платье </w:t>
      </w:r>
    </w:p>
    <w:p w:rsidR="00BB4CFF" w:rsidRDefault="00BB4CFF" w:rsidP="00BB4CFF">
      <w:pPr>
        <w:shd w:val="clear" w:color="auto" w:fill="000000" w:themeFill="text1"/>
        <w:rPr>
          <w:color w:val="FFFFFF" w:themeColor="background1"/>
          <w:highlight w:val="black"/>
        </w:rPr>
      </w:pPr>
      <w:r>
        <w:rPr>
          <w:color w:val="FFFFFF" w:themeColor="background1"/>
          <w:highlight w:val="black"/>
        </w:rPr>
        <w:t xml:space="preserve">2) одеяние, наряд, платье </w:t>
      </w:r>
    </w:p>
    <w:p w:rsidR="00BB4CFF" w:rsidRDefault="00BB4CFF" w:rsidP="00BB4CFF">
      <w:pPr>
        <w:pStyle w:val="a7"/>
        <w:numPr>
          <w:ilvl w:val="0"/>
          <w:numId w:val="88"/>
        </w:numPr>
        <w:shd w:val="clear" w:color="auto" w:fill="000000" w:themeFill="text1"/>
        <w:rPr>
          <w:i/>
          <w:color w:val="FFFFFF" w:themeColor="background1"/>
          <w:highlight w:val="black"/>
        </w:rPr>
      </w:pPr>
      <w:r>
        <w:rPr>
          <w:i/>
          <w:color w:val="FFFFFF" w:themeColor="background1"/>
          <w:highlight w:val="black"/>
        </w:rPr>
        <w:t xml:space="preserve">rich [gorgeous, ceremonious] ~ - богатые [пышные, торжественные] одежды </w:t>
      </w:r>
    </w:p>
    <w:p w:rsidR="00BB4CFF" w:rsidRDefault="00BB4CFF" w:rsidP="00BB4CFF">
      <w:pPr>
        <w:pStyle w:val="a7"/>
        <w:numPr>
          <w:ilvl w:val="0"/>
          <w:numId w:val="88"/>
        </w:numPr>
        <w:shd w:val="clear" w:color="auto" w:fill="000000" w:themeFill="text1"/>
        <w:rPr>
          <w:i/>
          <w:color w:val="FFFFFF" w:themeColor="background1"/>
          <w:highlight w:val="black"/>
        </w:rPr>
      </w:pPr>
      <w:r>
        <w:rPr>
          <w:i/>
          <w:color w:val="FFFFFF" w:themeColor="background1"/>
          <w:highlight w:val="black"/>
        </w:rPr>
        <w:t xml:space="preserve">the bright ~ of spring - яркий весенний наряд (природы) </w:t>
      </w:r>
    </w:p>
    <w:p w:rsidR="00BB4CFF" w:rsidRDefault="00BB4CFF" w:rsidP="00BB4CFF">
      <w:pPr>
        <w:shd w:val="clear" w:color="auto" w:fill="000000" w:themeFill="text1"/>
        <w:rPr>
          <w:color w:val="FFFFFF" w:themeColor="background1"/>
          <w:highlight w:val="black"/>
        </w:rPr>
      </w:pPr>
      <w:r>
        <w:rPr>
          <w:color w:val="FFFFFF" w:themeColor="background1"/>
          <w:highlight w:val="black"/>
        </w:rPr>
        <w:t xml:space="preserve">2. </w:t>
      </w:r>
      <w:r>
        <w:rPr>
          <w:b/>
          <w:color w:val="FFFFFF" w:themeColor="background1"/>
          <w:highlight w:val="black"/>
        </w:rPr>
        <w:t>V</w:t>
      </w:r>
      <w:r>
        <w:rPr>
          <w:color w:val="FFFFFF" w:themeColor="background1"/>
          <w:highlight w:val="black"/>
        </w:rPr>
        <w:t xml:space="preserve"> 1. 1) возвыш. облачать, наряжать </w:t>
      </w:r>
    </w:p>
    <w:p w:rsidR="00BB4CFF" w:rsidRDefault="00BB4CFF" w:rsidP="00BB4CFF">
      <w:pPr>
        <w:pStyle w:val="a7"/>
        <w:numPr>
          <w:ilvl w:val="0"/>
          <w:numId w:val="88"/>
        </w:numPr>
        <w:shd w:val="clear" w:color="auto" w:fill="000000" w:themeFill="text1"/>
        <w:rPr>
          <w:i/>
          <w:color w:val="FFFFFF" w:themeColor="background1"/>
          <w:highlight w:val="black"/>
          <w:lang w:val="en-US"/>
        </w:rPr>
      </w:pPr>
      <w:r>
        <w:rPr>
          <w:i/>
          <w:color w:val="FFFFFF" w:themeColor="background1"/>
          <w:highlight w:val="black"/>
          <w:lang w:val="en-US"/>
        </w:rPr>
        <w:t xml:space="preserve">he was ~ led in the habit of a Spanish Grandee - </w:t>
      </w:r>
      <w:r>
        <w:rPr>
          <w:i/>
          <w:color w:val="FFFFFF" w:themeColor="background1"/>
          <w:highlight w:val="black"/>
        </w:rPr>
        <w:t>он</w:t>
      </w:r>
      <w:r>
        <w:rPr>
          <w:i/>
          <w:color w:val="FFFFFF" w:themeColor="background1"/>
          <w:highlight w:val="black"/>
          <w:lang w:val="en-US"/>
        </w:rPr>
        <w:t xml:space="preserve"> </w:t>
      </w:r>
      <w:r>
        <w:rPr>
          <w:i/>
          <w:color w:val="FFFFFF" w:themeColor="background1"/>
          <w:highlight w:val="black"/>
        </w:rPr>
        <w:t>был</w:t>
      </w:r>
      <w:r>
        <w:rPr>
          <w:i/>
          <w:color w:val="FFFFFF" w:themeColor="background1"/>
          <w:highlight w:val="black"/>
          <w:lang w:val="en-US"/>
        </w:rPr>
        <w:t xml:space="preserve"> </w:t>
      </w:r>
      <w:r>
        <w:rPr>
          <w:i/>
          <w:color w:val="FFFFFF" w:themeColor="background1"/>
          <w:highlight w:val="black"/>
        </w:rPr>
        <w:t>облачён</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наряд</w:t>
      </w:r>
      <w:r>
        <w:rPr>
          <w:i/>
          <w:color w:val="FFFFFF" w:themeColor="background1"/>
          <w:highlight w:val="black"/>
          <w:lang w:val="en-US"/>
        </w:rPr>
        <w:t xml:space="preserve"> </w:t>
      </w:r>
      <w:r>
        <w:rPr>
          <w:i/>
          <w:color w:val="FFFFFF" w:themeColor="background1"/>
          <w:highlight w:val="black"/>
        </w:rPr>
        <w:t>испанского</w:t>
      </w:r>
      <w:r>
        <w:rPr>
          <w:i/>
          <w:color w:val="FFFFFF" w:themeColor="background1"/>
          <w:highlight w:val="black"/>
          <w:lang w:val="en-US"/>
        </w:rPr>
        <w:t xml:space="preserve"> </w:t>
      </w:r>
      <w:r>
        <w:rPr>
          <w:i/>
          <w:color w:val="FFFFFF" w:themeColor="background1"/>
          <w:highlight w:val="black"/>
        </w:rPr>
        <w:t>гранда</w:t>
      </w:r>
      <w:r>
        <w:rPr>
          <w:i/>
          <w:color w:val="FFFFFF" w:themeColor="background1"/>
          <w:highlight w:val="black"/>
          <w:lang w:val="en-US"/>
        </w:rPr>
        <w:t xml:space="preserve"> </w:t>
      </w:r>
    </w:p>
    <w:p w:rsidR="00BB4CFF" w:rsidRDefault="00BB4CFF" w:rsidP="00BB4CFF">
      <w:pPr>
        <w:shd w:val="clear" w:color="auto" w:fill="000000" w:themeFill="text1"/>
        <w:rPr>
          <w:color w:val="FFFFFF" w:themeColor="background1"/>
          <w:highlight w:val="black"/>
        </w:rPr>
      </w:pPr>
      <w:r>
        <w:rPr>
          <w:color w:val="FFFFFF" w:themeColor="background1"/>
          <w:highlight w:val="black"/>
        </w:rPr>
        <w:t xml:space="preserve">2) украшать </w:t>
      </w:r>
    </w:p>
    <w:p w:rsidR="00BB4CFF" w:rsidRDefault="00BB4CFF" w:rsidP="00BB4CFF">
      <w:pPr>
        <w:shd w:val="clear" w:color="auto" w:fill="000000" w:themeFill="text1"/>
        <w:rPr>
          <w:color w:val="FFFFFF" w:themeColor="background1"/>
          <w:highlight w:val="black"/>
        </w:rPr>
      </w:pPr>
    </w:p>
    <w:p w:rsidR="00BB4CFF" w:rsidRDefault="00BB4CFF" w:rsidP="00BB4CFF">
      <w:pPr>
        <w:shd w:val="clear" w:color="auto" w:fill="000000" w:themeFill="text1"/>
        <w:rPr>
          <w:color w:val="FFFFFF" w:themeColor="background1"/>
          <w:highlight w:val="black"/>
        </w:rPr>
      </w:pPr>
    </w:p>
    <w:p w:rsidR="00BB4CFF" w:rsidRDefault="00BB4CFF" w:rsidP="00BB4CFF"/>
    <w:p w:rsidR="00BB4CFF" w:rsidRDefault="00BB4CFF" w:rsidP="00EB1B70">
      <w:pPr>
        <w:jc w:val="center"/>
        <w:rPr>
          <w:rFonts w:cs="Arial"/>
          <w:b/>
          <w:i/>
          <w:color w:val="FF0000"/>
          <w:szCs w:val="36"/>
          <w:lang w:val="en-US"/>
        </w:rPr>
      </w:pPr>
    </w:p>
    <w:p w:rsidR="00BB4CFF" w:rsidRDefault="00BB4CFF" w:rsidP="00EB1B70">
      <w:pPr>
        <w:jc w:val="center"/>
        <w:rPr>
          <w:rFonts w:cs="Arial"/>
          <w:b/>
          <w:i/>
          <w:color w:val="FF0000"/>
          <w:szCs w:val="36"/>
          <w:lang w:val="en-US"/>
        </w:rPr>
      </w:pPr>
    </w:p>
    <w:p w:rsidR="00EB1B70" w:rsidRDefault="00EB1B70" w:rsidP="00EB1B70">
      <w:pPr>
        <w:jc w:val="center"/>
        <w:rPr>
          <w:rFonts w:cs="Arial"/>
          <w:b/>
          <w:i/>
          <w:color w:val="FF0000"/>
          <w:szCs w:val="36"/>
          <w:lang w:val="en-US"/>
        </w:rPr>
      </w:pPr>
      <w:r>
        <w:rPr>
          <w:rFonts w:cs="Arial"/>
          <w:b/>
          <w:i/>
          <w:color w:val="FF0000"/>
          <w:szCs w:val="36"/>
          <w:lang w:val="en-US"/>
        </w:rPr>
        <w:t>BRUSH ** {brʌʃ} n</w:t>
      </w:r>
    </w:p>
    <w:p w:rsidR="00EB1B70" w:rsidRDefault="00EB1B70" w:rsidP="00EB1B70">
      <w:pPr>
        <w:rPr>
          <w:rFonts w:cs="Arial"/>
          <w:color w:val="FF0000"/>
          <w:szCs w:val="36"/>
          <w:lang w:val="en-US"/>
        </w:rPr>
      </w:pPr>
      <w:r>
        <w:rPr>
          <w:rFonts w:cs="Arial"/>
          <w:color w:val="FF0000"/>
          <w:szCs w:val="36"/>
          <w:lang w:val="en-US"/>
        </w:rPr>
        <w:t xml:space="preserve">1. </w:t>
      </w:r>
      <w:proofErr w:type="gramStart"/>
      <w:r>
        <w:rPr>
          <w:rFonts w:cs="Arial"/>
          <w:color w:val="FF0000"/>
          <w:szCs w:val="36"/>
        </w:rPr>
        <w:t>щётка</w:t>
      </w:r>
      <w:proofErr w:type="gramEnd"/>
      <w:r>
        <w:rPr>
          <w:rFonts w:cs="Arial"/>
          <w:color w:val="FF0000"/>
          <w:szCs w:val="36"/>
          <w:lang w:val="en-US"/>
        </w:rPr>
        <w:t xml:space="preserve">, </w:t>
      </w:r>
      <w:r>
        <w:rPr>
          <w:rFonts w:cs="Arial"/>
          <w:color w:val="FF0000"/>
          <w:szCs w:val="36"/>
        </w:rPr>
        <w:t>ершик</w:t>
      </w:r>
      <w:r>
        <w:rPr>
          <w:rFonts w:cs="Arial"/>
          <w:color w:val="FF0000"/>
          <w:szCs w:val="36"/>
          <w:lang w:val="en-US"/>
        </w:rPr>
        <w:t xml:space="preserve"> </w:t>
      </w:r>
      <w:r>
        <w:rPr>
          <w:rFonts w:cs="Arial"/>
          <w:color w:val="FF0000"/>
          <w:szCs w:val="36"/>
        </w:rPr>
        <w:t>расческа</w:t>
      </w:r>
    </w:p>
    <w:p w:rsidR="00EB1B70" w:rsidRDefault="00EB1B70" w:rsidP="00E854E1">
      <w:pPr>
        <w:pStyle w:val="a7"/>
        <w:numPr>
          <w:ilvl w:val="0"/>
          <w:numId w:val="78"/>
        </w:numPr>
        <w:rPr>
          <w:rFonts w:cs="Arial"/>
          <w:i/>
          <w:color w:val="FFFF00"/>
          <w:szCs w:val="36"/>
        </w:rPr>
      </w:pPr>
      <w:r>
        <w:rPr>
          <w:rFonts w:cs="Arial"/>
          <w:i/>
          <w:color w:val="FFFF00"/>
          <w:szCs w:val="36"/>
        </w:rPr>
        <w:t>hard ~ - жёсткая щётка</w:t>
      </w:r>
    </w:p>
    <w:p w:rsidR="00EB1B70" w:rsidRDefault="00EB1B70" w:rsidP="00E854E1">
      <w:pPr>
        <w:pStyle w:val="a7"/>
        <w:numPr>
          <w:ilvl w:val="0"/>
          <w:numId w:val="78"/>
        </w:numPr>
        <w:rPr>
          <w:rFonts w:cs="Arial"/>
          <w:i/>
          <w:color w:val="FFFF00"/>
          <w:szCs w:val="36"/>
        </w:rPr>
      </w:pPr>
      <w:r>
        <w:rPr>
          <w:rFonts w:cs="Arial"/>
          <w:i/>
          <w:color w:val="FFFF00"/>
          <w:szCs w:val="36"/>
        </w:rPr>
        <w:t>sweeping ~ - половая щётка</w:t>
      </w:r>
    </w:p>
    <w:p w:rsidR="00EB1B70" w:rsidRDefault="00EB1B70" w:rsidP="00E854E1">
      <w:pPr>
        <w:pStyle w:val="a7"/>
        <w:numPr>
          <w:ilvl w:val="0"/>
          <w:numId w:val="78"/>
        </w:numPr>
        <w:rPr>
          <w:rFonts w:cs="Arial"/>
          <w:i/>
          <w:color w:val="FFFF00"/>
          <w:szCs w:val="36"/>
        </w:rPr>
      </w:pPr>
      <w:r>
        <w:rPr>
          <w:rFonts w:cs="Arial"/>
          <w:i/>
          <w:color w:val="FFFF00"/>
          <w:szCs w:val="36"/>
        </w:rPr>
        <w:t>a ~ for clothes - платяная щётка</w:t>
      </w:r>
    </w:p>
    <w:p w:rsidR="00EB1B70" w:rsidRDefault="00EB1B70" w:rsidP="00E854E1">
      <w:pPr>
        <w:pStyle w:val="a7"/>
        <w:numPr>
          <w:ilvl w:val="0"/>
          <w:numId w:val="78"/>
        </w:numPr>
        <w:rPr>
          <w:rFonts w:cs="Arial"/>
          <w:i/>
          <w:color w:val="FFFF00"/>
          <w:szCs w:val="36"/>
        </w:rPr>
      </w:pPr>
      <w:r>
        <w:rPr>
          <w:rFonts w:cs="Arial"/>
          <w:i/>
          <w:color w:val="FFFF00"/>
          <w:szCs w:val="36"/>
        </w:rPr>
        <w:t>to shine with a ~ - начищать щёткой до блеска</w:t>
      </w:r>
    </w:p>
    <w:p w:rsidR="00EB1B70" w:rsidRDefault="00EB1B70" w:rsidP="00E854E1">
      <w:pPr>
        <w:pStyle w:val="a7"/>
        <w:numPr>
          <w:ilvl w:val="0"/>
          <w:numId w:val="78"/>
        </w:numPr>
        <w:rPr>
          <w:rFonts w:cs="Arial"/>
          <w:i/>
          <w:color w:val="FFFF00"/>
          <w:szCs w:val="36"/>
          <w:lang w:val="en-US"/>
        </w:rPr>
      </w:pPr>
      <w:r>
        <w:rPr>
          <w:rFonts w:cs="Arial"/>
          <w:i/>
          <w:color w:val="FFFF00"/>
          <w:szCs w:val="36"/>
          <w:lang w:val="en-US"/>
        </w:rPr>
        <w:t xml:space="preserve">to stroke the hair with a ~ - </w:t>
      </w:r>
      <w:r>
        <w:rPr>
          <w:rFonts w:cs="Arial"/>
          <w:i/>
          <w:color w:val="FFFF00"/>
          <w:szCs w:val="36"/>
        </w:rPr>
        <w:t>приглаживать</w:t>
      </w:r>
      <w:r>
        <w:rPr>
          <w:rFonts w:cs="Arial"/>
          <w:i/>
          <w:color w:val="FFFF00"/>
          <w:szCs w:val="36"/>
          <w:lang w:val="en-US"/>
        </w:rPr>
        <w:t xml:space="preserve"> </w:t>
      </w:r>
      <w:r>
        <w:rPr>
          <w:rFonts w:cs="Arial"/>
          <w:i/>
          <w:color w:val="FFFF00"/>
          <w:szCs w:val="36"/>
        </w:rPr>
        <w:t>волосы</w:t>
      </w:r>
      <w:r>
        <w:rPr>
          <w:rFonts w:cs="Arial"/>
          <w:i/>
          <w:color w:val="FFFF00"/>
          <w:szCs w:val="36"/>
          <w:lang w:val="en-US"/>
        </w:rPr>
        <w:t xml:space="preserve"> </w:t>
      </w:r>
      <w:r>
        <w:rPr>
          <w:rFonts w:cs="Arial"/>
          <w:i/>
          <w:color w:val="FFFF00"/>
          <w:szCs w:val="36"/>
        </w:rPr>
        <w:t>щёткой</w:t>
      </w:r>
    </w:p>
    <w:p w:rsidR="00EB1B70" w:rsidRDefault="00EB1B70" w:rsidP="00EB1B70">
      <w:pPr>
        <w:rPr>
          <w:rFonts w:cs="Arial"/>
          <w:color w:val="FFFF00"/>
          <w:szCs w:val="36"/>
          <w:lang w:val="en-US"/>
        </w:rPr>
      </w:pPr>
      <w:r>
        <w:rPr>
          <w:rFonts w:cs="Arial"/>
          <w:color w:val="FFFF00"/>
          <w:szCs w:val="36"/>
        </w:rPr>
        <w:t>2) чистка (одежды) щёткой</w:t>
      </w:r>
    </w:p>
    <w:p w:rsidR="00EB1B70" w:rsidRDefault="00EB1B70" w:rsidP="00E854E1">
      <w:pPr>
        <w:pStyle w:val="a7"/>
        <w:numPr>
          <w:ilvl w:val="0"/>
          <w:numId w:val="78"/>
        </w:numPr>
        <w:rPr>
          <w:rFonts w:cs="Arial"/>
          <w:i/>
          <w:color w:val="FFFF00"/>
          <w:szCs w:val="36"/>
        </w:rPr>
      </w:pPr>
      <w:r>
        <w:rPr>
          <w:rFonts w:cs="Arial"/>
          <w:i/>
          <w:color w:val="FFFF00"/>
          <w:szCs w:val="36"/>
        </w:rPr>
        <w:t>to have a ~ - почиститься</w:t>
      </w:r>
    </w:p>
    <w:p w:rsidR="00EB1B70" w:rsidRDefault="00EB1B70" w:rsidP="00E854E1">
      <w:pPr>
        <w:pStyle w:val="a7"/>
        <w:numPr>
          <w:ilvl w:val="0"/>
          <w:numId w:val="78"/>
        </w:numPr>
        <w:rPr>
          <w:rFonts w:cs="Arial"/>
          <w:i/>
          <w:color w:val="FFFF00"/>
          <w:szCs w:val="36"/>
          <w:lang w:val="en-US"/>
        </w:rPr>
      </w:pPr>
      <w:r>
        <w:rPr>
          <w:rFonts w:cs="Arial"/>
          <w:i/>
          <w:color w:val="FFFF00"/>
          <w:szCs w:val="36"/>
          <w:lang w:val="en-US"/>
        </w:rPr>
        <w:t xml:space="preserve">to give one's clothes a good ~ - </w:t>
      </w:r>
      <w:r>
        <w:rPr>
          <w:rFonts w:cs="Arial"/>
          <w:i/>
          <w:color w:val="FFFF00"/>
          <w:szCs w:val="36"/>
        </w:rPr>
        <w:t>хорошо</w:t>
      </w:r>
      <w:r>
        <w:rPr>
          <w:rFonts w:cs="Arial"/>
          <w:i/>
          <w:color w:val="FFFF00"/>
          <w:szCs w:val="36"/>
          <w:lang w:val="en-US"/>
        </w:rPr>
        <w:t xml:space="preserve"> </w:t>
      </w:r>
      <w:r>
        <w:rPr>
          <w:rFonts w:cs="Arial"/>
          <w:i/>
          <w:color w:val="FFFF00"/>
          <w:szCs w:val="36"/>
        </w:rPr>
        <w:t>вычистить</w:t>
      </w:r>
      <w:r>
        <w:rPr>
          <w:rFonts w:cs="Arial"/>
          <w:i/>
          <w:color w:val="FFFF00"/>
          <w:szCs w:val="36"/>
          <w:lang w:val="en-US"/>
        </w:rPr>
        <w:t xml:space="preserve"> </w:t>
      </w:r>
      <w:r>
        <w:rPr>
          <w:rFonts w:cs="Arial"/>
          <w:i/>
          <w:color w:val="FFFF00"/>
          <w:szCs w:val="36"/>
        </w:rPr>
        <w:t>одежду</w:t>
      </w:r>
    </w:p>
    <w:p w:rsidR="00EB1B70" w:rsidRDefault="00EB1B70" w:rsidP="00E854E1">
      <w:pPr>
        <w:pStyle w:val="a7"/>
        <w:numPr>
          <w:ilvl w:val="0"/>
          <w:numId w:val="78"/>
        </w:numPr>
        <w:rPr>
          <w:rFonts w:cs="Arial"/>
          <w:i/>
          <w:color w:val="FFFF00"/>
          <w:szCs w:val="36"/>
        </w:rPr>
      </w:pPr>
      <w:r>
        <w:rPr>
          <w:rFonts w:cs="Arial"/>
          <w:i/>
          <w:color w:val="FFFF00"/>
          <w:szCs w:val="36"/>
        </w:rPr>
        <w:t>to give smth. another ~ - а) ещё раз почистить что-л.; б) окончательно отделать что-л.</w:t>
      </w:r>
    </w:p>
    <w:p w:rsidR="00EB1B70" w:rsidRDefault="00EB1B70" w:rsidP="00E854E1">
      <w:pPr>
        <w:pStyle w:val="a7"/>
        <w:numPr>
          <w:ilvl w:val="0"/>
          <w:numId w:val="78"/>
        </w:numPr>
        <w:rPr>
          <w:rFonts w:cs="Arial"/>
          <w:i/>
          <w:color w:val="FFFF00"/>
          <w:szCs w:val="36"/>
        </w:rPr>
      </w:pPr>
      <w:r>
        <w:rPr>
          <w:rFonts w:cs="Arial"/>
          <w:i/>
          <w:color w:val="FFFF00"/>
          <w:szCs w:val="36"/>
        </w:rPr>
        <w:t>it needs a ~ - здесь нужна щётка /нужно кое-что доделать/</w:t>
      </w:r>
    </w:p>
    <w:p w:rsidR="00EB1B70" w:rsidRDefault="00EB1B70" w:rsidP="00EB1B70">
      <w:pPr>
        <w:rPr>
          <w:rFonts w:cs="Arial"/>
          <w:color w:val="FFFF00"/>
          <w:szCs w:val="36"/>
        </w:rPr>
      </w:pPr>
      <w:r>
        <w:rPr>
          <w:rFonts w:cs="Arial"/>
          <w:color w:val="FFFF00"/>
          <w:szCs w:val="36"/>
        </w:rPr>
        <w:t>2. кисть, кисточка</w:t>
      </w:r>
    </w:p>
    <w:p w:rsidR="00EB1B70" w:rsidRDefault="00EB1B70" w:rsidP="00E854E1">
      <w:pPr>
        <w:pStyle w:val="a7"/>
        <w:numPr>
          <w:ilvl w:val="0"/>
          <w:numId w:val="79"/>
        </w:numPr>
        <w:rPr>
          <w:rFonts w:cs="Arial"/>
          <w:i/>
          <w:color w:val="FFFF00"/>
          <w:szCs w:val="36"/>
        </w:rPr>
      </w:pPr>
      <w:r>
        <w:rPr>
          <w:rFonts w:cs="Arial"/>
          <w:i/>
          <w:color w:val="FFFF00"/>
          <w:szCs w:val="36"/>
        </w:rPr>
        <w:t>whitewashing ~ - малярная кисть</w:t>
      </w:r>
    </w:p>
    <w:p w:rsidR="00EB1B70" w:rsidRDefault="00EB1B70" w:rsidP="00E854E1">
      <w:pPr>
        <w:pStyle w:val="a7"/>
        <w:numPr>
          <w:ilvl w:val="0"/>
          <w:numId w:val="79"/>
        </w:numPr>
        <w:rPr>
          <w:rFonts w:cs="Arial"/>
          <w:i/>
          <w:color w:val="FFFF00"/>
          <w:szCs w:val="36"/>
        </w:rPr>
      </w:pPr>
      <w:r>
        <w:rPr>
          <w:rFonts w:cs="Arial"/>
          <w:i/>
          <w:color w:val="FFFF00"/>
          <w:szCs w:val="36"/>
        </w:rPr>
        <w:t>writing ~ - кисточка для письма (тушью)</w:t>
      </w:r>
    </w:p>
    <w:p w:rsidR="00EB1B70" w:rsidRDefault="00EB1B70" w:rsidP="00E854E1">
      <w:pPr>
        <w:pStyle w:val="a7"/>
        <w:numPr>
          <w:ilvl w:val="0"/>
          <w:numId w:val="79"/>
        </w:numPr>
        <w:rPr>
          <w:rFonts w:cs="Arial"/>
          <w:i/>
          <w:color w:val="FFFF00"/>
          <w:szCs w:val="36"/>
        </w:rPr>
      </w:pPr>
      <w:r>
        <w:rPr>
          <w:rFonts w:cs="Arial"/>
          <w:i/>
          <w:color w:val="FFFF00"/>
          <w:szCs w:val="36"/>
        </w:rPr>
        <w:t>painter's ~ - кисть художника</w:t>
      </w:r>
    </w:p>
    <w:p w:rsidR="00EB1B70" w:rsidRDefault="00EB1B70" w:rsidP="00E854E1">
      <w:pPr>
        <w:pStyle w:val="a7"/>
        <w:numPr>
          <w:ilvl w:val="0"/>
          <w:numId w:val="79"/>
        </w:numPr>
        <w:rPr>
          <w:rFonts w:cs="Arial"/>
          <w:i/>
          <w:color w:val="FFFF00"/>
          <w:szCs w:val="36"/>
          <w:lang w:val="en-US"/>
        </w:rPr>
      </w:pPr>
      <w:r>
        <w:rPr>
          <w:rFonts w:cs="Arial"/>
          <w:i/>
          <w:color w:val="FFFF00"/>
          <w:szCs w:val="36"/>
          <w:lang w:val="en-US"/>
        </w:rPr>
        <w:t xml:space="preserve">to paint with a full ~ - </w:t>
      </w:r>
      <w:r>
        <w:rPr>
          <w:rFonts w:cs="Arial"/>
          <w:i/>
          <w:color w:val="FFFF00"/>
          <w:szCs w:val="36"/>
        </w:rPr>
        <w:t>писать</w:t>
      </w:r>
      <w:r>
        <w:rPr>
          <w:rFonts w:cs="Arial"/>
          <w:i/>
          <w:color w:val="FFFF00"/>
          <w:szCs w:val="36"/>
          <w:lang w:val="en-US"/>
        </w:rPr>
        <w:t xml:space="preserve"> </w:t>
      </w:r>
      <w:r>
        <w:rPr>
          <w:rFonts w:cs="Arial"/>
          <w:i/>
          <w:color w:val="FFFF00"/>
          <w:szCs w:val="36"/>
        </w:rPr>
        <w:t>широкими</w:t>
      </w:r>
      <w:r>
        <w:rPr>
          <w:rFonts w:cs="Arial"/>
          <w:i/>
          <w:color w:val="FFFF00"/>
          <w:szCs w:val="36"/>
          <w:lang w:val="en-US"/>
        </w:rPr>
        <w:t xml:space="preserve"> </w:t>
      </w:r>
      <w:r>
        <w:rPr>
          <w:rFonts w:cs="Arial"/>
          <w:i/>
          <w:color w:val="FFFF00"/>
          <w:szCs w:val="36"/>
        </w:rPr>
        <w:t>мазками</w:t>
      </w:r>
    </w:p>
    <w:p w:rsidR="00EB1B70" w:rsidRDefault="00EB1B70" w:rsidP="00E854E1">
      <w:pPr>
        <w:pStyle w:val="a7"/>
        <w:numPr>
          <w:ilvl w:val="0"/>
          <w:numId w:val="79"/>
        </w:numPr>
        <w:rPr>
          <w:rFonts w:cs="Arial"/>
          <w:i/>
          <w:color w:val="FFFF00"/>
          <w:szCs w:val="36"/>
          <w:lang w:val="en-US"/>
        </w:rPr>
      </w:pPr>
      <w:r>
        <w:rPr>
          <w:rFonts w:cs="Arial"/>
          <w:i/>
          <w:color w:val="FFFF00"/>
          <w:szCs w:val="36"/>
          <w:lang w:val="en-US"/>
        </w:rPr>
        <w:t xml:space="preserve">to be worthy of an artist's ~ - </w:t>
      </w:r>
      <w:r>
        <w:rPr>
          <w:rFonts w:cs="Arial"/>
          <w:i/>
          <w:color w:val="FFFF00"/>
          <w:szCs w:val="36"/>
        </w:rPr>
        <w:t>быть</w:t>
      </w:r>
      <w:r>
        <w:rPr>
          <w:rFonts w:cs="Arial"/>
          <w:i/>
          <w:color w:val="FFFF00"/>
          <w:szCs w:val="36"/>
          <w:lang w:val="en-US"/>
        </w:rPr>
        <w:t xml:space="preserve"> </w:t>
      </w:r>
      <w:r>
        <w:rPr>
          <w:rFonts w:cs="Arial"/>
          <w:i/>
          <w:color w:val="FFFF00"/>
          <w:szCs w:val="36"/>
        </w:rPr>
        <w:t>достойным</w:t>
      </w:r>
      <w:r>
        <w:rPr>
          <w:rFonts w:cs="Arial"/>
          <w:i/>
          <w:color w:val="FFFF00"/>
          <w:szCs w:val="36"/>
          <w:lang w:val="en-US"/>
        </w:rPr>
        <w:t xml:space="preserve"> </w:t>
      </w:r>
      <w:r>
        <w:rPr>
          <w:rFonts w:cs="Arial"/>
          <w:i/>
          <w:color w:val="FFFF00"/>
          <w:szCs w:val="36"/>
        </w:rPr>
        <w:t>кисти</w:t>
      </w:r>
      <w:r>
        <w:rPr>
          <w:rFonts w:cs="Arial"/>
          <w:i/>
          <w:color w:val="FFFF00"/>
          <w:szCs w:val="36"/>
          <w:lang w:val="en-US"/>
        </w:rPr>
        <w:t xml:space="preserve"> </w:t>
      </w:r>
      <w:r>
        <w:rPr>
          <w:rFonts w:cs="Arial"/>
          <w:i/>
          <w:color w:val="FFFF00"/>
          <w:szCs w:val="36"/>
        </w:rPr>
        <w:t>художника</w:t>
      </w:r>
    </w:p>
    <w:p w:rsidR="00EB1B70" w:rsidRDefault="00EB1B70" w:rsidP="00E854E1">
      <w:pPr>
        <w:pStyle w:val="a7"/>
        <w:numPr>
          <w:ilvl w:val="0"/>
          <w:numId w:val="79"/>
        </w:numPr>
        <w:rPr>
          <w:rFonts w:cs="Arial"/>
          <w:i/>
          <w:color w:val="FFFF00"/>
          <w:szCs w:val="36"/>
        </w:rPr>
      </w:pPr>
      <w:r>
        <w:rPr>
          <w:rFonts w:cs="Arial"/>
          <w:i/>
          <w:color w:val="FFFF00"/>
          <w:szCs w:val="36"/>
        </w:rPr>
        <w:lastRenderedPageBreak/>
        <w:t>her face will delight the painter's ~ - любой художник с радостью написал бы её портрет</w:t>
      </w:r>
    </w:p>
    <w:p w:rsidR="00EB1B70" w:rsidRDefault="00EB1B70" w:rsidP="00EB1B70">
      <w:pPr>
        <w:rPr>
          <w:rFonts w:cs="Arial"/>
          <w:color w:val="FFFF00"/>
          <w:szCs w:val="36"/>
        </w:rPr>
      </w:pPr>
      <w:r>
        <w:rPr>
          <w:rFonts w:cs="Arial"/>
          <w:color w:val="FFFF00"/>
          <w:szCs w:val="36"/>
        </w:rPr>
        <w:t>v 1. чистить щёткой</w:t>
      </w:r>
    </w:p>
    <w:p w:rsidR="00EB1B70" w:rsidRDefault="00EB1B70" w:rsidP="00E854E1">
      <w:pPr>
        <w:pStyle w:val="a7"/>
        <w:numPr>
          <w:ilvl w:val="0"/>
          <w:numId w:val="78"/>
        </w:numPr>
        <w:rPr>
          <w:rFonts w:cs="Arial"/>
          <w:i/>
          <w:color w:val="FFFF00"/>
          <w:szCs w:val="36"/>
        </w:rPr>
      </w:pPr>
      <w:r>
        <w:rPr>
          <w:rFonts w:cs="Arial"/>
          <w:i/>
          <w:color w:val="FFFF00"/>
          <w:szCs w:val="36"/>
        </w:rPr>
        <w:t>to ~ clothes {teeth} - чистить платье {зубы}</w:t>
      </w:r>
    </w:p>
    <w:p w:rsidR="00EB1B70" w:rsidRDefault="00EB1B70" w:rsidP="00E854E1">
      <w:pPr>
        <w:pStyle w:val="a7"/>
        <w:numPr>
          <w:ilvl w:val="0"/>
          <w:numId w:val="78"/>
        </w:numPr>
        <w:rPr>
          <w:rFonts w:cs="Arial"/>
          <w:i/>
          <w:color w:val="FFFF00"/>
          <w:szCs w:val="36"/>
        </w:rPr>
      </w:pPr>
      <w:r>
        <w:rPr>
          <w:rFonts w:cs="Arial"/>
          <w:i/>
          <w:color w:val="FFFF00"/>
          <w:szCs w:val="36"/>
        </w:rPr>
        <w:t>to ~ off one's coat - вычистить щёткой пальто</w:t>
      </w:r>
    </w:p>
    <w:p w:rsidR="00EB1B70" w:rsidRDefault="00EB1B70" w:rsidP="00E854E1">
      <w:pPr>
        <w:pStyle w:val="a7"/>
        <w:numPr>
          <w:ilvl w:val="0"/>
          <w:numId w:val="78"/>
        </w:numPr>
        <w:rPr>
          <w:rFonts w:cs="Arial"/>
          <w:i/>
          <w:color w:val="FFFF00"/>
          <w:szCs w:val="36"/>
        </w:rPr>
      </w:pPr>
      <w:r>
        <w:rPr>
          <w:rFonts w:cs="Arial"/>
          <w:i/>
          <w:color w:val="FFFF00"/>
          <w:szCs w:val="36"/>
        </w:rPr>
        <w:t>to ~ out - тщательно вычистить</w:t>
      </w:r>
    </w:p>
    <w:p w:rsidR="00EB1B70" w:rsidRDefault="00EB1B70" w:rsidP="00E854E1">
      <w:pPr>
        <w:pStyle w:val="a7"/>
        <w:numPr>
          <w:ilvl w:val="0"/>
          <w:numId w:val="78"/>
        </w:numPr>
        <w:rPr>
          <w:rFonts w:cs="Arial"/>
          <w:i/>
          <w:color w:val="FFFF00"/>
          <w:szCs w:val="36"/>
          <w:lang w:val="en-US"/>
        </w:rPr>
      </w:pPr>
      <w:r>
        <w:rPr>
          <w:rFonts w:cs="Arial"/>
          <w:i/>
          <w:color w:val="FFFF00"/>
          <w:szCs w:val="36"/>
          <w:lang w:val="en-US"/>
        </w:rPr>
        <w:t xml:space="preserve">to ~ out a room - </w:t>
      </w:r>
      <w:r>
        <w:rPr>
          <w:rFonts w:cs="Arial"/>
          <w:i/>
          <w:color w:val="FFFF00"/>
          <w:szCs w:val="36"/>
        </w:rPr>
        <w:t>вымести</w:t>
      </w:r>
      <w:r>
        <w:rPr>
          <w:rFonts w:cs="Arial"/>
          <w:i/>
          <w:color w:val="FFFF00"/>
          <w:szCs w:val="36"/>
          <w:lang w:val="en-US"/>
        </w:rPr>
        <w:t xml:space="preserve"> </w:t>
      </w:r>
      <w:r>
        <w:rPr>
          <w:rFonts w:cs="Arial"/>
          <w:i/>
          <w:color w:val="FFFF00"/>
          <w:szCs w:val="36"/>
        </w:rPr>
        <w:t>комнату</w:t>
      </w:r>
    </w:p>
    <w:p w:rsidR="00EB1B70" w:rsidRDefault="00EB1B70" w:rsidP="00E854E1">
      <w:pPr>
        <w:pStyle w:val="a7"/>
        <w:numPr>
          <w:ilvl w:val="0"/>
          <w:numId w:val="78"/>
        </w:numPr>
        <w:rPr>
          <w:rFonts w:cs="Arial"/>
          <w:i/>
          <w:color w:val="FFFF00"/>
          <w:szCs w:val="36"/>
        </w:rPr>
      </w:pPr>
      <w:r>
        <w:rPr>
          <w:rFonts w:cs="Arial"/>
          <w:i/>
          <w:color w:val="FFFF00"/>
          <w:szCs w:val="36"/>
        </w:rPr>
        <w:t>to ~ up - а) обновлять, освежать, приводить в порядок, наводить лоск; the house needs to be ~ed up - дом нужно привести в порядок; б) чиститься, приводить себя в порядок</w:t>
      </w:r>
    </w:p>
    <w:p w:rsidR="00EB1B70" w:rsidRDefault="00EB1B70" w:rsidP="00EB1B70">
      <w:pPr>
        <w:rPr>
          <w:rFonts w:cs="Arial"/>
          <w:color w:val="FFFF00"/>
          <w:szCs w:val="36"/>
        </w:rPr>
      </w:pPr>
    </w:p>
    <w:p w:rsidR="00EB1B70" w:rsidRDefault="00EB1B70" w:rsidP="00EB1B70">
      <w:pPr>
        <w:rPr>
          <w:rFonts w:cs="Arial"/>
          <w:color w:val="FFFF00"/>
          <w:szCs w:val="36"/>
        </w:rPr>
      </w:pPr>
    </w:p>
    <w:p w:rsidR="00EB1B70" w:rsidRDefault="00EB1B70" w:rsidP="00EB1B70">
      <w:pPr>
        <w:rPr>
          <w:rFonts w:cs="Arial"/>
          <w:color w:val="FFFF00"/>
          <w:szCs w:val="36"/>
        </w:rPr>
      </w:pPr>
    </w:p>
    <w:p w:rsidR="00EB1B70" w:rsidRDefault="00EB1B70" w:rsidP="00EB1B70">
      <w:pPr>
        <w:jc w:val="center"/>
        <w:rPr>
          <w:rFonts w:cs="Arial"/>
          <w:b/>
          <w:i/>
          <w:color w:val="FF0000"/>
          <w:szCs w:val="36"/>
        </w:rPr>
      </w:pPr>
      <w:r>
        <w:rPr>
          <w:rFonts w:cs="Arial"/>
          <w:b/>
          <w:i/>
          <w:color w:val="FF0000"/>
          <w:szCs w:val="36"/>
        </w:rPr>
        <w:t>HATCH</w:t>
      </w:r>
      <w:r>
        <w:rPr>
          <w:rFonts w:cs="Arial"/>
          <w:b/>
          <w:i/>
          <w:color w:val="FF0000"/>
          <w:szCs w:val="36"/>
          <w:lang w:val="en-US"/>
        </w:rPr>
        <w:t xml:space="preserve"> ** </w:t>
      </w:r>
      <w:r>
        <w:rPr>
          <w:rFonts w:cs="Arial"/>
          <w:b/>
          <w:i/>
          <w:color w:val="FF0000"/>
          <w:szCs w:val="36"/>
        </w:rPr>
        <w:t>{hætʃ} n</w:t>
      </w:r>
    </w:p>
    <w:p w:rsidR="00EB1B70" w:rsidRDefault="00EB1B70" w:rsidP="00EB1B70">
      <w:pPr>
        <w:rPr>
          <w:rFonts w:cs="Arial"/>
          <w:color w:val="FF0000"/>
          <w:szCs w:val="36"/>
        </w:rPr>
      </w:pPr>
      <w:r>
        <w:rPr>
          <w:rFonts w:cs="Arial"/>
          <w:color w:val="FF0000"/>
          <w:szCs w:val="36"/>
        </w:rPr>
        <w:t>1. люк</w:t>
      </w:r>
    </w:p>
    <w:p w:rsidR="00EB1B70" w:rsidRDefault="00EB1B70" w:rsidP="00E854E1">
      <w:pPr>
        <w:pStyle w:val="a7"/>
        <w:numPr>
          <w:ilvl w:val="0"/>
          <w:numId w:val="80"/>
        </w:numPr>
        <w:rPr>
          <w:rFonts w:cs="Arial"/>
          <w:i/>
          <w:color w:val="FF0000"/>
          <w:szCs w:val="36"/>
        </w:rPr>
      </w:pPr>
      <w:r>
        <w:rPr>
          <w:rFonts w:cs="Arial"/>
          <w:i/>
          <w:color w:val="FF0000"/>
          <w:szCs w:val="36"/>
        </w:rPr>
        <w:t>transfer ~ - переходной люк</w:t>
      </w:r>
    </w:p>
    <w:p w:rsidR="00EB1B70" w:rsidRDefault="00EB1B70" w:rsidP="00E854E1">
      <w:pPr>
        <w:pStyle w:val="a7"/>
        <w:numPr>
          <w:ilvl w:val="0"/>
          <w:numId w:val="80"/>
        </w:numPr>
        <w:rPr>
          <w:rFonts w:cs="Arial"/>
          <w:i/>
          <w:color w:val="FF0000"/>
          <w:szCs w:val="36"/>
        </w:rPr>
      </w:pPr>
      <w:r>
        <w:rPr>
          <w:rFonts w:cs="Arial"/>
          <w:i/>
          <w:color w:val="FF0000"/>
          <w:szCs w:val="36"/>
        </w:rPr>
        <w:t>manhole ~ - люк-лаз</w:t>
      </w:r>
    </w:p>
    <w:p w:rsidR="00EB1B70" w:rsidRDefault="00EB1B70" w:rsidP="00E854E1">
      <w:pPr>
        <w:pStyle w:val="a7"/>
        <w:numPr>
          <w:ilvl w:val="0"/>
          <w:numId w:val="80"/>
        </w:numPr>
        <w:rPr>
          <w:rFonts w:cs="Arial"/>
          <w:i/>
          <w:szCs w:val="36"/>
        </w:rPr>
      </w:pPr>
      <w:r>
        <w:rPr>
          <w:rFonts w:cs="Arial"/>
          <w:i/>
          <w:color w:val="FFFF00"/>
          <w:szCs w:val="36"/>
        </w:rPr>
        <w:t xml:space="preserve">escape /emergency/ ~ - </w:t>
      </w:r>
      <w:r>
        <w:rPr>
          <w:rFonts w:cs="Arial"/>
          <w:i/>
          <w:szCs w:val="36"/>
        </w:rPr>
        <w:t>аварийный люк</w:t>
      </w:r>
    </w:p>
    <w:p w:rsidR="00EB1B70" w:rsidRDefault="00EB1B70" w:rsidP="00EB1B70">
      <w:pPr>
        <w:rPr>
          <w:rFonts w:cs="Arial"/>
          <w:szCs w:val="36"/>
        </w:rPr>
      </w:pPr>
      <w:r>
        <w:rPr>
          <w:rFonts w:cs="Arial"/>
          <w:szCs w:val="36"/>
        </w:rPr>
        <w:t>2 крышка люка, решетка люка (тж.</w:t>
      </w:r>
      <w:r>
        <w:rPr>
          <w:rFonts w:cs="Arial"/>
          <w:b/>
          <w:i/>
          <w:szCs w:val="36"/>
        </w:rPr>
        <w:t xml:space="preserve"> HATCH COVER</w:t>
      </w:r>
      <w:r>
        <w:rPr>
          <w:rFonts w:cs="Arial"/>
          <w:szCs w:val="36"/>
        </w:rPr>
        <w:t>)</w:t>
      </w:r>
    </w:p>
    <w:p w:rsidR="00EB1B70" w:rsidRDefault="00EB1B70" w:rsidP="00E854E1">
      <w:pPr>
        <w:pStyle w:val="a7"/>
        <w:numPr>
          <w:ilvl w:val="0"/>
          <w:numId w:val="77"/>
        </w:numPr>
        <w:rPr>
          <w:rFonts w:cs="Arial"/>
          <w:szCs w:val="36"/>
          <w:lang w:val="en-US"/>
        </w:rPr>
      </w:pPr>
      <w:r>
        <w:rPr>
          <w:rFonts w:cs="Arial"/>
          <w:szCs w:val="36"/>
          <w:lang w:val="en-US"/>
        </w:rPr>
        <w:t>to batten down the ~es - </w:t>
      </w:r>
      <w:r>
        <w:rPr>
          <w:rFonts w:cs="Arial"/>
          <w:szCs w:val="36"/>
        </w:rPr>
        <w:t>мор</w:t>
      </w:r>
      <w:r>
        <w:rPr>
          <w:rFonts w:cs="Arial"/>
          <w:szCs w:val="36"/>
          <w:lang w:val="en-US"/>
        </w:rPr>
        <w:t>.</w:t>
      </w:r>
      <w:r>
        <w:rPr>
          <w:rFonts w:cs="Arial"/>
          <w:szCs w:val="36"/>
        </w:rPr>
        <w:t>задраивать</w:t>
      </w:r>
      <w:r>
        <w:rPr>
          <w:rFonts w:cs="Arial"/>
          <w:szCs w:val="36"/>
          <w:lang w:val="en-US"/>
        </w:rPr>
        <w:t xml:space="preserve"> </w:t>
      </w:r>
      <w:r>
        <w:rPr>
          <w:rFonts w:cs="Arial"/>
          <w:szCs w:val="36"/>
        </w:rPr>
        <w:t>люки</w:t>
      </w:r>
    </w:p>
    <w:p w:rsidR="00EB1B70" w:rsidRDefault="00EB1B70" w:rsidP="00EB1B70">
      <w:pPr>
        <w:rPr>
          <w:rFonts w:cs="Arial"/>
          <w:szCs w:val="36"/>
          <w:lang w:val="en-US"/>
        </w:rPr>
      </w:pPr>
      <w:r>
        <w:rPr>
          <w:rFonts w:cs="Arial"/>
          <w:szCs w:val="36"/>
          <w:lang w:val="en-US"/>
        </w:rPr>
        <w:t xml:space="preserve">3. </w:t>
      </w:r>
      <w:proofErr w:type="gramStart"/>
      <w:r>
        <w:rPr>
          <w:rFonts w:cs="Arial"/>
          <w:szCs w:val="36"/>
        </w:rPr>
        <w:t>син</w:t>
      </w:r>
      <w:proofErr w:type="gramEnd"/>
      <w:r>
        <w:rPr>
          <w:rFonts w:cs="Arial"/>
          <w:szCs w:val="36"/>
          <w:lang w:val="en-US"/>
        </w:rPr>
        <w:t xml:space="preserve"> </w:t>
      </w:r>
      <w:r>
        <w:rPr>
          <w:rFonts w:cs="Arial"/>
          <w:b/>
          <w:i/>
          <w:szCs w:val="36"/>
          <w:lang w:val="en-US"/>
        </w:rPr>
        <w:t>FLOODGATE</w:t>
      </w:r>
      <w:r>
        <w:rPr>
          <w:rFonts w:cs="Arial"/>
          <w:szCs w:val="36"/>
          <w:lang w:val="en-US"/>
        </w:rPr>
        <w:t xml:space="preserve"> </w:t>
      </w:r>
      <w:r>
        <w:rPr>
          <w:rFonts w:cs="Arial"/>
          <w:szCs w:val="36"/>
        </w:rPr>
        <w:t>шлюз</w:t>
      </w:r>
      <w:r>
        <w:rPr>
          <w:rFonts w:cs="Arial"/>
          <w:szCs w:val="36"/>
          <w:lang w:val="en-US"/>
        </w:rPr>
        <w:t xml:space="preserve">; </w:t>
      </w:r>
      <w:r>
        <w:rPr>
          <w:rFonts w:cs="Arial"/>
          <w:szCs w:val="36"/>
        </w:rPr>
        <w:t>шлюзовый</w:t>
      </w:r>
      <w:r>
        <w:rPr>
          <w:rFonts w:cs="Arial"/>
          <w:szCs w:val="36"/>
          <w:lang w:val="en-US"/>
        </w:rPr>
        <w:t xml:space="preserve"> </w:t>
      </w:r>
      <w:r>
        <w:rPr>
          <w:rFonts w:cs="Arial"/>
          <w:szCs w:val="36"/>
        </w:rPr>
        <w:t>затвор</w:t>
      </w:r>
    </w:p>
    <w:p w:rsidR="00EB1B70" w:rsidRDefault="00EB1B70" w:rsidP="00EB1B70">
      <w:pPr>
        <w:rPr>
          <w:rFonts w:cs="Arial"/>
          <w:szCs w:val="36"/>
          <w:lang w:val="en-US"/>
        </w:rPr>
      </w:pPr>
    </w:p>
    <w:p w:rsidR="00EB1B70" w:rsidRDefault="00EB1B70" w:rsidP="00EB1B70">
      <w:pPr>
        <w:rPr>
          <w:rFonts w:cs="Arial"/>
          <w:szCs w:val="36"/>
          <w:lang w:val="en-US"/>
        </w:rPr>
      </w:pPr>
    </w:p>
    <w:p w:rsidR="00EB1B70" w:rsidRDefault="00EB1B70" w:rsidP="00EB1B70">
      <w:pPr>
        <w:rPr>
          <w:rFonts w:cs="Arial"/>
          <w:szCs w:val="36"/>
          <w:lang w:val="en-US"/>
        </w:rPr>
      </w:pPr>
    </w:p>
    <w:p w:rsidR="00EB1B70" w:rsidRDefault="00EB1B70" w:rsidP="00EB1B70">
      <w:pPr>
        <w:jc w:val="center"/>
        <w:rPr>
          <w:rFonts w:cs="Arial"/>
          <w:b/>
          <w:i/>
          <w:color w:val="FF0000"/>
          <w:szCs w:val="36"/>
          <w:lang w:val="en-US"/>
        </w:rPr>
      </w:pPr>
      <w:r>
        <w:rPr>
          <w:rFonts w:cs="Arial"/>
          <w:b/>
          <w:i/>
          <w:color w:val="FF0000"/>
          <w:szCs w:val="36"/>
          <w:lang w:val="en-US"/>
        </w:rPr>
        <w:t>FLOODGATE ** {</w:t>
      </w:r>
      <w:r>
        <w:rPr>
          <w:rFonts w:cs="Arial"/>
          <w:b/>
          <w:i/>
          <w:color w:val="FF0000"/>
          <w:szCs w:val="36"/>
        </w:rPr>
        <w:t>ʹ</w:t>
      </w:r>
      <w:r>
        <w:rPr>
          <w:rFonts w:cs="Arial"/>
          <w:b/>
          <w:i/>
          <w:color w:val="FF0000"/>
          <w:szCs w:val="36"/>
          <w:lang w:val="en-US"/>
        </w:rPr>
        <w:t>flʌdgeıt}</w:t>
      </w:r>
    </w:p>
    <w:p w:rsidR="00EB1B70" w:rsidRDefault="00EB1B70" w:rsidP="00EB1B70">
      <w:pPr>
        <w:jc w:val="center"/>
        <w:rPr>
          <w:rFonts w:cs="Arial"/>
          <w:b/>
          <w:i/>
          <w:color w:val="FF0000"/>
          <w:szCs w:val="36"/>
          <w:lang w:val="en-US"/>
        </w:rPr>
      </w:pPr>
      <w:r>
        <w:rPr>
          <w:rFonts w:cs="Arial"/>
          <w:b/>
          <w:i/>
          <w:color w:val="FF0000"/>
          <w:szCs w:val="36"/>
          <w:lang w:val="en-US"/>
        </w:rPr>
        <w:t>SLUICE {slu</w:t>
      </w:r>
      <w:proofErr w:type="gramStart"/>
      <w:r>
        <w:rPr>
          <w:rFonts w:cs="Arial"/>
          <w:b/>
          <w:i/>
          <w:color w:val="FF0000"/>
          <w:szCs w:val="36"/>
          <w:lang w:val="en-US"/>
        </w:rPr>
        <w:t>:s</w:t>
      </w:r>
      <w:proofErr w:type="gramEnd"/>
      <w:r>
        <w:rPr>
          <w:rFonts w:cs="Arial"/>
          <w:b/>
          <w:i/>
          <w:color w:val="FF0000"/>
          <w:szCs w:val="36"/>
          <w:lang w:val="en-US"/>
        </w:rPr>
        <w:t>} n</w:t>
      </w:r>
    </w:p>
    <w:p w:rsidR="00EB1B70" w:rsidRDefault="00EB1B70" w:rsidP="00EB1B70">
      <w:pPr>
        <w:rPr>
          <w:rFonts w:cs="Arial"/>
          <w:szCs w:val="36"/>
          <w:lang w:val="en-US"/>
        </w:rPr>
      </w:pPr>
      <w:r>
        <w:rPr>
          <w:rFonts w:cs="Arial"/>
          <w:color w:val="FF0000"/>
          <w:szCs w:val="36"/>
          <w:lang w:val="en-US"/>
        </w:rPr>
        <w:t>: </w:t>
      </w:r>
      <w:proofErr w:type="gramStart"/>
      <w:r>
        <w:rPr>
          <w:rFonts w:cs="Arial"/>
          <w:color w:val="FF0000"/>
          <w:szCs w:val="36"/>
          <w:lang w:val="en-US"/>
        </w:rPr>
        <w:t>a</w:t>
      </w:r>
      <w:proofErr w:type="gramEnd"/>
      <w:r>
        <w:rPr>
          <w:rFonts w:cs="Arial"/>
          <w:color w:val="FF0000"/>
          <w:szCs w:val="36"/>
          <w:lang w:val="en-US"/>
        </w:rPr>
        <w:t xml:space="preserve"> gate for shutting out, admitting</w:t>
      </w:r>
      <w:r>
        <w:rPr>
          <w:rFonts w:cs="Arial"/>
          <w:szCs w:val="36"/>
          <w:lang w:val="en-US"/>
        </w:rPr>
        <w:t>, or releasing a body of water : SLUICE</w:t>
      </w:r>
    </w:p>
    <w:p w:rsidR="00EB1B70" w:rsidRDefault="00EB1B70" w:rsidP="00EB1B70">
      <w:pPr>
        <w:rPr>
          <w:rFonts w:cs="Arial"/>
          <w:szCs w:val="36"/>
        </w:rPr>
      </w:pPr>
      <w:r>
        <w:rPr>
          <w:rFonts w:cs="Arial"/>
          <w:szCs w:val="36"/>
        </w:rPr>
        <w:t>шлюз, шлюзовой затвор</w:t>
      </w:r>
    </w:p>
    <w:p w:rsidR="00EB1B70" w:rsidRDefault="00EB1B70" w:rsidP="00E854E1">
      <w:pPr>
        <w:pStyle w:val="a7"/>
        <w:numPr>
          <w:ilvl w:val="0"/>
          <w:numId w:val="77"/>
        </w:numPr>
        <w:rPr>
          <w:rFonts w:cs="Arial"/>
          <w:i/>
          <w:szCs w:val="36"/>
        </w:rPr>
      </w:pPr>
      <w:r>
        <w:rPr>
          <w:rFonts w:ascii="Segoe UI Symbol" w:hAnsi="Segoe UI Symbol" w:cs="Segoe UI Symbol"/>
          <w:i/>
          <w:szCs w:val="36"/>
        </w:rPr>
        <w:t>♢</w:t>
      </w:r>
      <w:r>
        <w:rPr>
          <w:rFonts w:cs="Arial"/>
          <w:i/>
          <w:szCs w:val="36"/>
        </w:rPr>
        <w:t>to open the ~s - а) дать волю (чему-л.); б) открыть дорогу /путь/ (кому-л.); в) залиться слезами</w:t>
      </w:r>
    </w:p>
    <w:p w:rsidR="00EB1B70" w:rsidRDefault="00EB1B70" w:rsidP="00EB1B70">
      <w:pPr>
        <w:shd w:val="clear" w:color="auto" w:fill="000000" w:themeFill="text1"/>
        <w:jc w:val="center"/>
        <w:rPr>
          <w:rFonts w:cs="Arial"/>
          <w:b/>
          <w:color w:val="FFFF00"/>
          <w:szCs w:val="36"/>
          <w:highlight w:val="black"/>
        </w:rPr>
      </w:pPr>
    </w:p>
    <w:p w:rsidR="00EB1B70" w:rsidRDefault="00EB1B70" w:rsidP="00EB1B70">
      <w:pPr>
        <w:shd w:val="clear" w:color="auto" w:fill="000000" w:themeFill="text1"/>
        <w:jc w:val="center"/>
        <w:rPr>
          <w:rFonts w:cs="Arial"/>
          <w:b/>
          <w:color w:val="FFFF00"/>
          <w:szCs w:val="36"/>
          <w:highlight w:val="black"/>
          <w:lang w:val="en-US"/>
        </w:rPr>
      </w:pPr>
      <w:r>
        <w:rPr>
          <w:rFonts w:cs="Arial"/>
          <w:b/>
          <w:color w:val="FFFF00"/>
          <w:szCs w:val="36"/>
          <w:highlight w:val="black"/>
          <w:lang w:val="en-US"/>
        </w:rPr>
        <w:t>HATCHWAY ** [</w:t>
      </w:r>
      <w:r>
        <w:rPr>
          <w:rFonts w:cs="Arial"/>
          <w:b/>
          <w:color w:val="FFFF00"/>
          <w:szCs w:val="36"/>
          <w:highlight w:val="black"/>
        </w:rPr>
        <w:t>ʹ</w:t>
      </w:r>
      <w:r>
        <w:rPr>
          <w:rFonts w:cs="Arial"/>
          <w:b/>
          <w:color w:val="FFFF00"/>
          <w:szCs w:val="36"/>
          <w:highlight w:val="black"/>
          <w:lang w:val="en-US"/>
        </w:rPr>
        <w:t>hætʃwei]</w:t>
      </w:r>
    </w:p>
    <w:p w:rsidR="00EB1B70" w:rsidRPr="00BB4CFF" w:rsidRDefault="00EB1B70" w:rsidP="00E854E1">
      <w:pPr>
        <w:rPr>
          <w:highlight w:val="blue"/>
          <w:lang w:val="en-US"/>
        </w:rPr>
      </w:pPr>
      <w:proofErr w:type="gramStart"/>
      <w:r w:rsidRPr="00BB4CFF">
        <w:rPr>
          <w:highlight w:val="blue"/>
          <w:lang w:val="en-US"/>
        </w:rPr>
        <w:t>a</w:t>
      </w:r>
      <w:proofErr w:type="gramEnd"/>
      <w:r w:rsidRPr="00BB4CFF">
        <w:rPr>
          <w:highlight w:val="blue"/>
          <w:lang w:val="en-US"/>
        </w:rPr>
        <w:t xml:space="preserve"> passage giving access usually by a ladder or stairs to an enclosed space (such as a cellar)</w:t>
      </w:r>
    </w:p>
    <w:p w:rsidR="00E854E1" w:rsidRPr="00BB4CFF" w:rsidRDefault="00E854E1" w:rsidP="00E854E1">
      <w:pPr>
        <w:rPr>
          <w:highlight w:val="blue"/>
          <w:lang w:val="en-US"/>
        </w:rPr>
      </w:pPr>
    </w:p>
    <w:p w:rsidR="00EB1B70" w:rsidRPr="00BB4CFF" w:rsidRDefault="00EB1B70" w:rsidP="00E854E1">
      <w:pPr>
        <w:rPr>
          <w:highlight w:val="blue"/>
          <w:lang w:val="en-US"/>
        </w:rPr>
      </w:pPr>
      <w:proofErr w:type="gramStart"/>
      <w:r w:rsidRPr="00BB4CFF">
        <w:rPr>
          <w:highlight w:val="blue"/>
          <w:lang w:val="en-US"/>
        </w:rPr>
        <w:lastRenderedPageBreak/>
        <w:t>an</w:t>
      </w:r>
      <w:proofErr w:type="gramEnd"/>
      <w:r w:rsidRPr="00BB4CFF">
        <w:rPr>
          <w:highlight w:val="blue"/>
          <w:lang w:val="en-US"/>
        </w:rPr>
        <w:t> opening in the deck of a vessel to provide access below</w:t>
      </w:r>
    </w:p>
    <w:p w:rsidR="00E854E1" w:rsidRPr="00BB4CFF" w:rsidRDefault="00E854E1" w:rsidP="00E854E1">
      <w:pPr>
        <w:rPr>
          <w:highlight w:val="blue"/>
          <w:lang w:val="en-US"/>
        </w:rPr>
      </w:pPr>
    </w:p>
    <w:p w:rsidR="00EB1B70" w:rsidRPr="00BB4CFF" w:rsidRDefault="00EB1B70" w:rsidP="00E854E1">
      <w:pPr>
        <w:rPr>
          <w:lang w:val="en-US"/>
        </w:rPr>
      </w:pPr>
      <w:proofErr w:type="gramStart"/>
      <w:r w:rsidRPr="00BB4CFF">
        <w:rPr>
          <w:highlight w:val="blue"/>
          <w:lang w:val="en-US"/>
        </w:rPr>
        <w:t>a</w:t>
      </w:r>
      <w:proofErr w:type="gramEnd"/>
      <w:r w:rsidRPr="00BB4CFF">
        <w:rPr>
          <w:highlight w:val="blue"/>
          <w:lang w:val="en-US"/>
        </w:rPr>
        <w:t xml:space="preserve"> similar opening in a wall, floor, ceiling, or roof, usually fitted with a lid or door</w:t>
      </w:r>
    </w:p>
    <w:p w:rsidR="00E854E1" w:rsidRPr="00BB4CFF" w:rsidRDefault="00E854E1" w:rsidP="00E854E1">
      <w:pPr>
        <w:rPr>
          <w:lang w:val="en-US"/>
        </w:rPr>
      </w:pPr>
    </w:p>
    <w:p w:rsidR="00EB1B70" w:rsidRPr="00EB1B70" w:rsidRDefault="00EB1B70" w:rsidP="00EB1B70">
      <w:pPr>
        <w:shd w:val="clear" w:color="auto" w:fill="000000" w:themeFill="text1"/>
        <w:rPr>
          <w:rFonts w:eastAsia="Times New Roman" w:cs="Arial"/>
          <w:b/>
          <w:i/>
          <w:color w:val="FFFF00"/>
          <w:szCs w:val="36"/>
          <w:highlight w:val="black"/>
          <w:lang w:eastAsia="ru-RU"/>
        </w:rPr>
      </w:pPr>
      <w:r>
        <w:rPr>
          <w:rFonts w:eastAsia="Times New Roman" w:cs="Arial"/>
          <w:b/>
          <w:i/>
          <w:color w:val="FFFF00"/>
          <w:szCs w:val="36"/>
          <w:highlight w:val="black"/>
          <w:lang w:eastAsia="ru-RU"/>
        </w:rPr>
        <w:t>ЛЮК</w:t>
      </w:r>
    </w:p>
    <w:p w:rsidR="00EB1B70" w:rsidRPr="00EB1B70" w:rsidRDefault="00EB1B70" w:rsidP="00EB1B70">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EB1B70" w:rsidRPr="00EB1B70" w:rsidRDefault="00EB1B70" w:rsidP="00EB1B70">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EB1B70" w:rsidRPr="00EB1B70" w:rsidRDefault="00EB1B70" w:rsidP="00EB1B70">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EB1B70" w:rsidRDefault="00EB1B70" w:rsidP="00EB1B70">
      <w:pPr>
        <w:shd w:val="clear" w:color="auto" w:fill="000000" w:themeFill="text1"/>
        <w:jc w:val="center"/>
        <w:rPr>
          <w:rFonts w:cs="Arial"/>
          <w:b/>
          <w:color w:val="FF0000"/>
          <w:szCs w:val="36"/>
          <w:highlight w:val="black"/>
        </w:rPr>
      </w:pPr>
      <w:r>
        <w:rPr>
          <w:rFonts w:cs="Arial"/>
          <w:b/>
          <w:color w:val="FF0000"/>
          <w:szCs w:val="36"/>
          <w:highlight w:val="black"/>
          <w:lang w:val="en-US"/>
        </w:rPr>
        <w:t>HOWEVER</w:t>
      </w:r>
      <w:r>
        <w:rPr>
          <w:rFonts w:cs="Arial"/>
          <w:b/>
          <w:color w:val="FF0000"/>
          <w:szCs w:val="36"/>
          <w:highlight w:val="black"/>
        </w:rPr>
        <w:t xml:space="preserve"> ** [</w:t>
      </w:r>
      <w:r>
        <w:rPr>
          <w:rFonts w:cs="Arial"/>
          <w:b/>
          <w:color w:val="FF0000"/>
          <w:szCs w:val="36"/>
          <w:highlight w:val="black"/>
          <w:lang w:val="en-US"/>
        </w:rPr>
        <w:t>ha</w:t>
      </w:r>
      <w:r>
        <w:rPr>
          <w:rFonts w:cs="Arial"/>
          <w:b/>
          <w:color w:val="FF0000"/>
          <w:szCs w:val="36"/>
          <w:highlight w:val="black"/>
        </w:rPr>
        <w:t>ʋʹ</w:t>
      </w:r>
      <w:r>
        <w:rPr>
          <w:rFonts w:cs="Arial"/>
          <w:b/>
          <w:color w:val="FF0000"/>
          <w:szCs w:val="36"/>
          <w:highlight w:val="black"/>
          <w:lang w:val="en-US"/>
        </w:rPr>
        <w:t>ev</w:t>
      </w:r>
      <w:r>
        <w:rPr>
          <w:rFonts w:cs="Arial"/>
          <w:b/>
          <w:color w:val="FF0000"/>
          <w:szCs w:val="36"/>
          <w:highlight w:val="black"/>
        </w:rPr>
        <w:t>ə]</w:t>
      </w:r>
    </w:p>
    <w:p w:rsidR="00EB1B70" w:rsidRDefault="00EB1B70" w:rsidP="00EB1B70">
      <w:pPr>
        <w:shd w:val="clear" w:color="auto" w:fill="000000" w:themeFill="text1"/>
        <w:rPr>
          <w:rFonts w:cs="Arial"/>
          <w:color w:val="FF0000"/>
          <w:szCs w:val="36"/>
          <w:highlight w:val="black"/>
        </w:rPr>
      </w:pPr>
      <w:r>
        <w:rPr>
          <w:rFonts w:cs="Arial"/>
          <w:b/>
          <w:i/>
          <w:color w:val="FF0000"/>
          <w:szCs w:val="36"/>
          <w:highlight w:val="black"/>
        </w:rPr>
        <w:t>СОЮЗ</w:t>
      </w:r>
      <w:proofErr w:type="gramStart"/>
      <w:r>
        <w:rPr>
          <w:rFonts w:cs="Arial"/>
          <w:b/>
          <w:i/>
          <w:color w:val="FF0000"/>
          <w:szCs w:val="36"/>
          <w:highlight w:val="black"/>
        </w:rPr>
        <w:t>.</w:t>
      </w:r>
      <w:proofErr w:type="gramEnd"/>
      <w:r>
        <w:rPr>
          <w:rFonts w:cs="Arial"/>
          <w:color w:val="FF0000"/>
          <w:szCs w:val="36"/>
          <w:highlight w:val="black"/>
        </w:rPr>
        <w:t xml:space="preserve"> тем не менее, однако; несмотря на это, впрочем, но</w:t>
      </w:r>
    </w:p>
    <w:p w:rsidR="00EB1B70" w:rsidRDefault="00EB1B70" w:rsidP="00E854E1">
      <w:pPr>
        <w:pStyle w:val="a7"/>
        <w:numPr>
          <w:ilvl w:val="0"/>
          <w:numId w:val="81"/>
        </w:numPr>
        <w:shd w:val="clear" w:color="auto" w:fill="000000" w:themeFill="text1"/>
        <w:rPr>
          <w:rFonts w:cs="Arial"/>
          <w:i/>
          <w:color w:val="FF0000"/>
          <w:szCs w:val="36"/>
          <w:highlight w:val="black"/>
        </w:rPr>
      </w:pPr>
      <w:r>
        <w:rPr>
          <w:rFonts w:cs="Arial"/>
          <w:i/>
          <w:color w:val="FF0000"/>
          <w:szCs w:val="36"/>
          <w:highlight w:val="black"/>
        </w:rPr>
        <w:t>~, this is not common - тем не менее, это случается не так часто</w:t>
      </w:r>
    </w:p>
    <w:p w:rsidR="00EB1B70" w:rsidRDefault="00EB1B70" w:rsidP="00E854E1">
      <w:pPr>
        <w:pStyle w:val="a7"/>
        <w:numPr>
          <w:ilvl w:val="0"/>
          <w:numId w:val="81"/>
        </w:numPr>
        <w:shd w:val="clear" w:color="auto" w:fill="000000" w:themeFill="text1"/>
        <w:rPr>
          <w:rFonts w:cs="Arial"/>
          <w:i/>
          <w:color w:val="FFFF00"/>
          <w:szCs w:val="36"/>
          <w:highlight w:val="black"/>
        </w:rPr>
      </w:pPr>
      <w:r>
        <w:rPr>
          <w:rFonts w:cs="Arial"/>
          <w:i/>
          <w:color w:val="FF0000"/>
          <w:szCs w:val="36"/>
          <w:highlight w:val="black"/>
        </w:rPr>
        <w:t>he didn't go to the theatre</w:t>
      </w:r>
      <w:r>
        <w:rPr>
          <w:rFonts w:cs="Arial"/>
          <w:i/>
          <w:color w:val="FFFF00"/>
          <w:szCs w:val="36"/>
          <w:highlight w:val="black"/>
        </w:rPr>
        <w:t>, ~ - и всё же он не пошёл в театр</w:t>
      </w:r>
    </w:p>
    <w:p w:rsidR="00EB1B70" w:rsidRDefault="00EB1B70" w:rsidP="00E854E1">
      <w:pPr>
        <w:pStyle w:val="a7"/>
        <w:numPr>
          <w:ilvl w:val="0"/>
          <w:numId w:val="81"/>
        </w:numPr>
        <w:shd w:val="clear" w:color="auto" w:fill="000000" w:themeFill="text1"/>
        <w:rPr>
          <w:rFonts w:cs="Arial"/>
          <w:i/>
          <w:color w:val="FFFFFF" w:themeColor="background1"/>
          <w:szCs w:val="36"/>
          <w:highlight w:val="black"/>
        </w:rPr>
      </w:pPr>
      <w:r>
        <w:rPr>
          <w:rFonts w:cs="Arial"/>
          <w:i/>
          <w:color w:val="FFFFFF" w:themeColor="background1"/>
          <w:szCs w:val="36"/>
          <w:highlight w:val="black"/>
        </w:rPr>
        <w:t>I cannot, ~, approve of it - я, однако, не могу этого одобрить</w:t>
      </w:r>
    </w:p>
    <w:p w:rsidR="00EB1B70" w:rsidRDefault="00EB1B70" w:rsidP="00EB1B70">
      <w:pPr>
        <w:shd w:val="clear" w:color="auto" w:fill="000000" w:themeFill="text1"/>
        <w:rPr>
          <w:rFonts w:cs="Arial"/>
          <w:color w:val="FFFFFF" w:themeColor="background1"/>
          <w:szCs w:val="36"/>
          <w:highlight w:val="black"/>
        </w:rPr>
      </w:pPr>
      <w:r>
        <w:rPr>
          <w:rFonts w:cs="Arial"/>
          <w:b/>
          <w:i/>
          <w:color w:val="FFFFFF" w:themeColor="background1"/>
          <w:szCs w:val="36"/>
          <w:highlight w:val="black"/>
        </w:rPr>
        <w:t>НАР.</w:t>
      </w:r>
      <w:r>
        <w:rPr>
          <w:rFonts w:cs="Arial"/>
          <w:color w:val="FFFFFF" w:themeColor="background1"/>
          <w:szCs w:val="36"/>
          <w:highlight w:val="black"/>
        </w:rPr>
        <w:t xml:space="preserve"> 1</w:t>
      </w:r>
      <w:proofErr w:type="gramStart"/>
      <w:r>
        <w:rPr>
          <w:rFonts w:cs="Arial"/>
          <w:color w:val="FFFFFF" w:themeColor="background1"/>
          <w:szCs w:val="36"/>
          <w:highlight w:val="black"/>
        </w:rPr>
        <w:t>.</w:t>
      </w:r>
      <w:proofErr w:type="gramEnd"/>
      <w:r>
        <w:rPr>
          <w:rFonts w:cs="Arial"/>
          <w:color w:val="FFFFFF" w:themeColor="background1"/>
          <w:szCs w:val="36"/>
          <w:highlight w:val="black"/>
        </w:rPr>
        <w:t xml:space="preserve"> как бы, как бы ни; какой бы ни, сколь бы</w:t>
      </w:r>
    </w:p>
    <w:p w:rsidR="00EB1B70" w:rsidRDefault="00EB1B70" w:rsidP="00E854E1">
      <w:pPr>
        <w:pStyle w:val="a7"/>
        <w:numPr>
          <w:ilvl w:val="0"/>
          <w:numId w:val="82"/>
        </w:numPr>
        <w:shd w:val="clear" w:color="auto" w:fill="000000" w:themeFill="text1"/>
        <w:rPr>
          <w:rFonts w:cs="Arial"/>
          <w:color w:val="FFFFFF" w:themeColor="background1"/>
          <w:szCs w:val="36"/>
          <w:highlight w:val="black"/>
        </w:rPr>
      </w:pPr>
      <w:r>
        <w:rPr>
          <w:rFonts w:cs="Arial"/>
          <w:color w:val="FFFFFF" w:themeColor="background1"/>
          <w:szCs w:val="36"/>
        </w:rPr>
        <w:t>however hard it will be</w:t>
      </w:r>
      <w:r>
        <w:rPr>
          <w:rFonts w:cs="Arial"/>
          <w:szCs w:val="36"/>
        </w:rPr>
        <w:t xml:space="preserve"> </w:t>
      </w:r>
      <w:r>
        <w:rPr>
          <w:rFonts w:cs="Arial"/>
          <w:color w:val="FFFFFF" w:themeColor="background1"/>
          <w:szCs w:val="36"/>
        </w:rPr>
        <w:t>как бы тяжело это ни было</w:t>
      </w:r>
    </w:p>
    <w:p w:rsidR="00EB1B70" w:rsidRDefault="00EB1B70" w:rsidP="00E854E1">
      <w:pPr>
        <w:pStyle w:val="a7"/>
        <w:numPr>
          <w:ilvl w:val="0"/>
          <w:numId w:val="81"/>
        </w:numPr>
        <w:shd w:val="clear" w:color="auto" w:fill="000000" w:themeFill="text1"/>
        <w:rPr>
          <w:rFonts w:cs="Arial"/>
          <w:i/>
          <w:color w:val="FFFFFF" w:themeColor="background1"/>
          <w:szCs w:val="36"/>
          <w:highlight w:val="black"/>
        </w:rPr>
      </w:pPr>
      <w:r>
        <w:rPr>
          <w:rFonts w:cs="Arial"/>
          <w:i/>
          <w:color w:val="FFFFFF" w:themeColor="background1"/>
          <w:szCs w:val="36"/>
          <w:highlight w:val="black"/>
          <w:lang w:val="en-US"/>
        </w:rPr>
        <w:t xml:space="preserve">However much he may hate it. - </w:t>
      </w:r>
      <w:r>
        <w:rPr>
          <w:rFonts w:cs="Arial"/>
          <w:i/>
          <w:color w:val="FFFFFF" w:themeColor="background1"/>
          <w:szCs w:val="36"/>
          <w:highlight w:val="black"/>
        </w:rPr>
        <w:t>Как бы сильно он это ненавидел.</w:t>
      </w:r>
    </w:p>
    <w:p w:rsidR="00EB1B70" w:rsidRDefault="00EB1B70" w:rsidP="00E854E1">
      <w:pPr>
        <w:pStyle w:val="a7"/>
        <w:numPr>
          <w:ilvl w:val="0"/>
          <w:numId w:val="81"/>
        </w:numPr>
        <w:shd w:val="clear" w:color="auto" w:fill="000000" w:themeFill="text1"/>
        <w:rPr>
          <w:rFonts w:cs="Arial"/>
          <w:i/>
          <w:color w:val="FFFFFF" w:themeColor="background1"/>
          <w:szCs w:val="36"/>
          <w:highlight w:val="black"/>
        </w:rPr>
      </w:pPr>
      <w:r>
        <w:rPr>
          <w:rFonts w:cs="Arial"/>
          <w:i/>
          <w:color w:val="FFFFFF" w:themeColor="background1"/>
          <w:szCs w:val="36"/>
          <w:highlight w:val="black"/>
          <w:lang w:val="en-US"/>
        </w:rPr>
        <w:t>However hard for us to understand</w:t>
      </w:r>
      <w:r>
        <w:rPr>
          <w:rFonts w:cs="Arial"/>
          <w:i/>
          <w:color w:val="FFFFFF" w:themeColor="background1"/>
          <w:szCs w:val="36"/>
          <w:highlight w:val="black"/>
        </w:rPr>
        <w:t>. - Как бы трудно нам ни было понять ее.</w:t>
      </w:r>
    </w:p>
    <w:p w:rsidR="00EB1B70" w:rsidRDefault="00EB1B70" w:rsidP="00E854E1">
      <w:pPr>
        <w:pStyle w:val="a7"/>
        <w:numPr>
          <w:ilvl w:val="0"/>
          <w:numId w:val="81"/>
        </w:numPr>
        <w:shd w:val="clear" w:color="auto" w:fill="000000" w:themeFill="text1"/>
        <w:rPr>
          <w:rFonts w:cs="Arial"/>
          <w:i/>
          <w:color w:val="FFFFFF" w:themeColor="background1"/>
          <w:szCs w:val="36"/>
          <w:highlight w:val="black"/>
        </w:rPr>
      </w:pPr>
      <w:proofErr w:type="gramStart"/>
      <w:r>
        <w:rPr>
          <w:rFonts w:cs="Arial"/>
          <w:i/>
          <w:color w:val="FFFFFF" w:themeColor="background1"/>
          <w:szCs w:val="36"/>
          <w:highlight w:val="black"/>
          <w:lang w:val="en-US"/>
        </w:rPr>
        <w:t>however</w:t>
      </w:r>
      <w:proofErr w:type="gramEnd"/>
      <w:r w:rsidRPr="00EB1B70">
        <w:rPr>
          <w:rFonts w:cs="Arial"/>
          <w:i/>
          <w:color w:val="FFFFFF" w:themeColor="background1"/>
          <w:szCs w:val="36"/>
          <w:highlight w:val="black"/>
        </w:rPr>
        <w:t xml:space="preserve"> </w:t>
      </w:r>
      <w:r>
        <w:rPr>
          <w:rFonts w:cs="Arial"/>
          <w:i/>
          <w:color w:val="FFFFFF" w:themeColor="background1"/>
          <w:szCs w:val="36"/>
          <w:highlight w:val="black"/>
          <w:lang w:val="en-US"/>
        </w:rPr>
        <w:t>sorely</w:t>
      </w:r>
      <w:r w:rsidRPr="00EB1B70">
        <w:rPr>
          <w:rFonts w:cs="Arial"/>
          <w:i/>
          <w:color w:val="FFFFFF" w:themeColor="background1"/>
          <w:szCs w:val="36"/>
          <w:highlight w:val="black"/>
        </w:rPr>
        <w:t xml:space="preserve"> </w:t>
      </w:r>
      <w:r>
        <w:rPr>
          <w:rFonts w:cs="Arial"/>
          <w:i/>
          <w:color w:val="FFFFFF" w:themeColor="background1"/>
          <w:szCs w:val="36"/>
          <w:highlight w:val="black"/>
          <w:lang w:val="en-US"/>
        </w:rPr>
        <w:t>I</w:t>
      </w:r>
      <w:r w:rsidRPr="00EB1B70">
        <w:rPr>
          <w:rFonts w:cs="Arial"/>
          <w:i/>
          <w:color w:val="FFFFFF" w:themeColor="background1"/>
          <w:szCs w:val="36"/>
          <w:highlight w:val="black"/>
        </w:rPr>
        <w:t xml:space="preserve"> </w:t>
      </w:r>
      <w:r>
        <w:rPr>
          <w:rFonts w:cs="Arial"/>
          <w:i/>
          <w:color w:val="FFFFFF" w:themeColor="background1"/>
          <w:szCs w:val="36"/>
          <w:highlight w:val="black"/>
          <w:lang w:val="en-US"/>
        </w:rPr>
        <w:t>am</w:t>
      </w:r>
      <w:r w:rsidRPr="00EB1B70">
        <w:rPr>
          <w:rFonts w:cs="Arial"/>
          <w:i/>
          <w:color w:val="FFFFFF" w:themeColor="background1"/>
          <w:szCs w:val="36"/>
          <w:highlight w:val="black"/>
        </w:rPr>
        <w:t xml:space="preserve"> </w:t>
      </w:r>
      <w:r>
        <w:rPr>
          <w:rFonts w:cs="Arial"/>
          <w:i/>
          <w:color w:val="FFFFFF" w:themeColor="background1"/>
          <w:szCs w:val="36"/>
          <w:highlight w:val="black"/>
          <w:lang w:val="en-US"/>
        </w:rPr>
        <w:t>tempted</w:t>
      </w:r>
      <w:r>
        <w:rPr>
          <w:rFonts w:cs="Arial"/>
          <w:i/>
          <w:color w:val="FFFFFF" w:themeColor="background1"/>
          <w:szCs w:val="36"/>
          <w:highlight w:val="black"/>
        </w:rPr>
        <w:t>. - как бы настойчиво за мной ни ухаживали.</w:t>
      </w:r>
    </w:p>
    <w:p w:rsidR="00EB1B70" w:rsidRDefault="00EB1B70" w:rsidP="00E854E1">
      <w:pPr>
        <w:pStyle w:val="a7"/>
        <w:numPr>
          <w:ilvl w:val="0"/>
          <w:numId w:val="81"/>
        </w:numPr>
        <w:shd w:val="clear" w:color="auto" w:fill="000000" w:themeFill="text1"/>
        <w:rPr>
          <w:rFonts w:cs="Arial"/>
          <w:i/>
          <w:color w:val="FFFFFF" w:themeColor="background1"/>
          <w:szCs w:val="36"/>
          <w:highlight w:val="black"/>
        </w:rPr>
      </w:pPr>
      <w:r>
        <w:rPr>
          <w:rFonts w:cs="Arial"/>
          <w:i/>
          <w:color w:val="FFFFFF" w:themeColor="background1"/>
          <w:szCs w:val="36"/>
          <w:highlight w:val="black"/>
        </w:rPr>
        <w:t>~ you do it, the result is the same - как бы это ни делалось, результат будет тот же</w:t>
      </w:r>
    </w:p>
    <w:p w:rsidR="00EB1B70" w:rsidRDefault="00EB1B70" w:rsidP="00E854E1">
      <w:pPr>
        <w:pStyle w:val="a7"/>
        <w:numPr>
          <w:ilvl w:val="0"/>
          <w:numId w:val="81"/>
        </w:numPr>
        <w:shd w:val="clear" w:color="auto" w:fill="000000" w:themeFill="text1"/>
        <w:rPr>
          <w:rFonts w:cs="Arial"/>
          <w:i/>
          <w:color w:val="FFFFFF" w:themeColor="background1"/>
          <w:szCs w:val="36"/>
          <w:highlight w:val="black"/>
        </w:rPr>
      </w:pPr>
      <w:r>
        <w:rPr>
          <w:rFonts w:cs="Arial"/>
          <w:i/>
          <w:color w:val="FFFFFF" w:themeColor="background1"/>
          <w:szCs w:val="36"/>
          <w:highlight w:val="black"/>
        </w:rPr>
        <w:t>~ that may be - как бы то ни было</w:t>
      </w:r>
    </w:p>
    <w:p w:rsidR="00EB1B70" w:rsidRDefault="00EB1B70" w:rsidP="00E854E1">
      <w:pPr>
        <w:pStyle w:val="a7"/>
        <w:numPr>
          <w:ilvl w:val="0"/>
          <w:numId w:val="81"/>
        </w:numPr>
        <w:shd w:val="clear" w:color="auto" w:fill="000000" w:themeFill="text1"/>
        <w:rPr>
          <w:rFonts w:cs="Arial"/>
          <w:i/>
          <w:color w:val="FFFFFF" w:themeColor="background1"/>
          <w:szCs w:val="36"/>
          <w:highlight w:val="black"/>
        </w:rPr>
      </w:pPr>
      <w:r>
        <w:rPr>
          <w:rFonts w:cs="Arial"/>
          <w:i/>
          <w:color w:val="FFFFFF" w:themeColor="background1"/>
          <w:szCs w:val="36"/>
          <w:highlight w:val="black"/>
        </w:rPr>
        <w:t>~ hard he tried he didn't succeed - как он ни старался, у него ничего не вышло</w:t>
      </w:r>
    </w:p>
    <w:p w:rsidR="00EB1B70" w:rsidRDefault="00EB1B70" w:rsidP="00E854E1">
      <w:pPr>
        <w:pStyle w:val="a7"/>
        <w:numPr>
          <w:ilvl w:val="0"/>
          <w:numId w:val="81"/>
        </w:numPr>
        <w:shd w:val="clear" w:color="auto" w:fill="000000" w:themeFill="text1"/>
        <w:rPr>
          <w:rFonts w:cs="Arial"/>
          <w:i/>
          <w:color w:val="FFFFFF" w:themeColor="background1"/>
          <w:szCs w:val="36"/>
          <w:highlight w:val="black"/>
        </w:rPr>
      </w:pPr>
      <w:r>
        <w:rPr>
          <w:rFonts w:cs="Arial"/>
          <w:i/>
          <w:color w:val="FFFFFF" w:themeColor="background1"/>
          <w:szCs w:val="36"/>
          <w:highlight w:val="black"/>
        </w:rPr>
        <w:t>we are against interference, ~ slight - мы против вмешательства, каким бы незначительным оно ни было</w:t>
      </w:r>
    </w:p>
    <w:p w:rsidR="00EB1B70" w:rsidRDefault="00EB1B70" w:rsidP="00EB1B70">
      <w:pPr>
        <w:shd w:val="clear" w:color="auto" w:fill="000000" w:themeFill="text1"/>
        <w:rPr>
          <w:rFonts w:cs="Arial"/>
          <w:color w:val="FFFFFF" w:themeColor="background1"/>
          <w:szCs w:val="36"/>
          <w:highlight w:val="black"/>
        </w:rPr>
      </w:pPr>
      <w:r>
        <w:rPr>
          <w:rFonts w:cs="Arial"/>
          <w:color w:val="FFFFFF" w:themeColor="background1"/>
          <w:szCs w:val="36"/>
          <w:highlight w:val="black"/>
        </w:rPr>
        <w:t>2. разг.</w:t>
      </w:r>
    </w:p>
    <w:p w:rsidR="00EB1B70" w:rsidRDefault="00EB1B70" w:rsidP="00EB1B70">
      <w:pPr>
        <w:shd w:val="clear" w:color="auto" w:fill="000000" w:themeFill="text1"/>
        <w:rPr>
          <w:rFonts w:cs="Arial"/>
          <w:color w:val="FFFFFF" w:themeColor="background1"/>
          <w:szCs w:val="36"/>
          <w:highlight w:val="black"/>
        </w:rPr>
      </w:pPr>
      <w:r>
        <w:rPr>
          <w:rFonts w:cs="Arial"/>
          <w:color w:val="FFFFFF" w:themeColor="background1"/>
          <w:szCs w:val="36"/>
          <w:highlight w:val="black"/>
        </w:rPr>
        <w:t>1) int</w:t>
      </w:r>
      <w:proofErr w:type="gramStart"/>
      <w:r>
        <w:rPr>
          <w:rFonts w:cs="Arial"/>
          <w:color w:val="FFFFFF" w:themeColor="background1"/>
          <w:szCs w:val="36"/>
          <w:highlight w:val="black"/>
        </w:rPr>
        <w:t>как?,</w:t>
      </w:r>
      <w:proofErr w:type="gramEnd"/>
      <w:r>
        <w:rPr>
          <w:rFonts w:cs="Arial"/>
          <w:color w:val="FFFFFF" w:themeColor="background1"/>
          <w:szCs w:val="36"/>
          <w:highlight w:val="black"/>
        </w:rPr>
        <w:t xml:space="preserve"> как же?, каким образом?</w:t>
      </w:r>
    </w:p>
    <w:p w:rsidR="00EB1B70" w:rsidRDefault="00EB1B70" w:rsidP="00E854E1">
      <w:pPr>
        <w:pStyle w:val="a7"/>
        <w:numPr>
          <w:ilvl w:val="0"/>
          <w:numId w:val="81"/>
        </w:numPr>
        <w:shd w:val="clear" w:color="auto" w:fill="000000" w:themeFill="text1"/>
        <w:rPr>
          <w:rFonts w:cs="Arial"/>
          <w:i/>
          <w:color w:val="FFFFFF" w:themeColor="background1"/>
          <w:szCs w:val="36"/>
          <w:highlight w:val="black"/>
        </w:rPr>
      </w:pPr>
      <w:r>
        <w:rPr>
          <w:rFonts w:cs="Arial"/>
          <w:i/>
          <w:color w:val="FFFFFF" w:themeColor="background1"/>
          <w:szCs w:val="36"/>
          <w:highlight w:val="black"/>
        </w:rPr>
        <w:t>~ did you manage to do it? - как вам (вообще) удалось сделать это?</w:t>
      </w:r>
    </w:p>
    <w:p w:rsidR="00EB1B70" w:rsidRDefault="00EB1B70" w:rsidP="00EB1B70">
      <w:pPr>
        <w:shd w:val="clear" w:color="auto" w:fill="000000" w:themeFill="text1"/>
        <w:rPr>
          <w:rFonts w:cs="Arial"/>
          <w:color w:val="FFFFFF" w:themeColor="background1"/>
          <w:szCs w:val="36"/>
          <w:highlight w:val="black"/>
        </w:rPr>
      </w:pPr>
      <w:r>
        <w:rPr>
          <w:rFonts w:cs="Arial"/>
          <w:color w:val="FFFFFF" w:themeColor="background1"/>
          <w:szCs w:val="36"/>
          <w:highlight w:val="black"/>
        </w:rPr>
        <w:t>2) cjкак, как только, как угодно</w:t>
      </w:r>
    </w:p>
    <w:p w:rsidR="00EB1B70" w:rsidRDefault="00EB1B70" w:rsidP="00E854E1">
      <w:pPr>
        <w:pStyle w:val="a7"/>
        <w:numPr>
          <w:ilvl w:val="0"/>
          <w:numId w:val="81"/>
        </w:numPr>
        <w:shd w:val="clear" w:color="auto" w:fill="000000" w:themeFill="text1"/>
        <w:rPr>
          <w:rFonts w:cs="Arial"/>
          <w:i/>
          <w:color w:val="FFFFFF" w:themeColor="background1"/>
          <w:szCs w:val="36"/>
          <w:highlight w:val="black"/>
          <w:lang w:val="en-US"/>
        </w:rPr>
      </w:pPr>
      <w:r>
        <w:rPr>
          <w:rFonts w:cs="Arial"/>
          <w:i/>
          <w:color w:val="FFFFFF" w:themeColor="background1"/>
          <w:szCs w:val="36"/>
          <w:highlight w:val="black"/>
          <w:lang w:val="en-US"/>
        </w:rPr>
        <w:t xml:space="preserve">do it ~ you can - </w:t>
      </w:r>
      <w:r>
        <w:rPr>
          <w:rFonts w:cs="Arial"/>
          <w:i/>
          <w:color w:val="FFFFFF" w:themeColor="background1"/>
          <w:szCs w:val="36"/>
          <w:highlight w:val="black"/>
        </w:rPr>
        <w:t>делайте</w:t>
      </w:r>
      <w:r>
        <w:rPr>
          <w:rFonts w:cs="Arial"/>
          <w:i/>
          <w:color w:val="FFFFFF" w:themeColor="background1"/>
          <w:szCs w:val="36"/>
          <w:highlight w:val="black"/>
          <w:lang w:val="en-US"/>
        </w:rPr>
        <w:t xml:space="preserve">, </w:t>
      </w:r>
      <w:r>
        <w:rPr>
          <w:rFonts w:cs="Arial"/>
          <w:i/>
          <w:color w:val="FFFFFF" w:themeColor="background1"/>
          <w:szCs w:val="36"/>
          <w:highlight w:val="black"/>
        </w:rPr>
        <w:t>как</w:t>
      </w:r>
      <w:r>
        <w:rPr>
          <w:rFonts w:cs="Arial"/>
          <w:i/>
          <w:color w:val="FFFFFF" w:themeColor="background1"/>
          <w:szCs w:val="36"/>
          <w:highlight w:val="black"/>
          <w:lang w:val="en-US"/>
        </w:rPr>
        <w:t xml:space="preserve"> </w:t>
      </w:r>
      <w:r>
        <w:rPr>
          <w:rFonts w:cs="Arial"/>
          <w:i/>
          <w:color w:val="FFFFFF" w:themeColor="background1"/>
          <w:szCs w:val="36"/>
          <w:highlight w:val="black"/>
        </w:rPr>
        <w:t>сможете</w:t>
      </w:r>
    </w:p>
    <w:p w:rsidR="00EB1B70" w:rsidRDefault="00EB1B70" w:rsidP="00E854E1">
      <w:pPr>
        <w:pStyle w:val="a7"/>
        <w:numPr>
          <w:ilvl w:val="0"/>
          <w:numId w:val="81"/>
        </w:numPr>
        <w:shd w:val="clear" w:color="auto" w:fill="000000" w:themeFill="text1"/>
        <w:rPr>
          <w:rFonts w:cs="Arial"/>
          <w:i/>
          <w:color w:val="FFFFFF" w:themeColor="background1"/>
          <w:szCs w:val="36"/>
          <w:highlight w:val="black"/>
        </w:rPr>
      </w:pPr>
      <w:r>
        <w:rPr>
          <w:rFonts w:cs="Arial"/>
          <w:i/>
          <w:color w:val="FFFFFF" w:themeColor="background1"/>
          <w:szCs w:val="36"/>
          <w:highlight w:val="black"/>
        </w:rPr>
        <w:lastRenderedPageBreak/>
        <w:t>arrange your hours ~ you like - располагайте своим временем (так), как вам заблагорассудится</w:t>
      </w:r>
    </w:p>
    <w:p w:rsidR="00EB1B70" w:rsidRDefault="00EB1B70" w:rsidP="00EB1B70">
      <w:pPr>
        <w:shd w:val="clear" w:color="auto" w:fill="000000" w:themeFill="text1"/>
        <w:rPr>
          <w:rFonts w:cs="Arial"/>
          <w:color w:val="FFFFFF" w:themeColor="background1"/>
          <w:szCs w:val="36"/>
          <w:highlight w:val="black"/>
        </w:rPr>
      </w:pPr>
    </w:p>
    <w:p w:rsidR="00EB1B70" w:rsidRDefault="00EB1B70" w:rsidP="00EB1B70">
      <w:pPr>
        <w:shd w:val="clear" w:color="auto" w:fill="000000" w:themeFill="text1"/>
        <w:rPr>
          <w:rFonts w:cs="Arial"/>
          <w:color w:val="FFFFFF" w:themeColor="background1"/>
          <w:szCs w:val="36"/>
          <w:highlight w:val="black"/>
        </w:rPr>
      </w:pPr>
    </w:p>
    <w:p w:rsidR="00EB1B70" w:rsidRDefault="00EB1B70" w:rsidP="00EB1B70">
      <w:pPr>
        <w:rPr>
          <w:rFonts w:cs="Arial"/>
          <w:color w:val="FFFF00"/>
          <w:szCs w:val="36"/>
        </w:rPr>
      </w:pPr>
    </w:p>
    <w:p w:rsidR="00EB1B70" w:rsidRDefault="00EB1B70" w:rsidP="00EB1B70">
      <w:pPr>
        <w:jc w:val="center"/>
        <w:rPr>
          <w:rFonts w:cs="Arial"/>
          <w:b/>
          <w:i/>
          <w:color w:val="FF0000"/>
          <w:szCs w:val="36"/>
        </w:rPr>
      </w:pPr>
      <w:r>
        <w:rPr>
          <w:rFonts w:cs="Arial"/>
          <w:b/>
          <w:i/>
          <w:color w:val="FF0000"/>
          <w:szCs w:val="36"/>
          <w:lang w:val="en-US"/>
        </w:rPr>
        <w:t>TUBE</w:t>
      </w:r>
      <w:r>
        <w:rPr>
          <w:rFonts w:cs="Arial"/>
          <w:b/>
          <w:i/>
          <w:color w:val="FF0000"/>
          <w:szCs w:val="36"/>
        </w:rPr>
        <w:t xml:space="preserve"> ** {</w:t>
      </w:r>
      <w:r>
        <w:rPr>
          <w:rFonts w:cs="Arial"/>
          <w:b/>
          <w:i/>
          <w:color w:val="FF0000"/>
          <w:szCs w:val="36"/>
          <w:lang w:val="en-US"/>
        </w:rPr>
        <w:t>tju</w:t>
      </w:r>
      <w:proofErr w:type="gramStart"/>
      <w:r>
        <w:rPr>
          <w:rFonts w:cs="Arial"/>
          <w:b/>
          <w:i/>
          <w:color w:val="FF0000"/>
          <w:szCs w:val="36"/>
        </w:rPr>
        <w:t>:</w:t>
      </w:r>
      <w:r>
        <w:rPr>
          <w:rFonts w:cs="Arial"/>
          <w:b/>
          <w:i/>
          <w:color w:val="FF0000"/>
          <w:szCs w:val="36"/>
          <w:lang w:val="en-US"/>
        </w:rPr>
        <w:t>b</w:t>
      </w:r>
      <w:proofErr w:type="gramEnd"/>
      <w:r>
        <w:rPr>
          <w:rFonts w:cs="Arial"/>
          <w:b/>
          <w:i/>
          <w:color w:val="FF0000"/>
          <w:szCs w:val="36"/>
        </w:rPr>
        <w:t>}</w:t>
      </w:r>
      <w:r>
        <w:rPr>
          <w:rFonts w:cs="Arial"/>
          <w:b/>
          <w:i/>
          <w:color w:val="FF0000"/>
          <w:szCs w:val="36"/>
          <w:lang w:val="en-US"/>
        </w:rPr>
        <w:t> n</w:t>
      </w:r>
    </w:p>
    <w:p w:rsidR="00EB1B70" w:rsidRDefault="00EB1B70" w:rsidP="00EB1B70">
      <w:pPr>
        <w:rPr>
          <w:rFonts w:cs="Arial"/>
          <w:color w:val="FF0000"/>
          <w:szCs w:val="36"/>
        </w:rPr>
      </w:pPr>
      <w:r>
        <w:rPr>
          <w:rFonts w:cs="Arial"/>
          <w:color w:val="FF0000"/>
          <w:szCs w:val="36"/>
        </w:rPr>
        <w:t>1. труба, трубка</w:t>
      </w:r>
    </w:p>
    <w:p w:rsidR="00EB1B70" w:rsidRDefault="00EB1B70" w:rsidP="00E854E1">
      <w:pPr>
        <w:pStyle w:val="a7"/>
        <w:numPr>
          <w:ilvl w:val="0"/>
          <w:numId w:val="83"/>
        </w:numPr>
        <w:rPr>
          <w:rFonts w:cs="Arial"/>
          <w:i/>
          <w:color w:val="FF0000"/>
          <w:szCs w:val="36"/>
        </w:rPr>
      </w:pPr>
      <w:r>
        <w:rPr>
          <w:rFonts w:cs="Arial"/>
          <w:i/>
          <w:color w:val="FF0000"/>
          <w:szCs w:val="36"/>
        </w:rPr>
        <w:t>glass {metal} ~ - стеклянная {металлическая} трубка</w:t>
      </w:r>
    </w:p>
    <w:p w:rsidR="00EB1B70" w:rsidRDefault="00EB1B70" w:rsidP="00E854E1">
      <w:pPr>
        <w:pStyle w:val="a7"/>
        <w:numPr>
          <w:ilvl w:val="0"/>
          <w:numId w:val="83"/>
        </w:numPr>
        <w:rPr>
          <w:rFonts w:cs="Arial"/>
          <w:i/>
          <w:color w:val="FF0000"/>
          <w:szCs w:val="36"/>
        </w:rPr>
      </w:pPr>
      <w:r>
        <w:rPr>
          <w:rFonts w:cs="Arial"/>
          <w:i/>
          <w:color w:val="FF0000"/>
          <w:szCs w:val="36"/>
        </w:rPr>
        <w:t>bronchial ~s - мелкие бронхи</w:t>
      </w:r>
    </w:p>
    <w:p w:rsidR="00EB1B70" w:rsidRDefault="00EB1B70" w:rsidP="00EB1B70">
      <w:pPr>
        <w:rPr>
          <w:rFonts w:cs="Arial"/>
          <w:color w:val="FF0000"/>
          <w:szCs w:val="36"/>
        </w:rPr>
      </w:pPr>
      <w:r>
        <w:rPr>
          <w:rFonts w:cs="Arial"/>
          <w:color w:val="FF0000"/>
          <w:szCs w:val="36"/>
        </w:rPr>
        <w:t>2. тюбик туба (для питания в условиях невесомости)</w:t>
      </w:r>
    </w:p>
    <w:p w:rsidR="00EB1B70" w:rsidRDefault="00EB1B70" w:rsidP="00E854E1">
      <w:pPr>
        <w:pStyle w:val="a7"/>
        <w:numPr>
          <w:ilvl w:val="0"/>
          <w:numId w:val="84"/>
        </w:numPr>
        <w:rPr>
          <w:rFonts w:cs="Arial"/>
          <w:i/>
          <w:szCs w:val="36"/>
          <w:lang w:val="en-US"/>
        </w:rPr>
      </w:pPr>
      <w:r>
        <w:rPr>
          <w:rFonts w:cs="Arial"/>
          <w:i/>
          <w:color w:val="FF0000"/>
          <w:szCs w:val="36"/>
          <w:lang w:val="en-US"/>
        </w:rPr>
        <w:t xml:space="preserve">a ~ of paint {of cream} - </w:t>
      </w:r>
      <w:r>
        <w:rPr>
          <w:rFonts w:cs="Arial"/>
          <w:i/>
          <w:color w:val="FF0000"/>
          <w:szCs w:val="36"/>
        </w:rPr>
        <w:t>т</w:t>
      </w:r>
      <w:r>
        <w:rPr>
          <w:rFonts w:cs="Arial"/>
          <w:i/>
          <w:szCs w:val="36"/>
        </w:rPr>
        <w:t>юбик</w:t>
      </w:r>
      <w:r>
        <w:rPr>
          <w:rFonts w:cs="Arial"/>
          <w:i/>
          <w:szCs w:val="36"/>
          <w:lang w:val="en-US"/>
        </w:rPr>
        <w:t xml:space="preserve"> </w:t>
      </w:r>
      <w:r>
        <w:rPr>
          <w:rFonts w:cs="Arial"/>
          <w:i/>
          <w:szCs w:val="36"/>
        </w:rPr>
        <w:t>краски</w:t>
      </w:r>
      <w:r>
        <w:rPr>
          <w:rFonts w:cs="Arial"/>
          <w:i/>
          <w:szCs w:val="36"/>
          <w:lang w:val="en-US"/>
        </w:rPr>
        <w:t> {</w:t>
      </w:r>
      <w:r>
        <w:rPr>
          <w:rFonts w:cs="Arial"/>
          <w:i/>
          <w:szCs w:val="36"/>
        </w:rPr>
        <w:t>крема</w:t>
      </w:r>
      <w:r>
        <w:rPr>
          <w:rFonts w:cs="Arial"/>
          <w:i/>
          <w:szCs w:val="36"/>
          <w:lang w:val="en-US"/>
        </w:rPr>
        <w:t>}</w:t>
      </w:r>
    </w:p>
    <w:p w:rsidR="00EB1B70" w:rsidRDefault="00EB1B70" w:rsidP="00EB1B70">
      <w:pPr>
        <w:rPr>
          <w:rFonts w:cs="Arial"/>
          <w:szCs w:val="36"/>
        </w:rPr>
      </w:pPr>
      <w:r>
        <w:rPr>
          <w:rFonts w:cs="Arial"/>
          <w:szCs w:val="36"/>
        </w:rPr>
        <w:t>3. туннель (особ. в горе, под водой и т. п.)</w:t>
      </w:r>
    </w:p>
    <w:p w:rsidR="00EB1B70" w:rsidRDefault="00EB1B70" w:rsidP="00EB1B70">
      <w:pPr>
        <w:rPr>
          <w:rFonts w:cs="Arial"/>
          <w:szCs w:val="36"/>
        </w:rPr>
      </w:pPr>
      <w:r>
        <w:rPr>
          <w:rFonts w:cs="Arial"/>
          <w:szCs w:val="36"/>
        </w:rPr>
        <w:t>4. (the ~) амер. </w:t>
      </w:r>
      <w:proofErr w:type="gramStart"/>
      <w:r>
        <w:rPr>
          <w:rFonts w:cs="Arial"/>
          <w:szCs w:val="36"/>
        </w:rPr>
        <w:t>разг.телевизор</w:t>
      </w:r>
      <w:proofErr w:type="gramEnd"/>
    </w:p>
    <w:p w:rsidR="00EB1B70" w:rsidRDefault="00EB1B70" w:rsidP="00EB1B70">
      <w:pPr>
        <w:rPr>
          <w:rFonts w:cs="Arial"/>
          <w:szCs w:val="36"/>
        </w:rPr>
      </w:pPr>
    </w:p>
    <w:p w:rsidR="00EB1B70" w:rsidRDefault="00EB1B70" w:rsidP="00EB1B70">
      <w:pPr>
        <w:rPr>
          <w:rFonts w:cs="Arial"/>
          <w:szCs w:val="36"/>
        </w:rPr>
      </w:pPr>
    </w:p>
    <w:p w:rsidR="00EB1B70" w:rsidRDefault="00EB1B70" w:rsidP="00EB1B70">
      <w:pPr>
        <w:rPr>
          <w:rFonts w:cs="Arial"/>
          <w:szCs w:val="36"/>
        </w:rPr>
      </w:pPr>
    </w:p>
    <w:p w:rsidR="00EB1B70" w:rsidRDefault="00EB1B70" w:rsidP="00EB1B70">
      <w:pPr>
        <w:jc w:val="center"/>
        <w:rPr>
          <w:rFonts w:cs="Arial"/>
          <w:b/>
          <w:i/>
          <w:color w:val="FF0000"/>
          <w:szCs w:val="36"/>
        </w:rPr>
      </w:pPr>
      <w:r>
        <w:rPr>
          <w:rFonts w:cs="Arial"/>
          <w:b/>
          <w:i/>
          <w:color w:val="FF0000"/>
          <w:szCs w:val="36"/>
        </w:rPr>
        <w:t>KNOWLEDGE ** {ʹnɒlıdʒ} n</w:t>
      </w:r>
    </w:p>
    <w:p w:rsidR="00EB1B70" w:rsidRDefault="00EB1B70" w:rsidP="00EB1B70">
      <w:pPr>
        <w:rPr>
          <w:rFonts w:cs="Arial"/>
          <w:color w:val="FF0000"/>
          <w:szCs w:val="36"/>
        </w:rPr>
      </w:pPr>
      <w:r>
        <w:rPr>
          <w:rFonts w:cs="Arial"/>
          <w:color w:val="FF0000"/>
          <w:szCs w:val="36"/>
        </w:rPr>
        <w:t>1. знание; познания, сведения, осведомленность</w:t>
      </w:r>
    </w:p>
    <w:p w:rsidR="00EB1B70" w:rsidRDefault="00EB1B70" w:rsidP="00E854E1">
      <w:pPr>
        <w:pStyle w:val="a7"/>
        <w:numPr>
          <w:ilvl w:val="0"/>
          <w:numId w:val="85"/>
        </w:numPr>
        <w:rPr>
          <w:rFonts w:cs="Arial"/>
          <w:i/>
          <w:szCs w:val="36"/>
        </w:rPr>
      </w:pPr>
      <w:r>
        <w:rPr>
          <w:rFonts w:cs="Arial"/>
          <w:i/>
          <w:color w:val="FF0000"/>
          <w:szCs w:val="36"/>
        </w:rPr>
        <w:t>~ of life {music, chemistry</w:t>
      </w:r>
      <w:r>
        <w:rPr>
          <w:rFonts w:cs="Arial"/>
          <w:i/>
          <w:szCs w:val="36"/>
        </w:rPr>
        <w:t>, French} - знание жизни {музыки, химии, французского языка}</w:t>
      </w:r>
    </w:p>
    <w:p w:rsidR="00EB1B70" w:rsidRDefault="00EB1B70" w:rsidP="00E854E1">
      <w:pPr>
        <w:pStyle w:val="a7"/>
        <w:numPr>
          <w:ilvl w:val="0"/>
          <w:numId w:val="85"/>
        </w:numPr>
        <w:rPr>
          <w:rFonts w:cs="Arial"/>
          <w:i/>
          <w:szCs w:val="36"/>
        </w:rPr>
      </w:pPr>
      <w:r>
        <w:rPr>
          <w:rFonts w:cs="Arial"/>
          <w:i/>
          <w:szCs w:val="36"/>
        </w:rPr>
        <w:t>~ on the subject - знания /познания/ по данному предмету</w:t>
      </w:r>
    </w:p>
    <w:p w:rsidR="00EB1B70" w:rsidRDefault="00EB1B70" w:rsidP="00E854E1">
      <w:pPr>
        <w:pStyle w:val="a7"/>
        <w:numPr>
          <w:ilvl w:val="0"/>
          <w:numId w:val="85"/>
        </w:numPr>
        <w:rPr>
          <w:rFonts w:cs="Arial"/>
          <w:i/>
          <w:szCs w:val="36"/>
        </w:rPr>
      </w:pPr>
      <w:r>
        <w:rPr>
          <w:rFonts w:cs="Arial"/>
          <w:i/>
          <w:szCs w:val="36"/>
        </w:rPr>
        <w:t>lack of ~ - недостаток знаний /эрудиции/</w:t>
      </w:r>
    </w:p>
    <w:p w:rsidR="00EB1B70" w:rsidRDefault="00EB1B70" w:rsidP="00E854E1">
      <w:pPr>
        <w:pStyle w:val="a7"/>
        <w:numPr>
          <w:ilvl w:val="0"/>
          <w:numId w:val="85"/>
        </w:numPr>
        <w:rPr>
          <w:rFonts w:cs="Arial"/>
          <w:i/>
          <w:szCs w:val="36"/>
        </w:rPr>
      </w:pPr>
      <w:r>
        <w:rPr>
          <w:rFonts w:cs="Arial"/>
          <w:i/>
          <w:szCs w:val="36"/>
        </w:rPr>
        <w:t>a matter of common ~ - всем известный вопрос</w:t>
      </w:r>
    </w:p>
    <w:p w:rsidR="00EB1B70" w:rsidRDefault="00EB1B70" w:rsidP="00E854E1">
      <w:pPr>
        <w:pStyle w:val="a7"/>
        <w:numPr>
          <w:ilvl w:val="0"/>
          <w:numId w:val="85"/>
        </w:numPr>
        <w:rPr>
          <w:rFonts w:cs="Arial"/>
          <w:i/>
          <w:szCs w:val="36"/>
        </w:rPr>
      </w:pPr>
      <w:r>
        <w:rPr>
          <w:rFonts w:cs="Arial"/>
          <w:i/>
          <w:szCs w:val="36"/>
        </w:rPr>
        <w:t>to accumulate {to acquire, to get} ~ - накапливать {приобретать, получать} знания</w:t>
      </w:r>
    </w:p>
    <w:p w:rsidR="00EB1B70" w:rsidRDefault="00EB1B70" w:rsidP="00E854E1">
      <w:pPr>
        <w:pStyle w:val="a7"/>
        <w:numPr>
          <w:ilvl w:val="0"/>
          <w:numId w:val="85"/>
        </w:numPr>
        <w:rPr>
          <w:rFonts w:cs="Arial"/>
          <w:i/>
          <w:szCs w:val="36"/>
          <w:lang w:val="en-US"/>
        </w:rPr>
      </w:pPr>
      <w:proofErr w:type="gramStart"/>
      <w:r>
        <w:rPr>
          <w:rFonts w:cs="Arial"/>
          <w:i/>
          <w:szCs w:val="36"/>
          <w:lang w:val="en-US"/>
        </w:rPr>
        <w:t>to</w:t>
      </w:r>
      <w:proofErr w:type="gramEnd"/>
      <w:r>
        <w:rPr>
          <w:rFonts w:cs="Arial"/>
          <w:i/>
          <w:szCs w:val="36"/>
          <w:lang w:val="en-US"/>
        </w:rPr>
        <w:t xml:space="preserve"> have a reading ~ of a language - </w:t>
      </w:r>
      <w:r>
        <w:rPr>
          <w:rFonts w:cs="Arial"/>
          <w:i/>
          <w:szCs w:val="36"/>
        </w:rPr>
        <w:t>уметь</w:t>
      </w:r>
      <w:r>
        <w:rPr>
          <w:rFonts w:cs="Arial"/>
          <w:i/>
          <w:szCs w:val="36"/>
          <w:lang w:val="en-US"/>
        </w:rPr>
        <w:t xml:space="preserve"> </w:t>
      </w:r>
      <w:r>
        <w:rPr>
          <w:rFonts w:cs="Arial"/>
          <w:i/>
          <w:szCs w:val="36"/>
        </w:rPr>
        <w:t>читать</w:t>
      </w:r>
      <w:r>
        <w:rPr>
          <w:rFonts w:cs="Arial"/>
          <w:i/>
          <w:szCs w:val="36"/>
          <w:lang w:val="en-US"/>
        </w:rPr>
        <w:t xml:space="preserve"> </w:t>
      </w:r>
      <w:r>
        <w:rPr>
          <w:rFonts w:cs="Arial"/>
          <w:i/>
          <w:szCs w:val="36"/>
        </w:rPr>
        <w:t>на</w:t>
      </w:r>
      <w:r>
        <w:rPr>
          <w:rFonts w:cs="Arial"/>
          <w:i/>
          <w:szCs w:val="36"/>
          <w:lang w:val="en-US"/>
        </w:rPr>
        <w:t xml:space="preserve"> </w:t>
      </w:r>
      <w:r>
        <w:rPr>
          <w:rFonts w:cs="Arial"/>
          <w:i/>
          <w:szCs w:val="36"/>
        </w:rPr>
        <w:t>каком</w:t>
      </w:r>
      <w:r>
        <w:rPr>
          <w:rFonts w:cs="Arial"/>
          <w:i/>
          <w:szCs w:val="36"/>
          <w:lang w:val="en-US"/>
        </w:rPr>
        <w:t>-</w:t>
      </w:r>
      <w:r>
        <w:rPr>
          <w:rFonts w:cs="Arial"/>
          <w:i/>
          <w:szCs w:val="36"/>
        </w:rPr>
        <w:t>л</w:t>
      </w:r>
      <w:r>
        <w:rPr>
          <w:rFonts w:cs="Arial"/>
          <w:i/>
          <w:szCs w:val="36"/>
          <w:lang w:val="en-US"/>
        </w:rPr>
        <w:t xml:space="preserve">. </w:t>
      </w:r>
      <w:r>
        <w:rPr>
          <w:rFonts w:cs="Arial"/>
          <w:i/>
          <w:szCs w:val="36"/>
        </w:rPr>
        <w:t>языке</w:t>
      </w:r>
    </w:p>
    <w:p w:rsidR="00EB1B70" w:rsidRDefault="00EB1B70" w:rsidP="00EB1B70">
      <w:pPr>
        <w:shd w:val="clear" w:color="auto" w:fill="000000" w:themeFill="text1"/>
        <w:jc w:val="center"/>
        <w:rPr>
          <w:rFonts w:cs="Arial"/>
          <w:b/>
          <w:color w:val="FFFFFF" w:themeColor="background1"/>
          <w:szCs w:val="36"/>
          <w:highlight w:val="black"/>
          <w:lang w:val="en-US"/>
        </w:rPr>
      </w:pPr>
    </w:p>
    <w:p w:rsidR="00EB1B70" w:rsidRDefault="00EB1B70" w:rsidP="00EB1B70">
      <w:pPr>
        <w:shd w:val="clear" w:color="auto" w:fill="000000" w:themeFill="text1"/>
        <w:jc w:val="center"/>
        <w:rPr>
          <w:rFonts w:cs="Arial"/>
          <w:b/>
          <w:color w:val="FFFFFF" w:themeColor="background1"/>
          <w:szCs w:val="36"/>
          <w:highlight w:val="black"/>
          <w:lang w:val="en-US"/>
        </w:rPr>
      </w:pPr>
    </w:p>
    <w:p w:rsidR="00EB1B70" w:rsidRDefault="00EB1B70" w:rsidP="00EB1B70">
      <w:pPr>
        <w:shd w:val="clear" w:color="auto" w:fill="000000" w:themeFill="text1"/>
        <w:jc w:val="center"/>
        <w:rPr>
          <w:rFonts w:cs="Arial"/>
          <w:b/>
          <w:color w:val="FFFFFF" w:themeColor="background1"/>
          <w:szCs w:val="36"/>
          <w:highlight w:val="black"/>
          <w:lang w:val="en-US"/>
        </w:rPr>
      </w:pPr>
    </w:p>
    <w:p w:rsidR="00EB1B70" w:rsidRDefault="00EB1B70" w:rsidP="00EB1B70">
      <w:pPr>
        <w:jc w:val="center"/>
        <w:rPr>
          <w:rFonts w:cs="Arial"/>
          <w:b/>
          <w:i/>
          <w:color w:val="FF0000"/>
          <w:szCs w:val="36"/>
        </w:rPr>
      </w:pPr>
      <w:r>
        <w:rPr>
          <w:rFonts w:cs="Arial"/>
          <w:b/>
          <w:i/>
          <w:color w:val="FF0000"/>
          <w:szCs w:val="36"/>
        </w:rPr>
        <w:t>STRETCHING ** ['streʧɪŋ]</w:t>
      </w:r>
    </w:p>
    <w:p w:rsidR="00EB1B70" w:rsidRDefault="00EB1B70" w:rsidP="00EB1B70">
      <w:pPr>
        <w:rPr>
          <w:rFonts w:cs="Arial"/>
          <w:color w:val="FFFF00"/>
          <w:szCs w:val="36"/>
        </w:rPr>
      </w:pPr>
      <w:r>
        <w:rPr>
          <w:rFonts w:cs="Arial"/>
          <w:color w:val="FF0000"/>
          <w:szCs w:val="36"/>
        </w:rPr>
        <w:t>сущ. Растяжка, растяжение</w:t>
      </w:r>
    </w:p>
    <w:p w:rsidR="00EB1B70" w:rsidRDefault="00EB1B70" w:rsidP="00EB1B70">
      <w:pPr>
        <w:rPr>
          <w:rFonts w:cs="Arial"/>
          <w:szCs w:val="36"/>
        </w:rPr>
      </w:pPr>
      <w:r>
        <w:rPr>
          <w:rFonts w:cs="Arial"/>
          <w:szCs w:val="36"/>
        </w:rPr>
        <w:t>натяжение, натягивание</w:t>
      </w:r>
    </w:p>
    <w:p w:rsidR="00EB1B70" w:rsidRDefault="00EB1B70" w:rsidP="00EB1B70">
      <w:pPr>
        <w:rPr>
          <w:rFonts w:cs="Arial"/>
          <w:szCs w:val="36"/>
        </w:rPr>
      </w:pPr>
    </w:p>
    <w:p w:rsidR="00EB1B70" w:rsidRDefault="00EB1B70" w:rsidP="00EB1B70">
      <w:pPr>
        <w:rPr>
          <w:rFonts w:cs="Arial"/>
          <w:szCs w:val="36"/>
        </w:rPr>
      </w:pPr>
    </w:p>
    <w:p w:rsidR="00EB1B70" w:rsidRDefault="00EB1B70" w:rsidP="00EB1B70">
      <w:pPr>
        <w:rPr>
          <w:rFonts w:cs="Arial"/>
          <w:szCs w:val="36"/>
        </w:rPr>
      </w:pPr>
    </w:p>
    <w:p w:rsidR="00EB1B70" w:rsidRDefault="00EB1B70" w:rsidP="00EB1B70">
      <w:pPr>
        <w:jc w:val="center"/>
        <w:rPr>
          <w:b/>
          <w:i/>
          <w:color w:val="FF0000"/>
        </w:rPr>
      </w:pPr>
      <w:r>
        <w:rPr>
          <w:b/>
          <w:i/>
          <w:color w:val="FF0000"/>
          <w:lang w:val="en-US"/>
        </w:rPr>
        <w:t>RECKLESSNESS</w:t>
      </w:r>
      <w:r>
        <w:rPr>
          <w:b/>
          <w:i/>
          <w:color w:val="FF0000"/>
        </w:rPr>
        <w:t xml:space="preserve"> **</w:t>
      </w:r>
      <w:r w:rsidR="00E854E1" w:rsidRPr="00BB4CFF">
        <w:rPr>
          <w:b/>
          <w:i/>
          <w:color w:val="FF0000"/>
        </w:rPr>
        <w:t xml:space="preserve"> </w:t>
      </w:r>
      <w:r>
        <w:rPr>
          <w:b/>
          <w:i/>
          <w:color w:val="FF0000"/>
        </w:rPr>
        <w:t>[ˈ</w:t>
      </w:r>
      <w:r>
        <w:rPr>
          <w:b/>
          <w:i/>
          <w:color w:val="FF0000"/>
          <w:lang w:val="en-US"/>
        </w:rPr>
        <w:t>rekl</w:t>
      </w:r>
      <w:r>
        <w:rPr>
          <w:b/>
          <w:i/>
          <w:color w:val="FF0000"/>
        </w:rPr>
        <w:t>ə</w:t>
      </w:r>
      <w:r>
        <w:rPr>
          <w:b/>
          <w:i/>
          <w:color w:val="FF0000"/>
          <w:lang w:val="en-US"/>
        </w:rPr>
        <w:t>sn</w:t>
      </w:r>
      <w:r>
        <w:rPr>
          <w:b/>
          <w:i/>
          <w:color w:val="FF0000"/>
        </w:rPr>
        <w:t>ə</w:t>
      </w:r>
      <w:r>
        <w:rPr>
          <w:b/>
          <w:i/>
          <w:color w:val="FF0000"/>
          <w:lang w:val="en-US"/>
        </w:rPr>
        <w:t>s</w:t>
      </w:r>
      <w:r>
        <w:rPr>
          <w:b/>
          <w:i/>
          <w:color w:val="FF0000"/>
        </w:rPr>
        <w:t>]</w:t>
      </w:r>
    </w:p>
    <w:p w:rsidR="00EB1B70" w:rsidRDefault="00EB1B70" w:rsidP="00EB1B70">
      <w:pPr>
        <w:rPr>
          <w:color w:val="FFFF00"/>
        </w:rPr>
      </w:pPr>
      <w:r>
        <w:rPr>
          <w:color w:val="FF0000"/>
        </w:rPr>
        <w:lastRenderedPageBreak/>
        <w:t xml:space="preserve">1 безрассудство </w:t>
      </w:r>
      <w:r>
        <w:rPr>
          <w:color w:val="FFFF00"/>
        </w:rPr>
        <w:t>бесшабашность лихачество неосторожность небрежность беспечность</w:t>
      </w:r>
    </w:p>
    <w:p w:rsidR="00EB1B70" w:rsidRDefault="00EB1B70" w:rsidP="00EB1B70">
      <w:pPr>
        <w:rPr>
          <w:color w:val="FFFF00"/>
        </w:rPr>
      </w:pPr>
    </w:p>
    <w:p w:rsidR="00EB1B70" w:rsidRDefault="00EB1B70" w:rsidP="00EB1B70">
      <w:pPr>
        <w:rPr>
          <w:color w:val="FFFF00"/>
        </w:rPr>
      </w:pPr>
    </w:p>
    <w:p w:rsidR="00EB1B70" w:rsidRDefault="00EB1B70" w:rsidP="00EB1B70">
      <w:pPr>
        <w:rPr>
          <w:color w:val="FFFF00"/>
        </w:rPr>
      </w:pPr>
    </w:p>
    <w:p w:rsidR="00EB1B70" w:rsidRDefault="00EB1B70" w:rsidP="00EB1B70">
      <w:pPr>
        <w:shd w:val="clear" w:color="auto" w:fill="000000" w:themeFill="text1"/>
        <w:jc w:val="center"/>
        <w:rPr>
          <w:rFonts w:cs="Arial"/>
          <w:b/>
          <w:color w:val="FF0000"/>
          <w:szCs w:val="36"/>
          <w:highlight w:val="black"/>
        </w:rPr>
      </w:pPr>
      <w:r>
        <w:rPr>
          <w:rFonts w:cs="Arial"/>
          <w:b/>
          <w:color w:val="FF0000"/>
          <w:szCs w:val="36"/>
          <w:highlight w:val="black"/>
        </w:rPr>
        <w:t>HOSTILE ** [ʹhɒstaıl]</w:t>
      </w:r>
    </w:p>
    <w:p w:rsidR="00EB1B70" w:rsidRPr="00EB1B70" w:rsidRDefault="00BB4CFF" w:rsidP="00EB1B70">
      <w:pPr>
        <w:rPr>
          <w:lang w:val="en-US"/>
        </w:rPr>
      </w:pPr>
      <w:hyperlink r:id="rId6" w:history="1">
        <w:proofErr w:type="gramStart"/>
        <w:r w:rsidR="00EB1B70">
          <w:rPr>
            <w:rStyle w:val="a5"/>
            <w:rFonts w:cs="Arial"/>
            <w:color w:val="1D2A57"/>
            <w:lang w:val="en-US"/>
          </w:rPr>
          <w:t>[ </w:t>
        </w:r>
        <w:r w:rsidR="00EB1B70">
          <w:rPr>
            <w:rStyle w:val="gc"/>
            <w:rFonts w:cs="Arial"/>
            <w:color w:val="1D2A57"/>
            <w:spacing w:val="15"/>
            <w:lang w:val="en-US"/>
          </w:rPr>
          <w:t>before</w:t>
        </w:r>
        <w:proofErr w:type="gramEnd"/>
        <w:r w:rsidR="00EB1B70">
          <w:rPr>
            <w:rStyle w:val="gc"/>
            <w:rFonts w:cs="Arial"/>
            <w:color w:val="1D2A57"/>
            <w:spacing w:val="15"/>
            <w:lang w:val="en-US"/>
          </w:rPr>
          <w:t xml:space="preserve"> noun</w:t>
        </w:r>
        <w:r w:rsidR="00EB1B70">
          <w:rPr>
            <w:rStyle w:val="a5"/>
            <w:rFonts w:cs="Arial"/>
            <w:color w:val="1D2A57"/>
            <w:lang w:val="en-US"/>
          </w:rPr>
          <w:t> ]</w:t>
        </w:r>
      </w:hyperlink>
    </w:p>
    <w:p w:rsidR="00EB1B70" w:rsidRDefault="00BB4CFF" w:rsidP="00EB1B70">
      <w:pPr>
        <w:rPr>
          <w:rFonts w:cs="Arial"/>
          <w:b/>
          <w:bCs/>
          <w:color w:val="1D2A57"/>
          <w:sz w:val="27"/>
          <w:szCs w:val="27"/>
          <w:lang w:val="en-US"/>
        </w:rPr>
      </w:pPr>
      <w:hyperlink r:id="rId7" w:tooltip="connected" w:history="1">
        <w:proofErr w:type="gramStart"/>
        <w:r w:rsidR="00EB1B70">
          <w:rPr>
            <w:rStyle w:val="a5"/>
            <w:rFonts w:cs="Arial"/>
            <w:b/>
            <w:bCs/>
            <w:color w:val="1D2A57"/>
            <w:sz w:val="27"/>
            <w:szCs w:val="27"/>
            <w:lang w:val="en-US"/>
          </w:rPr>
          <w:t>connected</w:t>
        </w:r>
        <w:proofErr w:type="gramEnd"/>
      </w:hyperlink>
      <w:r w:rsidR="00EB1B70">
        <w:rPr>
          <w:rFonts w:cs="Arial"/>
          <w:b/>
          <w:bCs/>
          <w:color w:val="1D2A57"/>
          <w:sz w:val="27"/>
          <w:szCs w:val="27"/>
          <w:lang w:val="en-US"/>
        </w:rPr>
        <w:t> with the </w:t>
      </w:r>
      <w:hyperlink r:id="rId8" w:tooltip="enemy" w:history="1">
        <w:r w:rsidR="00EB1B70">
          <w:rPr>
            <w:rStyle w:val="a5"/>
            <w:rFonts w:cs="Arial"/>
            <w:b/>
            <w:bCs/>
            <w:color w:val="1D2A57"/>
            <w:sz w:val="27"/>
            <w:szCs w:val="27"/>
            <w:lang w:val="en-US"/>
          </w:rPr>
          <w:t>enemy</w:t>
        </w:r>
      </w:hyperlink>
      <w:r w:rsidR="00EB1B70">
        <w:rPr>
          <w:rFonts w:cs="Arial"/>
          <w:b/>
          <w:bCs/>
          <w:color w:val="1D2A57"/>
          <w:sz w:val="27"/>
          <w:szCs w:val="27"/>
          <w:lang w:val="en-US"/>
        </w:rPr>
        <w:t> in a </w:t>
      </w:r>
      <w:hyperlink r:id="rId9" w:tooltip="war" w:history="1">
        <w:r w:rsidR="00EB1B70">
          <w:rPr>
            <w:rStyle w:val="a5"/>
            <w:rFonts w:cs="Arial"/>
            <w:b/>
            <w:bCs/>
            <w:color w:val="1D2A57"/>
            <w:sz w:val="27"/>
            <w:szCs w:val="27"/>
            <w:lang w:val="en-US"/>
          </w:rPr>
          <w:t>war</w:t>
        </w:r>
      </w:hyperlink>
      <w:r w:rsidR="00EB1B70">
        <w:rPr>
          <w:rFonts w:cs="Arial"/>
          <w:b/>
          <w:bCs/>
          <w:color w:val="1D2A57"/>
          <w:sz w:val="27"/>
          <w:szCs w:val="27"/>
          <w:lang w:val="en-US"/>
        </w:rPr>
        <w:t>:</w:t>
      </w:r>
    </w:p>
    <w:p w:rsidR="00EB1B70" w:rsidRDefault="00EB1B70" w:rsidP="00EB1B70">
      <w:pPr>
        <w:shd w:val="clear" w:color="auto" w:fill="000000" w:themeFill="text1"/>
        <w:rPr>
          <w:rFonts w:cs="Arial"/>
          <w:color w:val="FFFF00"/>
          <w:szCs w:val="36"/>
          <w:highlight w:val="black"/>
        </w:rPr>
      </w:pPr>
      <w:r>
        <w:rPr>
          <w:rFonts w:cs="Arial"/>
          <w:b/>
          <w:i/>
          <w:color w:val="FFFF00"/>
          <w:szCs w:val="36"/>
          <w:highlight w:val="black"/>
        </w:rPr>
        <w:t>ПРИЛ.</w:t>
      </w:r>
      <w:r>
        <w:rPr>
          <w:rFonts w:cs="Arial"/>
          <w:color w:val="FFFF00"/>
          <w:szCs w:val="36"/>
          <w:highlight w:val="black"/>
        </w:rPr>
        <w:t xml:space="preserve"> 1. неприятельский, вражеский; принадлежащий противнику </w:t>
      </w:r>
    </w:p>
    <w:p w:rsidR="00EB1B70" w:rsidRDefault="00EB1B70" w:rsidP="00E854E1">
      <w:pPr>
        <w:pStyle w:val="a7"/>
        <w:numPr>
          <w:ilvl w:val="0"/>
          <w:numId w:val="86"/>
        </w:numPr>
        <w:shd w:val="clear" w:color="auto" w:fill="000000" w:themeFill="text1"/>
        <w:rPr>
          <w:rFonts w:cs="Arial"/>
          <w:i/>
          <w:color w:val="FFFF00"/>
          <w:szCs w:val="36"/>
          <w:highlight w:val="black"/>
        </w:rPr>
      </w:pPr>
      <w:r>
        <w:rPr>
          <w:rFonts w:cs="Arial"/>
          <w:i/>
          <w:color w:val="FFFF00"/>
          <w:szCs w:val="36"/>
          <w:highlight w:val="black"/>
        </w:rPr>
        <w:t>~ army [aviation] - армия [авиация] противника </w:t>
      </w:r>
    </w:p>
    <w:p w:rsidR="00EB1B70" w:rsidRDefault="00EB1B70" w:rsidP="00E854E1">
      <w:pPr>
        <w:pStyle w:val="a7"/>
        <w:numPr>
          <w:ilvl w:val="0"/>
          <w:numId w:val="86"/>
        </w:numPr>
        <w:shd w:val="clear" w:color="auto" w:fill="000000" w:themeFill="text1"/>
        <w:rPr>
          <w:rFonts w:cs="Arial"/>
          <w:i/>
          <w:color w:val="FFFFFF" w:themeColor="background1"/>
          <w:szCs w:val="36"/>
          <w:highlight w:val="black"/>
        </w:rPr>
      </w:pPr>
      <w:r>
        <w:rPr>
          <w:rFonts w:cs="Arial"/>
          <w:i/>
          <w:color w:val="FFFF00"/>
          <w:szCs w:val="36"/>
          <w:highlight w:val="black"/>
        </w:rPr>
        <w:t xml:space="preserve">~ camp - </w:t>
      </w:r>
      <w:r>
        <w:rPr>
          <w:rFonts w:cs="Arial"/>
          <w:i/>
          <w:color w:val="FFFFFF" w:themeColor="background1"/>
          <w:szCs w:val="36"/>
          <w:highlight w:val="black"/>
        </w:rPr>
        <w:t>вражеский стан </w:t>
      </w:r>
    </w:p>
    <w:p w:rsidR="00EB1B70" w:rsidRDefault="00EB1B70" w:rsidP="00E854E1">
      <w:pPr>
        <w:pStyle w:val="a7"/>
        <w:numPr>
          <w:ilvl w:val="0"/>
          <w:numId w:val="86"/>
        </w:numPr>
        <w:shd w:val="clear" w:color="auto" w:fill="000000" w:themeFill="text1"/>
        <w:rPr>
          <w:rFonts w:cs="Arial"/>
          <w:i/>
          <w:color w:val="FFFFFF" w:themeColor="background1"/>
          <w:szCs w:val="36"/>
          <w:highlight w:val="black"/>
        </w:rPr>
      </w:pPr>
      <w:r>
        <w:rPr>
          <w:rFonts w:cs="Arial"/>
          <w:i/>
          <w:color w:val="FFFFFF" w:themeColor="background1"/>
          <w:szCs w:val="36"/>
          <w:highlight w:val="black"/>
        </w:rPr>
        <w:t>~ ground - вражеская территория </w:t>
      </w:r>
    </w:p>
    <w:p w:rsidR="00EB1B70" w:rsidRDefault="00EB1B70" w:rsidP="00EB1B70">
      <w:pPr>
        <w:shd w:val="clear" w:color="auto" w:fill="000000" w:themeFill="text1"/>
        <w:rPr>
          <w:rFonts w:ascii="Open Sans" w:hAnsi="Open Sans"/>
          <w:color w:val="303336"/>
          <w:spacing w:val="3"/>
          <w:sz w:val="27"/>
          <w:szCs w:val="27"/>
          <w:shd w:val="clear" w:color="auto" w:fill="FFFFFF"/>
          <w:lang w:val="en-US"/>
        </w:rPr>
      </w:pPr>
      <w:r>
        <w:rPr>
          <w:rStyle w:val="a8"/>
          <w:rFonts w:ascii="Open Sans" w:hAnsi="Open Sans"/>
          <w:color w:val="303336"/>
          <w:spacing w:val="3"/>
          <w:sz w:val="27"/>
          <w:szCs w:val="27"/>
          <w:bdr w:val="none" w:sz="0" w:space="0" w:color="auto" w:frame="1"/>
          <w:shd w:val="clear" w:color="auto" w:fill="FFFFFF"/>
          <w:lang w:val="en-US"/>
        </w:rPr>
        <w:t>: </w:t>
      </w:r>
      <w:r>
        <w:rPr>
          <w:rFonts w:ascii="Open Sans" w:hAnsi="Open Sans"/>
          <w:color w:val="303336"/>
          <w:spacing w:val="3"/>
          <w:sz w:val="27"/>
          <w:szCs w:val="27"/>
          <w:shd w:val="clear" w:color="auto" w:fill="FFFFFF"/>
          <w:lang w:val="en-US"/>
        </w:rPr>
        <w:t xml:space="preserve">marked by </w:t>
      </w:r>
      <w:proofErr w:type="gramStart"/>
      <w:r>
        <w:rPr>
          <w:rFonts w:ascii="Open Sans" w:hAnsi="Open Sans"/>
          <w:color w:val="303336"/>
          <w:spacing w:val="3"/>
          <w:sz w:val="27"/>
          <w:szCs w:val="27"/>
          <w:shd w:val="clear" w:color="auto" w:fill="FFFFFF"/>
          <w:lang w:val="en-US"/>
        </w:rPr>
        <w:t>malevolence </w:t>
      </w:r>
      <w:r>
        <w:rPr>
          <w:rStyle w:val="a8"/>
          <w:rFonts w:ascii="Open Sans" w:hAnsi="Open Sans"/>
          <w:color w:val="303336"/>
          <w:spacing w:val="3"/>
          <w:sz w:val="27"/>
          <w:szCs w:val="27"/>
          <w:bdr w:val="none" w:sz="0" w:space="0" w:color="auto" w:frame="1"/>
          <w:shd w:val="clear" w:color="auto" w:fill="FFFFFF"/>
          <w:lang w:val="en-US"/>
        </w:rPr>
        <w:t>:</w:t>
      </w:r>
      <w:proofErr w:type="gramEnd"/>
      <w:r>
        <w:rPr>
          <w:rStyle w:val="a8"/>
          <w:rFonts w:ascii="Open Sans" w:hAnsi="Open Sans"/>
          <w:color w:val="303336"/>
          <w:spacing w:val="3"/>
          <w:sz w:val="27"/>
          <w:szCs w:val="27"/>
          <w:bdr w:val="none" w:sz="0" w:space="0" w:color="auto" w:frame="1"/>
          <w:shd w:val="clear" w:color="auto" w:fill="FFFFFF"/>
          <w:lang w:val="en-US"/>
        </w:rPr>
        <w:t> </w:t>
      </w:r>
      <w:r>
        <w:rPr>
          <w:rFonts w:ascii="Open Sans" w:hAnsi="Open Sans"/>
          <w:color w:val="303336"/>
          <w:spacing w:val="3"/>
          <w:sz w:val="27"/>
          <w:szCs w:val="27"/>
          <w:shd w:val="clear" w:color="auto" w:fill="FFFFFF"/>
          <w:lang w:val="en-US"/>
        </w:rPr>
        <w:t>having or showing unfriendly feelings</w:t>
      </w:r>
    </w:p>
    <w:p w:rsidR="00EB1B70" w:rsidRDefault="00EB1B70" w:rsidP="00EB1B70">
      <w:pPr>
        <w:shd w:val="clear" w:color="auto" w:fill="000000" w:themeFill="text1"/>
        <w:rPr>
          <w:rFonts w:ascii="Open Sans" w:hAnsi="Open Sans"/>
          <w:color w:val="303336"/>
          <w:spacing w:val="3"/>
          <w:sz w:val="27"/>
          <w:szCs w:val="27"/>
          <w:shd w:val="clear" w:color="auto" w:fill="FFFFFF"/>
          <w:lang w:val="en-US"/>
        </w:rPr>
      </w:pPr>
    </w:p>
    <w:p w:rsidR="00EB1B70" w:rsidRDefault="00BB4CFF" w:rsidP="00EB1B70">
      <w:pPr>
        <w:shd w:val="clear" w:color="auto" w:fill="000000" w:themeFill="text1"/>
        <w:rPr>
          <w:rFonts w:cs="Arial"/>
          <w:b/>
          <w:bCs/>
          <w:color w:val="1D2A57"/>
          <w:sz w:val="27"/>
          <w:szCs w:val="27"/>
          <w:lang w:val="en-US"/>
        </w:rPr>
      </w:pPr>
      <w:hyperlink r:id="rId10" w:tooltip="showing" w:history="1">
        <w:r w:rsidR="00EB1B70">
          <w:rPr>
            <w:rStyle w:val="a5"/>
            <w:rFonts w:cs="Arial"/>
            <w:b/>
            <w:bCs/>
            <w:color w:val="1D2A57"/>
            <w:sz w:val="27"/>
            <w:szCs w:val="27"/>
            <w:lang w:val="en-US"/>
          </w:rPr>
          <w:t>showing</w:t>
        </w:r>
      </w:hyperlink>
      <w:r w:rsidR="00EB1B70">
        <w:rPr>
          <w:rFonts w:cs="Arial"/>
          <w:b/>
          <w:bCs/>
          <w:color w:val="1D2A57"/>
          <w:sz w:val="27"/>
          <w:szCs w:val="27"/>
          <w:lang w:val="en-US"/>
        </w:rPr>
        <w:t> </w:t>
      </w:r>
      <w:hyperlink r:id="rId11" w:tooltip="strong" w:history="1">
        <w:r w:rsidR="00EB1B70">
          <w:rPr>
            <w:rStyle w:val="a5"/>
            <w:rFonts w:cs="Arial"/>
            <w:b/>
            <w:bCs/>
            <w:color w:val="1D2A57"/>
            <w:sz w:val="27"/>
            <w:szCs w:val="27"/>
            <w:lang w:val="en-US"/>
          </w:rPr>
          <w:t>strong</w:t>
        </w:r>
      </w:hyperlink>
      <w:r w:rsidR="00EB1B70">
        <w:rPr>
          <w:rFonts w:cs="Arial"/>
          <w:b/>
          <w:bCs/>
          <w:color w:val="1D2A57"/>
          <w:sz w:val="27"/>
          <w:szCs w:val="27"/>
          <w:lang w:val="en-US"/>
        </w:rPr>
        <w:t> </w:t>
      </w:r>
      <w:hyperlink r:id="rId12" w:tooltip="dislike" w:history="1">
        <w:r w:rsidR="00EB1B70">
          <w:rPr>
            <w:rStyle w:val="a5"/>
            <w:rFonts w:cs="Arial"/>
            <w:b/>
            <w:bCs/>
            <w:color w:val="1D2A57"/>
            <w:sz w:val="27"/>
            <w:szCs w:val="27"/>
            <w:lang w:val="en-US"/>
          </w:rPr>
          <w:t>dislike</w:t>
        </w:r>
      </w:hyperlink>
      <w:r w:rsidR="00EB1B70">
        <w:rPr>
          <w:rFonts w:cs="Arial"/>
          <w:b/>
          <w:bCs/>
          <w:color w:val="1D2A57"/>
          <w:sz w:val="27"/>
          <w:szCs w:val="27"/>
          <w:lang w:val="en-US"/>
        </w:rPr>
        <w:t>; </w:t>
      </w:r>
      <w:hyperlink r:id="rId13" w:tooltip="unfriendly" w:history="1">
        <w:r w:rsidR="00EB1B70">
          <w:rPr>
            <w:rStyle w:val="a5"/>
            <w:rFonts w:cs="Arial"/>
            <w:b/>
            <w:bCs/>
            <w:color w:val="1D2A57"/>
            <w:sz w:val="27"/>
            <w:szCs w:val="27"/>
            <w:lang w:val="en-US"/>
          </w:rPr>
          <w:t>unfriendly</w:t>
        </w:r>
      </w:hyperlink>
      <w:r w:rsidR="00EB1B70">
        <w:rPr>
          <w:rFonts w:cs="Arial"/>
          <w:b/>
          <w:bCs/>
          <w:color w:val="1D2A57"/>
          <w:sz w:val="27"/>
          <w:szCs w:val="27"/>
          <w:lang w:val="en-US"/>
        </w:rPr>
        <w:t>:</w:t>
      </w:r>
    </w:p>
    <w:p w:rsidR="00EB1B70" w:rsidRDefault="00EB1B70" w:rsidP="00EB1B70">
      <w:pPr>
        <w:shd w:val="clear" w:color="auto" w:fill="000000" w:themeFill="text1"/>
        <w:rPr>
          <w:rFonts w:cs="Arial"/>
          <w:b/>
          <w:bCs/>
          <w:color w:val="1D2A57"/>
          <w:sz w:val="27"/>
          <w:szCs w:val="27"/>
          <w:lang w:val="en-US"/>
        </w:rPr>
      </w:pPr>
    </w:p>
    <w:p w:rsidR="00EB1B70" w:rsidRDefault="00BB4CFF" w:rsidP="00EB1B70">
      <w:pPr>
        <w:shd w:val="clear" w:color="auto" w:fill="000000" w:themeFill="text1"/>
        <w:rPr>
          <w:rFonts w:cs="Arial"/>
          <w:i/>
          <w:color w:val="FFFFFF" w:themeColor="background1"/>
          <w:szCs w:val="36"/>
          <w:highlight w:val="black"/>
          <w:lang w:val="en-US"/>
        </w:rPr>
      </w:pPr>
      <w:hyperlink r:id="rId14" w:tooltip="unfriendly" w:history="1">
        <w:proofErr w:type="gramStart"/>
        <w:r w:rsidR="00EB1B70">
          <w:rPr>
            <w:rStyle w:val="a5"/>
            <w:rFonts w:cs="Arial"/>
            <w:b/>
            <w:bCs/>
            <w:color w:val="1D2A57"/>
            <w:sz w:val="27"/>
            <w:szCs w:val="27"/>
            <w:lang w:val="en-US"/>
          </w:rPr>
          <w:t>unfriendly</w:t>
        </w:r>
        <w:proofErr w:type="gramEnd"/>
      </w:hyperlink>
      <w:r w:rsidR="00EB1B70">
        <w:rPr>
          <w:rFonts w:cs="Arial"/>
          <w:b/>
          <w:bCs/>
          <w:color w:val="1D2A57"/>
          <w:sz w:val="27"/>
          <w:szCs w:val="27"/>
          <w:lang w:val="en-US"/>
        </w:rPr>
        <w:t> and not </w:t>
      </w:r>
      <w:hyperlink r:id="rId15" w:tooltip="liking" w:history="1">
        <w:r w:rsidR="00EB1B70">
          <w:rPr>
            <w:rStyle w:val="a5"/>
            <w:rFonts w:cs="Arial"/>
            <w:b/>
            <w:bCs/>
            <w:color w:val="1D2A57"/>
            <w:sz w:val="27"/>
            <w:szCs w:val="27"/>
            <w:lang w:val="en-US"/>
          </w:rPr>
          <w:t>liking</w:t>
        </w:r>
      </w:hyperlink>
      <w:r w:rsidR="00EB1B70">
        <w:rPr>
          <w:rFonts w:cs="Arial"/>
          <w:b/>
          <w:bCs/>
          <w:color w:val="1D2A57"/>
          <w:sz w:val="27"/>
          <w:szCs w:val="27"/>
          <w:lang w:val="en-US"/>
        </w:rPr>
        <w:t> something:</w:t>
      </w:r>
    </w:p>
    <w:p w:rsidR="00EB1B70" w:rsidRDefault="00EB1B70" w:rsidP="00EB1B70">
      <w:pPr>
        <w:shd w:val="clear" w:color="auto" w:fill="000000" w:themeFill="text1"/>
        <w:rPr>
          <w:rFonts w:cs="Arial"/>
          <w:color w:val="FFFFFF" w:themeColor="background1"/>
          <w:szCs w:val="36"/>
          <w:highlight w:val="black"/>
        </w:rPr>
      </w:pPr>
      <w:r>
        <w:rPr>
          <w:rFonts w:cs="Arial"/>
          <w:color w:val="FFFFFF" w:themeColor="background1"/>
          <w:szCs w:val="36"/>
          <w:highlight w:val="black"/>
        </w:rPr>
        <w:t>2. враждебный; неприязненный, недружелюбный; враждебно относящийся (к чему-л.)</w:t>
      </w:r>
      <w:r>
        <w:rPr>
          <w:rFonts w:cs="Arial"/>
          <w:color w:val="FFFFFF" w:themeColor="background1"/>
          <w:szCs w:val="36"/>
          <w:highlight w:val="black"/>
          <w:lang w:val="en-US"/>
        </w:rPr>
        <w:t> </w:t>
      </w:r>
    </w:p>
    <w:p w:rsidR="00EB1B70" w:rsidRDefault="00EB1B70" w:rsidP="00E854E1">
      <w:pPr>
        <w:pStyle w:val="a7"/>
        <w:numPr>
          <w:ilvl w:val="0"/>
          <w:numId w:val="86"/>
        </w:numPr>
        <w:shd w:val="clear" w:color="auto" w:fill="000000" w:themeFill="text1"/>
        <w:rPr>
          <w:rFonts w:cs="Arial"/>
          <w:i/>
          <w:color w:val="FFFFFF" w:themeColor="background1"/>
          <w:szCs w:val="36"/>
          <w:highlight w:val="black"/>
        </w:rPr>
      </w:pPr>
      <w:r>
        <w:rPr>
          <w:rFonts w:cs="Arial"/>
          <w:i/>
          <w:color w:val="FFFFFF" w:themeColor="background1"/>
          <w:szCs w:val="36"/>
          <w:highlight w:val="black"/>
        </w:rPr>
        <w:t>~ act [actions] - враждебный акт [-ые действия] </w:t>
      </w:r>
    </w:p>
    <w:p w:rsidR="00EB1B70" w:rsidRDefault="00EB1B70" w:rsidP="00E854E1">
      <w:pPr>
        <w:pStyle w:val="a7"/>
        <w:numPr>
          <w:ilvl w:val="0"/>
          <w:numId w:val="86"/>
        </w:numPr>
        <w:shd w:val="clear" w:color="auto" w:fill="000000" w:themeFill="text1"/>
        <w:rPr>
          <w:rFonts w:cs="Arial"/>
          <w:i/>
          <w:color w:val="FFFFFF" w:themeColor="background1"/>
          <w:szCs w:val="36"/>
          <w:highlight w:val="black"/>
        </w:rPr>
      </w:pPr>
      <w:r>
        <w:rPr>
          <w:rFonts w:cs="Arial"/>
          <w:i/>
          <w:color w:val="FFFFFF" w:themeColor="background1"/>
          <w:szCs w:val="36"/>
          <w:highlight w:val="black"/>
        </w:rPr>
        <w:t>~ looks - недружелюбные взгляды </w:t>
      </w:r>
    </w:p>
    <w:p w:rsidR="00EB1B70" w:rsidRDefault="00EB1B70" w:rsidP="00E854E1">
      <w:pPr>
        <w:pStyle w:val="a7"/>
        <w:numPr>
          <w:ilvl w:val="0"/>
          <w:numId w:val="86"/>
        </w:numPr>
        <w:shd w:val="clear" w:color="auto" w:fill="000000" w:themeFill="text1"/>
        <w:rPr>
          <w:rFonts w:cs="Arial"/>
          <w:i/>
          <w:color w:val="FFFFFF" w:themeColor="background1"/>
          <w:szCs w:val="36"/>
          <w:highlight w:val="black"/>
        </w:rPr>
      </w:pPr>
      <w:r>
        <w:rPr>
          <w:rFonts w:cs="Arial"/>
          <w:i/>
          <w:color w:val="FFFFFF" w:themeColor="background1"/>
          <w:szCs w:val="36"/>
          <w:highlight w:val="black"/>
        </w:rPr>
        <w:t>~ crowd - враждебно настроенная толпа </w:t>
      </w:r>
    </w:p>
    <w:p w:rsidR="00EB1B70" w:rsidRDefault="00EB1B70" w:rsidP="00E854E1">
      <w:pPr>
        <w:pStyle w:val="a7"/>
        <w:numPr>
          <w:ilvl w:val="0"/>
          <w:numId w:val="86"/>
        </w:numPr>
        <w:shd w:val="clear" w:color="auto" w:fill="000000" w:themeFill="text1"/>
        <w:rPr>
          <w:rFonts w:cs="Arial"/>
          <w:i/>
          <w:color w:val="FFFFFF" w:themeColor="background1"/>
          <w:szCs w:val="36"/>
          <w:highlight w:val="black"/>
        </w:rPr>
      </w:pPr>
      <w:r>
        <w:rPr>
          <w:rFonts w:cs="Arial"/>
          <w:i/>
          <w:color w:val="FFFFFF" w:themeColor="background1"/>
          <w:szCs w:val="36"/>
          <w:highlight w:val="black"/>
        </w:rPr>
        <w:t>~ reception - ледяной приём </w:t>
      </w:r>
    </w:p>
    <w:p w:rsidR="00EB1B70" w:rsidRDefault="00EB1B70" w:rsidP="00EB1B70">
      <w:pPr>
        <w:shd w:val="clear" w:color="auto" w:fill="000000" w:themeFill="text1"/>
        <w:jc w:val="center"/>
        <w:rPr>
          <w:rFonts w:cs="Arial"/>
          <w:b/>
          <w:color w:val="FFFFFF" w:themeColor="background1"/>
          <w:szCs w:val="36"/>
          <w:highlight w:val="black"/>
        </w:rPr>
      </w:pPr>
    </w:p>
    <w:p w:rsidR="00EB1B70" w:rsidRDefault="00EB1B70" w:rsidP="00EB1B70">
      <w:pPr>
        <w:shd w:val="clear" w:color="auto" w:fill="000000" w:themeFill="text1"/>
        <w:jc w:val="center"/>
        <w:rPr>
          <w:rFonts w:cs="Arial"/>
          <w:b/>
          <w:color w:val="FFFFFF" w:themeColor="background1"/>
          <w:szCs w:val="36"/>
          <w:highlight w:val="black"/>
        </w:rPr>
      </w:pPr>
    </w:p>
    <w:p w:rsidR="00EB1B70" w:rsidRDefault="00EB1B70" w:rsidP="00EB1B70">
      <w:pPr>
        <w:shd w:val="clear" w:color="auto" w:fill="000000" w:themeFill="text1"/>
        <w:jc w:val="center"/>
        <w:rPr>
          <w:rFonts w:cs="Arial"/>
          <w:b/>
          <w:color w:val="FFFFFF" w:themeColor="background1"/>
          <w:szCs w:val="36"/>
          <w:highlight w:val="black"/>
        </w:rPr>
      </w:pPr>
    </w:p>
    <w:p w:rsidR="00EB1B70" w:rsidRDefault="00EB1B70" w:rsidP="00EB1B70">
      <w:pPr>
        <w:pStyle w:val="1"/>
        <w:rPr>
          <w:lang w:val="en-US"/>
        </w:rPr>
      </w:pPr>
    </w:p>
    <w:p w:rsidR="00EB1B70" w:rsidRDefault="00EB1B70">
      <w:pPr>
        <w:spacing w:after="160" w:line="259" w:lineRule="auto"/>
        <w:rPr>
          <w:rFonts w:ascii="Times New Roman" w:eastAsia="Times New Roman" w:hAnsi="Times New Roman" w:cs="Times New Roman"/>
          <w:b/>
          <w:bCs/>
          <w:kern w:val="36"/>
          <w:sz w:val="48"/>
          <w:szCs w:val="48"/>
          <w:lang w:val="en-US" w:eastAsia="ru-RU"/>
        </w:rPr>
      </w:pPr>
      <w:r>
        <w:rPr>
          <w:lang w:val="en-US"/>
        </w:rPr>
        <w:br w:type="page"/>
      </w:r>
    </w:p>
    <w:p w:rsidR="00401505" w:rsidRPr="009615EA" w:rsidRDefault="00EB1B70" w:rsidP="009615EA">
      <w:pPr>
        <w:pStyle w:val="1"/>
        <w:rPr>
          <w:lang w:val="en-US"/>
        </w:rPr>
      </w:pPr>
      <w:r>
        <w:rPr>
          <w:lang w:val="en-US"/>
        </w:rPr>
        <w:lastRenderedPageBreak/>
        <w:t>START</w:t>
      </w:r>
    </w:p>
    <w:p w:rsidR="00631261" w:rsidRPr="00021A7E" w:rsidRDefault="00631261" w:rsidP="003F7260">
      <w:pPr>
        <w:shd w:val="clear" w:color="auto" w:fill="000000" w:themeFill="text1"/>
        <w:jc w:val="center"/>
        <w:rPr>
          <w:rFonts w:cs="Arial"/>
          <w:b/>
          <w:color w:val="FFFF00"/>
          <w:szCs w:val="36"/>
          <w:highlight w:val="black"/>
        </w:rPr>
      </w:pPr>
    </w:p>
    <w:p w:rsidR="00631261" w:rsidRPr="00021A7E" w:rsidRDefault="00631261" w:rsidP="004F7301">
      <w:pPr>
        <w:jc w:val="center"/>
        <w:rPr>
          <w:rFonts w:cs="Arial"/>
          <w:b/>
          <w:i/>
          <w:color w:val="FFFFFF" w:themeColor="background1"/>
          <w:szCs w:val="36"/>
          <w:u w:val="single"/>
        </w:rPr>
      </w:pPr>
    </w:p>
    <w:p w:rsidR="00631261" w:rsidRPr="00227F3F" w:rsidRDefault="00631261" w:rsidP="004F7301">
      <w:pPr>
        <w:shd w:val="clear" w:color="auto" w:fill="000000" w:themeFill="text1"/>
        <w:jc w:val="center"/>
        <w:rPr>
          <w:rFonts w:cs="Arial"/>
          <w:b/>
          <w:color w:val="FFFFFF" w:themeColor="background1"/>
          <w:szCs w:val="36"/>
          <w:highlight w:val="black"/>
        </w:rPr>
      </w:pPr>
      <w:r w:rsidRPr="009615EA">
        <w:rPr>
          <w:rFonts w:cs="Arial"/>
          <w:b/>
          <w:color w:val="FFFFFF" w:themeColor="background1"/>
          <w:szCs w:val="36"/>
          <w:highlight w:val="black"/>
          <w:lang w:val="en-US"/>
        </w:rPr>
        <w:t>OVERDO</w:t>
      </w:r>
      <w:r w:rsidRPr="00227F3F">
        <w:rPr>
          <w:rFonts w:cs="Arial"/>
          <w:b/>
          <w:color w:val="FFFFFF" w:themeColor="background1"/>
          <w:szCs w:val="36"/>
          <w:highlight w:val="black"/>
        </w:rPr>
        <w:t xml:space="preserve"> ** [</w:t>
      </w:r>
      <w:r w:rsidRPr="009615EA">
        <w:rPr>
          <w:rFonts w:cs="Arial"/>
          <w:b/>
          <w:color w:val="FFFFFF" w:themeColor="background1"/>
          <w:szCs w:val="36"/>
          <w:highlight w:val="black"/>
          <w:shd w:val="clear" w:color="auto" w:fill="FFFFFF"/>
        </w:rPr>
        <w:t>͵</w:t>
      </w:r>
      <w:r w:rsidRPr="00227F3F">
        <w:rPr>
          <w:rFonts w:cs="Arial"/>
          <w:b/>
          <w:color w:val="FFFFFF" w:themeColor="background1"/>
          <w:szCs w:val="36"/>
          <w:highlight w:val="black"/>
          <w:shd w:val="clear" w:color="auto" w:fill="FFFFFF"/>
        </w:rPr>
        <w:t>əʋ</w:t>
      </w:r>
      <w:r w:rsidRPr="009615EA">
        <w:rPr>
          <w:rFonts w:cs="Arial"/>
          <w:b/>
          <w:color w:val="FFFFFF" w:themeColor="background1"/>
          <w:szCs w:val="36"/>
          <w:highlight w:val="black"/>
          <w:shd w:val="clear" w:color="auto" w:fill="FFFFFF"/>
          <w:lang w:val="en-US"/>
        </w:rPr>
        <w:t>v</w:t>
      </w:r>
      <w:r w:rsidRPr="00227F3F">
        <w:rPr>
          <w:rFonts w:cs="Arial"/>
          <w:b/>
          <w:color w:val="FFFFFF" w:themeColor="background1"/>
          <w:szCs w:val="36"/>
          <w:highlight w:val="black"/>
          <w:shd w:val="clear" w:color="auto" w:fill="FFFFFF"/>
        </w:rPr>
        <w:t>ə</w:t>
      </w:r>
      <w:r w:rsidRPr="009615EA">
        <w:rPr>
          <w:rFonts w:cs="Arial"/>
          <w:b/>
          <w:color w:val="FFFFFF" w:themeColor="background1"/>
          <w:szCs w:val="36"/>
          <w:highlight w:val="black"/>
          <w:shd w:val="clear" w:color="auto" w:fill="FFFFFF"/>
        </w:rPr>
        <w:t>ʹ</w:t>
      </w:r>
      <w:r w:rsidRPr="009615EA">
        <w:rPr>
          <w:rFonts w:cs="Arial"/>
          <w:b/>
          <w:color w:val="FFFFFF" w:themeColor="background1"/>
          <w:szCs w:val="36"/>
          <w:highlight w:val="black"/>
          <w:shd w:val="clear" w:color="auto" w:fill="FFFFFF"/>
          <w:lang w:val="en-US"/>
        </w:rPr>
        <w:t>du</w:t>
      </w:r>
      <w:r w:rsidRPr="00227F3F">
        <w:rPr>
          <w:rFonts w:cs="Arial"/>
          <w:b/>
          <w:color w:val="FFFFFF" w:themeColor="background1"/>
          <w:szCs w:val="36"/>
          <w:highlight w:val="black"/>
          <w:shd w:val="clear" w:color="auto" w:fill="FFFFFF"/>
        </w:rPr>
        <w:t>:]</w:t>
      </w:r>
    </w:p>
    <w:p w:rsidR="00631261" w:rsidRPr="00227F3F" w:rsidRDefault="00631261" w:rsidP="004F7301">
      <w:pPr>
        <w:shd w:val="clear" w:color="auto" w:fill="000000" w:themeFill="text1"/>
        <w:rPr>
          <w:rFonts w:cs="Arial"/>
          <w:b/>
          <w:i/>
          <w:color w:val="FFFFFF" w:themeColor="background1"/>
          <w:szCs w:val="36"/>
          <w:highlight w:val="black"/>
        </w:rPr>
      </w:pPr>
      <w:r w:rsidRPr="009615EA">
        <w:rPr>
          <w:rFonts w:cs="Arial"/>
          <w:b/>
          <w:i/>
          <w:color w:val="FFFFFF" w:themeColor="background1"/>
          <w:szCs w:val="36"/>
          <w:highlight w:val="black"/>
        </w:rPr>
        <w:t>Глагол</w:t>
      </w:r>
      <w:r w:rsidRPr="00227F3F">
        <w:rPr>
          <w:rFonts w:cs="Arial"/>
          <w:b/>
          <w:i/>
          <w:color w:val="FFFFFF" w:themeColor="background1"/>
          <w:szCs w:val="36"/>
          <w:highlight w:val="black"/>
        </w:rPr>
        <w:t xml:space="preserve"> </w:t>
      </w:r>
      <w:r w:rsidRPr="009615EA">
        <w:rPr>
          <w:rFonts w:cs="Arial"/>
          <w:b/>
          <w:i/>
          <w:color w:val="FFFFFF" w:themeColor="background1"/>
          <w:szCs w:val="36"/>
          <w:highlight w:val="black"/>
          <w:lang w:val="en-US"/>
        </w:rPr>
        <w:t>OVERDID</w:t>
      </w:r>
      <w:r w:rsidRPr="00227F3F">
        <w:rPr>
          <w:rFonts w:cs="Arial"/>
          <w:b/>
          <w:i/>
          <w:color w:val="FFFFFF" w:themeColor="background1"/>
          <w:szCs w:val="36"/>
          <w:highlight w:val="black"/>
        </w:rPr>
        <w:t xml:space="preserve"> {</w:t>
      </w:r>
      <w:r w:rsidRPr="009615EA">
        <w:rPr>
          <w:rFonts w:cs="Arial"/>
          <w:b/>
          <w:i/>
          <w:color w:val="FFFFFF" w:themeColor="background1"/>
          <w:szCs w:val="36"/>
          <w:highlight w:val="black"/>
        </w:rPr>
        <w:t>эувэдИд</w:t>
      </w:r>
      <w:r w:rsidRPr="00227F3F">
        <w:rPr>
          <w:rFonts w:cs="Arial"/>
          <w:b/>
          <w:i/>
          <w:color w:val="FFFFFF" w:themeColor="background1"/>
          <w:szCs w:val="36"/>
          <w:highlight w:val="black"/>
        </w:rPr>
        <w:t>}</w:t>
      </w:r>
    </w:p>
    <w:p w:rsidR="00631261" w:rsidRPr="009615EA" w:rsidRDefault="00631261" w:rsidP="004F7301">
      <w:pPr>
        <w:shd w:val="clear" w:color="auto" w:fill="000000" w:themeFill="text1"/>
        <w:rPr>
          <w:rFonts w:cs="Arial"/>
          <w:b/>
          <w:i/>
          <w:color w:val="FFFFFF" w:themeColor="background1"/>
          <w:szCs w:val="36"/>
          <w:highlight w:val="black"/>
        </w:rPr>
      </w:pPr>
      <w:r w:rsidRPr="009615EA">
        <w:rPr>
          <w:rFonts w:cs="Arial"/>
          <w:b/>
          <w:i/>
          <w:color w:val="FFFFFF" w:themeColor="background1"/>
          <w:szCs w:val="36"/>
          <w:highlight w:val="black"/>
        </w:rPr>
        <w:t xml:space="preserve">Причастие </w:t>
      </w:r>
      <w:r w:rsidRPr="009615EA">
        <w:rPr>
          <w:rFonts w:cs="Arial"/>
          <w:b/>
          <w:i/>
          <w:color w:val="FFFFFF" w:themeColor="background1"/>
          <w:szCs w:val="36"/>
          <w:highlight w:val="black"/>
          <w:lang w:val="en-US"/>
        </w:rPr>
        <w:t>OVERDONE</w:t>
      </w:r>
      <w:r w:rsidRPr="009615EA">
        <w:rPr>
          <w:rFonts w:cs="Arial"/>
          <w:b/>
          <w:i/>
          <w:color w:val="FFFFFF" w:themeColor="background1"/>
          <w:szCs w:val="36"/>
          <w:highlight w:val="black"/>
        </w:rPr>
        <w:t xml:space="preserve"> {эувэдАн}</w:t>
      </w:r>
    </w:p>
    <w:p w:rsidR="00631261" w:rsidRPr="009615EA" w:rsidRDefault="00631261" w:rsidP="004F7301">
      <w:pPr>
        <w:shd w:val="clear" w:color="auto" w:fill="000000" w:themeFill="text1"/>
        <w:rPr>
          <w:rFonts w:cs="Arial"/>
          <w:color w:val="FFFFFF" w:themeColor="background1"/>
          <w:szCs w:val="36"/>
          <w:highlight w:val="black"/>
          <w:shd w:val="clear" w:color="auto" w:fill="FFFFFF"/>
        </w:rPr>
      </w:pPr>
      <w:r w:rsidRPr="009615EA">
        <w:rPr>
          <w:rFonts w:cs="Arial"/>
          <w:color w:val="FFFFFF" w:themeColor="background1"/>
          <w:szCs w:val="36"/>
          <w:highlight w:val="black"/>
          <w:shd w:val="clear" w:color="auto" w:fill="FFFFFF"/>
        </w:rPr>
        <w:t>1. заходить слишком далеко; переборщить, перестараться, переусердствовать</w:t>
      </w:r>
    </w:p>
    <w:p w:rsidR="00631261" w:rsidRPr="009615EA" w:rsidRDefault="00631261" w:rsidP="004F7301">
      <w:pPr>
        <w:pStyle w:val="a7"/>
        <w:numPr>
          <w:ilvl w:val="0"/>
          <w:numId w:val="3"/>
        </w:numPr>
        <w:shd w:val="clear" w:color="auto" w:fill="000000" w:themeFill="text1"/>
        <w:rPr>
          <w:rFonts w:cs="Arial"/>
          <w:i/>
          <w:color w:val="FFFFFF" w:themeColor="background1"/>
          <w:szCs w:val="36"/>
          <w:highlight w:val="black"/>
          <w:shd w:val="clear" w:color="auto" w:fill="FFFFFF"/>
        </w:rPr>
      </w:pPr>
      <w:r w:rsidRPr="009615EA">
        <w:rPr>
          <w:rFonts w:cs="Arial"/>
          <w:i/>
          <w:color w:val="FFFFFF" w:themeColor="background1"/>
          <w:szCs w:val="36"/>
          <w:highlight w:val="black"/>
          <w:shd w:val="clear" w:color="auto" w:fill="FFFFFF"/>
        </w:rPr>
        <w:t>he overdid his apology - он слишком усердно просил прощенияdon‘t ~ it! - смотрите не переборщите! [</w:t>
      </w:r>
      <w:r w:rsidRPr="009615EA">
        <w:rPr>
          <w:rFonts w:cs="Arial"/>
          <w:i/>
          <w:iCs/>
          <w:color w:val="FFFFFF" w:themeColor="background1"/>
          <w:szCs w:val="36"/>
          <w:highlight w:val="black"/>
          <w:shd w:val="clear" w:color="auto" w:fill="FFFFFF"/>
        </w:rPr>
        <w:t>ср. тж. </w:t>
      </w:r>
      <w:r w:rsidRPr="009615EA">
        <w:rPr>
          <w:rFonts w:cs="Arial"/>
          <w:i/>
          <w:color w:val="FFFFFF" w:themeColor="background1"/>
          <w:szCs w:val="36"/>
          <w:highlight w:val="black"/>
          <w:shd w:val="clear" w:color="auto" w:fill="FFFFFF"/>
        </w:rPr>
        <w:t>4, 1)]</w:t>
      </w:r>
    </w:p>
    <w:p w:rsidR="00631261" w:rsidRPr="009615EA" w:rsidRDefault="00631261" w:rsidP="004F7301">
      <w:pPr>
        <w:pStyle w:val="a7"/>
        <w:numPr>
          <w:ilvl w:val="0"/>
          <w:numId w:val="3"/>
        </w:numPr>
        <w:shd w:val="clear" w:color="auto" w:fill="000000" w:themeFill="text1"/>
        <w:rPr>
          <w:rFonts w:cs="Arial"/>
          <w:i/>
          <w:color w:val="FFFFFF" w:themeColor="background1"/>
          <w:szCs w:val="36"/>
          <w:highlight w:val="black"/>
          <w:shd w:val="clear" w:color="auto" w:fill="FFFFFF"/>
        </w:rPr>
      </w:pPr>
      <w:r w:rsidRPr="009615EA">
        <w:rPr>
          <w:rFonts w:cs="Arial"/>
          <w:i/>
          <w:color w:val="FFFFFF" w:themeColor="background1"/>
          <w:szCs w:val="36"/>
          <w:highlight w:val="black"/>
          <w:shd w:val="clear" w:color="auto" w:fill="FFFFFF"/>
        </w:rPr>
        <w:t>don‘t ~ quotations - не злоупотребляйте цитатами</w:t>
      </w:r>
    </w:p>
    <w:p w:rsidR="00631261" w:rsidRPr="009615EA" w:rsidRDefault="00631261" w:rsidP="004F7301">
      <w:pPr>
        <w:shd w:val="clear" w:color="auto" w:fill="000000" w:themeFill="text1"/>
        <w:rPr>
          <w:rFonts w:cs="Arial"/>
          <w:color w:val="FFFFFF" w:themeColor="background1"/>
          <w:szCs w:val="36"/>
          <w:highlight w:val="black"/>
          <w:shd w:val="clear" w:color="auto" w:fill="FFFFFF"/>
        </w:rPr>
      </w:pPr>
      <w:r w:rsidRPr="009615EA">
        <w:rPr>
          <w:rFonts w:cs="Arial"/>
          <w:color w:val="FFFFFF" w:themeColor="background1"/>
          <w:szCs w:val="36"/>
          <w:highlight w:val="black"/>
          <w:shd w:val="clear" w:color="auto" w:fill="FFFFFF"/>
        </w:rPr>
        <w:t>2. утрировать; преувеличивать</w:t>
      </w:r>
    </w:p>
    <w:p w:rsidR="00631261" w:rsidRPr="009615EA" w:rsidRDefault="00631261" w:rsidP="004F7301">
      <w:pPr>
        <w:pStyle w:val="a7"/>
        <w:numPr>
          <w:ilvl w:val="0"/>
          <w:numId w:val="3"/>
        </w:numPr>
        <w:shd w:val="clear" w:color="auto" w:fill="000000" w:themeFill="text1"/>
        <w:rPr>
          <w:rFonts w:cs="Arial"/>
          <w:i/>
          <w:color w:val="FFFFFF" w:themeColor="background1"/>
          <w:szCs w:val="36"/>
          <w:highlight w:val="black"/>
          <w:shd w:val="clear" w:color="auto" w:fill="FFFFFF"/>
        </w:rPr>
      </w:pPr>
      <w:r w:rsidRPr="009615EA">
        <w:rPr>
          <w:rFonts w:cs="Arial"/>
          <w:i/>
          <w:color w:val="FFFFFF" w:themeColor="background1"/>
          <w:szCs w:val="36"/>
          <w:highlight w:val="black"/>
          <w:shd w:val="clear" w:color="auto" w:fill="FFFFFF"/>
        </w:rPr>
        <w:t>the danger of snow-slide is ~ne - опасность снежного обвала преувеличена</w:t>
      </w:r>
    </w:p>
    <w:p w:rsidR="00631261" w:rsidRPr="009615EA" w:rsidRDefault="00631261" w:rsidP="004F7301">
      <w:pPr>
        <w:shd w:val="clear" w:color="auto" w:fill="000000" w:themeFill="text1"/>
        <w:rPr>
          <w:rFonts w:cs="Arial"/>
          <w:i/>
          <w:iCs/>
          <w:color w:val="FFFFFF" w:themeColor="background1"/>
          <w:szCs w:val="36"/>
          <w:highlight w:val="black"/>
          <w:shd w:val="clear" w:color="auto" w:fill="FFFFFF"/>
        </w:rPr>
      </w:pPr>
      <w:r w:rsidRPr="009615EA">
        <w:rPr>
          <w:rFonts w:cs="Arial"/>
          <w:color w:val="FFFFFF" w:themeColor="background1"/>
          <w:szCs w:val="36"/>
          <w:highlight w:val="black"/>
          <w:shd w:val="clear" w:color="auto" w:fill="FFFFFF"/>
        </w:rPr>
        <w:t>3. пережаривать; переваривать </w:t>
      </w:r>
      <w:r w:rsidRPr="009615EA">
        <w:rPr>
          <w:rFonts w:cs="Arial"/>
          <w:i/>
          <w:iCs/>
          <w:color w:val="FFFFFF" w:themeColor="background1"/>
          <w:szCs w:val="36"/>
          <w:highlight w:val="black"/>
          <w:shd w:val="clear" w:color="auto" w:fill="FFFFFF"/>
        </w:rPr>
        <w:t>и т. п.</w:t>
      </w:r>
    </w:p>
    <w:p w:rsidR="00631261" w:rsidRPr="009615EA" w:rsidRDefault="00631261" w:rsidP="004F7301">
      <w:pPr>
        <w:pStyle w:val="a7"/>
        <w:numPr>
          <w:ilvl w:val="0"/>
          <w:numId w:val="3"/>
        </w:numPr>
        <w:shd w:val="clear" w:color="auto" w:fill="000000" w:themeFill="text1"/>
        <w:rPr>
          <w:rFonts w:cs="Arial"/>
          <w:i/>
          <w:color w:val="FFFFFF" w:themeColor="background1"/>
          <w:szCs w:val="36"/>
          <w:highlight w:val="black"/>
          <w:shd w:val="clear" w:color="auto" w:fill="FFFFFF"/>
        </w:rPr>
      </w:pPr>
      <w:r w:rsidRPr="009615EA">
        <w:rPr>
          <w:rFonts w:cs="Arial"/>
          <w:i/>
          <w:color w:val="FFFFFF" w:themeColor="background1"/>
          <w:szCs w:val="36"/>
          <w:highlight w:val="black"/>
          <w:shd w:val="clear" w:color="auto" w:fill="FFFFFF"/>
        </w:rPr>
        <w:t>the vegetables were ~ne - овощи были переварены</w:t>
      </w:r>
    </w:p>
    <w:p w:rsidR="00631261" w:rsidRPr="009615EA" w:rsidRDefault="00631261" w:rsidP="004F7301">
      <w:pPr>
        <w:pStyle w:val="a7"/>
        <w:numPr>
          <w:ilvl w:val="0"/>
          <w:numId w:val="3"/>
        </w:numPr>
        <w:shd w:val="clear" w:color="auto" w:fill="000000" w:themeFill="text1"/>
        <w:rPr>
          <w:rFonts w:cs="Arial"/>
          <w:i/>
          <w:color w:val="FFFFFF" w:themeColor="background1"/>
          <w:szCs w:val="36"/>
          <w:highlight w:val="black"/>
          <w:shd w:val="clear" w:color="auto" w:fill="FFFFFF"/>
        </w:rPr>
      </w:pPr>
      <w:r w:rsidRPr="009615EA">
        <w:rPr>
          <w:rFonts w:cs="Arial"/>
          <w:i/>
          <w:color w:val="FFFFFF" w:themeColor="background1"/>
          <w:szCs w:val="36"/>
          <w:highlight w:val="black"/>
          <w:shd w:val="clear" w:color="auto" w:fill="FFFFFF"/>
        </w:rPr>
        <w:t>to ~ beef - пережарить мясо</w:t>
      </w:r>
    </w:p>
    <w:p w:rsidR="00631261" w:rsidRPr="009615EA" w:rsidRDefault="00631261" w:rsidP="004F7301">
      <w:pPr>
        <w:shd w:val="clear" w:color="auto" w:fill="000000" w:themeFill="text1"/>
        <w:rPr>
          <w:rFonts w:cs="Arial"/>
          <w:color w:val="FFFFFF" w:themeColor="background1"/>
          <w:szCs w:val="36"/>
          <w:highlight w:val="black"/>
          <w:shd w:val="clear" w:color="auto" w:fill="FFFFFF"/>
          <w:lang w:val="en-US"/>
        </w:rPr>
      </w:pPr>
      <w:r w:rsidRPr="009615EA">
        <w:rPr>
          <w:rFonts w:cs="Arial"/>
          <w:color w:val="FFFFFF" w:themeColor="background1"/>
          <w:szCs w:val="36"/>
          <w:highlight w:val="black"/>
          <w:shd w:val="clear" w:color="auto" w:fill="FFFFFF"/>
        </w:rPr>
        <w:t>4. 1) переутомляться; перегружаться</w:t>
      </w:r>
    </w:p>
    <w:p w:rsidR="00631261" w:rsidRPr="009615EA" w:rsidRDefault="00631261" w:rsidP="004F7301">
      <w:pPr>
        <w:pStyle w:val="a7"/>
        <w:numPr>
          <w:ilvl w:val="0"/>
          <w:numId w:val="3"/>
        </w:numPr>
        <w:shd w:val="clear" w:color="auto" w:fill="000000" w:themeFill="text1"/>
        <w:rPr>
          <w:rFonts w:cs="Arial"/>
          <w:i/>
          <w:color w:val="FFFFFF" w:themeColor="background1"/>
          <w:szCs w:val="36"/>
          <w:highlight w:val="black"/>
          <w:shd w:val="clear" w:color="auto" w:fill="FFFFFF"/>
        </w:rPr>
      </w:pPr>
      <w:r w:rsidRPr="009615EA">
        <w:rPr>
          <w:rFonts w:cs="Arial"/>
          <w:i/>
          <w:color w:val="FFFFFF" w:themeColor="background1"/>
          <w:szCs w:val="36"/>
          <w:highlight w:val="black"/>
          <w:shd w:val="clear" w:color="auto" w:fill="FFFFFF"/>
        </w:rPr>
        <w:t>to ~ it - переутомляться</w:t>
      </w:r>
    </w:p>
    <w:p w:rsidR="00631261" w:rsidRPr="009615EA" w:rsidRDefault="00631261" w:rsidP="004F7301">
      <w:pPr>
        <w:pStyle w:val="a7"/>
        <w:numPr>
          <w:ilvl w:val="0"/>
          <w:numId w:val="3"/>
        </w:numPr>
        <w:shd w:val="clear" w:color="auto" w:fill="000000" w:themeFill="text1"/>
        <w:rPr>
          <w:rFonts w:cs="Arial"/>
          <w:i/>
          <w:color w:val="FFFFFF" w:themeColor="background1"/>
          <w:szCs w:val="36"/>
          <w:highlight w:val="black"/>
          <w:shd w:val="clear" w:color="auto" w:fill="FFFFFF"/>
        </w:rPr>
      </w:pPr>
      <w:r w:rsidRPr="009615EA">
        <w:rPr>
          <w:rFonts w:cs="Arial"/>
          <w:i/>
          <w:color w:val="FFFFFF" w:themeColor="background1"/>
          <w:szCs w:val="36"/>
          <w:highlight w:val="black"/>
          <w:shd w:val="clear" w:color="auto" w:fill="FFFFFF"/>
        </w:rPr>
        <w:t>work hard but don‘t ~ it - работай энергично, но не переутомляйся [</w:t>
      </w:r>
      <w:r w:rsidRPr="009615EA">
        <w:rPr>
          <w:rFonts w:cs="Arial"/>
          <w:i/>
          <w:iCs/>
          <w:color w:val="FFFFFF" w:themeColor="background1"/>
          <w:szCs w:val="36"/>
          <w:highlight w:val="black"/>
          <w:shd w:val="clear" w:color="auto" w:fill="FFFFFF"/>
        </w:rPr>
        <w:t>ср. тж. </w:t>
      </w:r>
      <w:r w:rsidRPr="009615EA">
        <w:rPr>
          <w:rFonts w:cs="Arial"/>
          <w:i/>
          <w:color w:val="FFFFFF" w:themeColor="background1"/>
          <w:szCs w:val="36"/>
          <w:highlight w:val="black"/>
          <w:shd w:val="clear" w:color="auto" w:fill="FFFFFF"/>
        </w:rPr>
        <w:t>1]</w:t>
      </w:r>
    </w:p>
    <w:p w:rsidR="00631261" w:rsidRPr="009615EA" w:rsidRDefault="00631261" w:rsidP="004F7301">
      <w:pPr>
        <w:shd w:val="clear" w:color="auto" w:fill="000000" w:themeFill="text1"/>
        <w:textAlignment w:val="baseline"/>
        <w:rPr>
          <w:rFonts w:eastAsia="Times New Roman" w:cs="Arial"/>
          <w:color w:val="FFFFFF" w:themeColor="background1"/>
          <w:szCs w:val="36"/>
          <w:highlight w:val="black"/>
          <w:lang w:eastAsia="ru-RU"/>
        </w:rPr>
      </w:pPr>
      <w:r w:rsidRPr="009615EA">
        <w:rPr>
          <w:rFonts w:eastAsia="Times New Roman" w:cs="Arial"/>
          <w:color w:val="FFFFFF" w:themeColor="background1"/>
          <w:szCs w:val="36"/>
          <w:highlight w:val="black"/>
          <w:bdr w:val="none" w:sz="0" w:space="0" w:color="auto" w:frame="1"/>
          <w:lang w:eastAsia="ru-RU"/>
        </w:rPr>
        <w:t>2) = overdo it / things переутомляться, перегружаться; перенапрягаться</w:t>
      </w:r>
    </w:p>
    <w:p w:rsidR="00631261" w:rsidRPr="009615EA" w:rsidRDefault="00631261" w:rsidP="004F7301">
      <w:pPr>
        <w:pStyle w:val="a7"/>
        <w:numPr>
          <w:ilvl w:val="0"/>
          <w:numId w:val="4"/>
        </w:numPr>
        <w:shd w:val="clear" w:color="auto" w:fill="000000" w:themeFill="text1"/>
        <w:textAlignment w:val="baseline"/>
        <w:rPr>
          <w:rFonts w:eastAsia="Times New Roman" w:cs="Arial"/>
          <w:i/>
          <w:color w:val="FFFFFF" w:themeColor="background1"/>
          <w:szCs w:val="36"/>
          <w:highlight w:val="black"/>
          <w:lang w:eastAsia="ru-RU"/>
        </w:rPr>
      </w:pPr>
      <w:r w:rsidRPr="009615EA">
        <w:rPr>
          <w:rFonts w:eastAsia="Times New Roman" w:cs="Arial"/>
          <w:i/>
          <w:color w:val="FFFFFF" w:themeColor="background1"/>
          <w:szCs w:val="36"/>
          <w:highlight w:val="black"/>
          <w:bdr w:val="none" w:sz="0" w:space="0" w:color="auto" w:frame="1"/>
          <w:lang w:eastAsia="ru-RU"/>
        </w:rPr>
        <w:t>After a heart attack you have to be careful not to overdo it. — После сердечного приступа вы должны следить за тем, чтобы не переутомляться.</w:t>
      </w:r>
    </w:p>
    <w:p w:rsidR="00631261" w:rsidRPr="009615EA" w:rsidRDefault="00631261" w:rsidP="004F7301">
      <w:pPr>
        <w:pStyle w:val="a7"/>
        <w:numPr>
          <w:ilvl w:val="0"/>
          <w:numId w:val="4"/>
        </w:numPr>
        <w:shd w:val="clear" w:color="auto" w:fill="000000" w:themeFill="text1"/>
        <w:textAlignment w:val="baseline"/>
        <w:rPr>
          <w:rFonts w:eastAsia="Times New Roman" w:cs="Arial"/>
          <w:i/>
          <w:color w:val="FFFFFF" w:themeColor="background1"/>
          <w:szCs w:val="36"/>
          <w:highlight w:val="black"/>
          <w:lang w:eastAsia="ru-RU"/>
        </w:rPr>
      </w:pPr>
      <w:r w:rsidRPr="009615EA">
        <w:rPr>
          <w:rFonts w:eastAsia="Times New Roman" w:cs="Arial"/>
          <w:i/>
          <w:color w:val="FFFFFF" w:themeColor="background1"/>
          <w:szCs w:val="36"/>
          <w:highlight w:val="black"/>
          <w:bdr w:val="none" w:sz="0" w:space="0" w:color="auto" w:frame="1"/>
          <w:lang w:eastAsia="ru-RU"/>
        </w:rPr>
        <w:t>He's been overdoing things recently. — Он слишком переутомлялся в последнее время.</w:t>
      </w:r>
    </w:p>
    <w:p w:rsidR="00631261" w:rsidRPr="009615EA" w:rsidRDefault="00631261" w:rsidP="004F7301">
      <w:pPr>
        <w:shd w:val="clear" w:color="auto" w:fill="000000" w:themeFill="text1"/>
        <w:rPr>
          <w:rFonts w:cs="Arial"/>
          <w:color w:val="FFFFFF" w:themeColor="background1"/>
          <w:szCs w:val="36"/>
          <w:highlight w:val="black"/>
          <w:shd w:val="clear" w:color="auto" w:fill="FFFFFF"/>
          <w:lang w:val="en-US"/>
        </w:rPr>
      </w:pPr>
      <w:r w:rsidRPr="009615EA">
        <w:rPr>
          <w:rFonts w:cs="Arial"/>
          <w:color w:val="FFFFFF" w:themeColor="background1"/>
          <w:szCs w:val="36"/>
          <w:highlight w:val="black"/>
          <w:shd w:val="clear" w:color="auto" w:fill="FFFFFF"/>
        </w:rPr>
        <w:t>3</w:t>
      </w:r>
      <w:r w:rsidRPr="009615EA">
        <w:rPr>
          <w:rFonts w:cs="Arial"/>
          <w:color w:val="FFFFFF" w:themeColor="background1"/>
          <w:szCs w:val="36"/>
          <w:highlight w:val="black"/>
          <w:shd w:val="clear" w:color="auto" w:fill="FFFFFF"/>
          <w:lang w:val="en-US"/>
        </w:rPr>
        <w:t>) </w:t>
      </w:r>
      <w:r w:rsidRPr="009615EA">
        <w:rPr>
          <w:rFonts w:cs="Arial"/>
          <w:i/>
          <w:iCs/>
          <w:color w:val="FFFFFF" w:themeColor="background1"/>
          <w:szCs w:val="36"/>
          <w:highlight w:val="black"/>
          <w:shd w:val="clear" w:color="auto" w:fill="FFFFFF"/>
          <w:lang w:val="en-US"/>
        </w:rPr>
        <w:t>refl </w:t>
      </w:r>
      <w:r w:rsidRPr="009615EA">
        <w:rPr>
          <w:rFonts w:cs="Arial"/>
          <w:color w:val="FFFFFF" w:themeColor="background1"/>
          <w:szCs w:val="36"/>
          <w:highlight w:val="black"/>
          <w:shd w:val="clear" w:color="auto" w:fill="FFFFFF"/>
        </w:rPr>
        <w:t>переутомляться</w:t>
      </w:r>
    </w:p>
    <w:p w:rsidR="00631261" w:rsidRPr="009615EA" w:rsidRDefault="00631261" w:rsidP="004F7301">
      <w:pPr>
        <w:pStyle w:val="a7"/>
        <w:numPr>
          <w:ilvl w:val="0"/>
          <w:numId w:val="3"/>
        </w:numPr>
        <w:shd w:val="clear" w:color="auto" w:fill="000000" w:themeFill="text1"/>
        <w:rPr>
          <w:rFonts w:cs="Arial"/>
          <w:b/>
          <w:i/>
          <w:color w:val="FFFFFF" w:themeColor="background1"/>
          <w:szCs w:val="36"/>
          <w:highlight w:val="black"/>
          <w:lang w:val="en-US"/>
        </w:rPr>
      </w:pPr>
      <w:r w:rsidRPr="009615EA">
        <w:rPr>
          <w:rFonts w:cs="Arial"/>
          <w:i/>
          <w:color w:val="FFFFFF" w:themeColor="background1"/>
          <w:szCs w:val="36"/>
          <w:highlight w:val="black"/>
          <w:shd w:val="clear" w:color="auto" w:fill="FFFFFF"/>
          <w:lang w:val="en-US"/>
        </w:rPr>
        <w:t xml:space="preserve">he ~es himself with reading by nights - </w:t>
      </w:r>
      <w:r w:rsidRPr="009615EA">
        <w:rPr>
          <w:rFonts w:cs="Arial"/>
          <w:i/>
          <w:color w:val="FFFFFF" w:themeColor="background1"/>
          <w:szCs w:val="36"/>
          <w:highlight w:val="black"/>
          <w:shd w:val="clear" w:color="auto" w:fill="FFFFFF"/>
        </w:rPr>
        <w:t>чтение</w:t>
      </w:r>
      <w:r w:rsidRPr="009615EA">
        <w:rPr>
          <w:rFonts w:cs="Arial"/>
          <w:i/>
          <w:color w:val="FFFFFF" w:themeColor="background1"/>
          <w:szCs w:val="36"/>
          <w:highlight w:val="black"/>
          <w:shd w:val="clear" w:color="auto" w:fill="FFFFFF"/>
          <w:lang w:val="en-US"/>
        </w:rPr>
        <w:t xml:space="preserve"> </w:t>
      </w:r>
      <w:r w:rsidRPr="009615EA">
        <w:rPr>
          <w:rFonts w:cs="Arial"/>
          <w:i/>
          <w:color w:val="FFFFFF" w:themeColor="background1"/>
          <w:szCs w:val="36"/>
          <w:highlight w:val="black"/>
          <w:shd w:val="clear" w:color="auto" w:fill="FFFFFF"/>
        </w:rPr>
        <w:t>ночами</w:t>
      </w:r>
      <w:r w:rsidRPr="009615EA">
        <w:rPr>
          <w:rFonts w:cs="Arial"/>
          <w:i/>
          <w:color w:val="FFFFFF" w:themeColor="background1"/>
          <w:szCs w:val="36"/>
          <w:highlight w:val="black"/>
          <w:shd w:val="clear" w:color="auto" w:fill="FFFFFF"/>
          <w:lang w:val="en-US"/>
        </w:rPr>
        <w:t xml:space="preserve"> </w:t>
      </w:r>
      <w:r w:rsidRPr="009615EA">
        <w:rPr>
          <w:rFonts w:cs="Arial"/>
          <w:i/>
          <w:color w:val="FFFFFF" w:themeColor="background1"/>
          <w:szCs w:val="36"/>
          <w:highlight w:val="black"/>
          <w:shd w:val="clear" w:color="auto" w:fill="FFFFFF"/>
        </w:rPr>
        <w:t>изматывает</w:t>
      </w:r>
      <w:r w:rsidRPr="009615EA">
        <w:rPr>
          <w:rFonts w:cs="Arial"/>
          <w:i/>
          <w:color w:val="FFFFFF" w:themeColor="background1"/>
          <w:szCs w:val="36"/>
          <w:highlight w:val="black"/>
          <w:shd w:val="clear" w:color="auto" w:fill="FFFFFF"/>
          <w:lang w:val="en-US"/>
        </w:rPr>
        <w:t xml:space="preserve"> </w:t>
      </w:r>
      <w:r w:rsidRPr="009615EA">
        <w:rPr>
          <w:rFonts w:cs="Arial"/>
          <w:i/>
          <w:color w:val="FFFFFF" w:themeColor="background1"/>
          <w:szCs w:val="36"/>
          <w:highlight w:val="black"/>
          <w:shd w:val="clear" w:color="auto" w:fill="FFFFFF"/>
        </w:rPr>
        <w:t>его</w:t>
      </w:r>
      <w:r w:rsidRPr="009615EA">
        <w:rPr>
          <w:rFonts w:cs="Arial"/>
          <w:i/>
          <w:color w:val="FFFFFF" w:themeColor="background1"/>
          <w:szCs w:val="36"/>
          <w:highlight w:val="black"/>
          <w:shd w:val="clear" w:color="auto" w:fill="FFFFFF"/>
          <w:lang w:val="en-US"/>
        </w:rPr>
        <w:t> </w:t>
      </w:r>
    </w:p>
    <w:p w:rsidR="00631261" w:rsidRPr="009615EA" w:rsidRDefault="00631261" w:rsidP="004F7301">
      <w:pPr>
        <w:shd w:val="clear" w:color="auto" w:fill="000000" w:themeFill="text1"/>
        <w:jc w:val="center"/>
        <w:rPr>
          <w:rFonts w:cs="Arial"/>
          <w:b/>
          <w:color w:val="FFFFFF" w:themeColor="background1"/>
          <w:szCs w:val="36"/>
          <w:highlight w:val="black"/>
          <w:lang w:val="en-US"/>
        </w:rPr>
      </w:pPr>
    </w:p>
    <w:p w:rsidR="00631261" w:rsidRPr="009615EA" w:rsidRDefault="00631261" w:rsidP="004F7301">
      <w:pPr>
        <w:shd w:val="clear" w:color="auto" w:fill="000000" w:themeFill="text1"/>
        <w:jc w:val="center"/>
        <w:rPr>
          <w:rFonts w:cs="Arial"/>
          <w:b/>
          <w:color w:val="FFFFFF" w:themeColor="background1"/>
          <w:szCs w:val="36"/>
          <w:highlight w:val="black"/>
          <w:lang w:val="en-US"/>
        </w:rPr>
      </w:pPr>
    </w:p>
    <w:p w:rsidR="00631261" w:rsidRPr="009615EA" w:rsidRDefault="00631261" w:rsidP="004F7301">
      <w:pPr>
        <w:shd w:val="clear" w:color="auto" w:fill="000000" w:themeFill="text1"/>
        <w:jc w:val="center"/>
        <w:rPr>
          <w:rFonts w:cs="Arial"/>
          <w:b/>
          <w:color w:val="FFFFFF" w:themeColor="background1"/>
          <w:szCs w:val="36"/>
          <w:highlight w:val="black"/>
          <w:lang w:val="en-US"/>
        </w:rPr>
      </w:pPr>
    </w:p>
    <w:p w:rsidR="00631261" w:rsidRPr="009615EA" w:rsidRDefault="00631261" w:rsidP="004F7301">
      <w:pPr>
        <w:jc w:val="center"/>
        <w:rPr>
          <w:rFonts w:cs="Arial"/>
          <w:b/>
          <w:color w:val="FFFFFF" w:themeColor="background1"/>
          <w:szCs w:val="36"/>
          <w:highlight w:val="black"/>
        </w:rPr>
      </w:pPr>
      <w:r w:rsidRPr="009615EA">
        <w:rPr>
          <w:rFonts w:cs="Arial"/>
          <w:b/>
          <w:color w:val="FFFFFF" w:themeColor="background1"/>
          <w:szCs w:val="36"/>
          <w:highlight w:val="black"/>
          <w:bdr w:val="none" w:sz="0" w:space="0" w:color="auto" w:frame="1"/>
          <w:lang w:val="en-US"/>
        </w:rPr>
        <w:t>MYSTERY</w:t>
      </w:r>
      <w:r w:rsidRPr="009615EA">
        <w:rPr>
          <w:rFonts w:cs="Arial"/>
          <w:b/>
          <w:color w:val="FFFFFF" w:themeColor="background1"/>
          <w:szCs w:val="36"/>
          <w:highlight w:val="black"/>
          <w:bdr w:val="none" w:sz="0" w:space="0" w:color="auto" w:frame="1"/>
        </w:rPr>
        <w:t xml:space="preserve"> ** [</w:t>
      </w:r>
      <w:r w:rsidRPr="009615EA">
        <w:rPr>
          <w:rStyle w:val="a5"/>
          <w:rFonts w:cs="Arial"/>
          <w:b/>
          <w:color w:val="FFFFFF" w:themeColor="background1"/>
          <w:spacing w:val="15"/>
          <w:szCs w:val="36"/>
          <w:highlight w:val="black"/>
          <w:bdr w:val="none" w:sz="0" w:space="0" w:color="auto" w:frame="1"/>
        </w:rPr>
        <w:t>'</w:t>
      </w:r>
      <w:r w:rsidRPr="009615EA">
        <w:rPr>
          <w:rStyle w:val="a5"/>
          <w:rFonts w:cs="Arial"/>
          <w:b/>
          <w:color w:val="FFFFFF" w:themeColor="background1"/>
          <w:spacing w:val="15"/>
          <w:szCs w:val="36"/>
          <w:highlight w:val="black"/>
          <w:bdr w:val="none" w:sz="0" w:space="0" w:color="auto" w:frame="1"/>
          <w:lang w:val="en-US"/>
        </w:rPr>
        <w:t>m</w:t>
      </w:r>
      <w:r w:rsidRPr="009615EA">
        <w:rPr>
          <w:rStyle w:val="a5"/>
          <w:rFonts w:cs="Arial"/>
          <w:b/>
          <w:color w:val="FFFFFF" w:themeColor="background1"/>
          <w:spacing w:val="15"/>
          <w:szCs w:val="36"/>
          <w:highlight w:val="black"/>
          <w:bdr w:val="none" w:sz="0" w:space="0" w:color="auto" w:frame="1"/>
        </w:rPr>
        <w:t>ɪ</w:t>
      </w:r>
      <w:r w:rsidRPr="009615EA">
        <w:rPr>
          <w:rStyle w:val="a5"/>
          <w:rFonts w:cs="Arial"/>
          <w:b/>
          <w:color w:val="FFFFFF" w:themeColor="background1"/>
          <w:spacing w:val="15"/>
          <w:szCs w:val="36"/>
          <w:highlight w:val="black"/>
          <w:bdr w:val="none" w:sz="0" w:space="0" w:color="auto" w:frame="1"/>
          <w:lang w:val="en-US"/>
        </w:rPr>
        <w:t>st</w:t>
      </w:r>
      <w:r w:rsidRPr="009615EA">
        <w:rPr>
          <w:rStyle w:val="a5"/>
          <w:rFonts w:cs="Arial"/>
          <w:b/>
          <w:color w:val="FFFFFF" w:themeColor="background1"/>
          <w:spacing w:val="15"/>
          <w:szCs w:val="36"/>
          <w:highlight w:val="black"/>
          <w:bdr w:val="none" w:sz="0" w:space="0" w:color="auto" w:frame="1"/>
        </w:rPr>
        <w:t>(ə)</w:t>
      </w:r>
      <w:r w:rsidRPr="009615EA">
        <w:rPr>
          <w:rStyle w:val="a5"/>
          <w:rFonts w:cs="Arial"/>
          <w:b/>
          <w:color w:val="FFFFFF" w:themeColor="background1"/>
          <w:spacing w:val="15"/>
          <w:szCs w:val="36"/>
          <w:highlight w:val="black"/>
          <w:bdr w:val="none" w:sz="0" w:space="0" w:color="auto" w:frame="1"/>
          <w:lang w:val="en-US"/>
        </w:rPr>
        <w:t>r</w:t>
      </w:r>
      <w:r w:rsidRPr="009615EA">
        <w:rPr>
          <w:rStyle w:val="a5"/>
          <w:rFonts w:cs="Arial"/>
          <w:b/>
          <w:color w:val="FFFFFF" w:themeColor="background1"/>
          <w:spacing w:val="15"/>
          <w:szCs w:val="36"/>
          <w:highlight w:val="black"/>
          <w:bdr w:val="none" w:sz="0" w:space="0" w:color="auto" w:frame="1"/>
        </w:rPr>
        <w:t>ɪ]</w:t>
      </w:r>
    </w:p>
    <w:p w:rsidR="00631261" w:rsidRPr="009615EA" w:rsidRDefault="00631261" w:rsidP="004F7301">
      <w:pPr>
        <w:rPr>
          <w:rFonts w:cs="Arial"/>
          <w:color w:val="FFFFFF" w:themeColor="background1"/>
          <w:szCs w:val="36"/>
          <w:highlight w:val="black"/>
        </w:rPr>
      </w:pPr>
      <w:bookmarkStart w:id="4" w:name="_Toc516073979"/>
      <w:r w:rsidRPr="009615EA">
        <w:rPr>
          <w:rStyle w:val="10"/>
          <w:rFonts w:eastAsiaTheme="minorHAnsi" w:cs="Arial"/>
          <w:b w:val="0"/>
          <w:i/>
          <w:color w:val="FFFFFF" w:themeColor="background1"/>
          <w:sz w:val="36"/>
          <w:szCs w:val="36"/>
          <w:highlight w:val="black"/>
          <w:bdr w:val="none" w:sz="0" w:space="0" w:color="auto" w:frame="1"/>
        </w:rPr>
        <w:t>СУЩ.</w:t>
      </w:r>
      <w:r w:rsidRPr="009615EA">
        <w:rPr>
          <w:rStyle w:val="10"/>
          <w:rFonts w:eastAsiaTheme="minorHAnsi" w:cs="Arial"/>
          <w:color w:val="FFFFFF" w:themeColor="background1"/>
          <w:sz w:val="36"/>
          <w:szCs w:val="36"/>
          <w:highlight w:val="black"/>
          <w:bdr w:val="none" w:sz="0" w:space="0" w:color="auto" w:frame="1"/>
        </w:rPr>
        <w:t xml:space="preserve"> 1</w:t>
      </w:r>
      <w:bookmarkEnd w:id="4"/>
      <w:r w:rsidRPr="009615EA">
        <w:rPr>
          <w:rStyle w:val="10"/>
          <w:rFonts w:eastAsiaTheme="minorHAnsi" w:cs="Arial"/>
          <w:color w:val="FFFFFF" w:themeColor="background1"/>
          <w:sz w:val="36"/>
          <w:szCs w:val="36"/>
          <w:highlight w:val="black"/>
          <w:bdr w:val="none" w:sz="0" w:space="0" w:color="auto" w:frame="1"/>
        </w:rPr>
        <w:t xml:space="preserve"> </w:t>
      </w:r>
      <w:r w:rsidRPr="009615EA">
        <w:rPr>
          <w:rStyle w:val="2enci"/>
          <w:rFonts w:cs="Arial"/>
          <w:color w:val="FFFFFF" w:themeColor="background1"/>
          <w:szCs w:val="36"/>
          <w:highlight w:val="black"/>
          <w:bdr w:val="none" w:sz="0" w:space="0" w:color="auto" w:frame="1"/>
        </w:rPr>
        <w:t>тайна,</w:t>
      </w:r>
      <w:r w:rsidRPr="009615EA">
        <w:rPr>
          <w:rStyle w:val="24ccn"/>
          <w:rFonts w:cs="Arial"/>
          <w:color w:val="FFFFFF" w:themeColor="background1"/>
          <w:szCs w:val="36"/>
          <w:highlight w:val="black"/>
          <w:bdr w:val="none" w:sz="0" w:space="0" w:color="auto" w:frame="1"/>
        </w:rPr>
        <w:t> </w:t>
      </w:r>
      <w:r w:rsidRPr="009615EA">
        <w:rPr>
          <w:rStyle w:val="2enci"/>
          <w:rFonts w:cs="Arial"/>
          <w:color w:val="FFFFFF" w:themeColor="background1"/>
          <w:szCs w:val="36"/>
          <w:highlight w:val="black"/>
          <w:bdr w:val="none" w:sz="0" w:space="0" w:color="auto" w:frame="1"/>
        </w:rPr>
        <w:t>загадка,</w:t>
      </w:r>
      <w:r w:rsidRPr="009615EA">
        <w:rPr>
          <w:rStyle w:val="24ccn"/>
          <w:rFonts w:cs="Arial"/>
          <w:color w:val="FFFFFF" w:themeColor="background1"/>
          <w:szCs w:val="36"/>
          <w:highlight w:val="black"/>
          <w:bdr w:val="none" w:sz="0" w:space="0" w:color="auto" w:frame="1"/>
        </w:rPr>
        <w:t> </w:t>
      </w:r>
      <w:r w:rsidRPr="009615EA">
        <w:rPr>
          <w:rStyle w:val="2enci"/>
          <w:rFonts w:cs="Arial"/>
          <w:color w:val="FFFFFF" w:themeColor="background1"/>
          <w:szCs w:val="36"/>
          <w:highlight w:val="black"/>
          <w:bdr w:val="none" w:sz="0" w:space="0" w:color="auto" w:frame="1"/>
        </w:rPr>
        <w:t>головоломка</w:t>
      </w:r>
    </w:p>
    <w:p w:rsidR="00631261" w:rsidRPr="009615EA" w:rsidRDefault="00631261" w:rsidP="00E854E1">
      <w:pPr>
        <w:pStyle w:val="a7"/>
        <w:numPr>
          <w:ilvl w:val="0"/>
          <w:numId w:val="48"/>
        </w:numPr>
        <w:rPr>
          <w:rFonts w:cs="Arial"/>
          <w:i/>
          <w:color w:val="FFFFFF" w:themeColor="background1"/>
          <w:szCs w:val="36"/>
          <w:highlight w:val="black"/>
        </w:rPr>
      </w:pPr>
      <w:r w:rsidRPr="009615EA">
        <w:rPr>
          <w:rFonts w:cs="Arial"/>
          <w:i/>
          <w:color w:val="FFFFFF" w:themeColor="background1"/>
          <w:szCs w:val="36"/>
          <w:highlight w:val="black"/>
        </w:rPr>
        <w:lastRenderedPageBreak/>
        <w:t>unsolved ~ - неразрешённая /неразгаданная/ тайна</w:t>
      </w:r>
    </w:p>
    <w:p w:rsidR="00631261" w:rsidRPr="009615EA" w:rsidRDefault="00631261" w:rsidP="00E854E1">
      <w:pPr>
        <w:pStyle w:val="a7"/>
        <w:numPr>
          <w:ilvl w:val="0"/>
          <w:numId w:val="48"/>
        </w:numPr>
        <w:rPr>
          <w:rFonts w:cs="Arial"/>
          <w:i/>
          <w:color w:val="FFFFFF" w:themeColor="background1"/>
          <w:szCs w:val="36"/>
          <w:highlight w:val="black"/>
        </w:rPr>
      </w:pPr>
      <w:r w:rsidRPr="009615EA">
        <w:rPr>
          <w:rFonts w:cs="Arial"/>
          <w:i/>
          <w:color w:val="FFFFFF" w:themeColor="background1"/>
          <w:szCs w:val="36"/>
          <w:highlight w:val="black"/>
        </w:rPr>
        <w:t>wrapped in ~ - окутанный тайной; покрытый мраком неизвестности</w:t>
      </w:r>
    </w:p>
    <w:p w:rsidR="00631261" w:rsidRPr="009615EA" w:rsidRDefault="00631261" w:rsidP="00E854E1">
      <w:pPr>
        <w:pStyle w:val="a7"/>
        <w:numPr>
          <w:ilvl w:val="0"/>
          <w:numId w:val="48"/>
        </w:numPr>
        <w:rPr>
          <w:rFonts w:cs="Arial"/>
          <w:i/>
          <w:color w:val="FFFFFF" w:themeColor="background1"/>
          <w:szCs w:val="36"/>
          <w:highlight w:val="black"/>
        </w:rPr>
      </w:pPr>
      <w:r w:rsidRPr="009615EA">
        <w:rPr>
          <w:rFonts w:cs="Arial"/>
          <w:i/>
          <w:color w:val="FFFFFF" w:themeColor="background1"/>
          <w:szCs w:val="36"/>
          <w:highlight w:val="black"/>
        </w:rPr>
        <w:t>to make a ~ of smth. - делать из чего-л. тайну /секрет/</w:t>
      </w:r>
    </w:p>
    <w:p w:rsidR="00631261" w:rsidRPr="009615EA" w:rsidRDefault="00631261" w:rsidP="004F7301">
      <w:pPr>
        <w:rPr>
          <w:rFonts w:cs="Arial"/>
          <w:color w:val="FFFFFF" w:themeColor="background1"/>
          <w:szCs w:val="36"/>
          <w:highlight w:val="black"/>
        </w:rPr>
      </w:pPr>
      <w:r w:rsidRPr="009615EA">
        <w:rPr>
          <w:rFonts w:cs="Arial"/>
          <w:color w:val="FFFFFF" w:themeColor="background1"/>
          <w:szCs w:val="36"/>
          <w:highlight w:val="black"/>
        </w:rPr>
        <w:t>2. 1) церк. таинство</w:t>
      </w:r>
    </w:p>
    <w:p w:rsidR="00631261" w:rsidRPr="009615EA" w:rsidRDefault="00631261" w:rsidP="004F7301">
      <w:pPr>
        <w:rPr>
          <w:rFonts w:cs="Arial"/>
          <w:color w:val="FFFFFF" w:themeColor="background1"/>
          <w:szCs w:val="36"/>
          <w:highlight w:val="black"/>
        </w:rPr>
      </w:pPr>
      <w:r w:rsidRPr="009615EA">
        <w:rPr>
          <w:rFonts w:cs="Arial"/>
          <w:color w:val="FFFFFF" w:themeColor="background1"/>
          <w:szCs w:val="36"/>
          <w:highlight w:val="black"/>
        </w:rPr>
        <w:t>2) pl тайные обряды (особ. у древних народов)</w:t>
      </w:r>
    </w:p>
    <w:p w:rsidR="00631261" w:rsidRPr="009615EA" w:rsidRDefault="00631261" w:rsidP="004F7301">
      <w:pPr>
        <w:rPr>
          <w:rFonts w:cs="Arial"/>
          <w:color w:val="FFFFFF" w:themeColor="background1"/>
          <w:szCs w:val="36"/>
          <w:highlight w:val="black"/>
        </w:rPr>
      </w:pPr>
      <w:r w:rsidRPr="009615EA">
        <w:rPr>
          <w:rFonts w:cs="Arial"/>
          <w:color w:val="FFFFFF" w:themeColor="background1"/>
          <w:szCs w:val="36"/>
          <w:highlight w:val="black"/>
        </w:rPr>
        <w:t>3. театр. мистерия (тж. ~ play)</w:t>
      </w:r>
    </w:p>
    <w:p w:rsidR="00631261" w:rsidRPr="009615EA" w:rsidRDefault="00631261" w:rsidP="004F7301">
      <w:pPr>
        <w:rPr>
          <w:rFonts w:cs="Arial"/>
          <w:color w:val="FFFFFF" w:themeColor="background1"/>
          <w:szCs w:val="36"/>
          <w:highlight w:val="black"/>
        </w:rPr>
      </w:pPr>
      <w:r w:rsidRPr="009615EA">
        <w:rPr>
          <w:rFonts w:cs="Arial"/>
          <w:color w:val="FFFFFF" w:themeColor="background1"/>
          <w:szCs w:val="36"/>
          <w:highlight w:val="black"/>
        </w:rPr>
        <w:t xml:space="preserve">4. разг. детективный роман или рассказ (тж. ~ </w:t>
      </w:r>
      <w:r w:rsidRPr="009615EA">
        <w:rPr>
          <w:rFonts w:cs="Arial"/>
          <w:color w:val="FFFFFF" w:themeColor="background1"/>
          <w:szCs w:val="36"/>
          <w:highlight w:val="black"/>
          <w:lang w:val="en-US"/>
        </w:rPr>
        <w:t>book</w:t>
      </w:r>
      <w:r w:rsidRPr="009615EA">
        <w:rPr>
          <w:rFonts w:cs="Arial"/>
          <w:color w:val="FFFFFF" w:themeColor="background1"/>
          <w:szCs w:val="36"/>
          <w:highlight w:val="black"/>
        </w:rPr>
        <w:t>)</w:t>
      </w:r>
    </w:p>
    <w:p w:rsidR="00631261" w:rsidRPr="009615EA" w:rsidRDefault="00631261" w:rsidP="004F7301">
      <w:pPr>
        <w:rPr>
          <w:rFonts w:cs="Arial"/>
          <w:color w:val="FFFFFF" w:themeColor="background1"/>
          <w:szCs w:val="36"/>
          <w:highlight w:val="black"/>
        </w:rPr>
      </w:pPr>
      <w:r w:rsidRPr="009615EA">
        <w:rPr>
          <w:rFonts w:cs="Arial"/>
          <w:color w:val="FFFFFF" w:themeColor="background1"/>
          <w:szCs w:val="36"/>
          <w:highlight w:val="black"/>
        </w:rPr>
        <w:t>5 таинственность, загадочность</w:t>
      </w:r>
    </w:p>
    <w:p w:rsidR="00631261" w:rsidRPr="009615EA" w:rsidRDefault="00631261" w:rsidP="004F7301">
      <w:pPr>
        <w:rPr>
          <w:rFonts w:cs="Arial"/>
          <w:color w:val="FFFFFF" w:themeColor="background1"/>
          <w:szCs w:val="36"/>
          <w:highlight w:val="black"/>
        </w:rPr>
      </w:pPr>
      <w:r w:rsidRPr="009615EA">
        <w:rPr>
          <w:rFonts w:cs="Arial"/>
          <w:b/>
          <w:i/>
          <w:color w:val="FFFFFF" w:themeColor="background1"/>
          <w:szCs w:val="36"/>
          <w:highlight w:val="black"/>
        </w:rPr>
        <w:t>ПРИЛ.</w:t>
      </w:r>
      <w:r w:rsidRPr="009615EA">
        <w:rPr>
          <w:rFonts w:cs="Arial"/>
          <w:color w:val="FFFFFF" w:themeColor="background1"/>
          <w:szCs w:val="36"/>
          <w:highlight w:val="black"/>
        </w:rPr>
        <w:t xml:space="preserve"> Таинственный, загадочный, мистический</w:t>
      </w:r>
    </w:p>
    <w:p w:rsidR="00631261" w:rsidRPr="009615EA" w:rsidRDefault="00631261" w:rsidP="004F7301">
      <w:pPr>
        <w:jc w:val="center"/>
        <w:rPr>
          <w:rFonts w:cs="Arial"/>
          <w:b/>
          <w:color w:val="FFFFFF" w:themeColor="background1"/>
          <w:szCs w:val="36"/>
          <w:highlight w:val="black"/>
        </w:rPr>
      </w:pPr>
    </w:p>
    <w:p w:rsidR="00631261" w:rsidRPr="009615EA" w:rsidRDefault="00631261" w:rsidP="004F7301">
      <w:pPr>
        <w:jc w:val="center"/>
        <w:rPr>
          <w:rFonts w:cs="Arial"/>
          <w:b/>
          <w:color w:val="FFFFFF" w:themeColor="background1"/>
          <w:szCs w:val="36"/>
          <w:highlight w:val="black"/>
        </w:rPr>
      </w:pPr>
    </w:p>
    <w:p w:rsidR="00631261" w:rsidRPr="009615EA" w:rsidRDefault="00631261" w:rsidP="004F7301">
      <w:pPr>
        <w:jc w:val="center"/>
        <w:rPr>
          <w:rFonts w:cs="Arial"/>
          <w:b/>
          <w:color w:val="FFFFFF" w:themeColor="background1"/>
          <w:szCs w:val="36"/>
          <w:highlight w:val="black"/>
        </w:rPr>
      </w:pPr>
    </w:p>
    <w:p w:rsidR="00631261" w:rsidRPr="009615EA" w:rsidRDefault="00631261" w:rsidP="004F7301">
      <w:pPr>
        <w:jc w:val="center"/>
        <w:rPr>
          <w:rFonts w:cs="Arial"/>
          <w:b/>
          <w:i/>
          <w:color w:val="FFFF00"/>
          <w:szCs w:val="36"/>
        </w:rPr>
      </w:pPr>
      <w:r w:rsidRPr="009615EA">
        <w:rPr>
          <w:rFonts w:cs="Arial"/>
          <w:b/>
          <w:i/>
          <w:color w:val="FFFF00"/>
          <w:szCs w:val="36"/>
        </w:rPr>
        <w:t>HOSE ** {həʋz} n</w:t>
      </w:r>
    </w:p>
    <w:p w:rsidR="00631261" w:rsidRPr="009615EA" w:rsidRDefault="00631261" w:rsidP="004F7301">
      <w:pPr>
        <w:rPr>
          <w:rFonts w:cs="Arial"/>
          <w:color w:val="FFFF00"/>
          <w:szCs w:val="36"/>
        </w:rPr>
      </w:pPr>
      <w:r w:rsidRPr="009615EA">
        <w:rPr>
          <w:rFonts w:cs="Arial"/>
          <w:color w:val="FFFF00"/>
          <w:szCs w:val="36"/>
        </w:rPr>
        <w:t>1. (pl тж. без измен.) рукав, кишка (для поливки); шланг, брандспойт, патрубок</w:t>
      </w:r>
    </w:p>
    <w:p w:rsidR="00631261" w:rsidRPr="009615EA" w:rsidRDefault="00631261" w:rsidP="00E854E1">
      <w:pPr>
        <w:pStyle w:val="a7"/>
        <w:numPr>
          <w:ilvl w:val="0"/>
          <w:numId w:val="31"/>
        </w:numPr>
        <w:rPr>
          <w:rFonts w:cs="Arial"/>
          <w:szCs w:val="36"/>
        </w:rPr>
      </w:pPr>
      <w:r w:rsidRPr="009615EA">
        <w:rPr>
          <w:rFonts w:cs="Arial"/>
          <w:szCs w:val="36"/>
        </w:rPr>
        <w:t>~ coupling - </w:t>
      </w:r>
      <w:proofErr w:type="gramStart"/>
      <w:r w:rsidRPr="009615EA">
        <w:rPr>
          <w:rFonts w:cs="Arial"/>
          <w:szCs w:val="36"/>
        </w:rPr>
        <w:t>тех.а</w:t>
      </w:r>
      <w:proofErr w:type="gramEnd"/>
      <w:r w:rsidRPr="009615EA">
        <w:rPr>
          <w:rFonts w:cs="Arial"/>
          <w:szCs w:val="36"/>
        </w:rPr>
        <w:t>) муфта для шлангов; б) рукавное соединение</w:t>
      </w:r>
    </w:p>
    <w:p w:rsidR="00631261" w:rsidRPr="009615EA" w:rsidRDefault="00631261" w:rsidP="004F7301">
      <w:pPr>
        <w:rPr>
          <w:rFonts w:cs="Arial"/>
          <w:szCs w:val="36"/>
        </w:rPr>
      </w:pPr>
    </w:p>
    <w:p w:rsidR="00631261" w:rsidRPr="009615EA" w:rsidRDefault="00631261" w:rsidP="004F7301">
      <w:pPr>
        <w:rPr>
          <w:rFonts w:cs="Arial"/>
          <w:szCs w:val="36"/>
        </w:rPr>
      </w:pPr>
    </w:p>
    <w:p w:rsidR="00631261" w:rsidRPr="009615EA" w:rsidRDefault="00631261" w:rsidP="004F7301">
      <w:pPr>
        <w:rPr>
          <w:rFonts w:cs="Arial"/>
          <w:szCs w:val="36"/>
        </w:rPr>
      </w:pPr>
    </w:p>
    <w:p w:rsidR="00631261" w:rsidRPr="009615EA" w:rsidRDefault="00631261" w:rsidP="004F7301">
      <w:pPr>
        <w:jc w:val="center"/>
        <w:rPr>
          <w:rFonts w:cs="Arial"/>
          <w:b/>
          <w:i/>
          <w:color w:val="FFFF00"/>
          <w:szCs w:val="36"/>
        </w:rPr>
      </w:pPr>
      <w:r w:rsidRPr="009615EA">
        <w:rPr>
          <w:rFonts w:cs="Arial"/>
          <w:b/>
          <w:i/>
          <w:color w:val="FFFF00"/>
          <w:szCs w:val="36"/>
        </w:rPr>
        <w:t>FUNGUS ** {ʹfʌŋgəs}</w:t>
      </w:r>
    </w:p>
    <w:p w:rsidR="00631261" w:rsidRPr="009615EA" w:rsidRDefault="00631261" w:rsidP="004F7301">
      <w:pPr>
        <w:rPr>
          <w:rFonts w:cs="Arial"/>
          <w:color w:val="FFFF00"/>
          <w:szCs w:val="36"/>
        </w:rPr>
      </w:pPr>
      <w:r w:rsidRPr="009615EA">
        <w:rPr>
          <w:rFonts w:cs="Arial"/>
          <w:color w:val="FFFF00"/>
          <w:szCs w:val="36"/>
        </w:rPr>
        <w:t>n (pl -gi, -guses {-{ʹ</w:t>
      </w:r>
      <w:proofErr w:type="gramStart"/>
      <w:r w:rsidRPr="009615EA">
        <w:rPr>
          <w:rFonts w:cs="Arial"/>
          <w:color w:val="FFFF00"/>
          <w:szCs w:val="36"/>
        </w:rPr>
        <w:t>fʌŋ}gəsız</w:t>
      </w:r>
      <w:proofErr w:type="gramEnd"/>
      <w:r w:rsidRPr="009615EA">
        <w:rPr>
          <w:rFonts w:cs="Arial"/>
          <w:color w:val="FFFF00"/>
          <w:szCs w:val="36"/>
        </w:rPr>
        <w:t>})</w:t>
      </w:r>
    </w:p>
    <w:p w:rsidR="00631261" w:rsidRPr="009615EA" w:rsidRDefault="00631261" w:rsidP="004F7301">
      <w:pPr>
        <w:rPr>
          <w:rFonts w:cs="Arial"/>
          <w:color w:val="FFFF00"/>
          <w:szCs w:val="36"/>
        </w:rPr>
      </w:pPr>
      <w:r w:rsidRPr="009615EA">
        <w:rPr>
          <w:rFonts w:cs="Arial"/>
          <w:color w:val="FFFF00"/>
          <w:szCs w:val="36"/>
          <w:shd w:val="clear" w:color="auto" w:fill="FFFFFF"/>
        </w:rPr>
        <w:t>fungi, funguses</w:t>
      </w:r>
    </w:p>
    <w:p w:rsidR="00631261" w:rsidRPr="009615EA" w:rsidRDefault="00631261" w:rsidP="004F7301">
      <w:pPr>
        <w:rPr>
          <w:rFonts w:cs="Arial"/>
          <w:szCs w:val="36"/>
        </w:rPr>
      </w:pPr>
      <w:r w:rsidRPr="009615EA">
        <w:rPr>
          <w:rFonts w:cs="Arial"/>
          <w:szCs w:val="36"/>
        </w:rPr>
        <w:t>1. биол. Гриб, грибок, плесень</w:t>
      </w:r>
    </w:p>
    <w:p w:rsidR="00631261" w:rsidRPr="009615EA" w:rsidRDefault="00631261" w:rsidP="004F7301">
      <w:pPr>
        <w:rPr>
          <w:rFonts w:cs="Arial"/>
          <w:szCs w:val="36"/>
        </w:rPr>
      </w:pPr>
    </w:p>
    <w:p w:rsidR="00631261" w:rsidRPr="009615EA" w:rsidRDefault="00631261" w:rsidP="004F7301">
      <w:pPr>
        <w:rPr>
          <w:rFonts w:cs="Arial"/>
          <w:szCs w:val="36"/>
        </w:rPr>
      </w:pPr>
    </w:p>
    <w:p w:rsidR="00631261" w:rsidRPr="009615EA" w:rsidRDefault="00631261" w:rsidP="004F7301">
      <w:pPr>
        <w:rPr>
          <w:rFonts w:cs="Arial"/>
          <w:szCs w:val="36"/>
        </w:rPr>
      </w:pPr>
    </w:p>
    <w:p w:rsidR="00631261" w:rsidRPr="009615EA" w:rsidRDefault="00631261" w:rsidP="004F7301">
      <w:pPr>
        <w:jc w:val="center"/>
        <w:rPr>
          <w:rFonts w:cs="Arial"/>
          <w:b/>
          <w:i/>
          <w:color w:val="FFFF00"/>
          <w:szCs w:val="36"/>
        </w:rPr>
      </w:pPr>
      <w:r w:rsidRPr="009615EA">
        <w:rPr>
          <w:rFonts w:cs="Arial"/>
          <w:b/>
          <w:i/>
          <w:color w:val="FFFF00"/>
          <w:szCs w:val="36"/>
          <w:lang w:val="en-US"/>
        </w:rPr>
        <w:t>FISSURE</w:t>
      </w:r>
      <w:r w:rsidRPr="009615EA">
        <w:rPr>
          <w:rFonts w:cs="Arial"/>
          <w:b/>
          <w:i/>
          <w:color w:val="FFFF00"/>
          <w:szCs w:val="36"/>
        </w:rPr>
        <w:t xml:space="preserve"> ** {ʹ</w:t>
      </w:r>
      <w:r w:rsidRPr="009615EA">
        <w:rPr>
          <w:rFonts w:cs="Arial"/>
          <w:b/>
          <w:i/>
          <w:color w:val="FFFF00"/>
          <w:szCs w:val="36"/>
          <w:lang w:val="en-US"/>
        </w:rPr>
        <w:t>f</w:t>
      </w:r>
      <w:r w:rsidRPr="009615EA">
        <w:rPr>
          <w:rFonts w:cs="Arial"/>
          <w:b/>
          <w:i/>
          <w:color w:val="FFFF00"/>
          <w:szCs w:val="36"/>
        </w:rPr>
        <w:t>ıʃə}</w:t>
      </w:r>
      <w:r w:rsidRPr="009615EA">
        <w:rPr>
          <w:rFonts w:cs="Arial"/>
          <w:b/>
          <w:i/>
          <w:color w:val="FFFF00"/>
          <w:szCs w:val="36"/>
          <w:lang w:val="en-US"/>
        </w:rPr>
        <w:t> n</w:t>
      </w:r>
    </w:p>
    <w:p w:rsidR="00631261" w:rsidRPr="009615EA" w:rsidRDefault="00631261" w:rsidP="004F7301">
      <w:pPr>
        <w:rPr>
          <w:rFonts w:cs="Arial"/>
          <w:color w:val="FFFF00"/>
          <w:szCs w:val="36"/>
        </w:rPr>
      </w:pPr>
      <w:r w:rsidRPr="009615EA">
        <w:rPr>
          <w:rFonts w:cs="Arial"/>
          <w:color w:val="FFFF00"/>
          <w:szCs w:val="36"/>
        </w:rPr>
        <w:t>1. трещина; щель; расщелина борозда</w:t>
      </w:r>
    </w:p>
    <w:p w:rsidR="00631261" w:rsidRPr="009615EA" w:rsidRDefault="00631261" w:rsidP="004F7301">
      <w:pPr>
        <w:jc w:val="center"/>
        <w:rPr>
          <w:rFonts w:cs="Arial"/>
          <w:color w:val="FFFF00"/>
          <w:szCs w:val="36"/>
        </w:rPr>
      </w:pPr>
    </w:p>
    <w:p w:rsidR="00631261" w:rsidRPr="009615EA" w:rsidRDefault="00631261" w:rsidP="004F7301">
      <w:pPr>
        <w:jc w:val="center"/>
        <w:rPr>
          <w:rFonts w:cs="Arial"/>
          <w:b/>
          <w:i/>
          <w:color w:val="FFFF00"/>
          <w:szCs w:val="36"/>
        </w:rPr>
      </w:pPr>
    </w:p>
    <w:p w:rsidR="00631261" w:rsidRPr="009615EA" w:rsidRDefault="00631261" w:rsidP="004F7301">
      <w:pPr>
        <w:jc w:val="center"/>
        <w:rPr>
          <w:rFonts w:cs="Arial"/>
          <w:b/>
          <w:i/>
          <w:color w:val="FFFF00"/>
          <w:szCs w:val="36"/>
        </w:rPr>
      </w:pPr>
    </w:p>
    <w:p w:rsidR="00631261" w:rsidRPr="009615EA" w:rsidRDefault="00631261" w:rsidP="004F7301">
      <w:pPr>
        <w:jc w:val="center"/>
        <w:rPr>
          <w:rFonts w:cs="Arial"/>
          <w:b/>
          <w:i/>
          <w:color w:val="FFFF00"/>
          <w:szCs w:val="36"/>
        </w:rPr>
      </w:pPr>
      <w:r w:rsidRPr="009615EA">
        <w:rPr>
          <w:rFonts w:cs="Arial"/>
          <w:b/>
          <w:i/>
          <w:color w:val="FFFF00"/>
          <w:szCs w:val="36"/>
        </w:rPr>
        <w:t>BASIC ** [ˈbeɪsɪk]</w:t>
      </w:r>
    </w:p>
    <w:p w:rsidR="00631261" w:rsidRPr="009615EA" w:rsidRDefault="00631261" w:rsidP="004F7301">
      <w:pPr>
        <w:rPr>
          <w:rFonts w:cs="Arial"/>
          <w:color w:val="FFFF00"/>
          <w:szCs w:val="36"/>
        </w:rPr>
      </w:pPr>
      <w:r w:rsidRPr="009615EA">
        <w:rPr>
          <w:rFonts w:cs="Arial"/>
          <w:color w:val="FFFF00"/>
          <w:szCs w:val="36"/>
        </w:rPr>
        <w:t>Базовый основной главный общий</w:t>
      </w:r>
    </w:p>
    <w:p w:rsidR="00631261" w:rsidRPr="009615EA" w:rsidRDefault="00631261" w:rsidP="004F7301">
      <w:pPr>
        <w:rPr>
          <w:rFonts w:cs="Arial"/>
          <w:color w:val="FFFF00"/>
          <w:szCs w:val="36"/>
        </w:rPr>
      </w:pPr>
      <w:r w:rsidRPr="009615EA">
        <w:rPr>
          <w:rFonts w:cs="Arial"/>
          <w:color w:val="FFFF00"/>
          <w:szCs w:val="36"/>
        </w:rPr>
        <w:t>фундаментальный</w:t>
      </w:r>
    </w:p>
    <w:p w:rsidR="00631261" w:rsidRPr="009615EA" w:rsidRDefault="00631261" w:rsidP="004F7301">
      <w:pPr>
        <w:rPr>
          <w:rFonts w:cs="Arial"/>
          <w:color w:val="FFFF00"/>
          <w:szCs w:val="36"/>
        </w:rPr>
      </w:pPr>
    </w:p>
    <w:p w:rsidR="00631261" w:rsidRPr="009615EA" w:rsidRDefault="00631261" w:rsidP="004F7301">
      <w:pPr>
        <w:rPr>
          <w:rFonts w:cs="Arial"/>
          <w:color w:val="FFFF00"/>
          <w:szCs w:val="36"/>
        </w:rPr>
      </w:pPr>
    </w:p>
    <w:p w:rsidR="00631261" w:rsidRPr="009615EA" w:rsidRDefault="00631261" w:rsidP="004F7301">
      <w:pPr>
        <w:rPr>
          <w:rFonts w:cs="Arial"/>
          <w:color w:val="FFFF00"/>
          <w:szCs w:val="36"/>
        </w:rPr>
      </w:pPr>
    </w:p>
    <w:p w:rsidR="00631261" w:rsidRPr="00BB4CFF" w:rsidRDefault="00631261" w:rsidP="004F7301">
      <w:pPr>
        <w:shd w:val="clear" w:color="auto" w:fill="000000" w:themeFill="text1"/>
        <w:jc w:val="center"/>
        <w:rPr>
          <w:rFonts w:cs="Arial"/>
          <w:b/>
          <w:color w:val="FFFFFF" w:themeColor="background1"/>
          <w:szCs w:val="36"/>
          <w:highlight w:val="black"/>
          <w:shd w:val="clear" w:color="auto" w:fill="FFFFFF"/>
        </w:rPr>
      </w:pPr>
      <w:r w:rsidRPr="009615EA">
        <w:rPr>
          <w:rFonts w:cs="Arial"/>
          <w:b/>
          <w:color w:val="FFFFFF" w:themeColor="background1"/>
          <w:szCs w:val="36"/>
          <w:highlight w:val="black"/>
          <w:shd w:val="clear" w:color="auto" w:fill="FFFFFF"/>
          <w:lang w:val="en-US"/>
        </w:rPr>
        <w:t>DECREE</w:t>
      </w:r>
      <w:r w:rsidRPr="00BB4CFF">
        <w:rPr>
          <w:rFonts w:cs="Arial"/>
          <w:b/>
          <w:color w:val="FFFFFF" w:themeColor="background1"/>
          <w:szCs w:val="36"/>
          <w:highlight w:val="black"/>
          <w:shd w:val="clear" w:color="auto" w:fill="FFFFFF"/>
        </w:rPr>
        <w:t xml:space="preserve"> ** [</w:t>
      </w:r>
      <w:r w:rsidRPr="009615EA">
        <w:rPr>
          <w:rFonts w:cs="Arial"/>
          <w:b/>
          <w:color w:val="FFFFFF" w:themeColor="background1"/>
          <w:szCs w:val="36"/>
          <w:highlight w:val="black"/>
          <w:shd w:val="clear" w:color="auto" w:fill="FFFFFF"/>
          <w:lang w:val="en-US"/>
        </w:rPr>
        <w:t>d</w:t>
      </w:r>
      <w:r w:rsidRPr="00BB4CFF">
        <w:rPr>
          <w:rFonts w:cs="Arial"/>
          <w:b/>
          <w:color w:val="FFFFFF" w:themeColor="background1"/>
          <w:szCs w:val="36"/>
          <w:highlight w:val="black"/>
          <w:shd w:val="clear" w:color="auto" w:fill="FFFFFF"/>
        </w:rPr>
        <w:t>ı</w:t>
      </w:r>
      <w:r w:rsidRPr="009615EA">
        <w:rPr>
          <w:rFonts w:cs="Arial"/>
          <w:b/>
          <w:color w:val="FFFFFF" w:themeColor="background1"/>
          <w:szCs w:val="36"/>
          <w:highlight w:val="black"/>
          <w:shd w:val="clear" w:color="auto" w:fill="FFFFFF"/>
        </w:rPr>
        <w:t>ʹ</w:t>
      </w:r>
      <w:r w:rsidRPr="009615EA">
        <w:rPr>
          <w:rFonts w:cs="Arial"/>
          <w:b/>
          <w:color w:val="FFFFFF" w:themeColor="background1"/>
          <w:szCs w:val="36"/>
          <w:highlight w:val="black"/>
          <w:shd w:val="clear" w:color="auto" w:fill="FFFFFF"/>
          <w:lang w:val="en-US"/>
        </w:rPr>
        <w:t>kri</w:t>
      </w:r>
      <w:r w:rsidRPr="00BB4CFF">
        <w:rPr>
          <w:rFonts w:cs="Arial"/>
          <w:b/>
          <w:color w:val="FFFFFF" w:themeColor="background1"/>
          <w:szCs w:val="36"/>
          <w:highlight w:val="black"/>
          <w:shd w:val="clear" w:color="auto" w:fill="FFFFFF"/>
        </w:rPr>
        <w:t>:]</w:t>
      </w:r>
    </w:p>
    <w:p w:rsidR="00631261" w:rsidRPr="00BB4CFF" w:rsidRDefault="00631261" w:rsidP="004F7301">
      <w:pPr>
        <w:shd w:val="clear" w:color="auto" w:fill="000000" w:themeFill="text1"/>
        <w:rPr>
          <w:rFonts w:cs="Arial"/>
          <w:b/>
          <w:i/>
          <w:color w:val="FFFFFF" w:themeColor="background1"/>
          <w:szCs w:val="36"/>
          <w:highlight w:val="black"/>
          <w:shd w:val="clear" w:color="auto" w:fill="FFFFFF"/>
        </w:rPr>
      </w:pPr>
      <w:r w:rsidRPr="009615EA">
        <w:rPr>
          <w:rFonts w:cs="Arial"/>
          <w:b/>
          <w:i/>
          <w:color w:val="FFFFFF" w:themeColor="background1"/>
          <w:szCs w:val="36"/>
          <w:highlight w:val="black"/>
          <w:shd w:val="clear" w:color="auto" w:fill="FFFFFF"/>
          <w:lang w:val="en-US"/>
        </w:rPr>
        <w:t>DECREED</w:t>
      </w:r>
      <w:r w:rsidRPr="00BB4CFF">
        <w:rPr>
          <w:rFonts w:cs="Arial"/>
          <w:b/>
          <w:i/>
          <w:color w:val="FFFFFF" w:themeColor="background1"/>
          <w:szCs w:val="36"/>
          <w:highlight w:val="black"/>
          <w:shd w:val="clear" w:color="auto" w:fill="FFFFFF"/>
        </w:rPr>
        <w:t xml:space="preserve"> [</w:t>
      </w:r>
      <w:r w:rsidRPr="009615EA">
        <w:rPr>
          <w:rFonts w:cs="Arial"/>
          <w:b/>
          <w:i/>
          <w:color w:val="FFFFFF" w:themeColor="background1"/>
          <w:szCs w:val="36"/>
          <w:highlight w:val="black"/>
          <w:shd w:val="clear" w:color="auto" w:fill="FCFCFC"/>
          <w:lang w:val="en-US"/>
        </w:rPr>
        <w:t>d</w:t>
      </w:r>
      <w:r w:rsidRPr="00BB4CFF">
        <w:rPr>
          <w:rFonts w:cs="Arial"/>
          <w:b/>
          <w:i/>
          <w:color w:val="FFFFFF" w:themeColor="background1"/>
          <w:szCs w:val="36"/>
          <w:highlight w:val="black"/>
          <w:shd w:val="clear" w:color="auto" w:fill="FCFCFC"/>
        </w:rPr>
        <w:t>ɪˈ</w:t>
      </w:r>
      <w:r w:rsidRPr="009615EA">
        <w:rPr>
          <w:rFonts w:cs="Arial"/>
          <w:b/>
          <w:i/>
          <w:color w:val="FFFFFF" w:themeColor="background1"/>
          <w:szCs w:val="36"/>
          <w:highlight w:val="black"/>
          <w:shd w:val="clear" w:color="auto" w:fill="FCFCFC"/>
          <w:lang w:val="en-US"/>
        </w:rPr>
        <w:t>kri</w:t>
      </w:r>
      <w:r w:rsidRPr="00BB4CFF">
        <w:rPr>
          <w:rFonts w:cs="Arial"/>
          <w:b/>
          <w:i/>
          <w:color w:val="FFFFFF" w:themeColor="background1"/>
          <w:szCs w:val="36"/>
          <w:highlight w:val="black"/>
          <w:shd w:val="clear" w:color="auto" w:fill="FCFCFC"/>
        </w:rPr>
        <w:t>ː</w:t>
      </w:r>
      <w:r w:rsidRPr="009615EA">
        <w:rPr>
          <w:rFonts w:cs="Arial"/>
          <w:b/>
          <w:i/>
          <w:color w:val="FFFFFF" w:themeColor="background1"/>
          <w:szCs w:val="36"/>
          <w:highlight w:val="black"/>
          <w:shd w:val="clear" w:color="auto" w:fill="FCFCFC"/>
          <w:lang w:val="en-US"/>
        </w:rPr>
        <w:t>d</w:t>
      </w:r>
      <w:r w:rsidRPr="00BB4CFF">
        <w:rPr>
          <w:rFonts w:cs="Arial"/>
          <w:b/>
          <w:i/>
          <w:color w:val="FFFFFF" w:themeColor="background1"/>
          <w:szCs w:val="36"/>
          <w:highlight w:val="black"/>
          <w:shd w:val="clear" w:color="auto" w:fill="FFFFFF"/>
        </w:rPr>
        <w:t>]</w:t>
      </w:r>
    </w:p>
    <w:p w:rsidR="00631261" w:rsidRPr="009615EA" w:rsidRDefault="00631261" w:rsidP="004F7301">
      <w:pPr>
        <w:shd w:val="clear" w:color="auto" w:fill="000000" w:themeFill="text1"/>
        <w:rPr>
          <w:rFonts w:cs="Arial"/>
          <w:color w:val="FFFFFF" w:themeColor="background1"/>
          <w:szCs w:val="36"/>
          <w:highlight w:val="black"/>
          <w:shd w:val="clear" w:color="auto" w:fill="FFFFFF"/>
        </w:rPr>
      </w:pPr>
      <w:r w:rsidRPr="009615EA">
        <w:rPr>
          <w:rFonts w:cs="Arial"/>
          <w:b/>
          <w:i/>
          <w:color w:val="FFFFFF" w:themeColor="background1"/>
          <w:szCs w:val="36"/>
          <w:highlight w:val="black"/>
          <w:shd w:val="clear" w:color="auto" w:fill="FFFFFF"/>
        </w:rPr>
        <w:t>СУЩ.</w:t>
      </w:r>
      <w:r w:rsidRPr="009615EA">
        <w:rPr>
          <w:rFonts w:cs="Arial"/>
          <w:color w:val="FFFFFF" w:themeColor="background1"/>
          <w:szCs w:val="36"/>
          <w:highlight w:val="black"/>
          <w:shd w:val="clear" w:color="auto" w:fill="FFFFFF"/>
        </w:rPr>
        <w:t xml:space="preserve">  1. указ, декрет, приказ; закон</w:t>
      </w:r>
    </w:p>
    <w:p w:rsidR="00631261" w:rsidRPr="009615EA" w:rsidRDefault="00631261" w:rsidP="004F7301">
      <w:pPr>
        <w:pStyle w:val="a7"/>
        <w:numPr>
          <w:ilvl w:val="0"/>
          <w:numId w:val="2"/>
        </w:numPr>
        <w:shd w:val="clear" w:color="auto" w:fill="000000" w:themeFill="text1"/>
        <w:rPr>
          <w:rFonts w:cs="Arial"/>
          <w:i/>
          <w:color w:val="FFFFFF" w:themeColor="background1"/>
          <w:szCs w:val="36"/>
          <w:highlight w:val="black"/>
          <w:shd w:val="clear" w:color="auto" w:fill="FFFFFF"/>
        </w:rPr>
      </w:pPr>
      <w:r w:rsidRPr="009615EA">
        <w:rPr>
          <w:rFonts w:cs="Arial"/>
          <w:i/>
          <w:color w:val="FFFFFF" w:themeColor="background1"/>
          <w:szCs w:val="36"/>
          <w:highlight w:val="black"/>
          <w:shd w:val="clear" w:color="auto" w:fill="FFFFFF"/>
        </w:rPr>
        <w:t>royal ~ - королевский указ</w:t>
      </w:r>
    </w:p>
    <w:p w:rsidR="00631261" w:rsidRPr="009615EA" w:rsidRDefault="00631261" w:rsidP="004F7301">
      <w:pPr>
        <w:pStyle w:val="a7"/>
        <w:numPr>
          <w:ilvl w:val="0"/>
          <w:numId w:val="2"/>
        </w:numPr>
        <w:shd w:val="clear" w:color="auto" w:fill="000000" w:themeFill="text1"/>
        <w:rPr>
          <w:rFonts w:cs="Arial"/>
          <w:i/>
          <w:color w:val="FFFFFF" w:themeColor="background1"/>
          <w:szCs w:val="36"/>
          <w:highlight w:val="black"/>
          <w:shd w:val="clear" w:color="auto" w:fill="FFFFFF"/>
        </w:rPr>
      </w:pPr>
      <w:r w:rsidRPr="009615EA">
        <w:rPr>
          <w:rFonts w:cs="Arial"/>
          <w:i/>
          <w:color w:val="FFFFFF" w:themeColor="background1"/>
          <w:szCs w:val="36"/>
          <w:highlight w:val="black"/>
          <w:shd w:val="clear" w:color="auto" w:fill="FFFFFF"/>
        </w:rPr>
        <w:t>~ of nature - закон природы</w:t>
      </w:r>
    </w:p>
    <w:p w:rsidR="00631261" w:rsidRPr="009615EA" w:rsidRDefault="00631261" w:rsidP="004F7301">
      <w:pPr>
        <w:pStyle w:val="a7"/>
        <w:numPr>
          <w:ilvl w:val="0"/>
          <w:numId w:val="2"/>
        </w:numPr>
        <w:shd w:val="clear" w:color="auto" w:fill="000000" w:themeFill="text1"/>
        <w:rPr>
          <w:rFonts w:cs="Arial"/>
          <w:i/>
          <w:color w:val="FFFFFF" w:themeColor="background1"/>
          <w:szCs w:val="36"/>
          <w:highlight w:val="black"/>
          <w:shd w:val="clear" w:color="auto" w:fill="FFFFFF"/>
        </w:rPr>
      </w:pPr>
      <w:r w:rsidRPr="009615EA">
        <w:rPr>
          <w:rFonts w:cs="Arial"/>
          <w:i/>
          <w:color w:val="FFFFFF" w:themeColor="background1"/>
          <w:szCs w:val="36"/>
          <w:highlight w:val="black"/>
          <w:shd w:val="clear" w:color="auto" w:fill="FFFFFF"/>
        </w:rPr>
        <w:t>~ of September 21 - декрет /указ/ от 21 сентября</w:t>
      </w:r>
    </w:p>
    <w:p w:rsidR="00631261" w:rsidRPr="009615EA" w:rsidRDefault="00631261" w:rsidP="004F7301">
      <w:pPr>
        <w:shd w:val="clear" w:color="auto" w:fill="000000" w:themeFill="text1"/>
        <w:rPr>
          <w:rFonts w:cs="Arial"/>
          <w:color w:val="FFFFFF" w:themeColor="background1"/>
          <w:szCs w:val="36"/>
          <w:highlight w:val="black"/>
          <w:shd w:val="clear" w:color="auto" w:fill="FFFFFF"/>
        </w:rPr>
      </w:pPr>
      <w:r w:rsidRPr="009615EA">
        <w:rPr>
          <w:rFonts w:cs="Arial"/>
          <w:color w:val="FFFFFF" w:themeColor="background1"/>
          <w:szCs w:val="36"/>
          <w:highlight w:val="black"/>
          <w:shd w:val="clear" w:color="auto" w:fill="FFFFFF"/>
        </w:rPr>
        <w:t>2. </w:t>
      </w:r>
      <w:r w:rsidRPr="009615EA">
        <w:rPr>
          <w:rFonts w:cs="Arial"/>
          <w:i/>
          <w:iCs/>
          <w:color w:val="FFFFFF" w:themeColor="background1"/>
          <w:szCs w:val="36"/>
          <w:highlight w:val="black"/>
          <w:shd w:val="clear" w:color="auto" w:fill="FFFFFF"/>
        </w:rPr>
        <w:t>юр. </w:t>
      </w:r>
      <w:r w:rsidRPr="009615EA">
        <w:rPr>
          <w:rFonts w:cs="Arial"/>
          <w:color w:val="FFFFFF" w:themeColor="background1"/>
          <w:szCs w:val="36"/>
          <w:highlight w:val="black"/>
          <w:shd w:val="clear" w:color="auto" w:fill="FFFFFF"/>
        </w:rPr>
        <w:t>постановление, решение, определение (</w:t>
      </w:r>
      <w:r w:rsidRPr="009615EA">
        <w:rPr>
          <w:rFonts w:cs="Arial"/>
          <w:i/>
          <w:iCs/>
          <w:color w:val="FFFFFF" w:themeColor="background1"/>
          <w:szCs w:val="36"/>
          <w:highlight w:val="black"/>
          <w:shd w:val="clear" w:color="auto" w:fill="FFFFFF"/>
        </w:rPr>
        <w:t>суда</w:t>
      </w:r>
      <w:r w:rsidRPr="009615EA">
        <w:rPr>
          <w:rFonts w:cs="Arial"/>
          <w:color w:val="FFFFFF" w:themeColor="background1"/>
          <w:szCs w:val="36"/>
          <w:highlight w:val="black"/>
          <w:shd w:val="clear" w:color="auto" w:fill="FFFFFF"/>
        </w:rPr>
        <w:t>)</w:t>
      </w:r>
    </w:p>
    <w:p w:rsidR="00631261" w:rsidRPr="009615EA" w:rsidRDefault="00631261" w:rsidP="004F7301">
      <w:pPr>
        <w:pStyle w:val="a7"/>
        <w:numPr>
          <w:ilvl w:val="0"/>
          <w:numId w:val="2"/>
        </w:numPr>
        <w:shd w:val="clear" w:color="auto" w:fill="000000" w:themeFill="text1"/>
        <w:rPr>
          <w:rFonts w:cs="Arial"/>
          <w:i/>
          <w:color w:val="FFFFFF" w:themeColor="background1"/>
          <w:szCs w:val="36"/>
          <w:highlight w:val="black"/>
          <w:shd w:val="clear" w:color="auto" w:fill="FFFFFF"/>
        </w:rPr>
      </w:pPr>
      <w:r w:rsidRPr="009615EA">
        <w:rPr>
          <w:rFonts w:cs="Arial"/>
          <w:i/>
          <w:color w:val="FFFFFF" w:themeColor="background1"/>
          <w:szCs w:val="36"/>
          <w:highlight w:val="black"/>
          <w:shd w:val="clear" w:color="auto" w:fill="FFFFFF"/>
        </w:rPr>
        <w:t>to pronounce a ~ - вынести решение</w:t>
      </w:r>
    </w:p>
    <w:p w:rsidR="00631261" w:rsidRPr="009615EA" w:rsidRDefault="00631261" w:rsidP="004F7301">
      <w:pPr>
        <w:shd w:val="clear" w:color="auto" w:fill="000000" w:themeFill="text1"/>
        <w:rPr>
          <w:rFonts w:cs="Arial"/>
          <w:color w:val="FFFFFF" w:themeColor="background1"/>
          <w:szCs w:val="36"/>
          <w:highlight w:val="black"/>
          <w:shd w:val="clear" w:color="auto" w:fill="FFFFFF"/>
        </w:rPr>
      </w:pPr>
      <w:r w:rsidRPr="009615EA">
        <w:rPr>
          <w:rFonts w:cs="Arial"/>
          <w:b/>
          <w:bCs/>
          <w:i/>
          <w:color w:val="FFFFFF" w:themeColor="background1"/>
          <w:szCs w:val="36"/>
          <w:highlight w:val="black"/>
          <w:shd w:val="clear" w:color="auto" w:fill="FFFFFF"/>
        </w:rPr>
        <w:t>ГЛАГ.</w:t>
      </w:r>
      <w:r w:rsidRPr="009615EA">
        <w:rPr>
          <w:rFonts w:cs="Arial"/>
          <w:b/>
          <w:bCs/>
          <w:color w:val="FFFFFF" w:themeColor="background1"/>
          <w:szCs w:val="36"/>
          <w:highlight w:val="black"/>
          <w:shd w:val="clear" w:color="auto" w:fill="FFFFFF"/>
        </w:rPr>
        <w:t xml:space="preserve"> </w:t>
      </w:r>
      <w:r w:rsidRPr="009615EA">
        <w:rPr>
          <w:rFonts w:cs="Arial"/>
          <w:color w:val="FFFFFF" w:themeColor="background1"/>
          <w:szCs w:val="36"/>
          <w:highlight w:val="black"/>
          <w:shd w:val="clear" w:color="auto" w:fill="FFFFFF"/>
        </w:rPr>
        <w:t>1. издавать приказ, декрет; декретировать; приказывать, отдавать распоряжение</w:t>
      </w:r>
    </w:p>
    <w:p w:rsidR="00631261" w:rsidRPr="009615EA" w:rsidRDefault="00631261" w:rsidP="004F7301">
      <w:pPr>
        <w:pStyle w:val="a7"/>
        <w:numPr>
          <w:ilvl w:val="0"/>
          <w:numId w:val="2"/>
        </w:numPr>
        <w:shd w:val="clear" w:color="auto" w:fill="000000" w:themeFill="text1"/>
        <w:rPr>
          <w:rFonts w:cs="Arial"/>
          <w:i/>
          <w:color w:val="FFFFFF" w:themeColor="background1"/>
          <w:szCs w:val="36"/>
          <w:highlight w:val="black"/>
          <w:shd w:val="clear" w:color="auto" w:fill="FFFFFF"/>
        </w:rPr>
      </w:pPr>
      <w:r w:rsidRPr="009615EA">
        <w:rPr>
          <w:rFonts w:cs="Arial"/>
          <w:i/>
          <w:color w:val="FFFFFF" w:themeColor="background1"/>
          <w:szCs w:val="36"/>
          <w:highlight w:val="black"/>
          <w:shd w:val="clear" w:color="auto" w:fill="FFFFFF"/>
        </w:rPr>
        <w:t>to ~ smth. - постановить что-л.</w:t>
      </w:r>
    </w:p>
    <w:p w:rsidR="00631261" w:rsidRPr="009615EA" w:rsidRDefault="00631261" w:rsidP="004F7301">
      <w:pPr>
        <w:shd w:val="clear" w:color="auto" w:fill="000000" w:themeFill="text1"/>
        <w:rPr>
          <w:rFonts w:cs="Arial"/>
          <w:color w:val="FFFFFF" w:themeColor="background1"/>
          <w:szCs w:val="36"/>
          <w:highlight w:val="black"/>
          <w:shd w:val="clear" w:color="auto" w:fill="FFFFFF"/>
        </w:rPr>
      </w:pPr>
      <w:r w:rsidRPr="009615EA">
        <w:rPr>
          <w:rFonts w:cs="Arial"/>
          <w:color w:val="FFFFFF" w:themeColor="background1"/>
          <w:szCs w:val="36"/>
          <w:highlight w:val="black"/>
          <w:shd w:val="clear" w:color="auto" w:fill="FFFFFF"/>
        </w:rPr>
        <w:t>3. </w:t>
      </w:r>
      <w:r w:rsidRPr="009615EA">
        <w:rPr>
          <w:rFonts w:cs="Arial"/>
          <w:i/>
          <w:iCs/>
          <w:color w:val="FFFFFF" w:themeColor="background1"/>
          <w:szCs w:val="36"/>
          <w:highlight w:val="black"/>
          <w:shd w:val="clear" w:color="auto" w:fill="FFFFFF"/>
        </w:rPr>
        <w:t>юр. </w:t>
      </w:r>
      <w:r w:rsidRPr="009615EA">
        <w:rPr>
          <w:rFonts w:cs="Arial"/>
          <w:color w:val="FFFFFF" w:themeColor="background1"/>
          <w:szCs w:val="36"/>
          <w:highlight w:val="black"/>
          <w:shd w:val="clear" w:color="auto" w:fill="FFFFFF"/>
        </w:rPr>
        <w:t>выносить судебное решение, постановление </w:t>
      </w:r>
      <w:r w:rsidRPr="009615EA">
        <w:rPr>
          <w:rFonts w:cs="Arial"/>
          <w:i/>
          <w:iCs/>
          <w:color w:val="FFFFFF" w:themeColor="background1"/>
          <w:szCs w:val="36"/>
          <w:highlight w:val="black"/>
          <w:shd w:val="clear" w:color="auto" w:fill="FFFFFF"/>
        </w:rPr>
        <w:t>или</w:t>
      </w:r>
      <w:r w:rsidRPr="009615EA">
        <w:rPr>
          <w:rFonts w:cs="Arial"/>
          <w:color w:val="FFFFFF" w:themeColor="background1"/>
          <w:szCs w:val="36"/>
          <w:highlight w:val="black"/>
          <w:shd w:val="clear" w:color="auto" w:fill="FFFFFF"/>
        </w:rPr>
        <w:t> определение</w:t>
      </w:r>
    </w:p>
    <w:p w:rsidR="00631261" w:rsidRPr="009615EA" w:rsidRDefault="00631261" w:rsidP="004F7301">
      <w:pPr>
        <w:shd w:val="clear" w:color="auto" w:fill="000000" w:themeFill="text1"/>
        <w:rPr>
          <w:rFonts w:cs="Arial"/>
          <w:color w:val="FFFFFF" w:themeColor="background1"/>
          <w:szCs w:val="36"/>
          <w:highlight w:val="black"/>
          <w:shd w:val="clear" w:color="auto" w:fill="FFFFFF"/>
        </w:rPr>
      </w:pPr>
    </w:p>
    <w:p w:rsidR="00631261" w:rsidRPr="009615EA" w:rsidRDefault="00631261" w:rsidP="004F7301">
      <w:pPr>
        <w:shd w:val="clear" w:color="auto" w:fill="000000" w:themeFill="text1"/>
        <w:rPr>
          <w:rFonts w:cs="Arial"/>
          <w:color w:val="FFFFFF" w:themeColor="background1"/>
          <w:szCs w:val="36"/>
          <w:highlight w:val="black"/>
          <w:shd w:val="clear" w:color="auto" w:fill="FFFFFF"/>
        </w:rPr>
      </w:pPr>
    </w:p>
    <w:p w:rsidR="00631261" w:rsidRPr="009615EA" w:rsidRDefault="00631261" w:rsidP="004F7301">
      <w:pPr>
        <w:shd w:val="clear" w:color="auto" w:fill="000000" w:themeFill="text1"/>
        <w:rPr>
          <w:rFonts w:cs="Arial"/>
          <w:color w:val="FFFFFF" w:themeColor="background1"/>
          <w:szCs w:val="36"/>
          <w:highlight w:val="black"/>
          <w:shd w:val="clear" w:color="auto" w:fill="FFFFFF"/>
        </w:rPr>
      </w:pPr>
    </w:p>
    <w:p w:rsidR="00631261" w:rsidRPr="00BB4CFF" w:rsidRDefault="00631261" w:rsidP="004F7301">
      <w:pPr>
        <w:jc w:val="center"/>
        <w:rPr>
          <w:rFonts w:cs="Arial"/>
          <w:b/>
          <w:i/>
          <w:color w:val="FFFF00"/>
          <w:szCs w:val="36"/>
        </w:rPr>
      </w:pPr>
      <w:r w:rsidRPr="009615EA">
        <w:rPr>
          <w:rFonts w:cs="Arial"/>
          <w:b/>
          <w:i/>
          <w:color w:val="FFFF00"/>
          <w:szCs w:val="36"/>
          <w:lang w:val="en-US"/>
        </w:rPr>
        <w:t>ENCLOSED</w:t>
      </w:r>
      <w:r w:rsidRPr="00BB4CFF">
        <w:rPr>
          <w:rFonts w:cs="Arial"/>
          <w:b/>
          <w:i/>
          <w:color w:val="FFFF00"/>
          <w:szCs w:val="36"/>
        </w:rPr>
        <w:t xml:space="preserve"> ** {ı</w:t>
      </w:r>
      <w:r w:rsidRPr="009615EA">
        <w:rPr>
          <w:rFonts w:cs="Arial"/>
          <w:b/>
          <w:i/>
          <w:color w:val="FFFF00"/>
          <w:szCs w:val="36"/>
          <w:lang w:val="en-US"/>
        </w:rPr>
        <w:t>n</w:t>
      </w:r>
      <w:r w:rsidRPr="009615EA">
        <w:rPr>
          <w:rFonts w:cs="Arial"/>
          <w:b/>
          <w:i/>
          <w:color w:val="FFFF00"/>
          <w:szCs w:val="36"/>
        </w:rPr>
        <w:t>ʹ</w:t>
      </w:r>
      <w:r w:rsidRPr="009615EA">
        <w:rPr>
          <w:rFonts w:cs="Arial"/>
          <w:b/>
          <w:i/>
          <w:color w:val="FFFF00"/>
          <w:szCs w:val="36"/>
          <w:lang w:val="en-US"/>
        </w:rPr>
        <w:t>kl</w:t>
      </w:r>
      <w:r w:rsidRPr="00BB4CFF">
        <w:rPr>
          <w:rFonts w:cs="Arial"/>
          <w:b/>
          <w:i/>
          <w:color w:val="FFFF00"/>
          <w:szCs w:val="36"/>
        </w:rPr>
        <w:t>əʋ</w:t>
      </w:r>
      <w:r w:rsidRPr="009615EA">
        <w:rPr>
          <w:rFonts w:cs="Arial"/>
          <w:b/>
          <w:i/>
          <w:color w:val="FFFF00"/>
          <w:szCs w:val="36"/>
          <w:lang w:val="en-US"/>
        </w:rPr>
        <w:t>zd</w:t>
      </w:r>
      <w:r w:rsidRPr="00BB4CFF">
        <w:rPr>
          <w:rFonts w:cs="Arial"/>
          <w:b/>
          <w:i/>
          <w:color w:val="FFFF00"/>
          <w:szCs w:val="36"/>
        </w:rPr>
        <w:t>}</w:t>
      </w:r>
      <w:r w:rsidRPr="009615EA">
        <w:rPr>
          <w:rFonts w:cs="Arial"/>
          <w:b/>
          <w:i/>
          <w:color w:val="FFFF00"/>
          <w:szCs w:val="36"/>
          <w:lang w:val="en-US"/>
        </w:rPr>
        <w:t> a</w:t>
      </w:r>
    </w:p>
    <w:p w:rsidR="00631261" w:rsidRPr="00BB4CFF" w:rsidRDefault="00631261" w:rsidP="004F7301">
      <w:pPr>
        <w:rPr>
          <w:rFonts w:cs="Arial"/>
          <w:color w:val="FFFF00"/>
          <w:szCs w:val="36"/>
        </w:rPr>
      </w:pPr>
      <w:r w:rsidRPr="00BB4CFF">
        <w:rPr>
          <w:rFonts w:cs="Arial"/>
          <w:color w:val="FFFF00"/>
          <w:szCs w:val="36"/>
        </w:rPr>
        <w:t xml:space="preserve">1. </w:t>
      </w:r>
      <w:r w:rsidRPr="009615EA">
        <w:rPr>
          <w:rFonts w:cs="Arial"/>
          <w:color w:val="FFFF00"/>
          <w:szCs w:val="36"/>
        </w:rPr>
        <w:t>закрытый</w:t>
      </w:r>
      <w:r w:rsidRPr="00BB4CFF">
        <w:rPr>
          <w:rFonts w:cs="Arial"/>
          <w:color w:val="FFFF00"/>
          <w:szCs w:val="36"/>
        </w:rPr>
        <w:t xml:space="preserve">, </w:t>
      </w:r>
      <w:r w:rsidRPr="009615EA">
        <w:rPr>
          <w:rFonts w:cs="Arial"/>
          <w:color w:val="FFFF00"/>
          <w:szCs w:val="36"/>
        </w:rPr>
        <w:t>замкнутый</w:t>
      </w:r>
      <w:r w:rsidRPr="00BB4CFF">
        <w:rPr>
          <w:rFonts w:cs="Arial"/>
          <w:color w:val="FFFF00"/>
          <w:szCs w:val="36"/>
        </w:rPr>
        <w:t xml:space="preserve">; </w:t>
      </w:r>
      <w:r w:rsidRPr="009615EA">
        <w:rPr>
          <w:rFonts w:cs="Arial"/>
          <w:color w:val="FFFF00"/>
          <w:szCs w:val="36"/>
        </w:rPr>
        <w:t>огороженный</w:t>
      </w:r>
    </w:p>
    <w:p w:rsidR="00631261" w:rsidRPr="009615EA" w:rsidRDefault="00631261" w:rsidP="00E854E1">
      <w:pPr>
        <w:pStyle w:val="a7"/>
        <w:numPr>
          <w:ilvl w:val="0"/>
          <w:numId w:val="32"/>
        </w:numPr>
        <w:rPr>
          <w:rFonts w:cs="Arial"/>
          <w:i/>
          <w:szCs w:val="36"/>
        </w:rPr>
      </w:pPr>
      <w:r w:rsidRPr="009615EA">
        <w:rPr>
          <w:rFonts w:cs="Arial"/>
          <w:i/>
          <w:color w:val="FFFF00"/>
          <w:szCs w:val="36"/>
        </w:rPr>
        <w:t xml:space="preserve">~ space - закрытое </w:t>
      </w:r>
      <w:r w:rsidRPr="009615EA">
        <w:rPr>
          <w:rFonts w:cs="Arial"/>
          <w:i/>
          <w:szCs w:val="36"/>
        </w:rPr>
        <w:t>/замкнутое/ пространство</w:t>
      </w:r>
    </w:p>
    <w:p w:rsidR="00631261" w:rsidRPr="009615EA" w:rsidRDefault="00631261" w:rsidP="00E854E1">
      <w:pPr>
        <w:pStyle w:val="a7"/>
        <w:numPr>
          <w:ilvl w:val="0"/>
          <w:numId w:val="32"/>
        </w:numPr>
        <w:rPr>
          <w:rFonts w:cs="Arial"/>
          <w:i/>
          <w:szCs w:val="36"/>
        </w:rPr>
      </w:pPr>
      <w:r w:rsidRPr="009615EA">
        <w:rPr>
          <w:rFonts w:cs="Arial"/>
          <w:i/>
          <w:szCs w:val="36"/>
        </w:rPr>
        <w:t>~ ground under cultivation - огороженный засаженный участок</w:t>
      </w:r>
    </w:p>
    <w:p w:rsidR="00631261" w:rsidRPr="009615EA" w:rsidRDefault="00631261" w:rsidP="004F7301">
      <w:pPr>
        <w:rPr>
          <w:rFonts w:cs="Arial"/>
          <w:i/>
          <w:szCs w:val="36"/>
          <w:highlight w:val="black"/>
        </w:rPr>
      </w:pPr>
    </w:p>
    <w:p w:rsidR="00631261" w:rsidRPr="009615EA" w:rsidRDefault="00631261" w:rsidP="004F7301">
      <w:pPr>
        <w:rPr>
          <w:rFonts w:cs="Arial"/>
          <w:szCs w:val="36"/>
          <w:highlight w:val="black"/>
        </w:rPr>
      </w:pPr>
    </w:p>
    <w:p w:rsidR="00631261" w:rsidRPr="009615EA" w:rsidRDefault="00631261" w:rsidP="004F7301">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631261" w:rsidRPr="009615EA" w:rsidRDefault="00631261" w:rsidP="004F7301">
      <w:pPr>
        <w:jc w:val="center"/>
        <w:rPr>
          <w:rFonts w:cs="Arial"/>
          <w:b/>
          <w:i/>
          <w:color w:val="FFFF00"/>
          <w:szCs w:val="36"/>
          <w:lang w:val="en-US"/>
        </w:rPr>
      </w:pPr>
      <w:r w:rsidRPr="009615EA">
        <w:rPr>
          <w:rFonts w:cs="Arial"/>
          <w:b/>
          <w:i/>
          <w:color w:val="FFFF00"/>
          <w:szCs w:val="36"/>
          <w:lang w:val="en-US"/>
        </w:rPr>
        <w:t>SUNRISE ** {</w:t>
      </w:r>
      <w:r w:rsidRPr="009615EA">
        <w:rPr>
          <w:rFonts w:cs="Arial"/>
          <w:b/>
          <w:i/>
          <w:color w:val="FFFF00"/>
          <w:szCs w:val="36"/>
        </w:rPr>
        <w:t>ʹ</w:t>
      </w:r>
      <w:r w:rsidRPr="009615EA">
        <w:rPr>
          <w:rFonts w:cs="Arial"/>
          <w:b/>
          <w:i/>
          <w:color w:val="FFFF00"/>
          <w:szCs w:val="36"/>
          <w:lang w:val="en-US"/>
        </w:rPr>
        <w:t>sʌnraız} n</w:t>
      </w:r>
    </w:p>
    <w:p w:rsidR="00631261" w:rsidRPr="009615EA" w:rsidRDefault="00631261" w:rsidP="004F7301">
      <w:pPr>
        <w:rPr>
          <w:rFonts w:cs="Arial"/>
          <w:szCs w:val="36"/>
          <w:lang w:val="en-US"/>
        </w:rPr>
      </w:pPr>
      <w:r w:rsidRPr="009615EA">
        <w:rPr>
          <w:rFonts w:cs="Arial"/>
          <w:szCs w:val="36"/>
          <w:lang w:val="en-US"/>
        </w:rPr>
        <w:t> </w:t>
      </w:r>
      <w:proofErr w:type="gramStart"/>
      <w:r w:rsidRPr="009615EA">
        <w:rPr>
          <w:rFonts w:cs="Arial"/>
          <w:szCs w:val="36"/>
          <w:lang w:val="en-US"/>
        </w:rPr>
        <w:t>the</w:t>
      </w:r>
      <w:proofErr w:type="gramEnd"/>
      <w:r w:rsidRPr="009615EA">
        <w:rPr>
          <w:rFonts w:cs="Arial"/>
          <w:szCs w:val="36"/>
          <w:lang w:val="en-US"/>
        </w:rPr>
        <w:t xml:space="preserve"> time when the sun appears above the horizon in the morning.</w:t>
      </w:r>
    </w:p>
    <w:p w:rsidR="00631261" w:rsidRPr="009615EA" w:rsidRDefault="00631261" w:rsidP="004F7301">
      <w:pPr>
        <w:rPr>
          <w:rFonts w:cs="Arial"/>
          <w:color w:val="FFFF00"/>
          <w:szCs w:val="36"/>
        </w:rPr>
      </w:pPr>
      <w:r w:rsidRPr="009615EA">
        <w:rPr>
          <w:rFonts w:cs="Arial"/>
          <w:color w:val="FFFF00"/>
          <w:szCs w:val="36"/>
        </w:rPr>
        <w:t>1. восход солнца, рассвет</w:t>
      </w:r>
    </w:p>
    <w:p w:rsidR="00631261" w:rsidRPr="009615EA" w:rsidRDefault="00631261" w:rsidP="00E854E1">
      <w:pPr>
        <w:pStyle w:val="a7"/>
        <w:numPr>
          <w:ilvl w:val="0"/>
          <w:numId w:val="33"/>
        </w:numPr>
        <w:rPr>
          <w:rFonts w:cs="Arial"/>
          <w:i/>
          <w:color w:val="FFFF00"/>
          <w:szCs w:val="36"/>
        </w:rPr>
      </w:pPr>
      <w:r w:rsidRPr="009615EA">
        <w:rPr>
          <w:rFonts w:cs="Arial"/>
          <w:i/>
          <w:color w:val="FFFF00"/>
          <w:szCs w:val="36"/>
        </w:rPr>
        <w:t>at ~ - на восходе</w:t>
      </w:r>
    </w:p>
    <w:p w:rsidR="00631261" w:rsidRPr="009615EA" w:rsidRDefault="00631261" w:rsidP="004F7301">
      <w:pPr>
        <w:rPr>
          <w:rFonts w:cs="Arial"/>
          <w:color w:val="FFFF00"/>
          <w:szCs w:val="36"/>
        </w:rPr>
      </w:pPr>
      <w:r w:rsidRPr="009615EA">
        <w:rPr>
          <w:rFonts w:cs="Arial"/>
          <w:color w:val="FFFF00"/>
          <w:szCs w:val="36"/>
        </w:rPr>
        <w:t>2. утренняя заря</w:t>
      </w:r>
    </w:p>
    <w:p w:rsidR="00631261" w:rsidRDefault="00631261" w:rsidP="004F7301">
      <w:pPr>
        <w:rPr>
          <w:rFonts w:cs="Arial"/>
          <w:color w:val="FFFF00"/>
          <w:szCs w:val="36"/>
        </w:rPr>
      </w:pPr>
    </w:p>
    <w:p w:rsidR="00CA77F4" w:rsidRDefault="00CA77F4" w:rsidP="004F7301">
      <w:pPr>
        <w:rPr>
          <w:rFonts w:cs="Arial"/>
          <w:color w:val="FFFF00"/>
          <w:szCs w:val="36"/>
        </w:rPr>
      </w:pPr>
    </w:p>
    <w:p w:rsidR="00CA77F4" w:rsidRPr="009615EA" w:rsidRDefault="00CA77F4" w:rsidP="004F7301">
      <w:pPr>
        <w:rPr>
          <w:rFonts w:cs="Arial"/>
          <w:color w:val="FFFF00"/>
          <w:szCs w:val="36"/>
        </w:rPr>
      </w:pPr>
    </w:p>
    <w:p w:rsidR="00631261" w:rsidRDefault="00631261" w:rsidP="00227F3F">
      <w:pPr>
        <w:jc w:val="center"/>
        <w:rPr>
          <w:b/>
          <w:i/>
        </w:rPr>
      </w:pPr>
      <w:r>
        <w:rPr>
          <w:b/>
          <w:i/>
        </w:rPr>
        <w:t>В чем разница между Teach, Study и Learn?</w:t>
      </w:r>
    </w:p>
    <w:p w:rsidR="00631261" w:rsidRDefault="00631261" w:rsidP="00227F3F">
      <w:pPr>
        <w:jc w:val="center"/>
        <w:rPr>
          <w:b/>
          <w:i/>
        </w:rPr>
      </w:pPr>
      <w:r>
        <w:rPr>
          <w:b/>
          <w:i/>
        </w:rPr>
        <w:t>STUDY</w:t>
      </w:r>
    </w:p>
    <w:p w:rsidR="00631261" w:rsidRDefault="00631261" w:rsidP="00227F3F">
      <w:r>
        <w:lastRenderedPageBreak/>
        <w:t>Транскрипция и перевод: ['stʌdi] – изучать, изучить, учиться, исследовать, изучение.</w:t>
      </w:r>
      <w:r>
        <w:br/>
        <w:t>Значение: учить что-либо путем чтения, занятий; заниматься изучением отрасли науки с целью стать специалистом в данной области.</w:t>
      </w:r>
    </w:p>
    <w:p w:rsidR="00631261" w:rsidRDefault="00631261" w:rsidP="00227F3F">
      <w:pPr>
        <w:jc w:val="center"/>
      </w:pPr>
      <w:r>
        <w:t>Употребление:</w:t>
      </w:r>
    </w:p>
    <w:p w:rsidR="00631261" w:rsidRDefault="00631261" w:rsidP="00227F3F">
      <w:r>
        <w:t xml:space="preserve">Если говорим «study», имеем в виду обучение в образовательном учреждении. </w:t>
      </w:r>
    </w:p>
    <w:p w:rsidR="00631261" w:rsidRDefault="00631261" w:rsidP="00E854E1">
      <w:pPr>
        <w:pStyle w:val="a7"/>
        <w:numPr>
          <w:ilvl w:val="0"/>
          <w:numId w:val="61"/>
        </w:numPr>
        <w:spacing w:line="252" w:lineRule="auto"/>
        <w:rPr>
          <w:lang w:val="en-GB"/>
        </w:rPr>
      </w:pPr>
      <w:r>
        <w:rPr>
          <w:i/>
          <w:lang w:val="en-GB"/>
        </w:rPr>
        <w:t xml:space="preserve">She is studying at Princeton. – </w:t>
      </w:r>
      <w:r>
        <w:rPr>
          <w:i/>
        </w:rPr>
        <w:t>Она</w:t>
      </w:r>
      <w:r>
        <w:rPr>
          <w:i/>
          <w:lang w:val="en-GB"/>
        </w:rPr>
        <w:t xml:space="preserve"> </w:t>
      </w:r>
      <w:r>
        <w:rPr>
          <w:i/>
        </w:rPr>
        <w:t>учится</w:t>
      </w:r>
      <w:r>
        <w:rPr>
          <w:i/>
          <w:lang w:val="en-GB"/>
        </w:rPr>
        <w:t xml:space="preserve"> </w:t>
      </w:r>
      <w:r>
        <w:rPr>
          <w:i/>
        </w:rPr>
        <w:t>в</w:t>
      </w:r>
      <w:r>
        <w:rPr>
          <w:i/>
          <w:lang w:val="en-GB"/>
        </w:rPr>
        <w:t xml:space="preserve"> </w:t>
      </w:r>
      <w:r>
        <w:rPr>
          <w:i/>
        </w:rPr>
        <w:t>Принстоне</w:t>
      </w:r>
      <w:r>
        <w:rPr>
          <w:i/>
          <w:lang w:val="en-GB"/>
        </w:rPr>
        <w:t>.</w:t>
      </w:r>
    </w:p>
    <w:p w:rsidR="00631261" w:rsidRDefault="00631261" w:rsidP="00E854E1">
      <w:pPr>
        <w:pStyle w:val="a7"/>
        <w:numPr>
          <w:ilvl w:val="0"/>
          <w:numId w:val="61"/>
        </w:numPr>
        <w:spacing w:line="252" w:lineRule="auto"/>
        <w:rPr>
          <w:lang w:val="en-GB"/>
        </w:rPr>
      </w:pPr>
      <w:r>
        <w:rPr>
          <w:i/>
          <w:lang w:val="en-GB"/>
        </w:rPr>
        <w:t xml:space="preserve">He’s studying to be a doctor. – </w:t>
      </w:r>
      <w:r>
        <w:rPr>
          <w:i/>
        </w:rPr>
        <w:t>Он</w:t>
      </w:r>
      <w:r>
        <w:rPr>
          <w:i/>
          <w:lang w:val="en-GB"/>
        </w:rPr>
        <w:t xml:space="preserve"> </w:t>
      </w:r>
      <w:r>
        <w:rPr>
          <w:i/>
        </w:rPr>
        <w:t>учится</w:t>
      </w:r>
      <w:r>
        <w:rPr>
          <w:i/>
          <w:lang w:val="en-GB"/>
        </w:rPr>
        <w:t xml:space="preserve"> </w:t>
      </w:r>
      <w:r>
        <w:rPr>
          <w:i/>
        </w:rPr>
        <w:t>на</w:t>
      </w:r>
      <w:r>
        <w:rPr>
          <w:i/>
          <w:lang w:val="en-GB"/>
        </w:rPr>
        <w:t xml:space="preserve"> </w:t>
      </w:r>
      <w:r>
        <w:rPr>
          <w:i/>
        </w:rPr>
        <w:t>доктора</w:t>
      </w:r>
      <w:r>
        <w:rPr>
          <w:i/>
          <w:lang w:val="en-GB"/>
        </w:rPr>
        <w:t>.</w:t>
      </w:r>
    </w:p>
    <w:p w:rsidR="00631261" w:rsidRDefault="00631261" w:rsidP="00E854E1">
      <w:pPr>
        <w:pStyle w:val="a7"/>
        <w:numPr>
          <w:ilvl w:val="0"/>
          <w:numId w:val="61"/>
        </w:numPr>
        <w:spacing w:line="252" w:lineRule="auto"/>
        <w:rPr>
          <w:lang w:val="en-GB"/>
        </w:rPr>
      </w:pPr>
      <w:r>
        <w:rPr>
          <w:i/>
          <w:lang w:val="en-GB"/>
        </w:rPr>
        <w:t xml:space="preserve">She studied very hard at school. – </w:t>
      </w:r>
      <w:r>
        <w:rPr>
          <w:i/>
        </w:rPr>
        <w:t>В</w:t>
      </w:r>
      <w:r>
        <w:rPr>
          <w:i/>
          <w:lang w:val="en-GB"/>
        </w:rPr>
        <w:t xml:space="preserve"> </w:t>
      </w:r>
      <w:r>
        <w:rPr>
          <w:i/>
        </w:rPr>
        <w:t>школе</w:t>
      </w:r>
      <w:r>
        <w:rPr>
          <w:i/>
          <w:lang w:val="en-GB"/>
        </w:rPr>
        <w:t xml:space="preserve"> </w:t>
      </w:r>
      <w:r>
        <w:rPr>
          <w:i/>
        </w:rPr>
        <w:t>она</w:t>
      </w:r>
      <w:r>
        <w:rPr>
          <w:i/>
          <w:lang w:val="en-GB"/>
        </w:rPr>
        <w:t xml:space="preserve"> </w:t>
      </w:r>
      <w:r>
        <w:rPr>
          <w:i/>
        </w:rPr>
        <w:t>очень</w:t>
      </w:r>
      <w:r>
        <w:rPr>
          <w:i/>
          <w:lang w:val="en-GB"/>
        </w:rPr>
        <w:t xml:space="preserve"> </w:t>
      </w:r>
      <w:r>
        <w:rPr>
          <w:i/>
        </w:rPr>
        <w:t>много</w:t>
      </w:r>
      <w:r>
        <w:rPr>
          <w:i/>
          <w:lang w:val="en-GB"/>
        </w:rPr>
        <w:t xml:space="preserve"> </w:t>
      </w:r>
      <w:r>
        <w:rPr>
          <w:i/>
        </w:rPr>
        <w:t>занималась</w:t>
      </w:r>
      <w:r>
        <w:rPr>
          <w:lang w:val="en-GB"/>
        </w:rPr>
        <w:t>.</w:t>
      </w:r>
    </w:p>
    <w:p w:rsidR="00631261" w:rsidRDefault="00631261" w:rsidP="00227F3F">
      <w:r>
        <w:t>Также используем «study» с оттенками «изучать», «анализировать», «раскладывать по полочкам».</w:t>
      </w:r>
    </w:p>
    <w:p w:rsidR="00631261" w:rsidRDefault="00631261" w:rsidP="00E854E1">
      <w:pPr>
        <w:pStyle w:val="a7"/>
        <w:numPr>
          <w:ilvl w:val="0"/>
          <w:numId w:val="62"/>
        </w:numPr>
        <w:spacing w:line="252" w:lineRule="auto"/>
        <w:rPr>
          <w:i/>
          <w:lang w:val="en-GB"/>
        </w:rPr>
      </w:pPr>
      <w:r>
        <w:rPr>
          <w:i/>
          <w:lang w:val="en-GB"/>
        </w:rPr>
        <w:t xml:space="preserve">It was interesting for me to study this topic. – </w:t>
      </w:r>
      <w:r>
        <w:rPr>
          <w:i/>
        </w:rPr>
        <w:t>Мне</w:t>
      </w:r>
      <w:r>
        <w:rPr>
          <w:i/>
          <w:lang w:val="en-GB"/>
        </w:rPr>
        <w:t xml:space="preserve"> </w:t>
      </w:r>
      <w:r>
        <w:rPr>
          <w:i/>
        </w:rPr>
        <w:t>было</w:t>
      </w:r>
      <w:r>
        <w:rPr>
          <w:i/>
          <w:lang w:val="en-GB"/>
        </w:rPr>
        <w:t xml:space="preserve"> </w:t>
      </w:r>
      <w:r>
        <w:rPr>
          <w:i/>
        </w:rPr>
        <w:t>интересно</w:t>
      </w:r>
      <w:r>
        <w:rPr>
          <w:i/>
          <w:lang w:val="en-GB"/>
        </w:rPr>
        <w:t xml:space="preserve"> </w:t>
      </w:r>
      <w:r>
        <w:rPr>
          <w:i/>
        </w:rPr>
        <w:t>изучать</w:t>
      </w:r>
      <w:r>
        <w:rPr>
          <w:i/>
          <w:lang w:val="en-GB"/>
        </w:rPr>
        <w:t xml:space="preserve"> </w:t>
      </w:r>
      <w:r>
        <w:rPr>
          <w:i/>
        </w:rPr>
        <w:t>эту</w:t>
      </w:r>
      <w:r>
        <w:rPr>
          <w:i/>
          <w:lang w:val="en-GB"/>
        </w:rPr>
        <w:t xml:space="preserve"> </w:t>
      </w:r>
      <w:r>
        <w:rPr>
          <w:i/>
        </w:rPr>
        <w:t>тему</w:t>
      </w:r>
      <w:r>
        <w:rPr>
          <w:i/>
          <w:lang w:val="en-GB"/>
        </w:rPr>
        <w:t>.</w:t>
      </w:r>
    </w:p>
    <w:p w:rsidR="00631261" w:rsidRDefault="00631261" w:rsidP="00227F3F">
      <w:pPr>
        <w:rPr>
          <w:lang w:val="en-GB"/>
        </w:rPr>
      </w:pPr>
      <w:r>
        <w:t>Важно</w:t>
      </w:r>
      <w:r>
        <w:rPr>
          <w:lang w:val="en-GB"/>
        </w:rPr>
        <w:t xml:space="preserve">! </w:t>
      </w:r>
      <w:r>
        <w:t>Так</w:t>
      </w:r>
      <w:r>
        <w:rPr>
          <w:lang w:val="en-GB"/>
        </w:rPr>
        <w:t xml:space="preserve"> </w:t>
      </w:r>
      <w:r>
        <w:t>как</w:t>
      </w:r>
      <w:r>
        <w:rPr>
          <w:lang w:val="en-GB"/>
        </w:rPr>
        <w:t xml:space="preserve"> </w:t>
      </w:r>
      <w:r>
        <w:t>глагол</w:t>
      </w:r>
      <w:r>
        <w:rPr>
          <w:lang w:val="en-GB"/>
        </w:rPr>
        <w:t xml:space="preserve"> «study» </w:t>
      </w:r>
      <w:r>
        <w:t>заканчивается</w:t>
      </w:r>
      <w:r>
        <w:rPr>
          <w:lang w:val="en-GB"/>
        </w:rPr>
        <w:t xml:space="preserve"> </w:t>
      </w:r>
      <w:r>
        <w:t>на</w:t>
      </w:r>
      <w:r>
        <w:rPr>
          <w:lang w:val="en-GB"/>
        </w:rPr>
        <w:t xml:space="preserve"> «-y», </w:t>
      </w:r>
      <w:r>
        <w:t>добавляя</w:t>
      </w:r>
      <w:r>
        <w:rPr>
          <w:lang w:val="en-GB"/>
        </w:rPr>
        <w:t xml:space="preserve"> </w:t>
      </w:r>
      <w:r>
        <w:t>окончания</w:t>
      </w:r>
      <w:r>
        <w:rPr>
          <w:lang w:val="en-GB"/>
        </w:rPr>
        <w:t xml:space="preserve"> «-s» (</w:t>
      </w:r>
      <w:r>
        <w:t>для</w:t>
      </w:r>
      <w:r>
        <w:rPr>
          <w:lang w:val="en-GB"/>
        </w:rPr>
        <w:t xml:space="preserve"> he / she / it </w:t>
      </w:r>
      <w:r>
        <w:t>в</w:t>
      </w:r>
      <w:r>
        <w:rPr>
          <w:lang w:val="en-GB"/>
        </w:rPr>
        <w:t xml:space="preserve"> Present Simple) </w:t>
      </w:r>
      <w:r>
        <w:t>или</w:t>
      </w:r>
      <w:r>
        <w:rPr>
          <w:lang w:val="en-GB"/>
        </w:rPr>
        <w:t xml:space="preserve"> «-ed» </w:t>
      </w:r>
      <w:r>
        <w:t>в</w:t>
      </w:r>
      <w:r>
        <w:rPr>
          <w:lang w:val="en-GB"/>
        </w:rPr>
        <w:t xml:space="preserve"> Past Simple, </w:t>
      </w:r>
      <w:r>
        <w:t>мы</w:t>
      </w:r>
      <w:r>
        <w:rPr>
          <w:lang w:val="en-GB"/>
        </w:rPr>
        <w:t xml:space="preserve"> </w:t>
      </w:r>
      <w:r>
        <w:t>заменим</w:t>
      </w:r>
      <w:r>
        <w:rPr>
          <w:lang w:val="en-GB"/>
        </w:rPr>
        <w:t xml:space="preserve"> «-y» </w:t>
      </w:r>
      <w:r>
        <w:t>на</w:t>
      </w:r>
      <w:r>
        <w:rPr>
          <w:lang w:val="en-GB"/>
        </w:rPr>
        <w:t xml:space="preserve"> «-i»: «studies», «studied».</w:t>
      </w:r>
    </w:p>
    <w:p w:rsidR="00631261" w:rsidRDefault="00631261" w:rsidP="00227F3F">
      <w:r>
        <w:t>Как обычно случается в английском, «study» — не только глагол, но еще и существительное, которое соответствует русскому «учеба», «изучение», «наука», «научная работа».</w:t>
      </w:r>
    </w:p>
    <w:p w:rsidR="00631261" w:rsidRDefault="00631261" w:rsidP="00E854E1">
      <w:pPr>
        <w:pStyle w:val="a7"/>
        <w:numPr>
          <w:ilvl w:val="0"/>
          <w:numId w:val="62"/>
        </w:numPr>
        <w:spacing w:line="252" w:lineRule="auto"/>
        <w:rPr>
          <w:i/>
          <w:lang w:val="en-GB"/>
        </w:rPr>
      </w:pPr>
      <w:r>
        <w:rPr>
          <w:i/>
          <w:lang w:val="en-GB"/>
        </w:rPr>
        <w:t xml:space="preserve">When he was at the university he was interested in humane studies. – </w:t>
      </w:r>
      <w:r>
        <w:rPr>
          <w:i/>
        </w:rPr>
        <w:t>Когда</w:t>
      </w:r>
      <w:r>
        <w:rPr>
          <w:i/>
          <w:lang w:val="en-GB"/>
        </w:rPr>
        <w:t xml:space="preserve"> </w:t>
      </w:r>
      <w:r>
        <w:rPr>
          <w:i/>
        </w:rPr>
        <w:t>он</w:t>
      </w:r>
      <w:r>
        <w:rPr>
          <w:i/>
          <w:lang w:val="en-GB"/>
        </w:rPr>
        <w:t xml:space="preserve"> </w:t>
      </w:r>
      <w:r>
        <w:rPr>
          <w:i/>
        </w:rPr>
        <w:t>был</w:t>
      </w:r>
      <w:r>
        <w:rPr>
          <w:i/>
          <w:lang w:val="en-GB"/>
        </w:rPr>
        <w:t xml:space="preserve"> </w:t>
      </w:r>
      <w:r>
        <w:rPr>
          <w:i/>
        </w:rPr>
        <w:t>в</w:t>
      </w:r>
      <w:r>
        <w:rPr>
          <w:i/>
          <w:lang w:val="en-GB"/>
        </w:rPr>
        <w:t xml:space="preserve"> </w:t>
      </w:r>
      <w:r>
        <w:rPr>
          <w:i/>
        </w:rPr>
        <w:t>университете</w:t>
      </w:r>
      <w:r>
        <w:rPr>
          <w:i/>
          <w:lang w:val="en-GB"/>
        </w:rPr>
        <w:t xml:space="preserve">, </w:t>
      </w:r>
      <w:r>
        <w:rPr>
          <w:i/>
        </w:rPr>
        <w:t>он</w:t>
      </w:r>
      <w:r>
        <w:rPr>
          <w:i/>
          <w:lang w:val="en-GB"/>
        </w:rPr>
        <w:t xml:space="preserve"> </w:t>
      </w:r>
      <w:r>
        <w:rPr>
          <w:i/>
        </w:rPr>
        <w:t>интересовался</w:t>
      </w:r>
      <w:r>
        <w:rPr>
          <w:i/>
          <w:lang w:val="en-GB"/>
        </w:rPr>
        <w:t xml:space="preserve"> </w:t>
      </w:r>
      <w:r>
        <w:rPr>
          <w:i/>
        </w:rPr>
        <w:t>гуманитарными</w:t>
      </w:r>
      <w:r>
        <w:rPr>
          <w:i/>
          <w:lang w:val="en-GB"/>
        </w:rPr>
        <w:t xml:space="preserve"> </w:t>
      </w:r>
      <w:r>
        <w:rPr>
          <w:i/>
        </w:rPr>
        <w:t>науками</w:t>
      </w:r>
      <w:r>
        <w:rPr>
          <w:i/>
          <w:lang w:val="en-GB"/>
        </w:rPr>
        <w:t>.</w:t>
      </w:r>
    </w:p>
    <w:p w:rsidR="00631261" w:rsidRDefault="00631261" w:rsidP="00E854E1">
      <w:pPr>
        <w:pStyle w:val="a7"/>
        <w:numPr>
          <w:ilvl w:val="0"/>
          <w:numId w:val="62"/>
        </w:numPr>
        <w:spacing w:line="252" w:lineRule="auto"/>
        <w:rPr>
          <w:i/>
        </w:rPr>
      </w:pPr>
      <w:r>
        <w:rPr>
          <w:i/>
        </w:rPr>
        <w:t>Their new study of Shakespeare amazed me! – Их новая работа о Шекспире потрясла меня!</w:t>
      </w:r>
    </w:p>
    <w:p w:rsidR="00631261" w:rsidRDefault="00631261" w:rsidP="00E854E1">
      <w:pPr>
        <w:pStyle w:val="a7"/>
        <w:numPr>
          <w:ilvl w:val="0"/>
          <w:numId w:val="62"/>
        </w:numPr>
        <w:spacing w:line="252" w:lineRule="auto"/>
        <w:rPr>
          <w:i/>
        </w:rPr>
      </w:pPr>
      <w:r>
        <w:rPr>
          <w:i/>
        </w:rPr>
        <w:t>His studies convinced me that it was true. – Его исследования убедили меня в том, что это было правдой.</w:t>
      </w:r>
    </w:p>
    <w:p w:rsidR="00631261" w:rsidRDefault="00631261" w:rsidP="00227F3F">
      <w:pPr>
        <w:jc w:val="center"/>
        <w:rPr>
          <w:b/>
          <w:i/>
        </w:rPr>
      </w:pPr>
      <w:r>
        <w:rPr>
          <w:b/>
          <w:i/>
        </w:rPr>
        <w:t>LEARN</w:t>
      </w:r>
    </w:p>
    <w:p w:rsidR="00631261" w:rsidRDefault="00631261" w:rsidP="00227F3F">
      <w:r>
        <w:t>Транскрипция и перевод: [lɜ:rn] – учить, учиться.</w:t>
      </w:r>
      <w:r>
        <w:br/>
        <w:t>Значение: учиться; получать какое-то умение.</w:t>
      </w:r>
      <w:r>
        <w:br/>
        <w:t>Употребление:</w:t>
      </w:r>
    </w:p>
    <w:p w:rsidR="00631261" w:rsidRDefault="00631261" w:rsidP="00227F3F">
      <w:r>
        <w:t>Используем, когда описываем процесс обучения в общем:</w:t>
      </w:r>
    </w:p>
    <w:p w:rsidR="00631261" w:rsidRDefault="00631261" w:rsidP="00E854E1">
      <w:pPr>
        <w:pStyle w:val="a7"/>
        <w:numPr>
          <w:ilvl w:val="0"/>
          <w:numId w:val="63"/>
        </w:numPr>
        <w:spacing w:line="252" w:lineRule="auto"/>
        <w:rPr>
          <w:i/>
          <w:lang w:val="en-GB"/>
        </w:rPr>
      </w:pPr>
      <w:r>
        <w:rPr>
          <w:i/>
          <w:lang w:val="en-GB"/>
        </w:rPr>
        <w:t xml:space="preserve">It's never too late to learn. – </w:t>
      </w:r>
      <w:r>
        <w:rPr>
          <w:i/>
        </w:rPr>
        <w:t>Учиться</w:t>
      </w:r>
      <w:r>
        <w:rPr>
          <w:i/>
          <w:lang w:val="en-GB"/>
        </w:rPr>
        <w:t xml:space="preserve"> </w:t>
      </w:r>
      <w:r>
        <w:rPr>
          <w:i/>
        </w:rPr>
        <w:t>никогда</w:t>
      </w:r>
      <w:r>
        <w:rPr>
          <w:i/>
          <w:lang w:val="en-GB"/>
        </w:rPr>
        <w:t xml:space="preserve"> </w:t>
      </w:r>
      <w:r>
        <w:rPr>
          <w:i/>
        </w:rPr>
        <w:t>не</w:t>
      </w:r>
      <w:r>
        <w:rPr>
          <w:i/>
          <w:lang w:val="en-GB"/>
        </w:rPr>
        <w:t xml:space="preserve"> </w:t>
      </w:r>
      <w:r>
        <w:rPr>
          <w:i/>
        </w:rPr>
        <w:t>поздно</w:t>
      </w:r>
      <w:r>
        <w:rPr>
          <w:i/>
          <w:lang w:val="en-GB"/>
        </w:rPr>
        <w:t>.</w:t>
      </w:r>
    </w:p>
    <w:p w:rsidR="00631261" w:rsidRDefault="00631261" w:rsidP="00E854E1">
      <w:pPr>
        <w:pStyle w:val="a7"/>
        <w:numPr>
          <w:ilvl w:val="0"/>
          <w:numId w:val="63"/>
        </w:numPr>
        <w:spacing w:line="252" w:lineRule="auto"/>
        <w:rPr>
          <w:i/>
          <w:lang w:val="en-GB"/>
        </w:rPr>
      </w:pPr>
      <w:r>
        <w:rPr>
          <w:i/>
          <w:lang w:val="en-GB"/>
        </w:rPr>
        <w:t xml:space="preserve">Live and learn! – </w:t>
      </w:r>
      <w:r>
        <w:rPr>
          <w:i/>
        </w:rPr>
        <w:t>Век</w:t>
      </w:r>
      <w:r>
        <w:rPr>
          <w:i/>
          <w:lang w:val="en-GB"/>
        </w:rPr>
        <w:t xml:space="preserve"> </w:t>
      </w:r>
      <w:r>
        <w:rPr>
          <w:i/>
        </w:rPr>
        <w:t>живи</w:t>
      </w:r>
      <w:r>
        <w:rPr>
          <w:i/>
          <w:lang w:val="en-GB"/>
        </w:rPr>
        <w:t xml:space="preserve">, </w:t>
      </w:r>
      <w:r>
        <w:rPr>
          <w:i/>
        </w:rPr>
        <w:t>век</w:t>
      </w:r>
      <w:r>
        <w:rPr>
          <w:i/>
          <w:lang w:val="en-GB"/>
        </w:rPr>
        <w:t xml:space="preserve"> </w:t>
      </w:r>
      <w:r>
        <w:rPr>
          <w:i/>
        </w:rPr>
        <w:t>учись</w:t>
      </w:r>
      <w:r>
        <w:rPr>
          <w:i/>
          <w:lang w:val="en-GB"/>
        </w:rPr>
        <w:t>!</w:t>
      </w:r>
    </w:p>
    <w:p w:rsidR="00631261" w:rsidRDefault="00631261" w:rsidP="00227F3F">
      <w:r>
        <w:lastRenderedPageBreak/>
        <w:t>«Learn» также имеет отношение к различным навыкам (танцы, актерская игра, велосипед).</w:t>
      </w:r>
    </w:p>
    <w:p w:rsidR="00631261" w:rsidRDefault="00631261" w:rsidP="00E854E1">
      <w:pPr>
        <w:pStyle w:val="a7"/>
        <w:numPr>
          <w:ilvl w:val="0"/>
          <w:numId w:val="64"/>
        </w:numPr>
        <w:spacing w:line="252" w:lineRule="auto"/>
        <w:rPr>
          <w:i/>
        </w:rPr>
      </w:pPr>
      <w:r>
        <w:rPr>
          <w:i/>
        </w:rPr>
        <w:t>Ann still can't learn how to drive. – Энн никак не может научиться водить машину.</w:t>
      </w:r>
    </w:p>
    <w:p w:rsidR="00631261" w:rsidRDefault="00631261" w:rsidP="00227F3F">
      <w:r>
        <w:t>Используем, когда учим что-то конкретное с целью усвоить определенные знания.</w:t>
      </w:r>
    </w:p>
    <w:p w:rsidR="00631261" w:rsidRDefault="00631261" w:rsidP="00E854E1">
      <w:pPr>
        <w:pStyle w:val="a7"/>
        <w:numPr>
          <w:ilvl w:val="0"/>
          <w:numId w:val="64"/>
        </w:numPr>
        <w:spacing w:line="252" w:lineRule="auto"/>
        <w:rPr>
          <w:i/>
          <w:lang w:val="en-GB"/>
        </w:rPr>
      </w:pPr>
      <w:r>
        <w:rPr>
          <w:i/>
          <w:lang w:val="en-GB"/>
        </w:rPr>
        <w:t xml:space="preserve">My son learns English at school. – </w:t>
      </w:r>
      <w:r>
        <w:rPr>
          <w:i/>
        </w:rPr>
        <w:t>Мой</w:t>
      </w:r>
      <w:r>
        <w:rPr>
          <w:i/>
          <w:lang w:val="en-GB"/>
        </w:rPr>
        <w:t xml:space="preserve"> </w:t>
      </w:r>
      <w:r>
        <w:rPr>
          <w:i/>
        </w:rPr>
        <w:t>сын</w:t>
      </w:r>
      <w:r>
        <w:rPr>
          <w:i/>
          <w:lang w:val="en-GB"/>
        </w:rPr>
        <w:t xml:space="preserve"> </w:t>
      </w:r>
      <w:r>
        <w:rPr>
          <w:i/>
        </w:rPr>
        <w:t>учит</w:t>
      </w:r>
      <w:r>
        <w:rPr>
          <w:i/>
          <w:lang w:val="en-GB"/>
        </w:rPr>
        <w:t xml:space="preserve"> </w:t>
      </w:r>
      <w:r>
        <w:rPr>
          <w:i/>
        </w:rPr>
        <w:t>английский</w:t>
      </w:r>
      <w:r>
        <w:rPr>
          <w:i/>
          <w:lang w:val="en-GB"/>
        </w:rPr>
        <w:t xml:space="preserve"> </w:t>
      </w:r>
      <w:r>
        <w:rPr>
          <w:i/>
        </w:rPr>
        <w:t>в</w:t>
      </w:r>
      <w:r>
        <w:rPr>
          <w:i/>
          <w:lang w:val="en-GB"/>
        </w:rPr>
        <w:t xml:space="preserve"> </w:t>
      </w:r>
      <w:r>
        <w:rPr>
          <w:i/>
        </w:rPr>
        <w:t>школе</w:t>
      </w:r>
      <w:r>
        <w:rPr>
          <w:i/>
          <w:lang w:val="en-GB"/>
        </w:rPr>
        <w:t>.</w:t>
      </w:r>
    </w:p>
    <w:p w:rsidR="00631261" w:rsidRDefault="00631261" w:rsidP="00E854E1">
      <w:pPr>
        <w:pStyle w:val="a7"/>
        <w:numPr>
          <w:ilvl w:val="0"/>
          <w:numId w:val="64"/>
        </w:numPr>
        <w:spacing w:line="252" w:lineRule="auto"/>
        <w:rPr>
          <w:i/>
          <w:lang w:val="en-GB"/>
        </w:rPr>
      </w:pPr>
      <w:r>
        <w:rPr>
          <w:i/>
          <w:lang w:val="en-GB"/>
        </w:rPr>
        <w:t xml:space="preserve">What are you learning now? – </w:t>
      </w:r>
      <w:r>
        <w:rPr>
          <w:i/>
        </w:rPr>
        <w:t>Чему</w:t>
      </w:r>
      <w:r>
        <w:rPr>
          <w:i/>
          <w:lang w:val="en-GB"/>
        </w:rPr>
        <w:t xml:space="preserve"> </w:t>
      </w:r>
      <w:r>
        <w:rPr>
          <w:i/>
        </w:rPr>
        <w:t>ты</w:t>
      </w:r>
      <w:r>
        <w:rPr>
          <w:i/>
          <w:lang w:val="en-GB"/>
        </w:rPr>
        <w:t xml:space="preserve"> </w:t>
      </w:r>
      <w:r>
        <w:rPr>
          <w:i/>
        </w:rPr>
        <w:t>сейчас</w:t>
      </w:r>
      <w:r>
        <w:rPr>
          <w:i/>
          <w:lang w:val="en-GB"/>
        </w:rPr>
        <w:t xml:space="preserve"> </w:t>
      </w:r>
      <w:r>
        <w:rPr>
          <w:i/>
        </w:rPr>
        <w:t>учишься</w:t>
      </w:r>
      <w:r>
        <w:rPr>
          <w:i/>
          <w:lang w:val="en-GB"/>
        </w:rPr>
        <w:t>?</w:t>
      </w:r>
    </w:p>
    <w:p w:rsidR="00631261" w:rsidRDefault="00631261" w:rsidP="00E854E1">
      <w:pPr>
        <w:pStyle w:val="a7"/>
        <w:numPr>
          <w:ilvl w:val="0"/>
          <w:numId w:val="64"/>
        </w:numPr>
        <w:spacing w:line="252" w:lineRule="auto"/>
        <w:rPr>
          <w:i/>
          <w:lang w:val="en-GB"/>
        </w:rPr>
      </w:pPr>
      <w:r>
        <w:rPr>
          <w:i/>
          <w:lang w:val="en-GB"/>
        </w:rPr>
        <w:t xml:space="preserve">I am learning German to speak fluently. – </w:t>
      </w:r>
      <w:r>
        <w:rPr>
          <w:i/>
        </w:rPr>
        <w:t>Я</w:t>
      </w:r>
      <w:r>
        <w:rPr>
          <w:i/>
          <w:lang w:val="en-GB"/>
        </w:rPr>
        <w:t xml:space="preserve"> </w:t>
      </w:r>
      <w:r>
        <w:rPr>
          <w:i/>
        </w:rPr>
        <w:t>учу</w:t>
      </w:r>
      <w:r>
        <w:rPr>
          <w:i/>
          <w:lang w:val="en-GB"/>
        </w:rPr>
        <w:t xml:space="preserve"> </w:t>
      </w:r>
      <w:r>
        <w:rPr>
          <w:i/>
        </w:rPr>
        <w:t>немецкий</w:t>
      </w:r>
      <w:r>
        <w:rPr>
          <w:i/>
          <w:lang w:val="en-GB"/>
        </w:rPr>
        <w:t xml:space="preserve">, </w:t>
      </w:r>
      <w:r>
        <w:rPr>
          <w:i/>
        </w:rPr>
        <w:t>чтобы</w:t>
      </w:r>
      <w:r>
        <w:rPr>
          <w:i/>
          <w:lang w:val="en-GB"/>
        </w:rPr>
        <w:t xml:space="preserve"> </w:t>
      </w:r>
      <w:r>
        <w:rPr>
          <w:i/>
        </w:rPr>
        <w:t>говорить</w:t>
      </w:r>
      <w:r>
        <w:rPr>
          <w:i/>
          <w:lang w:val="en-GB"/>
        </w:rPr>
        <w:t xml:space="preserve"> </w:t>
      </w:r>
      <w:r>
        <w:rPr>
          <w:i/>
        </w:rPr>
        <w:t>на</w:t>
      </w:r>
      <w:r>
        <w:rPr>
          <w:i/>
          <w:lang w:val="en-GB"/>
        </w:rPr>
        <w:t xml:space="preserve"> </w:t>
      </w:r>
      <w:r>
        <w:rPr>
          <w:i/>
        </w:rPr>
        <w:t>нем</w:t>
      </w:r>
      <w:r>
        <w:rPr>
          <w:i/>
          <w:lang w:val="en-GB"/>
        </w:rPr>
        <w:t xml:space="preserve"> </w:t>
      </w:r>
      <w:r>
        <w:rPr>
          <w:i/>
        </w:rPr>
        <w:t>бегло</w:t>
      </w:r>
      <w:r>
        <w:rPr>
          <w:i/>
          <w:lang w:val="en-GB"/>
        </w:rPr>
        <w:t>.</w:t>
      </w:r>
    </w:p>
    <w:p w:rsidR="00631261" w:rsidRDefault="00631261" w:rsidP="00227F3F">
      <w:r>
        <w:t>В некоторых контекстах «learn» может быть синонимом «find out» (узнавать).</w:t>
      </w:r>
    </w:p>
    <w:p w:rsidR="00631261" w:rsidRDefault="00631261" w:rsidP="00E854E1">
      <w:pPr>
        <w:pStyle w:val="a7"/>
        <w:numPr>
          <w:ilvl w:val="0"/>
          <w:numId w:val="65"/>
        </w:numPr>
        <w:spacing w:line="252" w:lineRule="auto"/>
        <w:rPr>
          <w:i/>
        </w:rPr>
      </w:pPr>
      <w:r>
        <w:rPr>
          <w:i/>
        </w:rPr>
        <w:t>I have learnt the good news this week. – На этой неделе я узнал хорошие новости.</w:t>
      </w:r>
    </w:p>
    <w:p w:rsidR="00631261" w:rsidRDefault="00631261" w:rsidP="00227F3F">
      <w:r>
        <w:t>Несколько фраз и идиом со словом «learn»:</w:t>
      </w:r>
    </w:p>
    <w:p w:rsidR="00631261" w:rsidRDefault="00631261" w:rsidP="00E854E1">
      <w:pPr>
        <w:pStyle w:val="a7"/>
        <w:numPr>
          <w:ilvl w:val="0"/>
          <w:numId w:val="65"/>
        </w:numPr>
        <w:spacing w:line="252" w:lineRule="auto"/>
        <w:rPr>
          <w:i/>
          <w:lang w:val="en-GB"/>
        </w:rPr>
      </w:pPr>
      <w:r>
        <w:rPr>
          <w:i/>
          <w:lang w:val="en-GB"/>
        </w:rPr>
        <w:t xml:space="preserve">learn from mistakes – </w:t>
      </w:r>
      <w:r>
        <w:rPr>
          <w:i/>
        </w:rPr>
        <w:t>учиться</w:t>
      </w:r>
      <w:r>
        <w:rPr>
          <w:i/>
          <w:lang w:val="en-GB"/>
        </w:rPr>
        <w:t xml:space="preserve"> </w:t>
      </w:r>
      <w:r>
        <w:rPr>
          <w:i/>
        </w:rPr>
        <w:t>на</w:t>
      </w:r>
      <w:r>
        <w:rPr>
          <w:i/>
          <w:lang w:val="en-GB"/>
        </w:rPr>
        <w:t xml:space="preserve"> </w:t>
      </w:r>
      <w:r>
        <w:rPr>
          <w:i/>
        </w:rPr>
        <w:t>ошибках</w:t>
      </w:r>
      <w:r>
        <w:rPr>
          <w:i/>
          <w:lang w:val="en-GB"/>
        </w:rPr>
        <w:t>;</w:t>
      </w:r>
    </w:p>
    <w:p w:rsidR="00631261" w:rsidRDefault="00631261" w:rsidP="00E854E1">
      <w:pPr>
        <w:pStyle w:val="a7"/>
        <w:numPr>
          <w:ilvl w:val="0"/>
          <w:numId w:val="65"/>
        </w:numPr>
        <w:spacing w:line="252" w:lineRule="auto"/>
        <w:rPr>
          <w:i/>
        </w:rPr>
      </w:pPr>
      <w:r>
        <w:rPr>
          <w:i/>
        </w:rPr>
        <w:t>learn smth from smb – учиться чему-то у кого-то;</w:t>
      </w:r>
    </w:p>
    <w:p w:rsidR="00631261" w:rsidRDefault="00631261" w:rsidP="00E854E1">
      <w:pPr>
        <w:pStyle w:val="a7"/>
        <w:numPr>
          <w:ilvl w:val="0"/>
          <w:numId w:val="65"/>
        </w:numPr>
        <w:spacing w:line="252" w:lineRule="auto"/>
        <w:rPr>
          <w:i/>
          <w:lang w:val="en-GB"/>
        </w:rPr>
      </w:pPr>
      <w:r>
        <w:rPr>
          <w:i/>
          <w:lang w:val="en-GB"/>
        </w:rPr>
        <w:t xml:space="preserve">learn by heart – </w:t>
      </w:r>
      <w:r>
        <w:rPr>
          <w:i/>
        </w:rPr>
        <w:t>учить</w:t>
      </w:r>
      <w:r>
        <w:rPr>
          <w:i/>
          <w:lang w:val="en-GB"/>
        </w:rPr>
        <w:t xml:space="preserve"> </w:t>
      </w:r>
      <w:r>
        <w:rPr>
          <w:i/>
        </w:rPr>
        <w:t>наизусть</w:t>
      </w:r>
      <w:r>
        <w:rPr>
          <w:i/>
          <w:lang w:val="en-GB"/>
        </w:rPr>
        <w:t>;</w:t>
      </w:r>
    </w:p>
    <w:p w:rsidR="00631261" w:rsidRDefault="00631261" w:rsidP="00E854E1">
      <w:pPr>
        <w:pStyle w:val="a7"/>
        <w:numPr>
          <w:ilvl w:val="0"/>
          <w:numId w:val="65"/>
        </w:numPr>
        <w:spacing w:line="252" w:lineRule="auto"/>
        <w:rPr>
          <w:i/>
        </w:rPr>
      </w:pPr>
      <w:r>
        <w:rPr>
          <w:i/>
        </w:rPr>
        <w:t>learn by rote – зубрить что-либо.</w:t>
      </w:r>
    </w:p>
    <w:p w:rsidR="00631261" w:rsidRDefault="00631261" w:rsidP="00227F3F">
      <w:pPr>
        <w:jc w:val="center"/>
        <w:rPr>
          <w:b/>
          <w:i/>
        </w:rPr>
      </w:pPr>
      <w:r>
        <w:rPr>
          <w:b/>
          <w:i/>
        </w:rPr>
        <w:t>TEACH</w:t>
      </w:r>
    </w:p>
    <w:p w:rsidR="00631261" w:rsidRDefault="00631261" w:rsidP="00227F3F">
      <w:r>
        <w:t>Транскрипция и перевод: [ti:tʃ] – научить, учить.</w:t>
      </w:r>
      <w:r>
        <w:br/>
        <w:t xml:space="preserve">Значение: обучать кого-то; давать уроки, выучивать; приучать; проучить. </w:t>
      </w:r>
      <w:r>
        <w:br/>
        <w:t xml:space="preserve">Употребление: если исполнитель действия — учитель, или просто человек, который кого-то чему-то учит, передает знания, преподает. </w:t>
      </w:r>
    </w:p>
    <w:p w:rsidR="00631261" w:rsidRDefault="00631261" w:rsidP="00E854E1">
      <w:pPr>
        <w:pStyle w:val="a7"/>
        <w:numPr>
          <w:ilvl w:val="0"/>
          <w:numId w:val="66"/>
        </w:numPr>
        <w:spacing w:line="252" w:lineRule="auto"/>
        <w:rPr>
          <w:i/>
        </w:rPr>
      </w:pPr>
      <w:r>
        <w:rPr>
          <w:i/>
        </w:rPr>
        <w:t>What do you do? – I teach. – Чем ты занимаешься? – Я преподаю.</w:t>
      </w:r>
    </w:p>
    <w:p w:rsidR="00631261" w:rsidRDefault="00631261" w:rsidP="00E854E1">
      <w:pPr>
        <w:pStyle w:val="a7"/>
        <w:numPr>
          <w:ilvl w:val="0"/>
          <w:numId w:val="66"/>
        </w:numPr>
        <w:spacing w:line="252" w:lineRule="auto"/>
        <w:rPr>
          <w:i/>
        </w:rPr>
      </w:pPr>
      <w:r>
        <w:rPr>
          <w:i/>
        </w:rPr>
        <w:t>What do you teach? – I teach English. – Что ты преподаешь? – Я преподаю английский.</w:t>
      </w:r>
    </w:p>
    <w:p w:rsidR="00631261" w:rsidRDefault="00631261" w:rsidP="00E854E1">
      <w:pPr>
        <w:pStyle w:val="a7"/>
        <w:numPr>
          <w:ilvl w:val="0"/>
          <w:numId w:val="66"/>
        </w:numPr>
        <w:spacing w:line="252" w:lineRule="auto"/>
        <w:rPr>
          <w:i/>
          <w:lang w:val="en-GB"/>
        </w:rPr>
      </w:pPr>
      <w:r>
        <w:rPr>
          <w:i/>
          <w:lang w:val="en-GB"/>
        </w:rPr>
        <w:t xml:space="preserve">My cousin Lidia teaches History at school. – </w:t>
      </w:r>
      <w:r>
        <w:rPr>
          <w:i/>
        </w:rPr>
        <w:t>Моя</w:t>
      </w:r>
      <w:r>
        <w:rPr>
          <w:i/>
          <w:lang w:val="en-GB"/>
        </w:rPr>
        <w:t xml:space="preserve"> </w:t>
      </w:r>
      <w:r>
        <w:rPr>
          <w:i/>
        </w:rPr>
        <w:t>кузина</w:t>
      </w:r>
      <w:r>
        <w:rPr>
          <w:i/>
          <w:lang w:val="en-GB"/>
        </w:rPr>
        <w:t xml:space="preserve"> </w:t>
      </w:r>
      <w:r>
        <w:rPr>
          <w:i/>
        </w:rPr>
        <w:t>Лидия</w:t>
      </w:r>
      <w:r>
        <w:rPr>
          <w:i/>
          <w:lang w:val="en-GB"/>
        </w:rPr>
        <w:t xml:space="preserve"> </w:t>
      </w:r>
      <w:r>
        <w:rPr>
          <w:i/>
        </w:rPr>
        <w:t>преподает</w:t>
      </w:r>
      <w:r>
        <w:rPr>
          <w:i/>
          <w:lang w:val="en-GB"/>
        </w:rPr>
        <w:t xml:space="preserve"> </w:t>
      </w:r>
      <w:r>
        <w:rPr>
          <w:i/>
        </w:rPr>
        <w:t>историю</w:t>
      </w:r>
      <w:r>
        <w:rPr>
          <w:i/>
          <w:lang w:val="en-GB"/>
        </w:rPr>
        <w:t xml:space="preserve"> </w:t>
      </w:r>
      <w:r>
        <w:rPr>
          <w:i/>
        </w:rPr>
        <w:t>в</w:t>
      </w:r>
      <w:r>
        <w:rPr>
          <w:i/>
          <w:lang w:val="en-GB"/>
        </w:rPr>
        <w:t xml:space="preserve"> </w:t>
      </w:r>
      <w:r>
        <w:rPr>
          <w:i/>
        </w:rPr>
        <w:t>школе</w:t>
      </w:r>
      <w:r>
        <w:rPr>
          <w:i/>
          <w:lang w:val="en-GB"/>
        </w:rPr>
        <w:t>.</w:t>
      </w:r>
    </w:p>
    <w:p w:rsidR="00631261" w:rsidRDefault="00631261" w:rsidP="00227F3F">
      <w:r>
        <w:t>Чтобы лучше понять эти глаголы в контексте, употребим их все в одном диалоге:</w:t>
      </w:r>
    </w:p>
    <w:p w:rsidR="00631261" w:rsidRDefault="00631261" w:rsidP="00E854E1">
      <w:pPr>
        <w:pStyle w:val="a7"/>
        <w:numPr>
          <w:ilvl w:val="0"/>
          <w:numId w:val="67"/>
        </w:numPr>
        <w:spacing w:line="252" w:lineRule="auto"/>
        <w:rPr>
          <w:i/>
          <w:lang w:val="en-GB"/>
        </w:rPr>
      </w:pPr>
      <w:r>
        <w:rPr>
          <w:i/>
          <w:lang w:val="en-GB"/>
        </w:rPr>
        <w:lastRenderedPageBreak/>
        <w:t xml:space="preserve">Your son is a college student, right? – </w:t>
      </w:r>
      <w:r>
        <w:rPr>
          <w:i/>
        </w:rPr>
        <w:t>Твой</w:t>
      </w:r>
      <w:r>
        <w:rPr>
          <w:i/>
          <w:lang w:val="en-GB"/>
        </w:rPr>
        <w:t xml:space="preserve"> </w:t>
      </w:r>
      <w:r>
        <w:rPr>
          <w:i/>
        </w:rPr>
        <w:t>сын</w:t>
      </w:r>
      <w:r>
        <w:rPr>
          <w:i/>
          <w:lang w:val="en-GB"/>
        </w:rPr>
        <w:t xml:space="preserve"> </w:t>
      </w:r>
      <w:r>
        <w:rPr>
          <w:i/>
        </w:rPr>
        <w:t>учащийся</w:t>
      </w:r>
      <w:r>
        <w:rPr>
          <w:i/>
          <w:lang w:val="en-GB"/>
        </w:rPr>
        <w:t xml:space="preserve"> </w:t>
      </w:r>
      <w:r>
        <w:rPr>
          <w:i/>
        </w:rPr>
        <w:t>колледжа</w:t>
      </w:r>
      <w:r>
        <w:rPr>
          <w:i/>
          <w:lang w:val="en-GB"/>
        </w:rPr>
        <w:t xml:space="preserve">, </w:t>
      </w:r>
      <w:r>
        <w:rPr>
          <w:i/>
        </w:rPr>
        <w:t>верно</w:t>
      </w:r>
      <w:r>
        <w:rPr>
          <w:i/>
          <w:lang w:val="en-GB"/>
        </w:rPr>
        <w:t>?</w:t>
      </w:r>
      <w:r>
        <w:rPr>
          <w:i/>
          <w:lang w:val="en-GB"/>
        </w:rPr>
        <w:br/>
        <w:t xml:space="preserve">Yes. He studies law. He wants to be a lawyer. – </w:t>
      </w:r>
      <w:r>
        <w:rPr>
          <w:i/>
        </w:rPr>
        <w:t>Да</w:t>
      </w:r>
      <w:r>
        <w:rPr>
          <w:i/>
          <w:lang w:val="en-GB"/>
        </w:rPr>
        <w:t xml:space="preserve">. </w:t>
      </w:r>
      <w:r>
        <w:rPr>
          <w:i/>
        </w:rPr>
        <w:t>Он изучает право. Он хочет стать юристом.</w:t>
      </w:r>
      <w:r>
        <w:rPr>
          <w:i/>
        </w:rPr>
        <w:br/>
        <w:t>And what does your daughter do for a living? – А чем занимается твоя дочь?</w:t>
      </w:r>
      <w:r>
        <w:rPr>
          <w:i/>
        </w:rPr>
        <w:br/>
      </w:r>
      <w:r>
        <w:rPr>
          <w:i/>
          <w:lang w:val="en-GB"/>
        </w:rPr>
        <w:t xml:space="preserve">She teaches Spanish at the University and learns to play the piano. – </w:t>
      </w:r>
      <w:r>
        <w:rPr>
          <w:i/>
        </w:rPr>
        <w:t>Она</w:t>
      </w:r>
      <w:r>
        <w:rPr>
          <w:i/>
          <w:lang w:val="en-GB"/>
        </w:rPr>
        <w:t xml:space="preserve"> </w:t>
      </w:r>
      <w:r>
        <w:rPr>
          <w:i/>
        </w:rPr>
        <w:t>преподает</w:t>
      </w:r>
      <w:r>
        <w:rPr>
          <w:i/>
          <w:lang w:val="en-GB"/>
        </w:rPr>
        <w:t xml:space="preserve"> </w:t>
      </w:r>
      <w:r>
        <w:rPr>
          <w:i/>
        </w:rPr>
        <w:t>испанский</w:t>
      </w:r>
      <w:r>
        <w:rPr>
          <w:i/>
          <w:lang w:val="en-GB"/>
        </w:rPr>
        <w:t xml:space="preserve"> </w:t>
      </w:r>
      <w:r>
        <w:rPr>
          <w:i/>
        </w:rPr>
        <w:t>в</w:t>
      </w:r>
      <w:r>
        <w:rPr>
          <w:i/>
          <w:lang w:val="en-GB"/>
        </w:rPr>
        <w:t xml:space="preserve"> </w:t>
      </w:r>
      <w:r>
        <w:rPr>
          <w:i/>
        </w:rPr>
        <w:t>университете</w:t>
      </w:r>
      <w:r>
        <w:rPr>
          <w:i/>
          <w:lang w:val="en-GB"/>
        </w:rPr>
        <w:t xml:space="preserve"> </w:t>
      </w:r>
      <w:r>
        <w:rPr>
          <w:i/>
        </w:rPr>
        <w:t>и</w:t>
      </w:r>
      <w:r>
        <w:rPr>
          <w:i/>
          <w:lang w:val="en-GB"/>
        </w:rPr>
        <w:t xml:space="preserve"> </w:t>
      </w:r>
      <w:r>
        <w:rPr>
          <w:i/>
        </w:rPr>
        <w:t>учится</w:t>
      </w:r>
      <w:r>
        <w:rPr>
          <w:i/>
          <w:lang w:val="en-GB"/>
        </w:rPr>
        <w:t xml:space="preserve"> </w:t>
      </w:r>
      <w:r>
        <w:rPr>
          <w:i/>
        </w:rPr>
        <w:t>играть</w:t>
      </w:r>
      <w:r>
        <w:rPr>
          <w:i/>
          <w:lang w:val="en-GB"/>
        </w:rPr>
        <w:t xml:space="preserve"> </w:t>
      </w:r>
      <w:r>
        <w:rPr>
          <w:i/>
        </w:rPr>
        <w:t>на</w:t>
      </w:r>
      <w:r>
        <w:rPr>
          <w:i/>
          <w:lang w:val="en-GB"/>
        </w:rPr>
        <w:t xml:space="preserve"> </w:t>
      </w:r>
      <w:r>
        <w:rPr>
          <w:i/>
        </w:rPr>
        <w:t>фортепиано</w:t>
      </w:r>
      <w:r>
        <w:rPr>
          <w:i/>
          <w:lang w:val="en-GB"/>
        </w:rPr>
        <w:t>.</w:t>
      </w:r>
    </w:p>
    <w:p w:rsidR="00631261" w:rsidRDefault="00631261" w:rsidP="00227F3F">
      <w:pPr>
        <w:jc w:val="center"/>
        <w:rPr>
          <w:b/>
          <w:i/>
        </w:rPr>
      </w:pPr>
      <w:r>
        <w:rPr>
          <w:b/>
          <w:i/>
        </w:rPr>
        <w:t>Заключение</w:t>
      </w:r>
    </w:p>
    <w:p w:rsidR="00631261" w:rsidRDefault="00631261" w:rsidP="00227F3F">
      <w:r>
        <w:t>Итак, подведем итоги.</w:t>
      </w:r>
    </w:p>
    <w:p w:rsidR="00631261" w:rsidRDefault="00631261" w:rsidP="00227F3F">
      <w:r>
        <w:t>Когда учимся в университете/школе или изучаем какую-то науку серьезно — это «study».</w:t>
      </w:r>
      <w:r>
        <w:br/>
        <w:t>Если просто что-то учим, получаем навык или узнаем — это «learn».</w:t>
      </w:r>
      <w:r>
        <w:br/>
        <w:t>А вот если учим кого-то сами или преподаем предмет — «teach».</w:t>
      </w:r>
    </w:p>
    <w:p w:rsidR="00631261" w:rsidRDefault="00631261" w:rsidP="00227F3F">
      <w:r>
        <w:t>Вот, теперь вы знаете чем to learn отличается от to study и от to teach!</w:t>
      </w:r>
    </w:p>
    <w:p w:rsidR="00631261" w:rsidRDefault="00631261" w:rsidP="00227F3F">
      <w:pPr>
        <w:rPr>
          <w:b/>
          <w:i/>
        </w:rPr>
      </w:pPr>
      <w:r>
        <w:rPr>
          <w:b/>
          <w:i/>
        </w:rPr>
        <w:br w:type="page"/>
      </w:r>
    </w:p>
    <w:p w:rsidR="00631261" w:rsidRPr="009615EA" w:rsidRDefault="00631261" w:rsidP="004F7301">
      <w:pPr>
        <w:rPr>
          <w:rFonts w:cs="Arial"/>
          <w:color w:val="FFFF00"/>
          <w:szCs w:val="36"/>
        </w:rPr>
      </w:pPr>
    </w:p>
    <w:p w:rsidR="00631261" w:rsidRPr="009615EA" w:rsidRDefault="00631261" w:rsidP="004F7301">
      <w:pPr>
        <w:rPr>
          <w:rFonts w:cs="Arial"/>
          <w:color w:val="FFFF00"/>
          <w:szCs w:val="36"/>
        </w:rPr>
      </w:pPr>
    </w:p>
    <w:p w:rsidR="00631261" w:rsidRPr="00227F3F" w:rsidRDefault="00631261" w:rsidP="004F7301">
      <w:pPr>
        <w:jc w:val="center"/>
        <w:rPr>
          <w:rFonts w:cs="Arial"/>
          <w:b/>
          <w:color w:val="FFFFFF" w:themeColor="background1"/>
          <w:szCs w:val="36"/>
          <w:lang w:val="en-US"/>
        </w:rPr>
      </w:pPr>
      <w:r w:rsidRPr="00227F3F">
        <w:rPr>
          <w:rFonts w:cs="Arial"/>
          <w:b/>
          <w:color w:val="FFFFFF" w:themeColor="background1"/>
          <w:szCs w:val="36"/>
          <w:lang w:val="en-US"/>
        </w:rPr>
        <w:t>DAYBREAK ** [</w:t>
      </w:r>
      <w:r w:rsidRPr="009615EA">
        <w:rPr>
          <w:rFonts w:cs="Arial"/>
          <w:b/>
          <w:color w:val="FFFFFF" w:themeColor="background1"/>
          <w:szCs w:val="36"/>
        </w:rPr>
        <w:t>ʹ</w:t>
      </w:r>
      <w:r w:rsidRPr="00227F3F">
        <w:rPr>
          <w:rFonts w:cs="Arial"/>
          <w:b/>
          <w:color w:val="FFFFFF" w:themeColor="background1"/>
          <w:szCs w:val="36"/>
          <w:lang w:val="en-US"/>
        </w:rPr>
        <w:t>deıbreık]</w:t>
      </w:r>
    </w:p>
    <w:p w:rsidR="00631261" w:rsidRPr="009615EA" w:rsidRDefault="00631261" w:rsidP="004F7301">
      <w:pPr>
        <w:rPr>
          <w:rFonts w:cs="Arial"/>
          <w:szCs w:val="36"/>
          <w:lang w:val="en-US"/>
        </w:rPr>
      </w:pPr>
      <w:r w:rsidRPr="009615EA">
        <w:rPr>
          <w:rFonts w:cs="Arial"/>
          <w:szCs w:val="36"/>
          <w:lang w:val="en-US"/>
        </w:rPr>
        <w:t>Daybreak is the moment in the morning when the sun begins to rise. If you want to see the sunrise over the ocean, you have to wake up well before daybreak.</w:t>
      </w:r>
    </w:p>
    <w:p w:rsidR="00631261" w:rsidRPr="009615EA" w:rsidRDefault="00631261" w:rsidP="004F7301">
      <w:pPr>
        <w:rPr>
          <w:rFonts w:cs="Arial"/>
          <w:szCs w:val="36"/>
          <w:lang w:val="en-US"/>
        </w:rPr>
      </w:pPr>
      <w:r w:rsidRPr="009615EA">
        <w:rPr>
          <w:rFonts w:cs="Arial"/>
          <w:szCs w:val="36"/>
          <w:lang w:val="en-US"/>
        </w:rPr>
        <w:t>Daybreak can also be called "sunrise," "dawn," or "the break of day." IT'S THE VERY FIRST GLIMPSE OF SUNLIGHT YOU SEE IN THE MORNING, which happens very early in the summertime and later in winter. Bus drivers, morning radio hosts, and bakers often have to rise before daybreak in order to get to work on time. The break part of the word comes from the Old English root brecan, which means "shatter," but also "burst forth."</w:t>
      </w:r>
    </w:p>
    <w:p w:rsidR="00631261" w:rsidRPr="009615EA" w:rsidRDefault="00631261" w:rsidP="004F7301">
      <w:pPr>
        <w:rPr>
          <w:rFonts w:cs="Arial"/>
          <w:szCs w:val="36"/>
          <w:lang w:val="en-US"/>
        </w:rPr>
      </w:pPr>
      <w:r w:rsidRPr="009615EA">
        <w:rPr>
          <w:rFonts w:cs="Arial"/>
          <w:szCs w:val="36"/>
          <w:lang w:val="en-US"/>
        </w:rPr>
        <w:t>IT'S THE VERY FIRST GLIMPSE OF SUNLIGHT YOU SEE IN THE MORNING</w:t>
      </w:r>
    </w:p>
    <w:p w:rsidR="00631261" w:rsidRPr="009615EA" w:rsidRDefault="00631261" w:rsidP="004F7301">
      <w:pPr>
        <w:rPr>
          <w:rFonts w:cs="Arial"/>
          <w:color w:val="FFFFFF" w:themeColor="background1"/>
          <w:szCs w:val="36"/>
        </w:rPr>
      </w:pPr>
      <w:r w:rsidRPr="009615EA">
        <w:rPr>
          <w:rFonts w:cs="Arial"/>
          <w:color w:val="FFFFFF" w:themeColor="background1"/>
          <w:szCs w:val="36"/>
        </w:rPr>
        <w:t>Рассвет, утренная заря</w:t>
      </w:r>
    </w:p>
    <w:p w:rsidR="00631261" w:rsidRPr="009615EA" w:rsidRDefault="00631261" w:rsidP="00E854E1">
      <w:pPr>
        <w:pStyle w:val="a7"/>
        <w:numPr>
          <w:ilvl w:val="0"/>
          <w:numId w:val="34"/>
        </w:numPr>
        <w:rPr>
          <w:rFonts w:cs="Arial"/>
          <w:i/>
          <w:color w:val="FFFFFF" w:themeColor="background1"/>
          <w:szCs w:val="36"/>
        </w:rPr>
      </w:pPr>
      <w:r w:rsidRPr="009615EA">
        <w:rPr>
          <w:rFonts w:cs="Arial"/>
          <w:i/>
          <w:color w:val="FFFFFF" w:themeColor="background1"/>
          <w:szCs w:val="36"/>
        </w:rPr>
        <w:t>at ~ - на рассвете, затемно</w:t>
      </w:r>
    </w:p>
    <w:p w:rsidR="00631261" w:rsidRPr="009615EA" w:rsidRDefault="00631261" w:rsidP="004F7301">
      <w:pPr>
        <w:rPr>
          <w:rFonts w:cs="Arial"/>
          <w:i/>
          <w:color w:val="FFFFFF" w:themeColor="background1"/>
          <w:szCs w:val="36"/>
        </w:rPr>
      </w:pPr>
    </w:p>
    <w:p w:rsidR="00631261" w:rsidRPr="009615EA" w:rsidRDefault="00631261" w:rsidP="004F7301">
      <w:pPr>
        <w:rPr>
          <w:rFonts w:cs="Arial"/>
          <w:i/>
          <w:color w:val="FFFFFF" w:themeColor="background1"/>
          <w:szCs w:val="36"/>
        </w:rPr>
      </w:pPr>
    </w:p>
    <w:p w:rsidR="00631261" w:rsidRPr="009615EA" w:rsidRDefault="00631261" w:rsidP="004F7301">
      <w:pPr>
        <w:rPr>
          <w:rFonts w:cs="Arial"/>
          <w:i/>
          <w:color w:val="FFFFFF" w:themeColor="background1"/>
          <w:szCs w:val="36"/>
        </w:rPr>
      </w:pPr>
    </w:p>
    <w:p w:rsidR="00631261" w:rsidRPr="009615EA" w:rsidRDefault="00631261" w:rsidP="004F7301">
      <w:pPr>
        <w:jc w:val="center"/>
        <w:rPr>
          <w:rFonts w:cs="Arial"/>
          <w:b/>
          <w:i/>
          <w:color w:val="FFFF00"/>
          <w:szCs w:val="36"/>
        </w:rPr>
      </w:pPr>
      <w:r w:rsidRPr="009615EA">
        <w:rPr>
          <w:rFonts w:cs="Arial"/>
          <w:b/>
          <w:i/>
          <w:color w:val="FFFF00"/>
          <w:szCs w:val="36"/>
        </w:rPr>
        <w:t>TWILIGHT ** {ʹtwaılaıt} n</w:t>
      </w:r>
    </w:p>
    <w:p w:rsidR="00631261" w:rsidRPr="009615EA" w:rsidRDefault="00631261" w:rsidP="004F7301">
      <w:pPr>
        <w:rPr>
          <w:rFonts w:cs="Arial"/>
          <w:color w:val="FFFF00"/>
          <w:szCs w:val="36"/>
          <w:lang w:val="en-US"/>
        </w:rPr>
      </w:pPr>
      <w:r w:rsidRPr="009615EA">
        <w:rPr>
          <w:rFonts w:cs="Arial"/>
          <w:color w:val="FFFF00"/>
          <w:szCs w:val="36"/>
          <w:lang w:val="en-US"/>
        </w:rPr>
        <w:t>Twilight is the time between day and night when there is light outside, but the Sun is below the horizon.</w:t>
      </w:r>
    </w:p>
    <w:p w:rsidR="00631261" w:rsidRPr="009615EA" w:rsidRDefault="00631261" w:rsidP="004F7301">
      <w:pPr>
        <w:rPr>
          <w:rFonts w:cs="Arial"/>
          <w:szCs w:val="36"/>
          <w:lang w:val="en-US"/>
        </w:rPr>
      </w:pPr>
      <w:r w:rsidRPr="009615EA">
        <w:rPr>
          <w:rFonts w:cs="Arial"/>
          <w:color w:val="FFFF00"/>
          <w:szCs w:val="36"/>
          <w:lang w:val="en-US"/>
        </w:rPr>
        <w:t>Twilight occurs when Earth's upper atmosphere scatters and refracts</w:t>
      </w:r>
      <w:r w:rsidRPr="009615EA">
        <w:rPr>
          <w:rFonts w:cs="Arial"/>
          <w:szCs w:val="36"/>
          <w:lang w:val="en-US"/>
        </w:rPr>
        <w:t xml:space="preserve"> sunlight which illuminates the lower atmosphere.</w:t>
      </w:r>
    </w:p>
    <w:p w:rsidR="00631261" w:rsidRPr="009615EA" w:rsidRDefault="00631261" w:rsidP="004F7301">
      <w:pPr>
        <w:rPr>
          <w:rFonts w:cs="Arial"/>
          <w:szCs w:val="36"/>
          <w:lang w:val="en-US"/>
        </w:rPr>
      </w:pPr>
      <w:r w:rsidRPr="009615EA">
        <w:rPr>
          <w:rFonts w:cs="Arial"/>
          <w:szCs w:val="36"/>
          <w:lang w:val="en-US"/>
        </w:rPr>
        <w:t>There are three types of twilight:</w:t>
      </w:r>
    </w:p>
    <w:p w:rsidR="00631261" w:rsidRPr="009615EA" w:rsidRDefault="00631261" w:rsidP="00E854E1">
      <w:pPr>
        <w:pStyle w:val="a7"/>
        <w:numPr>
          <w:ilvl w:val="0"/>
          <w:numId w:val="35"/>
        </w:numPr>
        <w:rPr>
          <w:rFonts w:cs="Arial"/>
          <w:szCs w:val="36"/>
          <w:lang w:val="en-US"/>
        </w:rPr>
      </w:pPr>
      <w:r w:rsidRPr="009615EA">
        <w:rPr>
          <w:rFonts w:cs="Arial"/>
          <w:szCs w:val="36"/>
          <w:lang w:val="en-US"/>
        </w:rPr>
        <w:t>Civil twilight</w:t>
      </w:r>
    </w:p>
    <w:p w:rsidR="00631261" w:rsidRPr="009615EA" w:rsidRDefault="00631261" w:rsidP="00E854E1">
      <w:pPr>
        <w:pStyle w:val="a7"/>
        <w:numPr>
          <w:ilvl w:val="0"/>
          <w:numId w:val="35"/>
        </w:numPr>
        <w:rPr>
          <w:rFonts w:cs="Arial"/>
          <w:szCs w:val="36"/>
          <w:lang w:val="en-US"/>
        </w:rPr>
      </w:pPr>
      <w:r w:rsidRPr="009615EA">
        <w:rPr>
          <w:rFonts w:cs="Arial"/>
          <w:szCs w:val="36"/>
          <w:lang w:val="en-US"/>
        </w:rPr>
        <w:t>Nautical twilight</w:t>
      </w:r>
    </w:p>
    <w:p w:rsidR="00631261" w:rsidRPr="009615EA" w:rsidRDefault="00631261" w:rsidP="00E854E1">
      <w:pPr>
        <w:pStyle w:val="a7"/>
        <w:numPr>
          <w:ilvl w:val="0"/>
          <w:numId w:val="35"/>
        </w:numPr>
        <w:rPr>
          <w:rFonts w:cs="Arial"/>
          <w:szCs w:val="36"/>
          <w:lang w:val="en-US"/>
        </w:rPr>
      </w:pPr>
      <w:r w:rsidRPr="009615EA">
        <w:rPr>
          <w:rFonts w:cs="Arial"/>
          <w:szCs w:val="36"/>
          <w:lang w:val="en-US"/>
        </w:rPr>
        <w:t>Astronomical twilight</w:t>
      </w:r>
    </w:p>
    <w:p w:rsidR="00631261" w:rsidRPr="009615EA" w:rsidRDefault="00631261" w:rsidP="004F7301">
      <w:pPr>
        <w:rPr>
          <w:rFonts w:cs="Arial"/>
          <w:szCs w:val="36"/>
          <w:lang w:val="en-US"/>
        </w:rPr>
      </w:pPr>
      <w:r w:rsidRPr="009615EA">
        <w:rPr>
          <w:rFonts w:cs="Arial"/>
          <w:szCs w:val="36"/>
          <w:lang w:val="en-US"/>
        </w:rPr>
        <w:t>Astronomers define the three stages of twilight on the basis of how far the Sun is below the horizon.</w:t>
      </w:r>
    </w:p>
    <w:p w:rsidR="00631261" w:rsidRPr="009615EA" w:rsidRDefault="00631261" w:rsidP="004F7301">
      <w:pPr>
        <w:rPr>
          <w:rFonts w:cs="Arial"/>
          <w:szCs w:val="36"/>
          <w:lang w:val="en-US"/>
        </w:rPr>
      </w:pPr>
      <w:r w:rsidRPr="009615EA">
        <w:rPr>
          <w:rFonts w:cs="Arial"/>
          <w:szCs w:val="36"/>
          <w:lang w:val="en-US"/>
        </w:rPr>
        <w:t>The morning twilight is often called dawn, while the evening twilight is also known as dusk.</w:t>
      </w:r>
    </w:p>
    <w:p w:rsidR="00631261" w:rsidRPr="009615EA" w:rsidRDefault="00631261" w:rsidP="004F7301">
      <w:pPr>
        <w:rPr>
          <w:rFonts w:cs="Arial"/>
          <w:szCs w:val="36"/>
          <w:lang w:val="en-US"/>
        </w:rPr>
      </w:pPr>
      <w:r w:rsidRPr="009615EA">
        <w:rPr>
          <w:rFonts w:cs="Arial"/>
          <w:noProof/>
          <w:szCs w:val="36"/>
          <w:lang w:eastAsia="ru-RU"/>
        </w:rPr>
        <w:lastRenderedPageBreak/>
        <w:drawing>
          <wp:inline distT="0" distB="0" distL="0" distR="0" wp14:anchorId="40A9ADBA" wp14:editId="487A8A9E">
            <wp:extent cx="3027045" cy="1704340"/>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7045" cy="1704340"/>
                    </a:xfrm>
                    <a:prstGeom prst="rect">
                      <a:avLst/>
                    </a:prstGeom>
                    <a:noFill/>
                    <a:ln>
                      <a:noFill/>
                    </a:ln>
                  </pic:spPr>
                </pic:pic>
              </a:graphicData>
            </a:graphic>
          </wp:inline>
        </w:drawing>
      </w:r>
    </w:p>
    <w:p w:rsidR="00631261" w:rsidRPr="009615EA" w:rsidRDefault="00631261" w:rsidP="004F7301">
      <w:pPr>
        <w:rPr>
          <w:rFonts w:cs="Arial"/>
          <w:szCs w:val="36"/>
        </w:rPr>
      </w:pPr>
      <w:r w:rsidRPr="009615EA">
        <w:rPr>
          <w:rFonts w:cs="Arial"/>
          <w:szCs w:val="36"/>
        </w:rPr>
        <w:t>1. сумерки</w:t>
      </w:r>
    </w:p>
    <w:p w:rsidR="00631261" w:rsidRPr="009615EA" w:rsidRDefault="00631261" w:rsidP="00E854E1">
      <w:pPr>
        <w:pStyle w:val="a7"/>
        <w:numPr>
          <w:ilvl w:val="0"/>
          <w:numId w:val="36"/>
        </w:numPr>
        <w:rPr>
          <w:rFonts w:cs="Arial"/>
          <w:szCs w:val="36"/>
        </w:rPr>
      </w:pPr>
      <w:r w:rsidRPr="009615EA">
        <w:rPr>
          <w:rFonts w:cs="Arial"/>
          <w:szCs w:val="36"/>
        </w:rPr>
        <w:t>evening ~ - вечерние сумерки</w:t>
      </w:r>
    </w:p>
    <w:p w:rsidR="00631261" w:rsidRPr="009615EA" w:rsidRDefault="00631261" w:rsidP="004F7301">
      <w:pPr>
        <w:rPr>
          <w:rFonts w:cs="Arial"/>
          <w:szCs w:val="36"/>
        </w:rPr>
      </w:pPr>
      <w:r w:rsidRPr="009615EA">
        <w:rPr>
          <w:rFonts w:cs="Arial"/>
          <w:szCs w:val="36"/>
        </w:rPr>
        <w:t>2 сумрак, полумрак</w:t>
      </w:r>
    </w:p>
    <w:p w:rsidR="00631261" w:rsidRPr="009615EA" w:rsidRDefault="00631261" w:rsidP="00E854E1">
      <w:pPr>
        <w:pStyle w:val="a7"/>
        <w:numPr>
          <w:ilvl w:val="0"/>
          <w:numId w:val="36"/>
        </w:numPr>
        <w:rPr>
          <w:rFonts w:cs="Arial"/>
          <w:i/>
          <w:szCs w:val="36"/>
          <w:lang w:val="en-US"/>
        </w:rPr>
      </w:pPr>
      <w:r w:rsidRPr="009615EA">
        <w:rPr>
          <w:rFonts w:cs="Arial"/>
          <w:i/>
          <w:szCs w:val="36"/>
          <w:lang w:val="en-US"/>
        </w:rPr>
        <w:t xml:space="preserve">the ~ of an avenue - </w:t>
      </w:r>
      <w:r w:rsidRPr="009615EA">
        <w:rPr>
          <w:rFonts w:cs="Arial"/>
          <w:i/>
          <w:szCs w:val="36"/>
        </w:rPr>
        <w:t>сумрак</w:t>
      </w:r>
      <w:r w:rsidRPr="009615EA">
        <w:rPr>
          <w:rFonts w:cs="Arial"/>
          <w:i/>
          <w:szCs w:val="36"/>
          <w:lang w:val="en-US"/>
        </w:rPr>
        <w:t xml:space="preserve"> </w:t>
      </w:r>
      <w:r w:rsidRPr="009615EA">
        <w:rPr>
          <w:rFonts w:cs="Arial"/>
          <w:i/>
          <w:szCs w:val="36"/>
        </w:rPr>
        <w:t>аллеи</w:t>
      </w:r>
    </w:p>
    <w:p w:rsidR="00631261" w:rsidRPr="009615EA" w:rsidRDefault="00631261" w:rsidP="00E854E1">
      <w:pPr>
        <w:pStyle w:val="a7"/>
        <w:numPr>
          <w:ilvl w:val="0"/>
          <w:numId w:val="36"/>
        </w:numPr>
        <w:rPr>
          <w:rFonts w:cs="Arial"/>
          <w:szCs w:val="36"/>
        </w:rPr>
      </w:pPr>
      <w:r w:rsidRPr="009615EA">
        <w:rPr>
          <w:rFonts w:cs="Arial"/>
          <w:i/>
          <w:szCs w:val="36"/>
        </w:rPr>
        <w:t xml:space="preserve">morning ~ - утренний полумрак, рассвет; </w:t>
      </w:r>
      <w:r w:rsidRPr="009615EA">
        <w:rPr>
          <w:rFonts w:ascii="Cambria Math" w:hAnsi="Cambria Math" w:cs="Cambria Math"/>
          <w:i/>
          <w:szCs w:val="36"/>
        </w:rPr>
        <w:t>≅</w:t>
      </w:r>
      <w:r w:rsidRPr="009615EA">
        <w:rPr>
          <w:rFonts w:cs="Arial"/>
          <w:i/>
          <w:szCs w:val="36"/>
        </w:rPr>
        <w:t xml:space="preserve"> чуть свет</w:t>
      </w:r>
    </w:p>
    <w:p w:rsidR="00631261" w:rsidRPr="009615EA" w:rsidRDefault="00631261" w:rsidP="004F7301">
      <w:pPr>
        <w:rPr>
          <w:rFonts w:cs="Arial"/>
          <w:szCs w:val="36"/>
        </w:rPr>
      </w:pPr>
      <w:r w:rsidRPr="009615EA">
        <w:rPr>
          <w:rFonts w:cs="Arial"/>
          <w:szCs w:val="36"/>
        </w:rPr>
        <w:t>a</w:t>
      </w:r>
      <w:r w:rsidRPr="009615EA">
        <w:rPr>
          <w:rFonts w:cs="Arial"/>
          <w:szCs w:val="36"/>
          <w:lang w:val="en-US"/>
        </w:rPr>
        <w:t xml:space="preserve"> </w:t>
      </w:r>
      <w:r w:rsidRPr="009615EA">
        <w:rPr>
          <w:rFonts w:cs="Arial"/>
          <w:szCs w:val="36"/>
        </w:rPr>
        <w:t>1 сумеречный</w:t>
      </w:r>
    </w:p>
    <w:p w:rsidR="00631261" w:rsidRPr="009615EA" w:rsidRDefault="00631261" w:rsidP="00E854E1">
      <w:pPr>
        <w:pStyle w:val="a7"/>
        <w:numPr>
          <w:ilvl w:val="0"/>
          <w:numId w:val="37"/>
        </w:numPr>
        <w:rPr>
          <w:rFonts w:cs="Arial"/>
          <w:szCs w:val="36"/>
        </w:rPr>
      </w:pPr>
      <w:r w:rsidRPr="009615EA">
        <w:rPr>
          <w:rFonts w:cs="Arial"/>
          <w:szCs w:val="36"/>
        </w:rPr>
        <w:t>~ hour - время сумерек</w:t>
      </w:r>
    </w:p>
    <w:p w:rsidR="00631261" w:rsidRPr="009615EA" w:rsidRDefault="00631261" w:rsidP="004F7301">
      <w:pPr>
        <w:rPr>
          <w:rFonts w:cs="Arial"/>
          <w:szCs w:val="36"/>
        </w:rPr>
      </w:pPr>
    </w:p>
    <w:p w:rsidR="00631261" w:rsidRPr="009615EA" w:rsidRDefault="00631261" w:rsidP="004F7301">
      <w:pPr>
        <w:rPr>
          <w:rFonts w:cs="Arial"/>
          <w:szCs w:val="36"/>
        </w:rPr>
      </w:pPr>
    </w:p>
    <w:p w:rsidR="00631261" w:rsidRPr="009615EA" w:rsidRDefault="00631261" w:rsidP="004F7301">
      <w:pPr>
        <w:rPr>
          <w:rFonts w:cs="Arial"/>
          <w:szCs w:val="36"/>
        </w:rPr>
      </w:pPr>
    </w:p>
    <w:p w:rsidR="00631261" w:rsidRPr="009615EA" w:rsidRDefault="00631261" w:rsidP="004F7301">
      <w:pPr>
        <w:shd w:val="clear" w:color="auto" w:fill="000000" w:themeFill="text1"/>
        <w:jc w:val="center"/>
        <w:rPr>
          <w:rFonts w:cs="Arial"/>
          <w:b/>
          <w:color w:val="FFFFFF" w:themeColor="background1"/>
          <w:szCs w:val="36"/>
          <w:highlight w:val="black"/>
          <w:shd w:val="clear" w:color="auto" w:fill="FFFFFF"/>
        </w:rPr>
      </w:pPr>
      <w:r w:rsidRPr="009615EA">
        <w:rPr>
          <w:rFonts w:cs="Arial"/>
          <w:b/>
          <w:color w:val="FFFFFF" w:themeColor="background1"/>
          <w:szCs w:val="36"/>
          <w:highlight w:val="black"/>
          <w:shd w:val="clear" w:color="auto" w:fill="FFFFFF"/>
        </w:rPr>
        <w:t>DUSK ** [dʌsk]</w:t>
      </w:r>
    </w:p>
    <w:p w:rsidR="00631261" w:rsidRPr="009615EA" w:rsidRDefault="00631261" w:rsidP="004F7301">
      <w:pPr>
        <w:shd w:val="clear" w:color="auto" w:fill="000000" w:themeFill="text1"/>
        <w:jc w:val="center"/>
        <w:rPr>
          <w:rFonts w:cs="Arial"/>
          <w:b/>
          <w:color w:val="FFFFFF" w:themeColor="background1"/>
          <w:szCs w:val="36"/>
          <w:highlight w:val="black"/>
          <w:shd w:val="clear" w:color="auto" w:fill="FFFFFF"/>
        </w:rPr>
      </w:pPr>
      <w:r w:rsidRPr="009615EA">
        <w:rPr>
          <w:rFonts w:cs="Arial"/>
          <w:szCs w:val="36"/>
          <w:lang w:val="en-US"/>
        </w:rPr>
        <w:t>evening twilight</w:t>
      </w:r>
    </w:p>
    <w:p w:rsidR="00631261" w:rsidRPr="009615EA" w:rsidRDefault="00631261" w:rsidP="004F7301">
      <w:pPr>
        <w:shd w:val="clear" w:color="auto" w:fill="000000" w:themeFill="text1"/>
        <w:rPr>
          <w:rFonts w:cs="Arial"/>
          <w:b/>
          <w:color w:val="FFFFFF" w:themeColor="background1"/>
          <w:szCs w:val="36"/>
          <w:highlight w:val="black"/>
          <w:shd w:val="clear" w:color="auto" w:fill="FFFFFF"/>
        </w:rPr>
      </w:pPr>
      <w:r w:rsidRPr="009615EA">
        <w:rPr>
          <w:rFonts w:cs="Arial"/>
          <w:b/>
          <w:color w:val="FFFFFF" w:themeColor="background1"/>
          <w:szCs w:val="36"/>
          <w:highlight w:val="black"/>
          <w:shd w:val="clear" w:color="auto" w:fill="FFFFFF"/>
          <w:lang w:val="en-US"/>
        </w:rPr>
        <w:t>DUSKED</w:t>
      </w:r>
    </w:p>
    <w:p w:rsidR="00631261" w:rsidRPr="009615EA" w:rsidRDefault="00631261" w:rsidP="004F7301">
      <w:pPr>
        <w:shd w:val="clear" w:color="auto" w:fill="000000" w:themeFill="text1"/>
        <w:rPr>
          <w:rFonts w:cs="Arial"/>
          <w:color w:val="FFFFFF" w:themeColor="background1"/>
          <w:szCs w:val="36"/>
          <w:highlight w:val="black"/>
          <w:shd w:val="clear" w:color="auto" w:fill="FFFFFF"/>
        </w:rPr>
      </w:pPr>
      <w:r w:rsidRPr="009615EA">
        <w:rPr>
          <w:rFonts w:cs="Arial"/>
          <w:b/>
          <w:i/>
          <w:iCs/>
          <w:color w:val="FFFFFF" w:themeColor="background1"/>
          <w:szCs w:val="36"/>
          <w:highlight w:val="black"/>
          <w:shd w:val="clear" w:color="auto" w:fill="FFFFFF"/>
        </w:rPr>
        <w:t>СУЩ.</w:t>
      </w:r>
      <w:r w:rsidRPr="009615EA">
        <w:rPr>
          <w:rFonts w:cs="Arial"/>
          <w:i/>
          <w:iCs/>
          <w:color w:val="FFFFFF" w:themeColor="background1"/>
          <w:szCs w:val="36"/>
          <w:highlight w:val="black"/>
          <w:shd w:val="clear" w:color="auto" w:fill="FFFFFF"/>
        </w:rPr>
        <w:t xml:space="preserve"> </w:t>
      </w:r>
      <w:r w:rsidRPr="009615EA">
        <w:rPr>
          <w:rFonts w:cs="Arial"/>
          <w:color w:val="FFFFFF" w:themeColor="background1"/>
          <w:szCs w:val="36"/>
          <w:highlight w:val="black"/>
          <w:shd w:val="clear" w:color="auto" w:fill="FFFFFF"/>
        </w:rPr>
        <w:t>1) сумерки, полумрак, закат, заря, темнота</w:t>
      </w:r>
    </w:p>
    <w:p w:rsidR="00631261" w:rsidRPr="009615EA" w:rsidRDefault="00631261" w:rsidP="00E854E1">
      <w:pPr>
        <w:pStyle w:val="a7"/>
        <w:numPr>
          <w:ilvl w:val="0"/>
          <w:numId w:val="38"/>
        </w:numPr>
        <w:shd w:val="clear" w:color="auto" w:fill="000000" w:themeFill="text1"/>
        <w:rPr>
          <w:rFonts w:cs="Arial"/>
          <w:i/>
          <w:color w:val="FFFFFF" w:themeColor="background1"/>
          <w:szCs w:val="36"/>
          <w:highlight w:val="black"/>
          <w:shd w:val="clear" w:color="auto" w:fill="FFFFFF"/>
        </w:rPr>
      </w:pPr>
      <w:r w:rsidRPr="009615EA">
        <w:rPr>
          <w:rFonts w:cs="Arial"/>
          <w:i/>
          <w:color w:val="FFFFFF" w:themeColor="background1"/>
          <w:szCs w:val="36"/>
          <w:highlight w:val="black"/>
          <w:shd w:val="clear" w:color="auto" w:fill="FFFFFF"/>
        </w:rPr>
        <w:t>till ~ - до темноты</w:t>
      </w:r>
    </w:p>
    <w:p w:rsidR="00631261" w:rsidRPr="009615EA" w:rsidRDefault="00631261" w:rsidP="00E854E1">
      <w:pPr>
        <w:pStyle w:val="a7"/>
        <w:numPr>
          <w:ilvl w:val="0"/>
          <w:numId w:val="38"/>
        </w:numPr>
        <w:shd w:val="clear" w:color="auto" w:fill="000000" w:themeFill="text1"/>
        <w:rPr>
          <w:rFonts w:cs="Arial"/>
          <w:i/>
          <w:color w:val="FFFFFF" w:themeColor="background1"/>
          <w:szCs w:val="36"/>
          <w:highlight w:val="black"/>
          <w:shd w:val="clear" w:color="auto" w:fill="FFFFFF"/>
        </w:rPr>
      </w:pPr>
      <w:r w:rsidRPr="009615EA">
        <w:rPr>
          <w:rFonts w:cs="Arial"/>
          <w:i/>
          <w:color w:val="FFFFFF" w:themeColor="background1"/>
          <w:szCs w:val="36"/>
          <w:highlight w:val="black"/>
          <w:shd w:val="clear" w:color="auto" w:fill="FFFFFF"/>
        </w:rPr>
        <w:t>in the ~ - в сумерках</w:t>
      </w:r>
    </w:p>
    <w:p w:rsidR="00631261" w:rsidRPr="009615EA" w:rsidRDefault="00631261" w:rsidP="00E854E1">
      <w:pPr>
        <w:pStyle w:val="a7"/>
        <w:numPr>
          <w:ilvl w:val="0"/>
          <w:numId w:val="38"/>
        </w:numPr>
        <w:shd w:val="clear" w:color="auto" w:fill="000000" w:themeFill="text1"/>
        <w:rPr>
          <w:rFonts w:cs="Arial"/>
          <w:i/>
          <w:color w:val="FFFFFF" w:themeColor="background1"/>
          <w:szCs w:val="36"/>
          <w:highlight w:val="black"/>
          <w:shd w:val="clear" w:color="auto" w:fill="FFFFFF"/>
        </w:rPr>
      </w:pPr>
      <w:r w:rsidRPr="009615EA">
        <w:rPr>
          <w:rFonts w:cs="Arial"/>
          <w:i/>
          <w:color w:val="FFFFFF" w:themeColor="background1"/>
          <w:szCs w:val="36"/>
          <w:highlight w:val="black"/>
          <w:shd w:val="clear" w:color="auto" w:fill="FFFFFF"/>
        </w:rPr>
        <w:t>it is growing ~ - сгущаются сумерки</w:t>
      </w:r>
    </w:p>
    <w:p w:rsidR="00631261" w:rsidRPr="009615EA" w:rsidRDefault="00631261" w:rsidP="004F7301">
      <w:pPr>
        <w:shd w:val="clear" w:color="auto" w:fill="000000" w:themeFill="text1"/>
        <w:rPr>
          <w:rFonts w:cs="Arial"/>
          <w:color w:val="FFFFFF" w:themeColor="background1"/>
          <w:szCs w:val="36"/>
          <w:highlight w:val="black"/>
          <w:shd w:val="clear" w:color="auto" w:fill="FFFFFF"/>
        </w:rPr>
      </w:pPr>
      <w:r w:rsidRPr="009615EA">
        <w:rPr>
          <w:rFonts w:cs="Arial"/>
          <w:color w:val="FFFFFF" w:themeColor="background1"/>
          <w:szCs w:val="36"/>
          <w:highlight w:val="black"/>
          <w:shd w:val="clear" w:color="auto" w:fill="FFFFFF"/>
        </w:rPr>
        <w:t>2) сумрак</w:t>
      </w:r>
    </w:p>
    <w:p w:rsidR="00631261" w:rsidRPr="009615EA" w:rsidRDefault="00631261" w:rsidP="004F7301">
      <w:pPr>
        <w:shd w:val="clear" w:color="auto" w:fill="000000" w:themeFill="text1"/>
        <w:rPr>
          <w:rFonts w:cs="Arial"/>
          <w:color w:val="FFFFFF" w:themeColor="background1"/>
          <w:szCs w:val="36"/>
          <w:highlight w:val="black"/>
          <w:shd w:val="clear" w:color="auto" w:fill="FFFFFF"/>
        </w:rPr>
      </w:pPr>
      <w:r w:rsidRPr="009615EA">
        <w:rPr>
          <w:rFonts w:cs="Arial"/>
          <w:b/>
          <w:bCs/>
          <w:i/>
          <w:color w:val="FFFFFF" w:themeColor="background1"/>
          <w:szCs w:val="36"/>
          <w:highlight w:val="black"/>
          <w:shd w:val="clear" w:color="auto" w:fill="FFFFFF"/>
        </w:rPr>
        <w:t>ПРИЛ</w:t>
      </w:r>
      <w:r w:rsidRPr="009615EA">
        <w:rPr>
          <w:rFonts w:cs="Arial"/>
          <w:b/>
          <w:bCs/>
          <w:color w:val="FFFFFF" w:themeColor="background1"/>
          <w:szCs w:val="36"/>
          <w:highlight w:val="black"/>
          <w:shd w:val="clear" w:color="auto" w:fill="FFFFFF"/>
        </w:rPr>
        <w:t>.</w:t>
      </w:r>
      <w:r w:rsidRPr="009615EA">
        <w:rPr>
          <w:rFonts w:cs="Arial"/>
          <w:i/>
          <w:iCs/>
          <w:color w:val="FFFFFF" w:themeColor="background1"/>
          <w:szCs w:val="36"/>
          <w:highlight w:val="black"/>
          <w:shd w:val="clear" w:color="auto" w:fill="FFFFFF"/>
        </w:rPr>
        <w:t xml:space="preserve"> поэт.</w:t>
      </w:r>
      <w:r w:rsidRPr="009615EA">
        <w:rPr>
          <w:rFonts w:cs="Arial"/>
          <w:color w:val="FFFFFF" w:themeColor="background1"/>
          <w:szCs w:val="36"/>
          <w:highlight w:val="black"/>
          <w:shd w:val="clear" w:color="auto" w:fill="FFFFFF"/>
        </w:rPr>
        <w:t xml:space="preserve"> сумеречный, сумрачный, тёмный, неясный; тенистый</w:t>
      </w:r>
    </w:p>
    <w:p w:rsidR="00631261" w:rsidRPr="009615EA" w:rsidRDefault="00631261" w:rsidP="00E854E1">
      <w:pPr>
        <w:pStyle w:val="a7"/>
        <w:numPr>
          <w:ilvl w:val="0"/>
          <w:numId w:val="39"/>
        </w:numPr>
        <w:shd w:val="clear" w:color="auto" w:fill="000000" w:themeFill="text1"/>
        <w:rPr>
          <w:rFonts w:cs="Arial"/>
          <w:i/>
          <w:color w:val="FFFFFF" w:themeColor="background1"/>
          <w:szCs w:val="36"/>
          <w:highlight w:val="black"/>
          <w:shd w:val="clear" w:color="auto" w:fill="FFFFFF"/>
        </w:rPr>
      </w:pPr>
      <w:r w:rsidRPr="009615EA">
        <w:rPr>
          <w:rFonts w:cs="Arial"/>
          <w:i/>
          <w:color w:val="FFFFFF" w:themeColor="background1"/>
          <w:szCs w:val="36"/>
          <w:highlight w:val="black"/>
          <w:shd w:val="clear" w:color="auto" w:fill="FFFFFF"/>
        </w:rPr>
        <w:t>~ light - сумеречный свет</w:t>
      </w:r>
    </w:p>
    <w:p w:rsidR="00631261" w:rsidRPr="009615EA" w:rsidRDefault="00631261" w:rsidP="00E854E1">
      <w:pPr>
        <w:pStyle w:val="a7"/>
        <w:numPr>
          <w:ilvl w:val="0"/>
          <w:numId w:val="39"/>
        </w:numPr>
        <w:shd w:val="clear" w:color="auto" w:fill="000000" w:themeFill="text1"/>
        <w:rPr>
          <w:rFonts w:cs="Arial"/>
          <w:i/>
          <w:color w:val="FFFFFF" w:themeColor="background1"/>
          <w:szCs w:val="36"/>
          <w:highlight w:val="black"/>
          <w:shd w:val="clear" w:color="auto" w:fill="FFFFFF"/>
        </w:rPr>
      </w:pPr>
      <w:r w:rsidRPr="009615EA">
        <w:rPr>
          <w:rFonts w:cs="Arial"/>
          <w:i/>
          <w:color w:val="FFFFFF" w:themeColor="background1"/>
          <w:szCs w:val="36"/>
          <w:highlight w:val="black"/>
          <w:shd w:val="clear" w:color="auto" w:fill="FFFFFF"/>
        </w:rPr>
        <w:t>~ forest - сумрачный лес</w:t>
      </w:r>
    </w:p>
    <w:p w:rsidR="00631261" w:rsidRPr="009615EA" w:rsidRDefault="00631261" w:rsidP="004F7301">
      <w:pPr>
        <w:shd w:val="clear" w:color="auto" w:fill="000000" w:themeFill="text1"/>
        <w:rPr>
          <w:rFonts w:cs="Arial"/>
          <w:color w:val="FFFFFF" w:themeColor="background1"/>
          <w:szCs w:val="36"/>
          <w:highlight w:val="black"/>
          <w:shd w:val="clear" w:color="auto" w:fill="FFFFFF"/>
        </w:rPr>
      </w:pPr>
      <w:r w:rsidRPr="009615EA">
        <w:rPr>
          <w:rFonts w:cs="Arial"/>
          <w:b/>
          <w:bCs/>
          <w:i/>
          <w:color w:val="FFFFFF" w:themeColor="background1"/>
          <w:szCs w:val="36"/>
          <w:highlight w:val="black"/>
          <w:shd w:val="clear" w:color="auto" w:fill="FFFFFF"/>
        </w:rPr>
        <w:t>ГЛАГ.</w:t>
      </w:r>
      <w:r w:rsidRPr="009615EA">
        <w:rPr>
          <w:rFonts w:cs="Arial"/>
          <w:i/>
          <w:iCs/>
          <w:color w:val="FFFFFF" w:themeColor="background1"/>
          <w:szCs w:val="36"/>
          <w:highlight w:val="black"/>
          <w:shd w:val="clear" w:color="auto" w:fill="FFFFFF"/>
        </w:rPr>
        <w:t xml:space="preserve"> поэт.</w:t>
      </w:r>
      <w:r w:rsidRPr="009615EA">
        <w:rPr>
          <w:rFonts w:cs="Arial"/>
          <w:color w:val="FFFFFF" w:themeColor="background1"/>
          <w:szCs w:val="36"/>
          <w:highlight w:val="black"/>
          <w:shd w:val="clear" w:color="auto" w:fill="FFFFFF"/>
        </w:rPr>
        <w:t xml:space="preserve"> смеркаться </w:t>
      </w:r>
    </w:p>
    <w:p w:rsidR="00631261" w:rsidRPr="009615EA" w:rsidRDefault="00631261" w:rsidP="004F7301">
      <w:pPr>
        <w:rPr>
          <w:rFonts w:cs="Arial"/>
          <w:szCs w:val="36"/>
        </w:rPr>
      </w:pPr>
    </w:p>
    <w:p w:rsidR="00631261" w:rsidRPr="009615EA" w:rsidRDefault="00631261" w:rsidP="004F7301">
      <w:pPr>
        <w:jc w:val="center"/>
        <w:rPr>
          <w:rFonts w:cs="Arial"/>
          <w:szCs w:val="36"/>
          <w:lang w:val="en-US"/>
        </w:rPr>
      </w:pPr>
      <w:r w:rsidRPr="009615EA">
        <w:rPr>
          <w:rFonts w:cs="Arial"/>
          <w:noProof/>
          <w:szCs w:val="36"/>
          <w:lang w:eastAsia="ru-RU"/>
        </w:rPr>
        <w:lastRenderedPageBreak/>
        <w:drawing>
          <wp:inline distT="0" distB="0" distL="0" distR="0" wp14:anchorId="2024A545" wp14:editId="38E501B0">
            <wp:extent cx="3422015" cy="1911985"/>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2015" cy="1911985"/>
                    </a:xfrm>
                    <a:prstGeom prst="rect">
                      <a:avLst/>
                    </a:prstGeom>
                    <a:noFill/>
                    <a:ln>
                      <a:noFill/>
                    </a:ln>
                  </pic:spPr>
                </pic:pic>
              </a:graphicData>
            </a:graphic>
          </wp:inline>
        </w:drawing>
      </w:r>
    </w:p>
    <w:p w:rsidR="00631261" w:rsidRPr="009615EA" w:rsidRDefault="00631261" w:rsidP="004F7301">
      <w:pPr>
        <w:rPr>
          <w:rFonts w:cs="Arial"/>
          <w:szCs w:val="36"/>
          <w:lang w:val="en-US"/>
        </w:rPr>
      </w:pPr>
      <w:r w:rsidRPr="009615EA">
        <w:rPr>
          <w:rFonts w:cs="Arial"/>
          <w:szCs w:val="36"/>
          <w:lang w:val="en-US"/>
        </w:rPr>
        <w:t>Dusk generally refers to the transition from day to night, and the term is often used as another word for evening twilight. However, there is a formal definition that is more specific.</w:t>
      </w:r>
    </w:p>
    <w:p w:rsidR="00631261" w:rsidRPr="009615EA" w:rsidRDefault="00631261" w:rsidP="004F7301">
      <w:pPr>
        <w:rPr>
          <w:rFonts w:cs="Arial"/>
          <w:szCs w:val="36"/>
          <w:lang w:val="en-US"/>
        </w:rPr>
      </w:pPr>
      <w:r w:rsidRPr="009615EA">
        <w:rPr>
          <w:rFonts w:cs="Arial"/>
          <w:szCs w:val="36"/>
          <w:lang w:val="en-US"/>
        </w:rPr>
        <w:t>Scientific Definition</w:t>
      </w:r>
    </w:p>
    <w:p w:rsidR="00631261" w:rsidRPr="009615EA" w:rsidRDefault="00631261" w:rsidP="004F7301">
      <w:pPr>
        <w:rPr>
          <w:rFonts w:cs="Arial"/>
          <w:szCs w:val="36"/>
          <w:lang w:val="en-US"/>
        </w:rPr>
      </w:pPr>
      <w:r w:rsidRPr="009615EA">
        <w:rPr>
          <w:rFonts w:cs="Arial"/>
          <w:szCs w:val="36"/>
          <w:lang w:val="en-US"/>
        </w:rPr>
        <w:t>As with dawn, scientists define dusk as specific moments in time based on the solar elevation angle, which is the position of the Sun in relation to the horizon. There are 3 stages of dusk, each marking the end of 1 of the 3 phases of evening twilight:</w:t>
      </w:r>
    </w:p>
    <w:p w:rsidR="00631261" w:rsidRPr="009615EA" w:rsidRDefault="00631261" w:rsidP="00E854E1">
      <w:pPr>
        <w:pStyle w:val="a7"/>
        <w:numPr>
          <w:ilvl w:val="0"/>
          <w:numId w:val="37"/>
        </w:numPr>
        <w:rPr>
          <w:rFonts w:cs="Arial"/>
          <w:i/>
          <w:szCs w:val="36"/>
          <w:lang w:val="en-US"/>
        </w:rPr>
      </w:pPr>
      <w:r w:rsidRPr="009615EA">
        <w:rPr>
          <w:rFonts w:cs="Arial"/>
          <w:i/>
          <w:szCs w:val="36"/>
          <w:lang w:val="en-US"/>
        </w:rPr>
        <w:t>Civil dusk – the geometric center of the Sun's disk is 6 degrees below the horizon.</w:t>
      </w:r>
    </w:p>
    <w:p w:rsidR="00631261" w:rsidRPr="009615EA" w:rsidRDefault="00631261" w:rsidP="00E854E1">
      <w:pPr>
        <w:pStyle w:val="a7"/>
        <w:numPr>
          <w:ilvl w:val="0"/>
          <w:numId w:val="37"/>
        </w:numPr>
        <w:rPr>
          <w:rFonts w:cs="Arial"/>
          <w:i/>
          <w:szCs w:val="36"/>
          <w:lang w:val="en-US"/>
        </w:rPr>
      </w:pPr>
      <w:r w:rsidRPr="009615EA">
        <w:rPr>
          <w:rFonts w:cs="Arial"/>
          <w:i/>
          <w:szCs w:val="36"/>
          <w:lang w:val="en-US"/>
        </w:rPr>
        <w:t>Nautical dusk – the geometric center of the Sun's disk is 12 degrees below the horizon.</w:t>
      </w:r>
    </w:p>
    <w:p w:rsidR="00631261" w:rsidRPr="009615EA" w:rsidRDefault="00631261" w:rsidP="00E854E1">
      <w:pPr>
        <w:pStyle w:val="a7"/>
        <w:numPr>
          <w:ilvl w:val="0"/>
          <w:numId w:val="37"/>
        </w:numPr>
        <w:rPr>
          <w:rFonts w:cs="Arial"/>
          <w:i/>
          <w:szCs w:val="36"/>
          <w:lang w:val="en-US"/>
        </w:rPr>
      </w:pPr>
      <w:r w:rsidRPr="009615EA">
        <w:rPr>
          <w:rFonts w:cs="Arial"/>
          <w:i/>
          <w:szCs w:val="36"/>
          <w:lang w:val="en-US"/>
        </w:rPr>
        <w:t>Astronomical dusk – the geometric center of the Sun's disk is 18 degrees below the horizon.</w:t>
      </w:r>
    </w:p>
    <w:p w:rsidR="00631261" w:rsidRPr="009615EA" w:rsidRDefault="00631261" w:rsidP="004F7301">
      <w:pPr>
        <w:shd w:val="clear" w:color="auto" w:fill="000000" w:themeFill="text1"/>
        <w:rPr>
          <w:rFonts w:cs="Arial"/>
          <w:color w:val="FFFFFF" w:themeColor="background1"/>
          <w:szCs w:val="36"/>
          <w:highlight w:val="black"/>
          <w:shd w:val="clear" w:color="auto" w:fill="FFFFFF"/>
          <w:lang w:val="en-US"/>
        </w:rPr>
      </w:pPr>
    </w:p>
    <w:p w:rsidR="00631261" w:rsidRPr="009615EA" w:rsidRDefault="00631261" w:rsidP="004F7301">
      <w:pPr>
        <w:shd w:val="clear" w:color="auto" w:fill="000000" w:themeFill="text1"/>
        <w:rPr>
          <w:rFonts w:cs="Arial"/>
          <w:color w:val="FFFFFF" w:themeColor="background1"/>
          <w:szCs w:val="36"/>
          <w:highlight w:val="black"/>
          <w:shd w:val="clear" w:color="auto" w:fill="FFFFFF"/>
          <w:lang w:val="en-US"/>
        </w:rPr>
      </w:pPr>
    </w:p>
    <w:p w:rsidR="00631261" w:rsidRPr="009615EA" w:rsidRDefault="00631261" w:rsidP="004F7301">
      <w:pPr>
        <w:rPr>
          <w:rFonts w:cs="Arial"/>
          <w:szCs w:val="36"/>
          <w:lang w:val="en-US"/>
        </w:rPr>
      </w:pPr>
    </w:p>
    <w:p w:rsidR="00631261" w:rsidRPr="009615EA" w:rsidRDefault="00631261" w:rsidP="004F7301">
      <w:pPr>
        <w:rPr>
          <w:rFonts w:cs="Arial"/>
          <w:szCs w:val="36"/>
          <w:lang w:val="en-US"/>
        </w:rPr>
      </w:pPr>
    </w:p>
    <w:p w:rsidR="00631261" w:rsidRPr="009615EA" w:rsidRDefault="00631261" w:rsidP="004F7301">
      <w:pPr>
        <w:jc w:val="center"/>
        <w:rPr>
          <w:rFonts w:cs="Arial"/>
          <w:b/>
          <w:i/>
          <w:szCs w:val="36"/>
          <w:lang w:val="en-US"/>
        </w:rPr>
      </w:pPr>
      <w:r w:rsidRPr="009615EA">
        <w:rPr>
          <w:rFonts w:cs="Arial"/>
          <w:b/>
          <w:i/>
          <w:szCs w:val="36"/>
          <w:lang w:val="en-US"/>
        </w:rPr>
        <w:t>DAWN ** {dɔ:n} n</w:t>
      </w:r>
    </w:p>
    <w:p w:rsidR="00631261" w:rsidRPr="009615EA" w:rsidRDefault="00631261" w:rsidP="004F7301">
      <w:pPr>
        <w:jc w:val="center"/>
        <w:rPr>
          <w:rFonts w:cs="Arial"/>
          <w:b/>
          <w:i/>
          <w:szCs w:val="36"/>
          <w:lang w:val="en-US"/>
        </w:rPr>
      </w:pPr>
      <w:r w:rsidRPr="009615EA">
        <w:rPr>
          <w:rFonts w:cs="Arial"/>
          <w:szCs w:val="36"/>
          <w:lang w:val="en-US"/>
        </w:rPr>
        <w:t>morning twilight</w:t>
      </w:r>
    </w:p>
    <w:p w:rsidR="00631261" w:rsidRPr="009615EA" w:rsidRDefault="00631261" w:rsidP="004F7301">
      <w:pPr>
        <w:rPr>
          <w:rFonts w:cs="Arial"/>
          <w:szCs w:val="36"/>
          <w:lang w:val="en-US"/>
        </w:rPr>
      </w:pPr>
      <w:r w:rsidRPr="009615EA">
        <w:rPr>
          <w:rFonts w:cs="Arial"/>
          <w:szCs w:val="36"/>
          <w:lang w:val="en-US"/>
        </w:rPr>
        <w:t>Dawn refers to the transition from night to day as the sky gets brighter and the morning twilight heralds the beginning of a new day. The term has different colloquial meanings, but there is also a scientific definition.</w:t>
      </w:r>
    </w:p>
    <w:p w:rsidR="00631261" w:rsidRPr="009615EA" w:rsidRDefault="00631261" w:rsidP="004F7301">
      <w:pPr>
        <w:jc w:val="center"/>
        <w:rPr>
          <w:rFonts w:cs="Arial"/>
          <w:b/>
          <w:i/>
          <w:szCs w:val="36"/>
          <w:lang w:val="en-US"/>
        </w:rPr>
      </w:pPr>
      <w:r w:rsidRPr="009615EA">
        <w:rPr>
          <w:rFonts w:cs="Arial"/>
          <w:b/>
          <w:i/>
          <w:szCs w:val="36"/>
          <w:lang w:val="en-US"/>
        </w:rPr>
        <w:t>colloquial meaning</w:t>
      </w:r>
    </w:p>
    <w:p w:rsidR="00631261" w:rsidRPr="009615EA" w:rsidRDefault="00631261" w:rsidP="004F7301">
      <w:pPr>
        <w:rPr>
          <w:rFonts w:cs="Arial"/>
          <w:szCs w:val="36"/>
          <w:lang w:val="en-US"/>
        </w:rPr>
      </w:pPr>
      <w:r w:rsidRPr="009615EA">
        <w:rPr>
          <w:rFonts w:cs="Arial"/>
          <w:szCs w:val="36"/>
          <w:lang w:val="en-US"/>
        </w:rPr>
        <w:t>the time of day when sunlight first begins to appear</w:t>
      </w:r>
    </w:p>
    <w:p w:rsidR="00631261" w:rsidRPr="009615EA" w:rsidRDefault="00631261" w:rsidP="004F7301">
      <w:pPr>
        <w:rPr>
          <w:rFonts w:cs="Arial"/>
          <w:szCs w:val="36"/>
          <w:lang w:val="en-US"/>
        </w:rPr>
      </w:pPr>
      <w:r w:rsidRPr="009615EA">
        <w:rPr>
          <w:rFonts w:cs="Arial"/>
          <w:szCs w:val="36"/>
          <w:lang w:val="en-US"/>
        </w:rPr>
        <w:t>The noun dawn refers to the first light of day, or the first time period, like the dawn of a new era, which occurs when a new president takes office.</w:t>
      </w:r>
    </w:p>
    <w:p w:rsidR="00631261" w:rsidRPr="009615EA" w:rsidRDefault="00631261" w:rsidP="004F7301">
      <w:pPr>
        <w:rPr>
          <w:rFonts w:cs="Arial"/>
          <w:szCs w:val="36"/>
          <w:lang w:val="en-US"/>
        </w:rPr>
      </w:pPr>
      <w:r w:rsidRPr="009615EA">
        <w:rPr>
          <w:rFonts w:cs="Arial"/>
          <w:szCs w:val="36"/>
          <w:lang w:val="en-US"/>
        </w:rPr>
        <w:lastRenderedPageBreak/>
        <w:t>Not just the beginning of a day, the noun dawn can refer to any beginning, like the dawn of the Internet era. As a verb, dawn can mean "become light" or "become clear," like when it dawns on you that you left an important paper at home today. In that case, you can suddenly see what you did wrong, like at the dawn of a new day, when it is no longer dark and you can see, literally.</w:t>
      </w:r>
    </w:p>
    <w:p w:rsidR="00631261" w:rsidRPr="009615EA" w:rsidRDefault="00631261" w:rsidP="004F7301">
      <w:pPr>
        <w:rPr>
          <w:rFonts w:cs="Arial"/>
          <w:szCs w:val="36"/>
        </w:rPr>
      </w:pPr>
      <w:r w:rsidRPr="009615EA">
        <w:rPr>
          <w:rFonts w:cs="Arial"/>
          <w:szCs w:val="36"/>
        </w:rPr>
        <w:t>1. рассвет, утренняя заря</w:t>
      </w:r>
    </w:p>
    <w:p w:rsidR="00631261" w:rsidRPr="009615EA" w:rsidRDefault="00631261" w:rsidP="00E854E1">
      <w:pPr>
        <w:pStyle w:val="a7"/>
        <w:numPr>
          <w:ilvl w:val="0"/>
          <w:numId w:val="34"/>
        </w:numPr>
        <w:rPr>
          <w:rFonts w:cs="Arial"/>
          <w:i/>
          <w:szCs w:val="36"/>
        </w:rPr>
      </w:pPr>
      <w:r w:rsidRPr="009615EA">
        <w:rPr>
          <w:rFonts w:cs="Arial"/>
          <w:i/>
          <w:szCs w:val="36"/>
        </w:rPr>
        <w:t>at ~ - на рассвете</w:t>
      </w:r>
    </w:p>
    <w:p w:rsidR="00631261" w:rsidRPr="009615EA" w:rsidRDefault="00631261" w:rsidP="00E854E1">
      <w:pPr>
        <w:pStyle w:val="a7"/>
        <w:numPr>
          <w:ilvl w:val="0"/>
          <w:numId w:val="34"/>
        </w:numPr>
        <w:rPr>
          <w:rFonts w:cs="Arial"/>
          <w:i/>
          <w:szCs w:val="36"/>
        </w:rPr>
      </w:pPr>
      <w:r w:rsidRPr="009615EA">
        <w:rPr>
          <w:rFonts w:cs="Arial"/>
          <w:i/>
          <w:szCs w:val="36"/>
        </w:rPr>
        <w:t>the ~ of day - заря нового дня</w:t>
      </w:r>
    </w:p>
    <w:p w:rsidR="00631261" w:rsidRPr="009615EA" w:rsidRDefault="00631261" w:rsidP="00E854E1">
      <w:pPr>
        <w:pStyle w:val="a7"/>
        <w:numPr>
          <w:ilvl w:val="0"/>
          <w:numId w:val="34"/>
        </w:numPr>
        <w:rPr>
          <w:rFonts w:cs="Arial"/>
          <w:i/>
          <w:szCs w:val="36"/>
        </w:rPr>
      </w:pPr>
      <w:r w:rsidRPr="009615EA">
        <w:rPr>
          <w:rFonts w:cs="Arial"/>
          <w:i/>
          <w:szCs w:val="36"/>
        </w:rPr>
        <w:t>to work from ~ till dark - работать от зари до зари</w:t>
      </w:r>
    </w:p>
    <w:p w:rsidR="00631261" w:rsidRPr="009615EA" w:rsidRDefault="00631261" w:rsidP="00E854E1">
      <w:pPr>
        <w:pStyle w:val="a7"/>
        <w:numPr>
          <w:ilvl w:val="0"/>
          <w:numId w:val="34"/>
        </w:numPr>
        <w:rPr>
          <w:rFonts w:cs="Arial"/>
          <w:i/>
          <w:szCs w:val="36"/>
        </w:rPr>
      </w:pPr>
      <w:r w:rsidRPr="009615EA">
        <w:rPr>
          <w:rFonts w:cs="Arial"/>
          <w:i/>
          <w:szCs w:val="36"/>
        </w:rPr>
        <w:t>~ grey - серебристый</w:t>
      </w:r>
    </w:p>
    <w:p w:rsidR="00631261" w:rsidRPr="009615EA" w:rsidRDefault="00631261" w:rsidP="00E854E1">
      <w:pPr>
        <w:pStyle w:val="a7"/>
        <w:numPr>
          <w:ilvl w:val="0"/>
          <w:numId w:val="34"/>
        </w:numPr>
        <w:rPr>
          <w:rFonts w:cs="Arial"/>
          <w:i/>
          <w:szCs w:val="36"/>
        </w:rPr>
      </w:pPr>
      <w:r w:rsidRPr="009615EA">
        <w:rPr>
          <w:rFonts w:cs="Arial"/>
          <w:i/>
          <w:szCs w:val="36"/>
        </w:rPr>
        <w:t>~ came over the city - над городом занялся рассвет</w:t>
      </w:r>
    </w:p>
    <w:p w:rsidR="00631261" w:rsidRPr="009615EA" w:rsidRDefault="00631261" w:rsidP="004F7301">
      <w:pPr>
        <w:rPr>
          <w:rFonts w:cs="Arial"/>
          <w:szCs w:val="36"/>
          <w:lang w:val="en-US"/>
        </w:rPr>
      </w:pPr>
      <w:r w:rsidRPr="009615EA">
        <w:rPr>
          <w:rFonts w:cs="Arial"/>
          <w:szCs w:val="36"/>
        </w:rPr>
        <w:t>2. начало, заря, зарождение</w:t>
      </w:r>
    </w:p>
    <w:p w:rsidR="00631261" w:rsidRPr="009615EA" w:rsidRDefault="00631261" w:rsidP="00E854E1">
      <w:pPr>
        <w:pStyle w:val="a7"/>
        <w:numPr>
          <w:ilvl w:val="0"/>
          <w:numId w:val="40"/>
        </w:numPr>
        <w:rPr>
          <w:rFonts w:cs="Arial"/>
          <w:i/>
          <w:szCs w:val="36"/>
          <w:lang w:val="en-US"/>
        </w:rPr>
      </w:pPr>
      <w:r w:rsidRPr="009615EA">
        <w:rPr>
          <w:rFonts w:cs="Arial"/>
          <w:i/>
          <w:szCs w:val="36"/>
          <w:lang w:val="en-US"/>
        </w:rPr>
        <w:t xml:space="preserve">the ~ of civilization {of the arts, of life} - </w:t>
      </w:r>
      <w:r w:rsidRPr="009615EA">
        <w:rPr>
          <w:rFonts w:cs="Arial"/>
          <w:i/>
          <w:szCs w:val="36"/>
        </w:rPr>
        <w:t>начало</w:t>
      </w:r>
      <w:r w:rsidRPr="009615EA">
        <w:rPr>
          <w:rFonts w:cs="Arial"/>
          <w:i/>
          <w:szCs w:val="36"/>
          <w:lang w:val="en-US"/>
        </w:rPr>
        <w:t xml:space="preserve"> /</w:t>
      </w:r>
      <w:r w:rsidRPr="009615EA">
        <w:rPr>
          <w:rFonts w:cs="Arial"/>
          <w:i/>
          <w:szCs w:val="36"/>
        </w:rPr>
        <w:t>истоки</w:t>
      </w:r>
      <w:r w:rsidRPr="009615EA">
        <w:rPr>
          <w:rFonts w:cs="Arial"/>
          <w:i/>
          <w:szCs w:val="36"/>
          <w:lang w:val="en-US"/>
        </w:rPr>
        <w:t xml:space="preserve">, </w:t>
      </w:r>
      <w:r w:rsidRPr="009615EA">
        <w:rPr>
          <w:rFonts w:cs="Arial"/>
          <w:i/>
          <w:szCs w:val="36"/>
        </w:rPr>
        <w:t>заря</w:t>
      </w:r>
      <w:r w:rsidRPr="009615EA">
        <w:rPr>
          <w:rFonts w:cs="Arial"/>
          <w:i/>
          <w:szCs w:val="36"/>
          <w:lang w:val="en-US"/>
        </w:rPr>
        <w:t xml:space="preserve">/ </w:t>
      </w:r>
      <w:r w:rsidRPr="009615EA">
        <w:rPr>
          <w:rFonts w:cs="Arial"/>
          <w:i/>
          <w:szCs w:val="36"/>
        </w:rPr>
        <w:t>цивилизации</w:t>
      </w:r>
      <w:r w:rsidRPr="009615EA">
        <w:rPr>
          <w:rFonts w:cs="Arial"/>
          <w:i/>
          <w:szCs w:val="36"/>
          <w:lang w:val="en-US"/>
        </w:rPr>
        <w:t> {</w:t>
      </w:r>
      <w:r w:rsidRPr="009615EA">
        <w:rPr>
          <w:rFonts w:cs="Arial"/>
          <w:i/>
          <w:szCs w:val="36"/>
        </w:rPr>
        <w:t>искусства</w:t>
      </w:r>
      <w:r w:rsidRPr="009615EA">
        <w:rPr>
          <w:rFonts w:cs="Arial"/>
          <w:i/>
          <w:szCs w:val="36"/>
          <w:lang w:val="en-US"/>
        </w:rPr>
        <w:t xml:space="preserve">, </w:t>
      </w:r>
      <w:r w:rsidRPr="009615EA">
        <w:rPr>
          <w:rFonts w:cs="Arial"/>
          <w:i/>
          <w:szCs w:val="36"/>
        </w:rPr>
        <w:t>жизни</w:t>
      </w:r>
      <w:r w:rsidRPr="009615EA">
        <w:rPr>
          <w:rFonts w:cs="Arial"/>
          <w:i/>
          <w:szCs w:val="36"/>
          <w:lang w:val="en-US"/>
        </w:rPr>
        <w:t>}</w:t>
      </w:r>
    </w:p>
    <w:p w:rsidR="00631261" w:rsidRPr="009615EA" w:rsidRDefault="00631261" w:rsidP="00E854E1">
      <w:pPr>
        <w:pStyle w:val="a7"/>
        <w:numPr>
          <w:ilvl w:val="0"/>
          <w:numId w:val="40"/>
        </w:numPr>
        <w:rPr>
          <w:rFonts w:cs="Arial"/>
          <w:i/>
          <w:szCs w:val="36"/>
        </w:rPr>
      </w:pPr>
      <w:r w:rsidRPr="009615EA">
        <w:rPr>
          <w:rFonts w:cs="Arial"/>
          <w:i/>
          <w:szCs w:val="36"/>
        </w:rPr>
        <w:t>before the ~ of history - в доисторические времена</w:t>
      </w:r>
    </w:p>
    <w:p w:rsidR="00631261" w:rsidRPr="009615EA" w:rsidRDefault="00631261" w:rsidP="00E854E1">
      <w:pPr>
        <w:pStyle w:val="a7"/>
        <w:numPr>
          <w:ilvl w:val="0"/>
          <w:numId w:val="40"/>
        </w:numPr>
        <w:rPr>
          <w:rFonts w:cs="Arial"/>
          <w:i/>
          <w:szCs w:val="36"/>
        </w:rPr>
      </w:pPr>
      <w:r w:rsidRPr="009615EA">
        <w:rPr>
          <w:rFonts w:cs="Arial"/>
          <w:i/>
          <w:szCs w:val="36"/>
        </w:rPr>
        <w:t>since the ~ of history - от /с/ начала истории</w:t>
      </w:r>
    </w:p>
    <w:p w:rsidR="00631261" w:rsidRPr="009615EA" w:rsidRDefault="00631261" w:rsidP="00E854E1">
      <w:pPr>
        <w:pStyle w:val="a7"/>
        <w:numPr>
          <w:ilvl w:val="0"/>
          <w:numId w:val="40"/>
        </w:numPr>
        <w:rPr>
          <w:rFonts w:cs="Arial"/>
          <w:i/>
          <w:szCs w:val="36"/>
        </w:rPr>
      </w:pPr>
      <w:r w:rsidRPr="009615EA">
        <w:rPr>
          <w:rFonts w:cs="Arial"/>
          <w:i/>
          <w:szCs w:val="36"/>
        </w:rPr>
        <w:t>the ~ of hope {of intelligence} - проблески надежды {сознания}</w:t>
      </w:r>
    </w:p>
    <w:p w:rsidR="00631261" w:rsidRPr="009615EA" w:rsidRDefault="00631261" w:rsidP="004F7301">
      <w:pPr>
        <w:jc w:val="center"/>
        <w:rPr>
          <w:rFonts w:cs="Arial"/>
          <w:b/>
          <w:i/>
          <w:szCs w:val="36"/>
          <w:lang w:val="en-US"/>
        </w:rPr>
      </w:pPr>
      <w:r w:rsidRPr="009615EA">
        <w:rPr>
          <w:rFonts w:cs="Arial"/>
          <w:b/>
          <w:i/>
          <w:szCs w:val="36"/>
          <w:lang w:val="en-US"/>
        </w:rPr>
        <w:t>SCIENTIFIC DEFINITION</w:t>
      </w:r>
    </w:p>
    <w:p w:rsidR="00631261" w:rsidRPr="009615EA" w:rsidRDefault="00631261" w:rsidP="004F7301">
      <w:pPr>
        <w:rPr>
          <w:rFonts w:cs="Arial"/>
          <w:szCs w:val="36"/>
          <w:lang w:val="en-US"/>
        </w:rPr>
      </w:pPr>
      <w:r w:rsidRPr="009615EA">
        <w:rPr>
          <w:rFonts w:cs="Arial"/>
          <w:szCs w:val="36"/>
          <w:lang w:val="en-US"/>
        </w:rPr>
        <w:t>Science specifies dawn as a particular moment defined by the solar elevation angle, which is the position of the Sun in relation to the horizon. As with dusk, astronomers differentiate between three different stages of dawn, each marking the beginning of one of the three phases of morning twilight:</w:t>
      </w:r>
    </w:p>
    <w:p w:rsidR="00631261" w:rsidRPr="009615EA" w:rsidRDefault="00631261" w:rsidP="00E854E1">
      <w:pPr>
        <w:pStyle w:val="a7"/>
        <w:numPr>
          <w:ilvl w:val="0"/>
          <w:numId w:val="41"/>
        </w:numPr>
        <w:rPr>
          <w:rFonts w:cs="Arial"/>
          <w:szCs w:val="36"/>
          <w:lang w:val="en-US"/>
        </w:rPr>
      </w:pPr>
      <w:r w:rsidRPr="009615EA">
        <w:rPr>
          <w:rFonts w:cs="Arial"/>
          <w:szCs w:val="36"/>
          <w:lang w:val="en-US"/>
        </w:rPr>
        <w:t>Astronomical dawn – the geometric center of the Sun's disk is 18 degrees below the horizon.</w:t>
      </w:r>
    </w:p>
    <w:p w:rsidR="00631261" w:rsidRPr="009615EA" w:rsidRDefault="00631261" w:rsidP="00E854E1">
      <w:pPr>
        <w:pStyle w:val="a7"/>
        <w:numPr>
          <w:ilvl w:val="0"/>
          <w:numId w:val="41"/>
        </w:numPr>
        <w:rPr>
          <w:rFonts w:cs="Arial"/>
          <w:szCs w:val="36"/>
          <w:lang w:val="en-US"/>
        </w:rPr>
      </w:pPr>
      <w:r w:rsidRPr="009615EA">
        <w:rPr>
          <w:rFonts w:cs="Arial"/>
          <w:szCs w:val="36"/>
          <w:lang w:val="en-US"/>
        </w:rPr>
        <w:t>Nautical dawn – the geometric center of the Sun's disk is 12 degrees below the horizon.</w:t>
      </w:r>
    </w:p>
    <w:p w:rsidR="00631261" w:rsidRPr="009615EA" w:rsidRDefault="00631261" w:rsidP="00E854E1">
      <w:pPr>
        <w:pStyle w:val="a7"/>
        <w:numPr>
          <w:ilvl w:val="0"/>
          <w:numId w:val="41"/>
        </w:numPr>
        <w:rPr>
          <w:rFonts w:cs="Arial"/>
          <w:szCs w:val="36"/>
          <w:lang w:val="en-US"/>
        </w:rPr>
      </w:pPr>
      <w:r w:rsidRPr="009615EA">
        <w:rPr>
          <w:rFonts w:cs="Arial"/>
          <w:szCs w:val="36"/>
          <w:lang w:val="en-US"/>
        </w:rPr>
        <w:t>Civil dawn – the geometric center of the Sun's disk is 6 degrees below the horizon.</w:t>
      </w:r>
    </w:p>
    <w:p w:rsidR="00631261" w:rsidRPr="009615EA" w:rsidRDefault="00631261" w:rsidP="004F7301">
      <w:pPr>
        <w:rPr>
          <w:rFonts w:cs="Arial"/>
          <w:szCs w:val="36"/>
        </w:rPr>
      </w:pPr>
      <w:r w:rsidRPr="009615EA">
        <w:rPr>
          <w:rFonts w:cs="Arial"/>
          <w:noProof/>
          <w:szCs w:val="36"/>
          <w:lang w:eastAsia="ru-RU"/>
        </w:rPr>
        <w:lastRenderedPageBreak/>
        <w:drawing>
          <wp:inline distT="0" distB="0" distL="0" distR="0" wp14:anchorId="447E8A90" wp14:editId="4596970B">
            <wp:extent cx="4572000" cy="2569845"/>
            <wp:effectExtent l="0" t="0" r="0" b="1905"/>
            <wp:docPr id="1" name="Рисунок 1" descr="Illustration showing the Sun's angle below the horizon during the 3 stages of twi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Illustration showing the Sun's angle below the horizon during the 3 stages of twiligh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2569845"/>
                    </a:xfrm>
                    <a:prstGeom prst="rect">
                      <a:avLst/>
                    </a:prstGeom>
                    <a:noFill/>
                    <a:ln>
                      <a:noFill/>
                    </a:ln>
                  </pic:spPr>
                </pic:pic>
              </a:graphicData>
            </a:graphic>
          </wp:inline>
        </w:drawing>
      </w:r>
    </w:p>
    <w:p w:rsidR="00631261" w:rsidRPr="009615EA" w:rsidRDefault="00631261" w:rsidP="004F7301">
      <w:pPr>
        <w:rPr>
          <w:rFonts w:cs="Arial"/>
          <w:szCs w:val="36"/>
          <w:lang w:val="en-US"/>
        </w:rPr>
      </w:pPr>
    </w:p>
    <w:p w:rsidR="00631261" w:rsidRPr="009615EA" w:rsidRDefault="00631261" w:rsidP="004F7301">
      <w:pPr>
        <w:rPr>
          <w:rFonts w:cs="Arial"/>
          <w:szCs w:val="36"/>
          <w:lang w:val="en-US"/>
        </w:rPr>
      </w:pPr>
    </w:p>
    <w:p w:rsidR="00631261" w:rsidRPr="009615EA" w:rsidRDefault="00631261" w:rsidP="004F7301">
      <w:pPr>
        <w:rPr>
          <w:rFonts w:cs="Arial"/>
          <w:szCs w:val="36"/>
          <w:highlight w:val="black"/>
          <w:lang w:val="en-US"/>
        </w:rPr>
      </w:pPr>
    </w:p>
    <w:p w:rsidR="00631261" w:rsidRPr="009615EA" w:rsidRDefault="00631261" w:rsidP="004F7301">
      <w:pPr>
        <w:shd w:val="clear" w:color="auto" w:fill="000000" w:themeFill="text1"/>
        <w:jc w:val="center"/>
        <w:rPr>
          <w:rFonts w:cs="Arial"/>
          <w:b/>
          <w:color w:val="FFFFFF" w:themeColor="background1"/>
          <w:szCs w:val="36"/>
          <w:highlight w:val="black"/>
          <w:lang w:val="en-US"/>
        </w:rPr>
      </w:pPr>
      <w:r w:rsidRPr="009615EA">
        <w:rPr>
          <w:rFonts w:cs="Arial"/>
          <w:b/>
          <w:color w:val="FFFFFF" w:themeColor="background1"/>
          <w:szCs w:val="36"/>
          <w:highlight w:val="black"/>
          <w:lang w:val="en-US"/>
        </w:rPr>
        <w:t xml:space="preserve">MISUNDERSTAND ** </w:t>
      </w:r>
    </w:p>
    <w:p w:rsidR="00631261" w:rsidRPr="009615EA" w:rsidRDefault="00631261" w:rsidP="004F7301">
      <w:pPr>
        <w:shd w:val="clear" w:color="auto" w:fill="000000" w:themeFill="text1"/>
        <w:jc w:val="center"/>
        <w:rPr>
          <w:rFonts w:cs="Arial"/>
          <w:b/>
          <w:color w:val="FFFFFF" w:themeColor="background1"/>
          <w:szCs w:val="36"/>
          <w:highlight w:val="black"/>
          <w:lang w:val="en-US"/>
        </w:rPr>
      </w:pPr>
      <w:r w:rsidRPr="009615EA">
        <w:rPr>
          <w:rFonts w:cs="Arial"/>
          <w:b/>
          <w:color w:val="FFFFFF" w:themeColor="background1"/>
          <w:spacing w:val="15"/>
          <w:szCs w:val="36"/>
          <w:highlight w:val="black"/>
          <w:shd w:val="clear" w:color="auto" w:fill="FFFFFF"/>
          <w:lang w:val="en-US"/>
        </w:rPr>
        <w:t>[ˌmɪsʌndə'stænd]</w:t>
      </w:r>
    </w:p>
    <w:p w:rsidR="00631261" w:rsidRPr="009615EA" w:rsidRDefault="00631261" w:rsidP="004F7301">
      <w:pPr>
        <w:shd w:val="clear" w:color="auto" w:fill="000000" w:themeFill="text1"/>
        <w:rPr>
          <w:rFonts w:cs="Arial"/>
          <w:b/>
          <w:i/>
          <w:color w:val="FFFFFF" w:themeColor="background1"/>
          <w:szCs w:val="36"/>
          <w:highlight w:val="black"/>
          <w:lang w:val="en-US"/>
        </w:rPr>
      </w:pPr>
      <w:r w:rsidRPr="009615EA">
        <w:rPr>
          <w:rFonts w:cs="Arial"/>
          <w:b/>
          <w:i/>
          <w:color w:val="FFFFFF" w:themeColor="background1"/>
          <w:szCs w:val="36"/>
          <w:highlight w:val="black"/>
        </w:rPr>
        <w:t>Глагол</w:t>
      </w:r>
      <w:r w:rsidRPr="009615EA">
        <w:rPr>
          <w:rFonts w:cs="Arial"/>
          <w:b/>
          <w:i/>
          <w:color w:val="FFFFFF" w:themeColor="background1"/>
          <w:szCs w:val="36"/>
          <w:highlight w:val="black"/>
          <w:lang w:val="en-US"/>
        </w:rPr>
        <w:t xml:space="preserve"> MISUNDERSTOOD</w:t>
      </w:r>
    </w:p>
    <w:p w:rsidR="00631261" w:rsidRPr="009615EA" w:rsidRDefault="00631261" w:rsidP="004F7301">
      <w:pPr>
        <w:shd w:val="clear" w:color="auto" w:fill="000000" w:themeFill="text1"/>
        <w:rPr>
          <w:rFonts w:cs="Arial"/>
          <w:b/>
          <w:i/>
          <w:color w:val="FFFFFF" w:themeColor="background1"/>
          <w:szCs w:val="36"/>
          <w:highlight w:val="black"/>
          <w:lang w:val="en-US"/>
        </w:rPr>
      </w:pPr>
      <w:r w:rsidRPr="009615EA">
        <w:rPr>
          <w:rFonts w:cs="Arial"/>
          <w:b/>
          <w:i/>
          <w:color w:val="FFFFFF" w:themeColor="background1"/>
          <w:szCs w:val="36"/>
          <w:highlight w:val="black"/>
        </w:rPr>
        <w:t>Причастие</w:t>
      </w:r>
      <w:r w:rsidRPr="009615EA">
        <w:rPr>
          <w:rFonts w:cs="Arial"/>
          <w:b/>
          <w:i/>
          <w:color w:val="FFFFFF" w:themeColor="background1"/>
          <w:szCs w:val="36"/>
          <w:highlight w:val="black"/>
          <w:lang w:val="en-US"/>
        </w:rPr>
        <w:t xml:space="preserve"> MISUNDERSTOOD</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b/>
          <w:i/>
          <w:color w:val="FFFFFF" w:themeColor="background1"/>
          <w:szCs w:val="36"/>
          <w:highlight w:val="black"/>
        </w:rPr>
        <w:t>Гл.</w:t>
      </w:r>
      <w:r w:rsidRPr="009615EA">
        <w:rPr>
          <w:rFonts w:cs="Arial"/>
          <w:color w:val="FFFFFF" w:themeColor="background1"/>
          <w:szCs w:val="36"/>
          <w:highlight w:val="black"/>
        </w:rPr>
        <w:t xml:space="preserve"> 1 неправильно понять (понимать)</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color w:val="FFFFFF" w:themeColor="background1"/>
          <w:szCs w:val="36"/>
          <w:highlight w:val="black"/>
        </w:rPr>
        <w:t>2 Заблуждаться, ошибаться</w:t>
      </w: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r w:rsidRPr="009615EA">
        <w:rPr>
          <w:rFonts w:cs="Arial"/>
          <w:b/>
          <w:color w:val="FFFFFF" w:themeColor="background1"/>
          <w:szCs w:val="36"/>
          <w:highlight w:val="black"/>
          <w:lang w:val="en-US"/>
        </w:rPr>
        <w:t>OBITUARY</w:t>
      </w:r>
      <w:r w:rsidRPr="009615EA">
        <w:rPr>
          <w:rFonts w:cs="Arial"/>
          <w:b/>
          <w:color w:val="FFFFFF" w:themeColor="background1"/>
          <w:szCs w:val="36"/>
          <w:highlight w:val="black"/>
        </w:rPr>
        <w:t xml:space="preserve"> ** [əʹ</w:t>
      </w:r>
      <w:r w:rsidRPr="009615EA">
        <w:rPr>
          <w:rFonts w:cs="Arial"/>
          <w:b/>
          <w:color w:val="FFFFFF" w:themeColor="background1"/>
          <w:szCs w:val="36"/>
          <w:highlight w:val="black"/>
          <w:lang w:val="en-US"/>
        </w:rPr>
        <w:t>b</w:t>
      </w:r>
      <w:r w:rsidRPr="009615EA">
        <w:rPr>
          <w:rFonts w:cs="Arial"/>
          <w:b/>
          <w:color w:val="FFFFFF" w:themeColor="background1"/>
          <w:szCs w:val="36"/>
          <w:highlight w:val="black"/>
        </w:rPr>
        <w:t>ı</w:t>
      </w:r>
      <w:r w:rsidRPr="009615EA">
        <w:rPr>
          <w:rFonts w:cs="Arial"/>
          <w:b/>
          <w:color w:val="FFFFFF" w:themeColor="background1"/>
          <w:szCs w:val="36"/>
          <w:highlight w:val="black"/>
          <w:lang w:val="en-US"/>
        </w:rPr>
        <w:t>t</w:t>
      </w:r>
      <w:r w:rsidRPr="009615EA">
        <w:rPr>
          <w:rFonts w:cs="Arial"/>
          <w:b/>
          <w:color w:val="FFFFFF" w:themeColor="background1"/>
          <w:szCs w:val="36"/>
          <w:highlight w:val="black"/>
        </w:rPr>
        <w:t>ʃʋ(ə)</w:t>
      </w:r>
      <w:r w:rsidRPr="009615EA">
        <w:rPr>
          <w:rFonts w:cs="Arial"/>
          <w:b/>
          <w:color w:val="FFFFFF" w:themeColor="background1"/>
          <w:szCs w:val="36"/>
          <w:highlight w:val="black"/>
          <w:lang w:val="en-US"/>
        </w:rPr>
        <w:t>r</w:t>
      </w:r>
      <w:r w:rsidRPr="009615EA">
        <w:rPr>
          <w:rFonts w:cs="Arial"/>
          <w:b/>
          <w:color w:val="FFFFFF" w:themeColor="background1"/>
          <w:szCs w:val="36"/>
          <w:highlight w:val="black"/>
        </w:rPr>
        <w:t>ı]</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b/>
          <w:i/>
          <w:color w:val="FFFFFF" w:themeColor="background1"/>
          <w:szCs w:val="36"/>
          <w:highlight w:val="black"/>
        </w:rPr>
        <w:t>СУЩ.</w:t>
      </w:r>
      <w:r w:rsidRPr="009615EA">
        <w:rPr>
          <w:rFonts w:cs="Arial"/>
          <w:color w:val="FFFFFF" w:themeColor="background1"/>
          <w:szCs w:val="36"/>
          <w:highlight w:val="black"/>
        </w:rPr>
        <w:t xml:space="preserve"> некролог; сообщение о смерти</w:t>
      </w:r>
    </w:p>
    <w:p w:rsidR="00631261" w:rsidRPr="009615EA" w:rsidRDefault="00631261" w:rsidP="004F7301">
      <w:pPr>
        <w:pStyle w:val="a7"/>
        <w:numPr>
          <w:ilvl w:val="0"/>
          <w:numId w:val="2"/>
        </w:numPr>
        <w:shd w:val="clear" w:color="auto" w:fill="000000" w:themeFill="text1"/>
        <w:rPr>
          <w:rFonts w:cs="Arial"/>
          <w:i/>
          <w:color w:val="FFFFFF" w:themeColor="background1"/>
          <w:szCs w:val="36"/>
          <w:highlight w:val="black"/>
        </w:rPr>
      </w:pPr>
      <w:r w:rsidRPr="009615EA">
        <w:rPr>
          <w:rFonts w:cs="Arial"/>
          <w:i/>
          <w:color w:val="FFFFFF" w:themeColor="background1"/>
          <w:szCs w:val="36"/>
          <w:highlight w:val="black"/>
        </w:rPr>
        <w:t>to write an ~ - написать некролог</w:t>
      </w:r>
    </w:p>
    <w:p w:rsidR="00631261" w:rsidRPr="009615EA" w:rsidRDefault="00631261" w:rsidP="004F7301">
      <w:pPr>
        <w:pStyle w:val="a7"/>
        <w:numPr>
          <w:ilvl w:val="0"/>
          <w:numId w:val="2"/>
        </w:numPr>
        <w:shd w:val="clear" w:color="auto" w:fill="000000" w:themeFill="text1"/>
        <w:rPr>
          <w:rFonts w:cs="Arial"/>
          <w:i/>
          <w:color w:val="FFFFFF" w:themeColor="background1"/>
          <w:szCs w:val="36"/>
          <w:highlight w:val="black"/>
        </w:rPr>
      </w:pPr>
      <w:r w:rsidRPr="009615EA">
        <w:rPr>
          <w:rFonts w:cs="Arial"/>
          <w:i/>
          <w:color w:val="FFFFFF" w:themeColor="background1"/>
          <w:szCs w:val="36"/>
          <w:highlight w:val="black"/>
        </w:rPr>
        <w:t>to print /to publish/ an ~ - поместить в печати сообщение о смерти</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b/>
          <w:i/>
          <w:color w:val="FFFFFF" w:themeColor="background1"/>
          <w:szCs w:val="36"/>
          <w:highlight w:val="black"/>
        </w:rPr>
        <w:t>Прил.</w:t>
      </w:r>
      <w:r w:rsidRPr="009615EA">
        <w:rPr>
          <w:rFonts w:cs="Arial"/>
          <w:color w:val="FFFFFF" w:themeColor="background1"/>
          <w:szCs w:val="36"/>
          <w:highlight w:val="black"/>
        </w:rPr>
        <w:t xml:space="preserve"> 1 погребальный, похоронный</w:t>
      </w:r>
    </w:p>
    <w:p w:rsidR="00631261" w:rsidRPr="009615EA" w:rsidRDefault="00631261" w:rsidP="004F7301">
      <w:pPr>
        <w:pStyle w:val="a7"/>
        <w:numPr>
          <w:ilvl w:val="0"/>
          <w:numId w:val="2"/>
        </w:numPr>
        <w:shd w:val="clear" w:color="auto" w:fill="000000" w:themeFill="text1"/>
        <w:rPr>
          <w:rFonts w:cs="Arial"/>
          <w:i/>
          <w:color w:val="FFFFFF" w:themeColor="background1"/>
          <w:szCs w:val="36"/>
          <w:highlight w:val="black"/>
        </w:rPr>
      </w:pPr>
      <w:r w:rsidRPr="009615EA">
        <w:rPr>
          <w:rFonts w:cs="Arial"/>
          <w:i/>
          <w:color w:val="FFFFFF" w:themeColor="background1"/>
          <w:szCs w:val="36"/>
          <w:highlight w:val="black"/>
        </w:rPr>
        <w:t>~ ceremony - погребальная церемония /-ый обряд/</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color w:val="FFFFFF" w:themeColor="background1"/>
          <w:szCs w:val="36"/>
          <w:highlight w:val="black"/>
        </w:rPr>
        <w:t>2 некрологический; связанный со смертью</w:t>
      </w:r>
    </w:p>
    <w:p w:rsidR="00631261" w:rsidRPr="009615EA" w:rsidRDefault="00631261" w:rsidP="004F7301">
      <w:pPr>
        <w:pStyle w:val="a7"/>
        <w:numPr>
          <w:ilvl w:val="0"/>
          <w:numId w:val="2"/>
        </w:numPr>
        <w:shd w:val="clear" w:color="auto" w:fill="000000" w:themeFill="text1"/>
        <w:rPr>
          <w:rFonts w:cs="Arial"/>
          <w:i/>
          <w:color w:val="FFFFFF" w:themeColor="background1"/>
          <w:szCs w:val="36"/>
          <w:highlight w:val="black"/>
        </w:rPr>
      </w:pPr>
      <w:r w:rsidRPr="009615EA">
        <w:rPr>
          <w:rFonts w:cs="Arial"/>
          <w:i/>
          <w:color w:val="FFFFFF" w:themeColor="background1"/>
          <w:szCs w:val="36"/>
          <w:highlight w:val="black"/>
        </w:rPr>
        <w:t>~ notice - некролог; сообщение о смерти</w:t>
      </w:r>
    </w:p>
    <w:p w:rsidR="00631261" w:rsidRPr="009615EA" w:rsidRDefault="00631261" w:rsidP="004F7301">
      <w:pPr>
        <w:pStyle w:val="a7"/>
        <w:numPr>
          <w:ilvl w:val="0"/>
          <w:numId w:val="2"/>
        </w:numPr>
        <w:shd w:val="clear" w:color="auto" w:fill="000000" w:themeFill="text1"/>
        <w:rPr>
          <w:rFonts w:cs="Arial"/>
          <w:i/>
          <w:color w:val="FFFFFF" w:themeColor="background1"/>
          <w:szCs w:val="36"/>
          <w:highlight w:val="black"/>
        </w:rPr>
      </w:pPr>
      <w:r w:rsidRPr="009615EA">
        <w:rPr>
          <w:rFonts w:cs="Arial"/>
          <w:i/>
          <w:color w:val="FFFFFF" w:themeColor="background1"/>
          <w:szCs w:val="36"/>
          <w:highlight w:val="black"/>
        </w:rPr>
        <w:t>the ~ page of a newspaper - страница газеты, на которой помещаются некрологи</w:t>
      </w: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shd w:val="clear" w:color="auto" w:fill="FFFFFF"/>
          <w:lang w:val="en-US"/>
        </w:rPr>
      </w:pPr>
      <w:r w:rsidRPr="009615EA">
        <w:rPr>
          <w:rFonts w:cs="Arial"/>
          <w:b/>
          <w:color w:val="FFFFFF" w:themeColor="background1"/>
          <w:szCs w:val="36"/>
          <w:highlight w:val="black"/>
          <w:shd w:val="clear" w:color="auto" w:fill="FFFFFF"/>
          <w:lang w:val="en-US"/>
        </w:rPr>
        <w:t>TREASONABLE ** [</w:t>
      </w:r>
      <w:r w:rsidRPr="009615EA">
        <w:rPr>
          <w:rFonts w:cs="Arial"/>
          <w:b/>
          <w:color w:val="FFFFFF" w:themeColor="background1"/>
          <w:szCs w:val="36"/>
          <w:highlight w:val="black"/>
          <w:shd w:val="clear" w:color="auto" w:fill="FFFFFF"/>
        </w:rPr>
        <w:t>ʹ</w:t>
      </w:r>
      <w:r w:rsidRPr="009615EA">
        <w:rPr>
          <w:rFonts w:cs="Arial"/>
          <w:b/>
          <w:color w:val="FFFFFF" w:themeColor="background1"/>
          <w:szCs w:val="36"/>
          <w:highlight w:val="black"/>
          <w:shd w:val="clear" w:color="auto" w:fill="FFFFFF"/>
          <w:lang w:val="en-US"/>
        </w:rPr>
        <w:t>tri:z(ə)nəb(ə)l] </w:t>
      </w:r>
      <w:r w:rsidRPr="009615EA">
        <w:rPr>
          <w:rFonts w:cs="Arial"/>
          <w:b/>
          <w:iCs/>
          <w:color w:val="FFFFFF" w:themeColor="background1"/>
          <w:szCs w:val="36"/>
          <w:highlight w:val="black"/>
          <w:shd w:val="clear" w:color="auto" w:fill="FFFFFF"/>
          <w:lang w:val="en-US"/>
        </w:rPr>
        <w:t>a</w:t>
      </w:r>
    </w:p>
    <w:p w:rsidR="00631261" w:rsidRPr="009615EA" w:rsidRDefault="00631261" w:rsidP="004F7301">
      <w:pPr>
        <w:shd w:val="clear" w:color="auto" w:fill="000000" w:themeFill="text1"/>
        <w:rPr>
          <w:rFonts w:cs="Arial"/>
          <w:color w:val="FFFFFF" w:themeColor="background1"/>
          <w:szCs w:val="36"/>
          <w:highlight w:val="black"/>
          <w:shd w:val="clear" w:color="auto" w:fill="FFFFFF"/>
        </w:rPr>
      </w:pPr>
      <w:r w:rsidRPr="009615EA">
        <w:rPr>
          <w:rFonts w:cs="Arial"/>
          <w:color w:val="FFFFFF" w:themeColor="background1"/>
          <w:szCs w:val="36"/>
          <w:highlight w:val="black"/>
          <w:shd w:val="clear" w:color="auto" w:fill="FFFFFF"/>
        </w:rPr>
        <w:lastRenderedPageBreak/>
        <w:t>Изменнический, предательский</w:t>
      </w:r>
    </w:p>
    <w:p w:rsidR="00631261" w:rsidRPr="009615EA" w:rsidRDefault="00631261" w:rsidP="004F7301">
      <w:pPr>
        <w:pStyle w:val="a7"/>
        <w:numPr>
          <w:ilvl w:val="0"/>
          <w:numId w:val="1"/>
        </w:numPr>
        <w:shd w:val="clear" w:color="auto" w:fill="000000" w:themeFill="text1"/>
        <w:rPr>
          <w:rFonts w:cs="Arial"/>
          <w:i/>
          <w:color w:val="FFFFFF" w:themeColor="background1"/>
          <w:szCs w:val="36"/>
          <w:highlight w:val="black"/>
          <w:shd w:val="clear" w:color="auto" w:fill="FFFFFF"/>
        </w:rPr>
      </w:pPr>
      <w:r w:rsidRPr="009615EA">
        <w:rPr>
          <w:rFonts w:cs="Arial"/>
          <w:i/>
          <w:color w:val="FFFFFF" w:themeColor="background1"/>
          <w:szCs w:val="36"/>
          <w:highlight w:val="black"/>
          <w:shd w:val="clear" w:color="auto" w:fill="FFFFFF"/>
        </w:rPr>
        <w:t>~ speech - изменническая речь</w:t>
      </w:r>
    </w:p>
    <w:p w:rsidR="00631261" w:rsidRDefault="00631261" w:rsidP="004F7301">
      <w:pPr>
        <w:shd w:val="clear" w:color="auto" w:fill="000000" w:themeFill="text1"/>
        <w:rPr>
          <w:rFonts w:cs="Arial"/>
          <w:color w:val="FFFFFF" w:themeColor="background1"/>
          <w:szCs w:val="36"/>
          <w:highlight w:val="black"/>
        </w:rPr>
      </w:pPr>
    </w:p>
    <w:p w:rsidR="00CA77F4" w:rsidRDefault="00CA77F4" w:rsidP="004F7301">
      <w:pPr>
        <w:shd w:val="clear" w:color="auto" w:fill="000000" w:themeFill="text1"/>
        <w:rPr>
          <w:rFonts w:cs="Arial"/>
          <w:color w:val="FFFFFF" w:themeColor="background1"/>
          <w:szCs w:val="36"/>
          <w:highlight w:val="black"/>
        </w:rPr>
      </w:pPr>
    </w:p>
    <w:p w:rsidR="00CA77F4" w:rsidRPr="009615EA" w:rsidRDefault="00CA77F4" w:rsidP="004F7301">
      <w:pPr>
        <w:shd w:val="clear" w:color="auto" w:fill="000000" w:themeFill="text1"/>
        <w:rPr>
          <w:rFonts w:cs="Arial"/>
          <w:color w:val="FFFFFF" w:themeColor="background1"/>
          <w:szCs w:val="36"/>
          <w:highlight w:val="black"/>
        </w:rPr>
      </w:pPr>
    </w:p>
    <w:p w:rsidR="00631261" w:rsidRDefault="00631261" w:rsidP="00A82F97">
      <w:pPr>
        <w:shd w:val="clear" w:color="auto" w:fill="000000" w:themeFill="text1"/>
        <w:jc w:val="center"/>
        <w:rPr>
          <w:b/>
          <w:color w:val="FFFF00"/>
          <w:highlight w:val="black"/>
          <w:shd w:val="clear" w:color="auto" w:fill="FFFFFF"/>
          <w:lang w:val="en-US"/>
        </w:rPr>
      </w:pPr>
      <w:r>
        <w:rPr>
          <w:b/>
          <w:color w:val="FFFF00"/>
          <w:highlight w:val="black"/>
          <w:shd w:val="clear" w:color="auto" w:fill="FFFFFF"/>
          <w:lang w:val="en-US"/>
        </w:rPr>
        <w:t>OCCUR ** [ə</w:t>
      </w:r>
      <w:r>
        <w:rPr>
          <w:b/>
          <w:color w:val="FFFF00"/>
          <w:highlight w:val="black"/>
          <w:shd w:val="clear" w:color="auto" w:fill="FFFFFF"/>
        </w:rPr>
        <w:t>ʹ</w:t>
      </w:r>
      <w:r>
        <w:rPr>
          <w:b/>
          <w:color w:val="FFFF00"/>
          <w:highlight w:val="black"/>
          <w:shd w:val="clear" w:color="auto" w:fill="FFFFFF"/>
          <w:lang w:val="en-US"/>
        </w:rPr>
        <w:t>kɜ:] </w:t>
      </w:r>
      <w:r>
        <w:rPr>
          <w:b/>
          <w:i/>
          <w:iCs/>
          <w:color w:val="FFFF00"/>
          <w:highlight w:val="black"/>
          <w:shd w:val="clear" w:color="auto" w:fill="FFFFFF"/>
          <w:lang w:val="en-US"/>
        </w:rPr>
        <w:t>v</w:t>
      </w:r>
    </w:p>
    <w:p w:rsidR="00631261" w:rsidRDefault="00631261" w:rsidP="00A82F97">
      <w:pPr>
        <w:shd w:val="clear" w:color="auto" w:fill="000000" w:themeFill="text1"/>
        <w:rPr>
          <w:b/>
          <w:i/>
          <w:color w:val="FFFF00"/>
          <w:highlight w:val="black"/>
          <w:shd w:val="clear" w:color="auto" w:fill="FFFFFF"/>
          <w:lang w:val="en-US"/>
        </w:rPr>
      </w:pPr>
      <w:r>
        <w:rPr>
          <w:b/>
          <w:i/>
          <w:color w:val="FFFF00"/>
          <w:highlight w:val="black"/>
          <w:shd w:val="clear" w:color="auto" w:fill="FFFFFF"/>
          <w:lang w:val="en-US"/>
        </w:rPr>
        <w:t>OCCURRED [</w:t>
      </w:r>
      <w:r>
        <w:rPr>
          <w:b/>
          <w:i/>
          <w:color w:val="FFFF00"/>
          <w:highlight w:val="black"/>
          <w:shd w:val="clear" w:color="auto" w:fill="FCFCFC"/>
          <w:lang w:val="en-US"/>
        </w:rPr>
        <w:t>əˈkɜːd</w:t>
      </w:r>
      <w:r>
        <w:rPr>
          <w:b/>
          <w:i/>
          <w:color w:val="FFFF00"/>
          <w:highlight w:val="black"/>
          <w:shd w:val="clear" w:color="auto" w:fill="FFFFFF"/>
          <w:lang w:val="en-US"/>
        </w:rPr>
        <w:t>]</w:t>
      </w:r>
    </w:p>
    <w:p w:rsidR="00631261" w:rsidRDefault="00631261" w:rsidP="00A82F97">
      <w:pPr>
        <w:shd w:val="clear" w:color="auto" w:fill="000000" w:themeFill="text1"/>
        <w:rPr>
          <w:color w:val="FFFF00"/>
          <w:highlight w:val="black"/>
          <w:shd w:val="clear" w:color="auto" w:fill="FFFFFF"/>
        </w:rPr>
      </w:pPr>
      <w:r>
        <w:rPr>
          <w:color w:val="FFFF00"/>
          <w:highlight w:val="black"/>
          <w:shd w:val="clear" w:color="auto" w:fill="FFFFFF"/>
        </w:rPr>
        <w:t>1. случаться, происходить, иметь место</w:t>
      </w:r>
    </w:p>
    <w:p w:rsidR="00631261" w:rsidRDefault="00631261" w:rsidP="00E854E1">
      <w:pPr>
        <w:pStyle w:val="a7"/>
        <w:numPr>
          <w:ilvl w:val="0"/>
          <w:numId w:val="68"/>
        </w:numPr>
        <w:shd w:val="clear" w:color="auto" w:fill="000000" w:themeFill="text1"/>
        <w:rPr>
          <w:i/>
          <w:color w:val="FFFF00"/>
          <w:highlight w:val="black"/>
          <w:shd w:val="clear" w:color="auto" w:fill="FFFFFF"/>
        </w:rPr>
      </w:pPr>
      <w:r>
        <w:rPr>
          <w:i/>
          <w:color w:val="FFFF00"/>
          <w:highlight w:val="black"/>
          <w:shd w:val="clear" w:color="auto" w:fill="FFFFFF"/>
        </w:rPr>
        <w:t>when did it ~? - когда это произошло?</w:t>
      </w:r>
    </w:p>
    <w:p w:rsidR="00631261" w:rsidRDefault="00631261" w:rsidP="00E854E1">
      <w:pPr>
        <w:pStyle w:val="a7"/>
        <w:numPr>
          <w:ilvl w:val="0"/>
          <w:numId w:val="68"/>
        </w:numPr>
        <w:shd w:val="clear" w:color="auto" w:fill="000000" w:themeFill="text1"/>
        <w:rPr>
          <w:i/>
          <w:color w:val="FFFF00"/>
          <w:highlight w:val="black"/>
          <w:shd w:val="clear" w:color="auto" w:fill="FFFFFF"/>
        </w:rPr>
      </w:pPr>
      <w:r>
        <w:rPr>
          <w:i/>
          <w:color w:val="FFFF00"/>
          <w:highlight w:val="black"/>
          <w:shd w:val="clear" w:color="auto" w:fill="FFFFFF"/>
        </w:rPr>
        <w:t>this must not ~ again - это не должно повториться</w:t>
      </w:r>
    </w:p>
    <w:p w:rsidR="00631261" w:rsidRDefault="00631261" w:rsidP="00A82F97">
      <w:pPr>
        <w:shd w:val="clear" w:color="auto" w:fill="000000" w:themeFill="text1"/>
        <w:rPr>
          <w:color w:val="FFFFFF" w:themeColor="background1"/>
          <w:highlight w:val="black"/>
          <w:shd w:val="clear" w:color="auto" w:fill="FFFFFF"/>
        </w:rPr>
      </w:pPr>
      <w:r>
        <w:rPr>
          <w:color w:val="FFFF00"/>
          <w:highlight w:val="black"/>
          <w:shd w:val="clear" w:color="auto" w:fill="FFFFFF"/>
        </w:rPr>
        <w:t>2. встречаться, попа</w:t>
      </w:r>
      <w:r>
        <w:rPr>
          <w:color w:val="FFFFFF" w:themeColor="background1"/>
          <w:highlight w:val="black"/>
          <w:shd w:val="clear" w:color="auto" w:fill="FFFFFF"/>
        </w:rPr>
        <w:t>даться</w:t>
      </w:r>
    </w:p>
    <w:p w:rsidR="00631261" w:rsidRDefault="00631261" w:rsidP="00E854E1">
      <w:pPr>
        <w:pStyle w:val="a7"/>
        <w:numPr>
          <w:ilvl w:val="0"/>
          <w:numId w:val="6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several misprints ~ on the first page - на первой странице несколько опечаток</w:t>
      </w:r>
    </w:p>
    <w:p w:rsidR="00631261" w:rsidRDefault="00631261" w:rsidP="00E854E1">
      <w:pPr>
        <w:pStyle w:val="a7"/>
        <w:numPr>
          <w:ilvl w:val="0"/>
          <w:numId w:val="6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this sound does not ~ in this language - в этом языке не существует такого звука</w:t>
      </w:r>
    </w:p>
    <w:p w:rsidR="00631261" w:rsidRDefault="00631261" w:rsidP="00A82F97">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возникать, появляться</w:t>
      </w:r>
    </w:p>
    <w:p w:rsidR="00631261" w:rsidRDefault="00631261" w:rsidP="00E854E1">
      <w:pPr>
        <w:pStyle w:val="a7"/>
        <w:numPr>
          <w:ilvl w:val="0"/>
          <w:numId w:val="6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lang w:val="en-US"/>
        </w:rPr>
        <w:t>Generally</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when</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tomorrow</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came</w:t>
      </w:r>
      <w:r>
        <w:rPr>
          <w:i/>
          <w:color w:val="FFFFFF" w:themeColor="background1"/>
          <w:highlight w:val="black"/>
          <w:shd w:val="clear" w:color="auto" w:fill="FFFFFF"/>
        </w:rPr>
        <w:t xml:space="preserve">, </w:t>
      </w:r>
      <w:r>
        <w:rPr>
          <w:i/>
          <w:color w:val="FFFFFF" w:themeColor="background1"/>
          <w:highlight w:val="black"/>
          <w:shd w:val="clear" w:color="auto" w:fill="FFFFFF"/>
          <w:lang w:val="en-US"/>
        </w:rPr>
        <w:t>the</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thought</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either</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did</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not</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occur</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at</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all</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or</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it</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was</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so</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attenuated</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by</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the</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delay</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it</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was</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not</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very</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troublesome</w:t>
      </w:r>
      <w:r>
        <w:rPr>
          <w:i/>
          <w:color w:val="FFFFFF" w:themeColor="background1"/>
          <w:highlight w:val="black"/>
          <w:shd w:val="clear" w:color="auto" w:fill="FFFFFF"/>
        </w:rPr>
        <w:t>. - И чаще всего, когда наступало завтра, неприятная мысль или не возникала больше, или по прошествии времени уже не казалась такой неприятной.</w:t>
      </w:r>
    </w:p>
    <w:p w:rsidR="00631261" w:rsidRDefault="00631261" w:rsidP="00E854E1">
      <w:pPr>
        <w:pStyle w:val="a7"/>
        <w:numPr>
          <w:ilvl w:val="0"/>
          <w:numId w:val="6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lang w:val="en-US"/>
        </w:rPr>
        <w:t>And</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anyhow</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the</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question</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didn</w:t>
      </w:r>
      <w:r>
        <w:rPr>
          <w:i/>
          <w:color w:val="FFFFFF" w:themeColor="background1"/>
          <w:highlight w:val="black"/>
          <w:shd w:val="clear" w:color="auto" w:fill="FFFFFF"/>
        </w:rPr>
        <w:t>'</w:t>
      </w:r>
      <w:r>
        <w:rPr>
          <w:i/>
          <w:color w:val="FFFFFF" w:themeColor="background1"/>
          <w:highlight w:val="black"/>
          <w:shd w:val="clear" w:color="auto" w:fill="FFFFFF"/>
          <w:lang w:val="en-US"/>
        </w:rPr>
        <w:t>t</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arise</w:t>
      </w:r>
      <w:r>
        <w:rPr>
          <w:i/>
          <w:color w:val="FFFFFF" w:themeColor="background1"/>
          <w:highlight w:val="black"/>
          <w:shd w:val="clear" w:color="auto" w:fill="FFFFFF"/>
        </w:rPr>
        <w:t xml:space="preserve">; </w:t>
      </w:r>
      <w:r>
        <w:rPr>
          <w:i/>
          <w:color w:val="FFFFFF" w:themeColor="background1"/>
          <w:highlight w:val="black"/>
          <w:shd w:val="clear" w:color="auto" w:fill="FFFFFF"/>
          <w:lang w:val="en-US"/>
        </w:rPr>
        <w:t>in</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this</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year</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of</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stability</w:t>
      </w:r>
      <w:r>
        <w:rPr>
          <w:i/>
          <w:color w:val="FFFFFF" w:themeColor="background1"/>
          <w:highlight w:val="black"/>
          <w:shd w:val="clear" w:color="auto" w:fill="FFFFFF"/>
        </w:rPr>
        <w:t xml:space="preserve">, </w:t>
      </w:r>
      <w:r>
        <w:rPr>
          <w:i/>
          <w:color w:val="FFFFFF" w:themeColor="background1"/>
          <w:highlight w:val="black"/>
          <w:shd w:val="clear" w:color="auto" w:fill="FFFFFF"/>
          <w:lang w:val="en-US"/>
        </w:rPr>
        <w:t>A</w:t>
      </w:r>
      <w:r>
        <w:rPr>
          <w:i/>
          <w:color w:val="FFFFFF" w:themeColor="background1"/>
          <w:highlight w:val="black"/>
          <w:shd w:val="clear" w:color="auto" w:fill="FFFFFF"/>
        </w:rPr>
        <w:t xml:space="preserve">. </w:t>
      </w:r>
      <w:r>
        <w:rPr>
          <w:i/>
          <w:color w:val="FFFFFF" w:themeColor="background1"/>
          <w:highlight w:val="black"/>
          <w:shd w:val="clear" w:color="auto" w:fill="FFFFFF"/>
          <w:lang w:val="en-US"/>
        </w:rPr>
        <w:t>F</w:t>
      </w:r>
      <w:r>
        <w:rPr>
          <w:i/>
          <w:color w:val="FFFFFF" w:themeColor="background1"/>
          <w:highlight w:val="black"/>
          <w:shd w:val="clear" w:color="auto" w:fill="FFFFFF"/>
        </w:rPr>
        <w:t xml:space="preserve">. 632, </w:t>
      </w:r>
      <w:r>
        <w:rPr>
          <w:i/>
          <w:color w:val="FFFFFF" w:themeColor="background1"/>
          <w:highlight w:val="black"/>
          <w:shd w:val="clear" w:color="auto" w:fill="FFFFFF"/>
          <w:lang w:val="en-US"/>
        </w:rPr>
        <w:t>it</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didn</w:t>
      </w:r>
      <w:r>
        <w:rPr>
          <w:i/>
          <w:color w:val="FFFFFF" w:themeColor="background1"/>
          <w:highlight w:val="black"/>
          <w:shd w:val="clear" w:color="auto" w:fill="FFFFFF"/>
        </w:rPr>
        <w:t>'</w:t>
      </w:r>
      <w:r>
        <w:rPr>
          <w:i/>
          <w:color w:val="FFFFFF" w:themeColor="background1"/>
          <w:highlight w:val="black"/>
          <w:shd w:val="clear" w:color="auto" w:fill="FFFFFF"/>
          <w:lang w:val="en-US"/>
        </w:rPr>
        <w:t>t</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occur</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to</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you</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to</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ask</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it</w:t>
      </w:r>
      <w:r>
        <w:rPr>
          <w:i/>
          <w:color w:val="FFFFFF" w:themeColor="background1"/>
          <w:highlight w:val="black"/>
          <w:shd w:val="clear" w:color="auto" w:fill="FFFFFF"/>
        </w:rPr>
        <w:t>. - Да и не возникал у вас этот вопрос, ныне, на 632-м году эры стабильности, эры Форда, подобные вопросы в голову не приходили.</w:t>
      </w:r>
    </w:p>
    <w:p w:rsidR="00631261" w:rsidRDefault="00631261" w:rsidP="00E854E1">
      <w:pPr>
        <w:pStyle w:val="a7"/>
        <w:numPr>
          <w:ilvl w:val="0"/>
          <w:numId w:val="6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lang w:val="en-US"/>
        </w:rPr>
        <w:t>The</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name</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given</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to</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religious</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delusions</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or</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psychoses</w:t>
      </w:r>
      <w:r w:rsidRPr="00A82F97">
        <w:rPr>
          <w:i/>
          <w:color w:val="FFFFFF" w:themeColor="background1"/>
          <w:highlight w:val="black"/>
          <w:shd w:val="clear" w:color="auto" w:fill="FFFFFF"/>
        </w:rPr>
        <w:t xml:space="preserve"> </w:t>
      </w:r>
      <w:proofErr w:type="gramStart"/>
      <w:r>
        <w:rPr>
          <w:i/>
          <w:color w:val="FFFFFF" w:themeColor="background1"/>
          <w:highlight w:val="black"/>
          <w:shd w:val="clear" w:color="auto" w:fill="FFFFFF"/>
          <w:lang w:val="en-US"/>
        </w:rPr>
        <w:t>That</w:t>
      </w:r>
      <w:proofErr w:type="gramEnd"/>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occur</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when</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people</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visit</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jerusalem</w:t>
      </w:r>
      <w:r>
        <w:rPr>
          <w:i/>
          <w:color w:val="FFFFFF" w:themeColor="background1"/>
          <w:highlight w:val="black"/>
          <w:shd w:val="clear" w:color="auto" w:fill="FFFFFF"/>
        </w:rPr>
        <w:t>. - название для религиозного заблуждения или психоза, которое возникает, когда люди посещают Иерусалим.</w:t>
      </w:r>
    </w:p>
    <w:p w:rsidR="00631261" w:rsidRDefault="00631261" w:rsidP="00A82F97">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4. приходить на ум, в голову</w:t>
      </w:r>
    </w:p>
    <w:p w:rsidR="00631261" w:rsidRDefault="00631261" w:rsidP="00E854E1">
      <w:pPr>
        <w:pStyle w:val="a7"/>
        <w:numPr>
          <w:ilvl w:val="0"/>
          <w:numId w:val="6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didn‘t it ~ to you to close the window? - а вы не догадались /вам не пришло в голову/ закрыть окно?</w:t>
      </w:r>
    </w:p>
    <w:p w:rsidR="00631261" w:rsidRDefault="00631261" w:rsidP="00E854E1">
      <w:pPr>
        <w:pStyle w:val="a7"/>
        <w:numPr>
          <w:ilvl w:val="0"/>
          <w:numId w:val="6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a good idea ~red to me - мне пришла в голову хорошая мысль</w:t>
      </w:r>
    </w:p>
    <w:p w:rsidR="00631261" w:rsidRDefault="00631261" w:rsidP="00A82F97">
      <w:pPr>
        <w:shd w:val="clear" w:color="auto" w:fill="000000" w:themeFill="text1"/>
        <w:rPr>
          <w:color w:val="FFFFFF" w:themeColor="background1"/>
          <w:highlight w:val="black"/>
        </w:rPr>
      </w:pPr>
    </w:p>
    <w:p w:rsidR="00631261" w:rsidRDefault="00631261" w:rsidP="00A82F97">
      <w:pPr>
        <w:shd w:val="clear" w:color="auto" w:fill="000000" w:themeFill="text1"/>
        <w:rPr>
          <w:color w:val="FFFFFF" w:themeColor="background1"/>
          <w:highlight w:val="black"/>
        </w:rPr>
      </w:pPr>
    </w:p>
    <w:p w:rsidR="00631261" w:rsidRDefault="00631261" w:rsidP="00A82F97">
      <w:pPr>
        <w:rPr>
          <w:color w:val="FFFFFF" w:themeColor="background1"/>
        </w:rPr>
      </w:pPr>
    </w:p>
    <w:p w:rsidR="00631261" w:rsidRDefault="00631261" w:rsidP="00A82F97">
      <w:pPr>
        <w:jc w:val="center"/>
        <w:rPr>
          <w:b/>
          <w:color w:val="FFFFFF" w:themeColor="background1"/>
          <w:highlight w:val="black"/>
          <w:shd w:val="clear" w:color="auto" w:fill="FFFFFF"/>
        </w:rPr>
      </w:pPr>
      <w:r>
        <w:rPr>
          <w:b/>
          <w:color w:val="FFFFFF" w:themeColor="background1"/>
          <w:highlight w:val="black"/>
          <w:shd w:val="clear" w:color="auto" w:fill="FFFFFF"/>
          <w:lang w:val="en-US"/>
        </w:rPr>
        <w:lastRenderedPageBreak/>
        <w:t>HINT</w:t>
      </w:r>
      <w:r>
        <w:rPr>
          <w:b/>
          <w:color w:val="FFFFFF" w:themeColor="background1"/>
          <w:highlight w:val="black"/>
          <w:shd w:val="clear" w:color="auto" w:fill="FFFFFF"/>
        </w:rPr>
        <w:t xml:space="preserve"> ** [</w:t>
      </w:r>
      <w:r>
        <w:rPr>
          <w:b/>
          <w:color w:val="FFFFFF" w:themeColor="background1"/>
          <w:highlight w:val="black"/>
          <w:shd w:val="clear" w:color="auto" w:fill="FFFFFF"/>
          <w:lang w:val="en-US"/>
        </w:rPr>
        <w:t>h</w:t>
      </w:r>
      <w:r>
        <w:rPr>
          <w:b/>
          <w:color w:val="FFFFFF" w:themeColor="background1"/>
          <w:highlight w:val="black"/>
          <w:shd w:val="clear" w:color="auto" w:fill="FFFFFF"/>
        </w:rPr>
        <w:t>ı</w:t>
      </w:r>
      <w:r>
        <w:rPr>
          <w:b/>
          <w:color w:val="FFFFFF" w:themeColor="background1"/>
          <w:highlight w:val="black"/>
          <w:shd w:val="clear" w:color="auto" w:fill="FFFFFF"/>
          <w:lang w:val="en-US"/>
        </w:rPr>
        <w:t>nt</w:t>
      </w:r>
      <w:r>
        <w:rPr>
          <w:b/>
          <w:color w:val="FFFFFF" w:themeColor="background1"/>
          <w:highlight w:val="black"/>
          <w:shd w:val="clear" w:color="auto" w:fill="FFFFFF"/>
        </w:rPr>
        <w:t>]</w:t>
      </w:r>
    </w:p>
    <w:p w:rsidR="00631261" w:rsidRDefault="00631261" w:rsidP="00A82F97">
      <w:pPr>
        <w:rPr>
          <w:b/>
          <w:color w:val="FFFFFF" w:themeColor="background1"/>
          <w:highlight w:val="black"/>
          <w:shd w:val="clear" w:color="auto" w:fill="FFFFFF"/>
        </w:rPr>
      </w:pPr>
      <w:r>
        <w:rPr>
          <w:b/>
          <w:color w:val="FFFFFF" w:themeColor="background1"/>
          <w:highlight w:val="black"/>
          <w:shd w:val="clear" w:color="auto" w:fill="FFFFFF"/>
          <w:lang w:val="en-US"/>
        </w:rPr>
        <w:t>HINTED</w:t>
      </w:r>
    </w:p>
    <w:p w:rsidR="00631261" w:rsidRDefault="00631261" w:rsidP="00A82F97">
      <w:pPr>
        <w:rPr>
          <w:color w:val="FFFFFF" w:themeColor="background1"/>
          <w:highlight w:val="black"/>
          <w:shd w:val="clear" w:color="auto" w:fill="FFFFFF"/>
        </w:rPr>
      </w:pPr>
      <w:r>
        <w:rPr>
          <w:b/>
          <w:i/>
          <w:color w:val="FFFFFF" w:themeColor="background1"/>
          <w:highlight w:val="black"/>
          <w:shd w:val="clear" w:color="auto" w:fill="FFFFFF"/>
        </w:rPr>
        <w:t>СУЩ.</w:t>
      </w:r>
      <w:r>
        <w:rPr>
          <w:color w:val="FFFFFF" w:themeColor="background1"/>
          <w:highlight w:val="black"/>
          <w:shd w:val="clear" w:color="auto" w:fill="FFFFFF"/>
        </w:rPr>
        <w:t xml:space="preserve"> 1. намёк</w:t>
      </w:r>
    </w:p>
    <w:p w:rsidR="00631261" w:rsidRDefault="00631261" w:rsidP="00E854E1">
      <w:pPr>
        <w:pStyle w:val="a7"/>
        <w:numPr>
          <w:ilvl w:val="0"/>
          <w:numId w:val="70"/>
        </w:numPr>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delicate /gentle/ ~ - </w:t>
      </w:r>
      <w:r>
        <w:rPr>
          <w:i/>
          <w:color w:val="FFFFFF" w:themeColor="background1"/>
          <w:highlight w:val="black"/>
          <w:shd w:val="clear" w:color="auto" w:fill="FFFFFF"/>
        </w:rPr>
        <w:t>тонкий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намёк</w:t>
      </w:r>
    </w:p>
    <w:p w:rsidR="00631261" w:rsidRDefault="00631261" w:rsidP="00E854E1">
      <w:pPr>
        <w:pStyle w:val="a7"/>
        <w:numPr>
          <w:ilvl w:val="0"/>
          <w:numId w:val="70"/>
        </w:numPr>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broad ~ - </w:t>
      </w:r>
      <w:r>
        <w:rPr>
          <w:i/>
          <w:color w:val="FFFFFF" w:themeColor="background1"/>
          <w:highlight w:val="black"/>
          <w:shd w:val="clear" w:color="auto" w:fill="FFFFFF"/>
        </w:rPr>
        <w:t>ясный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недвусмысленный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намёк</w:t>
      </w:r>
    </w:p>
    <w:p w:rsidR="00631261" w:rsidRDefault="00631261" w:rsidP="00E854E1">
      <w:pPr>
        <w:pStyle w:val="a7"/>
        <w:numPr>
          <w:ilvl w:val="0"/>
          <w:numId w:val="70"/>
        </w:numPr>
        <w:rPr>
          <w:i/>
          <w:color w:val="FFFFFF" w:themeColor="background1"/>
          <w:highlight w:val="black"/>
          <w:shd w:val="clear" w:color="auto" w:fill="FFFFFF"/>
          <w:lang w:val="en-US"/>
        </w:rPr>
      </w:pPr>
      <w:proofErr w:type="gramStart"/>
      <w:r>
        <w:rPr>
          <w:i/>
          <w:color w:val="FFFFFF" w:themeColor="background1"/>
          <w:highlight w:val="black"/>
          <w:shd w:val="clear" w:color="auto" w:fill="FFFFFF"/>
          <w:lang w:val="en-US"/>
        </w:rPr>
        <w:t>to</w:t>
      </w:r>
      <w:proofErr w:type="gramEnd"/>
      <w:r>
        <w:rPr>
          <w:i/>
          <w:color w:val="FFFFFF" w:themeColor="background1"/>
          <w:highlight w:val="black"/>
          <w:shd w:val="clear" w:color="auto" w:fill="FFFFFF"/>
          <w:lang w:val="en-US"/>
        </w:rPr>
        <w:t xml:space="preserve"> give /to drop/ (smb.) a ~ - </w:t>
      </w:r>
      <w:r>
        <w:rPr>
          <w:i/>
          <w:color w:val="FFFFFF" w:themeColor="background1"/>
          <w:highlight w:val="black"/>
          <w:shd w:val="clear" w:color="auto" w:fill="FFFFFF"/>
        </w:rPr>
        <w:t>намекнуть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кому</w:t>
      </w:r>
      <w:r>
        <w:rPr>
          <w:i/>
          <w:color w:val="FFFFFF" w:themeColor="background1"/>
          <w:highlight w:val="black"/>
          <w:shd w:val="clear" w:color="auto" w:fill="FFFFFF"/>
          <w:lang w:val="en-US"/>
        </w:rPr>
        <w:t>-</w:t>
      </w:r>
      <w:r>
        <w:rPr>
          <w:i/>
          <w:color w:val="FFFFFF" w:themeColor="background1"/>
          <w:highlight w:val="black"/>
          <w:shd w:val="clear" w:color="auto" w:fill="FFFFFF"/>
        </w:rPr>
        <w:t>л</w:t>
      </w:r>
      <w:r>
        <w:rPr>
          <w:i/>
          <w:color w:val="FFFFFF" w:themeColor="background1"/>
          <w:highlight w:val="black"/>
          <w:shd w:val="clear" w:color="auto" w:fill="FFFFFF"/>
          <w:lang w:val="en-US"/>
        </w:rPr>
        <w:t>.)</w:t>
      </w:r>
    </w:p>
    <w:p w:rsidR="00631261" w:rsidRDefault="00631261" w:rsidP="00A82F97">
      <w:pPr>
        <w:rPr>
          <w:color w:val="FFFFFF" w:themeColor="background1"/>
          <w:highlight w:val="black"/>
          <w:shd w:val="clear" w:color="auto" w:fill="FFFFFF"/>
          <w:lang w:val="en-US"/>
        </w:rPr>
      </w:pPr>
      <w:r>
        <w:rPr>
          <w:color w:val="FFFFFF" w:themeColor="background1"/>
          <w:highlight w:val="black"/>
          <w:shd w:val="clear" w:color="auto" w:fill="FFFFFF"/>
          <w:lang w:val="en-US"/>
        </w:rPr>
        <w:t xml:space="preserve">2. </w:t>
      </w:r>
      <w:r>
        <w:rPr>
          <w:color w:val="FFFFFF" w:themeColor="background1"/>
          <w:highlight w:val="black"/>
          <w:shd w:val="clear" w:color="auto" w:fill="FFFFFF"/>
        </w:rPr>
        <w:t>совет, подсказка</w:t>
      </w:r>
    </w:p>
    <w:p w:rsidR="00631261" w:rsidRDefault="00631261" w:rsidP="00E854E1">
      <w:pPr>
        <w:pStyle w:val="a7"/>
        <w:numPr>
          <w:ilvl w:val="0"/>
          <w:numId w:val="70"/>
        </w:numPr>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~s on housekeeping, ~s for housewives - </w:t>
      </w:r>
      <w:r>
        <w:rPr>
          <w:i/>
          <w:color w:val="FFFFFF" w:themeColor="background1"/>
          <w:highlight w:val="black"/>
          <w:shd w:val="clear" w:color="auto" w:fill="FFFFFF"/>
        </w:rPr>
        <w:t>советы</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домашним</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хозяйкам</w:t>
      </w:r>
    </w:p>
    <w:p w:rsidR="00631261" w:rsidRDefault="00631261" w:rsidP="00E854E1">
      <w:pPr>
        <w:pStyle w:val="a7"/>
        <w:numPr>
          <w:ilvl w:val="0"/>
          <w:numId w:val="70"/>
        </w:numPr>
        <w:rPr>
          <w:i/>
          <w:color w:val="FFFFFF" w:themeColor="background1"/>
          <w:highlight w:val="black"/>
          <w:shd w:val="clear" w:color="auto" w:fill="FFFFFF"/>
        </w:rPr>
      </w:pPr>
      <w:r>
        <w:rPr>
          <w:i/>
          <w:color w:val="FFFFFF" w:themeColor="background1"/>
          <w:highlight w:val="black"/>
          <w:shd w:val="clear" w:color="auto" w:fill="FFFFFF"/>
        </w:rPr>
        <w:t>can you give me some ~s on how to do this? - не могли бы вы посоветовать /подсказать/ мне, как это сделать?</w:t>
      </w:r>
    </w:p>
    <w:p w:rsidR="00631261" w:rsidRDefault="00631261" w:rsidP="00A82F97">
      <w:pPr>
        <w:rPr>
          <w:color w:val="FFFFFF" w:themeColor="background1"/>
          <w:highlight w:val="black"/>
          <w:shd w:val="clear" w:color="auto" w:fill="FFFFFF"/>
        </w:rPr>
      </w:pPr>
      <w:r>
        <w:rPr>
          <w:color w:val="FFFFFF" w:themeColor="background1"/>
          <w:highlight w:val="black"/>
          <w:shd w:val="clear" w:color="auto" w:fill="FFFFFF"/>
        </w:rPr>
        <w:t>3. очень маленькое количество</w:t>
      </w:r>
    </w:p>
    <w:p w:rsidR="00631261" w:rsidRDefault="00631261" w:rsidP="00E854E1">
      <w:pPr>
        <w:pStyle w:val="a7"/>
        <w:numPr>
          <w:ilvl w:val="0"/>
          <w:numId w:val="70"/>
        </w:numPr>
        <w:rPr>
          <w:i/>
          <w:color w:val="FFFFFF" w:themeColor="background1"/>
          <w:highlight w:val="black"/>
          <w:shd w:val="clear" w:color="auto" w:fill="FFFFFF"/>
        </w:rPr>
      </w:pPr>
      <w:r>
        <w:rPr>
          <w:i/>
          <w:color w:val="FFFFFF" w:themeColor="background1"/>
          <w:highlight w:val="black"/>
          <w:shd w:val="clear" w:color="auto" w:fill="FFFFFF"/>
        </w:rPr>
        <w:t>a ~ of garlic in the soup - немножко чеснока в супе для запаха</w:t>
      </w:r>
    </w:p>
    <w:p w:rsidR="00631261" w:rsidRDefault="00631261" w:rsidP="00A82F97">
      <w:pPr>
        <w:rPr>
          <w:color w:val="FFFFFF" w:themeColor="background1"/>
          <w:highlight w:val="black"/>
          <w:shd w:val="clear" w:color="auto" w:fill="FFFFFF"/>
        </w:rPr>
      </w:pPr>
      <w:r>
        <w:rPr>
          <w:b/>
          <w:bCs/>
          <w:i/>
          <w:color w:val="FFFFFF" w:themeColor="background1"/>
          <w:highlight w:val="black"/>
          <w:shd w:val="clear" w:color="auto" w:fill="FFFFFF"/>
        </w:rPr>
        <w:t>ГЛАГ.</w:t>
      </w:r>
      <w:r>
        <w:rPr>
          <w:b/>
          <w:bCs/>
          <w:color w:val="FFFFFF" w:themeColor="background1"/>
          <w:highlight w:val="black"/>
          <w:shd w:val="clear" w:color="auto" w:fill="FFFFFF"/>
        </w:rPr>
        <w:t xml:space="preserve"> </w:t>
      </w:r>
      <w:r>
        <w:rPr>
          <w:color w:val="FFFFFF" w:themeColor="background1"/>
          <w:highlight w:val="black"/>
          <w:shd w:val="clear" w:color="auto" w:fill="FFFFFF"/>
        </w:rPr>
        <w:t>намекать; давать понять</w:t>
      </w:r>
    </w:p>
    <w:p w:rsidR="00631261" w:rsidRDefault="00631261" w:rsidP="00E854E1">
      <w:pPr>
        <w:pStyle w:val="a7"/>
        <w:numPr>
          <w:ilvl w:val="0"/>
          <w:numId w:val="70"/>
        </w:numPr>
        <w:rPr>
          <w:i/>
          <w:color w:val="FFFFFF" w:themeColor="background1"/>
          <w:highlight w:val="black"/>
          <w:shd w:val="clear" w:color="auto" w:fill="FFFFFF"/>
        </w:rPr>
      </w:pPr>
      <w:r>
        <w:rPr>
          <w:i/>
          <w:color w:val="FFFFFF" w:themeColor="background1"/>
          <w:highlight w:val="black"/>
          <w:shd w:val="clear" w:color="auto" w:fill="FFFFFF"/>
        </w:rPr>
        <w:t>to ~ to smb. that - намекнуть кому-л., что</w:t>
      </w:r>
    </w:p>
    <w:p w:rsidR="00631261" w:rsidRDefault="00631261" w:rsidP="00E854E1">
      <w:pPr>
        <w:pStyle w:val="a7"/>
        <w:numPr>
          <w:ilvl w:val="0"/>
          <w:numId w:val="70"/>
        </w:numPr>
        <w:rPr>
          <w:i/>
          <w:color w:val="FFFFFF" w:themeColor="background1"/>
          <w:highlight w:val="black"/>
          <w:shd w:val="clear" w:color="auto" w:fill="FFFFFF"/>
        </w:rPr>
      </w:pPr>
      <w:r>
        <w:rPr>
          <w:i/>
          <w:color w:val="FFFFFF" w:themeColor="background1"/>
          <w:highlight w:val="black"/>
          <w:shd w:val="clear" w:color="auto" w:fill="FFFFFF"/>
        </w:rPr>
        <w:t>to ~ at smth. - намекать на что-л.</w:t>
      </w:r>
    </w:p>
    <w:p w:rsidR="00631261" w:rsidRDefault="00631261" w:rsidP="00E854E1">
      <w:pPr>
        <w:pStyle w:val="a7"/>
        <w:numPr>
          <w:ilvl w:val="0"/>
          <w:numId w:val="70"/>
        </w:numPr>
        <w:rPr>
          <w:i/>
          <w:color w:val="FFFFFF" w:themeColor="background1"/>
          <w:highlight w:val="black"/>
          <w:shd w:val="clear" w:color="auto" w:fill="FFFFFF"/>
        </w:rPr>
      </w:pPr>
      <w:r>
        <w:rPr>
          <w:i/>
          <w:color w:val="FFFFFF" w:themeColor="background1"/>
          <w:highlight w:val="black"/>
          <w:shd w:val="clear" w:color="auto" w:fill="FFFFFF"/>
        </w:rPr>
        <w:t>he ~ed that he knew more - он дал понять, что сказал (далеко) не всё</w:t>
      </w:r>
    </w:p>
    <w:p w:rsidR="00631261" w:rsidRDefault="00631261" w:rsidP="00A82F97">
      <w:pPr>
        <w:rPr>
          <w:color w:val="FFFFFF" w:themeColor="background1"/>
          <w:shd w:val="clear" w:color="auto" w:fill="FFFFFF"/>
        </w:rPr>
      </w:pPr>
    </w:p>
    <w:p w:rsidR="00631261" w:rsidRDefault="00631261" w:rsidP="00A82F97">
      <w:pPr>
        <w:rPr>
          <w:color w:val="FFFFFF" w:themeColor="background1"/>
          <w:shd w:val="clear" w:color="auto" w:fill="FFFFFF"/>
        </w:rPr>
      </w:pPr>
    </w:p>
    <w:p w:rsidR="00631261" w:rsidRDefault="00631261" w:rsidP="00A82F97">
      <w:pPr>
        <w:rPr>
          <w:color w:val="FFFFFF" w:themeColor="background1"/>
          <w:shd w:val="clear" w:color="auto" w:fill="FFFFFF"/>
        </w:rPr>
      </w:pPr>
    </w:p>
    <w:p w:rsidR="00631261" w:rsidRDefault="00631261" w:rsidP="00A82F97">
      <w:pPr>
        <w:jc w:val="center"/>
        <w:rPr>
          <w:b/>
          <w:i/>
          <w:color w:val="FFFFFF" w:themeColor="background1"/>
          <w:u w:val="single"/>
        </w:rPr>
      </w:pPr>
      <w:r>
        <w:rPr>
          <w:b/>
          <w:i/>
          <w:color w:val="FFFFFF" w:themeColor="background1"/>
          <w:u w:val="single"/>
        </w:rPr>
        <w:t>INTACT ** [ınʹtækt]</w:t>
      </w:r>
    </w:p>
    <w:p w:rsidR="00631261" w:rsidRDefault="00631261" w:rsidP="00A82F97">
      <w:pPr>
        <w:rPr>
          <w:rFonts w:cs="Arial"/>
          <w:color w:val="FFFFFF" w:themeColor="background1"/>
          <w:szCs w:val="36"/>
        </w:rPr>
      </w:pPr>
      <w:r>
        <w:rPr>
          <w:color w:val="FFFFFF" w:themeColor="background1"/>
        </w:rPr>
        <w:t>ПРИЛ. 1) неповреждённый, невредимый, целый, исправный; нетронутый</w:t>
      </w:r>
    </w:p>
    <w:p w:rsidR="00631261" w:rsidRDefault="00631261" w:rsidP="00E854E1">
      <w:pPr>
        <w:pStyle w:val="a7"/>
        <w:numPr>
          <w:ilvl w:val="0"/>
          <w:numId w:val="70"/>
        </w:numPr>
        <w:rPr>
          <w:i/>
          <w:color w:val="FFFFFF" w:themeColor="background1"/>
        </w:rPr>
      </w:pPr>
      <w:r>
        <w:rPr>
          <w:i/>
          <w:color w:val="FFFFFF" w:themeColor="background1"/>
        </w:rPr>
        <w:t>utterly ~ of sorrow - не испытавший горя; не знающий, что такое горе</w:t>
      </w:r>
    </w:p>
    <w:p w:rsidR="00631261" w:rsidRDefault="00631261" w:rsidP="00E854E1">
      <w:pPr>
        <w:pStyle w:val="a7"/>
        <w:numPr>
          <w:ilvl w:val="0"/>
          <w:numId w:val="70"/>
        </w:numPr>
        <w:rPr>
          <w:i/>
          <w:color w:val="FFFFFF" w:themeColor="background1"/>
        </w:rPr>
      </w:pPr>
      <w:r>
        <w:rPr>
          <w:i/>
          <w:color w:val="FFFFFF" w:themeColor="background1"/>
        </w:rPr>
        <w:t>keep your honour ~ - не роняйте своего достоинства, берегите свою честь</w:t>
      </w:r>
    </w:p>
    <w:p w:rsidR="00631261" w:rsidRDefault="00631261" w:rsidP="00A82F97">
      <w:pPr>
        <w:rPr>
          <w:color w:val="FFFFFF" w:themeColor="background1"/>
        </w:rPr>
      </w:pPr>
      <w:r>
        <w:rPr>
          <w:color w:val="FFFFFF" w:themeColor="background1"/>
        </w:rPr>
        <w:t>2) физически полноценный; некастрированный, нестерилизованный (о животных) </w:t>
      </w:r>
    </w:p>
    <w:p w:rsidR="00631261" w:rsidRDefault="00631261" w:rsidP="00A82F97">
      <w:pPr>
        <w:rPr>
          <w:color w:val="FFFFFF" w:themeColor="background1"/>
        </w:rPr>
      </w:pPr>
    </w:p>
    <w:p w:rsidR="00631261" w:rsidRDefault="00631261" w:rsidP="00A82F97">
      <w:pPr>
        <w:rPr>
          <w:color w:val="FFFFFF" w:themeColor="background1"/>
        </w:rPr>
      </w:pPr>
    </w:p>
    <w:p w:rsidR="00631261" w:rsidRDefault="00631261" w:rsidP="00A82F97">
      <w:pPr>
        <w:rPr>
          <w:color w:val="FFFFFF" w:themeColor="background1"/>
        </w:rPr>
      </w:pPr>
    </w:p>
    <w:p w:rsidR="00631261" w:rsidRPr="00BB4CFF" w:rsidRDefault="00631261" w:rsidP="00A82F97">
      <w:pPr>
        <w:shd w:val="clear" w:color="auto" w:fill="000000" w:themeFill="text1"/>
        <w:jc w:val="center"/>
        <w:rPr>
          <w:b/>
          <w:color w:val="FFFF00"/>
          <w:highlight w:val="black"/>
          <w:shd w:val="clear" w:color="auto" w:fill="FFFFFF"/>
          <w:lang w:val="en-US"/>
        </w:rPr>
      </w:pPr>
      <w:r>
        <w:rPr>
          <w:b/>
          <w:color w:val="FFFF00"/>
          <w:highlight w:val="black"/>
          <w:shd w:val="clear" w:color="auto" w:fill="FFFFFF"/>
          <w:lang w:val="en-US"/>
        </w:rPr>
        <w:t>INFLUENCE</w:t>
      </w:r>
      <w:r w:rsidRPr="00BB4CFF">
        <w:rPr>
          <w:b/>
          <w:color w:val="FFFF00"/>
          <w:highlight w:val="black"/>
          <w:shd w:val="clear" w:color="auto" w:fill="FFFFFF"/>
          <w:lang w:val="en-US"/>
        </w:rPr>
        <w:t xml:space="preserve"> ** [</w:t>
      </w:r>
      <w:r>
        <w:rPr>
          <w:b/>
          <w:color w:val="FFFF00"/>
          <w:highlight w:val="black"/>
          <w:shd w:val="clear" w:color="auto" w:fill="FFFFFF"/>
        </w:rPr>
        <w:t>ʹ</w:t>
      </w:r>
      <w:r w:rsidRPr="00BB4CFF">
        <w:rPr>
          <w:b/>
          <w:color w:val="FFFF00"/>
          <w:highlight w:val="black"/>
          <w:shd w:val="clear" w:color="auto" w:fill="FFFFFF"/>
          <w:lang w:val="en-US"/>
        </w:rPr>
        <w:t>ı</w:t>
      </w:r>
      <w:r>
        <w:rPr>
          <w:b/>
          <w:color w:val="FFFF00"/>
          <w:highlight w:val="black"/>
          <w:shd w:val="clear" w:color="auto" w:fill="FFFFFF"/>
          <w:lang w:val="en-US"/>
        </w:rPr>
        <w:t>nfl</w:t>
      </w:r>
      <w:r w:rsidRPr="00BB4CFF">
        <w:rPr>
          <w:b/>
          <w:color w:val="FFFF00"/>
          <w:highlight w:val="black"/>
          <w:shd w:val="clear" w:color="auto" w:fill="FFFFFF"/>
          <w:lang w:val="en-US"/>
        </w:rPr>
        <w:t>ʋə</w:t>
      </w:r>
      <w:r>
        <w:rPr>
          <w:b/>
          <w:color w:val="FFFF00"/>
          <w:highlight w:val="black"/>
          <w:shd w:val="clear" w:color="auto" w:fill="FFFFFF"/>
          <w:lang w:val="en-US"/>
        </w:rPr>
        <w:t>ns</w:t>
      </w:r>
      <w:r w:rsidRPr="00BB4CFF">
        <w:rPr>
          <w:b/>
          <w:color w:val="FFFF00"/>
          <w:highlight w:val="black"/>
          <w:shd w:val="clear" w:color="auto" w:fill="FFFFFF"/>
          <w:lang w:val="en-US"/>
        </w:rPr>
        <w:t>]</w:t>
      </w:r>
    </w:p>
    <w:p w:rsidR="00631261" w:rsidRPr="00BB4CFF" w:rsidRDefault="00631261" w:rsidP="00A82F97">
      <w:pPr>
        <w:shd w:val="clear" w:color="auto" w:fill="000000" w:themeFill="text1"/>
        <w:rPr>
          <w:b/>
          <w:i/>
          <w:color w:val="FFFF00"/>
          <w:highlight w:val="black"/>
          <w:shd w:val="clear" w:color="auto" w:fill="FFFFFF"/>
          <w:lang w:val="en-US"/>
        </w:rPr>
      </w:pPr>
      <w:r>
        <w:rPr>
          <w:b/>
          <w:i/>
          <w:color w:val="FFFF00"/>
          <w:highlight w:val="black"/>
          <w:shd w:val="clear" w:color="auto" w:fill="FFFFFF"/>
          <w:lang w:val="en-US"/>
        </w:rPr>
        <w:t>INFLUENCED</w:t>
      </w:r>
      <w:r w:rsidRPr="00BB4CFF">
        <w:rPr>
          <w:b/>
          <w:i/>
          <w:color w:val="FFFF00"/>
          <w:highlight w:val="black"/>
          <w:shd w:val="clear" w:color="auto" w:fill="FFFFFF"/>
          <w:lang w:val="en-US"/>
        </w:rPr>
        <w:t xml:space="preserve"> [</w:t>
      </w:r>
      <w:r w:rsidRPr="00BB4CFF">
        <w:rPr>
          <w:b/>
          <w:i/>
          <w:color w:val="FFFF00"/>
          <w:highlight w:val="black"/>
          <w:shd w:val="clear" w:color="auto" w:fill="FCFCFC"/>
          <w:lang w:val="en-US"/>
        </w:rPr>
        <w:t>ˈɪ</w:t>
      </w:r>
      <w:r>
        <w:rPr>
          <w:b/>
          <w:i/>
          <w:color w:val="FFFF00"/>
          <w:highlight w:val="black"/>
          <w:shd w:val="clear" w:color="auto" w:fill="FCFCFC"/>
          <w:lang w:val="en-US"/>
        </w:rPr>
        <w:t>nfl</w:t>
      </w:r>
      <w:r w:rsidRPr="00BB4CFF">
        <w:rPr>
          <w:b/>
          <w:i/>
          <w:color w:val="FFFF00"/>
          <w:highlight w:val="black"/>
          <w:shd w:val="clear" w:color="auto" w:fill="FCFCFC"/>
          <w:lang w:val="en-US"/>
        </w:rPr>
        <w:t>ʊə</w:t>
      </w:r>
      <w:r>
        <w:rPr>
          <w:b/>
          <w:i/>
          <w:color w:val="FFFF00"/>
          <w:highlight w:val="black"/>
          <w:shd w:val="clear" w:color="auto" w:fill="FCFCFC"/>
          <w:lang w:val="en-US"/>
        </w:rPr>
        <w:t>nst</w:t>
      </w:r>
      <w:r w:rsidRPr="00BB4CFF">
        <w:rPr>
          <w:b/>
          <w:i/>
          <w:color w:val="FFFF00"/>
          <w:highlight w:val="black"/>
          <w:shd w:val="clear" w:color="auto" w:fill="FFFFFF"/>
          <w:lang w:val="en-US"/>
        </w:rPr>
        <w:t>]</w:t>
      </w:r>
    </w:p>
    <w:p w:rsidR="00F23B86" w:rsidRPr="00F23B86" w:rsidRDefault="00F23B86" w:rsidP="00A82F97">
      <w:pPr>
        <w:shd w:val="clear" w:color="auto" w:fill="000000" w:themeFill="text1"/>
        <w:rPr>
          <w:rFonts w:cs="Arial"/>
          <w:b/>
          <w:i/>
          <w:color w:val="FFFF00"/>
          <w:szCs w:val="36"/>
          <w:highlight w:val="black"/>
          <w:shd w:val="clear" w:color="auto" w:fill="FFFFFF"/>
          <w:lang w:val="en-US"/>
        </w:rPr>
      </w:pPr>
      <w:r w:rsidRPr="00F23B86">
        <w:rPr>
          <w:rFonts w:cs="Arial"/>
          <w:b/>
          <w:bCs/>
          <w:color w:val="1D2A57"/>
          <w:sz w:val="27"/>
          <w:szCs w:val="27"/>
          <w:lang w:val="en-US"/>
        </w:rPr>
        <w:lastRenderedPageBreak/>
        <w:t>the </w:t>
      </w:r>
      <w:hyperlink r:id="rId19" w:tooltip="power" w:history="1">
        <w:r w:rsidRPr="00F23B86">
          <w:rPr>
            <w:rStyle w:val="a5"/>
            <w:rFonts w:cs="Arial"/>
            <w:b/>
            <w:bCs/>
            <w:color w:val="1D2A57"/>
            <w:sz w:val="27"/>
            <w:szCs w:val="27"/>
            <w:lang w:val="en-US"/>
          </w:rPr>
          <w:t>power</w:t>
        </w:r>
      </w:hyperlink>
      <w:r w:rsidRPr="00F23B86">
        <w:rPr>
          <w:rFonts w:cs="Arial"/>
          <w:b/>
          <w:bCs/>
          <w:color w:val="1D2A57"/>
          <w:sz w:val="27"/>
          <w:szCs w:val="27"/>
          <w:lang w:val="en-US"/>
        </w:rPr>
        <w:t> to have an </w:t>
      </w:r>
      <w:hyperlink r:id="rId20" w:tooltip="effect" w:history="1">
        <w:r w:rsidRPr="00F23B86">
          <w:rPr>
            <w:rStyle w:val="a5"/>
            <w:rFonts w:cs="Arial"/>
            <w:b/>
            <w:bCs/>
            <w:color w:val="1D2A57"/>
            <w:sz w:val="27"/>
            <w:szCs w:val="27"/>
            <w:lang w:val="en-US"/>
          </w:rPr>
          <w:t>effect</w:t>
        </w:r>
      </w:hyperlink>
      <w:r w:rsidRPr="00F23B86">
        <w:rPr>
          <w:rFonts w:cs="Arial"/>
          <w:b/>
          <w:bCs/>
          <w:color w:val="1D2A57"/>
          <w:sz w:val="27"/>
          <w:szCs w:val="27"/>
          <w:lang w:val="en-US"/>
        </w:rPr>
        <w:t> on </w:t>
      </w:r>
      <w:hyperlink r:id="rId21" w:tooltip="people" w:history="1">
        <w:r w:rsidRPr="00F23B86">
          <w:rPr>
            <w:rStyle w:val="a5"/>
            <w:rFonts w:cs="Arial"/>
            <w:b/>
            <w:bCs/>
            <w:color w:val="1D2A57"/>
            <w:sz w:val="27"/>
            <w:szCs w:val="27"/>
            <w:lang w:val="en-US"/>
          </w:rPr>
          <w:t>people</w:t>
        </w:r>
      </w:hyperlink>
      <w:r w:rsidRPr="00F23B86">
        <w:rPr>
          <w:rFonts w:cs="Arial"/>
          <w:b/>
          <w:bCs/>
          <w:color w:val="1D2A57"/>
          <w:sz w:val="27"/>
          <w:szCs w:val="27"/>
          <w:lang w:val="en-US"/>
        </w:rPr>
        <w:t> or things, or a </w:t>
      </w:r>
      <w:hyperlink r:id="rId22" w:tooltip="person" w:history="1">
        <w:r w:rsidRPr="00F23B86">
          <w:rPr>
            <w:rStyle w:val="a5"/>
            <w:rFonts w:cs="Arial"/>
            <w:b/>
            <w:bCs/>
            <w:color w:val="1D2A57"/>
            <w:sz w:val="27"/>
            <w:szCs w:val="27"/>
            <w:lang w:val="en-US"/>
          </w:rPr>
          <w:t>person</w:t>
        </w:r>
      </w:hyperlink>
      <w:r w:rsidRPr="00F23B86">
        <w:rPr>
          <w:rFonts w:cs="Arial"/>
          <w:b/>
          <w:bCs/>
          <w:color w:val="1D2A57"/>
          <w:sz w:val="27"/>
          <w:szCs w:val="27"/>
          <w:lang w:val="en-US"/>
        </w:rPr>
        <w:t> or thing that is </w:t>
      </w:r>
      <w:hyperlink r:id="rId23" w:tooltip="able" w:history="1">
        <w:r w:rsidRPr="00F23B86">
          <w:rPr>
            <w:rStyle w:val="a5"/>
            <w:rFonts w:cs="Arial"/>
            <w:b/>
            <w:bCs/>
            <w:color w:val="1D2A57"/>
            <w:sz w:val="27"/>
            <w:szCs w:val="27"/>
            <w:lang w:val="en-US"/>
          </w:rPr>
          <w:t>able</w:t>
        </w:r>
      </w:hyperlink>
      <w:r w:rsidRPr="00F23B86">
        <w:rPr>
          <w:rFonts w:cs="Arial"/>
          <w:b/>
          <w:bCs/>
          <w:color w:val="1D2A57"/>
          <w:sz w:val="27"/>
          <w:szCs w:val="27"/>
          <w:lang w:val="en-US"/>
        </w:rPr>
        <w:t> to do this:</w:t>
      </w:r>
    </w:p>
    <w:p w:rsidR="00631261" w:rsidRDefault="00631261" w:rsidP="00A82F97">
      <w:pPr>
        <w:shd w:val="clear" w:color="auto" w:fill="000000" w:themeFill="text1"/>
        <w:rPr>
          <w:color w:val="FFFF00"/>
          <w:highlight w:val="black"/>
          <w:shd w:val="clear" w:color="auto" w:fill="FFFFFF"/>
        </w:rPr>
      </w:pPr>
      <w:r>
        <w:rPr>
          <w:b/>
          <w:i/>
          <w:color w:val="FFFF00"/>
          <w:highlight w:val="black"/>
          <w:shd w:val="clear" w:color="auto" w:fill="FFFFFF"/>
        </w:rPr>
        <w:t>СУЩ.</w:t>
      </w:r>
      <w:r>
        <w:rPr>
          <w:color w:val="FFFF00"/>
          <w:highlight w:val="black"/>
          <w:shd w:val="clear" w:color="auto" w:fill="FFFFFF"/>
        </w:rPr>
        <w:t xml:space="preserve"> </w:t>
      </w:r>
      <w:r>
        <w:rPr>
          <w:i/>
          <w:iCs/>
          <w:color w:val="FFFF00"/>
          <w:highlight w:val="black"/>
          <w:shd w:val="clear" w:color="auto" w:fill="FFFFFF"/>
          <w:lang w:val="en-US"/>
        </w:rPr>
        <w:t>n</w:t>
      </w:r>
      <w:r>
        <w:rPr>
          <w:color w:val="FFFF00"/>
          <w:highlight w:val="black"/>
          <w:shd w:val="clear" w:color="auto" w:fill="FFFFFF"/>
        </w:rPr>
        <w:t xml:space="preserve"> 1. влияние, воздействие, действие</w:t>
      </w:r>
    </w:p>
    <w:p w:rsidR="00631261" w:rsidRDefault="00631261" w:rsidP="00E854E1">
      <w:pPr>
        <w:pStyle w:val="a7"/>
        <w:numPr>
          <w:ilvl w:val="0"/>
          <w:numId w:val="71"/>
        </w:numPr>
        <w:shd w:val="clear" w:color="auto" w:fill="000000" w:themeFill="text1"/>
        <w:rPr>
          <w:i/>
          <w:color w:val="FFFF00"/>
          <w:highlight w:val="black"/>
          <w:shd w:val="clear" w:color="auto" w:fill="FFFFFF"/>
        </w:rPr>
      </w:pPr>
      <w:r>
        <w:rPr>
          <w:i/>
          <w:color w:val="FFFF00"/>
          <w:highlight w:val="black"/>
          <w:shd w:val="clear" w:color="auto" w:fill="FFFFFF"/>
        </w:rPr>
        <w:t>under the ~ of - под влиянием; под воздействием</w:t>
      </w:r>
    </w:p>
    <w:p w:rsidR="00631261" w:rsidRDefault="00631261" w:rsidP="00E854E1">
      <w:pPr>
        <w:pStyle w:val="a7"/>
        <w:numPr>
          <w:ilvl w:val="0"/>
          <w:numId w:val="71"/>
        </w:numPr>
        <w:shd w:val="clear" w:color="auto" w:fill="000000" w:themeFill="text1"/>
        <w:rPr>
          <w:i/>
          <w:color w:val="FFFFFF" w:themeColor="background1"/>
          <w:highlight w:val="black"/>
          <w:shd w:val="clear" w:color="auto" w:fill="FFFFFF"/>
          <w:lang w:val="en-US"/>
        </w:rPr>
      </w:pPr>
      <w:proofErr w:type="gramStart"/>
      <w:r>
        <w:rPr>
          <w:i/>
          <w:color w:val="FFFF00"/>
          <w:highlight w:val="black"/>
          <w:shd w:val="clear" w:color="auto" w:fill="FFFFFF"/>
          <w:lang w:val="en-US"/>
        </w:rPr>
        <w:t>to</w:t>
      </w:r>
      <w:proofErr w:type="gramEnd"/>
      <w:r>
        <w:rPr>
          <w:i/>
          <w:color w:val="FFFF00"/>
          <w:highlight w:val="black"/>
          <w:shd w:val="clear" w:color="auto" w:fill="FFFFFF"/>
          <w:lang w:val="en-US"/>
        </w:rPr>
        <w:t xml:space="preserve"> have an </w:t>
      </w:r>
      <w:r>
        <w:rPr>
          <w:i/>
          <w:color w:val="FFFFFF" w:themeColor="background1"/>
          <w:highlight w:val="black"/>
          <w:shd w:val="clear" w:color="auto" w:fill="FFFFFF"/>
          <w:lang w:val="en-US"/>
        </w:rPr>
        <w:t xml:space="preserve">~ over /on, upon/ smb. - </w:t>
      </w:r>
      <w:proofErr w:type="gramStart"/>
      <w:r>
        <w:rPr>
          <w:i/>
          <w:color w:val="FFFFFF" w:themeColor="background1"/>
          <w:highlight w:val="black"/>
          <w:shd w:val="clear" w:color="auto" w:fill="FFFFFF"/>
        </w:rPr>
        <w:t>иметь</w:t>
      </w:r>
      <w:proofErr w:type="gramEnd"/>
      <w:r>
        <w:rPr>
          <w:i/>
          <w:color w:val="FFFFFF" w:themeColor="background1"/>
          <w:highlight w:val="black"/>
          <w:shd w:val="clear" w:color="auto" w:fill="FFFFFF"/>
          <w:lang w:val="en-US"/>
        </w:rPr>
        <w:t xml:space="preserve"> </w:t>
      </w:r>
      <w:r>
        <w:rPr>
          <w:i/>
          <w:color w:val="FFFFFF" w:themeColor="background1"/>
          <w:highlight w:val="black"/>
          <w:shd w:val="clear" w:color="auto" w:fill="FFFFFF"/>
        </w:rPr>
        <w:t>влияние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кого</w:t>
      </w:r>
      <w:r>
        <w:rPr>
          <w:i/>
          <w:color w:val="FFFFFF" w:themeColor="background1"/>
          <w:highlight w:val="black"/>
          <w:shd w:val="clear" w:color="auto" w:fill="FFFFFF"/>
          <w:lang w:val="en-US"/>
        </w:rPr>
        <w:t>-</w:t>
      </w:r>
      <w:r>
        <w:rPr>
          <w:i/>
          <w:color w:val="FFFFFF" w:themeColor="background1"/>
          <w:highlight w:val="black"/>
          <w:shd w:val="clear" w:color="auto" w:fill="FFFFFF"/>
        </w:rPr>
        <w:t>л</w:t>
      </w:r>
      <w:r>
        <w:rPr>
          <w:i/>
          <w:color w:val="FFFFFF" w:themeColor="background1"/>
          <w:highlight w:val="black"/>
          <w:shd w:val="clear" w:color="auto" w:fill="FFFFFF"/>
          <w:lang w:val="en-US"/>
        </w:rPr>
        <w:t>.</w:t>
      </w:r>
    </w:p>
    <w:p w:rsidR="00631261" w:rsidRDefault="00631261" w:rsidP="00E854E1">
      <w:pPr>
        <w:pStyle w:val="a7"/>
        <w:numPr>
          <w:ilvl w:val="0"/>
          <w:numId w:val="7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she has a civilizing ~ on her husband - она оказывает на мужа облагораживающее влияние</w:t>
      </w:r>
    </w:p>
    <w:p w:rsidR="00631261" w:rsidRDefault="00631261" w:rsidP="00E854E1">
      <w:pPr>
        <w:pStyle w:val="a7"/>
        <w:numPr>
          <w:ilvl w:val="0"/>
          <w:numId w:val="7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have ~ with smb. - быть авторитетом для кого-л.; оказывать влияние на кого-л.</w:t>
      </w:r>
    </w:p>
    <w:p w:rsidR="00631261" w:rsidRDefault="00631261" w:rsidP="00A82F97">
      <w:pPr>
        <w:shd w:val="clear" w:color="auto" w:fill="000000" w:themeFill="text1"/>
        <w:textAlignment w:val="baseline"/>
        <w:rPr>
          <w:rFonts w:eastAsia="Times New Roman"/>
          <w:color w:val="FFFFFF" w:themeColor="background1"/>
          <w:highlight w:val="black"/>
          <w:lang w:eastAsia="ru-RU"/>
        </w:rPr>
      </w:pPr>
      <w:r>
        <w:rPr>
          <w:rFonts w:eastAsia="Times New Roman"/>
          <w:color w:val="FFFFFF" w:themeColor="background1"/>
          <w:highlight w:val="black"/>
          <w:bdr w:val="none" w:sz="0" w:space="0" w:color="auto" w:frame="1"/>
          <w:lang w:eastAsia="ru-RU"/>
        </w:rPr>
        <w:t>2 влиятельность</w:t>
      </w:r>
    </w:p>
    <w:p w:rsidR="00631261" w:rsidRDefault="00631261" w:rsidP="00E854E1">
      <w:pPr>
        <w:pStyle w:val="a7"/>
        <w:numPr>
          <w:ilvl w:val="0"/>
          <w:numId w:val="71"/>
        </w:numPr>
        <w:shd w:val="clear" w:color="auto" w:fill="000000" w:themeFill="text1"/>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to flaunt one's influence — щеголять своей влиятельностью</w:t>
      </w:r>
    </w:p>
    <w:p w:rsidR="00631261" w:rsidRDefault="00631261" w:rsidP="00A82F97">
      <w:pPr>
        <w:shd w:val="clear" w:color="auto" w:fill="000000" w:themeFill="text1"/>
        <w:rPr>
          <w:bCs/>
          <w:color w:val="FFFFFF" w:themeColor="background1"/>
          <w:highlight w:val="black"/>
          <w:shd w:val="clear" w:color="auto" w:fill="FFFFFF"/>
        </w:rPr>
      </w:pPr>
      <w:r>
        <w:rPr>
          <w:bCs/>
          <w:color w:val="FFFFFF" w:themeColor="background1"/>
          <w:highlight w:val="black"/>
          <w:shd w:val="clear" w:color="auto" w:fill="FFFFFF"/>
        </w:rPr>
        <w:t xml:space="preserve">3 эл. </w:t>
      </w:r>
      <w:r w:rsidR="00F23B86">
        <w:rPr>
          <w:bCs/>
          <w:color w:val="FFFFFF" w:themeColor="background1"/>
          <w:highlight w:val="black"/>
          <w:shd w:val="clear" w:color="auto" w:fill="FFFFFF"/>
        </w:rPr>
        <w:t>И</w:t>
      </w:r>
      <w:r>
        <w:rPr>
          <w:bCs/>
          <w:color w:val="FFFFFF" w:themeColor="background1"/>
          <w:highlight w:val="black"/>
          <w:shd w:val="clear" w:color="auto" w:fill="FFFFFF"/>
        </w:rPr>
        <w:t>ндукция</w:t>
      </w:r>
    </w:p>
    <w:p w:rsidR="00F23B86" w:rsidRPr="00BB4CFF" w:rsidRDefault="00F23B86" w:rsidP="00F23B86">
      <w:pPr>
        <w:rPr>
          <w:highlight w:val="blue"/>
          <w:lang w:val="en-US"/>
        </w:rPr>
      </w:pPr>
      <w:proofErr w:type="gramStart"/>
      <w:r w:rsidRPr="00BB4CFF">
        <w:rPr>
          <w:highlight w:val="blue"/>
          <w:lang w:val="en-US"/>
        </w:rPr>
        <w:t>to</w:t>
      </w:r>
      <w:proofErr w:type="gramEnd"/>
      <w:r w:rsidRPr="00BB4CFF">
        <w:rPr>
          <w:highlight w:val="blue"/>
          <w:lang w:val="en-US"/>
        </w:rPr>
        <w:t> affect or change how someone or something develops, behaves, or thinks:</w:t>
      </w:r>
    </w:p>
    <w:p w:rsidR="00F23B86" w:rsidRPr="00BB4CFF" w:rsidRDefault="00F23B86" w:rsidP="00F23B86">
      <w:pPr>
        <w:rPr>
          <w:highlight w:val="blue"/>
          <w:lang w:val="en-US"/>
        </w:rPr>
      </w:pPr>
    </w:p>
    <w:p w:rsidR="00F23B86" w:rsidRPr="00BB4CFF" w:rsidRDefault="00F23B86" w:rsidP="00F23B86">
      <w:pPr>
        <w:rPr>
          <w:highlight w:val="blue"/>
          <w:lang w:val="en-US"/>
        </w:rPr>
      </w:pPr>
      <w:proofErr w:type="gramStart"/>
      <w:r w:rsidRPr="00BB4CFF">
        <w:rPr>
          <w:highlight w:val="blue"/>
          <w:lang w:val="en-US"/>
        </w:rPr>
        <w:t>to</w:t>
      </w:r>
      <w:proofErr w:type="gramEnd"/>
      <w:r w:rsidRPr="00BB4CFF">
        <w:rPr>
          <w:highlight w:val="blue"/>
          <w:lang w:val="en-US"/>
        </w:rPr>
        <w:t> cause someone to change a behavior, belief, or opinion, or to cause something to be changed:</w:t>
      </w:r>
    </w:p>
    <w:p w:rsidR="00631261" w:rsidRDefault="00631261" w:rsidP="00A82F97">
      <w:pPr>
        <w:shd w:val="clear" w:color="auto" w:fill="000000" w:themeFill="text1"/>
        <w:rPr>
          <w:color w:val="FFFFFF" w:themeColor="background1"/>
          <w:highlight w:val="black"/>
          <w:shd w:val="clear" w:color="auto" w:fill="FFFFFF"/>
        </w:rPr>
      </w:pPr>
      <w:r>
        <w:rPr>
          <w:b/>
          <w:bCs/>
          <w:color w:val="FFFFFF" w:themeColor="background1"/>
          <w:highlight w:val="black"/>
          <w:shd w:val="clear" w:color="auto" w:fill="FFFFFF"/>
        </w:rPr>
        <w:t xml:space="preserve">ГЛАГ. </w:t>
      </w:r>
      <w:r>
        <w:rPr>
          <w:color w:val="FFFFFF" w:themeColor="background1"/>
          <w:highlight w:val="black"/>
          <w:shd w:val="clear" w:color="auto" w:fill="FFFFFF"/>
        </w:rPr>
        <w:t>1. оказывать влияние, влиять, воздействовать</w:t>
      </w:r>
    </w:p>
    <w:p w:rsidR="00631261" w:rsidRDefault="00631261" w:rsidP="00E854E1">
      <w:pPr>
        <w:pStyle w:val="a7"/>
        <w:numPr>
          <w:ilvl w:val="0"/>
          <w:numId w:val="7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~d by smth. - под влиянием чего-л.</w:t>
      </w:r>
    </w:p>
    <w:p w:rsidR="00631261" w:rsidRDefault="00631261" w:rsidP="00A82F97">
      <w:pPr>
        <w:shd w:val="clear" w:color="auto" w:fill="000000" w:themeFill="text1"/>
        <w:rPr>
          <w:color w:val="FFFFFF" w:themeColor="background1"/>
          <w:highlight w:val="black"/>
          <w:shd w:val="clear" w:color="auto" w:fill="FFFFFF"/>
        </w:rPr>
      </w:pPr>
    </w:p>
    <w:p w:rsidR="00631261" w:rsidRDefault="00631261" w:rsidP="00A82F97">
      <w:pPr>
        <w:shd w:val="clear" w:color="auto" w:fill="000000" w:themeFill="text1"/>
        <w:rPr>
          <w:color w:val="FFFFFF" w:themeColor="background1"/>
          <w:highlight w:val="black"/>
          <w:shd w:val="clear" w:color="auto" w:fill="FFFFFF"/>
        </w:rPr>
      </w:pPr>
    </w:p>
    <w:p w:rsidR="00631261" w:rsidRDefault="00631261" w:rsidP="00A82F97">
      <w:pPr>
        <w:shd w:val="clear" w:color="auto" w:fill="000000" w:themeFill="text1"/>
        <w:rPr>
          <w:color w:val="FFFFFF" w:themeColor="background1"/>
          <w:highlight w:val="black"/>
          <w:shd w:val="clear" w:color="auto" w:fill="FFFFFF"/>
        </w:rPr>
      </w:pPr>
    </w:p>
    <w:p w:rsidR="00631261" w:rsidRDefault="00631261" w:rsidP="00A82F97">
      <w:pPr>
        <w:shd w:val="clear" w:color="auto" w:fill="000000" w:themeFill="text1"/>
        <w:jc w:val="center"/>
        <w:rPr>
          <w:b/>
          <w:color w:val="7030A0"/>
          <w:highlight w:val="black"/>
          <w:lang w:val="en-US"/>
        </w:rPr>
      </w:pPr>
      <w:r>
        <w:rPr>
          <w:b/>
          <w:color w:val="7030A0"/>
          <w:highlight w:val="black"/>
          <w:lang w:val="en-US"/>
        </w:rPr>
        <w:t>INSPIRE ** [ın</w:t>
      </w:r>
      <w:r>
        <w:rPr>
          <w:b/>
          <w:color w:val="7030A0"/>
          <w:highlight w:val="black"/>
        </w:rPr>
        <w:t>ʹ</w:t>
      </w:r>
      <w:r>
        <w:rPr>
          <w:b/>
          <w:color w:val="7030A0"/>
          <w:highlight w:val="black"/>
          <w:lang w:val="en-US"/>
        </w:rPr>
        <w:t>spaıə] v</w:t>
      </w:r>
    </w:p>
    <w:p w:rsidR="00631261" w:rsidRDefault="00631261" w:rsidP="00A82F97">
      <w:pPr>
        <w:shd w:val="clear" w:color="auto" w:fill="000000" w:themeFill="text1"/>
        <w:rPr>
          <w:b/>
          <w:i/>
          <w:color w:val="7030A0"/>
          <w:highlight w:val="black"/>
          <w:lang w:val="en-US"/>
        </w:rPr>
      </w:pPr>
      <w:r>
        <w:rPr>
          <w:b/>
          <w:i/>
          <w:color w:val="7030A0"/>
          <w:highlight w:val="black"/>
          <w:lang w:val="en-US"/>
        </w:rPr>
        <w:t>INSPIRED [</w:t>
      </w:r>
      <w:r>
        <w:rPr>
          <w:b/>
          <w:i/>
          <w:color w:val="7030A0"/>
          <w:highlight w:val="black"/>
          <w:shd w:val="clear" w:color="auto" w:fill="FCFCFC"/>
          <w:lang w:val="en-US"/>
        </w:rPr>
        <w:t>ɪnˈspʌɪəd</w:t>
      </w:r>
      <w:r>
        <w:rPr>
          <w:b/>
          <w:i/>
          <w:color w:val="7030A0"/>
          <w:highlight w:val="black"/>
          <w:lang w:val="en-US"/>
        </w:rPr>
        <w:t>]</w:t>
      </w:r>
    </w:p>
    <w:p w:rsidR="00631261" w:rsidRDefault="00631261" w:rsidP="00A82F97">
      <w:pPr>
        <w:shd w:val="clear" w:color="auto" w:fill="000000" w:themeFill="text1"/>
        <w:rPr>
          <w:color w:val="7030A0"/>
          <w:highlight w:val="black"/>
        </w:rPr>
      </w:pPr>
      <w:r>
        <w:rPr>
          <w:color w:val="7030A0"/>
          <w:highlight w:val="black"/>
        </w:rPr>
        <w:t>1. внушить; вселить; пробудить; заронить (мысль, чувство и т. п.)</w:t>
      </w:r>
    </w:p>
    <w:p w:rsidR="00631261" w:rsidRDefault="00631261" w:rsidP="00E854E1">
      <w:pPr>
        <w:pStyle w:val="a7"/>
        <w:numPr>
          <w:ilvl w:val="0"/>
          <w:numId w:val="72"/>
        </w:numPr>
        <w:shd w:val="clear" w:color="auto" w:fill="000000" w:themeFill="text1"/>
        <w:rPr>
          <w:i/>
          <w:color w:val="FFFFFF" w:themeColor="background1"/>
          <w:highlight w:val="black"/>
          <w:lang w:val="en-US"/>
        </w:rPr>
      </w:pPr>
      <w:proofErr w:type="gramStart"/>
      <w:r>
        <w:rPr>
          <w:i/>
          <w:color w:val="7030A0"/>
          <w:highlight w:val="black"/>
          <w:lang w:val="en-US"/>
        </w:rPr>
        <w:t>to</w:t>
      </w:r>
      <w:proofErr w:type="gramEnd"/>
      <w:r>
        <w:rPr>
          <w:i/>
          <w:color w:val="7030A0"/>
          <w:highlight w:val="black"/>
          <w:lang w:val="en-US"/>
        </w:rPr>
        <w:t xml:space="preserve"> ~ smb. </w:t>
      </w:r>
      <w:proofErr w:type="gramStart"/>
      <w:r>
        <w:rPr>
          <w:i/>
          <w:color w:val="7030A0"/>
          <w:highlight w:val="black"/>
          <w:lang w:val="en-US"/>
        </w:rPr>
        <w:t>with</w:t>
      </w:r>
      <w:proofErr w:type="gramEnd"/>
      <w:r>
        <w:rPr>
          <w:i/>
          <w:color w:val="7030A0"/>
          <w:highlight w:val="black"/>
          <w:lang w:val="en-US"/>
        </w:rPr>
        <w:t xml:space="preserve"> hope [confidence, distrust, terror], to ~ hope [confidence, distrust, terror] in /into/ smb. - </w:t>
      </w:r>
      <w:proofErr w:type="gramStart"/>
      <w:r>
        <w:rPr>
          <w:i/>
          <w:color w:val="7030A0"/>
          <w:highlight w:val="black"/>
        </w:rPr>
        <w:t>вселить</w:t>
      </w:r>
      <w:proofErr w:type="gramEnd"/>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кого</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 xml:space="preserve">. </w:t>
      </w:r>
      <w:r>
        <w:rPr>
          <w:i/>
          <w:color w:val="FFFFFF" w:themeColor="background1"/>
          <w:highlight w:val="black"/>
        </w:rPr>
        <w:t>надежду</w:t>
      </w:r>
      <w:r>
        <w:rPr>
          <w:i/>
          <w:color w:val="FFFFFF" w:themeColor="background1"/>
          <w:highlight w:val="black"/>
          <w:lang w:val="en-US"/>
        </w:rPr>
        <w:t xml:space="preserve"> [</w:t>
      </w:r>
      <w:r>
        <w:rPr>
          <w:i/>
          <w:color w:val="FFFFFF" w:themeColor="background1"/>
          <w:highlight w:val="black"/>
        </w:rPr>
        <w:t>уверенность</w:t>
      </w:r>
      <w:r>
        <w:rPr>
          <w:i/>
          <w:color w:val="FFFFFF" w:themeColor="background1"/>
          <w:highlight w:val="black"/>
          <w:lang w:val="en-US"/>
        </w:rPr>
        <w:t xml:space="preserve">, </w:t>
      </w:r>
      <w:r>
        <w:rPr>
          <w:i/>
          <w:color w:val="FFFFFF" w:themeColor="background1"/>
          <w:highlight w:val="black"/>
        </w:rPr>
        <w:t>недоверие</w:t>
      </w:r>
      <w:r>
        <w:rPr>
          <w:i/>
          <w:color w:val="FFFFFF" w:themeColor="background1"/>
          <w:highlight w:val="black"/>
          <w:lang w:val="en-US"/>
        </w:rPr>
        <w:t xml:space="preserve">, </w:t>
      </w:r>
      <w:r>
        <w:rPr>
          <w:i/>
          <w:color w:val="FFFFFF" w:themeColor="background1"/>
          <w:highlight w:val="black"/>
        </w:rPr>
        <w:t>ужас</w:t>
      </w:r>
      <w:r>
        <w:rPr>
          <w:i/>
          <w:color w:val="FFFFFF" w:themeColor="background1"/>
          <w:highlight w:val="black"/>
          <w:lang w:val="en-US"/>
        </w:rPr>
        <w:t>]</w:t>
      </w:r>
    </w:p>
    <w:p w:rsidR="00631261" w:rsidRDefault="00631261" w:rsidP="00E854E1">
      <w:pPr>
        <w:pStyle w:val="a7"/>
        <w:numPr>
          <w:ilvl w:val="0"/>
          <w:numId w:val="72"/>
        </w:numPr>
        <w:shd w:val="clear" w:color="auto" w:fill="000000" w:themeFill="text1"/>
        <w:rPr>
          <w:i/>
          <w:color w:val="FFFFFF" w:themeColor="background1"/>
          <w:highlight w:val="black"/>
        </w:rPr>
      </w:pPr>
      <w:r>
        <w:rPr>
          <w:i/>
          <w:color w:val="FFFFFF" w:themeColor="background1"/>
          <w:highlight w:val="black"/>
        </w:rPr>
        <w:t>to ~ smb. with new life - вдохнуть в кого-л. новую жизнь; придать кому-л. свежие силы</w:t>
      </w:r>
    </w:p>
    <w:p w:rsidR="00631261" w:rsidRDefault="00631261" w:rsidP="00E854E1">
      <w:pPr>
        <w:pStyle w:val="a7"/>
        <w:numPr>
          <w:ilvl w:val="0"/>
          <w:numId w:val="72"/>
        </w:numPr>
        <w:shd w:val="clear" w:color="auto" w:fill="000000" w:themeFill="text1"/>
        <w:rPr>
          <w:i/>
          <w:color w:val="FFFFFF" w:themeColor="background1"/>
          <w:highlight w:val="black"/>
        </w:rPr>
      </w:pPr>
      <w:r>
        <w:rPr>
          <w:i/>
          <w:color w:val="FFFFFF" w:themeColor="background1"/>
          <w:highlight w:val="black"/>
        </w:rPr>
        <w:t>to ~ smb. with respect - внушать кому-л. уважение</w:t>
      </w:r>
    </w:p>
    <w:p w:rsidR="00631261" w:rsidRDefault="00631261" w:rsidP="00E854E1">
      <w:pPr>
        <w:pStyle w:val="a7"/>
        <w:numPr>
          <w:ilvl w:val="0"/>
          <w:numId w:val="72"/>
        </w:numPr>
        <w:shd w:val="clear" w:color="auto" w:fill="000000" w:themeFill="text1"/>
        <w:rPr>
          <w:i/>
          <w:color w:val="FFFFFF" w:themeColor="background1"/>
          <w:highlight w:val="black"/>
        </w:rPr>
      </w:pPr>
      <w:r>
        <w:rPr>
          <w:i/>
          <w:color w:val="FFFFFF" w:themeColor="background1"/>
          <w:highlight w:val="black"/>
        </w:rPr>
        <w:t>to ~ respect - вызывать уважение</w:t>
      </w:r>
    </w:p>
    <w:p w:rsidR="00631261" w:rsidRDefault="00631261" w:rsidP="00A82F97">
      <w:pPr>
        <w:shd w:val="clear" w:color="auto" w:fill="000000" w:themeFill="text1"/>
        <w:rPr>
          <w:color w:val="FFFFFF" w:themeColor="background1"/>
          <w:highlight w:val="black"/>
        </w:rPr>
      </w:pPr>
      <w:r>
        <w:rPr>
          <w:color w:val="FFFFFF" w:themeColor="background1"/>
          <w:highlight w:val="black"/>
        </w:rPr>
        <w:t>2. инспирировать, тайно внушать</w:t>
      </w:r>
    </w:p>
    <w:p w:rsidR="00631261" w:rsidRDefault="00631261" w:rsidP="00E854E1">
      <w:pPr>
        <w:pStyle w:val="a7"/>
        <w:numPr>
          <w:ilvl w:val="0"/>
          <w:numId w:val="72"/>
        </w:numPr>
        <w:shd w:val="clear" w:color="auto" w:fill="000000" w:themeFill="text1"/>
        <w:rPr>
          <w:i/>
          <w:color w:val="FFFFFF" w:themeColor="background1"/>
          <w:highlight w:val="black"/>
        </w:rPr>
      </w:pPr>
      <w:r>
        <w:rPr>
          <w:i/>
          <w:color w:val="FFFFFF" w:themeColor="background1"/>
          <w:highlight w:val="black"/>
        </w:rPr>
        <w:t>to ~ false stories about smb. - распространять /инспирировать/ ложь о ком-л.</w:t>
      </w:r>
    </w:p>
    <w:p w:rsidR="00631261" w:rsidRDefault="00631261" w:rsidP="00A82F97">
      <w:pPr>
        <w:shd w:val="clear" w:color="auto" w:fill="000000" w:themeFill="text1"/>
        <w:rPr>
          <w:color w:val="FFFFFF" w:themeColor="background1"/>
          <w:highlight w:val="black"/>
        </w:rPr>
      </w:pPr>
      <w:r>
        <w:rPr>
          <w:color w:val="FFFFFF" w:themeColor="background1"/>
          <w:highlight w:val="black"/>
        </w:rPr>
        <w:lastRenderedPageBreak/>
        <w:t>3. вдохновлять, воодушевлять; стимулировать, побуждать, зажечь, увлечь</w:t>
      </w:r>
    </w:p>
    <w:p w:rsidR="00631261" w:rsidRDefault="00631261" w:rsidP="00E854E1">
      <w:pPr>
        <w:pStyle w:val="a7"/>
        <w:numPr>
          <w:ilvl w:val="0"/>
          <w:numId w:val="72"/>
        </w:numPr>
        <w:shd w:val="clear" w:color="auto" w:fill="000000" w:themeFill="text1"/>
        <w:rPr>
          <w:i/>
          <w:color w:val="FFFFFF" w:themeColor="background1"/>
          <w:highlight w:val="black"/>
        </w:rPr>
      </w:pPr>
      <w:r>
        <w:rPr>
          <w:i/>
          <w:color w:val="FFFFFF" w:themeColor="background1"/>
          <w:highlight w:val="black"/>
        </w:rPr>
        <w:t>the book was ~d by his travels in the Far East - стимулом для написания книги послужила его поездка по Дальнему Востоку</w:t>
      </w:r>
    </w:p>
    <w:p w:rsidR="00631261" w:rsidRDefault="00631261" w:rsidP="00A82F97">
      <w:pPr>
        <w:pStyle w:val="a4"/>
        <w:shd w:val="clear" w:color="auto" w:fill="000000" w:themeFill="text1"/>
        <w:spacing w:before="0" w:beforeAutospacing="0" w:after="0" w:afterAutospacing="0"/>
        <w:ind w:left="46"/>
        <w:textAlignment w:val="baseline"/>
        <w:rPr>
          <w:rFonts w:ascii="Arial" w:hAnsi="Arial" w:cs="Arial"/>
          <w:color w:val="FFFFFF" w:themeColor="background1"/>
          <w:sz w:val="36"/>
          <w:szCs w:val="36"/>
          <w:highlight w:val="black"/>
        </w:rPr>
      </w:pPr>
      <w:r>
        <w:rPr>
          <w:rStyle w:val="3zjig"/>
          <w:rFonts w:ascii="Arial" w:hAnsi="Arial" w:cs="Arial"/>
          <w:color w:val="7030A0"/>
          <w:sz w:val="36"/>
          <w:szCs w:val="36"/>
          <w:highlight w:val="black"/>
          <w:bdr w:val="none" w:sz="0" w:space="0" w:color="auto" w:frame="1"/>
        </w:rPr>
        <w:t>4</w:t>
      </w:r>
      <w:r>
        <w:rPr>
          <w:rFonts w:ascii="Arial" w:hAnsi="Arial" w:cs="Arial"/>
          <w:color w:val="7030A0"/>
          <w:sz w:val="36"/>
          <w:szCs w:val="36"/>
          <w:highlight w:val="black"/>
          <w:bdr w:val="none" w:sz="0" w:space="0" w:color="auto" w:frame="1"/>
        </w:rPr>
        <w:t>. принуждать, побуждать, способствовать, влиять, </w:t>
      </w:r>
      <w:r>
        <w:rPr>
          <w:rFonts w:ascii="Arial" w:hAnsi="Arial" w:cs="Arial"/>
          <w:color w:val="FFFFFF" w:themeColor="background1"/>
          <w:sz w:val="36"/>
          <w:szCs w:val="36"/>
          <w:highlight w:val="black"/>
          <w:bdr w:val="none" w:sz="0" w:space="0" w:color="auto" w:frame="1"/>
        </w:rPr>
        <w:t>воздействовать</w:t>
      </w:r>
    </w:p>
    <w:p w:rsidR="00631261" w:rsidRDefault="00631261" w:rsidP="00E854E1">
      <w:pPr>
        <w:pStyle w:val="a7"/>
        <w:numPr>
          <w:ilvl w:val="0"/>
          <w:numId w:val="72"/>
        </w:numPr>
        <w:shd w:val="clear" w:color="auto" w:fill="000000" w:themeFill="text1"/>
        <w:textAlignment w:val="baseline"/>
        <w:rPr>
          <w:rFonts w:eastAsia="Times New Roman" w:cs="Arial"/>
          <w:i/>
          <w:color w:val="FFFFFF" w:themeColor="background1"/>
          <w:szCs w:val="36"/>
          <w:highlight w:val="black"/>
          <w:lang w:val="en-US" w:eastAsia="ru-RU"/>
        </w:rPr>
      </w:pPr>
      <w:r>
        <w:rPr>
          <w:rFonts w:eastAsia="Times New Roman"/>
          <w:i/>
          <w:color w:val="FFFFFF" w:themeColor="background1"/>
          <w:highlight w:val="black"/>
          <w:bdr w:val="none" w:sz="0" w:space="0" w:color="auto" w:frame="1"/>
          <w:lang w:val="en-US" w:eastAsia="ru-RU"/>
        </w:rPr>
        <w:t xml:space="preserve">Threats don't necessarily inspire people to work. — </w:t>
      </w:r>
      <w:r>
        <w:rPr>
          <w:rFonts w:eastAsia="Times New Roman"/>
          <w:i/>
          <w:color w:val="FFFFFF" w:themeColor="background1"/>
          <w:highlight w:val="black"/>
          <w:bdr w:val="none" w:sz="0" w:space="0" w:color="auto" w:frame="1"/>
          <w:lang w:eastAsia="ru-RU"/>
        </w:rPr>
        <w:t>Угрозы</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не</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всегда</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заставляют</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людей</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работать</w:t>
      </w:r>
      <w:r>
        <w:rPr>
          <w:rFonts w:eastAsia="Times New Roman"/>
          <w:i/>
          <w:color w:val="FFFFFF" w:themeColor="background1"/>
          <w:highlight w:val="black"/>
          <w:bdr w:val="none" w:sz="0" w:space="0" w:color="auto" w:frame="1"/>
          <w:lang w:val="en-US" w:eastAsia="ru-RU"/>
        </w:rPr>
        <w:t>.</w:t>
      </w:r>
    </w:p>
    <w:p w:rsidR="00631261" w:rsidRDefault="00631261" w:rsidP="00A82F97">
      <w:pPr>
        <w:shd w:val="clear" w:color="auto" w:fill="000000" w:themeFill="text1"/>
        <w:rPr>
          <w:rFonts w:eastAsiaTheme="minorEastAsia"/>
          <w:color w:val="FFFFFF" w:themeColor="background1"/>
          <w:highlight w:val="black"/>
        </w:rPr>
      </w:pPr>
      <w:r>
        <w:rPr>
          <w:color w:val="FFFFFF" w:themeColor="background1"/>
          <w:highlight w:val="black"/>
        </w:rPr>
        <w:t>5. вдыхать, дышать</w:t>
      </w:r>
    </w:p>
    <w:p w:rsidR="00631261" w:rsidRDefault="00631261" w:rsidP="00E854E1">
      <w:pPr>
        <w:pStyle w:val="a7"/>
        <w:numPr>
          <w:ilvl w:val="0"/>
          <w:numId w:val="72"/>
        </w:numPr>
        <w:shd w:val="clear" w:color="auto" w:fill="000000" w:themeFill="text1"/>
        <w:rPr>
          <w:i/>
          <w:color w:val="FFFFFF" w:themeColor="background1"/>
          <w:highlight w:val="black"/>
        </w:rPr>
      </w:pPr>
      <w:r>
        <w:rPr>
          <w:i/>
          <w:color w:val="FFFFFF" w:themeColor="background1"/>
          <w:highlight w:val="black"/>
        </w:rPr>
        <w:t>the air we ~ - воздух, которым мы дышим</w:t>
      </w:r>
    </w:p>
    <w:p w:rsidR="00631261" w:rsidRDefault="00631261" w:rsidP="00A82F97">
      <w:pPr>
        <w:shd w:val="clear" w:color="auto" w:fill="000000" w:themeFill="text1"/>
        <w:rPr>
          <w:color w:val="FFFFFF" w:themeColor="background1"/>
          <w:highlight w:val="black"/>
        </w:rPr>
      </w:pPr>
    </w:p>
    <w:p w:rsidR="00631261" w:rsidRDefault="00631261" w:rsidP="00A82F97">
      <w:pPr>
        <w:shd w:val="clear" w:color="auto" w:fill="000000" w:themeFill="text1"/>
        <w:rPr>
          <w:color w:val="FFFFFF" w:themeColor="background1"/>
          <w:highlight w:val="black"/>
        </w:rPr>
      </w:pPr>
    </w:p>
    <w:p w:rsidR="00631261" w:rsidRDefault="00631261" w:rsidP="00A82F97">
      <w:pPr>
        <w:shd w:val="clear" w:color="auto" w:fill="000000" w:themeFill="text1"/>
        <w:rPr>
          <w:color w:val="FFFFFF" w:themeColor="background1"/>
          <w:highlight w:val="black"/>
        </w:rPr>
      </w:pPr>
    </w:p>
    <w:p w:rsidR="00631261" w:rsidRDefault="00631261" w:rsidP="00A82F97">
      <w:pPr>
        <w:jc w:val="center"/>
        <w:rPr>
          <w:b/>
          <w:i/>
          <w:color w:val="FFFFFF" w:themeColor="background1"/>
          <w:u w:val="single"/>
        </w:rPr>
      </w:pPr>
      <w:r>
        <w:rPr>
          <w:b/>
          <w:i/>
          <w:color w:val="FFFFFF" w:themeColor="background1"/>
          <w:u w:val="single"/>
          <w:lang w:val="en-US"/>
        </w:rPr>
        <w:t>RESPONSIVE</w:t>
      </w:r>
      <w:r>
        <w:rPr>
          <w:b/>
          <w:i/>
          <w:color w:val="FFFFFF" w:themeColor="background1"/>
          <w:u w:val="single"/>
        </w:rPr>
        <w:t xml:space="preserve"> ** [</w:t>
      </w:r>
      <w:r>
        <w:rPr>
          <w:b/>
          <w:i/>
          <w:color w:val="FFFFFF" w:themeColor="background1"/>
          <w:u w:val="single"/>
          <w:lang w:val="en-US"/>
        </w:rPr>
        <w:t>r</w:t>
      </w:r>
      <w:r>
        <w:rPr>
          <w:b/>
          <w:i/>
          <w:color w:val="FFFFFF" w:themeColor="background1"/>
          <w:u w:val="single"/>
        </w:rPr>
        <w:t>ıʹ</w:t>
      </w:r>
      <w:r>
        <w:rPr>
          <w:b/>
          <w:i/>
          <w:color w:val="FFFFFF" w:themeColor="background1"/>
          <w:u w:val="single"/>
          <w:lang w:val="en-US"/>
        </w:rPr>
        <w:t>sp</w:t>
      </w:r>
      <w:r>
        <w:rPr>
          <w:b/>
          <w:i/>
          <w:color w:val="FFFFFF" w:themeColor="background1"/>
          <w:u w:val="single"/>
        </w:rPr>
        <w:t>ɒ</w:t>
      </w:r>
      <w:r>
        <w:rPr>
          <w:b/>
          <w:i/>
          <w:color w:val="FFFFFF" w:themeColor="background1"/>
          <w:u w:val="single"/>
          <w:lang w:val="en-US"/>
        </w:rPr>
        <w:t>ns</w:t>
      </w:r>
      <w:r>
        <w:rPr>
          <w:b/>
          <w:i/>
          <w:color w:val="FFFFFF" w:themeColor="background1"/>
          <w:u w:val="single"/>
        </w:rPr>
        <w:t>ı</w:t>
      </w:r>
      <w:r>
        <w:rPr>
          <w:b/>
          <w:i/>
          <w:color w:val="FFFFFF" w:themeColor="background1"/>
          <w:u w:val="single"/>
          <w:lang w:val="en-US"/>
        </w:rPr>
        <w:t>v</w:t>
      </w:r>
      <w:r>
        <w:rPr>
          <w:b/>
          <w:i/>
          <w:color w:val="FFFFFF" w:themeColor="background1"/>
          <w:u w:val="single"/>
        </w:rPr>
        <w:t>]</w:t>
      </w:r>
    </w:p>
    <w:p w:rsidR="00631261" w:rsidRDefault="00631261" w:rsidP="00A82F97">
      <w:pPr>
        <w:rPr>
          <w:color w:val="FFFFFF" w:themeColor="background1"/>
        </w:rPr>
      </w:pPr>
      <w:r>
        <w:rPr>
          <w:color w:val="FFFFFF" w:themeColor="background1"/>
        </w:rPr>
        <w:t>ПРИЛ. 1. чуткий; отзывчивый, чувствительный; быстро реагирующий, откликающийся (на призывы и т. п.); поддающийся (влияниям, усилиям)</w:t>
      </w:r>
    </w:p>
    <w:p w:rsidR="00631261" w:rsidRDefault="00631261" w:rsidP="00E854E1">
      <w:pPr>
        <w:pStyle w:val="a7"/>
        <w:numPr>
          <w:ilvl w:val="0"/>
          <w:numId w:val="70"/>
        </w:numPr>
        <w:rPr>
          <w:i/>
          <w:color w:val="FFFFFF" w:themeColor="background1"/>
          <w:lang w:val="en-US"/>
        </w:rPr>
      </w:pPr>
      <w:r>
        <w:rPr>
          <w:i/>
          <w:color w:val="FFFFFF" w:themeColor="background1"/>
          <w:lang w:val="en-US"/>
        </w:rPr>
        <w:t xml:space="preserve">to be quickly ~ to external influences - </w:t>
      </w:r>
      <w:r>
        <w:rPr>
          <w:i/>
          <w:color w:val="FFFFFF" w:themeColor="background1"/>
        </w:rPr>
        <w:t>легко</w:t>
      </w:r>
      <w:r>
        <w:rPr>
          <w:i/>
          <w:color w:val="FFFFFF" w:themeColor="background1"/>
          <w:lang w:val="en-US"/>
        </w:rPr>
        <w:t xml:space="preserve"> </w:t>
      </w:r>
      <w:r>
        <w:rPr>
          <w:i/>
          <w:color w:val="FFFFFF" w:themeColor="background1"/>
        </w:rPr>
        <w:t>поддаваться</w:t>
      </w:r>
      <w:r>
        <w:rPr>
          <w:i/>
          <w:color w:val="FFFFFF" w:themeColor="background1"/>
          <w:lang w:val="en-US"/>
        </w:rPr>
        <w:t xml:space="preserve"> </w:t>
      </w:r>
      <w:r>
        <w:rPr>
          <w:i/>
          <w:color w:val="FFFFFF" w:themeColor="background1"/>
        </w:rPr>
        <w:t>посторонним</w:t>
      </w:r>
      <w:r>
        <w:rPr>
          <w:i/>
          <w:color w:val="FFFFFF" w:themeColor="background1"/>
          <w:lang w:val="en-US"/>
        </w:rPr>
        <w:t xml:space="preserve"> </w:t>
      </w:r>
      <w:r>
        <w:rPr>
          <w:i/>
          <w:color w:val="FFFFFF" w:themeColor="background1"/>
        </w:rPr>
        <w:t>влияниям</w:t>
      </w:r>
      <w:r>
        <w:rPr>
          <w:i/>
          <w:color w:val="FFFFFF" w:themeColor="background1"/>
          <w:lang w:val="en-US"/>
        </w:rPr>
        <w:t> </w:t>
      </w:r>
    </w:p>
    <w:p w:rsidR="00631261" w:rsidRDefault="00631261" w:rsidP="00E854E1">
      <w:pPr>
        <w:pStyle w:val="a7"/>
        <w:numPr>
          <w:ilvl w:val="0"/>
          <w:numId w:val="70"/>
        </w:numPr>
        <w:rPr>
          <w:i/>
          <w:color w:val="FFFFFF" w:themeColor="background1"/>
          <w:lang w:val="en-US"/>
        </w:rPr>
      </w:pPr>
      <w:proofErr w:type="gramStart"/>
      <w:r>
        <w:rPr>
          <w:i/>
          <w:color w:val="FFFFFF" w:themeColor="background1"/>
          <w:lang w:val="en-US"/>
        </w:rPr>
        <w:t>to</w:t>
      </w:r>
      <w:proofErr w:type="gramEnd"/>
      <w:r>
        <w:rPr>
          <w:i/>
          <w:color w:val="FFFFFF" w:themeColor="background1"/>
          <w:lang w:val="en-US"/>
        </w:rPr>
        <w:t xml:space="preserve"> be ~ to the wishes of smb. - </w:t>
      </w:r>
      <w:proofErr w:type="gramStart"/>
      <w:r>
        <w:rPr>
          <w:i/>
          <w:color w:val="FFFFFF" w:themeColor="background1"/>
        </w:rPr>
        <w:t>считаться</w:t>
      </w:r>
      <w:proofErr w:type="gramEnd"/>
      <w:r>
        <w:rPr>
          <w:i/>
          <w:color w:val="FFFFFF" w:themeColor="background1"/>
          <w:lang w:val="en-US"/>
        </w:rPr>
        <w:t xml:space="preserve"> </w:t>
      </w:r>
      <w:r>
        <w:rPr>
          <w:i/>
          <w:color w:val="FFFFFF" w:themeColor="background1"/>
        </w:rPr>
        <w:t>с</w:t>
      </w:r>
      <w:r>
        <w:rPr>
          <w:i/>
          <w:color w:val="FFFFFF" w:themeColor="background1"/>
          <w:lang w:val="en-US"/>
        </w:rPr>
        <w:t xml:space="preserve"> </w:t>
      </w:r>
      <w:r>
        <w:rPr>
          <w:i/>
          <w:color w:val="FFFFFF" w:themeColor="background1"/>
        </w:rPr>
        <w:t>чьими</w:t>
      </w:r>
      <w:r>
        <w:rPr>
          <w:i/>
          <w:color w:val="FFFFFF" w:themeColor="background1"/>
          <w:lang w:val="en-US"/>
        </w:rPr>
        <w:t>-</w:t>
      </w:r>
      <w:r>
        <w:rPr>
          <w:i/>
          <w:color w:val="FFFFFF" w:themeColor="background1"/>
        </w:rPr>
        <w:t>л</w:t>
      </w:r>
      <w:r>
        <w:rPr>
          <w:i/>
          <w:color w:val="FFFFFF" w:themeColor="background1"/>
          <w:lang w:val="en-US"/>
        </w:rPr>
        <w:t xml:space="preserve">. </w:t>
      </w:r>
      <w:r>
        <w:rPr>
          <w:i/>
          <w:color w:val="FFFFFF" w:themeColor="background1"/>
        </w:rPr>
        <w:t>желаниями</w:t>
      </w:r>
      <w:r>
        <w:rPr>
          <w:i/>
          <w:color w:val="FFFFFF" w:themeColor="background1"/>
          <w:lang w:val="en-US"/>
        </w:rPr>
        <w:t> </w:t>
      </w:r>
    </w:p>
    <w:p w:rsidR="00631261" w:rsidRDefault="00631261" w:rsidP="00E854E1">
      <w:pPr>
        <w:pStyle w:val="a7"/>
        <w:numPr>
          <w:ilvl w:val="0"/>
          <w:numId w:val="70"/>
        </w:numPr>
        <w:rPr>
          <w:i/>
          <w:color w:val="FFFFFF" w:themeColor="background1"/>
        </w:rPr>
      </w:pPr>
      <w:r>
        <w:rPr>
          <w:i/>
          <w:color w:val="FFFFFF" w:themeColor="background1"/>
        </w:rPr>
        <w:t>they are ~ to affection [to sympathy] - они чутко реагируют /сразу отзываются/ на ласку [на сочувствие] </w:t>
      </w:r>
    </w:p>
    <w:p w:rsidR="00631261" w:rsidRDefault="00631261" w:rsidP="00E854E1">
      <w:pPr>
        <w:pStyle w:val="a7"/>
        <w:numPr>
          <w:ilvl w:val="0"/>
          <w:numId w:val="70"/>
        </w:numPr>
        <w:rPr>
          <w:i/>
          <w:color w:val="FFFFFF" w:themeColor="background1"/>
        </w:rPr>
      </w:pPr>
      <w:r>
        <w:rPr>
          <w:i/>
          <w:color w:val="FFFFFF" w:themeColor="background1"/>
        </w:rPr>
        <w:t>I did not find them very ~ when I talked about it - когда я им об этом рассказал, они отнеслись к этому довольно равнодушно </w:t>
      </w:r>
    </w:p>
    <w:p w:rsidR="00631261" w:rsidRDefault="00631261" w:rsidP="00A82F97">
      <w:pPr>
        <w:rPr>
          <w:color w:val="FFFFFF" w:themeColor="background1"/>
        </w:rPr>
      </w:pPr>
    </w:p>
    <w:p w:rsidR="00631261" w:rsidRDefault="00631261" w:rsidP="00A82F97">
      <w:pPr>
        <w:rPr>
          <w:color w:val="FFFFFF" w:themeColor="background1"/>
        </w:rPr>
      </w:pPr>
    </w:p>
    <w:p w:rsidR="00631261" w:rsidRDefault="00631261" w:rsidP="00A82F97">
      <w:pPr>
        <w:rPr>
          <w:color w:val="FFFFFF" w:themeColor="background1"/>
        </w:rPr>
      </w:pPr>
    </w:p>
    <w:p w:rsidR="00631261" w:rsidRDefault="00631261" w:rsidP="00A82F97">
      <w:pPr>
        <w:jc w:val="center"/>
        <w:rPr>
          <w:b/>
          <w:i/>
          <w:color w:val="FFFFFF" w:themeColor="background1"/>
          <w:lang w:val="en-US"/>
        </w:rPr>
      </w:pPr>
      <w:r>
        <w:rPr>
          <w:b/>
          <w:i/>
          <w:color w:val="FFFFFF" w:themeColor="background1"/>
          <w:lang w:val="en-US"/>
        </w:rPr>
        <w:t>BREACH ** {bri:tʃ}</w:t>
      </w:r>
    </w:p>
    <w:p w:rsidR="00631261" w:rsidRDefault="00631261" w:rsidP="00A82F97">
      <w:pPr>
        <w:jc w:val="center"/>
        <w:rPr>
          <w:b/>
          <w:i/>
          <w:color w:val="FFFFFF" w:themeColor="background1"/>
          <w:lang w:val="en-US"/>
        </w:rPr>
      </w:pPr>
      <w:r>
        <w:rPr>
          <w:b/>
          <w:i/>
          <w:color w:val="FFFFFF" w:themeColor="background1"/>
        </w:rPr>
        <w:t>Н</w:t>
      </w:r>
      <w:r>
        <w:rPr>
          <w:b/>
          <w:i/>
          <w:color w:val="FFFFFF" w:themeColor="background1"/>
          <w:lang w:val="en-US"/>
        </w:rPr>
        <w:t>/</w:t>
      </w:r>
      <w:r>
        <w:rPr>
          <w:b/>
          <w:i/>
          <w:color w:val="FFFFFF" w:themeColor="background1"/>
        </w:rPr>
        <w:t>С</w:t>
      </w:r>
    </w:p>
    <w:p w:rsidR="00631261" w:rsidRDefault="00631261" w:rsidP="00A82F97">
      <w:pPr>
        <w:rPr>
          <w:rFonts w:cs="Arial"/>
          <w:b/>
          <w:i/>
          <w:color w:val="FFFFFF" w:themeColor="background1"/>
          <w:szCs w:val="36"/>
          <w:lang w:val="en-US"/>
        </w:rPr>
      </w:pPr>
      <w:r>
        <w:rPr>
          <w:b/>
          <w:i/>
          <w:color w:val="FFFFFF" w:themeColor="background1"/>
          <w:lang w:val="en-US"/>
        </w:rPr>
        <w:t>BREACHED</w:t>
      </w:r>
    </w:p>
    <w:p w:rsidR="00631261" w:rsidRDefault="00631261" w:rsidP="00A82F97">
      <w:pPr>
        <w:rPr>
          <w:color w:val="FFFFFF" w:themeColor="background1"/>
        </w:rPr>
      </w:pPr>
      <w:r>
        <w:rPr>
          <w:color w:val="FFFFFF" w:themeColor="background1"/>
        </w:rPr>
        <w:t>1. пролом, пробоина, отверстие, брешь</w:t>
      </w:r>
    </w:p>
    <w:p w:rsidR="00631261" w:rsidRDefault="00631261" w:rsidP="00E854E1">
      <w:pPr>
        <w:pStyle w:val="a7"/>
        <w:numPr>
          <w:ilvl w:val="0"/>
          <w:numId w:val="73"/>
        </w:numPr>
        <w:rPr>
          <w:i/>
          <w:color w:val="FFFFFF" w:themeColor="background1"/>
        </w:rPr>
      </w:pPr>
      <w:r>
        <w:rPr>
          <w:i/>
          <w:color w:val="FFFFFF" w:themeColor="background1"/>
        </w:rPr>
        <w:t>to get out through a ~ - пролезть /выбраться/ через отверстие</w:t>
      </w:r>
    </w:p>
    <w:p w:rsidR="00631261" w:rsidRDefault="00631261" w:rsidP="00A82F97">
      <w:pPr>
        <w:rPr>
          <w:color w:val="FFFFFF" w:themeColor="background1"/>
        </w:rPr>
      </w:pPr>
      <w:r>
        <w:rPr>
          <w:color w:val="FFFFFF" w:themeColor="background1"/>
        </w:rPr>
        <w:t>2. </w:t>
      </w:r>
      <w:proofErr w:type="gramStart"/>
      <w:r>
        <w:rPr>
          <w:color w:val="FFFFFF" w:themeColor="background1"/>
        </w:rPr>
        <w:t>юр.нарушение</w:t>
      </w:r>
      <w:proofErr w:type="gramEnd"/>
      <w:r>
        <w:rPr>
          <w:color w:val="FFFFFF" w:themeColor="background1"/>
        </w:rPr>
        <w:t xml:space="preserve"> (закона, обязательства и т. п.)</w:t>
      </w:r>
    </w:p>
    <w:p w:rsidR="00631261" w:rsidRDefault="00631261" w:rsidP="00E854E1">
      <w:pPr>
        <w:pStyle w:val="a7"/>
        <w:numPr>
          <w:ilvl w:val="0"/>
          <w:numId w:val="73"/>
        </w:numPr>
        <w:rPr>
          <w:i/>
          <w:color w:val="FFFFFF" w:themeColor="background1"/>
        </w:rPr>
      </w:pPr>
      <w:r>
        <w:rPr>
          <w:i/>
          <w:color w:val="FFFFFF" w:themeColor="background1"/>
        </w:rPr>
        <w:lastRenderedPageBreak/>
        <w:t>~ of the law - нарушение закона</w:t>
      </w:r>
    </w:p>
    <w:p w:rsidR="00631261" w:rsidRDefault="00631261" w:rsidP="00E854E1">
      <w:pPr>
        <w:pStyle w:val="a7"/>
        <w:numPr>
          <w:ilvl w:val="0"/>
          <w:numId w:val="73"/>
        </w:numPr>
        <w:rPr>
          <w:i/>
          <w:color w:val="FFFFFF" w:themeColor="background1"/>
        </w:rPr>
      </w:pPr>
      <w:r>
        <w:rPr>
          <w:i/>
          <w:color w:val="FFFFFF" w:themeColor="background1"/>
        </w:rPr>
        <w:t>~ of justice - несправедливость</w:t>
      </w:r>
    </w:p>
    <w:p w:rsidR="00631261" w:rsidRDefault="00631261" w:rsidP="00E854E1">
      <w:pPr>
        <w:pStyle w:val="a7"/>
        <w:numPr>
          <w:ilvl w:val="0"/>
          <w:numId w:val="73"/>
        </w:numPr>
        <w:rPr>
          <w:i/>
          <w:color w:val="FFFFFF" w:themeColor="background1"/>
        </w:rPr>
      </w:pPr>
      <w:r>
        <w:rPr>
          <w:i/>
          <w:color w:val="FFFFFF" w:themeColor="background1"/>
        </w:rPr>
        <w:t>~ of (the) peace - нарушение общественного порядка</w:t>
      </w:r>
    </w:p>
    <w:p w:rsidR="00631261" w:rsidRDefault="00631261" w:rsidP="00E854E1">
      <w:pPr>
        <w:pStyle w:val="a7"/>
        <w:numPr>
          <w:ilvl w:val="0"/>
          <w:numId w:val="73"/>
        </w:numPr>
        <w:rPr>
          <w:i/>
          <w:color w:val="FFFFFF" w:themeColor="background1"/>
          <w:lang w:val="en-US"/>
        </w:rPr>
      </w:pPr>
      <w:r>
        <w:rPr>
          <w:i/>
          <w:color w:val="FFFFFF" w:themeColor="background1"/>
          <w:lang w:val="en-US"/>
        </w:rPr>
        <w:t xml:space="preserve">~ of contract /of covenant/ - </w:t>
      </w:r>
      <w:r>
        <w:rPr>
          <w:i/>
          <w:color w:val="FFFFFF" w:themeColor="background1"/>
        </w:rPr>
        <w:t>нарушение</w:t>
      </w:r>
      <w:r>
        <w:rPr>
          <w:i/>
          <w:color w:val="FFFFFF" w:themeColor="background1"/>
          <w:lang w:val="en-US"/>
        </w:rPr>
        <w:t xml:space="preserve"> </w:t>
      </w:r>
      <w:r>
        <w:rPr>
          <w:i/>
          <w:color w:val="FFFFFF" w:themeColor="background1"/>
        </w:rPr>
        <w:t>договора</w:t>
      </w:r>
    </w:p>
    <w:p w:rsidR="00631261" w:rsidRDefault="00631261" w:rsidP="00E854E1">
      <w:pPr>
        <w:pStyle w:val="a7"/>
        <w:numPr>
          <w:ilvl w:val="0"/>
          <w:numId w:val="73"/>
        </w:numPr>
        <w:rPr>
          <w:i/>
          <w:color w:val="FFFFFF" w:themeColor="background1"/>
        </w:rPr>
      </w:pPr>
      <w:r>
        <w:rPr>
          <w:i/>
          <w:color w:val="FFFFFF" w:themeColor="background1"/>
        </w:rPr>
        <w:t>~ of confidence - злоупотребление доверием</w:t>
      </w:r>
    </w:p>
    <w:p w:rsidR="00631261" w:rsidRDefault="00631261" w:rsidP="00E854E1">
      <w:pPr>
        <w:pStyle w:val="a7"/>
        <w:numPr>
          <w:ilvl w:val="0"/>
          <w:numId w:val="73"/>
        </w:numPr>
        <w:rPr>
          <w:i/>
          <w:color w:val="FFFFFF" w:themeColor="background1"/>
        </w:rPr>
      </w:pPr>
      <w:r>
        <w:rPr>
          <w:i/>
          <w:color w:val="FFFFFF" w:themeColor="background1"/>
        </w:rPr>
        <w:t>~ of trust - обманные действия или нарушение доверительным собственником своих обязанностей</w:t>
      </w:r>
    </w:p>
    <w:p w:rsidR="00631261" w:rsidRDefault="00631261" w:rsidP="00E854E1">
      <w:pPr>
        <w:pStyle w:val="a7"/>
        <w:numPr>
          <w:ilvl w:val="0"/>
          <w:numId w:val="73"/>
        </w:numPr>
        <w:rPr>
          <w:i/>
          <w:color w:val="FFFFFF" w:themeColor="background1"/>
        </w:rPr>
      </w:pPr>
      <w:r>
        <w:rPr>
          <w:i/>
          <w:color w:val="FFFFFF" w:themeColor="background1"/>
        </w:rPr>
        <w:t>~ of promise - нарушение обязательства /обещания/</w:t>
      </w:r>
    </w:p>
    <w:p w:rsidR="00631261" w:rsidRDefault="00631261" w:rsidP="00E854E1">
      <w:pPr>
        <w:pStyle w:val="a7"/>
        <w:numPr>
          <w:ilvl w:val="0"/>
          <w:numId w:val="73"/>
        </w:numPr>
        <w:rPr>
          <w:i/>
          <w:color w:val="FFFFFF" w:themeColor="background1"/>
        </w:rPr>
      </w:pPr>
      <w:r>
        <w:rPr>
          <w:i/>
          <w:color w:val="FFFFFF" w:themeColor="background1"/>
        </w:rPr>
        <w:t>~ of faith - супружеская измена</w:t>
      </w:r>
    </w:p>
    <w:p w:rsidR="00631261" w:rsidRDefault="00631261" w:rsidP="00E854E1">
      <w:pPr>
        <w:pStyle w:val="a7"/>
        <w:numPr>
          <w:ilvl w:val="0"/>
          <w:numId w:val="73"/>
        </w:numPr>
        <w:rPr>
          <w:i/>
          <w:color w:val="FFFFFF" w:themeColor="background1"/>
        </w:rPr>
      </w:pPr>
      <w:r>
        <w:rPr>
          <w:i/>
          <w:color w:val="FFFFFF" w:themeColor="background1"/>
        </w:rPr>
        <w:t>~ of prison - побег заключённого (из места заключения)</w:t>
      </w:r>
    </w:p>
    <w:p w:rsidR="00631261" w:rsidRDefault="00631261" w:rsidP="00A82F97">
      <w:pPr>
        <w:rPr>
          <w:color w:val="FFFFFF" w:themeColor="background1"/>
        </w:rPr>
      </w:pPr>
      <w:r>
        <w:rPr>
          <w:color w:val="FFFFFF" w:themeColor="background1"/>
        </w:rPr>
        <w:t>ГЛАГ. 1. пробивать брешь; проламывать (отверстие); проделать проход</w:t>
      </w:r>
    </w:p>
    <w:p w:rsidR="00631261" w:rsidRDefault="00631261" w:rsidP="00A82F97">
      <w:pPr>
        <w:rPr>
          <w:color w:val="FFFFFF" w:themeColor="background1"/>
        </w:rPr>
      </w:pPr>
      <w:r>
        <w:rPr>
          <w:color w:val="FFFFFF" w:themeColor="background1"/>
        </w:rPr>
        <w:t>2. нарушать</w:t>
      </w:r>
    </w:p>
    <w:p w:rsidR="00631261" w:rsidRDefault="00631261" w:rsidP="00E854E1">
      <w:pPr>
        <w:pStyle w:val="a7"/>
        <w:numPr>
          <w:ilvl w:val="0"/>
          <w:numId w:val="73"/>
        </w:numPr>
        <w:rPr>
          <w:i/>
          <w:color w:val="FFFFFF" w:themeColor="background1"/>
        </w:rPr>
      </w:pPr>
      <w:r>
        <w:rPr>
          <w:i/>
          <w:color w:val="FFFFFF" w:themeColor="background1"/>
        </w:rPr>
        <w:t>this fundamental principle has been ~ed - этот основополагающий принцип был нарушен</w:t>
      </w:r>
    </w:p>
    <w:p w:rsidR="00631261" w:rsidRDefault="00631261" w:rsidP="00A82F97">
      <w:pPr>
        <w:rPr>
          <w:color w:val="FFFFFF" w:themeColor="background1"/>
          <w:lang w:val="en-US"/>
        </w:rPr>
      </w:pPr>
    </w:p>
    <w:p w:rsidR="00631261" w:rsidRDefault="00631261" w:rsidP="00A82F97">
      <w:pPr>
        <w:rPr>
          <w:color w:val="FFFFFF" w:themeColor="background1"/>
        </w:rPr>
      </w:pPr>
    </w:p>
    <w:p w:rsidR="00631261" w:rsidRDefault="00631261" w:rsidP="00A82F97">
      <w:pPr>
        <w:rPr>
          <w:color w:val="FFFFFF" w:themeColor="background1"/>
        </w:rPr>
      </w:pPr>
    </w:p>
    <w:p w:rsidR="00631261" w:rsidRPr="00F23B86" w:rsidRDefault="00631261" w:rsidP="00A82F97">
      <w:pPr>
        <w:jc w:val="center"/>
        <w:rPr>
          <w:b/>
          <w:i/>
          <w:color w:val="FFFF00"/>
          <w:lang w:val="en-US"/>
        </w:rPr>
      </w:pPr>
      <w:r w:rsidRPr="00F23B86">
        <w:rPr>
          <w:b/>
          <w:i/>
          <w:color w:val="FFFF00"/>
          <w:lang w:val="en-US"/>
        </w:rPr>
        <w:t>PROTOTYPE</w:t>
      </w:r>
      <w:r w:rsidRPr="00F23B86">
        <w:rPr>
          <w:b/>
          <w:i/>
          <w:color w:val="FFFF00"/>
        </w:rPr>
        <w:t xml:space="preserve"> ** {ʹ</w:t>
      </w:r>
      <w:r w:rsidRPr="00F23B86">
        <w:rPr>
          <w:b/>
          <w:i/>
          <w:color w:val="FFFF00"/>
          <w:lang w:val="en-US"/>
        </w:rPr>
        <w:t>pr</w:t>
      </w:r>
      <w:r w:rsidRPr="00F23B86">
        <w:rPr>
          <w:b/>
          <w:i/>
          <w:color w:val="FFFF00"/>
        </w:rPr>
        <w:t>əʋ</w:t>
      </w:r>
      <w:r w:rsidRPr="00F23B86">
        <w:rPr>
          <w:b/>
          <w:i/>
          <w:color w:val="FFFF00"/>
          <w:lang w:val="en-US"/>
        </w:rPr>
        <w:t>t</w:t>
      </w:r>
      <w:r w:rsidRPr="00F23B86">
        <w:rPr>
          <w:b/>
          <w:i/>
          <w:color w:val="FFFF00"/>
        </w:rPr>
        <w:t>ə</w:t>
      </w:r>
      <w:r w:rsidRPr="00F23B86">
        <w:rPr>
          <w:b/>
          <w:i/>
          <w:color w:val="FFFF00"/>
          <w:lang w:val="en-US"/>
        </w:rPr>
        <w:t>ta</w:t>
      </w:r>
      <w:r w:rsidRPr="00F23B86">
        <w:rPr>
          <w:b/>
          <w:i/>
          <w:color w:val="FFFF00"/>
        </w:rPr>
        <w:t>ı</w:t>
      </w:r>
      <w:r w:rsidRPr="00F23B86">
        <w:rPr>
          <w:b/>
          <w:i/>
          <w:color w:val="FFFF00"/>
          <w:lang w:val="en-US"/>
        </w:rPr>
        <w:t>p</w:t>
      </w:r>
      <w:r w:rsidRPr="00F23B86">
        <w:rPr>
          <w:b/>
          <w:i/>
          <w:color w:val="FFFF00"/>
        </w:rPr>
        <w:t>}</w:t>
      </w:r>
    </w:p>
    <w:p w:rsidR="00FA14EC" w:rsidRDefault="00FA14EC" w:rsidP="00A82F97">
      <w:pPr>
        <w:jc w:val="center"/>
        <w:rPr>
          <w:rFonts w:cs="Arial"/>
          <w:b/>
          <w:bCs/>
          <w:color w:val="1D2A57"/>
          <w:sz w:val="27"/>
          <w:szCs w:val="27"/>
          <w:lang w:val="en-US"/>
        </w:rPr>
      </w:pPr>
      <w:r w:rsidRPr="00FA14EC">
        <w:rPr>
          <w:rFonts w:cs="Arial"/>
          <w:b/>
          <w:bCs/>
          <w:color w:val="1D2A57"/>
          <w:sz w:val="27"/>
          <w:szCs w:val="27"/>
          <w:lang w:val="en-US"/>
        </w:rPr>
        <w:t>the first </w:t>
      </w:r>
      <w:hyperlink r:id="rId24" w:tooltip="example" w:history="1">
        <w:r w:rsidRPr="00FA14EC">
          <w:rPr>
            <w:rStyle w:val="a5"/>
            <w:rFonts w:cs="Arial"/>
            <w:b/>
            <w:bCs/>
            <w:color w:val="1D2A57"/>
            <w:sz w:val="27"/>
            <w:szCs w:val="27"/>
            <w:lang w:val="en-US"/>
          </w:rPr>
          <w:t>example</w:t>
        </w:r>
      </w:hyperlink>
      <w:r w:rsidRPr="00FA14EC">
        <w:rPr>
          <w:rFonts w:cs="Arial"/>
          <w:b/>
          <w:bCs/>
          <w:color w:val="1D2A57"/>
          <w:sz w:val="27"/>
          <w:szCs w:val="27"/>
          <w:lang w:val="en-US"/>
        </w:rPr>
        <w:t> of something, such as a </w:t>
      </w:r>
      <w:hyperlink r:id="rId25" w:tooltip="machine" w:history="1">
        <w:r w:rsidRPr="00FA14EC">
          <w:rPr>
            <w:rStyle w:val="a5"/>
            <w:rFonts w:cs="Arial"/>
            <w:b/>
            <w:bCs/>
            <w:color w:val="1D2A57"/>
            <w:sz w:val="27"/>
            <w:szCs w:val="27"/>
            <w:lang w:val="en-US"/>
          </w:rPr>
          <w:t>machine</w:t>
        </w:r>
      </w:hyperlink>
      <w:r w:rsidRPr="00FA14EC">
        <w:rPr>
          <w:rFonts w:cs="Arial"/>
          <w:b/>
          <w:bCs/>
          <w:color w:val="1D2A57"/>
          <w:sz w:val="27"/>
          <w:szCs w:val="27"/>
          <w:lang w:val="en-US"/>
        </w:rPr>
        <w:t> or other </w:t>
      </w:r>
      <w:hyperlink r:id="rId26" w:tooltip="industrial" w:history="1">
        <w:r w:rsidRPr="00FA14EC">
          <w:rPr>
            <w:rStyle w:val="a5"/>
            <w:rFonts w:cs="Arial"/>
            <w:b/>
            <w:bCs/>
            <w:color w:val="1D2A57"/>
            <w:sz w:val="27"/>
            <w:szCs w:val="27"/>
            <w:lang w:val="en-US"/>
          </w:rPr>
          <w:t>industrial</w:t>
        </w:r>
      </w:hyperlink>
      <w:r w:rsidRPr="00FA14EC">
        <w:rPr>
          <w:rFonts w:cs="Arial"/>
          <w:b/>
          <w:bCs/>
          <w:color w:val="1D2A57"/>
          <w:sz w:val="27"/>
          <w:szCs w:val="27"/>
          <w:lang w:val="en-US"/>
        </w:rPr>
        <w:t> </w:t>
      </w:r>
      <w:hyperlink r:id="rId27" w:tooltip="product" w:history="1">
        <w:r w:rsidRPr="00FA14EC">
          <w:rPr>
            <w:rStyle w:val="a5"/>
            <w:rFonts w:cs="Arial"/>
            <w:b/>
            <w:bCs/>
            <w:color w:val="1D2A57"/>
            <w:sz w:val="27"/>
            <w:szCs w:val="27"/>
            <w:lang w:val="en-US"/>
          </w:rPr>
          <w:t>product</w:t>
        </w:r>
      </w:hyperlink>
      <w:r w:rsidRPr="00FA14EC">
        <w:rPr>
          <w:rFonts w:cs="Arial"/>
          <w:b/>
          <w:bCs/>
          <w:color w:val="1D2A57"/>
          <w:sz w:val="27"/>
          <w:szCs w:val="27"/>
          <w:lang w:val="en-US"/>
        </w:rPr>
        <w:t>, from which all </w:t>
      </w:r>
      <w:hyperlink r:id="rId28" w:tooltip="later" w:history="1">
        <w:r w:rsidRPr="00FA14EC">
          <w:rPr>
            <w:rStyle w:val="a5"/>
            <w:rFonts w:cs="Arial"/>
            <w:b/>
            <w:bCs/>
            <w:color w:val="1D2A57"/>
            <w:sz w:val="27"/>
            <w:szCs w:val="27"/>
            <w:lang w:val="en-US"/>
          </w:rPr>
          <w:t>later</w:t>
        </w:r>
      </w:hyperlink>
      <w:r w:rsidRPr="00FA14EC">
        <w:rPr>
          <w:rFonts w:cs="Arial"/>
          <w:b/>
          <w:bCs/>
          <w:color w:val="1D2A57"/>
          <w:sz w:val="27"/>
          <w:szCs w:val="27"/>
          <w:lang w:val="en-US"/>
        </w:rPr>
        <w:t> </w:t>
      </w:r>
      <w:hyperlink r:id="rId29" w:tooltip="forms" w:history="1">
        <w:r w:rsidRPr="00FA14EC">
          <w:rPr>
            <w:rStyle w:val="a5"/>
            <w:rFonts w:cs="Arial"/>
            <w:b/>
            <w:bCs/>
            <w:color w:val="1D2A57"/>
            <w:sz w:val="27"/>
            <w:szCs w:val="27"/>
            <w:lang w:val="en-US"/>
          </w:rPr>
          <w:t>forms</w:t>
        </w:r>
      </w:hyperlink>
      <w:r w:rsidRPr="00FA14EC">
        <w:rPr>
          <w:rFonts w:cs="Arial"/>
          <w:b/>
          <w:bCs/>
          <w:color w:val="1D2A57"/>
          <w:sz w:val="27"/>
          <w:szCs w:val="27"/>
          <w:lang w:val="en-US"/>
        </w:rPr>
        <w:t> are </w:t>
      </w:r>
      <w:hyperlink r:id="rId30" w:tooltip="developed" w:history="1">
        <w:r w:rsidRPr="00FA14EC">
          <w:rPr>
            <w:rStyle w:val="a5"/>
            <w:rFonts w:cs="Arial"/>
            <w:b/>
            <w:bCs/>
            <w:color w:val="1D2A57"/>
            <w:sz w:val="27"/>
            <w:szCs w:val="27"/>
            <w:lang w:val="en-US"/>
          </w:rPr>
          <w:t>developed</w:t>
        </w:r>
      </w:hyperlink>
      <w:r w:rsidRPr="00FA14EC">
        <w:rPr>
          <w:rFonts w:cs="Arial"/>
          <w:b/>
          <w:bCs/>
          <w:color w:val="1D2A57"/>
          <w:sz w:val="27"/>
          <w:szCs w:val="27"/>
          <w:lang w:val="en-US"/>
        </w:rPr>
        <w:t>:</w:t>
      </w:r>
    </w:p>
    <w:p w:rsidR="00FA14EC" w:rsidRDefault="00FA14EC" w:rsidP="00A82F97">
      <w:pPr>
        <w:jc w:val="center"/>
        <w:rPr>
          <w:rFonts w:cs="Arial"/>
          <w:b/>
          <w:bCs/>
          <w:color w:val="1D2A57"/>
          <w:sz w:val="27"/>
          <w:szCs w:val="27"/>
          <w:lang w:val="en-US"/>
        </w:rPr>
      </w:pPr>
    </w:p>
    <w:p w:rsidR="00FA14EC" w:rsidRPr="00BB4CFF" w:rsidRDefault="00FA14EC" w:rsidP="00A82F97">
      <w:pPr>
        <w:jc w:val="center"/>
        <w:rPr>
          <w:lang w:val="en-US"/>
        </w:rPr>
      </w:pPr>
      <w:r w:rsidRPr="00FA14EC">
        <w:rPr>
          <w:rFonts w:cs="Arial"/>
          <w:b/>
          <w:bCs/>
          <w:color w:val="1D2A57"/>
          <w:sz w:val="27"/>
          <w:szCs w:val="27"/>
          <w:lang w:val="en-US"/>
        </w:rPr>
        <w:t>the </w:t>
      </w:r>
      <w:hyperlink r:id="rId31" w:tooltip="original" w:history="1">
        <w:r w:rsidRPr="00FA14EC">
          <w:rPr>
            <w:rStyle w:val="a5"/>
            <w:rFonts w:cs="Arial"/>
            <w:b/>
            <w:bCs/>
            <w:color w:val="1D2A57"/>
            <w:sz w:val="27"/>
            <w:szCs w:val="27"/>
            <w:lang w:val="en-US"/>
          </w:rPr>
          <w:t>original</w:t>
        </w:r>
      </w:hyperlink>
      <w:r w:rsidRPr="00FA14EC">
        <w:rPr>
          <w:rFonts w:cs="Arial"/>
          <w:b/>
          <w:bCs/>
          <w:color w:val="1D2A57"/>
          <w:sz w:val="27"/>
          <w:szCs w:val="27"/>
          <w:lang w:val="en-US"/>
        </w:rPr>
        <w:t> </w:t>
      </w:r>
      <w:hyperlink r:id="rId32" w:tooltip="model" w:history="1">
        <w:r w:rsidRPr="00FA14EC">
          <w:rPr>
            <w:rStyle w:val="a5"/>
            <w:rFonts w:cs="Arial"/>
            <w:b/>
            <w:bCs/>
            <w:color w:val="1D2A57"/>
            <w:sz w:val="27"/>
            <w:szCs w:val="27"/>
            <w:lang w:val="en-US"/>
          </w:rPr>
          <w:t>model</w:t>
        </w:r>
      </w:hyperlink>
      <w:r w:rsidRPr="00FA14EC">
        <w:rPr>
          <w:rFonts w:cs="Arial"/>
          <w:b/>
          <w:bCs/>
          <w:color w:val="1D2A57"/>
          <w:sz w:val="27"/>
          <w:szCs w:val="27"/>
          <w:lang w:val="en-US"/>
        </w:rPr>
        <w:t> of something from which </w:t>
      </w:r>
      <w:hyperlink r:id="rId33" w:tooltip="later" w:history="1">
        <w:r w:rsidRPr="00FA14EC">
          <w:rPr>
            <w:rStyle w:val="a5"/>
            <w:rFonts w:cs="Arial"/>
            <w:b/>
            <w:bCs/>
            <w:color w:val="1D2A57"/>
            <w:sz w:val="27"/>
            <w:szCs w:val="27"/>
            <w:lang w:val="en-US"/>
          </w:rPr>
          <w:t>later</w:t>
        </w:r>
      </w:hyperlink>
      <w:r w:rsidRPr="00FA14EC">
        <w:rPr>
          <w:rFonts w:cs="Arial"/>
          <w:b/>
          <w:bCs/>
          <w:color w:val="1D2A57"/>
          <w:sz w:val="27"/>
          <w:szCs w:val="27"/>
          <w:lang w:val="en-US"/>
        </w:rPr>
        <w:t> </w:t>
      </w:r>
      <w:hyperlink r:id="rId34" w:tooltip="forms" w:history="1">
        <w:r w:rsidRPr="00FA14EC">
          <w:rPr>
            <w:rStyle w:val="a5"/>
            <w:rFonts w:cs="Arial"/>
            <w:b/>
            <w:bCs/>
            <w:color w:val="1D2A57"/>
            <w:sz w:val="27"/>
            <w:szCs w:val="27"/>
            <w:lang w:val="en-US"/>
          </w:rPr>
          <w:t>forms</w:t>
        </w:r>
      </w:hyperlink>
      <w:r w:rsidRPr="00FA14EC">
        <w:rPr>
          <w:rFonts w:cs="Arial"/>
          <w:b/>
          <w:bCs/>
          <w:color w:val="1D2A57"/>
          <w:sz w:val="27"/>
          <w:szCs w:val="27"/>
          <w:lang w:val="en-US"/>
        </w:rPr>
        <w:t> are </w:t>
      </w:r>
      <w:hyperlink r:id="rId35" w:tooltip="developed" w:history="1">
        <w:r w:rsidRPr="00FA14EC">
          <w:rPr>
            <w:rStyle w:val="a5"/>
            <w:rFonts w:cs="Arial"/>
            <w:b/>
            <w:bCs/>
            <w:color w:val="1D2A57"/>
            <w:sz w:val="27"/>
            <w:szCs w:val="27"/>
            <w:lang w:val="en-US"/>
          </w:rPr>
          <w:t>developed</w:t>
        </w:r>
      </w:hyperlink>
    </w:p>
    <w:p w:rsidR="00FA14EC" w:rsidRPr="00FA14EC" w:rsidRDefault="00FA14EC" w:rsidP="00A82F97">
      <w:pPr>
        <w:jc w:val="center"/>
        <w:rPr>
          <w:b/>
          <w:i/>
          <w:color w:val="7030A0"/>
          <w:lang w:val="en-US"/>
        </w:rPr>
      </w:pPr>
    </w:p>
    <w:p w:rsidR="00631261" w:rsidRDefault="00631261" w:rsidP="00A82F97">
      <w:pPr>
        <w:rPr>
          <w:rFonts w:cs="Arial"/>
          <w:color w:val="7030A0"/>
          <w:szCs w:val="36"/>
        </w:rPr>
      </w:pPr>
      <w:r>
        <w:rPr>
          <w:color w:val="7030A0"/>
        </w:rPr>
        <w:t>1 прототип, прообраз</w:t>
      </w:r>
    </w:p>
    <w:p w:rsidR="00631261" w:rsidRDefault="00631261" w:rsidP="00A82F97">
      <w:pPr>
        <w:rPr>
          <w:color w:val="FFFFFF" w:themeColor="background1"/>
        </w:rPr>
      </w:pPr>
      <w:r>
        <w:rPr>
          <w:color w:val="7030A0"/>
        </w:rPr>
        <w:t>2 тех. опытный образец</w:t>
      </w:r>
      <w:r>
        <w:rPr>
          <w:color w:val="FFFFFF" w:themeColor="background1"/>
        </w:rPr>
        <w:t>; модель</w:t>
      </w:r>
    </w:p>
    <w:p w:rsidR="00631261" w:rsidRDefault="00631261" w:rsidP="00E854E1">
      <w:pPr>
        <w:pStyle w:val="a7"/>
        <w:numPr>
          <w:ilvl w:val="0"/>
          <w:numId w:val="74"/>
        </w:numPr>
        <w:rPr>
          <w:i/>
          <w:color w:val="FFFFFF" w:themeColor="background1"/>
        </w:rPr>
      </w:pPr>
      <w:r>
        <w:rPr>
          <w:i/>
          <w:color w:val="FFFFFF" w:themeColor="background1"/>
        </w:rPr>
        <w:t>~ series - опытная серия</w:t>
      </w:r>
    </w:p>
    <w:p w:rsidR="00FA14EC" w:rsidRPr="00FA14EC" w:rsidRDefault="00FA14EC" w:rsidP="00FA14EC">
      <w:pPr>
        <w:rPr>
          <w:i/>
          <w:color w:val="FFFFFF" w:themeColor="background1"/>
          <w:lang w:val="en-US"/>
        </w:rPr>
      </w:pPr>
      <w:r w:rsidRPr="00FA14EC">
        <w:rPr>
          <w:rStyle w:val="a8"/>
          <w:rFonts w:ascii="Open Sans" w:hAnsi="Open Sans"/>
          <w:color w:val="303336"/>
          <w:spacing w:val="3"/>
          <w:sz w:val="27"/>
          <w:szCs w:val="27"/>
          <w:bdr w:val="none" w:sz="0" w:space="0" w:color="auto" w:frame="1"/>
          <w:shd w:val="clear" w:color="auto" w:fill="FFFFFF"/>
          <w:lang w:val="en-US"/>
        </w:rPr>
        <w:t>: </w:t>
      </w:r>
      <w:proofErr w:type="gramStart"/>
      <w:r w:rsidRPr="00FA14EC">
        <w:rPr>
          <w:rFonts w:ascii="Open Sans" w:hAnsi="Open Sans"/>
          <w:color w:val="303336"/>
          <w:spacing w:val="3"/>
          <w:sz w:val="27"/>
          <w:szCs w:val="27"/>
          <w:shd w:val="clear" w:color="auto" w:fill="FFFFFF"/>
          <w:lang w:val="en-US"/>
        </w:rPr>
        <w:t>a</w:t>
      </w:r>
      <w:proofErr w:type="gramEnd"/>
      <w:r w:rsidRPr="00FA14EC">
        <w:rPr>
          <w:rFonts w:ascii="Open Sans" w:hAnsi="Open Sans"/>
          <w:color w:val="303336"/>
          <w:spacing w:val="3"/>
          <w:sz w:val="27"/>
          <w:szCs w:val="27"/>
          <w:shd w:val="clear" w:color="auto" w:fill="FFFFFF"/>
          <w:lang w:val="en-US"/>
        </w:rPr>
        <w:t xml:space="preserve"> standard or typical example</w:t>
      </w:r>
    </w:p>
    <w:p w:rsidR="00631261" w:rsidRPr="00F23B86" w:rsidRDefault="00631261" w:rsidP="00A82F97">
      <w:pPr>
        <w:rPr>
          <w:color w:val="FFFFFF" w:themeColor="background1"/>
          <w:lang w:val="en-US"/>
        </w:rPr>
      </w:pPr>
      <w:r w:rsidRPr="00FA14EC">
        <w:rPr>
          <w:color w:val="FFFFFF" w:themeColor="background1"/>
          <w:lang w:val="en-US"/>
        </w:rPr>
        <w:t xml:space="preserve">3 </w:t>
      </w:r>
      <w:r w:rsidR="00F23B86">
        <w:rPr>
          <w:color w:val="FFFFFF" w:themeColor="background1"/>
        </w:rPr>
        <w:t>эталон</w:t>
      </w:r>
    </w:p>
    <w:p w:rsidR="00631261" w:rsidRDefault="00631261" w:rsidP="00E854E1">
      <w:pPr>
        <w:pStyle w:val="a7"/>
        <w:numPr>
          <w:ilvl w:val="0"/>
          <w:numId w:val="74"/>
        </w:numPr>
        <w:rPr>
          <w:i/>
          <w:color w:val="FFFFFF" w:themeColor="background1"/>
        </w:rPr>
      </w:pPr>
      <w:r>
        <w:rPr>
          <w:i/>
          <w:color w:val="FFFFFF" w:themeColor="background1"/>
        </w:rPr>
        <w:t>the ~ metre - метр-эталон; эталонный метр</w:t>
      </w:r>
    </w:p>
    <w:p w:rsidR="00631261" w:rsidRDefault="00631261" w:rsidP="00A82F97">
      <w:pPr>
        <w:rPr>
          <w:color w:val="FFFFFF" w:themeColor="background1"/>
        </w:rPr>
      </w:pPr>
    </w:p>
    <w:p w:rsidR="00631261" w:rsidRDefault="00631261" w:rsidP="00A82F97">
      <w:pPr>
        <w:rPr>
          <w:color w:val="FFFFFF" w:themeColor="background1"/>
        </w:rPr>
      </w:pPr>
    </w:p>
    <w:p w:rsidR="00631261" w:rsidRDefault="00631261" w:rsidP="00A82F97">
      <w:pPr>
        <w:rPr>
          <w:color w:val="FFFFFF" w:themeColor="background1"/>
        </w:rPr>
      </w:pPr>
    </w:p>
    <w:p w:rsidR="00631261" w:rsidRDefault="00631261" w:rsidP="00A82F97">
      <w:pPr>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OFFICIAL ** [ə</w:t>
      </w:r>
      <w:r>
        <w:rPr>
          <w:b/>
          <w:color w:val="FFFFFF" w:themeColor="background1"/>
          <w:highlight w:val="black"/>
          <w:shd w:val="clear" w:color="auto" w:fill="FFFFFF"/>
        </w:rPr>
        <w:t>ʹ</w:t>
      </w:r>
      <w:r>
        <w:rPr>
          <w:b/>
          <w:color w:val="FFFFFF" w:themeColor="background1"/>
          <w:highlight w:val="black"/>
          <w:shd w:val="clear" w:color="auto" w:fill="FFFFFF"/>
          <w:lang w:val="en-US"/>
        </w:rPr>
        <w:t>fıʃ(ə)l]</w:t>
      </w:r>
    </w:p>
    <w:p w:rsidR="00631261" w:rsidRDefault="00631261" w:rsidP="00A82F97">
      <w:pPr>
        <w:rPr>
          <w:rFonts w:cs="Arial"/>
          <w:color w:val="FFFFFF" w:themeColor="background1"/>
          <w:szCs w:val="36"/>
          <w:highlight w:val="black"/>
          <w:shd w:val="clear" w:color="auto" w:fill="FFFFFF"/>
        </w:rPr>
      </w:pPr>
      <w:r>
        <w:rPr>
          <w:b/>
          <w:i/>
          <w:color w:val="FFFFFF" w:themeColor="background1"/>
          <w:highlight w:val="black"/>
          <w:shd w:val="clear" w:color="auto" w:fill="FFFFFF"/>
        </w:rPr>
        <w:t>СУЩ.</w:t>
      </w:r>
      <w:r>
        <w:rPr>
          <w:color w:val="FFFFFF" w:themeColor="background1"/>
          <w:highlight w:val="black"/>
          <w:shd w:val="clear" w:color="auto" w:fill="FFFFFF"/>
        </w:rPr>
        <w:t xml:space="preserve"> 1. должностное лицо; чиновник; служащий (</w:t>
      </w:r>
      <w:r>
        <w:rPr>
          <w:i/>
          <w:iCs/>
          <w:color w:val="FFFFFF" w:themeColor="background1"/>
          <w:highlight w:val="black"/>
          <w:shd w:val="clear" w:color="auto" w:fill="FFFFFF"/>
        </w:rPr>
        <w:t>государственный, банковский</w:t>
      </w:r>
      <w:r>
        <w:rPr>
          <w:color w:val="FFFFFF" w:themeColor="background1"/>
          <w:highlight w:val="black"/>
          <w:shd w:val="clear" w:color="auto" w:fill="FFFFFF"/>
        </w:rPr>
        <w:t>), сотрудник, оффициальное лицо</w:t>
      </w:r>
    </w:p>
    <w:p w:rsidR="00631261" w:rsidRDefault="00631261" w:rsidP="00E854E1">
      <w:pPr>
        <w:pStyle w:val="a7"/>
        <w:numPr>
          <w:ilvl w:val="0"/>
          <w:numId w:val="75"/>
        </w:numPr>
        <w:rPr>
          <w:i/>
          <w:color w:val="FFFFFF" w:themeColor="background1"/>
          <w:highlight w:val="black"/>
          <w:shd w:val="clear" w:color="auto" w:fill="FFFFFF"/>
        </w:rPr>
      </w:pPr>
      <w:r>
        <w:rPr>
          <w:i/>
          <w:color w:val="FFFFFF" w:themeColor="background1"/>
          <w:highlight w:val="black"/>
          <w:shd w:val="clear" w:color="auto" w:fill="FFFFFF"/>
        </w:rPr>
        <w:t>municipal ~s - муниципальные власти</w:t>
      </w:r>
    </w:p>
    <w:p w:rsidR="00631261" w:rsidRDefault="00631261" w:rsidP="00E854E1">
      <w:pPr>
        <w:pStyle w:val="a7"/>
        <w:numPr>
          <w:ilvl w:val="0"/>
          <w:numId w:val="75"/>
        </w:numPr>
        <w:rPr>
          <w:i/>
          <w:color w:val="FFFFFF" w:themeColor="background1"/>
          <w:highlight w:val="black"/>
          <w:shd w:val="clear" w:color="auto" w:fill="FFFFFF"/>
        </w:rPr>
      </w:pPr>
      <w:r>
        <w:rPr>
          <w:i/>
          <w:color w:val="FFFFFF" w:themeColor="background1"/>
          <w:highlight w:val="black"/>
          <w:shd w:val="clear" w:color="auto" w:fill="FFFFFF"/>
        </w:rPr>
        <w:lastRenderedPageBreak/>
        <w:t>government ~s - государственные служащие; правительственные чиновники</w:t>
      </w:r>
    </w:p>
    <w:p w:rsidR="00631261" w:rsidRDefault="00631261" w:rsidP="00A82F97">
      <w:pPr>
        <w:rPr>
          <w:bCs/>
          <w:color w:val="FFFFFF" w:themeColor="background1"/>
          <w:highlight w:val="black"/>
          <w:shd w:val="clear" w:color="auto" w:fill="FFFFFF"/>
        </w:rPr>
      </w:pPr>
      <w:r>
        <w:rPr>
          <w:bCs/>
          <w:color w:val="FFFFFF" w:themeColor="background1"/>
          <w:highlight w:val="black"/>
          <w:shd w:val="clear" w:color="auto" w:fill="FFFFFF"/>
        </w:rPr>
        <w:t>2 власть</w:t>
      </w:r>
    </w:p>
    <w:p w:rsidR="00631261" w:rsidRDefault="00631261" w:rsidP="00A82F97">
      <w:pPr>
        <w:rPr>
          <w:bCs/>
          <w:color w:val="FFFFFF" w:themeColor="background1"/>
          <w:highlight w:val="black"/>
          <w:shd w:val="clear" w:color="auto" w:fill="FFFFFF"/>
        </w:rPr>
      </w:pPr>
      <w:r>
        <w:rPr>
          <w:bCs/>
          <w:color w:val="FFFFFF" w:themeColor="background1"/>
          <w:highlight w:val="black"/>
          <w:shd w:val="clear" w:color="auto" w:fill="FFFFFF"/>
        </w:rPr>
        <w:t>3 руководитель</w:t>
      </w:r>
    </w:p>
    <w:p w:rsidR="00631261" w:rsidRDefault="00631261" w:rsidP="00A82F97">
      <w:pPr>
        <w:rPr>
          <w:color w:val="FFFFFF" w:themeColor="background1"/>
          <w:highlight w:val="black"/>
          <w:shd w:val="clear" w:color="auto" w:fill="FFFFFF"/>
        </w:rPr>
      </w:pPr>
      <w:r>
        <w:rPr>
          <w:b/>
          <w:bCs/>
          <w:color w:val="FFFFFF" w:themeColor="background1"/>
          <w:highlight w:val="black"/>
          <w:shd w:val="clear" w:color="auto" w:fill="FFFFFF"/>
        </w:rPr>
        <w:t xml:space="preserve">ПРИЛ. </w:t>
      </w:r>
      <w:r>
        <w:rPr>
          <w:color w:val="FFFFFF" w:themeColor="background1"/>
          <w:highlight w:val="black"/>
          <w:shd w:val="clear" w:color="auto" w:fill="FFFFFF"/>
        </w:rPr>
        <w:t>1. служебный, должностной</w:t>
      </w:r>
    </w:p>
    <w:p w:rsidR="00631261" w:rsidRDefault="00631261" w:rsidP="00E854E1">
      <w:pPr>
        <w:pStyle w:val="a7"/>
        <w:numPr>
          <w:ilvl w:val="0"/>
          <w:numId w:val="75"/>
        </w:numPr>
        <w:rPr>
          <w:i/>
          <w:color w:val="FFFFFF" w:themeColor="background1"/>
          <w:highlight w:val="black"/>
          <w:shd w:val="clear" w:color="auto" w:fill="FFFFFF"/>
        </w:rPr>
      </w:pPr>
      <w:r>
        <w:rPr>
          <w:i/>
          <w:color w:val="FFFFFF" w:themeColor="background1"/>
          <w:highlight w:val="black"/>
          <w:shd w:val="clear" w:color="auto" w:fill="FFFFFF"/>
        </w:rPr>
        <w:t>~ duties /responsibilities/ - служебные обязанности</w:t>
      </w:r>
    </w:p>
    <w:p w:rsidR="00631261" w:rsidRDefault="00631261" w:rsidP="00E854E1">
      <w:pPr>
        <w:pStyle w:val="a7"/>
        <w:numPr>
          <w:ilvl w:val="0"/>
          <w:numId w:val="75"/>
        </w:numPr>
        <w:rPr>
          <w:i/>
          <w:color w:val="FFFFFF" w:themeColor="background1"/>
          <w:highlight w:val="black"/>
          <w:shd w:val="clear" w:color="auto" w:fill="FFFFFF"/>
        </w:rPr>
      </w:pPr>
      <w:r>
        <w:rPr>
          <w:i/>
          <w:color w:val="FFFFFF" w:themeColor="background1"/>
          <w:highlight w:val="black"/>
          <w:shd w:val="clear" w:color="auto" w:fill="FFFFFF"/>
        </w:rPr>
        <w:t>~ records - служебные документы</w:t>
      </w:r>
    </w:p>
    <w:p w:rsidR="00631261" w:rsidRDefault="00631261" w:rsidP="00E854E1">
      <w:pPr>
        <w:pStyle w:val="a7"/>
        <w:numPr>
          <w:ilvl w:val="0"/>
          <w:numId w:val="75"/>
        </w:numPr>
        <w:rPr>
          <w:i/>
          <w:color w:val="FFFFFF" w:themeColor="background1"/>
          <w:highlight w:val="black"/>
          <w:shd w:val="clear" w:color="auto" w:fill="FFFFFF"/>
        </w:rPr>
      </w:pPr>
      <w:r>
        <w:rPr>
          <w:i/>
          <w:color w:val="FFFFFF" w:themeColor="background1"/>
          <w:highlight w:val="black"/>
          <w:shd w:val="clear" w:color="auto" w:fill="FFFFFF"/>
        </w:rPr>
        <w:t>~ position - служебное положение</w:t>
      </w:r>
    </w:p>
    <w:p w:rsidR="00631261" w:rsidRDefault="00631261" w:rsidP="00E854E1">
      <w:pPr>
        <w:pStyle w:val="a7"/>
        <w:numPr>
          <w:ilvl w:val="0"/>
          <w:numId w:val="75"/>
        </w:numPr>
        <w:rPr>
          <w:i/>
          <w:color w:val="FFFFFF" w:themeColor="background1"/>
          <w:highlight w:val="black"/>
          <w:shd w:val="clear" w:color="auto" w:fill="FFFFFF"/>
        </w:rPr>
      </w:pPr>
      <w:r>
        <w:rPr>
          <w:i/>
          <w:color w:val="FFFFFF" w:themeColor="background1"/>
          <w:highlight w:val="black"/>
          <w:shd w:val="clear" w:color="auto" w:fill="FFFFFF"/>
        </w:rPr>
        <w:t>~ uniform - служебная форма; форменная одежда</w:t>
      </w:r>
    </w:p>
    <w:p w:rsidR="00631261" w:rsidRDefault="00631261" w:rsidP="00E854E1">
      <w:pPr>
        <w:pStyle w:val="a7"/>
        <w:numPr>
          <w:ilvl w:val="0"/>
          <w:numId w:val="75"/>
        </w:numPr>
        <w:rPr>
          <w:i/>
          <w:color w:val="FFFFFF" w:themeColor="background1"/>
          <w:highlight w:val="black"/>
          <w:shd w:val="clear" w:color="auto" w:fill="FFFFFF"/>
        </w:rPr>
      </w:pPr>
      <w:r>
        <w:rPr>
          <w:i/>
          <w:color w:val="FFFFFF" w:themeColor="background1"/>
          <w:highlight w:val="black"/>
          <w:shd w:val="clear" w:color="auto" w:fill="FFFFFF"/>
        </w:rPr>
        <w:t>~ secrecy - служебная тайна</w:t>
      </w:r>
    </w:p>
    <w:p w:rsidR="00631261" w:rsidRDefault="00631261" w:rsidP="00A82F97">
      <w:pPr>
        <w:rPr>
          <w:color w:val="FFFFFF" w:themeColor="background1"/>
          <w:highlight w:val="black"/>
          <w:shd w:val="clear" w:color="auto" w:fill="FFFFFF"/>
        </w:rPr>
      </w:pPr>
      <w:r>
        <w:rPr>
          <w:color w:val="FFFFFF" w:themeColor="background1"/>
          <w:highlight w:val="black"/>
          <w:shd w:val="clear" w:color="auto" w:fill="FFFFFF"/>
        </w:rPr>
        <w:t>2. официальный, государственный</w:t>
      </w:r>
    </w:p>
    <w:p w:rsidR="00631261" w:rsidRDefault="00631261" w:rsidP="00E854E1">
      <w:pPr>
        <w:pStyle w:val="a7"/>
        <w:numPr>
          <w:ilvl w:val="0"/>
          <w:numId w:val="75"/>
        </w:numPr>
        <w:rPr>
          <w:i/>
          <w:color w:val="FFFFFF" w:themeColor="background1"/>
          <w:highlight w:val="black"/>
          <w:shd w:val="clear" w:color="auto" w:fill="FFFFFF"/>
        </w:rPr>
      </w:pPr>
      <w:r>
        <w:rPr>
          <w:i/>
          <w:color w:val="FFFFFF" w:themeColor="background1"/>
          <w:highlight w:val="black"/>
          <w:shd w:val="clear" w:color="auto" w:fill="FFFFFF"/>
        </w:rPr>
        <w:t>~ representative - официальный представитель</w:t>
      </w:r>
    </w:p>
    <w:p w:rsidR="00631261" w:rsidRDefault="00631261" w:rsidP="00E854E1">
      <w:pPr>
        <w:pStyle w:val="a7"/>
        <w:numPr>
          <w:ilvl w:val="0"/>
          <w:numId w:val="75"/>
        </w:numPr>
        <w:rPr>
          <w:i/>
          <w:color w:val="FFFFFF" w:themeColor="background1"/>
          <w:highlight w:val="black"/>
          <w:shd w:val="clear" w:color="auto" w:fill="FFFFFF"/>
        </w:rPr>
      </w:pPr>
      <w:r>
        <w:rPr>
          <w:i/>
          <w:color w:val="FFFFFF" w:themeColor="background1"/>
          <w:highlight w:val="black"/>
          <w:shd w:val="clear" w:color="auto" w:fill="FFFFFF"/>
        </w:rPr>
        <w:t>~ statement - официальное заявление</w:t>
      </w:r>
    </w:p>
    <w:p w:rsidR="00631261" w:rsidRDefault="00631261" w:rsidP="00E854E1">
      <w:pPr>
        <w:pStyle w:val="a7"/>
        <w:numPr>
          <w:ilvl w:val="0"/>
          <w:numId w:val="75"/>
        </w:numPr>
        <w:rPr>
          <w:i/>
          <w:color w:val="FFFFFF" w:themeColor="background1"/>
          <w:highlight w:val="black"/>
          <w:shd w:val="clear" w:color="auto" w:fill="FFFFFF"/>
        </w:rPr>
      </w:pPr>
      <w:r>
        <w:rPr>
          <w:i/>
          <w:color w:val="FFFFFF" w:themeColor="background1"/>
          <w:highlight w:val="black"/>
          <w:shd w:val="clear" w:color="auto" w:fill="FFFFFF"/>
        </w:rPr>
        <w:t>~ condolences - официальное выражение соболезнования</w:t>
      </w:r>
    </w:p>
    <w:p w:rsidR="00631261" w:rsidRDefault="00631261" w:rsidP="00A82F97">
      <w:pPr>
        <w:rPr>
          <w:color w:val="FFFFFF" w:themeColor="background1"/>
          <w:highlight w:val="black"/>
          <w:shd w:val="clear" w:color="auto" w:fill="FFFFFF"/>
          <w:lang w:val="en-US"/>
        </w:rPr>
      </w:pPr>
      <w:r>
        <w:rPr>
          <w:color w:val="FFFFFF" w:themeColor="background1"/>
          <w:highlight w:val="black"/>
          <w:shd w:val="clear" w:color="auto" w:fill="FFFFFF"/>
        </w:rPr>
        <w:t>3. формальный; церемонный; казённый, бюрократический</w:t>
      </w:r>
    </w:p>
    <w:p w:rsidR="00631261" w:rsidRDefault="00631261" w:rsidP="00E854E1">
      <w:pPr>
        <w:pStyle w:val="a7"/>
        <w:numPr>
          <w:ilvl w:val="0"/>
          <w:numId w:val="75"/>
        </w:numPr>
        <w:rPr>
          <w:i/>
          <w:color w:val="FFFFFF" w:themeColor="background1"/>
          <w:highlight w:val="black"/>
          <w:shd w:val="clear" w:color="auto" w:fill="FFFFFF"/>
        </w:rPr>
      </w:pPr>
      <w:r>
        <w:rPr>
          <w:i/>
          <w:color w:val="FFFFFF" w:themeColor="background1"/>
          <w:highlight w:val="black"/>
          <w:shd w:val="clear" w:color="auto" w:fill="FFFFFF"/>
        </w:rPr>
        <w:t>~ manner /style/ - формальный /официально-деловой/ стиль</w:t>
      </w:r>
    </w:p>
    <w:p w:rsidR="00631261" w:rsidRDefault="00631261" w:rsidP="00E854E1">
      <w:pPr>
        <w:pStyle w:val="a7"/>
        <w:numPr>
          <w:ilvl w:val="0"/>
          <w:numId w:val="75"/>
        </w:numPr>
        <w:rPr>
          <w:i/>
          <w:color w:val="FFFFFF" w:themeColor="background1"/>
          <w:highlight w:val="black"/>
          <w:shd w:val="clear" w:color="auto" w:fill="FFFFFF"/>
        </w:rPr>
      </w:pPr>
      <w:r>
        <w:rPr>
          <w:i/>
          <w:color w:val="FFFFFF" w:themeColor="background1"/>
          <w:highlight w:val="black"/>
          <w:shd w:val="clear" w:color="auto" w:fill="FFFFFF"/>
        </w:rPr>
        <w:t>~ reply - формальный ответ</w:t>
      </w:r>
    </w:p>
    <w:p w:rsidR="00631261" w:rsidRDefault="00631261" w:rsidP="00E854E1">
      <w:pPr>
        <w:pStyle w:val="a7"/>
        <w:numPr>
          <w:ilvl w:val="0"/>
          <w:numId w:val="75"/>
        </w:numPr>
        <w:rPr>
          <w:i/>
          <w:color w:val="FFFFFF" w:themeColor="background1"/>
          <w:highlight w:val="black"/>
          <w:shd w:val="clear" w:color="auto" w:fill="FFFFFF"/>
        </w:rPr>
      </w:pPr>
      <w:r>
        <w:rPr>
          <w:i/>
          <w:color w:val="FFFFFF" w:themeColor="background1"/>
          <w:highlight w:val="black"/>
          <w:shd w:val="clear" w:color="auto" w:fill="FFFFFF"/>
        </w:rPr>
        <w:t>~ circumlocution - бюрократическая волокита</w:t>
      </w:r>
    </w:p>
    <w:p w:rsidR="00631261" w:rsidRDefault="00631261" w:rsidP="00A82F97">
      <w:pPr>
        <w:jc w:val="center"/>
        <w:rPr>
          <w:b/>
          <w:color w:val="FFFFFF" w:themeColor="background1"/>
          <w:highlight w:val="black"/>
          <w:lang w:val="en-US"/>
        </w:rPr>
      </w:pPr>
    </w:p>
    <w:p w:rsidR="00631261" w:rsidRDefault="00631261" w:rsidP="00A82F97">
      <w:pPr>
        <w:jc w:val="center"/>
        <w:rPr>
          <w:b/>
          <w:color w:val="FFFFFF" w:themeColor="background1"/>
          <w:highlight w:val="black"/>
          <w:lang w:val="en-US"/>
        </w:rPr>
      </w:pPr>
    </w:p>
    <w:p w:rsidR="00631261" w:rsidRDefault="00631261" w:rsidP="00A82F97">
      <w:pPr>
        <w:jc w:val="center"/>
        <w:rPr>
          <w:b/>
          <w:color w:val="FFFFFF" w:themeColor="background1"/>
          <w:highlight w:val="black"/>
          <w:lang w:val="en-US"/>
        </w:rPr>
      </w:pPr>
    </w:p>
    <w:p w:rsidR="00631261" w:rsidRPr="009615EA" w:rsidRDefault="00631261" w:rsidP="004F7301">
      <w:pPr>
        <w:shd w:val="clear" w:color="auto" w:fill="000000" w:themeFill="text1"/>
        <w:rPr>
          <w:rFonts w:cs="Arial"/>
          <w:color w:val="FFFFFF" w:themeColor="background1"/>
          <w:szCs w:val="36"/>
          <w:highlight w:val="black"/>
        </w:rPr>
      </w:pPr>
    </w:p>
    <w:p w:rsidR="00631261" w:rsidRPr="009615EA" w:rsidRDefault="00631261" w:rsidP="004F7301">
      <w:pPr>
        <w:shd w:val="clear" w:color="auto" w:fill="000000" w:themeFill="text1"/>
        <w:rPr>
          <w:rFonts w:cs="Arial"/>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r w:rsidRPr="009615EA">
        <w:rPr>
          <w:rFonts w:cs="Arial"/>
          <w:b/>
          <w:color w:val="FFFFFF" w:themeColor="background1"/>
          <w:szCs w:val="36"/>
          <w:highlight w:val="black"/>
          <w:lang w:val="en-US"/>
        </w:rPr>
        <w:t>SWOOSH</w:t>
      </w:r>
      <w:r w:rsidRPr="009615EA">
        <w:rPr>
          <w:rFonts w:cs="Arial"/>
          <w:b/>
          <w:color w:val="FFFFFF" w:themeColor="background1"/>
          <w:szCs w:val="36"/>
          <w:highlight w:val="black"/>
        </w:rPr>
        <w:t xml:space="preserve"> ** [</w:t>
      </w:r>
      <w:r w:rsidRPr="009615EA">
        <w:rPr>
          <w:rFonts w:cs="Arial"/>
          <w:b/>
          <w:color w:val="FFFFFF" w:themeColor="background1"/>
          <w:szCs w:val="36"/>
          <w:highlight w:val="black"/>
          <w:shd w:val="clear" w:color="auto" w:fill="FCFCFC"/>
        </w:rPr>
        <w:t>swuːʃ</w:t>
      </w:r>
      <w:r w:rsidRPr="009615EA">
        <w:rPr>
          <w:rFonts w:cs="Arial"/>
          <w:b/>
          <w:color w:val="FFFFFF" w:themeColor="background1"/>
          <w:szCs w:val="36"/>
          <w:highlight w:val="black"/>
        </w:rPr>
        <w:t>]</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b/>
          <w:i/>
          <w:color w:val="FFFFFF" w:themeColor="background1"/>
          <w:szCs w:val="36"/>
          <w:highlight w:val="black"/>
        </w:rPr>
        <w:t>ГЛАГ.</w:t>
      </w:r>
      <w:r w:rsidRPr="009615EA">
        <w:rPr>
          <w:rFonts w:cs="Arial"/>
          <w:color w:val="FFFFFF" w:themeColor="background1"/>
          <w:szCs w:val="36"/>
          <w:highlight w:val="black"/>
        </w:rPr>
        <w:t xml:space="preserve"> выбрасывать со свистом;</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color w:val="FFFFFF" w:themeColor="background1"/>
          <w:szCs w:val="36"/>
          <w:highlight w:val="black"/>
        </w:rPr>
        <w:t>проноситься со свистом, вертеться</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b/>
          <w:i/>
          <w:color w:val="FFFFFF" w:themeColor="background1"/>
          <w:szCs w:val="36"/>
          <w:highlight w:val="black"/>
        </w:rPr>
        <w:t>СУЩ.</w:t>
      </w:r>
      <w:r w:rsidRPr="009615EA">
        <w:rPr>
          <w:rFonts w:cs="Arial"/>
          <w:color w:val="FFFFFF" w:themeColor="background1"/>
          <w:szCs w:val="36"/>
          <w:highlight w:val="black"/>
        </w:rPr>
        <w:t xml:space="preserve"> 1 гул, свист</w:t>
      </w:r>
    </w:p>
    <w:p w:rsidR="00631261" w:rsidRPr="009615EA" w:rsidRDefault="00631261" w:rsidP="004F7301">
      <w:pPr>
        <w:shd w:val="clear" w:color="auto" w:fill="000000" w:themeFill="text1"/>
        <w:rPr>
          <w:rFonts w:cs="Arial"/>
          <w:color w:val="FFFFFF" w:themeColor="background1"/>
          <w:szCs w:val="36"/>
          <w:highlight w:val="black"/>
        </w:rPr>
      </w:pPr>
      <w:r w:rsidRPr="009615EA">
        <w:rPr>
          <w:rStyle w:val="3zjig"/>
          <w:rFonts w:cs="Arial"/>
          <w:color w:val="FFFFFF" w:themeColor="background1"/>
          <w:szCs w:val="36"/>
          <w:highlight w:val="black"/>
          <w:bdr w:val="none" w:sz="0" w:space="0" w:color="auto" w:frame="1"/>
          <w:shd w:val="clear" w:color="auto" w:fill="FFFFFF"/>
        </w:rPr>
        <w:t>2 "галочка" Nike, росчерк в логотипе компании Nike (символизирует взмах крыла греческой богини Ники)</w:t>
      </w: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shd w:val="clear" w:color="auto" w:fill="FFFFFF"/>
        </w:rPr>
      </w:pPr>
      <w:r w:rsidRPr="009615EA">
        <w:rPr>
          <w:rFonts w:cs="Arial"/>
          <w:b/>
          <w:color w:val="FFFFFF" w:themeColor="background1"/>
          <w:szCs w:val="36"/>
          <w:highlight w:val="black"/>
          <w:shd w:val="clear" w:color="auto" w:fill="FFFFFF"/>
        </w:rPr>
        <w:t>SHORELINE ** [ʹ</w:t>
      </w:r>
      <w:proofErr w:type="gramStart"/>
      <w:r w:rsidRPr="009615EA">
        <w:rPr>
          <w:rFonts w:cs="Arial"/>
          <w:b/>
          <w:color w:val="FFFFFF" w:themeColor="background1"/>
          <w:szCs w:val="36"/>
          <w:highlight w:val="black"/>
          <w:shd w:val="clear" w:color="auto" w:fill="FFFFFF"/>
        </w:rPr>
        <w:t>ʃɔ:laın</w:t>
      </w:r>
      <w:proofErr w:type="gramEnd"/>
      <w:r w:rsidRPr="009615EA">
        <w:rPr>
          <w:rFonts w:cs="Arial"/>
          <w:b/>
          <w:color w:val="FFFFFF" w:themeColor="background1"/>
          <w:szCs w:val="36"/>
          <w:highlight w:val="black"/>
          <w:shd w:val="clear" w:color="auto" w:fill="FFFFFF"/>
        </w:rPr>
        <w:t>] </w:t>
      </w:r>
      <w:r w:rsidRPr="009615EA">
        <w:rPr>
          <w:rFonts w:cs="Arial"/>
          <w:b/>
          <w:i/>
          <w:iCs/>
          <w:color w:val="FFFFFF" w:themeColor="background1"/>
          <w:szCs w:val="36"/>
          <w:highlight w:val="black"/>
          <w:shd w:val="clear" w:color="auto" w:fill="FFFFFF"/>
        </w:rPr>
        <w:t>n</w:t>
      </w:r>
    </w:p>
    <w:p w:rsidR="00631261" w:rsidRPr="009615EA" w:rsidRDefault="00631261" w:rsidP="004F7301">
      <w:pPr>
        <w:shd w:val="clear" w:color="auto" w:fill="000000" w:themeFill="text1"/>
        <w:rPr>
          <w:rFonts w:cs="Arial"/>
          <w:color w:val="FFFFFF" w:themeColor="background1"/>
          <w:szCs w:val="36"/>
          <w:highlight w:val="black"/>
          <w:shd w:val="clear" w:color="auto" w:fill="FFFFFF"/>
        </w:rPr>
      </w:pPr>
      <w:r w:rsidRPr="009615EA">
        <w:rPr>
          <w:rFonts w:cs="Arial"/>
          <w:color w:val="FFFFFF" w:themeColor="background1"/>
          <w:szCs w:val="36"/>
          <w:highlight w:val="black"/>
          <w:shd w:val="clear" w:color="auto" w:fill="FFFFFF"/>
        </w:rPr>
        <w:t>береговая линия, побережье</w:t>
      </w:r>
    </w:p>
    <w:p w:rsidR="00631261" w:rsidRPr="009615EA" w:rsidRDefault="00631261" w:rsidP="004F7301">
      <w:pPr>
        <w:shd w:val="clear" w:color="auto" w:fill="000000" w:themeFill="text1"/>
        <w:rPr>
          <w:rFonts w:cs="Arial"/>
          <w:color w:val="FFFFFF" w:themeColor="background1"/>
          <w:szCs w:val="36"/>
          <w:highlight w:val="black"/>
          <w:shd w:val="clear" w:color="auto" w:fill="FFFFFF"/>
        </w:rPr>
      </w:pPr>
    </w:p>
    <w:p w:rsidR="00631261" w:rsidRPr="009615EA" w:rsidRDefault="00631261" w:rsidP="004F7301">
      <w:pPr>
        <w:shd w:val="clear" w:color="auto" w:fill="000000" w:themeFill="text1"/>
        <w:rPr>
          <w:rFonts w:cs="Arial"/>
          <w:color w:val="FFFFFF" w:themeColor="background1"/>
          <w:szCs w:val="36"/>
          <w:highlight w:val="black"/>
          <w:shd w:val="clear" w:color="auto" w:fill="FFFFFF"/>
        </w:rPr>
      </w:pPr>
    </w:p>
    <w:p w:rsidR="00631261" w:rsidRPr="009615EA" w:rsidRDefault="00631261" w:rsidP="004F7301">
      <w:pPr>
        <w:shd w:val="clear" w:color="auto" w:fill="000000" w:themeFill="text1"/>
        <w:rPr>
          <w:rFonts w:cs="Arial"/>
          <w:color w:val="FFFFFF" w:themeColor="background1"/>
          <w:szCs w:val="36"/>
          <w:highlight w:val="black"/>
          <w:shd w:val="clear" w:color="auto" w:fill="FFFFFF"/>
        </w:rPr>
      </w:pPr>
    </w:p>
    <w:p w:rsidR="00631261" w:rsidRPr="009615EA" w:rsidRDefault="00631261" w:rsidP="004F7301">
      <w:pPr>
        <w:shd w:val="clear" w:color="auto" w:fill="000000" w:themeFill="text1"/>
        <w:jc w:val="center"/>
        <w:rPr>
          <w:rFonts w:cs="Arial"/>
          <w:b/>
          <w:color w:val="FFFFFF" w:themeColor="background1"/>
          <w:szCs w:val="36"/>
          <w:highlight w:val="black"/>
          <w:lang w:val="en-US"/>
        </w:rPr>
      </w:pPr>
      <w:r w:rsidRPr="009615EA">
        <w:rPr>
          <w:rFonts w:cs="Arial"/>
          <w:b/>
          <w:color w:val="FFFFFF" w:themeColor="background1"/>
          <w:szCs w:val="36"/>
          <w:highlight w:val="black"/>
          <w:lang w:val="en-US"/>
        </w:rPr>
        <w:t>MITTEN, MITT ** [mıtn]</w:t>
      </w:r>
    </w:p>
    <w:p w:rsidR="00631261" w:rsidRPr="009615EA" w:rsidRDefault="00631261" w:rsidP="004F7301">
      <w:pPr>
        <w:shd w:val="clear" w:color="auto" w:fill="000000" w:themeFill="text1"/>
        <w:rPr>
          <w:rFonts w:cs="Arial"/>
          <w:b/>
          <w:i/>
          <w:color w:val="FFFFFF" w:themeColor="background1"/>
          <w:szCs w:val="36"/>
          <w:highlight w:val="black"/>
        </w:rPr>
      </w:pPr>
      <w:r w:rsidRPr="009615EA">
        <w:rPr>
          <w:rFonts w:cs="Arial"/>
          <w:b/>
          <w:i/>
          <w:color w:val="FFFFFF" w:themeColor="background1"/>
          <w:szCs w:val="36"/>
          <w:highlight w:val="black"/>
        </w:rPr>
        <w:t>Сущ</w:t>
      </w:r>
      <w:r w:rsidRPr="009615EA">
        <w:rPr>
          <w:rFonts w:cs="Arial"/>
          <w:b/>
          <w:i/>
          <w:color w:val="FFFFFF" w:themeColor="background1"/>
          <w:szCs w:val="36"/>
          <w:highlight w:val="black"/>
          <w:lang w:val="en-US"/>
        </w:rPr>
        <w:t xml:space="preserve">. </w:t>
      </w:r>
      <w:r w:rsidRPr="009615EA">
        <w:rPr>
          <w:rFonts w:cs="Arial"/>
          <w:b/>
          <w:i/>
          <w:color w:val="FFFFFF" w:themeColor="background1"/>
          <w:szCs w:val="36"/>
          <w:highlight w:val="black"/>
        </w:rPr>
        <w:t>Мн</w:t>
      </w:r>
      <w:r w:rsidRPr="009615EA">
        <w:rPr>
          <w:rFonts w:cs="Arial"/>
          <w:b/>
          <w:i/>
          <w:color w:val="FFFFFF" w:themeColor="background1"/>
          <w:szCs w:val="36"/>
          <w:highlight w:val="black"/>
          <w:lang w:val="en-US"/>
        </w:rPr>
        <w:t>. MITT</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color w:val="FFFFFF" w:themeColor="background1"/>
          <w:szCs w:val="36"/>
          <w:highlight w:val="black"/>
        </w:rPr>
        <w:t>1. перчатка, рукавица, варежка</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color w:val="FFFFFF" w:themeColor="background1"/>
          <w:szCs w:val="36"/>
          <w:highlight w:val="black"/>
          <w:lang w:val="en-US"/>
        </w:rPr>
        <w:t>pl mitt</w:t>
      </w:r>
    </w:p>
    <w:p w:rsidR="00631261" w:rsidRPr="009615EA" w:rsidRDefault="00631261" w:rsidP="004F7301">
      <w:pPr>
        <w:shd w:val="clear" w:color="auto" w:fill="000000" w:themeFill="text1"/>
        <w:rPr>
          <w:rFonts w:cs="Arial"/>
          <w:color w:val="FFFFFF" w:themeColor="background1"/>
          <w:szCs w:val="36"/>
          <w:highlight w:val="black"/>
        </w:rPr>
      </w:pPr>
    </w:p>
    <w:p w:rsidR="00631261" w:rsidRPr="009615EA" w:rsidRDefault="00631261" w:rsidP="004F7301">
      <w:pPr>
        <w:shd w:val="clear" w:color="auto" w:fill="000000" w:themeFill="text1"/>
        <w:rPr>
          <w:rFonts w:cs="Arial"/>
          <w:color w:val="FFFFFF" w:themeColor="background1"/>
          <w:szCs w:val="36"/>
          <w:highlight w:val="black"/>
        </w:rPr>
      </w:pPr>
    </w:p>
    <w:p w:rsidR="00631261" w:rsidRPr="009615EA" w:rsidRDefault="00631261" w:rsidP="004F7301">
      <w:pPr>
        <w:shd w:val="clear" w:color="auto" w:fill="000000" w:themeFill="text1"/>
        <w:rPr>
          <w:rFonts w:cs="Arial"/>
          <w:color w:val="FFFFFF" w:themeColor="background1"/>
          <w:szCs w:val="36"/>
          <w:highlight w:val="black"/>
        </w:rPr>
      </w:pPr>
    </w:p>
    <w:p w:rsidR="00631261" w:rsidRPr="009615EA" w:rsidRDefault="00631261" w:rsidP="004F7301">
      <w:pPr>
        <w:shd w:val="clear" w:color="auto" w:fill="000000" w:themeFill="text1"/>
        <w:jc w:val="center"/>
        <w:rPr>
          <w:rStyle w:val="a5"/>
          <w:rFonts w:cs="Arial"/>
          <w:b/>
          <w:color w:val="FFFFFF" w:themeColor="background1"/>
          <w:spacing w:val="15"/>
          <w:szCs w:val="36"/>
          <w:highlight w:val="black"/>
          <w:u w:val="none"/>
          <w:bdr w:val="none" w:sz="0" w:space="0" w:color="auto" w:frame="1"/>
        </w:rPr>
      </w:pPr>
      <w:r w:rsidRPr="009615EA">
        <w:rPr>
          <w:rFonts w:cs="Arial"/>
          <w:b/>
          <w:color w:val="FFFFFF" w:themeColor="background1"/>
          <w:szCs w:val="36"/>
          <w:highlight w:val="black"/>
          <w:bdr w:val="none" w:sz="0" w:space="0" w:color="auto" w:frame="1"/>
          <w:lang w:val="en-US"/>
        </w:rPr>
        <w:t>MIGHT</w:t>
      </w:r>
      <w:r w:rsidRPr="009615EA">
        <w:rPr>
          <w:rFonts w:cs="Arial"/>
          <w:b/>
          <w:color w:val="FFFFFF" w:themeColor="background1"/>
          <w:szCs w:val="36"/>
          <w:highlight w:val="black"/>
          <w:bdr w:val="none" w:sz="0" w:space="0" w:color="auto" w:frame="1"/>
        </w:rPr>
        <w:t xml:space="preserve"> ** [</w:t>
      </w:r>
      <w:r w:rsidRPr="009615EA">
        <w:rPr>
          <w:rStyle w:val="a5"/>
          <w:rFonts w:cs="Arial"/>
          <w:b/>
          <w:color w:val="FFFFFF" w:themeColor="background1"/>
          <w:spacing w:val="15"/>
          <w:szCs w:val="36"/>
          <w:highlight w:val="black"/>
          <w:u w:val="none"/>
          <w:bdr w:val="none" w:sz="0" w:space="0" w:color="auto" w:frame="1"/>
          <w:lang w:val="en-US"/>
        </w:rPr>
        <w:t>ma</w:t>
      </w:r>
      <w:r w:rsidRPr="009615EA">
        <w:rPr>
          <w:rStyle w:val="a5"/>
          <w:rFonts w:cs="Arial"/>
          <w:b/>
          <w:color w:val="FFFFFF" w:themeColor="background1"/>
          <w:spacing w:val="15"/>
          <w:szCs w:val="36"/>
          <w:highlight w:val="black"/>
          <w:u w:val="none"/>
          <w:bdr w:val="none" w:sz="0" w:space="0" w:color="auto" w:frame="1"/>
        </w:rPr>
        <w:t>ɪ</w:t>
      </w:r>
      <w:r w:rsidRPr="009615EA">
        <w:rPr>
          <w:rStyle w:val="a5"/>
          <w:rFonts w:cs="Arial"/>
          <w:b/>
          <w:color w:val="FFFFFF" w:themeColor="background1"/>
          <w:spacing w:val="15"/>
          <w:szCs w:val="36"/>
          <w:highlight w:val="black"/>
          <w:u w:val="none"/>
          <w:bdr w:val="none" w:sz="0" w:space="0" w:color="auto" w:frame="1"/>
          <w:lang w:val="en-US"/>
        </w:rPr>
        <w:t>t</w:t>
      </w:r>
      <w:r w:rsidRPr="009615EA">
        <w:rPr>
          <w:rStyle w:val="a5"/>
          <w:rFonts w:cs="Arial"/>
          <w:b/>
          <w:color w:val="FFFFFF" w:themeColor="background1"/>
          <w:spacing w:val="15"/>
          <w:szCs w:val="36"/>
          <w:highlight w:val="black"/>
          <w:u w:val="none"/>
          <w:bdr w:val="none" w:sz="0" w:space="0" w:color="auto" w:frame="1"/>
        </w:rPr>
        <w:t>]</w:t>
      </w:r>
    </w:p>
    <w:p w:rsidR="00631261" w:rsidRPr="009615EA" w:rsidRDefault="00631261" w:rsidP="004F7301">
      <w:pPr>
        <w:shd w:val="clear" w:color="auto" w:fill="000000" w:themeFill="text1"/>
        <w:rPr>
          <w:rFonts w:cs="Arial"/>
          <w:color w:val="FFFFFF" w:themeColor="background1"/>
          <w:szCs w:val="36"/>
          <w:highlight w:val="black"/>
        </w:rPr>
      </w:pPr>
      <w:bookmarkStart w:id="5" w:name="_Toc516074190"/>
      <w:r w:rsidRPr="009615EA">
        <w:rPr>
          <w:rStyle w:val="10"/>
          <w:rFonts w:eastAsiaTheme="minorHAnsi" w:cs="Arial"/>
          <w:i/>
          <w:color w:val="FFFFFF" w:themeColor="background1"/>
          <w:sz w:val="36"/>
          <w:szCs w:val="36"/>
          <w:highlight w:val="black"/>
          <w:bdr w:val="none" w:sz="0" w:space="0" w:color="auto" w:frame="1"/>
        </w:rPr>
        <w:t>СУЩ.</w:t>
      </w:r>
      <w:bookmarkEnd w:id="5"/>
      <w:r w:rsidRPr="009615EA">
        <w:rPr>
          <w:rStyle w:val="10"/>
          <w:rFonts w:eastAsiaTheme="minorHAnsi" w:cs="Arial"/>
          <w:color w:val="FFFFFF" w:themeColor="background1"/>
          <w:sz w:val="36"/>
          <w:szCs w:val="36"/>
          <w:highlight w:val="black"/>
          <w:bdr w:val="none" w:sz="0" w:space="0" w:color="auto" w:frame="1"/>
        </w:rPr>
        <w:t xml:space="preserve"> </w:t>
      </w:r>
      <w:r w:rsidRPr="009615EA">
        <w:rPr>
          <w:rStyle w:val="2enci"/>
          <w:rFonts w:cs="Arial"/>
          <w:color w:val="FFFFFF" w:themeColor="background1"/>
          <w:szCs w:val="36"/>
          <w:highlight w:val="black"/>
          <w:bdr w:val="none" w:sz="0" w:space="0" w:color="auto" w:frame="1"/>
        </w:rPr>
        <w:t>энергия; мощность, сила</w:t>
      </w:r>
    </w:p>
    <w:p w:rsidR="00631261" w:rsidRPr="009615EA" w:rsidRDefault="00631261" w:rsidP="004F7301">
      <w:pPr>
        <w:shd w:val="clear" w:color="auto" w:fill="000000" w:themeFill="text1"/>
        <w:rPr>
          <w:rStyle w:val="2enci"/>
          <w:rFonts w:cs="Arial"/>
          <w:color w:val="FFFFFF" w:themeColor="background1"/>
          <w:szCs w:val="36"/>
          <w:highlight w:val="black"/>
          <w:bdr w:val="none" w:sz="0" w:space="0" w:color="auto" w:frame="1"/>
          <w:lang w:val="en-US"/>
        </w:rPr>
      </w:pPr>
      <w:r w:rsidRPr="009615EA">
        <w:rPr>
          <w:rStyle w:val="2enci"/>
          <w:rFonts w:cs="Arial"/>
          <w:color w:val="FFFFFF" w:themeColor="background1"/>
          <w:szCs w:val="36"/>
          <w:highlight w:val="black"/>
          <w:bdr w:val="none" w:sz="0" w:space="0" w:color="auto" w:frame="1"/>
        </w:rPr>
        <w:t>власть</w:t>
      </w:r>
    </w:p>
    <w:p w:rsidR="00631261" w:rsidRPr="009615EA" w:rsidRDefault="00631261" w:rsidP="004F7301">
      <w:pPr>
        <w:shd w:val="clear" w:color="auto" w:fill="000000" w:themeFill="text1"/>
        <w:rPr>
          <w:rFonts w:cs="Arial"/>
          <w:color w:val="FFFFFF" w:themeColor="background1"/>
          <w:szCs w:val="36"/>
          <w:highlight w:val="black"/>
          <w:lang w:val="en-US"/>
        </w:rPr>
      </w:pPr>
    </w:p>
    <w:p w:rsidR="00631261" w:rsidRPr="009615EA" w:rsidRDefault="00631261" w:rsidP="004F7301">
      <w:pPr>
        <w:shd w:val="clear" w:color="auto" w:fill="000000" w:themeFill="text1"/>
        <w:rPr>
          <w:rFonts w:cs="Arial"/>
          <w:color w:val="FFFFFF" w:themeColor="background1"/>
          <w:szCs w:val="36"/>
          <w:highlight w:val="black"/>
          <w:lang w:val="en-US"/>
        </w:rPr>
      </w:pPr>
    </w:p>
    <w:p w:rsidR="00631261" w:rsidRPr="009615EA" w:rsidRDefault="00631261" w:rsidP="004F7301">
      <w:pPr>
        <w:shd w:val="clear" w:color="auto" w:fill="000000" w:themeFill="text1"/>
        <w:rPr>
          <w:rFonts w:cs="Arial"/>
          <w:color w:val="FFFFFF" w:themeColor="background1"/>
          <w:szCs w:val="36"/>
          <w:highlight w:val="black"/>
          <w:lang w:val="en-US"/>
        </w:rPr>
      </w:pPr>
    </w:p>
    <w:p w:rsidR="00631261" w:rsidRPr="009615EA" w:rsidRDefault="00631261" w:rsidP="004F7301">
      <w:pPr>
        <w:shd w:val="clear" w:color="auto" w:fill="000000" w:themeFill="text1"/>
        <w:jc w:val="center"/>
        <w:rPr>
          <w:rFonts w:cs="Arial"/>
          <w:b/>
          <w:color w:val="FFFFFF" w:themeColor="background1"/>
          <w:szCs w:val="36"/>
          <w:highlight w:val="black"/>
          <w:lang w:val="en-US"/>
        </w:rPr>
      </w:pPr>
      <w:r w:rsidRPr="009615EA">
        <w:rPr>
          <w:rFonts w:cs="Arial"/>
          <w:b/>
          <w:color w:val="FFFFFF" w:themeColor="background1"/>
          <w:szCs w:val="36"/>
          <w:highlight w:val="black"/>
          <w:lang w:val="en-US"/>
        </w:rPr>
        <w:t>MATERNITY ** [</w:t>
      </w:r>
      <w:r w:rsidRPr="009615EA">
        <w:rPr>
          <w:rFonts w:cs="Arial"/>
          <w:b/>
          <w:color w:val="FFFFFF" w:themeColor="background1"/>
          <w:szCs w:val="36"/>
          <w:highlight w:val="black"/>
          <w:shd w:val="clear" w:color="auto" w:fill="FFFFFF"/>
          <w:lang w:val="en-US"/>
        </w:rPr>
        <w:t>mə</w:t>
      </w:r>
      <w:r w:rsidRPr="009615EA">
        <w:rPr>
          <w:rFonts w:cs="Arial"/>
          <w:b/>
          <w:color w:val="FFFFFF" w:themeColor="background1"/>
          <w:szCs w:val="36"/>
          <w:highlight w:val="black"/>
          <w:shd w:val="clear" w:color="auto" w:fill="FFFFFF"/>
        </w:rPr>
        <w:t>ʹ</w:t>
      </w:r>
      <w:r w:rsidRPr="009615EA">
        <w:rPr>
          <w:rFonts w:cs="Arial"/>
          <w:b/>
          <w:color w:val="FFFFFF" w:themeColor="background1"/>
          <w:szCs w:val="36"/>
          <w:highlight w:val="black"/>
          <w:shd w:val="clear" w:color="auto" w:fill="FFFFFF"/>
          <w:lang w:val="en-US"/>
        </w:rPr>
        <w:t>tɜ:nıtı]</w:t>
      </w:r>
      <w:r w:rsidRPr="009615EA">
        <w:rPr>
          <w:rFonts w:cs="Arial"/>
          <w:b/>
          <w:color w:val="FFFFFF" w:themeColor="background1"/>
          <w:szCs w:val="36"/>
          <w:highlight w:val="black"/>
          <w:lang w:val="en-US"/>
        </w:rPr>
        <w:t>]</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b/>
          <w:i/>
          <w:color w:val="FFFFFF" w:themeColor="background1"/>
          <w:szCs w:val="36"/>
          <w:highlight w:val="black"/>
        </w:rPr>
        <w:t>Сущ.</w:t>
      </w:r>
      <w:r w:rsidRPr="009615EA">
        <w:rPr>
          <w:rFonts w:cs="Arial"/>
          <w:color w:val="FFFFFF" w:themeColor="background1"/>
          <w:szCs w:val="36"/>
          <w:highlight w:val="black"/>
        </w:rPr>
        <w:t xml:space="preserve"> 1 материнство</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color w:val="FFFFFF" w:themeColor="background1"/>
          <w:szCs w:val="36"/>
          <w:highlight w:val="black"/>
        </w:rPr>
        <w:t>2 беременность, роды</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b/>
          <w:i/>
          <w:color w:val="FFFFFF" w:themeColor="background1"/>
          <w:szCs w:val="36"/>
          <w:highlight w:val="black"/>
        </w:rPr>
        <w:t>Прил.</w:t>
      </w:r>
      <w:r w:rsidRPr="009615EA">
        <w:rPr>
          <w:rFonts w:cs="Arial"/>
          <w:color w:val="FFFFFF" w:themeColor="background1"/>
          <w:szCs w:val="36"/>
          <w:highlight w:val="black"/>
        </w:rPr>
        <w:t xml:space="preserve"> Материнский, родильный</w:t>
      </w: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r w:rsidRPr="009615EA">
        <w:rPr>
          <w:rFonts w:cs="Arial"/>
          <w:b/>
          <w:color w:val="FFFFFF" w:themeColor="background1"/>
          <w:szCs w:val="36"/>
          <w:highlight w:val="black"/>
          <w:lang w:val="en-US"/>
        </w:rPr>
        <w:t>MUTTER</w:t>
      </w:r>
      <w:r w:rsidRPr="009615EA">
        <w:rPr>
          <w:rFonts w:cs="Arial"/>
          <w:b/>
          <w:color w:val="FFFFFF" w:themeColor="background1"/>
          <w:szCs w:val="36"/>
          <w:highlight w:val="black"/>
        </w:rPr>
        <w:t xml:space="preserve"> ** [ˈmʌtə]</w:t>
      </w:r>
    </w:p>
    <w:p w:rsidR="00631261" w:rsidRPr="009615EA" w:rsidRDefault="00631261" w:rsidP="004F7301">
      <w:pPr>
        <w:shd w:val="clear" w:color="auto" w:fill="000000" w:themeFill="text1"/>
        <w:rPr>
          <w:rFonts w:cs="Arial"/>
          <w:b/>
          <w:i/>
          <w:color w:val="FFFFFF" w:themeColor="background1"/>
          <w:szCs w:val="36"/>
          <w:highlight w:val="black"/>
        </w:rPr>
      </w:pPr>
      <w:r w:rsidRPr="009615EA">
        <w:rPr>
          <w:rFonts w:cs="Arial"/>
          <w:b/>
          <w:i/>
          <w:color w:val="FFFFFF" w:themeColor="background1"/>
          <w:szCs w:val="36"/>
          <w:highlight w:val="black"/>
          <w:lang w:val="en-US"/>
        </w:rPr>
        <w:t>MUTTERED</w:t>
      </w:r>
      <w:r w:rsidRPr="009615EA">
        <w:rPr>
          <w:rFonts w:cs="Arial"/>
          <w:b/>
          <w:i/>
          <w:color w:val="FFFFFF" w:themeColor="background1"/>
          <w:szCs w:val="36"/>
          <w:highlight w:val="black"/>
        </w:rPr>
        <w:t xml:space="preserve"> [</w:t>
      </w:r>
      <w:r w:rsidRPr="009615EA">
        <w:rPr>
          <w:rFonts w:cs="Arial"/>
          <w:b/>
          <w:i/>
          <w:color w:val="FFFFFF" w:themeColor="background1"/>
          <w:szCs w:val="36"/>
          <w:highlight w:val="black"/>
          <w:shd w:val="clear" w:color="auto" w:fill="FCFCFC"/>
        </w:rPr>
        <w:t>ˈmʌtəd</w:t>
      </w:r>
      <w:r w:rsidRPr="009615EA">
        <w:rPr>
          <w:rFonts w:cs="Arial"/>
          <w:b/>
          <w:i/>
          <w:color w:val="FFFFFF" w:themeColor="background1"/>
          <w:szCs w:val="36"/>
          <w:highlight w:val="black"/>
        </w:rPr>
        <w:t>]</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b/>
          <w:i/>
          <w:color w:val="FFFFFF" w:themeColor="background1"/>
          <w:szCs w:val="36"/>
          <w:highlight w:val="black"/>
        </w:rPr>
        <w:t>Сущ.</w:t>
      </w:r>
      <w:r w:rsidRPr="009615EA">
        <w:rPr>
          <w:rFonts w:cs="Arial"/>
          <w:color w:val="FFFFFF" w:themeColor="background1"/>
          <w:szCs w:val="36"/>
          <w:highlight w:val="black"/>
        </w:rPr>
        <w:t xml:space="preserve"> Бормотание, ворчание</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b/>
          <w:i/>
          <w:color w:val="FFFFFF" w:themeColor="background1"/>
          <w:szCs w:val="36"/>
          <w:highlight w:val="black"/>
        </w:rPr>
        <w:t>Гл.</w:t>
      </w:r>
      <w:r w:rsidRPr="009615EA">
        <w:rPr>
          <w:rFonts w:cs="Arial"/>
          <w:color w:val="FFFFFF" w:themeColor="background1"/>
          <w:szCs w:val="36"/>
          <w:highlight w:val="black"/>
        </w:rPr>
        <w:t xml:space="preserve"> 1 бормотать, ворчать, бурчать</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color w:val="FFFFFF" w:themeColor="background1"/>
          <w:szCs w:val="36"/>
          <w:highlight w:val="black"/>
        </w:rPr>
        <w:t>2 Пробормотать, пробурчать</w:t>
      </w: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r w:rsidRPr="009615EA">
        <w:rPr>
          <w:rFonts w:cs="Arial"/>
          <w:b/>
          <w:color w:val="FFFFFF" w:themeColor="background1"/>
          <w:szCs w:val="36"/>
          <w:highlight w:val="black"/>
          <w:lang w:val="en-US"/>
        </w:rPr>
        <w:t>MIRACLE</w:t>
      </w:r>
      <w:r w:rsidRPr="009615EA">
        <w:rPr>
          <w:rFonts w:cs="Arial"/>
          <w:b/>
          <w:color w:val="FFFFFF" w:themeColor="background1"/>
          <w:szCs w:val="36"/>
          <w:highlight w:val="black"/>
        </w:rPr>
        <w:t xml:space="preserve"> ** [</w:t>
      </w:r>
      <w:r w:rsidRPr="009615EA">
        <w:rPr>
          <w:rFonts w:cs="Arial"/>
          <w:color w:val="FFFFFF" w:themeColor="background1"/>
          <w:szCs w:val="36"/>
          <w:highlight w:val="black"/>
          <w:shd w:val="clear" w:color="auto" w:fill="FFFFFF"/>
        </w:rPr>
        <w:t>ʹ</w:t>
      </w:r>
      <w:r w:rsidRPr="009615EA">
        <w:rPr>
          <w:rFonts w:cs="Arial"/>
          <w:b/>
          <w:color w:val="FFFFFF" w:themeColor="background1"/>
          <w:szCs w:val="36"/>
          <w:highlight w:val="black"/>
          <w:shd w:val="clear" w:color="auto" w:fill="FFFFFF"/>
        </w:rPr>
        <w:t>mırək(ə)l</w:t>
      </w:r>
      <w:r w:rsidRPr="009615EA">
        <w:rPr>
          <w:rFonts w:cs="Arial"/>
          <w:b/>
          <w:color w:val="FFFFFF" w:themeColor="background1"/>
          <w:szCs w:val="36"/>
          <w:highlight w:val="black"/>
        </w:rPr>
        <w:t>]</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b/>
          <w:i/>
          <w:color w:val="FFFFFF" w:themeColor="background1"/>
          <w:szCs w:val="36"/>
          <w:highlight w:val="black"/>
        </w:rPr>
        <w:t>Сущ.</w:t>
      </w:r>
      <w:r w:rsidRPr="009615EA">
        <w:rPr>
          <w:rFonts w:cs="Arial"/>
          <w:color w:val="FFFFFF" w:themeColor="background1"/>
          <w:szCs w:val="36"/>
          <w:highlight w:val="black"/>
        </w:rPr>
        <w:t xml:space="preserve"> чудо, диво</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b/>
          <w:i/>
          <w:color w:val="FFFFFF" w:themeColor="background1"/>
          <w:szCs w:val="36"/>
          <w:highlight w:val="black"/>
        </w:rPr>
        <w:t>ПРИЛ.</w:t>
      </w:r>
      <w:r w:rsidRPr="009615EA">
        <w:rPr>
          <w:rFonts w:cs="Arial"/>
          <w:color w:val="FFFFFF" w:themeColor="background1"/>
          <w:szCs w:val="36"/>
          <w:highlight w:val="black"/>
        </w:rPr>
        <w:t xml:space="preserve"> чудесный, чудотворный, чудодейственный</w:t>
      </w:r>
    </w:p>
    <w:p w:rsidR="00631261" w:rsidRPr="009615EA" w:rsidRDefault="00631261" w:rsidP="004F7301">
      <w:pPr>
        <w:pStyle w:val="a7"/>
        <w:numPr>
          <w:ilvl w:val="0"/>
          <w:numId w:val="5"/>
        </w:numPr>
        <w:shd w:val="clear" w:color="auto" w:fill="000000" w:themeFill="text1"/>
        <w:rPr>
          <w:rFonts w:cs="Arial"/>
          <w:i/>
          <w:color w:val="FFFFFF" w:themeColor="background1"/>
          <w:szCs w:val="36"/>
          <w:highlight w:val="black"/>
        </w:rPr>
      </w:pPr>
      <w:r w:rsidRPr="009615EA">
        <w:rPr>
          <w:rFonts w:cs="Arial"/>
          <w:i/>
          <w:color w:val="FFFFFF" w:themeColor="background1"/>
          <w:szCs w:val="36"/>
          <w:highlight w:val="black"/>
        </w:rPr>
        <w:t>miracle cure – чудесное исцеление</w:t>
      </w:r>
    </w:p>
    <w:p w:rsidR="00631261" w:rsidRPr="009615EA" w:rsidRDefault="00631261" w:rsidP="004F7301">
      <w:pPr>
        <w:pStyle w:val="a7"/>
        <w:numPr>
          <w:ilvl w:val="0"/>
          <w:numId w:val="5"/>
        </w:numPr>
        <w:shd w:val="clear" w:color="auto" w:fill="000000" w:themeFill="text1"/>
        <w:rPr>
          <w:rFonts w:cs="Arial"/>
          <w:i/>
          <w:color w:val="FFFFFF" w:themeColor="background1"/>
          <w:szCs w:val="36"/>
          <w:highlight w:val="black"/>
        </w:rPr>
      </w:pPr>
      <w:r w:rsidRPr="009615EA">
        <w:rPr>
          <w:rFonts w:cs="Arial"/>
          <w:i/>
          <w:color w:val="FFFFFF" w:themeColor="background1"/>
          <w:szCs w:val="36"/>
          <w:highlight w:val="black"/>
        </w:rPr>
        <w:t>miracle drug – чудодейственное лекарство</w:t>
      </w: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r w:rsidRPr="009615EA">
        <w:rPr>
          <w:rFonts w:cs="Arial"/>
          <w:b/>
          <w:color w:val="FFFFFF" w:themeColor="background1"/>
          <w:szCs w:val="36"/>
          <w:highlight w:val="black"/>
          <w:lang w:val="en-US"/>
        </w:rPr>
        <w:lastRenderedPageBreak/>
        <w:t>MIDNIGHT</w:t>
      </w:r>
      <w:r w:rsidRPr="009615EA">
        <w:rPr>
          <w:rFonts w:cs="Arial"/>
          <w:b/>
          <w:color w:val="FFFFFF" w:themeColor="background1"/>
          <w:szCs w:val="36"/>
          <w:highlight w:val="black"/>
        </w:rPr>
        <w:t xml:space="preserve"> ** [ˈmɪdnaɪt]]</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b/>
          <w:i/>
          <w:color w:val="FFFFFF" w:themeColor="background1"/>
          <w:szCs w:val="36"/>
          <w:highlight w:val="black"/>
        </w:rPr>
        <w:t>Сущ.</w:t>
      </w:r>
      <w:r w:rsidRPr="009615EA">
        <w:rPr>
          <w:rFonts w:cs="Arial"/>
          <w:color w:val="FFFFFF" w:themeColor="background1"/>
          <w:szCs w:val="36"/>
          <w:highlight w:val="black"/>
        </w:rPr>
        <w:t xml:space="preserve"> полночь</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b/>
          <w:i/>
          <w:color w:val="FFFFFF" w:themeColor="background1"/>
          <w:szCs w:val="36"/>
          <w:highlight w:val="black"/>
        </w:rPr>
        <w:t>Прил.</w:t>
      </w:r>
      <w:r w:rsidRPr="009615EA">
        <w:rPr>
          <w:rFonts w:cs="Arial"/>
          <w:color w:val="FFFFFF" w:themeColor="background1"/>
          <w:szCs w:val="36"/>
          <w:highlight w:val="black"/>
        </w:rPr>
        <w:t xml:space="preserve"> полуночный</w:t>
      </w: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r w:rsidRPr="009615EA">
        <w:rPr>
          <w:rFonts w:cs="Arial"/>
          <w:b/>
          <w:color w:val="FFFFFF" w:themeColor="background1"/>
          <w:szCs w:val="36"/>
          <w:highlight w:val="black"/>
          <w:lang w:val="en-US"/>
        </w:rPr>
        <w:t>MOTTO</w:t>
      </w:r>
      <w:r w:rsidRPr="009615EA">
        <w:rPr>
          <w:rFonts w:cs="Arial"/>
          <w:b/>
          <w:color w:val="FFFFFF" w:themeColor="background1"/>
          <w:szCs w:val="36"/>
          <w:highlight w:val="black"/>
        </w:rPr>
        <w:t xml:space="preserve"> ** [</w:t>
      </w:r>
      <w:r w:rsidRPr="009615EA">
        <w:rPr>
          <w:rFonts w:cs="Arial"/>
          <w:b/>
          <w:color w:val="FFFFFF" w:themeColor="background1"/>
          <w:spacing w:val="15"/>
          <w:szCs w:val="36"/>
          <w:highlight w:val="black"/>
          <w:shd w:val="clear" w:color="auto" w:fill="FFFFFF"/>
        </w:rPr>
        <w:t>'mɔtəu]</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b/>
          <w:i/>
          <w:color w:val="FFFFFF" w:themeColor="background1"/>
          <w:szCs w:val="36"/>
          <w:highlight w:val="black"/>
        </w:rPr>
        <w:t>Сущ.</w:t>
      </w:r>
      <w:r w:rsidRPr="009615EA">
        <w:rPr>
          <w:rFonts w:cs="Arial"/>
          <w:color w:val="FFFFFF" w:themeColor="background1"/>
          <w:szCs w:val="36"/>
          <w:highlight w:val="black"/>
        </w:rPr>
        <w:t xml:space="preserve"> девиз, лозунг, эпиграф, пословица</w:t>
      </w: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r w:rsidRPr="009615EA">
        <w:rPr>
          <w:rFonts w:cs="Arial"/>
          <w:b/>
          <w:color w:val="FFFFFF" w:themeColor="background1"/>
          <w:szCs w:val="36"/>
          <w:highlight w:val="black"/>
          <w:lang w:val="en-US"/>
        </w:rPr>
        <w:t>MAYBE</w:t>
      </w:r>
      <w:r w:rsidRPr="009615EA">
        <w:rPr>
          <w:rFonts w:cs="Arial"/>
          <w:b/>
          <w:color w:val="FFFFFF" w:themeColor="background1"/>
          <w:szCs w:val="36"/>
          <w:highlight w:val="black"/>
        </w:rPr>
        <w:t xml:space="preserve"> ** [ˈmeɪbɪ]</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b/>
          <w:i/>
          <w:color w:val="FFFFFF" w:themeColor="background1"/>
          <w:szCs w:val="36"/>
          <w:highlight w:val="black"/>
        </w:rPr>
        <w:t>Нар.</w:t>
      </w:r>
      <w:r w:rsidRPr="009615EA">
        <w:rPr>
          <w:rFonts w:cs="Arial"/>
          <w:color w:val="FFFFFF" w:themeColor="background1"/>
          <w:szCs w:val="36"/>
          <w:highlight w:val="black"/>
        </w:rPr>
        <w:t xml:space="preserve"> Может быть, возможно, наверно</w:t>
      </w:r>
    </w:p>
    <w:p w:rsidR="00631261" w:rsidRPr="009615EA" w:rsidRDefault="00631261" w:rsidP="004F7301">
      <w:pPr>
        <w:shd w:val="clear" w:color="auto" w:fill="000000" w:themeFill="text1"/>
        <w:rPr>
          <w:rFonts w:cs="Arial"/>
          <w:color w:val="FFFFFF" w:themeColor="background1"/>
          <w:szCs w:val="36"/>
          <w:highlight w:val="black"/>
          <w:lang w:val="en-US"/>
        </w:rPr>
      </w:pPr>
      <w:r w:rsidRPr="009615EA">
        <w:rPr>
          <w:rFonts w:cs="Arial"/>
          <w:b/>
          <w:i/>
          <w:color w:val="FFFFFF" w:themeColor="background1"/>
          <w:szCs w:val="36"/>
          <w:highlight w:val="black"/>
        </w:rPr>
        <w:t>ЧАСТ</w:t>
      </w:r>
      <w:r w:rsidRPr="009615EA">
        <w:rPr>
          <w:rFonts w:cs="Arial"/>
          <w:b/>
          <w:i/>
          <w:color w:val="FFFFFF" w:themeColor="background1"/>
          <w:szCs w:val="36"/>
          <w:highlight w:val="black"/>
          <w:lang w:val="en-US"/>
        </w:rPr>
        <w:t>.</w:t>
      </w:r>
      <w:r w:rsidRPr="009615EA">
        <w:rPr>
          <w:rFonts w:cs="Arial"/>
          <w:color w:val="FFFFFF" w:themeColor="background1"/>
          <w:szCs w:val="36"/>
          <w:highlight w:val="black"/>
          <w:lang w:val="en-US"/>
        </w:rPr>
        <w:t xml:space="preserve"> </w:t>
      </w:r>
      <w:r w:rsidRPr="009615EA">
        <w:rPr>
          <w:rFonts w:cs="Arial"/>
          <w:color w:val="FFFFFF" w:themeColor="background1"/>
          <w:szCs w:val="36"/>
          <w:highlight w:val="black"/>
        </w:rPr>
        <w:t>Пожалуй</w:t>
      </w:r>
    </w:p>
    <w:p w:rsidR="00631261" w:rsidRPr="009615EA" w:rsidRDefault="00631261" w:rsidP="004F7301">
      <w:pPr>
        <w:shd w:val="clear" w:color="auto" w:fill="000000" w:themeFill="text1"/>
        <w:jc w:val="center"/>
        <w:rPr>
          <w:rFonts w:cs="Arial"/>
          <w:b/>
          <w:color w:val="FFFFFF" w:themeColor="background1"/>
          <w:szCs w:val="36"/>
          <w:highlight w:val="black"/>
          <w:bdr w:val="none" w:sz="0" w:space="0" w:color="auto" w:frame="1"/>
          <w:lang w:val="en-US"/>
        </w:rPr>
      </w:pPr>
    </w:p>
    <w:p w:rsidR="00631261" w:rsidRPr="009615EA" w:rsidRDefault="00631261" w:rsidP="004F7301">
      <w:pPr>
        <w:shd w:val="clear" w:color="auto" w:fill="000000" w:themeFill="text1"/>
        <w:jc w:val="center"/>
        <w:rPr>
          <w:rFonts w:cs="Arial"/>
          <w:b/>
          <w:color w:val="FFFFFF" w:themeColor="background1"/>
          <w:szCs w:val="36"/>
          <w:highlight w:val="black"/>
          <w:bdr w:val="none" w:sz="0" w:space="0" w:color="auto" w:frame="1"/>
          <w:lang w:val="en-US"/>
        </w:rPr>
      </w:pPr>
    </w:p>
    <w:p w:rsidR="00631261" w:rsidRPr="009615EA" w:rsidRDefault="00631261" w:rsidP="004F7301">
      <w:pPr>
        <w:shd w:val="clear" w:color="auto" w:fill="000000" w:themeFill="text1"/>
        <w:jc w:val="center"/>
        <w:rPr>
          <w:rFonts w:cs="Arial"/>
          <w:b/>
          <w:color w:val="FFFFFF" w:themeColor="background1"/>
          <w:szCs w:val="36"/>
          <w:highlight w:val="black"/>
          <w:bdr w:val="none" w:sz="0" w:space="0" w:color="auto" w:frame="1"/>
          <w:lang w:val="en-US"/>
        </w:rPr>
      </w:pPr>
    </w:p>
    <w:p w:rsidR="00631261" w:rsidRPr="009615EA" w:rsidRDefault="00631261" w:rsidP="004F7301">
      <w:pPr>
        <w:shd w:val="clear" w:color="auto" w:fill="000000" w:themeFill="text1"/>
        <w:tabs>
          <w:tab w:val="left" w:pos="195"/>
          <w:tab w:val="left" w:pos="570"/>
          <w:tab w:val="left" w:pos="1695"/>
          <w:tab w:val="center" w:pos="3317"/>
        </w:tabs>
        <w:jc w:val="center"/>
        <w:rPr>
          <w:rFonts w:cs="Arial"/>
          <w:b/>
          <w:color w:val="FFFFFF" w:themeColor="background1"/>
          <w:szCs w:val="36"/>
          <w:highlight w:val="black"/>
          <w:lang w:val="en-US"/>
        </w:rPr>
      </w:pPr>
      <w:r w:rsidRPr="009615EA">
        <w:rPr>
          <w:rFonts w:cs="Arial"/>
          <w:b/>
          <w:color w:val="FFFFFF" w:themeColor="background1"/>
          <w:szCs w:val="36"/>
          <w:highlight w:val="black"/>
          <w:lang w:val="en-US"/>
        </w:rPr>
        <w:t>MOOSE [mu:s]</w:t>
      </w:r>
    </w:p>
    <w:p w:rsidR="00631261" w:rsidRPr="009615EA" w:rsidRDefault="00631261" w:rsidP="004F7301">
      <w:pPr>
        <w:shd w:val="clear" w:color="auto" w:fill="000000" w:themeFill="text1"/>
        <w:rPr>
          <w:rFonts w:cs="Arial"/>
          <w:b/>
          <w:i/>
          <w:color w:val="FFFFFF" w:themeColor="background1"/>
          <w:szCs w:val="36"/>
          <w:highlight w:val="black"/>
          <w:lang w:val="en-US"/>
        </w:rPr>
      </w:pPr>
      <w:r w:rsidRPr="009615EA">
        <w:rPr>
          <w:rFonts w:cs="Arial"/>
          <w:b/>
          <w:i/>
          <w:color w:val="FFFFFF" w:themeColor="background1"/>
          <w:szCs w:val="36"/>
          <w:highlight w:val="black"/>
        </w:rPr>
        <w:t>Мн</w:t>
      </w:r>
      <w:r w:rsidRPr="009615EA">
        <w:rPr>
          <w:rFonts w:cs="Arial"/>
          <w:b/>
          <w:i/>
          <w:color w:val="FFFFFF" w:themeColor="background1"/>
          <w:szCs w:val="36"/>
          <w:highlight w:val="black"/>
          <w:lang w:val="en-US"/>
        </w:rPr>
        <w:t>. MOOSE</w:t>
      </w:r>
    </w:p>
    <w:p w:rsidR="00631261" w:rsidRPr="009615EA" w:rsidRDefault="00631261" w:rsidP="004F7301">
      <w:pPr>
        <w:shd w:val="clear" w:color="auto" w:fill="000000" w:themeFill="text1"/>
        <w:rPr>
          <w:rFonts w:cs="Arial"/>
          <w:color w:val="FFFFFF" w:themeColor="background1"/>
          <w:szCs w:val="36"/>
          <w:highlight w:val="black"/>
          <w:lang w:val="en-US"/>
        </w:rPr>
      </w:pPr>
      <w:r w:rsidRPr="009615EA">
        <w:rPr>
          <w:rFonts w:cs="Arial"/>
          <w:color w:val="FFFFFF" w:themeColor="background1"/>
          <w:szCs w:val="36"/>
          <w:highlight w:val="black"/>
        </w:rPr>
        <w:t>зоол</w:t>
      </w:r>
      <w:r w:rsidRPr="009615EA">
        <w:rPr>
          <w:rFonts w:cs="Arial"/>
          <w:color w:val="FFFFFF" w:themeColor="background1"/>
          <w:szCs w:val="36"/>
          <w:highlight w:val="black"/>
          <w:lang w:val="en-US"/>
        </w:rPr>
        <w:t xml:space="preserve">. </w:t>
      </w:r>
      <w:r w:rsidRPr="009615EA">
        <w:rPr>
          <w:rFonts w:cs="Arial"/>
          <w:color w:val="FFFFFF" w:themeColor="background1"/>
          <w:szCs w:val="36"/>
          <w:highlight w:val="black"/>
        </w:rPr>
        <w:t>американский</w:t>
      </w:r>
      <w:r w:rsidRPr="009615EA">
        <w:rPr>
          <w:rFonts w:cs="Arial"/>
          <w:color w:val="FFFFFF" w:themeColor="background1"/>
          <w:szCs w:val="36"/>
          <w:highlight w:val="black"/>
          <w:lang w:val="en-US"/>
        </w:rPr>
        <w:t xml:space="preserve"> </w:t>
      </w:r>
      <w:r w:rsidRPr="009615EA">
        <w:rPr>
          <w:rFonts w:cs="Arial"/>
          <w:color w:val="FFFFFF" w:themeColor="background1"/>
          <w:szCs w:val="36"/>
          <w:highlight w:val="black"/>
        </w:rPr>
        <w:t>лось</w:t>
      </w:r>
      <w:r w:rsidRPr="009615EA">
        <w:rPr>
          <w:rFonts w:cs="Arial"/>
          <w:color w:val="FFFFFF" w:themeColor="background1"/>
          <w:szCs w:val="36"/>
          <w:highlight w:val="black"/>
          <w:lang w:val="en-US"/>
        </w:rPr>
        <w:t xml:space="preserve"> (Alces alces americanus)</w:t>
      </w:r>
    </w:p>
    <w:p w:rsidR="00631261" w:rsidRPr="009615EA" w:rsidRDefault="00631261" w:rsidP="004F7301">
      <w:pPr>
        <w:shd w:val="clear" w:color="auto" w:fill="000000" w:themeFill="text1"/>
        <w:jc w:val="center"/>
        <w:rPr>
          <w:rFonts w:cs="Arial"/>
          <w:b/>
          <w:color w:val="FFFFFF" w:themeColor="background1"/>
          <w:szCs w:val="36"/>
          <w:highlight w:val="black"/>
          <w:lang w:val="en-US"/>
        </w:rPr>
      </w:pPr>
    </w:p>
    <w:p w:rsidR="00631261" w:rsidRPr="009615EA" w:rsidRDefault="00631261" w:rsidP="004F7301">
      <w:pPr>
        <w:shd w:val="clear" w:color="auto" w:fill="000000" w:themeFill="text1"/>
        <w:jc w:val="center"/>
        <w:rPr>
          <w:rFonts w:cs="Arial"/>
          <w:b/>
          <w:color w:val="FFFFFF" w:themeColor="background1"/>
          <w:szCs w:val="36"/>
          <w:highlight w:val="black"/>
          <w:lang w:val="en-US"/>
        </w:rPr>
      </w:pPr>
    </w:p>
    <w:p w:rsidR="00631261" w:rsidRPr="009615EA" w:rsidRDefault="00631261" w:rsidP="004F7301">
      <w:pPr>
        <w:shd w:val="clear" w:color="auto" w:fill="000000" w:themeFill="text1"/>
        <w:jc w:val="center"/>
        <w:rPr>
          <w:rFonts w:cs="Arial"/>
          <w:b/>
          <w:color w:val="FFFFFF" w:themeColor="background1"/>
          <w:szCs w:val="36"/>
          <w:highlight w:val="black"/>
          <w:lang w:val="en-US"/>
        </w:rPr>
      </w:pPr>
    </w:p>
    <w:p w:rsidR="00631261" w:rsidRPr="009615EA" w:rsidRDefault="00631261" w:rsidP="004F7301">
      <w:pPr>
        <w:shd w:val="clear" w:color="auto" w:fill="000000" w:themeFill="text1"/>
        <w:jc w:val="center"/>
        <w:rPr>
          <w:rFonts w:cs="Arial"/>
          <w:b/>
          <w:color w:val="FFFFFF" w:themeColor="background1"/>
          <w:szCs w:val="36"/>
          <w:highlight w:val="black"/>
          <w:lang w:val="en-US"/>
        </w:rPr>
      </w:pPr>
      <w:r w:rsidRPr="009615EA">
        <w:rPr>
          <w:rFonts w:cs="Arial"/>
          <w:b/>
          <w:color w:val="FFFFFF" w:themeColor="background1"/>
          <w:szCs w:val="36"/>
          <w:highlight w:val="black"/>
          <w:lang w:val="en-US"/>
        </w:rPr>
        <w:t>NEWSLETTER ** [</w:t>
      </w:r>
      <w:r w:rsidRPr="009615EA">
        <w:rPr>
          <w:rFonts w:cs="Arial"/>
          <w:b/>
          <w:color w:val="FFFFFF" w:themeColor="background1"/>
          <w:szCs w:val="36"/>
          <w:highlight w:val="black"/>
        </w:rPr>
        <w:t>ʹ</w:t>
      </w:r>
      <w:r w:rsidRPr="009615EA">
        <w:rPr>
          <w:rFonts w:cs="Arial"/>
          <w:b/>
          <w:color w:val="FFFFFF" w:themeColor="background1"/>
          <w:szCs w:val="36"/>
          <w:highlight w:val="black"/>
          <w:lang w:val="en-US"/>
        </w:rPr>
        <w:t>nju:z</w:t>
      </w:r>
      <w:r w:rsidRPr="009615EA">
        <w:rPr>
          <w:rFonts w:cs="Arial"/>
          <w:b/>
          <w:color w:val="FFFFFF" w:themeColor="background1"/>
          <w:szCs w:val="36"/>
          <w:highlight w:val="black"/>
        </w:rPr>
        <w:t>͵</w:t>
      </w:r>
      <w:r w:rsidRPr="009615EA">
        <w:rPr>
          <w:rFonts w:cs="Arial"/>
          <w:b/>
          <w:color w:val="FFFFFF" w:themeColor="background1"/>
          <w:szCs w:val="36"/>
          <w:highlight w:val="black"/>
          <w:lang w:val="en-US"/>
        </w:rPr>
        <w:t>letə]</w:t>
      </w:r>
    </w:p>
    <w:p w:rsidR="00631261" w:rsidRPr="009615EA" w:rsidRDefault="00631261" w:rsidP="004F7301">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bdr w:val="none" w:sz="0" w:space="0" w:color="auto" w:frame="1"/>
        </w:rPr>
      </w:pPr>
      <w:r w:rsidRPr="009615EA">
        <w:rPr>
          <w:rFonts w:ascii="Arial" w:hAnsi="Arial" w:cs="Arial"/>
          <w:b/>
          <w:i/>
          <w:color w:val="FFFFFF" w:themeColor="background1"/>
          <w:sz w:val="36"/>
          <w:szCs w:val="36"/>
          <w:highlight w:val="black"/>
        </w:rPr>
        <w:t>СУЩ.</w:t>
      </w:r>
      <w:r w:rsidRPr="009615EA">
        <w:rPr>
          <w:rFonts w:ascii="Arial" w:hAnsi="Arial" w:cs="Arial"/>
          <w:color w:val="FFFFFF" w:themeColor="background1"/>
          <w:sz w:val="36"/>
          <w:szCs w:val="36"/>
          <w:highlight w:val="black"/>
        </w:rPr>
        <w:t xml:space="preserve"> информационный бюллетень, вестник (учреждения, фирмы) </w:t>
      </w:r>
      <w:r w:rsidRPr="009615EA">
        <w:rPr>
          <w:rFonts w:ascii="Arial" w:hAnsi="Arial" w:cs="Arial"/>
          <w:color w:val="FFFFFF" w:themeColor="background1"/>
          <w:sz w:val="36"/>
          <w:szCs w:val="36"/>
          <w:highlight w:val="black"/>
          <w:bdr w:val="none" w:sz="0" w:space="0" w:color="auto" w:frame="1"/>
        </w:rPr>
        <w:t>(часто в виде электронного письма, периодически поступающего по рассылке)</w:t>
      </w:r>
    </w:p>
    <w:p w:rsidR="00631261" w:rsidRPr="009615EA" w:rsidRDefault="00631261" w:rsidP="004F7301">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bdr w:val="none" w:sz="0" w:space="0" w:color="auto" w:frame="1"/>
        </w:rPr>
      </w:pPr>
      <w:r w:rsidRPr="009615EA">
        <w:rPr>
          <w:rFonts w:ascii="Arial" w:hAnsi="Arial" w:cs="Arial"/>
          <w:color w:val="FFFFFF" w:themeColor="background1"/>
          <w:sz w:val="36"/>
          <w:szCs w:val="36"/>
          <w:highlight w:val="black"/>
          <w:bdr w:val="none" w:sz="0" w:space="0" w:color="auto" w:frame="1"/>
        </w:rPr>
        <w:t>2 новостная рассылка, информационная рассылка</w:t>
      </w:r>
    </w:p>
    <w:p w:rsidR="00631261" w:rsidRPr="009615EA" w:rsidRDefault="00631261" w:rsidP="004F7301">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bdr w:val="none" w:sz="0" w:space="0" w:color="auto" w:frame="1"/>
        </w:rPr>
        <w:t>ПРИЛ.</w:t>
      </w:r>
      <w:r w:rsidRPr="009615EA">
        <w:rPr>
          <w:rFonts w:ascii="Arial" w:hAnsi="Arial" w:cs="Arial"/>
          <w:color w:val="FFFFFF" w:themeColor="background1"/>
          <w:sz w:val="36"/>
          <w:szCs w:val="36"/>
          <w:highlight w:val="black"/>
          <w:bdr w:val="none" w:sz="0" w:space="0" w:color="auto" w:frame="1"/>
        </w:rPr>
        <w:t xml:space="preserve"> новостной</w:t>
      </w:r>
    </w:p>
    <w:p w:rsidR="00631261" w:rsidRPr="009615EA" w:rsidRDefault="00631261" w:rsidP="004F7301">
      <w:pPr>
        <w:shd w:val="clear" w:color="auto" w:fill="000000" w:themeFill="text1"/>
        <w:jc w:val="center"/>
        <w:rPr>
          <w:rFonts w:cs="Arial"/>
          <w:b/>
          <w:color w:val="FFFFFF" w:themeColor="background1"/>
          <w:szCs w:val="36"/>
          <w:highlight w:val="black"/>
          <w:bdr w:val="none" w:sz="0" w:space="0" w:color="auto" w:frame="1"/>
        </w:rPr>
      </w:pPr>
    </w:p>
    <w:p w:rsidR="00631261" w:rsidRPr="009615EA" w:rsidRDefault="00631261" w:rsidP="004F7301">
      <w:pPr>
        <w:shd w:val="clear" w:color="auto" w:fill="000000" w:themeFill="text1"/>
        <w:jc w:val="center"/>
        <w:rPr>
          <w:rFonts w:cs="Arial"/>
          <w:b/>
          <w:color w:val="FFFFFF" w:themeColor="background1"/>
          <w:szCs w:val="36"/>
          <w:highlight w:val="black"/>
          <w:bdr w:val="none" w:sz="0" w:space="0" w:color="auto" w:frame="1"/>
        </w:rPr>
      </w:pPr>
    </w:p>
    <w:p w:rsidR="00631261" w:rsidRPr="009615EA" w:rsidRDefault="00631261" w:rsidP="004F7301">
      <w:pPr>
        <w:shd w:val="clear" w:color="auto" w:fill="000000" w:themeFill="text1"/>
        <w:jc w:val="center"/>
        <w:rPr>
          <w:rFonts w:cs="Arial"/>
          <w:b/>
          <w:color w:val="FFFFFF" w:themeColor="background1"/>
          <w:szCs w:val="36"/>
          <w:highlight w:val="black"/>
          <w:bdr w:val="none" w:sz="0" w:space="0" w:color="auto" w:frame="1"/>
        </w:rPr>
      </w:pPr>
    </w:p>
    <w:p w:rsidR="00631261" w:rsidRPr="009615EA" w:rsidRDefault="00631261" w:rsidP="004F7301">
      <w:pPr>
        <w:shd w:val="clear" w:color="auto" w:fill="000000" w:themeFill="text1"/>
        <w:jc w:val="center"/>
        <w:rPr>
          <w:rFonts w:cs="Arial"/>
          <w:b/>
          <w:color w:val="FFFFFF" w:themeColor="background1"/>
          <w:szCs w:val="36"/>
          <w:highlight w:val="black"/>
        </w:rPr>
      </w:pPr>
      <w:r w:rsidRPr="009615EA">
        <w:rPr>
          <w:rFonts w:cs="Arial"/>
          <w:b/>
          <w:color w:val="FFFFFF" w:themeColor="background1"/>
          <w:szCs w:val="36"/>
          <w:highlight w:val="black"/>
          <w:bdr w:val="none" w:sz="0" w:space="0" w:color="auto" w:frame="1"/>
        </w:rPr>
        <w:t>NEPHEW ** [</w:t>
      </w:r>
      <w:r w:rsidRPr="009615EA">
        <w:rPr>
          <w:rStyle w:val="a5"/>
          <w:rFonts w:cs="Arial"/>
          <w:b/>
          <w:color w:val="FFFFFF" w:themeColor="background1"/>
          <w:spacing w:val="15"/>
          <w:szCs w:val="36"/>
          <w:highlight w:val="black"/>
          <w:u w:val="none"/>
          <w:bdr w:val="none" w:sz="0" w:space="0" w:color="auto" w:frame="1"/>
        </w:rPr>
        <w:t>'nefjuː]</w:t>
      </w:r>
    </w:p>
    <w:p w:rsidR="00631261" w:rsidRPr="009615EA" w:rsidRDefault="00631261" w:rsidP="004F7301">
      <w:pPr>
        <w:shd w:val="clear" w:color="auto" w:fill="000000" w:themeFill="text1"/>
        <w:rPr>
          <w:rFonts w:cs="Arial"/>
          <w:color w:val="FFFFFF" w:themeColor="background1"/>
          <w:szCs w:val="36"/>
          <w:highlight w:val="black"/>
        </w:rPr>
      </w:pPr>
      <w:bookmarkStart w:id="6" w:name="_Toc516074194"/>
      <w:r w:rsidRPr="009615EA">
        <w:rPr>
          <w:rStyle w:val="10"/>
          <w:rFonts w:eastAsiaTheme="minorHAnsi" w:cs="Arial"/>
          <w:i/>
          <w:color w:val="FFFFFF" w:themeColor="background1"/>
          <w:sz w:val="36"/>
          <w:szCs w:val="36"/>
          <w:highlight w:val="black"/>
          <w:bdr w:val="none" w:sz="0" w:space="0" w:color="auto" w:frame="1"/>
        </w:rPr>
        <w:t>СУЩ.</w:t>
      </w:r>
      <w:bookmarkEnd w:id="6"/>
      <w:r w:rsidRPr="009615EA">
        <w:rPr>
          <w:rStyle w:val="10"/>
          <w:rFonts w:eastAsiaTheme="minorHAnsi" w:cs="Arial"/>
          <w:color w:val="FFFFFF" w:themeColor="background1"/>
          <w:sz w:val="36"/>
          <w:szCs w:val="36"/>
          <w:highlight w:val="black"/>
          <w:bdr w:val="none" w:sz="0" w:space="0" w:color="auto" w:frame="1"/>
        </w:rPr>
        <w:t xml:space="preserve"> </w:t>
      </w:r>
      <w:r w:rsidRPr="009615EA">
        <w:rPr>
          <w:rStyle w:val="2enci"/>
          <w:rFonts w:cs="Arial"/>
          <w:color w:val="FFFFFF" w:themeColor="background1"/>
          <w:szCs w:val="36"/>
          <w:highlight w:val="black"/>
          <w:bdr w:val="none" w:sz="0" w:space="0" w:color="auto" w:frame="1"/>
        </w:rPr>
        <w:t>племянник</w:t>
      </w: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r w:rsidRPr="009615EA">
        <w:rPr>
          <w:rFonts w:cs="Arial"/>
          <w:b/>
          <w:color w:val="FFFFFF" w:themeColor="background1"/>
          <w:szCs w:val="36"/>
          <w:highlight w:val="black"/>
          <w:lang w:val="en-US"/>
        </w:rPr>
        <w:lastRenderedPageBreak/>
        <w:t>NICKNAME</w:t>
      </w:r>
      <w:r w:rsidRPr="009615EA">
        <w:rPr>
          <w:rFonts w:cs="Arial"/>
          <w:b/>
          <w:color w:val="FFFFFF" w:themeColor="background1"/>
          <w:szCs w:val="36"/>
          <w:highlight w:val="black"/>
        </w:rPr>
        <w:t xml:space="preserve"> ** [ˈnɪkneɪm]</w:t>
      </w:r>
    </w:p>
    <w:p w:rsidR="00631261" w:rsidRPr="009615EA" w:rsidRDefault="00631261" w:rsidP="004F7301">
      <w:pPr>
        <w:shd w:val="clear" w:color="auto" w:fill="000000" w:themeFill="text1"/>
        <w:rPr>
          <w:rFonts w:cs="Arial"/>
          <w:b/>
          <w:color w:val="FFFFFF" w:themeColor="background1"/>
          <w:szCs w:val="36"/>
          <w:highlight w:val="black"/>
        </w:rPr>
      </w:pPr>
      <w:r w:rsidRPr="009615EA">
        <w:rPr>
          <w:rFonts w:cs="Arial"/>
          <w:b/>
          <w:color w:val="FFFFFF" w:themeColor="background1"/>
          <w:szCs w:val="36"/>
          <w:highlight w:val="black"/>
          <w:lang w:val="en-US"/>
        </w:rPr>
        <w:t>NICKNAMED</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b/>
          <w:i/>
          <w:color w:val="FFFFFF" w:themeColor="background1"/>
          <w:szCs w:val="36"/>
          <w:highlight w:val="black"/>
        </w:rPr>
        <w:t>Сущ.</w:t>
      </w:r>
      <w:r w:rsidRPr="009615EA">
        <w:rPr>
          <w:rFonts w:cs="Arial"/>
          <w:color w:val="FFFFFF" w:themeColor="background1"/>
          <w:szCs w:val="36"/>
          <w:highlight w:val="black"/>
        </w:rPr>
        <w:t xml:space="preserve"> прозвище, кличка, псевдоним</w:t>
      </w:r>
    </w:p>
    <w:p w:rsidR="00631261" w:rsidRPr="009615EA" w:rsidRDefault="00631261" w:rsidP="004F7301">
      <w:pPr>
        <w:shd w:val="clear" w:color="auto" w:fill="000000" w:themeFill="text1"/>
        <w:rPr>
          <w:rFonts w:cs="Arial"/>
          <w:b/>
          <w:color w:val="FFFFFF" w:themeColor="background1"/>
          <w:szCs w:val="36"/>
          <w:highlight w:val="black"/>
        </w:rPr>
      </w:pPr>
      <w:r w:rsidRPr="009615EA">
        <w:rPr>
          <w:rFonts w:cs="Arial"/>
          <w:b/>
          <w:i/>
          <w:color w:val="FFFFFF" w:themeColor="background1"/>
          <w:szCs w:val="36"/>
          <w:highlight w:val="black"/>
        </w:rPr>
        <w:t>Гл.</w:t>
      </w:r>
      <w:r w:rsidRPr="009615EA">
        <w:rPr>
          <w:rFonts w:cs="Arial"/>
          <w:color w:val="FFFFFF" w:themeColor="background1"/>
          <w:szCs w:val="36"/>
          <w:highlight w:val="black"/>
        </w:rPr>
        <w:t xml:space="preserve"> давать кличку</w:t>
      </w: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r w:rsidRPr="009615EA">
        <w:rPr>
          <w:rFonts w:cs="Arial"/>
          <w:b/>
          <w:color w:val="FFFFFF" w:themeColor="background1"/>
          <w:szCs w:val="36"/>
          <w:highlight w:val="black"/>
          <w:lang w:val="en-US"/>
        </w:rPr>
        <w:t>NIECE</w:t>
      </w:r>
      <w:r w:rsidRPr="009615EA">
        <w:rPr>
          <w:rFonts w:cs="Arial"/>
          <w:b/>
          <w:color w:val="FFFFFF" w:themeColor="background1"/>
          <w:szCs w:val="36"/>
          <w:highlight w:val="black"/>
        </w:rPr>
        <w:t xml:space="preserve"> ** [niːs]</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b/>
          <w:i/>
          <w:color w:val="FFFFFF" w:themeColor="background1"/>
          <w:szCs w:val="36"/>
          <w:highlight w:val="black"/>
        </w:rPr>
        <w:t>Сущ.</w:t>
      </w:r>
      <w:r w:rsidRPr="009615EA">
        <w:rPr>
          <w:rFonts w:cs="Arial"/>
          <w:color w:val="FFFFFF" w:themeColor="background1"/>
          <w:szCs w:val="36"/>
          <w:highlight w:val="black"/>
        </w:rPr>
        <w:t xml:space="preserve"> племянница</w:t>
      </w:r>
    </w:p>
    <w:p w:rsidR="00631261" w:rsidRPr="009615EA" w:rsidRDefault="00631261" w:rsidP="004F7301">
      <w:pPr>
        <w:shd w:val="clear" w:color="auto" w:fill="000000" w:themeFill="text1"/>
        <w:rPr>
          <w:rFonts w:cs="Arial"/>
          <w:color w:val="FFFFFF" w:themeColor="background1"/>
          <w:szCs w:val="36"/>
          <w:highlight w:val="black"/>
        </w:rPr>
      </w:pPr>
    </w:p>
    <w:p w:rsidR="00631261" w:rsidRPr="009615EA" w:rsidRDefault="00631261" w:rsidP="004F7301">
      <w:pPr>
        <w:shd w:val="clear" w:color="auto" w:fill="000000" w:themeFill="text1"/>
        <w:rPr>
          <w:rFonts w:cs="Arial"/>
          <w:color w:val="FFFFFF" w:themeColor="background1"/>
          <w:szCs w:val="36"/>
          <w:highlight w:val="black"/>
        </w:rPr>
      </w:pPr>
    </w:p>
    <w:p w:rsidR="00631261" w:rsidRPr="009615EA" w:rsidRDefault="00631261" w:rsidP="004F7301">
      <w:pPr>
        <w:shd w:val="clear" w:color="auto" w:fill="000000" w:themeFill="text1"/>
        <w:rPr>
          <w:rFonts w:cs="Arial"/>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r w:rsidRPr="009615EA">
        <w:rPr>
          <w:rFonts w:cs="Arial"/>
          <w:b/>
          <w:color w:val="FFFFFF" w:themeColor="background1"/>
          <w:szCs w:val="36"/>
          <w:highlight w:val="black"/>
          <w:bdr w:val="none" w:sz="0" w:space="0" w:color="auto" w:frame="1"/>
          <w:lang w:val="en-US"/>
        </w:rPr>
        <w:t>OBESITY</w:t>
      </w:r>
      <w:r w:rsidRPr="009615EA">
        <w:rPr>
          <w:rFonts w:cs="Arial"/>
          <w:b/>
          <w:color w:val="FFFFFF" w:themeColor="background1"/>
          <w:szCs w:val="36"/>
          <w:highlight w:val="black"/>
          <w:bdr w:val="none" w:sz="0" w:space="0" w:color="auto" w:frame="1"/>
        </w:rPr>
        <w:t xml:space="preserve"> ** [</w:t>
      </w:r>
      <w:r w:rsidRPr="009615EA">
        <w:rPr>
          <w:rStyle w:val="a5"/>
          <w:rFonts w:eastAsiaTheme="majorEastAsia" w:cs="Arial"/>
          <w:b/>
          <w:color w:val="FFFFFF" w:themeColor="background1"/>
          <w:spacing w:val="15"/>
          <w:szCs w:val="36"/>
          <w:highlight w:val="black"/>
          <w:u w:val="none"/>
          <w:bdr w:val="none" w:sz="0" w:space="0" w:color="auto" w:frame="1"/>
        </w:rPr>
        <w:t>ə(</w:t>
      </w:r>
      <w:r w:rsidRPr="009615EA">
        <w:rPr>
          <w:rStyle w:val="a5"/>
          <w:rFonts w:eastAsiaTheme="majorEastAsia" w:cs="Arial"/>
          <w:b/>
          <w:color w:val="FFFFFF" w:themeColor="background1"/>
          <w:spacing w:val="15"/>
          <w:szCs w:val="36"/>
          <w:highlight w:val="black"/>
          <w:u w:val="none"/>
          <w:bdr w:val="none" w:sz="0" w:space="0" w:color="auto" w:frame="1"/>
          <w:lang w:val="en-US"/>
        </w:rPr>
        <w:t>u</w:t>
      </w:r>
      <w:r w:rsidRPr="009615EA">
        <w:rPr>
          <w:rStyle w:val="a5"/>
          <w:rFonts w:eastAsiaTheme="majorEastAsia" w:cs="Arial"/>
          <w:b/>
          <w:color w:val="FFFFFF" w:themeColor="background1"/>
          <w:spacing w:val="15"/>
          <w:szCs w:val="36"/>
          <w:highlight w:val="black"/>
          <w:u w:val="none"/>
          <w:bdr w:val="none" w:sz="0" w:space="0" w:color="auto" w:frame="1"/>
        </w:rPr>
        <w:t>)'</w:t>
      </w:r>
      <w:r w:rsidRPr="009615EA">
        <w:rPr>
          <w:rStyle w:val="a5"/>
          <w:rFonts w:eastAsiaTheme="majorEastAsia" w:cs="Arial"/>
          <w:b/>
          <w:color w:val="FFFFFF" w:themeColor="background1"/>
          <w:spacing w:val="15"/>
          <w:szCs w:val="36"/>
          <w:highlight w:val="black"/>
          <w:u w:val="none"/>
          <w:bdr w:val="none" w:sz="0" w:space="0" w:color="auto" w:frame="1"/>
          <w:lang w:val="en-US"/>
        </w:rPr>
        <w:t>bi</w:t>
      </w:r>
      <w:r w:rsidRPr="009615EA">
        <w:rPr>
          <w:rStyle w:val="a5"/>
          <w:rFonts w:eastAsiaTheme="majorEastAsia" w:cs="Arial"/>
          <w:b/>
          <w:color w:val="FFFFFF" w:themeColor="background1"/>
          <w:spacing w:val="15"/>
          <w:szCs w:val="36"/>
          <w:highlight w:val="black"/>
          <w:u w:val="none"/>
          <w:bdr w:val="none" w:sz="0" w:space="0" w:color="auto" w:frame="1"/>
        </w:rPr>
        <w:t>ː</w:t>
      </w:r>
      <w:r w:rsidRPr="009615EA">
        <w:rPr>
          <w:rStyle w:val="a5"/>
          <w:rFonts w:eastAsiaTheme="majorEastAsia" w:cs="Arial"/>
          <w:b/>
          <w:color w:val="FFFFFF" w:themeColor="background1"/>
          <w:spacing w:val="15"/>
          <w:szCs w:val="36"/>
          <w:highlight w:val="black"/>
          <w:u w:val="none"/>
          <w:bdr w:val="none" w:sz="0" w:space="0" w:color="auto" w:frame="1"/>
          <w:lang w:val="en-US"/>
        </w:rPr>
        <w:t>s</w:t>
      </w:r>
      <w:r w:rsidRPr="009615EA">
        <w:rPr>
          <w:rStyle w:val="a5"/>
          <w:rFonts w:eastAsiaTheme="majorEastAsia" w:cs="Arial"/>
          <w:b/>
          <w:color w:val="FFFFFF" w:themeColor="background1"/>
          <w:spacing w:val="15"/>
          <w:szCs w:val="36"/>
          <w:highlight w:val="black"/>
          <w:u w:val="none"/>
          <w:bdr w:val="none" w:sz="0" w:space="0" w:color="auto" w:frame="1"/>
        </w:rPr>
        <w:t>ɪ</w:t>
      </w:r>
      <w:r w:rsidRPr="009615EA">
        <w:rPr>
          <w:rStyle w:val="a5"/>
          <w:rFonts w:eastAsiaTheme="majorEastAsia" w:cs="Arial"/>
          <w:b/>
          <w:color w:val="FFFFFF" w:themeColor="background1"/>
          <w:spacing w:val="15"/>
          <w:szCs w:val="36"/>
          <w:highlight w:val="black"/>
          <w:u w:val="none"/>
          <w:bdr w:val="none" w:sz="0" w:space="0" w:color="auto" w:frame="1"/>
          <w:lang w:val="en-US"/>
        </w:rPr>
        <w:t>t</w:t>
      </w:r>
      <w:r w:rsidRPr="009615EA">
        <w:rPr>
          <w:rStyle w:val="a5"/>
          <w:rFonts w:eastAsiaTheme="majorEastAsia" w:cs="Arial"/>
          <w:b/>
          <w:color w:val="FFFFFF" w:themeColor="background1"/>
          <w:spacing w:val="15"/>
          <w:szCs w:val="36"/>
          <w:highlight w:val="black"/>
          <w:u w:val="none"/>
          <w:bdr w:val="none" w:sz="0" w:space="0" w:color="auto" w:frame="1"/>
        </w:rPr>
        <w:t>ɪ]</w:t>
      </w:r>
    </w:p>
    <w:p w:rsidR="00631261" w:rsidRPr="009615EA" w:rsidRDefault="00631261" w:rsidP="004F7301">
      <w:pPr>
        <w:shd w:val="clear" w:color="auto" w:fill="000000" w:themeFill="text1"/>
        <w:rPr>
          <w:rFonts w:cs="Arial"/>
          <w:color w:val="FFFFFF" w:themeColor="background1"/>
          <w:szCs w:val="36"/>
          <w:highlight w:val="black"/>
        </w:rPr>
      </w:pPr>
      <w:bookmarkStart w:id="7" w:name="_Toc516074199"/>
      <w:r w:rsidRPr="009615EA">
        <w:rPr>
          <w:rStyle w:val="10"/>
          <w:rFonts w:eastAsiaTheme="minorHAnsi" w:cs="Arial"/>
          <w:i/>
          <w:color w:val="FFFFFF" w:themeColor="background1"/>
          <w:sz w:val="36"/>
          <w:szCs w:val="36"/>
          <w:highlight w:val="black"/>
          <w:bdr w:val="none" w:sz="0" w:space="0" w:color="auto" w:frame="1"/>
        </w:rPr>
        <w:t>СУЩ.</w:t>
      </w:r>
      <w:bookmarkEnd w:id="7"/>
      <w:r w:rsidRPr="009615EA">
        <w:rPr>
          <w:rStyle w:val="10"/>
          <w:rFonts w:eastAsiaTheme="minorHAnsi" w:cs="Arial"/>
          <w:color w:val="FFFFFF" w:themeColor="background1"/>
          <w:sz w:val="36"/>
          <w:szCs w:val="36"/>
          <w:highlight w:val="black"/>
          <w:bdr w:val="none" w:sz="0" w:space="0" w:color="auto" w:frame="1"/>
        </w:rPr>
        <w:t xml:space="preserve"> </w:t>
      </w:r>
      <w:r w:rsidRPr="009615EA">
        <w:rPr>
          <w:rStyle w:val="2enci"/>
          <w:rFonts w:cs="Arial"/>
          <w:color w:val="FFFFFF" w:themeColor="background1"/>
          <w:szCs w:val="36"/>
          <w:highlight w:val="black"/>
          <w:bdr w:val="none" w:sz="0" w:space="0" w:color="auto" w:frame="1"/>
        </w:rPr>
        <w:t>тучность;</w:t>
      </w:r>
      <w:r w:rsidRPr="009615EA">
        <w:rPr>
          <w:rStyle w:val="24ccn"/>
          <w:rFonts w:cs="Arial"/>
          <w:color w:val="FFFFFF" w:themeColor="background1"/>
          <w:szCs w:val="36"/>
          <w:highlight w:val="black"/>
          <w:bdr w:val="none" w:sz="0" w:space="0" w:color="auto" w:frame="1"/>
          <w:lang w:val="en-US"/>
        </w:rPr>
        <w:t> </w:t>
      </w:r>
      <w:r w:rsidRPr="009615EA">
        <w:rPr>
          <w:rStyle w:val="2enci"/>
          <w:rFonts w:cs="Arial"/>
          <w:color w:val="FFFFFF" w:themeColor="background1"/>
          <w:szCs w:val="36"/>
          <w:highlight w:val="black"/>
          <w:bdr w:val="none" w:sz="0" w:space="0" w:color="auto" w:frame="1"/>
        </w:rPr>
        <w:t>ожирение, лишний вес, полнота</w:t>
      </w:r>
    </w:p>
    <w:p w:rsidR="00631261" w:rsidRPr="009615EA" w:rsidRDefault="00631261" w:rsidP="004F7301">
      <w:pPr>
        <w:shd w:val="clear" w:color="auto" w:fill="000000" w:themeFill="text1"/>
        <w:jc w:val="center"/>
        <w:rPr>
          <w:rFonts w:cs="Arial"/>
          <w:b/>
          <w:color w:val="FFFFFF" w:themeColor="background1"/>
          <w:szCs w:val="36"/>
          <w:highlight w:val="black"/>
          <w:bdr w:val="none" w:sz="0" w:space="0" w:color="auto" w:frame="1"/>
        </w:rPr>
      </w:pPr>
    </w:p>
    <w:p w:rsidR="00631261" w:rsidRPr="009615EA" w:rsidRDefault="00631261" w:rsidP="004F7301">
      <w:pPr>
        <w:shd w:val="clear" w:color="auto" w:fill="000000" w:themeFill="text1"/>
        <w:jc w:val="center"/>
        <w:rPr>
          <w:rFonts w:cs="Arial"/>
          <w:b/>
          <w:color w:val="FFFFFF" w:themeColor="background1"/>
          <w:szCs w:val="36"/>
          <w:highlight w:val="black"/>
          <w:bdr w:val="none" w:sz="0" w:space="0" w:color="auto" w:frame="1"/>
        </w:rPr>
      </w:pPr>
    </w:p>
    <w:p w:rsidR="00631261" w:rsidRPr="009615EA" w:rsidRDefault="00631261" w:rsidP="004F7301">
      <w:pPr>
        <w:shd w:val="clear" w:color="auto" w:fill="000000" w:themeFill="text1"/>
        <w:jc w:val="center"/>
        <w:rPr>
          <w:rFonts w:cs="Arial"/>
          <w:b/>
          <w:color w:val="FFFFFF" w:themeColor="background1"/>
          <w:szCs w:val="36"/>
          <w:highlight w:val="black"/>
          <w:bdr w:val="none" w:sz="0" w:space="0" w:color="auto" w:frame="1"/>
        </w:rPr>
      </w:pPr>
    </w:p>
    <w:p w:rsidR="00631261" w:rsidRPr="009615EA" w:rsidRDefault="00631261" w:rsidP="004F7301">
      <w:pPr>
        <w:shd w:val="clear" w:color="auto" w:fill="000000" w:themeFill="text1"/>
        <w:jc w:val="center"/>
        <w:rPr>
          <w:rFonts w:cs="Arial"/>
          <w:b/>
          <w:color w:val="FFFFFF" w:themeColor="background1"/>
          <w:szCs w:val="36"/>
          <w:highlight w:val="black"/>
        </w:rPr>
      </w:pPr>
      <w:r w:rsidRPr="009615EA">
        <w:rPr>
          <w:rFonts w:cs="Arial"/>
          <w:b/>
          <w:color w:val="FFFFFF" w:themeColor="background1"/>
          <w:szCs w:val="36"/>
          <w:highlight w:val="black"/>
          <w:bdr w:val="none" w:sz="0" w:space="0" w:color="auto" w:frame="1"/>
        </w:rPr>
        <w:t>OХ [</w:t>
      </w:r>
      <w:r w:rsidRPr="009615EA">
        <w:rPr>
          <w:rStyle w:val="a5"/>
          <w:rFonts w:cs="Arial"/>
          <w:b/>
          <w:color w:val="FFFFFF" w:themeColor="background1"/>
          <w:spacing w:val="15"/>
          <w:szCs w:val="36"/>
          <w:highlight w:val="black"/>
          <w:u w:val="none"/>
          <w:bdr w:val="none" w:sz="0" w:space="0" w:color="auto" w:frame="1"/>
        </w:rPr>
        <w:t>ɒks]</w:t>
      </w:r>
    </w:p>
    <w:p w:rsidR="00631261" w:rsidRPr="009615EA" w:rsidRDefault="00631261" w:rsidP="004F7301">
      <w:pPr>
        <w:shd w:val="clear" w:color="auto" w:fill="000000" w:themeFill="text1"/>
        <w:rPr>
          <w:rFonts w:cs="Arial"/>
          <w:color w:val="FFFFFF" w:themeColor="background1"/>
          <w:szCs w:val="36"/>
          <w:highlight w:val="black"/>
        </w:rPr>
      </w:pPr>
      <w:bookmarkStart w:id="8" w:name="_Toc516074201"/>
      <w:r w:rsidRPr="009615EA">
        <w:rPr>
          <w:rStyle w:val="10"/>
          <w:rFonts w:eastAsiaTheme="minorHAnsi" w:cs="Arial"/>
          <w:i/>
          <w:color w:val="FFFFFF" w:themeColor="background1"/>
          <w:sz w:val="36"/>
          <w:szCs w:val="36"/>
          <w:highlight w:val="black"/>
          <w:bdr w:val="none" w:sz="0" w:space="0" w:color="auto" w:frame="1"/>
        </w:rPr>
        <w:t>СУЩ.</w:t>
      </w:r>
      <w:bookmarkEnd w:id="8"/>
      <w:r w:rsidRPr="009615EA">
        <w:rPr>
          <w:rStyle w:val="2enci"/>
          <w:rFonts w:cs="Arial"/>
          <w:color w:val="FFFFFF" w:themeColor="background1"/>
          <w:szCs w:val="36"/>
          <w:highlight w:val="black"/>
          <w:bdr w:val="none" w:sz="0" w:space="0" w:color="auto" w:frame="1"/>
        </w:rPr>
        <w:t>;</w:t>
      </w:r>
      <w:r w:rsidRPr="009615EA">
        <w:rPr>
          <w:rStyle w:val="24ccn"/>
          <w:rFonts w:cs="Arial"/>
          <w:color w:val="FFFFFF" w:themeColor="background1"/>
          <w:szCs w:val="36"/>
          <w:highlight w:val="black"/>
          <w:bdr w:val="none" w:sz="0" w:space="0" w:color="auto" w:frame="1"/>
        </w:rPr>
        <w:t> </w:t>
      </w:r>
      <w:r w:rsidRPr="009615EA">
        <w:rPr>
          <w:rStyle w:val="10"/>
          <w:rFonts w:eastAsiaTheme="minorHAnsi" w:cs="Arial"/>
          <w:color w:val="FFFFFF" w:themeColor="background1"/>
          <w:sz w:val="36"/>
          <w:szCs w:val="36"/>
          <w:highlight w:val="black"/>
          <w:bdr w:val="none" w:sz="0" w:space="0" w:color="auto" w:frame="1"/>
        </w:rPr>
        <w:t>мн.</w:t>
      </w:r>
      <w:r w:rsidRPr="009615EA">
        <w:rPr>
          <w:rStyle w:val="24ccn"/>
          <w:rFonts w:cs="Arial"/>
          <w:color w:val="FFFFFF" w:themeColor="background1"/>
          <w:szCs w:val="36"/>
          <w:highlight w:val="black"/>
          <w:bdr w:val="none" w:sz="0" w:space="0" w:color="auto" w:frame="1"/>
        </w:rPr>
        <w:t> </w:t>
      </w:r>
      <w:r w:rsidRPr="009615EA">
        <w:rPr>
          <w:rStyle w:val="2enci"/>
          <w:rFonts w:cs="Arial"/>
          <w:color w:val="FFFFFF" w:themeColor="background1"/>
          <w:szCs w:val="36"/>
          <w:highlight w:val="black"/>
          <w:bdr w:val="none" w:sz="0" w:space="0" w:color="auto" w:frame="1"/>
        </w:rPr>
        <w:t>oxen</w:t>
      </w:r>
    </w:p>
    <w:p w:rsidR="00631261" w:rsidRPr="009615EA" w:rsidRDefault="00631261" w:rsidP="004F7301">
      <w:pPr>
        <w:shd w:val="clear" w:color="auto" w:fill="000000" w:themeFill="text1"/>
        <w:rPr>
          <w:rFonts w:cs="Arial"/>
          <w:color w:val="FFFFFF" w:themeColor="background1"/>
          <w:szCs w:val="36"/>
          <w:highlight w:val="black"/>
        </w:rPr>
      </w:pPr>
      <w:bookmarkStart w:id="9" w:name="_Toc516074202"/>
      <w:r w:rsidRPr="009615EA">
        <w:rPr>
          <w:rStyle w:val="10"/>
          <w:rFonts w:eastAsiaTheme="minorHAnsi" w:cs="Arial"/>
          <w:color w:val="FFFFFF" w:themeColor="background1"/>
          <w:sz w:val="36"/>
          <w:szCs w:val="36"/>
          <w:highlight w:val="black"/>
          <w:bdr w:val="none" w:sz="0" w:space="0" w:color="auto" w:frame="1"/>
        </w:rPr>
        <w:t>1 зоол.</w:t>
      </w:r>
      <w:bookmarkEnd w:id="9"/>
      <w:r w:rsidRPr="009615EA">
        <w:rPr>
          <w:rStyle w:val="24ccn"/>
          <w:rFonts w:cs="Arial"/>
          <w:color w:val="FFFFFF" w:themeColor="background1"/>
          <w:szCs w:val="36"/>
          <w:highlight w:val="black"/>
          <w:bdr w:val="none" w:sz="0" w:space="0" w:color="auto" w:frame="1"/>
        </w:rPr>
        <w:t> </w:t>
      </w:r>
      <w:r w:rsidRPr="009615EA">
        <w:rPr>
          <w:rStyle w:val="2enci"/>
          <w:rFonts w:cs="Arial"/>
          <w:color w:val="FFFFFF" w:themeColor="background1"/>
          <w:szCs w:val="36"/>
          <w:highlight w:val="black"/>
          <w:bdr w:val="none" w:sz="0" w:space="0" w:color="auto" w:frame="1"/>
        </w:rPr>
        <w:t>бык</w:t>
      </w:r>
    </w:p>
    <w:p w:rsidR="00631261" w:rsidRPr="009615EA" w:rsidRDefault="00631261" w:rsidP="004F7301">
      <w:pPr>
        <w:shd w:val="clear" w:color="auto" w:fill="000000" w:themeFill="text1"/>
        <w:rPr>
          <w:rFonts w:cs="Arial"/>
          <w:color w:val="FFFFFF" w:themeColor="background1"/>
          <w:szCs w:val="36"/>
          <w:highlight w:val="black"/>
        </w:rPr>
      </w:pPr>
      <w:r w:rsidRPr="009615EA">
        <w:rPr>
          <w:rStyle w:val="2enci"/>
          <w:rFonts w:cs="Arial"/>
          <w:color w:val="FFFFFF" w:themeColor="background1"/>
          <w:szCs w:val="36"/>
          <w:highlight w:val="black"/>
          <w:bdr w:val="none" w:sz="0" w:space="0" w:color="auto" w:frame="1"/>
        </w:rPr>
        <w:t>2 вол;</w:t>
      </w:r>
      <w:r w:rsidRPr="009615EA">
        <w:rPr>
          <w:rStyle w:val="24ccn"/>
          <w:rFonts w:cs="Arial"/>
          <w:color w:val="FFFFFF" w:themeColor="background1"/>
          <w:szCs w:val="36"/>
          <w:highlight w:val="black"/>
          <w:bdr w:val="none" w:sz="0" w:space="0" w:color="auto" w:frame="1"/>
        </w:rPr>
        <w:t> </w:t>
      </w:r>
      <w:r w:rsidRPr="009615EA">
        <w:rPr>
          <w:rStyle w:val="2enci"/>
          <w:rFonts w:cs="Arial"/>
          <w:color w:val="FFFFFF" w:themeColor="background1"/>
          <w:szCs w:val="36"/>
          <w:highlight w:val="black"/>
          <w:bdr w:val="none" w:sz="0" w:space="0" w:color="auto" w:frame="1"/>
        </w:rPr>
        <w:t>буйвол;</w:t>
      </w:r>
      <w:r w:rsidRPr="009615EA">
        <w:rPr>
          <w:rStyle w:val="24ccn"/>
          <w:rFonts w:cs="Arial"/>
          <w:color w:val="FFFFFF" w:themeColor="background1"/>
          <w:szCs w:val="36"/>
          <w:highlight w:val="black"/>
          <w:bdr w:val="none" w:sz="0" w:space="0" w:color="auto" w:frame="1"/>
        </w:rPr>
        <w:t> </w:t>
      </w:r>
      <w:r w:rsidRPr="009615EA">
        <w:rPr>
          <w:rStyle w:val="2enci"/>
          <w:rFonts w:cs="Arial"/>
          <w:color w:val="FFFFFF" w:themeColor="background1"/>
          <w:szCs w:val="36"/>
          <w:highlight w:val="black"/>
          <w:bdr w:val="none" w:sz="0" w:space="0" w:color="auto" w:frame="1"/>
        </w:rPr>
        <w:t>бизон</w:t>
      </w:r>
    </w:p>
    <w:p w:rsidR="00631261" w:rsidRPr="009615EA" w:rsidRDefault="00631261" w:rsidP="004F7301">
      <w:pPr>
        <w:shd w:val="clear" w:color="auto" w:fill="000000" w:themeFill="text1"/>
        <w:rPr>
          <w:rStyle w:val="2enci"/>
          <w:rFonts w:cs="Arial"/>
          <w:color w:val="FFFFFF" w:themeColor="background1"/>
          <w:szCs w:val="36"/>
          <w:highlight w:val="black"/>
          <w:bdr w:val="none" w:sz="0" w:space="0" w:color="auto" w:frame="1"/>
        </w:rPr>
      </w:pPr>
      <w:r w:rsidRPr="009615EA">
        <w:rPr>
          <w:rStyle w:val="2enci"/>
          <w:rFonts w:cs="Arial"/>
          <w:color w:val="FFFFFF" w:themeColor="background1"/>
          <w:szCs w:val="36"/>
          <w:highlight w:val="black"/>
          <w:bdr w:val="none" w:sz="0" w:space="0" w:color="auto" w:frame="1"/>
        </w:rPr>
        <w:t>3 (oxen)</w:t>
      </w:r>
      <w:r w:rsidRPr="009615EA">
        <w:rPr>
          <w:rStyle w:val="24ccn"/>
          <w:rFonts w:cs="Arial"/>
          <w:color w:val="FFFFFF" w:themeColor="background1"/>
          <w:szCs w:val="36"/>
          <w:highlight w:val="black"/>
          <w:bdr w:val="none" w:sz="0" w:space="0" w:color="auto" w:frame="1"/>
        </w:rPr>
        <w:t> </w:t>
      </w:r>
      <w:r w:rsidRPr="009615EA">
        <w:rPr>
          <w:rStyle w:val="2enci"/>
          <w:rFonts w:cs="Arial"/>
          <w:color w:val="FFFFFF" w:themeColor="background1"/>
          <w:szCs w:val="36"/>
          <w:highlight w:val="black"/>
          <w:bdr w:val="none" w:sz="0" w:space="0" w:color="auto" w:frame="1"/>
        </w:rPr>
        <w:t>крупный рогатый скот</w:t>
      </w:r>
    </w:p>
    <w:p w:rsidR="00631261" w:rsidRPr="009615EA" w:rsidRDefault="00631261" w:rsidP="004F7301">
      <w:pPr>
        <w:shd w:val="clear" w:color="auto" w:fill="000000" w:themeFill="text1"/>
        <w:rPr>
          <w:rStyle w:val="2enci"/>
          <w:rFonts w:cs="Arial"/>
          <w:color w:val="FFFFFF" w:themeColor="background1"/>
          <w:szCs w:val="36"/>
          <w:highlight w:val="black"/>
          <w:bdr w:val="none" w:sz="0" w:space="0" w:color="auto" w:frame="1"/>
        </w:rPr>
      </w:pPr>
      <w:r w:rsidRPr="009615EA">
        <w:rPr>
          <w:rStyle w:val="2enci"/>
          <w:rFonts w:cs="Arial"/>
          <w:b/>
          <w:i/>
          <w:color w:val="FFFFFF" w:themeColor="background1"/>
          <w:szCs w:val="36"/>
          <w:highlight w:val="black"/>
          <w:bdr w:val="none" w:sz="0" w:space="0" w:color="auto" w:frame="1"/>
        </w:rPr>
        <w:t>ПРИЛ.</w:t>
      </w:r>
      <w:r w:rsidRPr="009615EA">
        <w:rPr>
          <w:rStyle w:val="2enci"/>
          <w:rFonts w:cs="Arial"/>
          <w:color w:val="FFFFFF" w:themeColor="background1"/>
          <w:szCs w:val="36"/>
          <w:highlight w:val="black"/>
          <w:bdr w:val="none" w:sz="0" w:space="0" w:color="auto" w:frame="1"/>
        </w:rPr>
        <w:t xml:space="preserve"> Бычий, воловий</w:t>
      </w: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r w:rsidRPr="009615EA">
        <w:rPr>
          <w:rFonts w:cs="Arial"/>
          <w:b/>
          <w:color w:val="FFFFFF" w:themeColor="background1"/>
          <w:szCs w:val="36"/>
          <w:highlight w:val="black"/>
          <w:lang w:val="en-US"/>
        </w:rPr>
        <w:t>OAK</w:t>
      </w:r>
      <w:r w:rsidRPr="009615EA">
        <w:rPr>
          <w:rFonts w:cs="Arial"/>
          <w:b/>
          <w:color w:val="FFFFFF" w:themeColor="background1"/>
          <w:szCs w:val="36"/>
          <w:highlight w:val="black"/>
        </w:rPr>
        <w:t xml:space="preserve"> [əʊk]</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b/>
          <w:i/>
          <w:color w:val="FFFFFF" w:themeColor="background1"/>
          <w:szCs w:val="36"/>
          <w:highlight w:val="black"/>
        </w:rPr>
        <w:t>Сущ.</w:t>
      </w:r>
      <w:r w:rsidRPr="009615EA">
        <w:rPr>
          <w:rFonts w:cs="Arial"/>
          <w:color w:val="FFFFFF" w:themeColor="background1"/>
          <w:szCs w:val="36"/>
          <w:highlight w:val="black"/>
        </w:rPr>
        <w:t xml:space="preserve"> дуб</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b/>
          <w:i/>
          <w:color w:val="FFFFFF" w:themeColor="background1"/>
          <w:szCs w:val="36"/>
          <w:highlight w:val="black"/>
        </w:rPr>
        <w:t>Прил.</w:t>
      </w:r>
      <w:r w:rsidRPr="009615EA">
        <w:rPr>
          <w:rFonts w:cs="Arial"/>
          <w:color w:val="FFFFFF" w:themeColor="background1"/>
          <w:szCs w:val="36"/>
          <w:highlight w:val="black"/>
        </w:rPr>
        <w:t xml:space="preserve"> дубовый</w:t>
      </w: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r w:rsidRPr="009615EA">
        <w:rPr>
          <w:rFonts w:cs="Arial"/>
          <w:b/>
          <w:color w:val="FFFFFF" w:themeColor="background1"/>
          <w:szCs w:val="36"/>
          <w:highlight w:val="black"/>
          <w:lang w:val="en-US"/>
        </w:rPr>
        <w:t>OBSTACLE</w:t>
      </w:r>
      <w:r w:rsidRPr="009615EA">
        <w:rPr>
          <w:rFonts w:cs="Arial"/>
          <w:b/>
          <w:color w:val="FFFFFF" w:themeColor="background1"/>
          <w:szCs w:val="36"/>
          <w:highlight w:val="black"/>
        </w:rPr>
        <w:t xml:space="preserve"> ** [</w:t>
      </w:r>
      <w:r w:rsidRPr="009615EA">
        <w:rPr>
          <w:rFonts w:cs="Arial"/>
          <w:b/>
          <w:color w:val="FFFFFF" w:themeColor="background1"/>
          <w:szCs w:val="36"/>
          <w:highlight w:val="black"/>
          <w:shd w:val="clear" w:color="auto" w:fill="FFFFFF"/>
        </w:rPr>
        <w:t>ʹɒ</w:t>
      </w:r>
      <w:r w:rsidRPr="009615EA">
        <w:rPr>
          <w:rFonts w:cs="Arial"/>
          <w:b/>
          <w:color w:val="FFFFFF" w:themeColor="background1"/>
          <w:szCs w:val="36"/>
          <w:highlight w:val="black"/>
          <w:shd w:val="clear" w:color="auto" w:fill="FFFFFF"/>
          <w:lang w:val="en-US"/>
        </w:rPr>
        <w:t>bst</w:t>
      </w:r>
      <w:r w:rsidRPr="009615EA">
        <w:rPr>
          <w:rFonts w:cs="Arial"/>
          <w:b/>
          <w:color w:val="FFFFFF" w:themeColor="background1"/>
          <w:szCs w:val="36"/>
          <w:highlight w:val="black"/>
          <w:shd w:val="clear" w:color="auto" w:fill="FFFFFF"/>
        </w:rPr>
        <w:t>ə</w:t>
      </w:r>
      <w:r w:rsidRPr="009615EA">
        <w:rPr>
          <w:rFonts w:cs="Arial"/>
          <w:b/>
          <w:color w:val="FFFFFF" w:themeColor="background1"/>
          <w:szCs w:val="36"/>
          <w:highlight w:val="black"/>
          <w:shd w:val="clear" w:color="auto" w:fill="FFFFFF"/>
          <w:lang w:val="en-US"/>
        </w:rPr>
        <w:t>k</w:t>
      </w:r>
      <w:r w:rsidRPr="009615EA">
        <w:rPr>
          <w:rFonts w:cs="Arial"/>
          <w:b/>
          <w:color w:val="FFFFFF" w:themeColor="background1"/>
          <w:szCs w:val="36"/>
          <w:highlight w:val="black"/>
          <w:shd w:val="clear" w:color="auto" w:fill="FFFFFF"/>
        </w:rPr>
        <w:t>(ə)</w:t>
      </w:r>
      <w:r w:rsidRPr="009615EA">
        <w:rPr>
          <w:rFonts w:cs="Arial"/>
          <w:b/>
          <w:color w:val="FFFFFF" w:themeColor="background1"/>
          <w:szCs w:val="36"/>
          <w:highlight w:val="black"/>
          <w:shd w:val="clear" w:color="auto" w:fill="FFFFFF"/>
          <w:lang w:val="en-US"/>
        </w:rPr>
        <w:t>l</w:t>
      </w:r>
      <w:r w:rsidRPr="009615EA">
        <w:rPr>
          <w:rFonts w:cs="Arial"/>
          <w:b/>
          <w:color w:val="FFFFFF" w:themeColor="background1"/>
          <w:szCs w:val="36"/>
          <w:highlight w:val="black"/>
        </w:rPr>
        <w:t>]</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b/>
          <w:i/>
          <w:color w:val="FFFFFF" w:themeColor="background1"/>
          <w:szCs w:val="36"/>
          <w:highlight w:val="black"/>
        </w:rPr>
        <w:t>Сущ.</w:t>
      </w:r>
      <w:r w:rsidRPr="009615EA">
        <w:rPr>
          <w:rFonts w:cs="Arial"/>
          <w:color w:val="FFFFFF" w:themeColor="background1"/>
          <w:szCs w:val="36"/>
          <w:highlight w:val="black"/>
        </w:rPr>
        <w:t xml:space="preserve"> помеха, преграда, препятствие, барьер</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b/>
          <w:i/>
          <w:color w:val="FFFFFF" w:themeColor="background1"/>
          <w:szCs w:val="36"/>
          <w:highlight w:val="black"/>
        </w:rPr>
        <w:t>ПРИЧ</w:t>
      </w:r>
      <w:proofErr w:type="gramStart"/>
      <w:r w:rsidRPr="009615EA">
        <w:rPr>
          <w:rFonts w:cs="Arial"/>
          <w:b/>
          <w:i/>
          <w:color w:val="FFFFFF" w:themeColor="background1"/>
          <w:szCs w:val="36"/>
          <w:highlight w:val="black"/>
        </w:rPr>
        <w:t>.</w:t>
      </w:r>
      <w:proofErr w:type="gramEnd"/>
      <w:r w:rsidRPr="009615EA">
        <w:rPr>
          <w:rFonts w:cs="Arial"/>
          <w:color w:val="FFFFFF" w:themeColor="background1"/>
          <w:szCs w:val="36"/>
          <w:highlight w:val="black"/>
        </w:rPr>
        <w:t xml:space="preserve"> препятствующий</w:t>
      </w:r>
    </w:p>
    <w:p w:rsidR="00631261" w:rsidRPr="009615EA" w:rsidRDefault="00631261" w:rsidP="004F7301">
      <w:pPr>
        <w:shd w:val="clear" w:color="auto" w:fill="000000" w:themeFill="text1"/>
        <w:jc w:val="center"/>
        <w:rPr>
          <w:rFonts w:cs="Arial"/>
          <w:b/>
          <w:color w:val="FFFFFF" w:themeColor="background1"/>
          <w:szCs w:val="36"/>
          <w:highlight w:val="black"/>
          <w:bdr w:val="none" w:sz="0" w:space="0" w:color="auto" w:frame="1"/>
        </w:rPr>
      </w:pPr>
    </w:p>
    <w:p w:rsidR="00631261" w:rsidRPr="009615EA" w:rsidRDefault="00631261" w:rsidP="004F7301">
      <w:pPr>
        <w:shd w:val="clear" w:color="auto" w:fill="000000" w:themeFill="text1"/>
        <w:jc w:val="center"/>
        <w:rPr>
          <w:rFonts w:cs="Arial"/>
          <w:b/>
          <w:color w:val="FFFFFF" w:themeColor="background1"/>
          <w:szCs w:val="36"/>
          <w:highlight w:val="black"/>
          <w:bdr w:val="none" w:sz="0" w:space="0" w:color="auto" w:frame="1"/>
        </w:rPr>
      </w:pPr>
    </w:p>
    <w:p w:rsidR="00631261" w:rsidRPr="009615EA" w:rsidRDefault="00631261" w:rsidP="004F7301">
      <w:pPr>
        <w:shd w:val="clear" w:color="auto" w:fill="000000" w:themeFill="text1"/>
        <w:jc w:val="center"/>
        <w:rPr>
          <w:rFonts w:cs="Arial"/>
          <w:b/>
          <w:color w:val="FFFFFF" w:themeColor="background1"/>
          <w:szCs w:val="36"/>
          <w:highlight w:val="black"/>
          <w:bdr w:val="none" w:sz="0" w:space="0" w:color="auto" w:frame="1"/>
        </w:rPr>
      </w:pPr>
    </w:p>
    <w:p w:rsidR="00631261" w:rsidRPr="009615EA" w:rsidRDefault="00631261" w:rsidP="004F7301">
      <w:pPr>
        <w:shd w:val="clear" w:color="auto" w:fill="000000" w:themeFill="text1"/>
        <w:jc w:val="center"/>
        <w:rPr>
          <w:rFonts w:cs="Arial"/>
          <w:b/>
          <w:color w:val="FFFFFF" w:themeColor="background1"/>
          <w:szCs w:val="36"/>
          <w:highlight w:val="black"/>
        </w:rPr>
      </w:pPr>
      <w:r w:rsidRPr="009615EA">
        <w:rPr>
          <w:rFonts w:cs="Arial"/>
          <w:b/>
          <w:color w:val="FFFFFF" w:themeColor="background1"/>
          <w:szCs w:val="36"/>
          <w:highlight w:val="black"/>
          <w:lang w:val="en-US"/>
        </w:rPr>
        <w:t>PARTICIPATE</w:t>
      </w:r>
      <w:r w:rsidRPr="009615EA">
        <w:rPr>
          <w:rFonts w:cs="Arial"/>
          <w:b/>
          <w:color w:val="FFFFFF" w:themeColor="background1"/>
          <w:szCs w:val="36"/>
          <w:highlight w:val="black"/>
        </w:rPr>
        <w:t xml:space="preserve"> ** [</w:t>
      </w:r>
      <w:r w:rsidRPr="009615EA">
        <w:rPr>
          <w:rFonts w:cs="Arial"/>
          <w:b/>
          <w:color w:val="FFFFFF" w:themeColor="background1"/>
          <w:szCs w:val="36"/>
          <w:highlight w:val="black"/>
          <w:lang w:val="en-US"/>
        </w:rPr>
        <w:t>p</w:t>
      </w:r>
      <w:r w:rsidRPr="009615EA">
        <w:rPr>
          <w:rFonts w:cs="Arial"/>
          <w:b/>
          <w:color w:val="FFFFFF" w:themeColor="background1"/>
          <w:szCs w:val="36"/>
          <w:highlight w:val="black"/>
        </w:rPr>
        <w:t>ɑ:ʹ</w:t>
      </w:r>
      <w:r w:rsidRPr="009615EA">
        <w:rPr>
          <w:rFonts w:cs="Arial"/>
          <w:b/>
          <w:color w:val="FFFFFF" w:themeColor="background1"/>
          <w:szCs w:val="36"/>
          <w:highlight w:val="black"/>
          <w:lang w:val="en-US"/>
        </w:rPr>
        <w:t>t</w:t>
      </w:r>
      <w:r w:rsidRPr="009615EA">
        <w:rPr>
          <w:rFonts w:cs="Arial"/>
          <w:b/>
          <w:color w:val="FFFFFF" w:themeColor="background1"/>
          <w:szCs w:val="36"/>
          <w:highlight w:val="black"/>
        </w:rPr>
        <w:t>ı</w:t>
      </w:r>
      <w:r w:rsidRPr="009615EA">
        <w:rPr>
          <w:rFonts w:cs="Arial"/>
          <w:b/>
          <w:color w:val="FFFFFF" w:themeColor="background1"/>
          <w:szCs w:val="36"/>
          <w:highlight w:val="black"/>
          <w:lang w:val="en-US"/>
        </w:rPr>
        <w:t>s</w:t>
      </w:r>
      <w:r w:rsidRPr="009615EA">
        <w:rPr>
          <w:rFonts w:cs="Arial"/>
          <w:b/>
          <w:color w:val="FFFFFF" w:themeColor="background1"/>
          <w:szCs w:val="36"/>
          <w:highlight w:val="black"/>
        </w:rPr>
        <w:t>ı</w:t>
      </w:r>
      <w:r w:rsidRPr="009615EA">
        <w:rPr>
          <w:rFonts w:cs="Arial"/>
          <w:b/>
          <w:color w:val="FFFFFF" w:themeColor="background1"/>
          <w:szCs w:val="36"/>
          <w:highlight w:val="black"/>
          <w:lang w:val="en-US"/>
        </w:rPr>
        <w:t>pe</w:t>
      </w:r>
      <w:r w:rsidRPr="009615EA">
        <w:rPr>
          <w:rFonts w:cs="Arial"/>
          <w:b/>
          <w:color w:val="FFFFFF" w:themeColor="background1"/>
          <w:szCs w:val="36"/>
          <w:highlight w:val="black"/>
        </w:rPr>
        <w:t>ı</w:t>
      </w:r>
      <w:r w:rsidRPr="009615EA">
        <w:rPr>
          <w:rFonts w:cs="Arial"/>
          <w:b/>
          <w:color w:val="FFFFFF" w:themeColor="background1"/>
          <w:szCs w:val="36"/>
          <w:highlight w:val="black"/>
          <w:lang w:val="en-US"/>
        </w:rPr>
        <w:t>t</w:t>
      </w:r>
      <w:r w:rsidRPr="009615EA">
        <w:rPr>
          <w:rFonts w:cs="Arial"/>
          <w:b/>
          <w:color w:val="FFFFFF" w:themeColor="background1"/>
          <w:szCs w:val="36"/>
          <w:highlight w:val="black"/>
        </w:rPr>
        <w:t>]</w:t>
      </w:r>
    </w:p>
    <w:p w:rsidR="00631261" w:rsidRPr="009615EA" w:rsidRDefault="00631261" w:rsidP="004F7301">
      <w:pPr>
        <w:pStyle w:val="1"/>
        <w:shd w:val="clear" w:color="auto" w:fill="000000" w:themeFill="text1"/>
        <w:spacing w:before="0" w:beforeAutospacing="0" w:after="0" w:afterAutospacing="0"/>
        <w:rPr>
          <w:rFonts w:cs="Arial"/>
          <w:i/>
          <w:color w:val="FFFFFF" w:themeColor="background1"/>
          <w:sz w:val="36"/>
          <w:szCs w:val="36"/>
          <w:highlight w:val="black"/>
          <w:lang w:val="en-US"/>
        </w:rPr>
      </w:pPr>
      <w:r w:rsidRPr="009615EA">
        <w:rPr>
          <w:rFonts w:cs="Arial"/>
          <w:i/>
          <w:caps/>
          <w:color w:val="FFFFFF" w:themeColor="background1"/>
          <w:sz w:val="36"/>
          <w:szCs w:val="36"/>
          <w:highlight w:val="black"/>
          <w:lang w:val="en-US"/>
        </w:rPr>
        <w:t>Participated</w:t>
      </w:r>
      <w:r w:rsidRPr="009615EA">
        <w:rPr>
          <w:rFonts w:cs="Arial"/>
          <w:i/>
          <w:color w:val="FFFFFF" w:themeColor="background1"/>
          <w:sz w:val="36"/>
          <w:szCs w:val="36"/>
          <w:highlight w:val="black"/>
          <w:lang w:val="en-US"/>
        </w:rPr>
        <w:t xml:space="preserve"> [</w:t>
      </w:r>
      <w:r w:rsidRPr="009615EA">
        <w:rPr>
          <w:rFonts w:cs="Arial"/>
          <w:i/>
          <w:color w:val="FFFFFF" w:themeColor="background1"/>
          <w:sz w:val="36"/>
          <w:szCs w:val="36"/>
          <w:highlight w:val="black"/>
          <w:shd w:val="clear" w:color="auto" w:fill="FCFCFC"/>
          <w:lang w:val="en-US"/>
        </w:rPr>
        <w:t>pɑːˈtɪsɪpeɪtɪd]</w:t>
      </w:r>
    </w:p>
    <w:p w:rsidR="00631261" w:rsidRPr="009615EA" w:rsidRDefault="00631261" w:rsidP="004F7301">
      <w:pPr>
        <w:shd w:val="clear" w:color="auto" w:fill="000000" w:themeFill="text1"/>
        <w:rPr>
          <w:rFonts w:cs="Arial"/>
          <w:color w:val="FFFFFF" w:themeColor="background1"/>
          <w:szCs w:val="36"/>
          <w:highlight w:val="black"/>
          <w:lang w:val="en-US"/>
        </w:rPr>
      </w:pPr>
      <w:r w:rsidRPr="009615EA">
        <w:rPr>
          <w:rFonts w:cs="Arial"/>
          <w:color w:val="FFFFFF" w:themeColor="background1"/>
          <w:szCs w:val="36"/>
          <w:highlight w:val="black"/>
          <w:lang w:val="en-US"/>
        </w:rPr>
        <w:t xml:space="preserve">1. </w:t>
      </w:r>
      <w:r w:rsidRPr="009615EA">
        <w:rPr>
          <w:rFonts w:cs="Arial"/>
          <w:color w:val="FFFFFF" w:themeColor="background1"/>
          <w:szCs w:val="36"/>
          <w:highlight w:val="black"/>
        </w:rPr>
        <w:t>участвовать, поучаствовать, соучаствовать</w:t>
      </w:r>
    </w:p>
    <w:p w:rsidR="00631261" w:rsidRPr="009615EA" w:rsidRDefault="00631261" w:rsidP="004F7301">
      <w:pPr>
        <w:pStyle w:val="a7"/>
        <w:numPr>
          <w:ilvl w:val="0"/>
          <w:numId w:val="1"/>
        </w:numPr>
        <w:shd w:val="clear" w:color="auto" w:fill="000000" w:themeFill="text1"/>
        <w:rPr>
          <w:rFonts w:cs="Arial"/>
          <w:i/>
          <w:color w:val="FFFFFF" w:themeColor="background1"/>
          <w:szCs w:val="36"/>
          <w:highlight w:val="black"/>
        </w:rPr>
      </w:pPr>
      <w:proofErr w:type="gramStart"/>
      <w:r w:rsidRPr="009615EA">
        <w:rPr>
          <w:rFonts w:cs="Arial"/>
          <w:i/>
          <w:color w:val="FFFFFF" w:themeColor="background1"/>
          <w:szCs w:val="36"/>
          <w:highlight w:val="black"/>
          <w:lang w:val="en-US"/>
        </w:rPr>
        <w:t>to</w:t>
      </w:r>
      <w:proofErr w:type="gramEnd"/>
      <w:r w:rsidRPr="009615EA">
        <w:rPr>
          <w:rFonts w:cs="Arial"/>
          <w:i/>
          <w:color w:val="FFFFFF" w:themeColor="background1"/>
          <w:szCs w:val="36"/>
          <w:highlight w:val="black"/>
        </w:rPr>
        <w:t xml:space="preserve"> ~ </w:t>
      </w:r>
      <w:r w:rsidRPr="009615EA">
        <w:rPr>
          <w:rFonts w:cs="Arial"/>
          <w:i/>
          <w:color w:val="FFFFFF" w:themeColor="background1"/>
          <w:szCs w:val="36"/>
          <w:highlight w:val="black"/>
          <w:lang w:val="en-US"/>
        </w:rPr>
        <w:t>in</w:t>
      </w:r>
      <w:r w:rsidRPr="009615EA">
        <w:rPr>
          <w:rFonts w:cs="Arial"/>
          <w:i/>
          <w:color w:val="FFFFFF" w:themeColor="background1"/>
          <w:szCs w:val="36"/>
          <w:highlight w:val="black"/>
        </w:rPr>
        <w:t xml:space="preserve"> </w:t>
      </w:r>
      <w:r w:rsidRPr="009615EA">
        <w:rPr>
          <w:rFonts w:cs="Arial"/>
          <w:i/>
          <w:color w:val="FFFFFF" w:themeColor="background1"/>
          <w:szCs w:val="36"/>
          <w:highlight w:val="black"/>
          <w:lang w:val="en-US"/>
        </w:rPr>
        <w:t>smth</w:t>
      </w:r>
      <w:r w:rsidRPr="009615EA">
        <w:rPr>
          <w:rFonts w:cs="Arial"/>
          <w:i/>
          <w:color w:val="FFFFFF" w:themeColor="background1"/>
          <w:szCs w:val="36"/>
          <w:highlight w:val="black"/>
        </w:rPr>
        <w:t>. - участвовать в чём-л.</w:t>
      </w:r>
    </w:p>
    <w:p w:rsidR="00631261" w:rsidRPr="009615EA" w:rsidRDefault="00631261" w:rsidP="004F7301">
      <w:pPr>
        <w:pStyle w:val="a7"/>
        <w:numPr>
          <w:ilvl w:val="0"/>
          <w:numId w:val="1"/>
        </w:numPr>
        <w:shd w:val="clear" w:color="auto" w:fill="000000" w:themeFill="text1"/>
        <w:rPr>
          <w:rFonts w:cs="Arial"/>
          <w:i/>
          <w:color w:val="FFFFFF" w:themeColor="background1"/>
          <w:szCs w:val="36"/>
          <w:highlight w:val="black"/>
        </w:rPr>
      </w:pPr>
      <w:r w:rsidRPr="009615EA">
        <w:rPr>
          <w:rFonts w:cs="Arial"/>
          <w:i/>
          <w:color w:val="FFFFFF" w:themeColor="background1"/>
          <w:szCs w:val="36"/>
          <w:highlight w:val="black"/>
        </w:rPr>
        <w:t>to ~ in a conversation - принимать участие в разговоре</w:t>
      </w:r>
    </w:p>
    <w:p w:rsidR="00631261" w:rsidRPr="009615EA" w:rsidRDefault="00631261" w:rsidP="004F7301">
      <w:pPr>
        <w:pStyle w:val="a7"/>
        <w:numPr>
          <w:ilvl w:val="0"/>
          <w:numId w:val="1"/>
        </w:numPr>
        <w:shd w:val="clear" w:color="auto" w:fill="000000" w:themeFill="text1"/>
        <w:rPr>
          <w:rFonts w:cs="Arial"/>
          <w:i/>
          <w:color w:val="FFFFFF" w:themeColor="background1"/>
          <w:szCs w:val="36"/>
          <w:highlight w:val="black"/>
        </w:rPr>
      </w:pPr>
      <w:r w:rsidRPr="009615EA">
        <w:rPr>
          <w:rFonts w:cs="Arial"/>
          <w:i/>
          <w:color w:val="FFFFFF" w:themeColor="background1"/>
          <w:szCs w:val="36"/>
          <w:highlight w:val="black"/>
        </w:rPr>
        <w:t>to ~ in a discussion - участвовать в обсуждении</w:t>
      </w:r>
    </w:p>
    <w:p w:rsidR="00631261" w:rsidRPr="009615EA" w:rsidRDefault="00631261" w:rsidP="004F7301">
      <w:pPr>
        <w:pStyle w:val="a7"/>
        <w:numPr>
          <w:ilvl w:val="0"/>
          <w:numId w:val="1"/>
        </w:numPr>
        <w:shd w:val="clear" w:color="auto" w:fill="000000" w:themeFill="text1"/>
        <w:rPr>
          <w:rFonts w:cs="Arial"/>
          <w:i/>
          <w:color w:val="FFFFFF" w:themeColor="background1"/>
          <w:szCs w:val="36"/>
          <w:highlight w:val="black"/>
        </w:rPr>
      </w:pPr>
      <w:r w:rsidRPr="009615EA">
        <w:rPr>
          <w:rFonts w:cs="Arial"/>
          <w:i/>
          <w:color w:val="FFFFFF" w:themeColor="background1"/>
          <w:szCs w:val="36"/>
          <w:highlight w:val="black"/>
        </w:rPr>
        <w:t>to ~ in a crime - быть соучастником преступления </w:t>
      </w:r>
    </w:p>
    <w:p w:rsidR="00631261" w:rsidRPr="009615EA" w:rsidRDefault="00631261" w:rsidP="004F7301">
      <w:pPr>
        <w:shd w:val="clear" w:color="auto" w:fill="000000" w:themeFill="text1"/>
        <w:jc w:val="center"/>
        <w:rPr>
          <w:rFonts w:cs="Arial"/>
          <w:b/>
          <w:color w:val="FFFFFF" w:themeColor="background1"/>
          <w:szCs w:val="36"/>
          <w:highlight w:val="black"/>
          <w:bdr w:val="none" w:sz="0" w:space="0" w:color="auto" w:frame="1"/>
        </w:rPr>
      </w:pPr>
    </w:p>
    <w:p w:rsidR="00631261" w:rsidRPr="009615EA" w:rsidRDefault="00631261" w:rsidP="004F7301">
      <w:pPr>
        <w:shd w:val="clear" w:color="auto" w:fill="000000" w:themeFill="text1"/>
        <w:jc w:val="center"/>
        <w:rPr>
          <w:rFonts w:cs="Arial"/>
          <w:b/>
          <w:color w:val="FFFFFF" w:themeColor="background1"/>
          <w:szCs w:val="36"/>
          <w:highlight w:val="black"/>
          <w:bdr w:val="none" w:sz="0" w:space="0" w:color="auto" w:frame="1"/>
        </w:rPr>
      </w:pPr>
    </w:p>
    <w:p w:rsidR="00631261" w:rsidRPr="009615EA" w:rsidRDefault="00631261" w:rsidP="004F7301">
      <w:pPr>
        <w:shd w:val="clear" w:color="auto" w:fill="000000" w:themeFill="text1"/>
        <w:jc w:val="center"/>
        <w:rPr>
          <w:rFonts w:cs="Arial"/>
          <w:b/>
          <w:color w:val="FFFFFF" w:themeColor="background1"/>
          <w:szCs w:val="36"/>
          <w:highlight w:val="black"/>
          <w:bdr w:val="none" w:sz="0" w:space="0" w:color="auto" w:frame="1"/>
        </w:rPr>
      </w:pPr>
    </w:p>
    <w:p w:rsidR="00631261" w:rsidRPr="009615EA" w:rsidRDefault="00631261" w:rsidP="004F7301">
      <w:pPr>
        <w:shd w:val="clear" w:color="auto" w:fill="000000" w:themeFill="text1"/>
        <w:jc w:val="center"/>
        <w:rPr>
          <w:rFonts w:cs="Arial"/>
          <w:b/>
          <w:color w:val="FFFFFF" w:themeColor="background1"/>
          <w:szCs w:val="36"/>
          <w:highlight w:val="black"/>
        </w:rPr>
      </w:pPr>
      <w:r w:rsidRPr="009615EA">
        <w:rPr>
          <w:rFonts w:cs="Arial"/>
          <w:b/>
          <w:color w:val="FFFFFF" w:themeColor="background1"/>
          <w:szCs w:val="36"/>
          <w:highlight w:val="black"/>
        </w:rPr>
        <w:t>PRIEST ** [pri:st]</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b/>
          <w:i/>
          <w:color w:val="FFFFFF" w:themeColor="background1"/>
          <w:szCs w:val="36"/>
          <w:highlight w:val="black"/>
        </w:rPr>
        <w:t>СУЩ.</w:t>
      </w:r>
      <w:r w:rsidRPr="009615EA">
        <w:rPr>
          <w:rFonts w:cs="Arial"/>
          <w:color w:val="FFFFFF" w:themeColor="background1"/>
          <w:szCs w:val="36"/>
          <w:highlight w:val="black"/>
        </w:rPr>
        <w:t xml:space="preserve"> 1. 1) священник</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color w:val="FFFFFF" w:themeColor="background1"/>
          <w:szCs w:val="36"/>
          <w:highlight w:val="black"/>
        </w:rPr>
        <w:t>2) книжн. Священнослужитель, служитель культа</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color w:val="FFFFFF" w:themeColor="background1"/>
          <w:szCs w:val="36"/>
          <w:highlight w:val="black"/>
        </w:rPr>
        <w:t>3. жрец, батюшка, ксендз</w:t>
      </w:r>
    </w:p>
    <w:p w:rsidR="00631261" w:rsidRPr="009615EA" w:rsidRDefault="00631261" w:rsidP="004F7301">
      <w:pPr>
        <w:pStyle w:val="a7"/>
        <w:numPr>
          <w:ilvl w:val="0"/>
          <w:numId w:val="1"/>
        </w:numPr>
        <w:shd w:val="clear" w:color="auto" w:fill="000000" w:themeFill="text1"/>
        <w:rPr>
          <w:rFonts w:cs="Arial"/>
          <w:i/>
          <w:color w:val="FFFFFF" w:themeColor="background1"/>
          <w:szCs w:val="36"/>
          <w:highlight w:val="black"/>
        </w:rPr>
      </w:pPr>
      <w:r w:rsidRPr="009615EA">
        <w:rPr>
          <w:rFonts w:cs="Arial"/>
          <w:i/>
          <w:color w:val="FFFFFF" w:themeColor="background1"/>
          <w:szCs w:val="36"/>
          <w:highlight w:val="black"/>
        </w:rPr>
        <w:t>high ~ - верховный жрец</w:t>
      </w:r>
    </w:p>
    <w:p w:rsidR="00631261" w:rsidRPr="009615EA" w:rsidRDefault="00631261" w:rsidP="004F7301">
      <w:pPr>
        <w:shd w:val="clear" w:color="auto" w:fill="000000" w:themeFill="text1"/>
        <w:rPr>
          <w:rFonts w:cs="Arial"/>
          <w:color w:val="FFFFFF" w:themeColor="background1"/>
          <w:szCs w:val="36"/>
          <w:highlight w:val="black"/>
        </w:rPr>
      </w:pPr>
    </w:p>
    <w:p w:rsidR="00631261" w:rsidRPr="009615EA" w:rsidRDefault="00631261" w:rsidP="004F7301">
      <w:pPr>
        <w:shd w:val="clear" w:color="auto" w:fill="000000" w:themeFill="text1"/>
        <w:rPr>
          <w:rFonts w:cs="Arial"/>
          <w:color w:val="FFFFFF" w:themeColor="background1"/>
          <w:szCs w:val="36"/>
          <w:highlight w:val="black"/>
        </w:rPr>
      </w:pPr>
    </w:p>
    <w:p w:rsidR="00631261" w:rsidRPr="009615EA" w:rsidRDefault="00631261" w:rsidP="004F7301">
      <w:pPr>
        <w:shd w:val="clear" w:color="auto" w:fill="000000" w:themeFill="text1"/>
        <w:rPr>
          <w:rFonts w:cs="Arial"/>
          <w:color w:val="FFFFFF" w:themeColor="background1"/>
          <w:szCs w:val="36"/>
          <w:highlight w:val="black"/>
        </w:rPr>
      </w:pPr>
    </w:p>
    <w:p w:rsidR="00631261" w:rsidRPr="009615EA" w:rsidRDefault="00631261" w:rsidP="004F7301">
      <w:pPr>
        <w:shd w:val="clear" w:color="auto" w:fill="000000" w:themeFill="text1"/>
        <w:jc w:val="center"/>
        <w:rPr>
          <w:rFonts w:cs="Arial"/>
          <w:color w:val="FFFFFF" w:themeColor="background1"/>
          <w:szCs w:val="36"/>
          <w:highlight w:val="black"/>
        </w:rPr>
      </w:pPr>
      <w:r w:rsidRPr="009615EA">
        <w:rPr>
          <w:rFonts w:cs="Arial"/>
          <w:b/>
          <w:color w:val="FFFFFF" w:themeColor="background1"/>
          <w:szCs w:val="36"/>
          <w:highlight w:val="black"/>
          <w:bdr w:val="none" w:sz="0" w:space="0" w:color="auto" w:frame="1"/>
          <w:lang w:val="en-US"/>
        </w:rPr>
        <w:t>PREDICT</w:t>
      </w:r>
      <w:r w:rsidRPr="009615EA">
        <w:rPr>
          <w:rStyle w:val="a5"/>
          <w:rFonts w:cs="Arial"/>
          <w:b/>
          <w:color w:val="FFFFFF" w:themeColor="background1"/>
          <w:szCs w:val="36"/>
          <w:highlight w:val="black"/>
          <w:u w:val="none"/>
          <w:bdr w:val="none" w:sz="0" w:space="0" w:color="auto" w:frame="1"/>
        </w:rPr>
        <w:t xml:space="preserve"> ** [</w:t>
      </w:r>
      <w:r w:rsidRPr="009615EA">
        <w:rPr>
          <w:rStyle w:val="a5"/>
          <w:rFonts w:cs="Arial"/>
          <w:b/>
          <w:color w:val="FFFFFF" w:themeColor="background1"/>
          <w:spacing w:val="15"/>
          <w:szCs w:val="36"/>
          <w:highlight w:val="black"/>
          <w:u w:val="none"/>
          <w:bdr w:val="none" w:sz="0" w:space="0" w:color="auto" w:frame="1"/>
          <w:lang w:val="en-US"/>
        </w:rPr>
        <w:t>pr</w:t>
      </w:r>
      <w:r w:rsidRPr="009615EA">
        <w:rPr>
          <w:rStyle w:val="a5"/>
          <w:rFonts w:cs="Arial"/>
          <w:b/>
          <w:color w:val="FFFFFF" w:themeColor="background1"/>
          <w:spacing w:val="15"/>
          <w:szCs w:val="36"/>
          <w:highlight w:val="black"/>
          <w:u w:val="none"/>
          <w:bdr w:val="none" w:sz="0" w:space="0" w:color="auto" w:frame="1"/>
        </w:rPr>
        <w:t>ɪ'</w:t>
      </w:r>
      <w:r w:rsidRPr="009615EA">
        <w:rPr>
          <w:rStyle w:val="a5"/>
          <w:rFonts w:cs="Arial"/>
          <w:b/>
          <w:color w:val="FFFFFF" w:themeColor="background1"/>
          <w:spacing w:val="15"/>
          <w:szCs w:val="36"/>
          <w:highlight w:val="black"/>
          <w:u w:val="none"/>
          <w:bdr w:val="none" w:sz="0" w:space="0" w:color="auto" w:frame="1"/>
          <w:lang w:val="en-US"/>
        </w:rPr>
        <w:t>d</w:t>
      </w:r>
      <w:r w:rsidRPr="009615EA">
        <w:rPr>
          <w:rStyle w:val="a5"/>
          <w:rFonts w:cs="Arial"/>
          <w:b/>
          <w:color w:val="FFFFFF" w:themeColor="background1"/>
          <w:spacing w:val="15"/>
          <w:szCs w:val="36"/>
          <w:highlight w:val="black"/>
          <w:u w:val="none"/>
          <w:bdr w:val="none" w:sz="0" w:space="0" w:color="auto" w:frame="1"/>
        </w:rPr>
        <w:t>ɪ</w:t>
      </w:r>
      <w:r w:rsidRPr="009615EA">
        <w:rPr>
          <w:rStyle w:val="a5"/>
          <w:rFonts w:cs="Arial"/>
          <w:b/>
          <w:color w:val="FFFFFF" w:themeColor="background1"/>
          <w:spacing w:val="15"/>
          <w:szCs w:val="36"/>
          <w:highlight w:val="black"/>
          <w:u w:val="none"/>
          <w:bdr w:val="none" w:sz="0" w:space="0" w:color="auto" w:frame="1"/>
          <w:lang w:val="en-US"/>
        </w:rPr>
        <w:t>kt</w:t>
      </w:r>
      <w:r w:rsidRPr="009615EA">
        <w:rPr>
          <w:rStyle w:val="a5"/>
          <w:rFonts w:cs="Arial"/>
          <w:b/>
          <w:color w:val="FFFFFF" w:themeColor="background1"/>
          <w:spacing w:val="15"/>
          <w:szCs w:val="36"/>
          <w:highlight w:val="black"/>
          <w:u w:val="none"/>
          <w:bdr w:val="none" w:sz="0" w:space="0" w:color="auto" w:frame="1"/>
        </w:rPr>
        <w:t>]</w:t>
      </w:r>
    </w:p>
    <w:p w:rsidR="00631261" w:rsidRPr="009615EA" w:rsidRDefault="00631261" w:rsidP="004F7301">
      <w:pPr>
        <w:shd w:val="clear" w:color="auto" w:fill="000000" w:themeFill="text1"/>
        <w:rPr>
          <w:rStyle w:val="10"/>
          <w:rFonts w:eastAsiaTheme="minorHAnsi" w:cs="Arial"/>
          <w:b w:val="0"/>
          <w:i/>
          <w:color w:val="FFFFFF" w:themeColor="background1"/>
          <w:sz w:val="36"/>
          <w:szCs w:val="36"/>
          <w:highlight w:val="black"/>
          <w:bdr w:val="none" w:sz="0" w:space="0" w:color="auto" w:frame="1"/>
        </w:rPr>
      </w:pPr>
      <w:bookmarkStart w:id="10" w:name="_Toc516074212"/>
      <w:r w:rsidRPr="009615EA">
        <w:rPr>
          <w:rStyle w:val="10"/>
          <w:rFonts w:eastAsiaTheme="minorHAnsi" w:cs="Arial"/>
          <w:i/>
          <w:color w:val="FFFFFF" w:themeColor="background1"/>
          <w:sz w:val="36"/>
          <w:szCs w:val="36"/>
          <w:highlight w:val="black"/>
          <w:bdr w:val="none" w:sz="0" w:space="0" w:color="auto" w:frame="1"/>
          <w:lang w:val="en-US"/>
        </w:rPr>
        <w:t>PREDICTED</w:t>
      </w:r>
      <w:r w:rsidRPr="009615EA">
        <w:rPr>
          <w:rStyle w:val="10"/>
          <w:rFonts w:eastAsiaTheme="minorHAnsi" w:cs="Arial"/>
          <w:i/>
          <w:color w:val="FFFFFF" w:themeColor="background1"/>
          <w:sz w:val="36"/>
          <w:szCs w:val="36"/>
          <w:highlight w:val="black"/>
          <w:bdr w:val="none" w:sz="0" w:space="0" w:color="auto" w:frame="1"/>
        </w:rPr>
        <w:t xml:space="preserve"> </w:t>
      </w:r>
      <w:r w:rsidRPr="009615EA">
        <w:rPr>
          <w:rStyle w:val="10"/>
          <w:rFonts w:eastAsiaTheme="minorHAnsi" w:cs="Arial"/>
          <w:b w:val="0"/>
          <w:i/>
          <w:color w:val="FFFFFF" w:themeColor="background1"/>
          <w:sz w:val="36"/>
          <w:szCs w:val="36"/>
          <w:highlight w:val="black"/>
          <w:bdr w:val="none" w:sz="0" w:space="0" w:color="auto" w:frame="1"/>
        </w:rPr>
        <w:t>[</w:t>
      </w:r>
      <w:r w:rsidRPr="009615EA">
        <w:rPr>
          <w:rFonts w:cs="Arial"/>
          <w:b/>
          <w:i/>
          <w:color w:val="FFFFFF" w:themeColor="background1"/>
          <w:szCs w:val="36"/>
          <w:highlight w:val="black"/>
          <w:shd w:val="clear" w:color="auto" w:fill="FCFCFC"/>
        </w:rPr>
        <w:t>prɪˈdɪktɪd]</w:t>
      </w:r>
    </w:p>
    <w:p w:rsidR="00631261" w:rsidRPr="009615EA" w:rsidRDefault="00631261" w:rsidP="004F7301">
      <w:pPr>
        <w:shd w:val="clear" w:color="auto" w:fill="000000" w:themeFill="text1"/>
        <w:rPr>
          <w:rStyle w:val="2enci"/>
          <w:rFonts w:cs="Arial"/>
          <w:color w:val="FFFFFF" w:themeColor="background1"/>
          <w:szCs w:val="36"/>
          <w:highlight w:val="black"/>
          <w:bdr w:val="none" w:sz="0" w:space="0" w:color="auto" w:frame="1"/>
        </w:rPr>
      </w:pPr>
      <w:r w:rsidRPr="009615EA">
        <w:rPr>
          <w:rStyle w:val="10"/>
          <w:rFonts w:eastAsiaTheme="minorHAnsi" w:cs="Arial"/>
          <w:b w:val="0"/>
          <w:i/>
          <w:color w:val="FFFFFF" w:themeColor="background1"/>
          <w:sz w:val="36"/>
          <w:szCs w:val="36"/>
          <w:highlight w:val="black"/>
          <w:bdr w:val="none" w:sz="0" w:space="0" w:color="auto" w:frame="1"/>
        </w:rPr>
        <w:t>Гл</w:t>
      </w:r>
      <w:r w:rsidRPr="009615EA">
        <w:rPr>
          <w:rStyle w:val="10"/>
          <w:rFonts w:eastAsiaTheme="minorHAnsi" w:cs="Arial"/>
          <w:color w:val="FFFFFF" w:themeColor="background1"/>
          <w:sz w:val="36"/>
          <w:szCs w:val="36"/>
          <w:highlight w:val="black"/>
          <w:bdr w:val="none" w:sz="0" w:space="0" w:color="auto" w:frame="1"/>
        </w:rPr>
        <w:t>.</w:t>
      </w:r>
      <w:bookmarkEnd w:id="10"/>
      <w:r w:rsidRPr="009615EA">
        <w:rPr>
          <w:rStyle w:val="10"/>
          <w:rFonts w:eastAsiaTheme="minorHAnsi" w:cs="Arial"/>
          <w:color w:val="FFFFFF" w:themeColor="background1"/>
          <w:sz w:val="36"/>
          <w:szCs w:val="36"/>
          <w:highlight w:val="black"/>
          <w:bdr w:val="none" w:sz="0" w:space="0" w:color="auto" w:frame="1"/>
        </w:rPr>
        <w:t xml:space="preserve"> </w:t>
      </w:r>
      <w:r w:rsidRPr="009615EA">
        <w:rPr>
          <w:rStyle w:val="2enci"/>
          <w:rFonts w:cs="Arial"/>
          <w:color w:val="FFFFFF" w:themeColor="background1"/>
          <w:szCs w:val="36"/>
          <w:highlight w:val="black"/>
          <w:bdr w:val="none" w:sz="0" w:space="0" w:color="auto" w:frame="1"/>
        </w:rPr>
        <w:t>предсказывать,</w:t>
      </w:r>
      <w:r w:rsidRPr="009615EA">
        <w:rPr>
          <w:rStyle w:val="24ccn"/>
          <w:rFonts w:cs="Arial"/>
          <w:color w:val="FFFFFF" w:themeColor="background1"/>
          <w:szCs w:val="36"/>
          <w:highlight w:val="black"/>
          <w:bdr w:val="none" w:sz="0" w:space="0" w:color="auto" w:frame="1"/>
        </w:rPr>
        <w:t> </w:t>
      </w:r>
      <w:r w:rsidRPr="009615EA">
        <w:rPr>
          <w:rStyle w:val="2enci"/>
          <w:rFonts w:cs="Arial"/>
          <w:color w:val="FFFFFF" w:themeColor="background1"/>
          <w:szCs w:val="36"/>
          <w:highlight w:val="black"/>
          <w:bdr w:val="none" w:sz="0" w:space="0" w:color="auto" w:frame="1"/>
        </w:rPr>
        <w:t>пророчить;</w:t>
      </w:r>
      <w:r w:rsidRPr="009615EA">
        <w:rPr>
          <w:rStyle w:val="24ccn"/>
          <w:rFonts w:cs="Arial"/>
          <w:color w:val="FFFFFF" w:themeColor="background1"/>
          <w:szCs w:val="36"/>
          <w:highlight w:val="black"/>
          <w:bdr w:val="none" w:sz="0" w:space="0" w:color="auto" w:frame="1"/>
        </w:rPr>
        <w:t> </w:t>
      </w:r>
      <w:r w:rsidRPr="009615EA">
        <w:rPr>
          <w:rStyle w:val="2enci"/>
          <w:rFonts w:cs="Arial"/>
          <w:color w:val="FFFFFF" w:themeColor="background1"/>
          <w:szCs w:val="36"/>
          <w:highlight w:val="black"/>
          <w:bdr w:val="none" w:sz="0" w:space="0" w:color="auto" w:frame="1"/>
        </w:rPr>
        <w:t>прогнозировать, предрекать</w:t>
      </w:r>
    </w:p>
    <w:p w:rsidR="00631261" w:rsidRPr="009615EA" w:rsidRDefault="00631261" w:rsidP="004F7301">
      <w:pPr>
        <w:shd w:val="clear" w:color="auto" w:fill="000000" w:themeFill="text1"/>
        <w:rPr>
          <w:rFonts w:cs="Arial"/>
          <w:color w:val="FFFFFF" w:themeColor="background1"/>
          <w:szCs w:val="36"/>
          <w:highlight w:val="black"/>
        </w:rPr>
      </w:pPr>
    </w:p>
    <w:p w:rsidR="00631261" w:rsidRPr="009615EA" w:rsidRDefault="00631261" w:rsidP="004F7301">
      <w:pPr>
        <w:shd w:val="clear" w:color="auto" w:fill="000000" w:themeFill="text1"/>
        <w:rPr>
          <w:rFonts w:cs="Arial"/>
          <w:color w:val="FFFFFF" w:themeColor="background1"/>
          <w:szCs w:val="36"/>
          <w:highlight w:val="black"/>
        </w:rPr>
      </w:pPr>
    </w:p>
    <w:p w:rsidR="00631261" w:rsidRPr="009615EA" w:rsidRDefault="00631261" w:rsidP="004F7301">
      <w:pPr>
        <w:shd w:val="clear" w:color="auto" w:fill="000000" w:themeFill="text1"/>
        <w:rPr>
          <w:rFonts w:cs="Arial"/>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r w:rsidRPr="009615EA">
        <w:rPr>
          <w:rFonts w:cs="Arial"/>
          <w:b/>
          <w:color w:val="FFFFFF" w:themeColor="background1"/>
          <w:szCs w:val="36"/>
          <w:highlight w:val="black"/>
          <w:lang w:val="en-US"/>
        </w:rPr>
        <w:t>PEANUT</w:t>
      </w:r>
      <w:r w:rsidRPr="009615EA">
        <w:rPr>
          <w:rFonts w:cs="Arial"/>
          <w:b/>
          <w:color w:val="FFFFFF" w:themeColor="background1"/>
          <w:szCs w:val="36"/>
          <w:highlight w:val="black"/>
        </w:rPr>
        <w:t xml:space="preserve"> [ˈpiːnʌt]</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b/>
          <w:i/>
          <w:color w:val="FFFFFF" w:themeColor="background1"/>
          <w:szCs w:val="36"/>
          <w:highlight w:val="black"/>
        </w:rPr>
        <w:t>Сущ.</w:t>
      </w:r>
      <w:r w:rsidRPr="009615EA">
        <w:rPr>
          <w:rFonts w:cs="Arial"/>
          <w:color w:val="FFFFFF" w:themeColor="background1"/>
          <w:szCs w:val="36"/>
          <w:highlight w:val="black"/>
        </w:rPr>
        <w:t xml:space="preserve"> 1 арахис</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color w:val="FFFFFF" w:themeColor="background1"/>
          <w:szCs w:val="36"/>
          <w:highlight w:val="black"/>
        </w:rPr>
        <w:t>2 ничтожный челове</w:t>
      </w:r>
      <w:r w:rsidRPr="009615EA">
        <w:rPr>
          <w:rFonts w:cs="Arial"/>
          <w:color w:val="FFFFFF" w:themeColor="background1"/>
          <w:szCs w:val="36"/>
          <w:highlight w:val="black"/>
          <w:lang w:val="en-US"/>
        </w:rPr>
        <w:t>r</w:t>
      </w:r>
      <w:r w:rsidRPr="009615EA">
        <w:rPr>
          <w:rFonts w:cs="Arial"/>
          <w:color w:val="FFFFFF" w:themeColor="background1"/>
          <w:szCs w:val="36"/>
          <w:highlight w:val="black"/>
        </w:rPr>
        <w:t>, козявка</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b/>
          <w:i/>
          <w:color w:val="FFFFFF" w:themeColor="background1"/>
          <w:szCs w:val="36"/>
          <w:highlight w:val="black"/>
        </w:rPr>
        <w:t>ПРИЛ.</w:t>
      </w:r>
      <w:r w:rsidRPr="009615EA">
        <w:rPr>
          <w:rFonts w:cs="Arial"/>
          <w:color w:val="FFFFFF" w:themeColor="background1"/>
          <w:szCs w:val="36"/>
          <w:highlight w:val="black"/>
        </w:rPr>
        <w:t xml:space="preserve"> арахисовый</w:t>
      </w: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r w:rsidRPr="009615EA">
        <w:rPr>
          <w:rFonts w:cs="Arial"/>
          <w:b/>
          <w:color w:val="FFFFFF" w:themeColor="background1"/>
          <w:szCs w:val="36"/>
          <w:highlight w:val="black"/>
          <w:lang w:val="en-US"/>
        </w:rPr>
        <w:t>PREACHER</w:t>
      </w:r>
      <w:r w:rsidRPr="009615EA">
        <w:rPr>
          <w:rFonts w:cs="Arial"/>
          <w:b/>
          <w:color w:val="FFFFFF" w:themeColor="background1"/>
          <w:szCs w:val="36"/>
          <w:highlight w:val="black"/>
        </w:rPr>
        <w:t xml:space="preserve"> **  [ʹ</w:t>
      </w:r>
      <w:r w:rsidRPr="009615EA">
        <w:rPr>
          <w:rFonts w:cs="Arial"/>
          <w:b/>
          <w:color w:val="FFFFFF" w:themeColor="background1"/>
          <w:szCs w:val="36"/>
          <w:highlight w:val="black"/>
          <w:lang w:val="en-US"/>
        </w:rPr>
        <w:t>pri</w:t>
      </w:r>
      <w:r w:rsidRPr="009615EA">
        <w:rPr>
          <w:rFonts w:cs="Arial"/>
          <w:b/>
          <w:color w:val="FFFFFF" w:themeColor="background1"/>
          <w:szCs w:val="36"/>
          <w:highlight w:val="black"/>
        </w:rPr>
        <w:t>:</w:t>
      </w:r>
      <w:r w:rsidRPr="009615EA">
        <w:rPr>
          <w:rFonts w:cs="Arial"/>
          <w:b/>
          <w:color w:val="FFFFFF" w:themeColor="background1"/>
          <w:szCs w:val="36"/>
          <w:highlight w:val="black"/>
          <w:lang w:val="en-US"/>
        </w:rPr>
        <w:t>t</w:t>
      </w:r>
      <w:r w:rsidRPr="009615EA">
        <w:rPr>
          <w:rFonts w:cs="Arial"/>
          <w:b/>
          <w:color w:val="FFFFFF" w:themeColor="background1"/>
          <w:szCs w:val="36"/>
          <w:highlight w:val="black"/>
        </w:rPr>
        <w:t>ʃə]</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b/>
          <w:i/>
          <w:color w:val="FFFFFF" w:themeColor="background1"/>
          <w:szCs w:val="36"/>
          <w:highlight w:val="black"/>
        </w:rPr>
        <w:t>СУЩ.</w:t>
      </w:r>
      <w:r w:rsidRPr="009615EA">
        <w:rPr>
          <w:rFonts w:cs="Arial"/>
          <w:color w:val="FFFFFF" w:themeColor="background1"/>
          <w:szCs w:val="36"/>
          <w:highlight w:val="black"/>
        </w:rPr>
        <w:t xml:space="preserve"> 1 проповедник</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color w:val="FFFFFF" w:themeColor="background1"/>
          <w:szCs w:val="36"/>
          <w:highlight w:val="black"/>
        </w:rPr>
        <w:t>2 священник, пастор</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color w:val="FFFFFF" w:themeColor="background1"/>
          <w:szCs w:val="36"/>
          <w:highlight w:val="black"/>
        </w:rPr>
        <w:t>(</w:t>
      </w:r>
      <w:r w:rsidRPr="009615EA">
        <w:rPr>
          <w:rFonts w:cs="Arial"/>
          <w:color w:val="FFFFFF" w:themeColor="background1"/>
          <w:szCs w:val="36"/>
          <w:highlight w:val="black"/>
          <w:lang w:val="en-US"/>
        </w:rPr>
        <w:t>the</w:t>
      </w:r>
      <w:r w:rsidRPr="009615EA">
        <w:rPr>
          <w:rFonts w:cs="Arial"/>
          <w:color w:val="FFFFFF" w:themeColor="background1"/>
          <w:szCs w:val="36"/>
          <w:highlight w:val="black"/>
        </w:rPr>
        <w:t xml:space="preserve"> </w:t>
      </w:r>
      <w:r w:rsidRPr="009615EA">
        <w:rPr>
          <w:rFonts w:cs="Arial"/>
          <w:color w:val="FFFFFF" w:themeColor="background1"/>
          <w:szCs w:val="36"/>
          <w:highlight w:val="black"/>
          <w:lang w:val="en-US"/>
        </w:rPr>
        <w:t>Preacher</w:t>
      </w:r>
      <w:r w:rsidRPr="009615EA">
        <w:rPr>
          <w:rFonts w:cs="Arial"/>
          <w:color w:val="FFFFFF" w:themeColor="background1"/>
          <w:szCs w:val="36"/>
          <w:highlight w:val="black"/>
        </w:rPr>
        <w:t>)</w:t>
      </w:r>
      <w:r w:rsidRPr="009615EA">
        <w:rPr>
          <w:rFonts w:cs="Arial"/>
          <w:color w:val="FFFFFF" w:themeColor="background1"/>
          <w:szCs w:val="36"/>
          <w:highlight w:val="black"/>
          <w:lang w:val="en-US"/>
        </w:rPr>
        <w:t> </w:t>
      </w:r>
      <w:r w:rsidRPr="009615EA">
        <w:rPr>
          <w:rFonts w:cs="Arial"/>
          <w:color w:val="FFFFFF" w:themeColor="background1"/>
          <w:szCs w:val="36"/>
          <w:highlight w:val="black"/>
        </w:rPr>
        <w:t>библ.</w:t>
      </w:r>
      <w:r w:rsidRPr="009615EA">
        <w:rPr>
          <w:rFonts w:cs="Arial"/>
          <w:color w:val="FFFFFF" w:themeColor="background1"/>
          <w:szCs w:val="36"/>
          <w:highlight w:val="black"/>
          <w:lang w:val="en-US"/>
        </w:rPr>
        <w:t> </w:t>
      </w:r>
      <w:r w:rsidRPr="009615EA">
        <w:rPr>
          <w:rFonts w:cs="Arial"/>
          <w:color w:val="FFFFFF" w:themeColor="background1"/>
          <w:szCs w:val="36"/>
          <w:highlight w:val="black"/>
        </w:rPr>
        <w:t>Екклезиаст</w:t>
      </w:r>
      <w:r w:rsidRPr="009615EA">
        <w:rPr>
          <w:rFonts w:cs="Arial"/>
          <w:color w:val="FFFFFF" w:themeColor="background1"/>
          <w:szCs w:val="36"/>
          <w:highlight w:val="black"/>
          <w:lang w:val="en-US"/>
        </w:rPr>
        <w:t> </w:t>
      </w:r>
    </w:p>
    <w:p w:rsidR="00631261" w:rsidRPr="009615EA" w:rsidRDefault="00631261" w:rsidP="004F7301">
      <w:pPr>
        <w:shd w:val="clear" w:color="auto" w:fill="000000" w:themeFill="text1"/>
        <w:rPr>
          <w:rFonts w:cs="Arial"/>
          <w:color w:val="FFFFFF" w:themeColor="background1"/>
          <w:szCs w:val="36"/>
          <w:highlight w:val="black"/>
        </w:rPr>
      </w:pPr>
    </w:p>
    <w:p w:rsidR="00631261" w:rsidRPr="009615EA" w:rsidRDefault="00631261" w:rsidP="004F7301">
      <w:pPr>
        <w:shd w:val="clear" w:color="auto" w:fill="000000" w:themeFill="text1"/>
        <w:rPr>
          <w:rFonts w:cs="Arial"/>
          <w:color w:val="FFFFFF" w:themeColor="background1"/>
          <w:szCs w:val="36"/>
          <w:highlight w:val="black"/>
        </w:rPr>
      </w:pPr>
    </w:p>
    <w:p w:rsidR="00631261" w:rsidRPr="009615EA" w:rsidRDefault="00631261" w:rsidP="004F7301">
      <w:pPr>
        <w:shd w:val="clear" w:color="auto" w:fill="000000" w:themeFill="text1"/>
        <w:rPr>
          <w:rFonts w:cs="Arial"/>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r w:rsidRPr="009615EA">
        <w:rPr>
          <w:rFonts w:cs="Arial"/>
          <w:b/>
          <w:color w:val="FFFFFF" w:themeColor="background1"/>
          <w:szCs w:val="36"/>
          <w:highlight w:val="black"/>
        </w:rPr>
        <w:t>AIRPORT</w:t>
      </w:r>
      <w:r w:rsidRPr="009615EA">
        <w:rPr>
          <w:rFonts w:cs="Arial"/>
          <w:b/>
          <w:caps/>
          <w:color w:val="FFFFFF" w:themeColor="background1"/>
          <w:szCs w:val="36"/>
          <w:highlight w:val="black"/>
          <w:shd w:val="clear" w:color="auto" w:fill="FFFFFF"/>
        </w:rPr>
        <w:t xml:space="preserve"> </w:t>
      </w:r>
      <w:r w:rsidRPr="009615EA">
        <w:rPr>
          <w:rFonts w:cs="Arial"/>
          <w:b/>
          <w:color w:val="FFFFFF" w:themeColor="background1"/>
          <w:szCs w:val="36"/>
          <w:highlight w:val="black"/>
          <w:shd w:val="clear" w:color="auto" w:fill="FFFFFF"/>
        </w:rPr>
        <w:t>** [ʹeəpɔ:t] </w:t>
      </w:r>
      <w:r w:rsidRPr="009615EA">
        <w:rPr>
          <w:rFonts w:cs="Arial"/>
          <w:b/>
          <w:i/>
          <w:iCs/>
          <w:color w:val="FFFFFF" w:themeColor="background1"/>
          <w:szCs w:val="36"/>
          <w:highlight w:val="black"/>
          <w:shd w:val="clear" w:color="auto" w:fill="FFFFFF"/>
        </w:rPr>
        <w:t>n</w:t>
      </w:r>
    </w:p>
    <w:p w:rsidR="00631261" w:rsidRPr="009615EA" w:rsidRDefault="00631261" w:rsidP="004F7301">
      <w:pPr>
        <w:shd w:val="clear" w:color="auto" w:fill="000000" w:themeFill="text1"/>
        <w:rPr>
          <w:rFonts w:cs="Arial"/>
          <w:color w:val="FFFFFF" w:themeColor="background1"/>
          <w:szCs w:val="36"/>
          <w:highlight w:val="black"/>
          <w:shd w:val="clear" w:color="auto" w:fill="FFFFFF"/>
        </w:rPr>
      </w:pPr>
      <w:r w:rsidRPr="009615EA">
        <w:rPr>
          <w:rFonts w:cs="Arial"/>
          <w:color w:val="FFFFFF" w:themeColor="background1"/>
          <w:szCs w:val="36"/>
          <w:highlight w:val="black"/>
          <w:shd w:val="clear" w:color="auto" w:fill="FFFFFF"/>
        </w:rPr>
        <w:t>Аэропорт</w:t>
      </w:r>
    </w:p>
    <w:p w:rsidR="00631261" w:rsidRPr="009615EA" w:rsidRDefault="00631261" w:rsidP="004F7301">
      <w:pPr>
        <w:shd w:val="clear" w:color="auto" w:fill="000000" w:themeFill="text1"/>
        <w:rPr>
          <w:rFonts w:cs="Arial"/>
          <w:color w:val="FFFFFF" w:themeColor="background1"/>
          <w:szCs w:val="36"/>
          <w:highlight w:val="black"/>
          <w:shd w:val="clear" w:color="auto" w:fill="FFFFFF"/>
        </w:rPr>
      </w:pPr>
    </w:p>
    <w:p w:rsidR="00631261" w:rsidRPr="009615EA" w:rsidRDefault="00631261" w:rsidP="004F7301">
      <w:pPr>
        <w:shd w:val="clear" w:color="auto" w:fill="000000" w:themeFill="text1"/>
        <w:rPr>
          <w:rFonts w:cs="Arial"/>
          <w:color w:val="FFFFFF" w:themeColor="background1"/>
          <w:szCs w:val="36"/>
          <w:highlight w:val="black"/>
          <w:shd w:val="clear" w:color="auto" w:fill="FFFFFF"/>
        </w:rPr>
      </w:pPr>
    </w:p>
    <w:p w:rsidR="00631261" w:rsidRPr="009615EA" w:rsidRDefault="00631261" w:rsidP="004F7301">
      <w:pPr>
        <w:shd w:val="clear" w:color="auto" w:fill="000000" w:themeFill="text1"/>
        <w:rPr>
          <w:rFonts w:cs="Arial"/>
          <w:color w:val="FFFFFF" w:themeColor="background1"/>
          <w:szCs w:val="36"/>
          <w:highlight w:val="black"/>
          <w:shd w:val="clear" w:color="auto" w:fill="FFFFFF"/>
        </w:rPr>
      </w:pPr>
    </w:p>
    <w:p w:rsidR="00631261" w:rsidRPr="009615EA" w:rsidRDefault="00631261" w:rsidP="004F7301">
      <w:pPr>
        <w:shd w:val="clear" w:color="auto" w:fill="000000" w:themeFill="text1"/>
        <w:jc w:val="center"/>
        <w:rPr>
          <w:rFonts w:cs="Arial"/>
          <w:b/>
          <w:color w:val="FFFFFF" w:themeColor="background1"/>
          <w:szCs w:val="36"/>
          <w:highlight w:val="black"/>
          <w:lang w:val="en-US"/>
        </w:rPr>
      </w:pPr>
      <w:r w:rsidRPr="009615EA">
        <w:rPr>
          <w:rFonts w:cs="Arial"/>
          <w:b/>
          <w:color w:val="FFFFFF" w:themeColor="background1"/>
          <w:szCs w:val="36"/>
          <w:highlight w:val="black"/>
          <w:lang w:val="en-US"/>
        </w:rPr>
        <w:t>EXPERIMENTATION **</w:t>
      </w:r>
    </w:p>
    <w:p w:rsidR="00631261" w:rsidRPr="009615EA" w:rsidRDefault="00631261" w:rsidP="004F7301">
      <w:pPr>
        <w:shd w:val="clear" w:color="auto" w:fill="000000" w:themeFill="text1"/>
        <w:jc w:val="center"/>
        <w:rPr>
          <w:rFonts w:cs="Arial"/>
          <w:b/>
          <w:color w:val="FFFFFF" w:themeColor="background1"/>
          <w:szCs w:val="36"/>
          <w:highlight w:val="black"/>
          <w:lang w:val="en-US"/>
        </w:rPr>
      </w:pPr>
      <w:r w:rsidRPr="009615EA">
        <w:rPr>
          <w:rFonts w:cs="Arial"/>
          <w:b/>
          <w:color w:val="FFFFFF" w:themeColor="background1"/>
          <w:szCs w:val="36"/>
          <w:highlight w:val="black"/>
          <w:lang w:val="en-US"/>
        </w:rPr>
        <w:t>[ık</w:t>
      </w:r>
      <w:r w:rsidRPr="009615EA">
        <w:rPr>
          <w:rFonts w:cs="Arial"/>
          <w:b/>
          <w:color w:val="FFFFFF" w:themeColor="background1"/>
          <w:szCs w:val="36"/>
          <w:highlight w:val="black"/>
        </w:rPr>
        <w:t>͵</w:t>
      </w:r>
      <w:r w:rsidRPr="009615EA">
        <w:rPr>
          <w:rFonts w:cs="Arial"/>
          <w:b/>
          <w:color w:val="FFFFFF" w:themeColor="background1"/>
          <w:szCs w:val="36"/>
          <w:highlight w:val="black"/>
          <w:lang w:val="en-US"/>
        </w:rPr>
        <w:t>sperımen</w:t>
      </w:r>
      <w:r w:rsidRPr="009615EA">
        <w:rPr>
          <w:rFonts w:cs="Arial"/>
          <w:b/>
          <w:color w:val="FFFFFF" w:themeColor="background1"/>
          <w:szCs w:val="36"/>
          <w:highlight w:val="black"/>
        </w:rPr>
        <w:t>ʹ</w:t>
      </w:r>
      <w:r w:rsidRPr="009615EA">
        <w:rPr>
          <w:rFonts w:cs="Arial"/>
          <w:b/>
          <w:color w:val="FFFFFF" w:themeColor="background1"/>
          <w:szCs w:val="36"/>
          <w:highlight w:val="black"/>
          <w:lang w:val="en-US"/>
        </w:rPr>
        <w:t>teıʃ(ə)n] n</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color w:val="FFFFFF" w:themeColor="background1"/>
          <w:szCs w:val="36"/>
          <w:highlight w:val="black"/>
        </w:rPr>
        <w:t>экспериментирование, проведение опытов</w:t>
      </w:r>
    </w:p>
    <w:p w:rsidR="00631261" w:rsidRPr="009615EA" w:rsidRDefault="00631261" w:rsidP="004F7301">
      <w:pPr>
        <w:shd w:val="clear" w:color="auto" w:fill="000000" w:themeFill="text1"/>
        <w:rPr>
          <w:rFonts w:cs="Arial"/>
          <w:color w:val="FFFFFF" w:themeColor="background1"/>
          <w:szCs w:val="36"/>
          <w:highlight w:val="black"/>
        </w:rPr>
      </w:pPr>
    </w:p>
    <w:p w:rsidR="00631261" w:rsidRPr="009615EA" w:rsidRDefault="00631261" w:rsidP="004F7301">
      <w:pPr>
        <w:shd w:val="clear" w:color="auto" w:fill="000000" w:themeFill="text1"/>
        <w:rPr>
          <w:rFonts w:cs="Arial"/>
          <w:color w:val="FFFFFF" w:themeColor="background1"/>
          <w:szCs w:val="36"/>
          <w:highlight w:val="black"/>
        </w:rPr>
      </w:pPr>
    </w:p>
    <w:p w:rsidR="00631261" w:rsidRPr="009615EA" w:rsidRDefault="00631261" w:rsidP="004F7301">
      <w:pPr>
        <w:shd w:val="clear" w:color="auto" w:fill="000000" w:themeFill="text1"/>
        <w:rPr>
          <w:rFonts w:cs="Arial"/>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shd w:val="clear" w:color="auto" w:fill="FFFFFF"/>
        </w:rPr>
      </w:pPr>
      <w:r w:rsidRPr="009615EA">
        <w:rPr>
          <w:rFonts w:cs="Arial"/>
          <w:b/>
          <w:color w:val="FFFFFF" w:themeColor="background1"/>
          <w:szCs w:val="36"/>
          <w:highlight w:val="black"/>
          <w:shd w:val="clear" w:color="auto" w:fill="FFFFFF"/>
          <w:lang w:val="en-US"/>
        </w:rPr>
        <w:t>COMPARABLE</w:t>
      </w:r>
      <w:r w:rsidRPr="009615EA">
        <w:rPr>
          <w:rFonts w:cs="Arial"/>
          <w:b/>
          <w:color w:val="FFFFFF" w:themeColor="background1"/>
          <w:szCs w:val="36"/>
          <w:highlight w:val="black"/>
          <w:shd w:val="clear" w:color="auto" w:fill="FFFFFF"/>
        </w:rPr>
        <w:t xml:space="preserve"> ** </w:t>
      </w:r>
      <w:r w:rsidRPr="009615EA">
        <w:rPr>
          <w:rFonts w:cs="Arial"/>
          <w:b/>
          <w:color w:val="FFFFFF" w:themeColor="background1"/>
          <w:spacing w:val="15"/>
          <w:szCs w:val="36"/>
          <w:highlight w:val="black"/>
          <w:shd w:val="clear" w:color="auto" w:fill="FFFFFF"/>
        </w:rPr>
        <w:t>[kəm'pærəbl</w:t>
      </w:r>
      <w:r w:rsidRPr="009615EA">
        <w:rPr>
          <w:rFonts w:cs="Arial"/>
          <w:b/>
          <w:color w:val="FFFFFF" w:themeColor="background1"/>
          <w:szCs w:val="36"/>
          <w:highlight w:val="black"/>
          <w:shd w:val="clear" w:color="auto" w:fill="FFFFFF"/>
        </w:rPr>
        <w:t>]</w:t>
      </w:r>
    </w:p>
    <w:p w:rsidR="00631261" w:rsidRPr="009615EA" w:rsidRDefault="00631261" w:rsidP="004F7301">
      <w:pPr>
        <w:shd w:val="clear" w:color="auto" w:fill="000000" w:themeFill="text1"/>
        <w:rPr>
          <w:rFonts w:cs="Arial"/>
          <w:color w:val="FFFFFF" w:themeColor="background1"/>
          <w:szCs w:val="36"/>
          <w:highlight w:val="black"/>
          <w:shd w:val="clear" w:color="auto" w:fill="FFFFFF"/>
        </w:rPr>
      </w:pPr>
      <w:r w:rsidRPr="009615EA">
        <w:rPr>
          <w:rFonts w:cs="Arial"/>
          <w:color w:val="FFFFFF" w:themeColor="background1"/>
          <w:szCs w:val="36"/>
          <w:highlight w:val="black"/>
          <w:shd w:val="clear" w:color="auto" w:fill="FFFFFF"/>
          <w:lang w:val="en-US"/>
        </w:rPr>
        <w:t> </w:t>
      </w:r>
      <w:r w:rsidRPr="009615EA">
        <w:rPr>
          <w:rFonts w:cs="Arial"/>
          <w:i/>
          <w:iCs/>
          <w:color w:val="FFFFFF" w:themeColor="background1"/>
          <w:szCs w:val="36"/>
          <w:highlight w:val="black"/>
          <w:shd w:val="clear" w:color="auto" w:fill="FFFFFF"/>
          <w:lang w:val="en-US"/>
        </w:rPr>
        <w:t>A</w:t>
      </w:r>
      <w:r w:rsidRPr="009615EA">
        <w:rPr>
          <w:rFonts w:cs="Arial"/>
          <w:i/>
          <w:iCs/>
          <w:color w:val="FFFFFF" w:themeColor="background1"/>
          <w:szCs w:val="36"/>
          <w:highlight w:val="black"/>
          <w:shd w:val="clear" w:color="auto" w:fill="FFFFFF"/>
        </w:rPr>
        <w:t xml:space="preserve"> 1</w:t>
      </w:r>
      <w:r w:rsidRPr="009615EA">
        <w:rPr>
          <w:rFonts w:cs="Arial"/>
          <w:color w:val="FFFFFF" w:themeColor="background1"/>
          <w:szCs w:val="36"/>
          <w:highlight w:val="black"/>
          <w:shd w:val="clear" w:color="auto" w:fill="FFFFFF"/>
        </w:rPr>
        <w:t>) сравнимый, сопоставимый, соизмеримый</w:t>
      </w: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r w:rsidRPr="009615EA">
        <w:rPr>
          <w:rFonts w:cs="Arial"/>
          <w:b/>
          <w:color w:val="FFFFFF" w:themeColor="background1"/>
          <w:szCs w:val="36"/>
          <w:highlight w:val="black"/>
          <w:lang w:val="en-US"/>
        </w:rPr>
        <w:t>DOGMATIC</w:t>
      </w:r>
      <w:r w:rsidRPr="009615EA">
        <w:rPr>
          <w:rFonts w:cs="Arial"/>
          <w:b/>
          <w:color w:val="FFFFFF" w:themeColor="background1"/>
          <w:szCs w:val="36"/>
          <w:highlight w:val="black"/>
        </w:rPr>
        <w:t xml:space="preserve"> ** [</w:t>
      </w:r>
      <w:r w:rsidRPr="009615EA">
        <w:rPr>
          <w:rFonts w:cs="Arial"/>
          <w:b/>
          <w:color w:val="FFFFFF" w:themeColor="background1"/>
          <w:szCs w:val="36"/>
          <w:highlight w:val="black"/>
          <w:lang w:val="en-US"/>
        </w:rPr>
        <w:t>d</w:t>
      </w:r>
      <w:r w:rsidRPr="009615EA">
        <w:rPr>
          <w:rFonts w:cs="Arial"/>
          <w:b/>
          <w:color w:val="FFFFFF" w:themeColor="background1"/>
          <w:szCs w:val="36"/>
          <w:highlight w:val="black"/>
        </w:rPr>
        <w:t>ɒ</w:t>
      </w:r>
      <w:r w:rsidRPr="009615EA">
        <w:rPr>
          <w:rFonts w:cs="Arial"/>
          <w:b/>
          <w:color w:val="FFFFFF" w:themeColor="background1"/>
          <w:szCs w:val="36"/>
          <w:highlight w:val="black"/>
          <w:lang w:val="en-US"/>
        </w:rPr>
        <w:t>g</w:t>
      </w:r>
      <w:r w:rsidRPr="009615EA">
        <w:rPr>
          <w:rFonts w:cs="Arial"/>
          <w:b/>
          <w:color w:val="FFFFFF" w:themeColor="background1"/>
          <w:szCs w:val="36"/>
          <w:highlight w:val="black"/>
        </w:rPr>
        <w:t>ʹ</w:t>
      </w:r>
      <w:r w:rsidRPr="009615EA">
        <w:rPr>
          <w:rFonts w:cs="Arial"/>
          <w:b/>
          <w:color w:val="FFFFFF" w:themeColor="background1"/>
          <w:szCs w:val="36"/>
          <w:highlight w:val="black"/>
          <w:lang w:val="en-US"/>
        </w:rPr>
        <w:t>m</w:t>
      </w:r>
      <w:r w:rsidRPr="009615EA">
        <w:rPr>
          <w:rFonts w:cs="Arial"/>
          <w:b/>
          <w:color w:val="FFFFFF" w:themeColor="background1"/>
          <w:szCs w:val="36"/>
          <w:highlight w:val="black"/>
        </w:rPr>
        <w:t>æ</w:t>
      </w:r>
      <w:r w:rsidRPr="009615EA">
        <w:rPr>
          <w:rFonts w:cs="Arial"/>
          <w:b/>
          <w:color w:val="FFFFFF" w:themeColor="background1"/>
          <w:szCs w:val="36"/>
          <w:highlight w:val="black"/>
          <w:lang w:val="en-US"/>
        </w:rPr>
        <w:t>tik</w:t>
      </w:r>
      <w:r w:rsidRPr="009615EA">
        <w:rPr>
          <w:rFonts w:cs="Arial"/>
          <w:b/>
          <w:color w:val="FFFFFF" w:themeColor="background1"/>
          <w:szCs w:val="36"/>
          <w:highlight w:val="black"/>
        </w:rPr>
        <w:t>]</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b/>
          <w:color w:val="FFFFFF" w:themeColor="background1"/>
          <w:szCs w:val="36"/>
          <w:highlight w:val="black"/>
          <w:lang w:val="en-US"/>
        </w:rPr>
        <w:t>A</w:t>
      </w:r>
      <w:r w:rsidRPr="009615EA">
        <w:rPr>
          <w:rFonts w:cs="Arial"/>
          <w:b/>
          <w:color w:val="FFFFFF" w:themeColor="background1"/>
          <w:szCs w:val="36"/>
          <w:highlight w:val="black"/>
        </w:rPr>
        <w:t xml:space="preserve"> </w:t>
      </w:r>
      <w:r w:rsidRPr="009615EA">
        <w:rPr>
          <w:rFonts w:cs="Arial"/>
          <w:color w:val="FFFFFF" w:themeColor="background1"/>
          <w:szCs w:val="36"/>
          <w:highlight w:val="black"/>
        </w:rPr>
        <w:t xml:space="preserve">1. догматический; догматичный, доктринёрский, принимаемый за неприложную истину </w:t>
      </w:r>
    </w:p>
    <w:p w:rsidR="00631261" w:rsidRPr="009615EA" w:rsidRDefault="00631261" w:rsidP="004F7301">
      <w:pPr>
        <w:pStyle w:val="a7"/>
        <w:numPr>
          <w:ilvl w:val="0"/>
          <w:numId w:val="6"/>
        </w:numPr>
        <w:shd w:val="clear" w:color="auto" w:fill="000000" w:themeFill="text1"/>
        <w:rPr>
          <w:rFonts w:cs="Arial"/>
          <w:i/>
          <w:color w:val="FFFFFF" w:themeColor="background1"/>
          <w:szCs w:val="36"/>
          <w:highlight w:val="black"/>
        </w:rPr>
      </w:pPr>
      <w:r w:rsidRPr="009615EA">
        <w:rPr>
          <w:rFonts w:cs="Arial"/>
          <w:i/>
          <w:color w:val="FFFFFF" w:themeColor="background1"/>
          <w:szCs w:val="36"/>
          <w:highlight w:val="black"/>
        </w:rPr>
        <w:t xml:space="preserve">~ philosophy - догматическая философия </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color w:val="FFFFFF" w:themeColor="background1"/>
          <w:szCs w:val="36"/>
          <w:highlight w:val="black"/>
        </w:rPr>
        <w:t xml:space="preserve">2. категорический, безапелляционный </w:t>
      </w:r>
    </w:p>
    <w:p w:rsidR="00631261" w:rsidRPr="009615EA" w:rsidRDefault="00631261" w:rsidP="004F7301">
      <w:pPr>
        <w:pStyle w:val="a7"/>
        <w:numPr>
          <w:ilvl w:val="0"/>
          <w:numId w:val="6"/>
        </w:numPr>
        <w:shd w:val="clear" w:color="auto" w:fill="000000" w:themeFill="text1"/>
        <w:rPr>
          <w:rFonts w:cs="Arial"/>
          <w:i/>
          <w:color w:val="FFFFFF" w:themeColor="background1"/>
          <w:szCs w:val="36"/>
          <w:highlight w:val="black"/>
        </w:rPr>
      </w:pPr>
      <w:r w:rsidRPr="009615EA">
        <w:rPr>
          <w:rFonts w:cs="Arial"/>
          <w:i/>
          <w:color w:val="FFFFFF" w:themeColor="background1"/>
          <w:szCs w:val="36"/>
          <w:highlight w:val="black"/>
        </w:rPr>
        <w:t xml:space="preserve">~ statement - безапелляционное заявление </w:t>
      </w:r>
    </w:p>
    <w:p w:rsidR="00631261" w:rsidRPr="009615EA" w:rsidRDefault="00631261" w:rsidP="004F7301">
      <w:pPr>
        <w:shd w:val="clear" w:color="auto" w:fill="000000" w:themeFill="text1"/>
        <w:rPr>
          <w:rFonts w:cs="Arial"/>
          <w:color w:val="FFFFFF" w:themeColor="background1"/>
          <w:szCs w:val="36"/>
          <w:highlight w:val="black"/>
        </w:rPr>
      </w:pPr>
    </w:p>
    <w:p w:rsidR="00631261" w:rsidRPr="009615EA" w:rsidRDefault="00631261" w:rsidP="004F7301">
      <w:pPr>
        <w:shd w:val="clear" w:color="auto" w:fill="000000" w:themeFill="text1"/>
        <w:rPr>
          <w:rFonts w:cs="Arial"/>
          <w:color w:val="FFFFFF" w:themeColor="background1"/>
          <w:szCs w:val="36"/>
          <w:highlight w:val="black"/>
        </w:rPr>
      </w:pPr>
    </w:p>
    <w:p w:rsidR="00631261" w:rsidRPr="009615EA" w:rsidRDefault="00631261" w:rsidP="004F7301">
      <w:pPr>
        <w:shd w:val="clear" w:color="auto" w:fill="000000" w:themeFill="text1"/>
        <w:rPr>
          <w:rFonts w:cs="Arial"/>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lang w:val="en-US"/>
        </w:rPr>
      </w:pPr>
      <w:r w:rsidRPr="009615EA">
        <w:rPr>
          <w:rFonts w:cs="Arial"/>
          <w:b/>
          <w:color w:val="FFFFFF" w:themeColor="background1"/>
          <w:szCs w:val="36"/>
          <w:highlight w:val="black"/>
          <w:lang w:val="en-US"/>
        </w:rPr>
        <w:t>REINFORCEMENT **</w:t>
      </w:r>
    </w:p>
    <w:p w:rsidR="00631261" w:rsidRPr="009615EA" w:rsidRDefault="00631261" w:rsidP="004F7301">
      <w:pPr>
        <w:shd w:val="clear" w:color="auto" w:fill="000000" w:themeFill="text1"/>
        <w:jc w:val="center"/>
        <w:rPr>
          <w:rFonts w:cs="Arial"/>
          <w:b/>
          <w:color w:val="FFFFFF" w:themeColor="background1"/>
          <w:szCs w:val="36"/>
          <w:highlight w:val="black"/>
          <w:lang w:val="en-US"/>
        </w:rPr>
      </w:pPr>
      <w:r w:rsidRPr="009615EA">
        <w:rPr>
          <w:rFonts w:cs="Arial"/>
          <w:b/>
          <w:color w:val="FFFFFF" w:themeColor="background1"/>
          <w:szCs w:val="36"/>
          <w:highlight w:val="black"/>
          <w:lang w:val="en-US"/>
        </w:rPr>
        <w:t>[</w:t>
      </w:r>
      <w:r w:rsidRPr="009615EA">
        <w:rPr>
          <w:rFonts w:cs="Arial"/>
          <w:b/>
          <w:color w:val="FFFFFF" w:themeColor="background1"/>
          <w:szCs w:val="36"/>
          <w:highlight w:val="black"/>
        </w:rPr>
        <w:t>͵</w:t>
      </w:r>
      <w:r w:rsidRPr="009615EA">
        <w:rPr>
          <w:rFonts w:cs="Arial"/>
          <w:b/>
          <w:color w:val="FFFFFF" w:themeColor="background1"/>
          <w:szCs w:val="36"/>
          <w:highlight w:val="black"/>
          <w:lang w:val="en-US"/>
        </w:rPr>
        <w:t>ri:in</w:t>
      </w:r>
      <w:r w:rsidRPr="009615EA">
        <w:rPr>
          <w:rFonts w:cs="Arial"/>
          <w:b/>
          <w:color w:val="FFFFFF" w:themeColor="background1"/>
          <w:szCs w:val="36"/>
          <w:highlight w:val="black"/>
        </w:rPr>
        <w:t>ʹ</w:t>
      </w:r>
      <w:r w:rsidRPr="009615EA">
        <w:rPr>
          <w:rFonts w:cs="Arial"/>
          <w:b/>
          <w:color w:val="FFFFFF" w:themeColor="background1"/>
          <w:szCs w:val="36"/>
          <w:highlight w:val="black"/>
          <w:lang w:val="en-US"/>
        </w:rPr>
        <w:t>fɔ:smənt]</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b/>
          <w:color w:val="FFFFFF" w:themeColor="background1"/>
          <w:szCs w:val="36"/>
          <w:highlight w:val="black"/>
          <w:lang w:val="en-US"/>
        </w:rPr>
        <w:t xml:space="preserve"> N</w:t>
      </w:r>
      <w:r w:rsidRPr="009615EA">
        <w:rPr>
          <w:rFonts w:cs="Arial"/>
          <w:b/>
          <w:color w:val="FFFFFF" w:themeColor="background1"/>
          <w:szCs w:val="36"/>
          <w:highlight w:val="black"/>
        </w:rPr>
        <w:t xml:space="preserve"> </w:t>
      </w:r>
      <w:r w:rsidRPr="009615EA">
        <w:rPr>
          <w:rFonts w:cs="Arial"/>
          <w:color w:val="FFFFFF" w:themeColor="background1"/>
          <w:szCs w:val="36"/>
          <w:highlight w:val="black"/>
        </w:rPr>
        <w:t xml:space="preserve">1. 1) усиление, укрепление </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color w:val="FFFFFF" w:themeColor="background1"/>
          <w:szCs w:val="36"/>
          <w:highlight w:val="black"/>
        </w:rPr>
        <w:t xml:space="preserve">2) </w:t>
      </w:r>
      <w:r w:rsidRPr="009615EA">
        <w:rPr>
          <w:rFonts w:cs="Arial"/>
          <w:b/>
          <w:color w:val="FFFFFF" w:themeColor="background1"/>
          <w:szCs w:val="36"/>
          <w:highlight w:val="black"/>
        </w:rPr>
        <w:t>ЧАСТО PL</w:t>
      </w:r>
      <w:r w:rsidRPr="009615EA">
        <w:rPr>
          <w:rFonts w:cs="Arial"/>
          <w:color w:val="FFFFFF" w:themeColor="background1"/>
          <w:szCs w:val="36"/>
          <w:highlight w:val="black"/>
        </w:rPr>
        <w:t xml:space="preserve"> воен. подкрепление; пополнение </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color w:val="FFFFFF" w:themeColor="background1"/>
          <w:szCs w:val="36"/>
          <w:highlight w:val="black"/>
        </w:rPr>
        <w:t xml:space="preserve">2. 1) армирование </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color w:val="FFFFFF" w:themeColor="background1"/>
          <w:szCs w:val="36"/>
          <w:highlight w:val="black"/>
        </w:rPr>
        <w:t xml:space="preserve">2) стр. арматура </w:t>
      </w:r>
    </w:p>
    <w:p w:rsidR="00631261" w:rsidRPr="009615EA" w:rsidRDefault="00631261" w:rsidP="004F7301">
      <w:pPr>
        <w:pStyle w:val="a7"/>
        <w:numPr>
          <w:ilvl w:val="0"/>
          <w:numId w:val="6"/>
        </w:numPr>
        <w:shd w:val="clear" w:color="auto" w:fill="000000" w:themeFill="text1"/>
        <w:rPr>
          <w:rFonts w:cs="Arial"/>
          <w:i/>
          <w:color w:val="FFFFFF" w:themeColor="background1"/>
          <w:szCs w:val="36"/>
          <w:highlight w:val="black"/>
        </w:rPr>
      </w:pPr>
      <w:r w:rsidRPr="009615EA">
        <w:rPr>
          <w:rFonts w:cs="Arial"/>
          <w:i/>
          <w:color w:val="FFFFFF" w:themeColor="background1"/>
          <w:szCs w:val="36"/>
          <w:highlight w:val="black"/>
        </w:rPr>
        <w:t xml:space="preserve">~ bar - стержень арматуры </w:t>
      </w:r>
    </w:p>
    <w:p w:rsidR="00631261" w:rsidRPr="009615EA" w:rsidRDefault="00631261" w:rsidP="004F7301">
      <w:pPr>
        <w:shd w:val="clear" w:color="auto" w:fill="000000" w:themeFill="text1"/>
        <w:rPr>
          <w:rFonts w:cs="Arial"/>
          <w:color w:val="FFFFFF" w:themeColor="background1"/>
          <w:szCs w:val="36"/>
          <w:highlight w:val="black"/>
        </w:rPr>
      </w:pPr>
    </w:p>
    <w:p w:rsidR="00631261" w:rsidRPr="009615EA" w:rsidRDefault="00631261" w:rsidP="004F7301">
      <w:pPr>
        <w:shd w:val="clear" w:color="auto" w:fill="000000" w:themeFill="text1"/>
        <w:rPr>
          <w:rFonts w:cs="Arial"/>
          <w:color w:val="FFFFFF" w:themeColor="background1"/>
          <w:szCs w:val="36"/>
          <w:highlight w:val="black"/>
        </w:rPr>
      </w:pPr>
    </w:p>
    <w:p w:rsidR="00631261" w:rsidRPr="009615EA" w:rsidRDefault="00631261" w:rsidP="004F7301">
      <w:pPr>
        <w:shd w:val="clear" w:color="auto" w:fill="000000" w:themeFill="text1"/>
        <w:rPr>
          <w:rFonts w:cs="Arial"/>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r w:rsidRPr="009615EA">
        <w:rPr>
          <w:rFonts w:cs="Arial"/>
          <w:b/>
          <w:color w:val="FFFFFF" w:themeColor="background1"/>
          <w:szCs w:val="36"/>
          <w:highlight w:val="black"/>
          <w:lang w:val="en-US"/>
        </w:rPr>
        <w:lastRenderedPageBreak/>
        <w:t>PHARMACY</w:t>
      </w:r>
      <w:r w:rsidRPr="009615EA">
        <w:rPr>
          <w:rFonts w:cs="Arial"/>
          <w:b/>
          <w:color w:val="FFFFFF" w:themeColor="background1"/>
          <w:szCs w:val="36"/>
          <w:highlight w:val="black"/>
        </w:rPr>
        <w:t xml:space="preserve"> ** [</w:t>
      </w:r>
      <w:r w:rsidRPr="009615EA">
        <w:rPr>
          <w:rFonts w:cs="Arial"/>
          <w:b/>
          <w:color w:val="FFFFFF" w:themeColor="background1"/>
          <w:szCs w:val="36"/>
          <w:highlight w:val="black"/>
          <w:lang w:val="en-US"/>
        </w:rPr>
        <w:t>ʹf</w:t>
      </w:r>
      <w:r w:rsidRPr="009615EA">
        <w:rPr>
          <w:rFonts w:cs="Arial"/>
          <w:b/>
          <w:color w:val="FFFFFF" w:themeColor="background1"/>
          <w:szCs w:val="36"/>
          <w:highlight w:val="black"/>
        </w:rPr>
        <w:t>ɑ:</w:t>
      </w:r>
      <w:r w:rsidRPr="009615EA">
        <w:rPr>
          <w:rFonts w:cs="Arial"/>
          <w:b/>
          <w:color w:val="FFFFFF" w:themeColor="background1"/>
          <w:szCs w:val="36"/>
          <w:highlight w:val="black"/>
          <w:lang w:val="en-US"/>
        </w:rPr>
        <w:t>m</w:t>
      </w:r>
      <w:r w:rsidRPr="009615EA">
        <w:rPr>
          <w:rFonts w:cs="Arial"/>
          <w:b/>
          <w:color w:val="FFFFFF" w:themeColor="background1"/>
          <w:szCs w:val="36"/>
          <w:highlight w:val="black"/>
        </w:rPr>
        <w:t>ə</w:t>
      </w:r>
      <w:r w:rsidRPr="009615EA">
        <w:rPr>
          <w:rFonts w:cs="Arial"/>
          <w:b/>
          <w:color w:val="FFFFFF" w:themeColor="background1"/>
          <w:szCs w:val="36"/>
          <w:highlight w:val="black"/>
          <w:lang w:val="en-US"/>
        </w:rPr>
        <w:t>s</w:t>
      </w:r>
      <w:r w:rsidRPr="009615EA">
        <w:rPr>
          <w:rFonts w:cs="Arial"/>
          <w:b/>
          <w:color w:val="FFFFFF" w:themeColor="background1"/>
          <w:szCs w:val="36"/>
          <w:highlight w:val="black"/>
        </w:rPr>
        <w:t xml:space="preserve">ı] </w:t>
      </w:r>
      <w:r w:rsidRPr="009615EA">
        <w:rPr>
          <w:rFonts w:cs="Arial"/>
          <w:b/>
          <w:color w:val="FFFFFF" w:themeColor="background1"/>
          <w:szCs w:val="36"/>
          <w:highlight w:val="black"/>
          <w:lang w:val="en-US"/>
        </w:rPr>
        <w:t>n</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color w:val="FFFFFF" w:themeColor="background1"/>
          <w:szCs w:val="36"/>
          <w:highlight w:val="black"/>
        </w:rPr>
        <w:t xml:space="preserve">1. фармация, аптечное дело </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color w:val="FFFFFF" w:themeColor="background1"/>
          <w:szCs w:val="36"/>
          <w:highlight w:val="black"/>
        </w:rPr>
        <w:t>2. аптека</w:t>
      </w:r>
    </w:p>
    <w:p w:rsidR="00631261" w:rsidRPr="009615EA" w:rsidRDefault="00631261" w:rsidP="004F7301">
      <w:pPr>
        <w:shd w:val="clear" w:color="auto" w:fill="000000" w:themeFill="text1"/>
        <w:rPr>
          <w:rFonts w:cs="Arial"/>
          <w:color w:val="FFFFFF" w:themeColor="background1"/>
          <w:szCs w:val="36"/>
          <w:highlight w:val="black"/>
        </w:rPr>
      </w:pPr>
    </w:p>
    <w:p w:rsidR="00631261" w:rsidRPr="009615EA" w:rsidRDefault="00631261" w:rsidP="004F7301">
      <w:pPr>
        <w:shd w:val="clear" w:color="auto" w:fill="000000" w:themeFill="text1"/>
        <w:rPr>
          <w:rFonts w:cs="Arial"/>
          <w:color w:val="FFFFFF" w:themeColor="background1"/>
          <w:szCs w:val="36"/>
          <w:highlight w:val="black"/>
        </w:rPr>
      </w:pPr>
    </w:p>
    <w:p w:rsidR="00631261" w:rsidRPr="009615EA" w:rsidRDefault="00631261" w:rsidP="004F7301">
      <w:pPr>
        <w:shd w:val="clear" w:color="auto" w:fill="000000" w:themeFill="text1"/>
        <w:rPr>
          <w:rFonts w:cs="Arial"/>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shd w:val="clear" w:color="auto" w:fill="FFFFFF"/>
          <w:lang w:val="en-US"/>
        </w:rPr>
      </w:pPr>
      <w:r w:rsidRPr="009615EA">
        <w:rPr>
          <w:rFonts w:cs="Arial"/>
          <w:b/>
          <w:color w:val="FFFFFF" w:themeColor="background1"/>
          <w:szCs w:val="36"/>
          <w:highlight w:val="black"/>
          <w:shd w:val="clear" w:color="auto" w:fill="FFFFFF"/>
          <w:lang w:val="en-US"/>
        </w:rPr>
        <w:t>ATTAINABLE ** [ə</w:t>
      </w:r>
      <w:r w:rsidRPr="009615EA">
        <w:rPr>
          <w:rFonts w:cs="Arial"/>
          <w:b/>
          <w:color w:val="FFFFFF" w:themeColor="background1"/>
          <w:szCs w:val="36"/>
          <w:highlight w:val="black"/>
          <w:shd w:val="clear" w:color="auto" w:fill="FFFFFF"/>
        </w:rPr>
        <w:t>ʹ</w:t>
      </w:r>
      <w:r w:rsidRPr="009615EA">
        <w:rPr>
          <w:rFonts w:cs="Arial"/>
          <w:b/>
          <w:color w:val="FFFFFF" w:themeColor="background1"/>
          <w:szCs w:val="36"/>
          <w:highlight w:val="black"/>
          <w:shd w:val="clear" w:color="auto" w:fill="FFFFFF"/>
          <w:lang w:val="en-US"/>
        </w:rPr>
        <w:t>teınəb(ə)l] </w:t>
      </w:r>
      <w:r w:rsidRPr="009615EA">
        <w:rPr>
          <w:rFonts w:cs="Arial"/>
          <w:b/>
          <w:i/>
          <w:iCs/>
          <w:color w:val="FFFFFF" w:themeColor="background1"/>
          <w:szCs w:val="36"/>
          <w:highlight w:val="black"/>
          <w:shd w:val="clear" w:color="auto" w:fill="FFFFFF"/>
          <w:lang w:val="en-US"/>
        </w:rPr>
        <w:t>a</w:t>
      </w:r>
    </w:p>
    <w:p w:rsidR="00631261" w:rsidRPr="009615EA" w:rsidRDefault="00631261" w:rsidP="004F7301">
      <w:pPr>
        <w:shd w:val="clear" w:color="auto" w:fill="000000" w:themeFill="text1"/>
        <w:rPr>
          <w:rFonts w:cs="Arial"/>
          <w:color w:val="FFFFFF" w:themeColor="background1"/>
          <w:szCs w:val="36"/>
          <w:highlight w:val="black"/>
          <w:shd w:val="clear" w:color="auto" w:fill="FFFFFF"/>
          <w:lang w:val="en-US"/>
        </w:rPr>
      </w:pPr>
      <w:r w:rsidRPr="009615EA">
        <w:rPr>
          <w:rFonts w:cs="Arial"/>
          <w:color w:val="FFFFFF" w:themeColor="background1"/>
          <w:szCs w:val="36"/>
          <w:highlight w:val="black"/>
          <w:shd w:val="clear" w:color="auto" w:fill="FFFFFF"/>
        </w:rPr>
        <w:t>достижимый</w:t>
      </w:r>
    </w:p>
    <w:p w:rsidR="00631261" w:rsidRPr="009615EA" w:rsidRDefault="00631261" w:rsidP="004F7301">
      <w:pPr>
        <w:pStyle w:val="a7"/>
        <w:numPr>
          <w:ilvl w:val="0"/>
          <w:numId w:val="6"/>
        </w:numPr>
        <w:shd w:val="clear" w:color="auto" w:fill="000000" w:themeFill="text1"/>
        <w:rPr>
          <w:rFonts w:cs="Arial"/>
          <w:i/>
          <w:color w:val="FFFFFF" w:themeColor="background1"/>
          <w:szCs w:val="36"/>
          <w:highlight w:val="black"/>
        </w:rPr>
      </w:pPr>
      <w:r w:rsidRPr="009615EA">
        <w:rPr>
          <w:rFonts w:cs="Arial"/>
          <w:i/>
          <w:color w:val="FFFFFF" w:themeColor="background1"/>
          <w:szCs w:val="36"/>
          <w:highlight w:val="black"/>
          <w:shd w:val="clear" w:color="auto" w:fill="FFFFFF"/>
          <w:lang w:val="en-US"/>
        </w:rPr>
        <w:t>the</w:t>
      </w:r>
      <w:r w:rsidRPr="009615EA">
        <w:rPr>
          <w:rFonts w:cs="Arial"/>
          <w:i/>
          <w:color w:val="FFFFFF" w:themeColor="background1"/>
          <w:szCs w:val="36"/>
          <w:highlight w:val="black"/>
          <w:shd w:val="clear" w:color="auto" w:fill="FFFFFF"/>
        </w:rPr>
        <w:t xml:space="preserve"> </w:t>
      </w:r>
      <w:r w:rsidRPr="009615EA">
        <w:rPr>
          <w:rFonts w:cs="Arial"/>
          <w:i/>
          <w:color w:val="FFFFFF" w:themeColor="background1"/>
          <w:szCs w:val="36"/>
          <w:highlight w:val="black"/>
          <w:shd w:val="clear" w:color="auto" w:fill="FFFFFF"/>
          <w:lang w:val="en-US"/>
        </w:rPr>
        <w:t>highest</w:t>
      </w:r>
      <w:r w:rsidRPr="009615EA">
        <w:rPr>
          <w:rFonts w:cs="Arial"/>
          <w:i/>
          <w:color w:val="FFFFFF" w:themeColor="background1"/>
          <w:szCs w:val="36"/>
          <w:highlight w:val="black"/>
          <w:shd w:val="clear" w:color="auto" w:fill="FFFFFF"/>
        </w:rPr>
        <w:t xml:space="preserve"> </w:t>
      </w:r>
      <w:r w:rsidRPr="009615EA">
        <w:rPr>
          <w:rFonts w:cs="Arial"/>
          <w:i/>
          <w:color w:val="FFFFFF" w:themeColor="background1"/>
          <w:szCs w:val="36"/>
          <w:highlight w:val="black"/>
          <w:shd w:val="clear" w:color="auto" w:fill="FFFFFF"/>
          <w:lang w:val="en-US"/>
        </w:rPr>
        <w:t>pitch</w:t>
      </w:r>
      <w:r w:rsidRPr="009615EA">
        <w:rPr>
          <w:rFonts w:cs="Arial"/>
          <w:i/>
          <w:color w:val="FFFFFF" w:themeColor="background1"/>
          <w:szCs w:val="36"/>
          <w:highlight w:val="black"/>
          <w:shd w:val="clear" w:color="auto" w:fill="FFFFFF"/>
        </w:rPr>
        <w:t xml:space="preserve"> </w:t>
      </w:r>
      <w:r w:rsidRPr="009615EA">
        <w:rPr>
          <w:rFonts w:cs="Arial"/>
          <w:i/>
          <w:color w:val="FFFFFF" w:themeColor="background1"/>
          <w:szCs w:val="36"/>
          <w:highlight w:val="black"/>
          <w:shd w:val="clear" w:color="auto" w:fill="FFFFFF"/>
          <w:lang w:val="en-US"/>
        </w:rPr>
        <w:t>of</w:t>
      </w:r>
      <w:r w:rsidRPr="009615EA">
        <w:rPr>
          <w:rFonts w:cs="Arial"/>
          <w:i/>
          <w:color w:val="FFFFFF" w:themeColor="background1"/>
          <w:szCs w:val="36"/>
          <w:highlight w:val="black"/>
          <w:shd w:val="clear" w:color="auto" w:fill="FFFFFF"/>
        </w:rPr>
        <w:t xml:space="preserve"> </w:t>
      </w:r>
      <w:r w:rsidRPr="009615EA">
        <w:rPr>
          <w:rFonts w:cs="Arial"/>
          <w:i/>
          <w:color w:val="FFFFFF" w:themeColor="background1"/>
          <w:szCs w:val="36"/>
          <w:highlight w:val="black"/>
          <w:shd w:val="clear" w:color="auto" w:fill="FFFFFF"/>
          <w:lang w:val="en-US"/>
        </w:rPr>
        <w:t>perfection</w:t>
      </w:r>
      <w:r w:rsidRPr="009615EA">
        <w:rPr>
          <w:rFonts w:cs="Arial"/>
          <w:i/>
          <w:color w:val="FFFFFF" w:themeColor="background1"/>
          <w:szCs w:val="36"/>
          <w:highlight w:val="black"/>
          <w:shd w:val="clear" w:color="auto" w:fill="FFFFFF"/>
        </w:rPr>
        <w:t xml:space="preserve"> ~ - высшая степень совершенства, которой можно достичь</w:t>
      </w:r>
      <w:r w:rsidRPr="009615EA">
        <w:rPr>
          <w:rFonts w:cs="Arial"/>
          <w:i/>
          <w:color w:val="FFFFFF" w:themeColor="background1"/>
          <w:szCs w:val="36"/>
          <w:highlight w:val="black"/>
          <w:shd w:val="clear" w:color="auto" w:fill="FFFFFF"/>
          <w:lang w:val="en-US"/>
        </w:rPr>
        <w:t> </w:t>
      </w: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r w:rsidRPr="009615EA">
        <w:rPr>
          <w:rFonts w:cs="Arial"/>
          <w:b/>
          <w:color w:val="FFFFFF" w:themeColor="background1"/>
          <w:szCs w:val="36"/>
          <w:highlight w:val="black"/>
          <w:lang w:val="en-US"/>
        </w:rPr>
        <w:t>DETECTABLE</w:t>
      </w:r>
      <w:r w:rsidRPr="009615EA">
        <w:rPr>
          <w:rFonts w:cs="Arial"/>
          <w:b/>
          <w:color w:val="FFFFFF" w:themeColor="background1"/>
          <w:szCs w:val="36"/>
          <w:highlight w:val="black"/>
        </w:rPr>
        <w:t xml:space="preserve"> ** [</w:t>
      </w:r>
      <w:r w:rsidRPr="009615EA">
        <w:rPr>
          <w:rFonts w:cs="Arial"/>
          <w:b/>
          <w:color w:val="FFFFFF" w:themeColor="background1"/>
          <w:szCs w:val="36"/>
          <w:highlight w:val="black"/>
          <w:lang w:val="en-US"/>
        </w:rPr>
        <w:t>d</w:t>
      </w:r>
      <w:r w:rsidRPr="009615EA">
        <w:rPr>
          <w:rFonts w:cs="Arial"/>
          <w:b/>
          <w:color w:val="FFFFFF" w:themeColor="background1"/>
          <w:szCs w:val="36"/>
          <w:highlight w:val="black"/>
        </w:rPr>
        <w:t>ı</w:t>
      </w:r>
      <w:r w:rsidRPr="009615EA">
        <w:rPr>
          <w:rFonts w:cs="Arial"/>
          <w:b/>
          <w:color w:val="FFFFFF" w:themeColor="background1"/>
          <w:szCs w:val="36"/>
          <w:highlight w:val="black"/>
          <w:lang w:val="en-US"/>
        </w:rPr>
        <w:t>ʹtekt</w:t>
      </w:r>
      <w:r w:rsidRPr="009615EA">
        <w:rPr>
          <w:rFonts w:cs="Arial"/>
          <w:b/>
          <w:color w:val="FFFFFF" w:themeColor="background1"/>
          <w:szCs w:val="36"/>
          <w:highlight w:val="black"/>
        </w:rPr>
        <w:t>ə</w:t>
      </w:r>
      <w:r w:rsidRPr="009615EA">
        <w:rPr>
          <w:rFonts w:cs="Arial"/>
          <w:b/>
          <w:color w:val="FFFFFF" w:themeColor="background1"/>
          <w:szCs w:val="36"/>
          <w:highlight w:val="black"/>
          <w:lang w:val="en-US"/>
        </w:rPr>
        <w:t>bl</w:t>
      </w:r>
      <w:r w:rsidRPr="009615EA">
        <w:rPr>
          <w:rFonts w:cs="Arial"/>
          <w:b/>
          <w:color w:val="FFFFFF" w:themeColor="background1"/>
          <w:szCs w:val="36"/>
          <w:highlight w:val="black"/>
        </w:rPr>
        <w:t xml:space="preserve">] </w:t>
      </w:r>
      <w:r w:rsidRPr="009615EA">
        <w:rPr>
          <w:rFonts w:cs="Arial"/>
          <w:b/>
          <w:color w:val="FFFFFF" w:themeColor="background1"/>
          <w:szCs w:val="36"/>
          <w:highlight w:val="black"/>
          <w:lang w:val="en-US"/>
        </w:rPr>
        <w:t>a</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color w:val="FFFFFF" w:themeColor="background1"/>
          <w:szCs w:val="36"/>
          <w:highlight w:val="black"/>
        </w:rPr>
        <w:t>поддающийся обнаружению; обнаружимый, детектируемый</w:t>
      </w:r>
    </w:p>
    <w:p w:rsidR="00631261" w:rsidRPr="009615EA" w:rsidRDefault="00631261" w:rsidP="004F7301">
      <w:pPr>
        <w:shd w:val="clear" w:color="auto" w:fill="000000" w:themeFill="text1"/>
        <w:rPr>
          <w:rFonts w:cs="Arial"/>
          <w:color w:val="FFFFFF" w:themeColor="background1"/>
          <w:szCs w:val="36"/>
          <w:highlight w:val="black"/>
        </w:rPr>
      </w:pPr>
    </w:p>
    <w:p w:rsidR="00631261" w:rsidRPr="009615EA" w:rsidRDefault="00631261" w:rsidP="004F7301">
      <w:pPr>
        <w:shd w:val="clear" w:color="auto" w:fill="000000" w:themeFill="text1"/>
        <w:rPr>
          <w:rFonts w:cs="Arial"/>
          <w:color w:val="FFFFFF" w:themeColor="background1"/>
          <w:szCs w:val="36"/>
          <w:highlight w:val="black"/>
        </w:rPr>
      </w:pPr>
    </w:p>
    <w:p w:rsidR="00631261" w:rsidRPr="009615EA" w:rsidRDefault="00631261" w:rsidP="004F7301">
      <w:pPr>
        <w:shd w:val="clear" w:color="auto" w:fill="000000" w:themeFill="text1"/>
        <w:rPr>
          <w:rFonts w:cs="Arial"/>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lang w:val="en-US"/>
        </w:rPr>
      </w:pPr>
      <w:r w:rsidRPr="009615EA">
        <w:rPr>
          <w:rFonts w:cs="Arial"/>
          <w:b/>
          <w:color w:val="FFFFFF" w:themeColor="background1"/>
          <w:szCs w:val="36"/>
          <w:highlight w:val="black"/>
          <w:lang w:val="en-US"/>
        </w:rPr>
        <w:t>WAISTBAND ** [</w:t>
      </w:r>
      <w:r w:rsidRPr="009615EA">
        <w:rPr>
          <w:rFonts w:cs="Arial"/>
          <w:b/>
          <w:color w:val="FFFFFF" w:themeColor="background1"/>
          <w:szCs w:val="36"/>
          <w:highlight w:val="black"/>
        </w:rPr>
        <w:t>ʹ</w:t>
      </w:r>
      <w:r w:rsidRPr="009615EA">
        <w:rPr>
          <w:rFonts w:cs="Arial"/>
          <w:b/>
          <w:color w:val="FFFFFF" w:themeColor="background1"/>
          <w:szCs w:val="36"/>
          <w:highlight w:val="black"/>
          <w:lang w:val="en-US"/>
        </w:rPr>
        <w:t>weıstbænd]</w:t>
      </w:r>
    </w:p>
    <w:p w:rsidR="00631261" w:rsidRPr="009615EA" w:rsidRDefault="00631261" w:rsidP="004F7301">
      <w:pPr>
        <w:shd w:val="clear" w:color="auto" w:fill="000000" w:themeFill="text1"/>
        <w:rPr>
          <w:rFonts w:cs="Arial"/>
          <w:color w:val="FFFFFF" w:themeColor="background1"/>
          <w:szCs w:val="36"/>
          <w:highlight w:val="black"/>
          <w:lang w:val="en-US"/>
        </w:rPr>
      </w:pPr>
      <w:r w:rsidRPr="009615EA">
        <w:rPr>
          <w:rFonts w:cs="Arial"/>
          <w:color w:val="FFFFFF" w:themeColor="background1"/>
          <w:szCs w:val="36"/>
          <w:highlight w:val="black"/>
        </w:rPr>
        <w:t>Сущ</w:t>
      </w:r>
      <w:r w:rsidRPr="009615EA">
        <w:rPr>
          <w:rFonts w:cs="Arial"/>
          <w:color w:val="FFFFFF" w:themeColor="background1"/>
          <w:szCs w:val="36"/>
          <w:highlight w:val="black"/>
          <w:lang w:val="en-US"/>
        </w:rPr>
        <w:t xml:space="preserve">. </w:t>
      </w:r>
      <w:r w:rsidRPr="009615EA">
        <w:rPr>
          <w:rFonts w:cs="Arial"/>
          <w:color w:val="FFFFFF" w:themeColor="background1"/>
          <w:szCs w:val="36"/>
          <w:highlight w:val="black"/>
        </w:rPr>
        <w:t>пояс</w:t>
      </w:r>
    </w:p>
    <w:p w:rsidR="00631261" w:rsidRPr="009615EA" w:rsidRDefault="00631261" w:rsidP="004F7301">
      <w:pPr>
        <w:shd w:val="clear" w:color="auto" w:fill="000000" w:themeFill="text1"/>
        <w:jc w:val="center"/>
        <w:rPr>
          <w:rFonts w:cs="Arial"/>
          <w:b/>
          <w:color w:val="FFFFFF" w:themeColor="background1"/>
          <w:szCs w:val="36"/>
          <w:highlight w:val="black"/>
          <w:shd w:val="clear" w:color="auto" w:fill="FFFFFF"/>
          <w:lang w:val="en-US"/>
        </w:rPr>
      </w:pPr>
    </w:p>
    <w:p w:rsidR="00631261" w:rsidRPr="009615EA" w:rsidRDefault="00631261" w:rsidP="004F7301">
      <w:pPr>
        <w:shd w:val="clear" w:color="auto" w:fill="000000" w:themeFill="text1"/>
        <w:jc w:val="center"/>
        <w:rPr>
          <w:rFonts w:cs="Arial"/>
          <w:b/>
          <w:color w:val="FFFFFF" w:themeColor="background1"/>
          <w:szCs w:val="36"/>
          <w:highlight w:val="black"/>
          <w:shd w:val="clear" w:color="auto" w:fill="FFFFFF"/>
          <w:lang w:val="en-US"/>
        </w:rPr>
      </w:pPr>
    </w:p>
    <w:p w:rsidR="00631261" w:rsidRPr="009615EA" w:rsidRDefault="00631261" w:rsidP="004F7301">
      <w:pPr>
        <w:shd w:val="clear" w:color="auto" w:fill="000000" w:themeFill="text1"/>
        <w:jc w:val="center"/>
        <w:rPr>
          <w:rFonts w:cs="Arial"/>
          <w:b/>
          <w:color w:val="FFFFFF" w:themeColor="background1"/>
          <w:szCs w:val="36"/>
          <w:highlight w:val="black"/>
          <w:shd w:val="clear" w:color="auto" w:fill="FFFFFF"/>
          <w:lang w:val="en-US"/>
        </w:rPr>
      </w:pPr>
    </w:p>
    <w:p w:rsidR="00631261" w:rsidRPr="009615EA" w:rsidRDefault="00631261" w:rsidP="004F7301">
      <w:pPr>
        <w:shd w:val="clear" w:color="auto" w:fill="000000" w:themeFill="text1"/>
        <w:jc w:val="center"/>
        <w:rPr>
          <w:rFonts w:cs="Arial"/>
          <w:b/>
          <w:color w:val="FFFFFF" w:themeColor="background1"/>
          <w:szCs w:val="36"/>
          <w:highlight w:val="black"/>
          <w:lang w:val="en-US"/>
        </w:rPr>
      </w:pPr>
      <w:r w:rsidRPr="009615EA">
        <w:rPr>
          <w:rFonts w:cs="Arial"/>
          <w:b/>
          <w:color w:val="FFFFFF" w:themeColor="background1"/>
          <w:szCs w:val="36"/>
          <w:highlight w:val="black"/>
          <w:lang w:val="en-US"/>
        </w:rPr>
        <w:t>GREED ** [gri:d] n</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color w:val="FFFFFF" w:themeColor="background1"/>
          <w:szCs w:val="36"/>
          <w:highlight w:val="black"/>
        </w:rPr>
        <w:t>жадность; алчность, скупость, корыстолюбие, стяжательство</w:t>
      </w:r>
    </w:p>
    <w:p w:rsidR="00631261" w:rsidRPr="009615EA" w:rsidRDefault="00631261" w:rsidP="004F7301">
      <w:pPr>
        <w:pStyle w:val="a7"/>
        <w:numPr>
          <w:ilvl w:val="0"/>
          <w:numId w:val="7"/>
        </w:numPr>
        <w:shd w:val="clear" w:color="auto" w:fill="000000" w:themeFill="text1"/>
        <w:rPr>
          <w:rFonts w:cs="Arial"/>
          <w:i/>
          <w:color w:val="FFFFFF" w:themeColor="background1"/>
          <w:szCs w:val="36"/>
          <w:highlight w:val="black"/>
        </w:rPr>
      </w:pPr>
      <w:r w:rsidRPr="009615EA">
        <w:rPr>
          <w:rFonts w:cs="Arial"/>
          <w:i/>
          <w:color w:val="FFFFFF" w:themeColor="background1"/>
          <w:szCs w:val="36"/>
          <w:highlight w:val="black"/>
        </w:rPr>
        <w:t>~ for /of/ money [wealth] - жадность к деньгам [богатству]</w:t>
      </w:r>
    </w:p>
    <w:p w:rsidR="00631261" w:rsidRPr="009615EA" w:rsidRDefault="00631261" w:rsidP="004F7301">
      <w:pPr>
        <w:pStyle w:val="a7"/>
        <w:numPr>
          <w:ilvl w:val="0"/>
          <w:numId w:val="7"/>
        </w:numPr>
        <w:shd w:val="clear" w:color="auto" w:fill="000000" w:themeFill="text1"/>
        <w:rPr>
          <w:rFonts w:cs="Arial"/>
          <w:i/>
          <w:color w:val="FFFFFF" w:themeColor="background1"/>
          <w:szCs w:val="36"/>
          <w:highlight w:val="black"/>
          <w:lang w:val="en-US"/>
        </w:rPr>
      </w:pPr>
      <w:r w:rsidRPr="009615EA">
        <w:rPr>
          <w:rFonts w:cs="Arial"/>
          <w:i/>
          <w:color w:val="FFFFFF" w:themeColor="background1"/>
          <w:szCs w:val="36"/>
          <w:highlight w:val="black"/>
          <w:lang w:val="en-US"/>
        </w:rPr>
        <w:t xml:space="preserve">it is sheer ~ that makes him eat so much - </w:t>
      </w:r>
      <w:r w:rsidRPr="009615EA">
        <w:rPr>
          <w:rFonts w:cs="Arial"/>
          <w:i/>
          <w:color w:val="FFFFFF" w:themeColor="background1"/>
          <w:szCs w:val="36"/>
          <w:highlight w:val="black"/>
        </w:rPr>
        <w:t>он</w:t>
      </w:r>
      <w:r w:rsidRPr="009615EA">
        <w:rPr>
          <w:rFonts w:cs="Arial"/>
          <w:i/>
          <w:color w:val="FFFFFF" w:themeColor="background1"/>
          <w:szCs w:val="36"/>
          <w:highlight w:val="black"/>
          <w:lang w:val="en-US"/>
        </w:rPr>
        <w:t xml:space="preserve"> </w:t>
      </w:r>
      <w:r w:rsidRPr="009615EA">
        <w:rPr>
          <w:rFonts w:cs="Arial"/>
          <w:i/>
          <w:color w:val="FFFFFF" w:themeColor="background1"/>
          <w:szCs w:val="36"/>
          <w:highlight w:val="black"/>
        </w:rPr>
        <w:t>ест</w:t>
      </w:r>
      <w:r w:rsidRPr="009615EA">
        <w:rPr>
          <w:rFonts w:cs="Arial"/>
          <w:i/>
          <w:color w:val="FFFFFF" w:themeColor="background1"/>
          <w:szCs w:val="36"/>
          <w:highlight w:val="black"/>
          <w:lang w:val="en-US"/>
        </w:rPr>
        <w:t xml:space="preserve"> </w:t>
      </w:r>
      <w:r w:rsidRPr="009615EA">
        <w:rPr>
          <w:rFonts w:cs="Arial"/>
          <w:i/>
          <w:color w:val="FFFFFF" w:themeColor="background1"/>
          <w:szCs w:val="36"/>
          <w:highlight w:val="black"/>
        </w:rPr>
        <w:t>так</w:t>
      </w:r>
      <w:r w:rsidRPr="009615EA">
        <w:rPr>
          <w:rFonts w:cs="Arial"/>
          <w:i/>
          <w:color w:val="FFFFFF" w:themeColor="background1"/>
          <w:szCs w:val="36"/>
          <w:highlight w:val="black"/>
          <w:lang w:val="en-US"/>
        </w:rPr>
        <w:t xml:space="preserve"> </w:t>
      </w:r>
      <w:r w:rsidRPr="009615EA">
        <w:rPr>
          <w:rFonts w:cs="Arial"/>
          <w:i/>
          <w:color w:val="FFFFFF" w:themeColor="background1"/>
          <w:szCs w:val="36"/>
          <w:highlight w:val="black"/>
        </w:rPr>
        <w:t>много</w:t>
      </w:r>
      <w:r w:rsidRPr="009615EA">
        <w:rPr>
          <w:rFonts w:cs="Arial"/>
          <w:i/>
          <w:color w:val="FFFFFF" w:themeColor="background1"/>
          <w:szCs w:val="36"/>
          <w:highlight w:val="black"/>
          <w:lang w:val="en-US"/>
        </w:rPr>
        <w:t xml:space="preserve"> </w:t>
      </w:r>
      <w:r w:rsidRPr="009615EA">
        <w:rPr>
          <w:rFonts w:cs="Arial"/>
          <w:i/>
          <w:color w:val="FFFFFF" w:themeColor="background1"/>
          <w:szCs w:val="36"/>
          <w:highlight w:val="black"/>
        </w:rPr>
        <w:t>только</w:t>
      </w:r>
      <w:r w:rsidRPr="009615EA">
        <w:rPr>
          <w:rFonts w:cs="Arial"/>
          <w:i/>
          <w:color w:val="FFFFFF" w:themeColor="background1"/>
          <w:szCs w:val="36"/>
          <w:highlight w:val="black"/>
          <w:lang w:val="en-US"/>
        </w:rPr>
        <w:t xml:space="preserve"> </w:t>
      </w:r>
      <w:r w:rsidRPr="009615EA">
        <w:rPr>
          <w:rFonts w:cs="Arial"/>
          <w:i/>
          <w:color w:val="FFFFFF" w:themeColor="background1"/>
          <w:szCs w:val="36"/>
          <w:highlight w:val="black"/>
        </w:rPr>
        <w:t>от</w:t>
      </w:r>
      <w:r w:rsidRPr="009615EA">
        <w:rPr>
          <w:rFonts w:cs="Arial"/>
          <w:i/>
          <w:color w:val="FFFFFF" w:themeColor="background1"/>
          <w:szCs w:val="36"/>
          <w:highlight w:val="black"/>
          <w:lang w:val="en-US"/>
        </w:rPr>
        <w:t xml:space="preserve"> </w:t>
      </w:r>
      <w:r w:rsidRPr="009615EA">
        <w:rPr>
          <w:rFonts w:cs="Arial"/>
          <w:i/>
          <w:color w:val="FFFFFF" w:themeColor="background1"/>
          <w:szCs w:val="36"/>
          <w:highlight w:val="black"/>
        </w:rPr>
        <w:t>жадности</w:t>
      </w:r>
    </w:p>
    <w:p w:rsidR="00631261" w:rsidRPr="009615EA" w:rsidRDefault="00631261" w:rsidP="004F7301">
      <w:pPr>
        <w:shd w:val="clear" w:color="auto" w:fill="000000" w:themeFill="text1"/>
        <w:jc w:val="center"/>
        <w:rPr>
          <w:rFonts w:cs="Arial"/>
          <w:b/>
          <w:color w:val="FFFFFF" w:themeColor="background1"/>
          <w:szCs w:val="36"/>
          <w:lang w:val="en-US"/>
        </w:rPr>
      </w:pPr>
    </w:p>
    <w:p w:rsidR="00631261" w:rsidRPr="009615EA" w:rsidRDefault="00631261" w:rsidP="004F7301">
      <w:pPr>
        <w:shd w:val="clear" w:color="auto" w:fill="000000" w:themeFill="text1"/>
        <w:jc w:val="center"/>
        <w:rPr>
          <w:rFonts w:cs="Arial"/>
          <w:b/>
          <w:color w:val="FFFFFF" w:themeColor="background1"/>
          <w:szCs w:val="36"/>
          <w:lang w:val="en-US"/>
        </w:rPr>
      </w:pPr>
    </w:p>
    <w:p w:rsidR="00631261" w:rsidRPr="009615EA" w:rsidRDefault="00631261" w:rsidP="004F7301">
      <w:pPr>
        <w:shd w:val="clear" w:color="auto" w:fill="000000" w:themeFill="text1"/>
        <w:jc w:val="center"/>
        <w:rPr>
          <w:rFonts w:cs="Arial"/>
          <w:b/>
          <w:color w:val="FFFFFF" w:themeColor="background1"/>
          <w:szCs w:val="36"/>
          <w:lang w:val="en-US"/>
        </w:rPr>
      </w:pPr>
    </w:p>
    <w:p w:rsidR="00631261" w:rsidRPr="009615EA" w:rsidRDefault="00631261" w:rsidP="004F7301">
      <w:pPr>
        <w:shd w:val="clear" w:color="auto" w:fill="000000" w:themeFill="text1"/>
        <w:jc w:val="center"/>
        <w:rPr>
          <w:rFonts w:cs="Arial"/>
          <w:b/>
          <w:color w:val="FFFFFF" w:themeColor="background1"/>
          <w:szCs w:val="36"/>
          <w:highlight w:val="black"/>
          <w:lang w:val="en-US"/>
        </w:rPr>
      </w:pPr>
      <w:r w:rsidRPr="009615EA">
        <w:rPr>
          <w:rFonts w:cs="Arial"/>
          <w:b/>
          <w:color w:val="FFFFFF" w:themeColor="background1"/>
          <w:szCs w:val="36"/>
          <w:highlight w:val="black"/>
          <w:lang w:val="en-US"/>
        </w:rPr>
        <w:t>SCHOOLMASTER ** [</w:t>
      </w:r>
      <w:r w:rsidRPr="009615EA">
        <w:rPr>
          <w:rFonts w:cs="Arial"/>
          <w:b/>
          <w:color w:val="FFFFFF" w:themeColor="background1"/>
          <w:szCs w:val="36"/>
          <w:highlight w:val="black"/>
        </w:rPr>
        <w:t>ʹ</w:t>
      </w:r>
      <w:r w:rsidRPr="009615EA">
        <w:rPr>
          <w:rFonts w:cs="Arial"/>
          <w:b/>
          <w:color w:val="FFFFFF" w:themeColor="background1"/>
          <w:szCs w:val="36"/>
          <w:highlight w:val="black"/>
          <w:lang w:val="en-US"/>
        </w:rPr>
        <w:t>sku:l</w:t>
      </w:r>
      <w:r w:rsidRPr="009615EA">
        <w:rPr>
          <w:rFonts w:cs="Arial"/>
          <w:b/>
          <w:color w:val="FFFFFF" w:themeColor="background1"/>
          <w:szCs w:val="36"/>
          <w:highlight w:val="black"/>
        </w:rPr>
        <w:t>͵</w:t>
      </w:r>
      <w:r w:rsidRPr="009615EA">
        <w:rPr>
          <w:rFonts w:cs="Arial"/>
          <w:b/>
          <w:color w:val="FFFFFF" w:themeColor="background1"/>
          <w:szCs w:val="36"/>
          <w:highlight w:val="black"/>
          <w:lang w:val="en-US"/>
        </w:rPr>
        <w:t>mɑ:stə] n</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color w:val="FFFFFF" w:themeColor="background1"/>
          <w:szCs w:val="36"/>
          <w:highlight w:val="black"/>
        </w:rPr>
        <w:t>1. 1) педагог, школьный учитель</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color w:val="FFFFFF" w:themeColor="background1"/>
          <w:szCs w:val="36"/>
          <w:highlight w:val="black"/>
        </w:rPr>
        <w:t>2) наставник, воспитатель</w:t>
      </w: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r w:rsidRPr="009615EA">
        <w:rPr>
          <w:rFonts w:cs="Arial"/>
          <w:b/>
          <w:color w:val="FFFFFF" w:themeColor="background1"/>
          <w:szCs w:val="36"/>
          <w:highlight w:val="black"/>
          <w:bdr w:val="none" w:sz="0" w:space="0" w:color="auto" w:frame="1"/>
          <w:lang w:val="en-US"/>
        </w:rPr>
        <w:lastRenderedPageBreak/>
        <w:t>WAIST</w:t>
      </w:r>
      <w:r w:rsidRPr="009615EA">
        <w:rPr>
          <w:rFonts w:cs="Arial"/>
          <w:b/>
          <w:color w:val="FFFFFF" w:themeColor="background1"/>
          <w:szCs w:val="36"/>
          <w:highlight w:val="black"/>
          <w:bdr w:val="none" w:sz="0" w:space="0" w:color="auto" w:frame="1"/>
        </w:rPr>
        <w:t xml:space="preserve"> ** [</w:t>
      </w:r>
      <w:r w:rsidRPr="009615EA">
        <w:rPr>
          <w:rStyle w:val="a5"/>
          <w:rFonts w:eastAsiaTheme="majorEastAsia" w:cs="Arial"/>
          <w:b/>
          <w:color w:val="FFFFFF" w:themeColor="background1"/>
          <w:spacing w:val="15"/>
          <w:szCs w:val="36"/>
          <w:highlight w:val="black"/>
          <w:bdr w:val="none" w:sz="0" w:space="0" w:color="auto" w:frame="1"/>
          <w:lang w:val="en-US"/>
        </w:rPr>
        <w:t>we</w:t>
      </w:r>
      <w:r w:rsidRPr="009615EA">
        <w:rPr>
          <w:rStyle w:val="a5"/>
          <w:rFonts w:eastAsiaTheme="majorEastAsia" w:cs="Arial"/>
          <w:b/>
          <w:color w:val="FFFFFF" w:themeColor="background1"/>
          <w:spacing w:val="15"/>
          <w:szCs w:val="36"/>
          <w:highlight w:val="black"/>
          <w:bdr w:val="none" w:sz="0" w:space="0" w:color="auto" w:frame="1"/>
        </w:rPr>
        <w:t>ɪ</w:t>
      </w:r>
      <w:r w:rsidRPr="009615EA">
        <w:rPr>
          <w:rStyle w:val="a5"/>
          <w:rFonts w:eastAsiaTheme="majorEastAsia" w:cs="Arial"/>
          <w:b/>
          <w:color w:val="FFFFFF" w:themeColor="background1"/>
          <w:spacing w:val="15"/>
          <w:szCs w:val="36"/>
          <w:highlight w:val="black"/>
          <w:bdr w:val="none" w:sz="0" w:space="0" w:color="auto" w:frame="1"/>
          <w:lang w:val="en-US"/>
        </w:rPr>
        <w:t>st</w:t>
      </w:r>
      <w:r w:rsidRPr="009615EA">
        <w:rPr>
          <w:rStyle w:val="a5"/>
          <w:rFonts w:eastAsiaTheme="majorEastAsia" w:cs="Arial"/>
          <w:b/>
          <w:color w:val="FFFFFF" w:themeColor="background1"/>
          <w:spacing w:val="15"/>
          <w:szCs w:val="36"/>
          <w:highlight w:val="black"/>
          <w:bdr w:val="none" w:sz="0" w:space="0" w:color="auto" w:frame="1"/>
        </w:rPr>
        <w:t>]</w:t>
      </w:r>
    </w:p>
    <w:p w:rsidR="00631261" w:rsidRPr="009615EA" w:rsidRDefault="00631261" w:rsidP="004F7301">
      <w:pPr>
        <w:shd w:val="clear" w:color="auto" w:fill="000000" w:themeFill="text1"/>
        <w:rPr>
          <w:rFonts w:cs="Arial"/>
          <w:color w:val="FFFFFF" w:themeColor="background1"/>
          <w:szCs w:val="36"/>
          <w:highlight w:val="black"/>
        </w:rPr>
      </w:pPr>
      <w:bookmarkStart w:id="11" w:name="_Toc516074255"/>
      <w:r w:rsidRPr="009615EA">
        <w:rPr>
          <w:rStyle w:val="10"/>
          <w:rFonts w:eastAsiaTheme="minorHAnsi" w:cs="Arial"/>
          <w:b w:val="0"/>
          <w:i/>
          <w:color w:val="FFFFFF" w:themeColor="background1"/>
          <w:sz w:val="36"/>
          <w:szCs w:val="36"/>
          <w:highlight w:val="black"/>
          <w:bdr w:val="none" w:sz="0" w:space="0" w:color="auto" w:frame="1"/>
        </w:rPr>
        <w:t>сущ.</w:t>
      </w:r>
      <w:bookmarkEnd w:id="11"/>
      <w:r w:rsidRPr="009615EA">
        <w:rPr>
          <w:rStyle w:val="10"/>
          <w:rFonts w:eastAsiaTheme="minorHAnsi" w:cs="Arial"/>
          <w:color w:val="FFFFFF" w:themeColor="background1"/>
          <w:sz w:val="36"/>
          <w:szCs w:val="36"/>
          <w:highlight w:val="black"/>
          <w:bdr w:val="none" w:sz="0" w:space="0" w:color="auto" w:frame="1"/>
        </w:rPr>
        <w:t xml:space="preserve"> </w:t>
      </w:r>
      <w:r w:rsidRPr="009615EA">
        <w:rPr>
          <w:rStyle w:val="2enci"/>
          <w:rFonts w:cs="Arial"/>
          <w:color w:val="FFFFFF" w:themeColor="background1"/>
          <w:szCs w:val="36"/>
          <w:highlight w:val="black"/>
          <w:bdr w:val="none" w:sz="0" w:space="0" w:color="auto" w:frame="1"/>
        </w:rPr>
        <w:t>талия</w:t>
      </w:r>
    </w:p>
    <w:p w:rsidR="00631261" w:rsidRPr="009615EA" w:rsidRDefault="00631261" w:rsidP="004F7301">
      <w:pPr>
        <w:shd w:val="clear" w:color="auto" w:fill="000000" w:themeFill="text1"/>
        <w:rPr>
          <w:rFonts w:cs="Arial"/>
          <w:color w:val="FFFFFF" w:themeColor="background1"/>
          <w:szCs w:val="36"/>
          <w:highlight w:val="black"/>
        </w:rPr>
      </w:pPr>
    </w:p>
    <w:p w:rsidR="00631261" w:rsidRPr="009615EA" w:rsidRDefault="00631261" w:rsidP="004F7301">
      <w:pPr>
        <w:shd w:val="clear" w:color="auto" w:fill="000000" w:themeFill="text1"/>
        <w:rPr>
          <w:rFonts w:cs="Arial"/>
          <w:color w:val="FFFFFF" w:themeColor="background1"/>
          <w:szCs w:val="36"/>
          <w:highlight w:val="black"/>
        </w:rPr>
      </w:pPr>
    </w:p>
    <w:p w:rsidR="00631261" w:rsidRPr="009615EA" w:rsidRDefault="00631261" w:rsidP="004F7301">
      <w:pPr>
        <w:shd w:val="clear" w:color="auto" w:fill="000000" w:themeFill="text1"/>
        <w:rPr>
          <w:rFonts w:cs="Arial"/>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r w:rsidRPr="009615EA">
        <w:rPr>
          <w:rFonts w:cs="Arial"/>
          <w:b/>
          <w:color w:val="FFFFFF" w:themeColor="background1"/>
          <w:szCs w:val="36"/>
          <w:highlight w:val="black"/>
          <w:bdr w:val="none" w:sz="0" w:space="0" w:color="auto" w:frame="1"/>
          <w:lang w:val="en-US"/>
        </w:rPr>
        <w:t>WAISTCOAT</w:t>
      </w:r>
      <w:r w:rsidRPr="009615EA">
        <w:rPr>
          <w:rFonts w:cs="Arial"/>
          <w:b/>
          <w:color w:val="FFFFFF" w:themeColor="background1"/>
          <w:szCs w:val="36"/>
          <w:highlight w:val="black"/>
          <w:bdr w:val="none" w:sz="0" w:space="0" w:color="auto" w:frame="1"/>
        </w:rPr>
        <w:t xml:space="preserve"> ** [</w:t>
      </w:r>
      <w:r w:rsidRPr="009615EA">
        <w:rPr>
          <w:rStyle w:val="a5"/>
          <w:rFonts w:eastAsiaTheme="majorEastAsia" w:cs="Arial"/>
          <w:b/>
          <w:color w:val="FFFFFF" w:themeColor="background1"/>
          <w:spacing w:val="15"/>
          <w:szCs w:val="36"/>
          <w:highlight w:val="black"/>
          <w:bdr w:val="none" w:sz="0" w:space="0" w:color="auto" w:frame="1"/>
        </w:rPr>
        <w:t>'</w:t>
      </w:r>
      <w:r w:rsidRPr="009615EA">
        <w:rPr>
          <w:rStyle w:val="a5"/>
          <w:rFonts w:eastAsiaTheme="majorEastAsia" w:cs="Arial"/>
          <w:b/>
          <w:color w:val="FFFFFF" w:themeColor="background1"/>
          <w:spacing w:val="15"/>
          <w:szCs w:val="36"/>
          <w:highlight w:val="black"/>
          <w:bdr w:val="none" w:sz="0" w:space="0" w:color="auto" w:frame="1"/>
          <w:lang w:val="en-US"/>
        </w:rPr>
        <w:t>we</w:t>
      </w:r>
      <w:r w:rsidRPr="009615EA">
        <w:rPr>
          <w:rStyle w:val="a5"/>
          <w:rFonts w:eastAsiaTheme="majorEastAsia" w:cs="Arial"/>
          <w:b/>
          <w:color w:val="FFFFFF" w:themeColor="background1"/>
          <w:spacing w:val="15"/>
          <w:szCs w:val="36"/>
          <w:highlight w:val="black"/>
          <w:bdr w:val="none" w:sz="0" w:space="0" w:color="auto" w:frame="1"/>
        </w:rPr>
        <w:t>ɪ</w:t>
      </w:r>
      <w:r w:rsidRPr="009615EA">
        <w:rPr>
          <w:rStyle w:val="a5"/>
          <w:rFonts w:eastAsiaTheme="majorEastAsia" w:cs="Arial"/>
          <w:b/>
          <w:color w:val="FFFFFF" w:themeColor="background1"/>
          <w:spacing w:val="15"/>
          <w:szCs w:val="36"/>
          <w:highlight w:val="black"/>
          <w:bdr w:val="none" w:sz="0" w:space="0" w:color="auto" w:frame="1"/>
          <w:lang w:val="en-US"/>
        </w:rPr>
        <w:t>stk</w:t>
      </w:r>
      <w:r w:rsidRPr="009615EA">
        <w:rPr>
          <w:rStyle w:val="a5"/>
          <w:rFonts w:eastAsiaTheme="majorEastAsia" w:cs="Arial"/>
          <w:b/>
          <w:color w:val="FFFFFF" w:themeColor="background1"/>
          <w:spacing w:val="15"/>
          <w:szCs w:val="36"/>
          <w:highlight w:val="black"/>
          <w:bdr w:val="none" w:sz="0" w:space="0" w:color="auto" w:frame="1"/>
        </w:rPr>
        <w:t>ə</w:t>
      </w:r>
      <w:r w:rsidRPr="009615EA">
        <w:rPr>
          <w:rStyle w:val="a5"/>
          <w:rFonts w:eastAsiaTheme="majorEastAsia" w:cs="Arial"/>
          <w:b/>
          <w:color w:val="FFFFFF" w:themeColor="background1"/>
          <w:spacing w:val="15"/>
          <w:szCs w:val="36"/>
          <w:highlight w:val="black"/>
          <w:bdr w:val="none" w:sz="0" w:space="0" w:color="auto" w:frame="1"/>
          <w:lang w:val="en-US"/>
        </w:rPr>
        <w:t>ut</w:t>
      </w:r>
      <w:r w:rsidRPr="009615EA">
        <w:rPr>
          <w:rStyle w:val="a5"/>
          <w:rFonts w:eastAsiaTheme="majorEastAsia" w:cs="Arial"/>
          <w:b/>
          <w:color w:val="FFFFFF" w:themeColor="background1"/>
          <w:spacing w:val="15"/>
          <w:szCs w:val="36"/>
          <w:highlight w:val="black"/>
          <w:bdr w:val="none" w:sz="0" w:space="0" w:color="auto" w:frame="1"/>
        </w:rPr>
        <w:t>]</w:t>
      </w:r>
    </w:p>
    <w:p w:rsidR="00631261" w:rsidRPr="009615EA" w:rsidRDefault="00631261" w:rsidP="004F7301">
      <w:pPr>
        <w:shd w:val="clear" w:color="auto" w:fill="000000" w:themeFill="text1"/>
        <w:rPr>
          <w:rFonts w:cs="Arial"/>
          <w:color w:val="FFFFFF" w:themeColor="background1"/>
          <w:szCs w:val="36"/>
          <w:highlight w:val="black"/>
        </w:rPr>
      </w:pPr>
      <w:bookmarkStart w:id="12" w:name="_Toc516074253"/>
      <w:r w:rsidRPr="009615EA">
        <w:rPr>
          <w:rStyle w:val="10"/>
          <w:rFonts w:eastAsiaTheme="minorHAnsi" w:cs="Arial"/>
          <w:b w:val="0"/>
          <w:i/>
          <w:color w:val="FFFFFF" w:themeColor="background1"/>
          <w:sz w:val="36"/>
          <w:szCs w:val="36"/>
          <w:highlight w:val="black"/>
          <w:bdr w:val="none" w:sz="0" w:space="0" w:color="auto" w:frame="1"/>
        </w:rPr>
        <w:t>сущ.</w:t>
      </w:r>
      <w:bookmarkEnd w:id="12"/>
      <w:r w:rsidRPr="009615EA">
        <w:rPr>
          <w:rStyle w:val="10"/>
          <w:rFonts w:eastAsiaTheme="minorHAnsi" w:cs="Arial"/>
          <w:color w:val="FFFFFF" w:themeColor="background1"/>
          <w:sz w:val="36"/>
          <w:szCs w:val="36"/>
          <w:highlight w:val="black"/>
          <w:bdr w:val="none" w:sz="0" w:space="0" w:color="auto" w:frame="1"/>
        </w:rPr>
        <w:t xml:space="preserve"> </w:t>
      </w:r>
      <w:r w:rsidRPr="009615EA">
        <w:rPr>
          <w:rStyle w:val="2enci"/>
          <w:rFonts w:cs="Arial"/>
          <w:color w:val="FFFFFF" w:themeColor="background1"/>
          <w:szCs w:val="36"/>
          <w:highlight w:val="black"/>
          <w:bdr w:val="none" w:sz="0" w:space="0" w:color="auto" w:frame="1"/>
        </w:rPr>
        <w:t>жилет</w:t>
      </w:r>
    </w:p>
    <w:p w:rsidR="00631261" w:rsidRPr="009615EA" w:rsidRDefault="00631261" w:rsidP="004F7301">
      <w:pPr>
        <w:shd w:val="clear" w:color="auto" w:fill="000000" w:themeFill="text1"/>
        <w:rPr>
          <w:rFonts w:cs="Arial"/>
          <w:color w:val="FFFFFF" w:themeColor="background1"/>
          <w:szCs w:val="36"/>
          <w:highlight w:val="black"/>
        </w:rPr>
      </w:pPr>
      <w:bookmarkStart w:id="13" w:name="_Toc516074254"/>
      <w:r w:rsidRPr="009615EA">
        <w:rPr>
          <w:rStyle w:val="10"/>
          <w:rFonts w:eastAsiaTheme="minorHAnsi" w:cs="Arial"/>
          <w:color w:val="FFFFFF" w:themeColor="background1"/>
          <w:sz w:val="36"/>
          <w:szCs w:val="36"/>
          <w:highlight w:val="black"/>
          <w:bdr w:val="none" w:sz="0" w:space="0" w:color="auto" w:frame="1"/>
        </w:rPr>
        <w:t>ист.</w:t>
      </w:r>
      <w:bookmarkEnd w:id="13"/>
      <w:r w:rsidRPr="009615EA">
        <w:rPr>
          <w:rStyle w:val="10"/>
          <w:rFonts w:eastAsiaTheme="minorHAnsi" w:cs="Arial"/>
          <w:color w:val="FFFFFF" w:themeColor="background1"/>
          <w:sz w:val="36"/>
          <w:szCs w:val="36"/>
          <w:highlight w:val="black"/>
          <w:bdr w:val="none" w:sz="0" w:space="0" w:color="auto" w:frame="1"/>
        </w:rPr>
        <w:t xml:space="preserve"> </w:t>
      </w:r>
      <w:r w:rsidRPr="009615EA">
        <w:rPr>
          <w:rStyle w:val="2enci"/>
          <w:rFonts w:cs="Arial"/>
          <w:color w:val="FFFFFF" w:themeColor="background1"/>
          <w:szCs w:val="36"/>
          <w:highlight w:val="black"/>
          <w:bdr w:val="none" w:sz="0" w:space="0" w:color="auto" w:frame="1"/>
        </w:rPr>
        <w:t>камзол</w:t>
      </w: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r w:rsidRPr="009615EA">
        <w:rPr>
          <w:rFonts w:cs="Arial"/>
          <w:b/>
          <w:color w:val="FFFFFF" w:themeColor="background1"/>
          <w:szCs w:val="36"/>
          <w:highlight w:val="black"/>
          <w:lang w:val="en-US"/>
        </w:rPr>
        <w:t>UNETHICAL</w:t>
      </w:r>
      <w:r w:rsidRPr="009615EA">
        <w:rPr>
          <w:rFonts w:cs="Arial"/>
          <w:b/>
          <w:color w:val="FFFFFF" w:themeColor="background1"/>
          <w:szCs w:val="36"/>
          <w:highlight w:val="black"/>
        </w:rPr>
        <w:t xml:space="preserve"> ** [</w:t>
      </w:r>
      <w:r w:rsidRPr="009615EA">
        <w:rPr>
          <w:rFonts w:cs="Arial"/>
          <w:b/>
          <w:color w:val="FFFFFF" w:themeColor="background1"/>
          <w:spacing w:val="15"/>
          <w:szCs w:val="36"/>
          <w:highlight w:val="black"/>
          <w:shd w:val="clear" w:color="auto" w:fill="FFFFFF"/>
        </w:rPr>
        <w:t>ʌ</w:t>
      </w:r>
      <w:r w:rsidRPr="009615EA">
        <w:rPr>
          <w:rFonts w:cs="Arial"/>
          <w:b/>
          <w:color w:val="FFFFFF" w:themeColor="background1"/>
          <w:spacing w:val="15"/>
          <w:szCs w:val="36"/>
          <w:highlight w:val="black"/>
          <w:shd w:val="clear" w:color="auto" w:fill="FFFFFF"/>
          <w:lang w:val="en-US"/>
        </w:rPr>
        <w:t>n</w:t>
      </w:r>
      <w:r w:rsidRPr="009615EA">
        <w:rPr>
          <w:rFonts w:cs="Arial"/>
          <w:b/>
          <w:color w:val="FFFFFF" w:themeColor="background1"/>
          <w:spacing w:val="15"/>
          <w:szCs w:val="36"/>
          <w:highlight w:val="black"/>
          <w:shd w:val="clear" w:color="auto" w:fill="FFFFFF"/>
        </w:rPr>
        <w:t>'</w:t>
      </w:r>
      <w:r w:rsidRPr="009615EA">
        <w:rPr>
          <w:rFonts w:cs="Arial"/>
          <w:b/>
          <w:color w:val="FFFFFF" w:themeColor="background1"/>
          <w:spacing w:val="15"/>
          <w:szCs w:val="36"/>
          <w:highlight w:val="black"/>
          <w:shd w:val="clear" w:color="auto" w:fill="FFFFFF"/>
          <w:lang w:val="en-US"/>
        </w:rPr>
        <w:t>e</w:t>
      </w:r>
      <w:r w:rsidRPr="009615EA">
        <w:rPr>
          <w:rFonts w:cs="Arial"/>
          <w:b/>
          <w:color w:val="FFFFFF" w:themeColor="background1"/>
          <w:spacing w:val="15"/>
          <w:szCs w:val="36"/>
          <w:highlight w:val="black"/>
          <w:shd w:val="clear" w:color="auto" w:fill="FFFFFF"/>
        </w:rPr>
        <w:t>θɪ</w:t>
      </w:r>
      <w:r w:rsidRPr="009615EA">
        <w:rPr>
          <w:rFonts w:cs="Arial"/>
          <w:b/>
          <w:color w:val="FFFFFF" w:themeColor="background1"/>
          <w:spacing w:val="15"/>
          <w:szCs w:val="36"/>
          <w:highlight w:val="black"/>
          <w:shd w:val="clear" w:color="auto" w:fill="FFFFFF"/>
          <w:lang w:val="en-US"/>
        </w:rPr>
        <w:t>k</w:t>
      </w:r>
      <w:r w:rsidRPr="009615EA">
        <w:rPr>
          <w:rFonts w:cs="Arial"/>
          <w:b/>
          <w:color w:val="FFFFFF" w:themeColor="background1"/>
          <w:spacing w:val="15"/>
          <w:szCs w:val="36"/>
          <w:highlight w:val="black"/>
          <w:shd w:val="clear" w:color="auto" w:fill="FFFFFF"/>
        </w:rPr>
        <w:t>(ə)</w:t>
      </w:r>
      <w:r w:rsidRPr="009615EA">
        <w:rPr>
          <w:rFonts w:cs="Arial"/>
          <w:b/>
          <w:color w:val="FFFFFF" w:themeColor="background1"/>
          <w:spacing w:val="15"/>
          <w:szCs w:val="36"/>
          <w:highlight w:val="black"/>
          <w:shd w:val="clear" w:color="auto" w:fill="FFFFFF"/>
          <w:lang w:val="en-US"/>
        </w:rPr>
        <w:t>l</w:t>
      </w:r>
      <w:r w:rsidRPr="009615EA">
        <w:rPr>
          <w:rFonts w:cs="Arial"/>
          <w:b/>
          <w:color w:val="FFFFFF" w:themeColor="background1"/>
          <w:szCs w:val="36"/>
          <w:highlight w:val="black"/>
        </w:rPr>
        <w:t>]</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b/>
          <w:i/>
          <w:color w:val="FFFFFF" w:themeColor="background1"/>
          <w:szCs w:val="36"/>
          <w:highlight w:val="black"/>
        </w:rPr>
        <w:t>Прил.</w:t>
      </w:r>
      <w:r w:rsidRPr="009615EA">
        <w:rPr>
          <w:rFonts w:cs="Arial"/>
          <w:color w:val="FFFFFF" w:themeColor="background1"/>
          <w:szCs w:val="36"/>
          <w:highlight w:val="black"/>
        </w:rPr>
        <w:t xml:space="preserve"> Неэтичный, аморальный, безнравственный</w:t>
      </w: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r w:rsidRPr="009615EA">
        <w:rPr>
          <w:rFonts w:cs="Arial"/>
          <w:b/>
          <w:color w:val="FFFFFF" w:themeColor="background1"/>
          <w:szCs w:val="36"/>
          <w:highlight w:val="black"/>
          <w:lang w:val="en-US"/>
        </w:rPr>
        <w:t>SUNTAN</w:t>
      </w:r>
      <w:r w:rsidRPr="009615EA">
        <w:rPr>
          <w:rFonts w:cs="Arial"/>
          <w:b/>
          <w:color w:val="FFFFFF" w:themeColor="background1"/>
          <w:szCs w:val="36"/>
          <w:highlight w:val="black"/>
        </w:rPr>
        <w:t xml:space="preserve"> ** [ʹ</w:t>
      </w:r>
      <w:r w:rsidRPr="009615EA">
        <w:rPr>
          <w:rFonts w:cs="Arial"/>
          <w:b/>
          <w:color w:val="FFFFFF" w:themeColor="background1"/>
          <w:szCs w:val="36"/>
          <w:highlight w:val="black"/>
          <w:lang w:val="en-US"/>
        </w:rPr>
        <w:t>s</w:t>
      </w:r>
      <w:r w:rsidRPr="009615EA">
        <w:rPr>
          <w:rFonts w:cs="Arial"/>
          <w:b/>
          <w:color w:val="FFFFFF" w:themeColor="background1"/>
          <w:szCs w:val="36"/>
          <w:highlight w:val="black"/>
        </w:rPr>
        <w:t>ʌ</w:t>
      </w:r>
      <w:r w:rsidRPr="009615EA">
        <w:rPr>
          <w:rFonts w:cs="Arial"/>
          <w:b/>
          <w:color w:val="FFFFFF" w:themeColor="background1"/>
          <w:szCs w:val="36"/>
          <w:highlight w:val="black"/>
          <w:lang w:val="en-US"/>
        </w:rPr>
        <w:t>nt</w:t>
      </w:r>
      <w:r w:rsidRPr="009615EA">
        <w:rPr>
          <w:rFonts w:cs="Arial"/>
          <w:b/>
          <w:color w:val="FFFFFF" w:themeColor="background1"/>
          <w:szCs w:val="36"/>
          <w:highlight w:val="black"/>
        </w:rPr>
        <w:t>æ</w:t>
      </w:r>
      <w:r w:rsidRPr="009615EA">
        <w:rPr>
          <w:rFonts w:cs="Arial"/>
          <w:b/>
          <w:color w:val="FFFFFF" w:themeColor="background1"/>
          <w:szCs w:val="36"/>
          <w:highlight w:val="black"/>
          <w:lang w:val="en-US"/>
        </w:rPr>
        <w:t>n</w:t>
      </w:r>
      <w:r w:rsidRPr="009615EA">
        <w:rPr>
          <w:rFonts w:cs="Arial"/>
          <w:b/>
          <w:color w:val="FFFFFF" w:themeColor="background1"/>
          <w:szCs w:val="36"/>
          <w:highlight w:val="black"/>
        </w:rPr>
        <w:t>]</w:t>
      </w:r>
      <w:r w:rsidRPr="009615EA">
        <w:rPr>
          <w:rFonts w:cs="Arial"/>
          <w:b/>
          <w:color w:val="FFFFFF" w:themeColor="background1"/>
          <w:szCs w:val="36"/>
          <w:highlight w:val="black"/>
          <w:lang w:val="en-US"/>
        </w:rPr>
        <w:t> n</w:t>
      </w:r>
    </w:p>
    <w:p w:rsidR="00631261" w:rsidRPr="009615EA" w:rsidRDefault="00631261" w:rsidP="004F7301">
      <w:pPr>
        <w:shd w:val="clear" w:color="auto" w:fill="000000" w:themeFill="text1"/>
        <w:rPr>
          <w:rFonts w:cs="Arial"/>
          <w:color w:val="FFFFFF" w:themeColor="background1"/>
          <w:szCs w:val="36"/>
          <w:highlight w:val="black"/>
          <w:lang w:val="en-US"/>
        </w:rPr>
      </w:pPr>
      <w:r w:rsidRPr="009615EA">
        <w:rPr>
          <w:rFonts w:cs="Arial"/>
          <w:color w:val="FFFFFF" w:themeColor="background1"/>
          <w:szCs w:val="36"/>
          <w:highlight w:val="black"/>
          <w:lang w:val="en-US"/>
        </w:rPr>
        <w:t xml:space="preserve">1. </w:t>
      </w:r>
      <w:r w:rsidRPr="009615EA">
        <w:rPr>
          <w:rFonts w:cs="Arial"/>
          <w:color w:val="FFFFFF" w:themeColor="background1"/>
          <w:szCs w:val="36"/>
          <w:highlight w:val="black"/>
        </w:rPr>
        <w:t>загар</w:t>
      </w:r>
    </w:p>
    <w:p w:rsidR="00631261" w:rsidRPr="009615EA" w:rsidRDefault="00631261" w:rsidP="004F7301">
      <w:pPr>
        <w:pStyle w:val="a7"/>
        <w:numPr>
          <w:ilvl w:val="0"/>
          <w:numId w:val="7"/>
        </w:numPr>
        <w:shd w:val="clear" w:color="auto" w:fill="000000" w:themeFill="text1"/>
        <w:rPr>
          <w:rFonts w:cs="Arial"/>
          <w:i/>
          <w:color w:val="FFFFFF" w:themeColor="background1"/>
          <w:szCs w:val="36"/>
          <w:highlight w:val="black"/>
          <w:lang w:val="en-US"/>
        </w:rPr>
      </w:pPr>
      <w:r w:rsidRPr="009615EA">
        <w:rPr>
          <w:rFonts w:cs="Arial"/>
          <w:i/>
          <w:color w:val="FFFFFF" w:themeColor="background1"/>
          <w:szCs w:val="36"/>
          <w:highlight w:val="black"/>
          <w:lang w:val="en-US"/>
        </w:rPr>
        <w:t xml:space="preserve">to get a ~ - </w:t>
      </w:r>
      <w:r w:rsidRPr="009615EA">
        <w:rPr>
          <w:rFonts w:cs="Arial"/>
          <w:i/>
          <w:color w:val="FFFFFF" w:themeColor="background1"/>
          <w:szCs w:val="36"/>
          <w:highlight w:val="black"/>
        </w:rPr>
        <w:t>загореть</w:t>
      </w:r>
    </w:p>
    <w:p w:rsidR="00631261" w:rsidRPr="009615EA" w:rsidRDefault="00631261" w:rsidP="004F7301">
      <w:pPr>
        <w:pStyle w:val="a7"/>
        <w:numPr>
          <w:ilvl w:val="0"/>
          <w:numId w:val="7"/>
        </w:numPr>
        <w:shd w:val="clear" w:color="auto" w:fill="000000" w:themeFill="text1"/>
        <w:rPr>
          <w:rFonts w:cs="Arial"/>
          <w:i/>
          <w:color w:val="FFFFFF" w:themeColor="background1"/>
          <w:szCs w:val="36"/>
          <w:highlight w:val="black"/>
        </w:rPr>
      </w:pPr>
      <w:r w:rsidRPr="009615EA">
        <w:rPr>
          <w:rFonts w:cs="Arial"/>
          <w:i/>
          <w:color w:val="FFFFFF" w:themeColor="background1"/>
          <w:szCs w:val="36"/>
          <w:highlight w:val="black"/>
        </w:rPr>
        <w:t>~ lotion - лосьон для загара</w:t>
      </w:r>
    </w:p>
    <w:p w:rsidR="00631261" w:rsidRPr="009615EA" w:rsidRDefault="00631261" w:rsidP="004F7301">
      <w:pPr>
        <w:pStyle w:val="a7"/>
        <w:numPr>
          <w:ilvl w:val="0"/>
          <w:numId w:val="7"/>
        </w:numPr>
        <w:shd w:val="clear" w:color="auto" w:fill="000000" w:themeFill="text1"/>
        <w:rPr>
          <w:rFonts w:cs="Arial"/>
          <w:i/>
          <w:color w:val="FFFFFF" w:themeColor="background1"/>
          <w:szCs w:val="36"/>
          <w:highlight w:val="black"/>
        </w:rPr>
      </w:pPr>
      <w:r w:rsidRPr="009615EA">
        <w:rPr>
          <w:rFonts w:cs="Arial"/>
          <w:i/>
          <w:color w:val="FFFFFF" w:themeColor="background1"/>
          <w:szCs w:val="36"/>
          <w:highlight w:val="black"/>
        </w:rPr>
        <w:t>~ oil - масло, предохраняющее от солнечного ожога</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b/>
          <w:i/>
          <w:color w:val="FFFFFF" w:themeColor="background1"/>
          <w:szCs w:val="36"/>
          <w:highlight w:val="black"/>
        </w:rPr>
        <w:t>ПРИЛ.</w:t>
      </w:r>
      <w:r w:rsidRPr="009615EA">
        <w:rPr>
          <w:rFonts w:cs="Arial"/>
          <w:color w:val="FFFFFF" w:themeColor="background1"/>
          <w:szCs w:val="36"/>
          <w:highlight w:val="black"/>
        </w:rPr>
        <w:t xml:space="preserve"> загорелый</w:t>
      </w: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r w:rsidRPr="009615EA">
        <w:rPr>
          <w:rFonts w:cs="Arial"/>
          <w:b/>
          <w:color w:val="FFFFFF" w:themeColor="background1"/>
          <w:szCs w:val="36"/>
          <w:highlight w:val="black"/>
          <w:lang w:val="en-US"/>
        </w:rPr>
        <w:t>UNABLE</w:t>
      </w:r>
      <w:r w:rsidRPr="009615EA">
        <w:rPr>
          <w:rFonts w:cs="Arial"/>
          <w:b/>
          <w:color w:val="FFFFFF" w:themeColor="background1"/>
          <w:szCs w:val="36"/>
          <w:highlight w:val="black"/>
        </w:rPr>
        <w:t xml:space="preserve"> ** </w:t>
      </w:r>
      <w:r w:rsidRPr="009615EA">
        <w:rPr>
          <w:rStyle w:val="2enci"/>
          <w:rFonts w:cs="Arial"/>
          <w:b/>
          <w:color w:val="FFFFFF" w:themeColor="background1"/>
          <w:spacing w:val="15"/>
          <w:szCs w:val="36"/>
          <w:highlight w:val="black"/>
          <w:bdr w:val="none" w:sz="0" w:space="0" w:color="auto" w:frame="1"/>
          <w:shd w:val="clear" w:color="auto" w:fill="FFFFFF"/>
        </w:rPr>
        <w:t>[ʌn'eɪbl]</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b/>
          <w:i/>
          <w:color w:val="FFFFFF" w:themeColor="background1"/>
          <w:szCs w:val="36"/>
          <w:highlight w:val="black"/>
        </w:rPr>
        <w:t>Прил.</w:t>
      </w:r>
      <w:r w:rsidRPr="009615EA">
        <w:rPr>
          <w:rFonts w:cs="Arial"/>
          <w:color w:val="FFFFFF" w:themeColor="background1"/>
          <w:szCs w:val="36"/>
          <w:highlight w:val="black"/>
        </w:rPr>
        <w:t xml:space="preserve"> неспособный, беспомощный, слабый, бессильный</w:t>
      </w: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r w:rsidRPr="009615EA">
        <w:rPr>
          <w:rFonts w:cs="Arial"/>
          <w:b/>
          <w:color w:val="FFFFFF" w:themeColor="background1"/>
          <w:szCs w:val="36"/>
          <w:highlight w:val="black"/>
          <w:lang w:val="en-US"/>
        </w:rPr>
        <w:t>TUNA</w:t>
      </w:r>
      <w:r w:rsidRPr="009615EA">
        <w:rPr>
          <w:rFonts w:cs="Arial"/>
          <w:b/>
          <w:color w:val="FFFFFF" w:themeColor="background1"/>
          <w:szCs w:val="36"/>
          <w:highlight w:val="black"/>
        </w:rPr>
        <w:t xml:space="preserve"> [</w:t>
      </w:r>
      <w:r w:rsidRPr="009615EA">
        <w:rPr>
          <w:rFonts w:cs="Arial"/>
          <w:b/>
          <w:color w:val="FFFFFF" w:themeColor="background1"/>
          <w:spacing w:val="15"/>
          <w:szCs w:val="36"/>
          <w:highlight w:val="black"/>
          <w:shd w:val="clear" w:color="auto" w:fill="FFFFFF"/>
        </w:rPr>
        <w:t>'tjuːnə</w:t>
      </w:r>
      <w:r w:rsidRPr="009615EA">
        <w:rPr>
          <w:rFonts w:cs="Arial"/>
          <w:b/>
          <w:color w:val="FFFFFF" w:themeColor="background1"/>
          <w:szCs w:val="36"/>
          <w:highlight w:val="black"/>
        </w:rPr>
        <w:t>]</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b/>
          <w:color w:val="FFFFFF" w:themeColor="background1"/>
          <w:szCs w:val="36"/>
          <w:highlight w:val="black"/>
        </w:rPr>
        <w:t>Сущ.</w:t>
      </w:r>
      <w:r w:rsidRPr="009615EA">
        <w:rPr>
          <w:rFonts w:cs="Arial"/>
          <w:color w:val="FFFFFF" w:themeColor="background1"/>
          <w:szCs w:val="36"/>
          <w:highlight w:val="black"/>
        </w:rPr>
        <w:t xml:space="preserve"> тунец</w:t>
      </w: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rPr>
          <w:rFonts w:cs="Arial"/>
          <w:color w:val="FFFFFF" w:themeColor="background1"/>
          <w:szCs w:val="36"/>
          <w:highlight w:val="black"/>
        </w:rPr>
      </w:pPr>
    </w:p>
    <w:p w:rsidR="00631261" w:rsidRPr="009615EA" w:rsidRDefault="00631261" w:rsidP="004F7301">
      <w:pPr>
        <w:shd w:val="clear" w:color="auto" w:fill="000000" w:themeFill="text1"/>
        <w:rPr>
          <w:rFonts w:cs="Arial"/>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r w:rsidRPr="009615EA">
        <w:rPr>
          <w:rFonts w:cs="Arial"/>
          <w:b/>
          <w:color w:val="FFFFFF" w:themeColor="background1"/>
          <w:szCs w:val="36"/>
          <w:highlight w:val="black"/>
          <w:lang w:val="en-US"/>
        </w:rPr>
        <w:t>USUAL</w:t>
      </w:r>
      <w:r w:rsidRPr="009615EA">
        <w:rPr>
          <w:rFonts w:cs="Arial"/>
          <w:b/>
          <w:color w:val="FFFFFF" w:themeColor="background1"/>
          <w:szCs w:val="36"/>
          <w:highlight w:val="black"/>
        </w:rPr>
        <w:t xml:space="preserve"> ** [</w:t>
      </w:r>
      <w:r w:rsidRPr="009615EA">
        <w:rPr>
          <w:rFonts w:cs="Arial"/>
          <w:b/>
          <w:color w:val="FFFFFF" w:themeColor="background1"/>
          <w:spacing w:val="15"/>
          <w:szCs w:val="36"/>
          <w:highlight w:val="black"/>
          <w:shd w:val="clear" w:color="auto" w:fill="FFFFFF"/>
        </w:rPr>
        <w:t>'juːʒ(ə)l]</w:t>
      </w:r>
    </w:p>
    <w:p w:rsidR="00631261" w:rsidRPr="009615EA" w:rsidRDefault="00631261" w:rsidP="004F7301">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9615EA">
        <w:rPr>
          <w:rStyle w:val="24ccn"/>
          <w:rFonts w:ascii="Arial" w:hAnsi="Arial" w:cs="Arial"/>
          <w:b/>
          <w:i/>
          <w:color w:val="FFFFFF" w:themeColor="background1"/>
          <w:sz w:val="36"/>
          <w:szCs w:val="36"/>
          <w:highlight w:val="black"/>
          <w:bdr w:val="none" w:sz="0" w:space="0" w:color="auto" w:frame="1"/>
        </w:rPr>
        <w:t>ПРИЛ.</w:t>
      </w:r>
      <w:r w:rsidRPr="009615EA">
        <w:rPr>
          <w:rStyle w:val="24ccn"/>
          <w:rFonts w:ascii="Arial" w:hAnsi="Arial" w:cs="Arial"/>
          <w:color w:val="FFFFFF" w:themeColor="background1"/>
          <w:sz w:val="36"/>
          <w:szCs w:val="36"/>
          <w:highlight w:val="black"/>
          <w:bdr w:val="none" w:sz="0" w:space="0" w:color="auto" w:frame="1"/>
        </w:rPr>
        <w:t xml:space="preserve"> </w:t>
      </w:r>
      <w:r w:rsidRPr="009615EA">
        <w:rPr>
          <w:rStyle w:val="3zjig"/>
          <w:rFonts w:ascii="Arial" w:hAnsi="Arial" w:cs="Arial"/>
          <w:color w:val="FFFFFF" w:themeColor="background1"/>
          <w:sz w:val="36"/>
          <w:szCs w:val="36"/>
          <w:highlight w:val="black"/>
          <w:bdr w:val="none" w:sz="0" w:space="0" w:color="auto" w:frame="1"/>
        </w:rPr>
        <w:t>обыкновенный, обычный, привычный, обыденный</w:t>
      </w:r>
    </w:p>
    <w:p w:rsidR="00631261" w:rsidRPr="009615EA" w:rsidRDefault="00631261" w:rsidP="004F7301">
      <w:pPr>
        <w:pStyle w:val="a7"/>
        <w:numPr>
          <w:ilvl w:val="0"/>
          <w:numId w:val="8"/>
        </w:numPr>
        <w:shd w:val="clear" w:color="auto" w:fill="000000" w:themeFill="text1"/>
        <w:textAlignment w:val="baseline"/>
        <w:rPr>
          <w:rFonts w:cs="Arial"/>
          <w:i/>
          <w:color w:val="FFFFFF" w:themeColor="background1"/>
          <w:szCs w:val="36"/>
          <w:highlight w:val="black"/>
        </w:rPr>
      </w:pPr>
      <w:r w:rsidRPr="009615EA">
        <w:rPr>
          <w:rStyle w:val="3zjig"/>
          <w:rFonts w:cs="Arial"/>
          <w:i/>
          <w:color w:val="FFFFFF" w:themeColor="background1"/>
          <w:szCs w:val="36"/>
          <w:highlight w:val="black"/>
          <w:bdr w:val="none" w:sz="0" w:space="0" w:color="auto" w:frame="1"/>
        </w:rPr>
        <w:lastRenderedPageBreak/>
        <w:t>It's usual to ask for permission before visiting a class. — Перед тем как входить в класс, принято просить разрешения.</w:t>
      </w:r>
    </w:p>
    <w:p w:rsidR="00631261" w:rsidRPr="009615EA" w:rsidRDefault="00631261" w:rsidP="004F7301">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9615EA">
        <w:rPr>
          <w:rStyle w:val="24ccn"/>
          <w:rFonts w:ascii="Arial" w:hAnsi="Arial" w:cs="Arial"/>
          <w:b/>
          <w:i/>
          <w:color w:val="FFFFFF" w:themeColor="background1"/>
          <w:sz w:val="36"/>
          <w:szCs w:val="36"/>
          <w:highlight w:val="black"/>
          <w:bdr w:val="none" w:sz="0" w:space="0" w:color="auto" w:frame="1"/>
        </w:rPr>
        <w:t>СУЩ.</w:t>
      </w:r>
      <w:r w:rsidRPr="009615EA">
        <w:rPr>
          <w:rStyle w:val="24ccn"/>
          <w:rFonts w:ascii="Arial" w:hAnsi="Arial" w:cs="Arial"/>
          <w:color w:val="FFFFFF" w:themeColor="background1"/>
          <w:sz w:val="36"/>
          <w:szCs w:val="36"/>
          <w:highlight w:val="black"/>
          <w:bdr w:val="none" w:sz="0" w:space="0" w:color="auto" w:frame="1"/>
        </w:rPr>
        <w:t xml:space="preserve"> </w:t>
      </w:r>
      <w:r w:rsidRPr="009615EA">
        <w:rPr>
          <w:rStyle w:val="3zjig"/>
          <w:rFonts w:ascii="Arial" w:hAnsi="Arial" w:cs="Arial"/>
          <w:color w:val="FFFFFF" w:themeColor="background1"/>
          <w:sz w:val="36"/>
          <w:szCs w:val="36"/>
          <w:highlight w:val="black"/>
          <w:bdr w:val="none" w:sz="0" w:space="0" w:color="auto" w:frame="1"/>
        </w:rPr>
        <w:t>(the usual) то, что обычно принято (говорить, делать)</w:t>
      </w:r>
    </w:p>
    <w:p w:rsidR="00631261" w:rsidRPr="009615EA" w:rsidRDefault="00631261" w:rsidP="004F7301">
      <w:pPr>
        <w:shd w:val="clear" w:color="auto" w:fill="000000" w:themeFill="text1"/>
        <w:rPr>
          <w:rFonts w:cs="Arial"/>
          <w:color w:val="FFFFFF" w:themeColor="background1"/>
          <w:szCs w:val="36"/>
          <w:highlight w:val="black"/>
        </w:rPr>
      </w:pPr>
    </w:p>
    <w:p w:rsidR="00631261" w:rsidRPr="009615EA" w:rsidRDefault="00631261" w:rsidP="004F7301">
      <w:pPr>
        <w:shd w:val="clear" w:color="auto" w:fill="000000" w:themeFill="text1"/>
        <w:rPr>
          <w:rFonts w:cs="Arial"/>
          <w:color w:val="FFFFFF" w:themeColor="background1"/>
          <w:szCs w:val="36"/>
          <w:highlight w:val="black"/>
        </w:rPr>
      </w:pPr>
    </w:p>
    <w:p w:rsidR="00631261" w:rsidRPr="009615EA" w:rsidRDefault="00631261" w:rsidP="004F7301">
      <w:pPr>
        <w:shd w:val="clear" w:color="auto" w:fill="000000" w:themeFill="text1"/>
        <w:rPr>
          <w:rFonts w:cs="Arial"/>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lang w:val="en-US"/>
        </w:rPr>
      </w:pPr>
      <w:r w:rsidRPr="009615EA">
        <w:rPr>
          <w:rFonts w:cs="Arial"/>
          <w:b/>
          <w:color w:val="FFFFFF" w:themeColor="background1"/>
          <w:szCs w:val="36"/>
          <w:highlight w:val="black"/>
          <w:lang w:val="en-US"/>
        </w:rPr>
        <w:t>TEMPTATION  ** [temp</w:t>
      </w:r>
      <w:r w:rsidRPr="009615EA">
        <w:rPr>
          <w:rFonts w:cs="Arial"/>
          <w:b/>
          <w:color w:val="FFFFFF" w:themeColor="background1"/>
          <w:szCs w:val="36"/>
          <w:highlight w:val="black"/>
        </w:rPr>
        <w:t>ʹ</w:t>
      </w:r>
      <w:r w:rsidRPr="009615EA">
        <w:rPr>
          <w:rFonts w:cs="Arial"/>
          <w:b/>
          <w:color w:val="FFFFFF" w:themeColor="background1"/>
          <w:szCs w:val="36"/>
          <w:highlight w:val="black"/>
          <w:lang w:val="en-US"/>
        </w:rPr>
        <w:t>teıʃ(ə)n]</w:t>
      </w:r>
    </w:p>
    <w:p w:rsidR="00631261" w:rsidRPr="009615EA" w:rsidRDefault="00631261" w:rsidP="004F7301">
      <w:pPr>
        <w:shd w:val="clear" w:color="auto" w:fill="000000" w:themeFill="text1"/>
        <w:rPr>
          <w:rFonts w:cs="Arial"/>
          <w:color w:val="FFFFFF" w:themeColor="background1"/>
          <w:szCs w:val="36"/>
          <w:highlight w:val="black"/>
          <w:lang w:val="en-US"/>
        </w:rPr>
      </w:pPr>
      <w:r w:rsidRPr="009615EA">
        <w:rPr>
          <w:rFonts w:cs="Arial"/>
          <w:color w:val="FFFFFF" w:themeColor="background1"/>
          <w:szCs w:val="36"/>
          <w:highlight w:val="black"/>
          <w:lang w:val="en-US"/>
        </w:rPr>
        <w:t xml:space="preserve">1. </w:t>
      </w:r>
      <w:r w:rsidRPr="009615EA">
        <w:rPr>
          <w:rFonts w:cs="Arial"/>
          <w:color w:val="FFFFFF" w:themeColor="background1"/>
          <w:szCs w:val="36"/>
          <w:highlight w:val="black"/>
        </w:rPr>
        <w:t>соблазн</w:t>
      </w:r>
      <w:r w:rsidRPr="009615EA">
        <w:rPr>
          <w:rFonts w:cs="Arial"/>
          <w:color w:val="FFFFFF" w:themeColor="background1"/>
          <w:szCs w:val="36"/>
          <w:highlight w:val="black"/>
          <w:lang w:val="en-US"/>
        </w:rPr>
        <w:t xml:space="preserve">, </w:t>
      </w:r>
      <w:r w:rsidRPr="009615EA">
        <w:rPr>
          <w:rFonts w:cs="Arial"/>
          <w:color w:val="FFFFFF" w:themeColor="background1"/>
          <w:szCs w:val="36"/>
          <w:highlight w:val="black"/>
        </w:rPr>
        <w:t>искушение</w:t>
      </w:r>
    </w:p>
    <w:p w:rsidR="00631261" w:rsidRPr="009615EA" w:rsidRDefault="00631261" w:rsidP="004F7301">
      <w:pPr>
        <w:pStyle w:val="a7"/>
        <w:numPr>
          <w:ilvl w:val="0"/>
          <w:numId w:val="8"/>
        </w:numPr>
        <w:shd w:val="clear" w:color="auto" w:fill="000000" w:themeFill="text1"/>
        <w:rPr>
          <w:rFonts w:cs="Arial"/>
          <w:i/>
          <w:color w:val="FFFFFF" w:themeColor="background1"/>
          <w:szCs w:val="36"/>
          <w:highlight w:val="black"/>
        </w:rPr>
      </w:pPr>
      <w:r w:rsidRPr="009615EA">
        <w:rPr>
          <w:rFonts w:cs="Arial"/>
          <w:i/>
          <w:color w:val="FFFFFF" w:themeColor="background1"/>
          <w:szCs w:val="36"/>
          <w:highlight w:val="black"/>
          <w:lang w:val="en-US"/>
        </w:rPr>
        <w:t>the</w:t>
      </w:r>
      <w:r w:rsidRPr="009615EA">
        <w:rPr>
          <w:rFonts w:cs="Arial"/>
          <w:i/>
          <w:color w:val="FFFFFF" w:themeColor="background1"/>
          <w:szCs w:val="36"/>
          <w:highlight w:val="black"/>
        </w:rPr>
        <w:t xml:space="preserve"> ~ </w:t>
      </w:r>
      <w:r w:rsidRPr="009615EA">
        <w:rPr>
          <w:rFonts w:cs="Arial"/>
          <w:i/>
          <w:color w:val="FFFFFF" w:themeColor="background1"/>
          <w:szCs w:val="36"/>
          <w:highlight w:val="black"/>
          <w:lang w:val="en-US"/>
        </w:rPr>
        <w:t>of</w:t>
      </w:r>
      <w:r w:rsidRPr="009615EA">
        <w:rPr>
          <w:rFonts w:cs="Arial"/>
          <w:i/>
          <w:color w:val="FFFFFF" w:themeColor="background1"/>
          <w:szCs w:val="36"/>
          <w:highlight w:val="black"/>
        </w:rPr>
        <w:t xml:space="preserve"> </w:t>
      </w:r>
      <w:r w:rsidRPr="009615EA">
        <w:rPr>
          <w:rFonts w:cs="Arial"/>
          <w:i/>
          <w:color w:val="FFFFFF" w:themeColor="background1"/>
          <w:szCs w:val="36"/>
          <w:highlight w:val="black"/>
          <w:lang w:val="en-US"/>
        </w:rPr>
        <w:t>ultimate</w:t>
      </w:r>
      <w:r w:rsidRPr="009615EA">
        <w:rPr>
          <w:rFonts w:cs="Arial"/>
          <w:i/>
          <w:color w:val="FFFFFF" w:themeColor="background1"/>
          <w:szCs w:val="36"/>
          <w:highlight w:val="black"/>
        </w:rPr>
        <w:t xml:space="preserve"> </w:t>
      </w:r>
      <w:r w:rsidRPr="009615EA">
        <w:rPr>
          <w:rFonts w:cs="Arial"/>
          <w:i/>
          <w:color w:val="FFFFFF" w:themeColor="background1"/>
          <w:szCs w:val="36"/>
          <w:highlight w:val="black"/>
          <w:lang w:val="en-US"/>
        </w:rPr>
        <w:t>power</w:t>
      </w:r>
      <w:r w:rsidRPr="009615EA">
        <w:rPr>
          <w:rFonts w:cs="Arial"/>
          <w:i/>
          <w:color w:val="FFFFFF" w:themeColor="background1"/>
          <w:szCs w:val="36"/>
          <w:highlight w:val="black"/>
        </w:rPr>
        <w:t xml:space="preserve"> - соблазн высшей /абсолютной/ власти</w:t>
      </w:r>
    </w:p>
    <w:p w:rsidR="00631261" w:rsidRPr="009615EA" w:rsidRDefault="00631261" w:rsidP="004F7301">
      <w:pPr>
        <w:pStyle w:val="a7"/>
        <w:numPr>
          <w:ilvl w:val="0"/>
          <w:numId w:val="8"/>
        </w:numPr>
        <w:shd w:val="clear" w:color="auto" w:fill="000000" w:themeFill="text1"/>
        <w:rPr>
          <w:rFonts w:cs="Arial"/>
          <w:i/>
          <w:color w:val="FFFFFF" w:themeColor="background1"/>
          <w:szCs w:val="36"/>
          <w:highlight w:val="black"/>
        </w:rPr>
      </w:pPr>
      <w:r w:rsidRPr="009615EA">
        <w:rPr>
          <w:rFonts w:cs="Arial"/>
          <w:i/>
          <w:color w:val="FFFFFF" w:themeColor="background1"/>
          <w:szCs w:val="36"/>
          <w:highlight w:val="black"/>
          <w:lang w:val="en-US"/>
        </w:rPr>
        <w:t>in spite of all</w:t>
      </w:r>
      <w:r w:rsidRPr="009615EA">
        <w:rPr>
          <w:rFonts w:cs="Arial"/>
          <w:i/>
          <w:color w:val="FFFFFF" w:themeColor="background1"/>
          <w:szCs w:val="36"/>
          <w:highlight w:val="black"/>
        </w:rPr>
        <w:t xml:space="preserve"> ~</w:t>
      </w:r>
      <w:r w:rsidRPr="009615EA">
        <w:rPr>
          <w:rFonts w:cs="Arial"/>
          <w:i/>
          <w:color w:val="FFFFFF" w:themeColor="background1"/>
          <w:szCs w:val="36"/>
          <w:highlight w:val="black"/>
          <w:lang w:val="en-US"/>
        </w:rPr>
        <w:t>s</w:t>
      </w:r>
      <w:r w:rsidRPr="009615EA">
        <w:rPr>
          <w:rFonts w:cs="Arial"/>
          <w:i/>
          <w:color w:val="FFFFFF" w:themeColor="background1"/>
          <w:szCs w:val="36"/>
          <w:highlight w:val="black"/>
        </w:rPr>
        <w:t xml:space="preserve"> - вопреки всем соблазнам</w:t>
      </w:r>
    </w:p>
    <w:p w:rsidR="00631261" w:rsidRPr="009615EA" w:rsidRDefault="00631261" w:rsidP="004F7301">
      <w:pPr>
        <w:pStyle w:val="a7"/>
        <w:numPr>
          <w:ilvl w:val="0"/>
          <w:numId w:val="8"/>
        </w:numPr>
        <w:shd w:val="clear" w:color="auto" w:fill="000000" w:themeFill="text1"/>
        <w:rPr>
          <w:rFonts w:cs="Arial"/>
          <w:i/>
          <w:color w:val="FFFFFF" w:themeColor="background1"/>
          <w:szCs w:val="36"/>
          <w:highlight w:val="black"/>
        </w:rPr>
      </w:pPr>
      <w:r w:rsidRPr="009615EA">
        <w:rPr>
          <w:rFonts w:cs="Arial"/>
          <w:i/>
          <w:color w:val="FFFFFF" w:themeColor="background1"/>
          <w:szCs w:val="36"/>
          <w:highlight w:val="black"/>
          <w:lang w:val="en-US"/>
        </w:rPr>
        <w:t>to</w:t>
      </w:r>
      <w:r w:rsidRPr="009615EA">
        <w:rPr>
          <w:rFonts w:cs="Arial"/>
          <w:i/>
          <w:color w:val="FFFFFF" w:themeColor="background1"/>
          <w:szCs w:val="36"/>
          <w:highlight w:val="black"/>
        </w:rPr>
        <w:t xml:space="preserve"> </w:t>
      </w:r>
      <w:r w:rsidRPr="009615EA">
        <w:rPr>
          <w:rFonts w:cs="Arial"/>
          <w:i/>
          <w:color w:val="FFFFFF" w:themeColor="background1"/>
          <w:szCs w:val="36"/>
          <w:highlight w:val="black"/>
          <w:lang w:val="en-US"/>
        </w:rPr>
        <w:t>yield</w:t>
      </w:r>
      <w:r w:rsidRPr="009615EA">
        <w:rPr>
          <w:rFonts w:cs="Arial"/>
          <w:i/>
          <w:color w:val="FFFFFF" w:themeColor="background1"/>
          <w:szCs w:val="36"/>
          <w:highlight w:val="black"/>
        </w:rPr>
        <w:t xml:space="preserve"> </w:t>
      </w:r>
      <w:r w:rsidRPr="009615EA">
        <w:rPr>
          <w:rFonts w:cs="Arial"/>
          <w:i/>
          <w:color w:val="FFFFFF" w:themeColor="background1"/>
          <w:szCs w:val="36"/>
          <w:highlight w:val="black"/>
          <w:lang w:val="en-US"/>
        </w:rPr>
        <w:t>to</w:t>
      </w:r>
      <w:r w:rsidRPr="009615EA">
        <w:rPr>
          <w:rFonts w:cs="Arial"/>
          <w:i/>
          <w:color w:val="FFFFFF" w:themeColor="background1"/>
          <w:szCs w:val="36"/>
          <w:highlight w:val="black"/>
        </w:rPr>
        <w:t xml:space="preserve"> ~ - не устоять перед соблазном /искушением/</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color w:val="FFFFFF" w:themeColor="background1"/>
          <w:szCs w:val="36"/>
          <w:highlight w:val="black"/>
        </w:rPr>
        <w:t>2 склонность</w:t>
      </w:r>
    </w:p>
    <w:p w:rsidR="00631261" w:rsidRPr="009615EA" w:rsidRDefault="00631261" w:rsidP="004F7301">
      <w:pPr>
        <w:pStyle w:val="a7"/>
        <w:numPr>
          <w:ilvl w:val="0"/>
          <w:numId w:val="8"/>
        </w:numPr>
        <w:shd w:val="clear" w:color="auto" w:fill="000000" w:themeFill="text1"/>
        <w:rPr>
          <w:rFonts w:cs="Arial"/>
          <w:i/>
          <w:color w:val="FFFFFF" w:themeColor="background1"/>
          <w:szCs w:val="36"/>
          <w:highlight w:val="black"/>
        </w:rPr>
      </w:pPr>
      <w:r w:rsidRPr="009615EA">
        <w:rPr>
          <w:rFonts w:cs="Arial"/>
          <w:i/>
          <w:color w:val="FFFFFF" w:themeColor="background1"/>
          <w:szCs w:val="36"/>
          <w:highlight w:val="black"/>
        </w:rPr>
        <w:t>the ~ to anarchy and disorder - склонность /стремление/ к анархии и беспорядку</w:t>
      </w:r>
    </w:p>
    <w:p w:rsidR="00631261" w:rsidRPr="009615EA" w:rsidRDefault="00631261" w:rsidP="004F7301">
      <w:pPr>
        <w:shd w:val="clear" w:color="auto" w:fill="000000" w:themeFill="text1"/>
        <w:jc w:val="center"/>
        <w:rPr>
          <w:rFonts w:cs="Arial"/>
          <w:b/>
          <w:color w:val="FFFFFF" w:themeColor="background1"/>
          <w:szCs w:val="36"/>
          <w:highlight w:val="black"/>
          <w:bdr w:val="none" w:sz="0" w:space="0" w:color="auto" w:frame="1"/>
        </w:rPr>
      </w:pPr>
    </w:p>
    <w:p w:rsidR="00631261" w:rsidRPr="009615EA" w:rsidRDefault="00631261" w:rsidP="004F7301">
      <w:pPr>
        <w:shd w:val="clear" w:color="auto" w:fill="000000" w:themeFill="text1"/>
        <w:jc w:val="center"/>
        <w:rPr>
          <w:rFonts w:cs="Arial"/>
          <w:b/>
          <w:color w:val="FFFFFF" w:themeColor="background1"/>
          <w:szCs w:val="36"/>
          <w:highlight w:val="black"/>
          <w:bdr w:val="none" w:sz="0" w:space="0" w:color="auto" w:frame="1"/>
        </w:rPr>
      </w:pPr>
    </w:p>
    <w:p w:rsidR="00631261" w:rsidRPr="009615EA" w:rsidRDefault="00631261" w:rsidP="004F7301">
      <w:pPr>
        <w:shd w:val="clear" w:color="auto" w:fill="000000" w:themeFill="text1"/>
        <w:jc w:val="center"/>
        <w:rPr>
          <w:rFonts w:cs="Arial"/>
          <w:b/>
          <w:color w:val="FFFFFF" w:themeColor="background1"/>
          <w:szCs w:val="36"/>
          <w:highlight w:val="black"/>
          <w:bdr w:val="none" w:sz="0" w:space="0" w:color="auto" w:frame="1"/>
        </w:rPr>
      </w:pPr>
    </w:p>
    <w:p w:rsidR="00631261" w:rsidRPr="009615EA" w:rsidRDefault="00631261" w:rsidP="004F7301">
      <w:pPr>
        <w:shd w:val="clear" w:color="auto" w:fill="000000" w:themeFill="text1"/>
        <w:jc w:val="center"/>
        <w:rPr>
          <w:rFonts w:cs="Arial"/>
          <w:b/>
          <w:color w:val="FFFFFF" w:themeColor="background1"/>
          <w:szCs w:val="36"/>
          <w:highlight w:val="black"/>
        </w:rPr>
      </w:pPr>
      <w:r w:rsidRPr="009615EA">
        <w:rPr>
          <w:rFonts w:cs="Arial"/>
          <w:b/>
          <w:color w:val="FFFFFF" w:themeColor="background1"/>
          <w:szCs w:val="36"/>
          <w:highlight w:val="black"/>
        </w:rPr>
        <w:t>THREAT ** [θret]</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b/>
          <w:i/>
          <w:color w:val="FFFFFF" w:themeColor="background1"/>
          <w:szCs w:val="36"/>
          <w:highlight w:val="black"/>
        </w:rPr>
        <w:t>СУЩ.</w:t>
      </w:r>
      <w:r w:rsidRPr="009615EA">
        <w:rPr>
          <w:rFonts w:cs="Arial"/>
          <w:color w:val="FFFFFF" w:themeColor="background1"/>
          <w:szCs w:val="36"/>
          <w:highlight w:val="black"/>
        </w:rPr>
        <w:t xml:space="preserve"> 1. угроза</w:t>
      </w:r>
    </w:p>
    <w:p w:rsidR="00631261" w:rsidRPr="009615EA" w:rsidRDefault="00631261" w:rsidP="004F7301">
      <w:pPr>
        <w:pStyle w:val="a7"/>
        <w:numPr>
          <w:ilvl w:val="0"/>
          <w:numId w:val="8"/>
        </w:numPr>
        <w:shd w:val="clear" w:color="auto" w:fill="000000" w:themeFill="text1"/>
        <w:rPr>
          <w:rFonts w:cs="Arial"/>
          <w:i/>
          <w:color w:val="FFFFFF" w:themeColor="background1"/>
          <w:szCs w:val="36"/>
          <w:highlight w:val="black"/>
        </w:rPr>
      </w:pPr>
      <w:r w:rsidRPr="009615EA">
        <w:rPr>
          <w:rFonts w:cs="Arial"/>
          <w:i/>
          <w:color w:val="FFFFFF" w:themeColor="background1"/>
          <w:szCs w:val="36"/>
          <w:highlight w:val="black"/>
        </w:rPr>
        <w:t>idle ~ - пустая угроза</w:t>
      </w:r>
    </w:p>
    <w:p w:rsidR="00631261" w:rsidRPr="009615EA" w:rsidRDefault="00631261" w:rsidP="004F7301">
      <w:pPr>
        <w:pStyle w:val="a7"/>
        <w:numPr>
          <w:ilvl w:val="0"/>
          <w:numId w:val="8"/>
        </w:numPr>
        <w:shd w:val="clear" w:color="auto" w:fill="000000" w:themeFill="text1"/>
        <w:rPr>
          <w:rFonts w:cs="Arial"/>
          <w:i/>
          <w:color w:val="FFFFFF" w:themeColor="background1"/>
          <w:szCs w:val="36"/>
          <w:highlight w:val="black"/>
          <w:lang w:val="en-US"/>
        </w:rPr>
      </w:pPr>
      <w:r w:rsidRPr="009615EA">
        <w:rPr>
          <w:rFonts w:cs="Arial"/>
          <w:i/>
          <w:color w:val="FFFFFF" w:themeColor="background1"/>
          <w:szCs w:val="36"/>
          <w:highlight w:val="black"/>
          <w:lang w:val="en-US"/>
        </w:rPr>
        <w:t xml:space="preserve">~s and counter~s - </w:t>
      </w:r>
      <w:r w:rsidRPr="009615EA">
        <w:rPr>
          <w:rFonts w:cs="Arial"/>
          <w:i/>
          <w:color w:val="FFFFFF" w:themeColor="background1"/>
          <w:szCs w:val="36"/>
          <w:highlight w:val="black"/>
        </w:rPr>
        <w:t>взаимные</w:t>
      </w:r>
      <w:r w:rsidRPr="009615EA">
        <w:rPr>
          <w:rFonts w:cs="Arial"/>
          <w:i/>
          <w:color w:val="FFFFFF" w:themeColor="background1"/>
          <w:szCs w:val="36"/>
          <w:highlight w:val="black"/>
          <w:lang w:val="en-US"/>
        </w:rPr>
        <w:t xml:space="preserve"> </w:t>
      </w:r>
      <w:r w:rsidRPr="009615EA">
        <w:rPr>
          <w:rFonts w:cs="Arial"/>
          <w:i/>
          <w:color w:val="FFFFFF" w:themeColor="background1"/>
          <w:szCs w:val="36"/>
          <w:highlight w:val="black"/>
        </w:rPr>
        <w:t>угрозы</w:t>
      </w:r>
    </w:p>
    <w:p w:rsidR="00631261" w:rsidRPr="009615EA" w:rsidRDefault="00631261" w:rsidP="004F7301">
      <w:pPr>
        <w:pStyle w:val="a7"/>
        <w:numPr>
          <w:ilvl w:val="0"/>
          <w:numId w:val="8"/>
        </w:numPr>
        <w:shd w:val="clear" w:color="auto" w:fill="000000" w:themeFill="text1"/>
        <w:rPr>
          <w:rFonts w:cs="Arial"/>
          <w:i/>
          <w:color w:val="FFFFFF" w:themeColor="background1"/>
          <w:szCs w:val="36"/>
          <w:highlight w:val="black"/>
        </w:rPr>
      </w:pPr>
      <w:r w:rsidRPr="009615EA">
        <w:rPr>
          <w:rFonts w:cs="Arial"/>
          <w:i/>
          <w:color w:val="FFFFFF" w:themeColor="background1"/>
          <w:szCs w:val="36"/>
          <w:highlight w:val="black"/>
        </w:rPr>
        <w:t>~ of a veto - угроза вето</w:t>
      </w:r>
    </w:p>
    <w:p w:rsidR="00631261" w:rsidRPr="009615EA" w:rsidRDefault="00631261" w:rsidP="004F7301">
      <w:pPr>
        <w:pStyle w:val="a7"/>
        <w:numPr>
          <w:ilvl w:val="0"/>
          <w:numId w:val="8"/>
        </w:numPr>
        <w:shd w:val="clear" w:color="auto" w:fill="000000" w:themeFill="text1"/>
        <w:rPr>
          <w:rFonts w:cs="Arial"/>
          <w:i/>
          <w:color w:val="FFFFFF" w:themeColor="background1"/>
          <w:szCs w:val="36"/>
          <w:highlight w:val="black"/>
          <w:lang w:val="en-US"/>
        </w:rPr>
      </w:pPr>
      <w:proofErr w:type="gramStart"/>
      <w:r w:rsidRPr="009615EA">
        <w:rPr>
          <w:rFonts w:cs="Arial"/>
          <w:i/>
          <w:color w:val="FFFFFF" w:themeColor="background1"/>
          <w:szCs w:val="36"/>
          <w:highlight w:val="black"/>
          <w:lang w:val="en-US"/>
        </w:rPr>
        <w:t>to</w:t>
      </w:r>
      <w:proofErr w:type="gramEnd"/>
      <w:r w:rsidRPr="009615EA">
        <w:rPr>
          <w:rFonts w:cs="Arial"/>
          <w:i/>
          <w:color w:val="FFFFFF" w:themeColor="background1"/>
          <w:szCs w:val="36"/>
          <w:highlight w:val="black"/>
          <w:lang w:val="en-US"/>
        </w:rPr>
        <w:t xml:space="preserve"> use /to utter/ ~s (against smb.) - </w:t>
      </w:r>
      <w:proofErr w:type="gramStart"/>
      <w:r w:rsidRPr="009615EA">
        <w:rPr>
          <w:rFonts w:cs="Arial"/>
          <w:i/>
          <w:color w:val="FFFFFF" w:themeColor="background1"/>
          <w:szCs w:val="36"/>
          <w:highlight w:val="black"/>
        </w:rPr>
        <w:t>угрожать</w:t>
      </w:r>
      <w:proofErr w:type="gramEnd"/>
      <w:r w:rsidRPr="009615EA">
        <w:rPr>
          <w:rFonts w:cs="Arial"/>
          <w:i/>
          <w:color w:val="FFFFFF" w:themeColor="background1"/>
          <w:szCs w:val="36"/>
          <w:highlight w:val="black"/>
          <w:lang w:val="en-US"/>
        </w:rPr>
        <w:t xml:space="preserve"> (</w:t>
      </w:r>
      <w:r w:rsidRPr="009615EA">
        <w:rPr>
          <w:rFonts w:cs="Arial"/>
          <w:i/>
          <w:color w:val="FFFFFF" w:themeColor="background1"/>
          <w:szCs w:val="36"/>
          <w:highlight w:val="black"/>
        </w:rPr>
        <w:t>кому</w:t>
      </w:r>
      <w:r w:rsidRPr="009615EA">
        <w:rPr>
          <w:rFonts w:cs="Arial"/>
          <w:i/>
          <w:color w:val="FFFFFF" w:themeColor="background1"/>
          <w:szCs w:val="36"/>
          <w:highlight w:val="black"/>
          <w:lang w:val="en-US"/>
        </w:rPr>
        <w:t>-</w:t>
      </w:r>
      <w:r w:rsidRPr="009615EA">
        <w:rPr>
          <w:rFonts w:cs="Arial"/>
          <w:i/>
          <w:color w:val="FFFFFF" w:themeColor="background1"/>
          <w:szCs w:val="36"/>
          <w:highlight w:val="black"/>
        </w:rPr>
        <w:t>л</w:t>
      </w:r>
      <w:r w:rsidRPr="009615EA">
        <w:rPr>
          <w:rFonts w:cs="Arial"/>
          <w:i/>
          <w:color w:val="FFFFFF" w:themeColor="background1"/>
          <w:szCs w:val="36"/>
          <w:highlight w:val="black"/>
          <w:lang w:val="en-US"/>
        </w:rPr>
        <w:t>.)</w:t>
      </w:r>
    </w:p>
    <w:p w:rsidR="00631261" w:rsidRPr="009615EA" w:rsidRDefault="00631261" w:rsidP="004F7301">
      <w:pPr>
        <w:pStyle w:val="a7"/>
        <w:numPr>
          <w:ilvl w:val="0"/>
          <w:numId w:val="8"/>
        </w:numPr>
        <w:shd w:val="clear" w:color="auto" w:fill="000000" w:themeFill="text1"/>
        <w:rPr>
          <w:rFonts w:cs="Arial"/>
          <w:i/>
          <w:color w:val="FFFFFF" w:themeColor="background1"/>
          <w:szCs w:val="36"/>
          <w:highlight w:val="black"/>
        </w:rPr>
      </w:pPr>
      <w:r w:rsidRPr="009615EA">
        <w:rPr>
          <w:rFonts w:cs="Arial"/>
          <w:i/>
          <w:color w:val="FFFFFF" w:themeColor="background1"/>
          <w:szCs w:val="36"/>
          <w:highlight w:val="black"/>
        </w:rPr>
        <w:t>to answer ~s with ~s - отвечать угрозой на угрозу</w:t>
      </w:r>
    </w:p>
    <w:p w:rsidR="00631261" w:rsidRPr="009615EA" w:rsidRDefault="00631261" w:rsidP="004F7301">
      <w:pPr>
        <w:pStyle w:val="a7"/>
        <w:numPr>
          <w:ilvl w:val="0"/>
          <w:numId w:val="8"/>
        </w:numPr>
        <w:shd w:val="clear" w:color="auto" w:fill="000000" w:themeFill="text1"/>
        <w:rPr>
          <w:rFonts w:cs="Arial"/>
          <w:i/>
          <w:color w:val="FFFFFF" w:themeColor="background1"/>
          <w:szCs w:val="36"/>
          <w:highlight w:val="black"/>
        </w:rPr>
      </w:pPr>
      <w:r w:rsidRPr="009615EA">
        <w:rPr>
          <w:rFonts w:cs="Arial"/>
          <w:i/>
          <w:color w:val="FFFFFF" w:themeColor="background1"/>
          <w:szCs w:val="36"/>
          <w:highlight w:val="black"/>
        </w:rPr>
        <w:t>to carry out a ~ - привести угрозу в исполнение</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color w:val="FFFFFF" w:themeColor="background1"/>
          <w:szCs w:val="36"/>
          <w:highlight w:val="black"/>
        </w:rPr>
        <w:t>2. грозное предзнаменование; опасность</w:t>
      </w:r>
    </w:p>
    <w:p w:rsidR="00631261" w:rsidRPr="009615EA" w:rsidRDefault="00631261" w:rsidP="004F7301">
      <w:pPr>
        <w:pStyle w:val="a7"/>
        <w:numPr>
          <w:ilvl w:val="0"/>
          <w:numId w:val="8"/>
        </w:numPr>
        <w:shd w:val="clear" w:color="auto" w:fill="000000" w:themeFill="text1"/>
        <w:rPr>
          <w:rFonts w:cs="Arial"/>
          <w:i/>
          <w:color w:val="FFFFFF" w:themeColor="background1"/>
          <w:szCs w:val="36"/>
          <w:highlight w:val="black"/>
        </w:rPr>
      </w:pPr>
      <w:r w:rsidRPr="009615EA">
        <w:rPr>
          <w:rFonts w:cs="Arial"/>
          <w:i/>
          <w:color w:val="FFFFFF" w:themeColor="background1"/>
          <w:szCs w:val="36"/>
          <w:highlight w:val="black"/>
        </w:rPr>
        <w:t>~ of war [of famine] - угроза /опасность/ войны [голода]</w:t>
      </w:r>
    </w:p>
    <w:p w:rsidR="00631261" w:rsidRPr="009615EA" w:rsidRDefault="00631261" w:rsidP="004F7301">
      <w:pPr>
        <w:pStyle w:val="a7"/>
        <w:numPr>
          <w:ilvl w:val="0"/>
          <w:numId w:val="8"/>
        </w:numPr>
        <w:shd w:val="clear" w:color="auto" w:fill="000000" w:themeFill="text1"/>
        <w:rPr>
          <w:rFonts w:cs="Arial"/>
          <w:i/>
          <w:color w:val="FFFFFF" w:themeColor="background1"/>
          <w:szCs w:val="36"/>
          <w:highlight w:val="black"/>
        </w:rPr>
      </w:pPr>
      <w:r w:rsidRPr="009615EA">
        <w:rPr>
          <w:rFonts w:cs="Arial"/>
          <w:i/>
          <w:color w:val="FFFFFF" w:themeColor="background1"/>
          <w:szCs w:val="36"/>
          <w:highlight w:val="black"/>
        </w:rPr>
        <w:t>there‘s a ~ of a storm - надвигается /собирается/ буря</w:t>
      </w:r>
    </w:p>
    <w:p w:rsidR="00631261" w:rsidRPr="009615EA" w:rsidRDefault="00631261" w:rsidP="004F7301">
      <w:pPr>
        <w:pStyle w:val="a7"/>
        <w:numPr>
          <w:ilvl w:val="0"/>
          <w:numId w:val="8"/>
        </w:numPr>
        <w:shd w:val="clear" w:color="auto" w:fill="000000" w:themeFill="text1"/>
        <w:rPr>
          <w:rFonts w:cs="Arial"/>
          <w:i/>
          <w:color w:val="FFFFFF" w:themeColor="background1"/>
          <w:szCs w:val="36"/>
          <w:highlight w:val="black"/>
          <w:lang w:val="en-US"/>
        </w:rPr>
      </w:pPr>
      <w:r w:rsidRPr="009615EA">
        <w:rPr>
          <w:rFonts w:cs="Arial"/>
          <w:i/>
          <w:color w:val="FFFFFF" w:themeColor="background1"/>
          <w:szCs w:val="36"/>
          <w:highlight w:val="black"/>
          <w:lang w:val="en-US"/>
        </w:rPr>
        <w:t xml:space="preserve">to pose a ~ to the cause of peace - </w:t>
      </w:r>
      <w:r w:rsidRPr="009615EA">
        <w:rPr>
          <w:rFonts w:cs="Arial"/>
          <w:i/>
          <w:color w:val="FFFFFF" w:themeColor="background1"/>
          <w:szCs w:val="36"/>
          <w:highlight w:val="black"/>
        </w:rPr>
        <w:t>представлять</w:t>
      </w:r>
      <w:r w:rsidRPr="009615EA">
        <w:rPr>
          <w:rFonts w:cs="Arial"/>
          <w:i/>
          <w:color w:val="FFFFFF" w:themeColor="background1"/>
          <w:szCs w:val="36"/>
          <w:highlight w:val="black"/>
          <w:lang w:val="en-US"/>
        </w:rPr>
        <w:t xml:space="preserve"> </w:t>
      </w:r>
      <w:r w:rsidRPr="009615EA">
        <w:rPr>
          <w:rFonts w:cs="Arial"/>
          <w:i/>
          <w:color w:val="FFFFFF" w:themeColor="background1"/>
          <w:szCs w:val="36"/>
          <w:highlight w:val="black"/>
        </w:rPr>
        <w:t>угрозу</w:t>
      </w:r>
      <w:r w:rsidRPr="009615EA">
        <w:rPr>
          <w:rFonts w:cs="Arial"/>
          <w:i/>
          <w:color w:val="FFFFFF" w:themeColor="background1"/>
          <w:szCs w:val="36"/>
          <w:highlight w:val="black"/>
          <w:lang w:val="en-US"/>
        </w:rPr>
        <w:t xml:space="preserve"> </w:t>
      </w:r>
      <w:r w:rsidRPr="009615EA">
        <w:rPr>
          <w:rFonts w:cs="Arial"/>
          <w:i/>
          <w:color w:val="FFFFFF" w:themeColor="background1"/>
          <w:szCs w:val="36"/>
          <w:highlight w:val="black"/>
        </w:rPr>
        <w:t>для</w:t>
      </w:r>
      <w:r w:rsidRPr="009615EA">
        <w:rPr>
          <w:rFonts w:cs="Arial"/>
          <w:i/>
          <w:color w:val="FFFFFF" w:themeColor="background1"/>
          <w:szCs w:val="36"/>
          <w:highlight w:val="black"/>
          <w:lang w:val="en-US"/>
        </w:rPr>
        <w:t xml:space="preserve"> </w:t>
      </w:r>
      <w:r w:rsidRPr="009615EA">
        <w:rPr>
          <w:rFonts w:cs="Arial"/>
          <w:i/>
          <w:color w:val="FFFFFF" w:themeColor="background1"/>
          <w:szCs w:val="36"/>
          <w:highlight w:val="black"/>
        </w:rPr>
        <w:t>дела</w:t>
      </w:r>
      <w:r w:rsidRPr="009615EA">
        <w:rPr>
          <w:rFonts w:cs="Arial"/>
          <w:i/>
          <w:color w:val="FFFFFF" w:themeColor="background1"/>
          <w:szCs w:val="36"/>
          <w:highlight w:val="black"/>
          <w:lang w:val="en-US"/>
        </w:rPr>
        <w:t xml:space="preserve"> </w:t>
      </w:r>
      <w:r w:rsidRPr="009615EA">
        <w:rPr>
          <w:rFonts w:cs="Arial"/>
          <w:i/>
          <w:color w:val="FFFFFF" w:themeColor="background1"/>
          <w:szCs w:val="36"/>
          <w:highlight w:val="black"/>
        </w:rPr>
        <w:t>мира</w:t>
      </w:r>
    </w:p>
    <w:p w:rsidR="00631261" w:rsidRPr="009615EA" w:rsidRDefault="00631261" w:rsidP="004F7301">
      <w:pPr>
        <w:pStyle w:val="a7"/>
        <w:numPr>
          <w:ilvl w:val="0"/>
          <w:numId w:val="8"/>
        </w:numPr>
        <w:shd w:val="clear" w:color="auto" w:fill="000000" w:themeFill="text1"/>
        <w:rPr>
          <w:rFonts w:cs="Arial"/>
          <w:i/>
          <w:color w:val="FFFFFF" w:themeColor="background1"/>
          <w:szCs w:val="36"/>
          <w:highlight w:val="black"/>
        </w:rPr>
      </w:pPr>
      <w:r w:rsidRPr="009615EA">
        <w:rPr>
          <w:rFonts w:cs="Arial"/>
          <w:i/>
          <w:color w:val="FFFFFF" w:themeColor="background1"/>
          <w:szCs w:val="36"/>
          <w:highlight w:val="black"/>
        </w:rPr>
        <w:t>poverty and disease are ~s to society - нищета и болезни угрожают существованию общества</w:t>
      </w:r>
    </w:p>
    <w:p w:rsidR="00631261" w:rsidRPr="009615EA" w:rsidRDefault="00631261" w:rsidP="004F7301">
      <w:pPr>
        <w:pStyle w:val="a7"/>
        <w:numPr>
          <w:ilvl w:val="0"/>
          <w:numId w:val="8"/>
        </w:numPr>
        <w:shd w:val="clear" w:color="auto" w:fill="000000" w:themeFill="text1"/>
        <w:rPr>
          <w:rFonts w:cs="Arial"/>
          <w:i/>
          <w:color w:val="FFFFFF" w:themeColor="background1"/>
          <w:szCs w:val="36"/>
          <w:highlight w:val="black"/>
        </w:rPr>
      </w:pPr>
      <w:r w:rsidRPr="009615EA">
        <w:rPr>
          <w:rFonts w:cs="Arial"/>
          <w:i/>
          <w:color w:val="FFFFFF" w:themeColor="background1"/>
          <w:szCs w:val="36"/>
          <w:highlight w:val="black"/>
        </w:rPr>
        <w:t>a still greater ~ faces mankind - человечеству угрожает ещё большая опасность</w:t>
      </w:r>
    </w:p>
    <w:p w:rsidR="00631261" w:rsidRPr="009615EA" w:rsidRDefault="00631261" w:rsidP="004F7301">
      <w:pPr>
        <w:shd w:val="clear" w:color="auto" w:fill="000000" w:themeFill="text1"/>
        <w:ind w:left="360"/>
        <w:rPr>
          <w:rFonts w:cs="Arial"/>
          <w:i/>
          <w:color w:val="FFFFFF" w:themeColor="background1"/>
          <w:szCs w:val="36"/>
          <w:highlight w:val="black"/>
        </w:rPr>
      </w:pPr>
    </w:p>
    <w:p w:rsidR="00631261" w:rsidRPr="009615EA" w:rsidRDefault="00631261" w:rsidP="004F7301">
      <w:pPr>
        <w:shd w:val="clear" w:color="auto" w:fill="000000" w:themeFill="text1"/>
        <w:ind w:left="360"/>
        <w:rPr>
          <w:rFonts w:cs="Arial"/>
          <w:i/>
          <w:color w:val="FFFFFF" w:themeColor="background1"/>
          <w:szCs w:val="36"/>
          <w:highlight w:val="black"/>
        </w:rPr>
      </w:pPr>
    </w:p>
    <w:p w:rsidR="00631261" w:rsidRPr="009615EA" w:rsidRDefault="00631261" w:rsidP="004F7301">
      <w:pPr>
        <w:shd w:val="clear" w:color="auto" w:fill="000000" w:themeFill="text1"/>
        <w:ind w:left="360"/>
        <w:rPr>
          <w:rFonts w:cs="Arial"/>
          <w:i/>
          <w:color w:val="FFFFFF" w:themeColor="background1"/>
          <w:szCs w:val="36"/>
          <w:highlight w:val="black"/>
        </w:rPr>
      </w:pPr>
    </w:p>
    <w:p w:rsidR="00631261" w:rsidRDefault="00631261" w:rsidP="004F7301">
      <w:pPr>
        <w:shd w:val="clear" w:color="auto" w:fill="000000" w:themeFill="text1"/>
        <w:jc w:val="center"/>
        <w:rPr>
          <w:rStyle w:val="a5"/>
          <w:rFonts w:cs="Arial"/>
          <w:b/>
          <w:color w:val="FFFF00"/>
          <w:spacing w:val="15"/>
          <w:szCs w:val="36"/>
          <w:highlight w:val="black"/>
          <w:bdr w:val="none" w:sz="0" w:space="0" w:color="auto" w:frame="1"/>
        </w:rPr>
      </w:pPr>
      <w:r w:rsidRPr="009615EA">
        <w:rPr>
          <w:rFonts w:cs="Arial"/>
          <w:b/>
          <w:color w:val="FFFF00"/>
          <w:szCs w:val="36"/>
          <w:highlight w:val="black"/>
          <w:bdr w:val="none" w:sz="0" w:space="0" w:color="auto" w:frame="1"/>
          <w:lang w:val="en-US"/>
        </w:rPr>
        <w:t>SHORTS</w:t>
      </w:r>
      <w:r w:rsidRPr="009615EA">
        <w:rPr>
          <w:rFonts w:cs="Arial"/>
          <w:b/>
          <w:color w:val="FFFF00"/>
          <w:szCs w:val="36"/>
          <w:highlight w:val="black"/>
          <w:bdr w:val="none" w:sz="0" w:space="0" w:color="auto" w:frame="1"/>
        </w:rPr>
        <w:t xml:space="preserve"> ** [</w:t>
      </w:r>
      <w:r w:rsidRPr="009615EA">
        <w:rPr>
          <w:rStyle w:val="a5"/>
          <w:rFonts w:cs="Arial"/>
          <w:b/>
          <w:color w:val="FFFF00"/>
          <w:spacing w:val="15"/>
          <w:szCs w:val="36"/>
          <w:highlight w:val="black"/>
          <w:bdr w:val="none" w:sz="0" w:space="0" w:color="auto" w:frame="1"/>
        </w:rPr>
        <w:t>ʃɔː</w:t>
      </w:r>
      <w:r w:rsidRPr="009615EA">
        <w:rPr>
          <w:rStyle w:val="a5"/>
          <w:rFonts w:cs="Arial"/>
          <w:b/>
          <w:color w:val="FFFF00"/>
          <w:spacing w:val="15"/>
          <w:szCs w:val="36"/>
          <w:highlight w:val="black"/>
          <w:bdr w:val="none" w:sz="0" w:space="0" w:color="auto" w:frame="1"/>
          <w:lang w:val="en-US"/>
        </w:rPr>
        <w:t>ts</w:t>
      </w:r>
      <w:r w:rsidRPr="009615EA">
        <w:rPr>
          <w:rStyle w:val="a5"/>
          <w:rFonts w:cs="Arial"/>
          <w:b/>
          <w:color w:val="FFFF00"/>
          <w:spacing w:val="15"/>
          <w:szCs w:val="36"/>
          <w:highlight w:val="black"/>
          <w:bdr w:val="none" w:sz="0" w:space="0" w:color="auto" w:frame="1"/>
        </w:rPr>
        <w:t>]</w:t>
      </w:r>
    </w:p>
    <w:p w:rsidR="00FA14EC" w:rsidRDefault="00FA14EC" w:rsidP="004F7301">
      <w:pPr>
        <w:shd w:val="clear" w:color="auto" w:fill="000000" w:themeFill="text1"/>
        <w:jc w:val="center"/>
        <w:rPr>
          <w:rFonts w:cs="Arial"/>
          <w:b/>
          <w:color w:val="FFFF00"/>
          <w:szCs w:val="36"/>
          <w:highlight w:val="black"/>
        </w:rPr>
      </w:pPr>
      <w:r>
        <w:rPr>
          <w:noProof/>
          <w:lang w:eastAsia="ru-RU"/>
        </w:rPr>
        <w:drawing>
          <wp:inline distT="0" distB="0" distL="0" distR="0">
            <wp:extent cx="1906270" cy="1268730"/>
            <wp:effectExtent l="0" t="0" r="0" b="7620"/>
            <wp:docPr id="5" name="Рисунок 5" descr="изображение sh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изображение short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6270" cy="1268730"/>
                    </a:xfrm>
                    <a:prstGeom prst="rect">
                      <a:avLst/>
                    </a:prstGeom>
                    <a:noFill/>
                    <a:ln>
                      <a:noFill/>
                    </a:ln>
                  </pic:spPr>
                </pic:pic>
              </a:graphicData>
            </a:graphic>
          </wp:inline>
        </w:drawing>
      </w:r>
    </w:p>
    <w:p w:rsidR="00FA14EC" w:rsidRPr="00FA14EC" w:rsidRDefault="00BB4CFF" w:rsidP="004F7301">
      <w:pPr>
        <w:shd w:val="clear" w:color="auto" w:fill="000000" w:themeFill="text1"/>
        <w:jc w:val="center"/>
        <w:rPr>
          <w:rFonts w:cs="Arial"/>
          <w:b/>
          <w:color w:val="FFFF00"/>
          <w:szCs w:val="36"/>
          <w:highlight w:val="black"/>
          <w:lang w:val="en-US"/>
        </w:rPr>
      </w:pPr>
      <w:hyperlink r:id="rId37" w:tooltip="trousers" w:history="1">
        <w:r w:rsidR="00FA14EC" w:rsidRPr="00FA14EC">
          <w:rPr>
            <w:rStyle w:val="a5"/>
            <w:rFonts w:cs="Arial"/>
            <w:b/>
            <w:bCs/>
            <w:color w:val="1D2A57"/>
            <w:sz w:val="27"/>
            <w:szCs w:val="27"/>
            <w:lang w:val="en-US"/>
          </w:rPr>
          <w:t>trousers</w:t>
        </w:r>
      </w:hyperlink>
      <w:r w:rsidR="00FA14EC" w:rsidRPr="00FA14EC">
        <w:rPr>
          <w:rFonts w:cs="Arial"/>
          <w:b/>
          <w:bCs/>
          <w:color w:val="1D2A57"/>
          <w:sz w:val="27"/>
          <w:szCs w:val="27"/>
          <w:lang w:val="en-US"/>
        </w:rPr>
        <w:t> that end above the </w:t>
      </w:r>
      <w:hyperlink r:id="rId38" w:tooltip="knee" w:history="1">
        <w:r w:rsidR="00FA14EC" w:rsidRPr="00FA14EC">
          <w:rPr>
            <w:rStyle w:val="a5"/>
            <w:rFonts w:cs="Arial"/>
            <w:b/>
            <w:bCs/>
            <w:color w:val="1D2A57"/>
            <w:sz w:val="27"/>
            <w:szCs w:val="27"/>
            <w:lang w:val="en-US"/>
          </w:rPr>
          <w:t>knee</w:t>
        </w:r>
      </w:hyperlink>
      <w:r w:rsidR="00FA14EC" w:rsidRPr="00FA14EC">
        <w:rPr>
          <w:rFonts w:cs="Arial"/>
          <w:b/>
          <w:bCs/>
          <w:color w:val="1D2A57"/>
          <w:sz w:val="27"/>
          <w:szCs w:val="27"/>
          <w:lang w:val="en-US"/>
        </w:rPr>
        <w:t> or </w:t>
      </w:r>
      <w:hyperlink r:id="rId39" w:tooltip="reach" w:history="1">
        <w:r w:rsidR="00FA14EC" w:rsidRPr="00FA14EC">
          <w:rPr>
            <w:rStyle w:val="a5"/>
            <w:rFonts w:cs="Arial"/>
            <w:b/>
            <w:bCs/>
            <w:color w:val="1D2A57"/>
            <w:sz w:val="27"/>
            <w:szCs w:val="27"/>
            <w:lang w:val="en-US"/>
          </w:rPr>
          <w:t>reach</w:t>
        </w:r>
      </w:hyperlink>
      <w:r w:rsidR="00FA14EC" w:rsidRPr="00FA14EC">
        <w:rPr>
          <w:rFonts w:cs="Arial"/>
          <w:b/>
          <w:bCs/>
          <w:color w:val="1D2A57"/>
          <w:sz w:val="27"/>
          <w:szCs w:val="27"/>
          <w:lang w:val="en-US"/>
        </w:rPr>
        <w:t> the </w:t>
      </w:r>
      <w:hyperlink r:id="rId40" w:tooltip="knee" w:history="1">
        <w:r w:rsidR="00FA14EC" w:rsidRPr="00FA14EC">
          <w:rPr>
            <w:rStyle w:val="a5"/>
            <w:rFonts w:cs="Arial"/>
            <w:b/>
            <w:bCs/>
            <w:color w:val="1D2A57"/>
            <w:sz w:val="27"/>
            <w:szCs w:val="27"/>
            <w:lang w:val="en-US"/>
          </w:rPr>
          <w:t>knee</w:t>
        </w:r>
      </w:hyperlink>
      <w:r w:rsidR="00FA14EC" w:rsidRPr="00FA14EC">
        <w:rPr>
          <w:rFonts w:cs="Arial"/>
          <w:b/>
          <w:bCs/>
          <w:color w:val="1D2A57"/>
          <w:sz w:val="27"/>
          <w:szCs w:val="27"/>
          <w:lang w:val="en-US"/>
        </w:rPr>
        <w:t>, often </w:t>
      </w:r>
      <w:hyperlink r:id="rId41" w:tooltip="worn" w:history="1">
        <w:r w:rsidR="00FA14EC" w:rsidRPr="00FA14EC">
          <w:rPr>
            <w:rStyle w:val="a5"/>
            <w:rFonts w:cs="Arial"/>
            <w:b/>
            <w:bCs/>
            <w:color w:val="1D2A57"/>
            <w:sz w:val="27"/>
            <w:szCs w:val="27"/>
            <w:lang w:val="en-US"/>
          </w:rPr>
          <w:t>worn</w:t>
        </w:r>
      </w:hyperlink>
      <w:r w:rsidR="00FA14EC" w:rsidRPr="00FA14EC">
        <w:rPr>
          <w:rFonts w:cs="Arial"/>
          <w:b/>
          <w:bCs/>
          <w:color w:val="1D2A57"/>
          <w:sz w:val="27"/>
          <w:szCs w:val="27"/>
          <w:lang w:val="en-US"/>
        </w:rPr>
        <w:t> in </w:t>
      </w:r>
      <w:hyperlink r:id="rId42" w:tooltip="hot" w:history="1">
        <w:r w:rsidR="00FA14EC" w:rsidRPr="00FA14EC">
          <w:rPr>
            <w:rStyle w:val="a5"/>
            <w:rFonts w:cs="Arial"/>
            <w:b/>
            <w:bCs/>
            <w:color w:val="1D2A57"/>
            <w:sz w:val="27"/>
            <w:szCs w:val="27"/>
            <w:lang w:val="en-US"/>
          </w:rPr>
          <w:t>hot</w:t>
        </w:r>
      </w:hyperlink>
      <w:r w:rsidR="00FA14EC" w:rsidRPr="00FA14EC">
        <w:rPr>
          <w:rFonts w:cs="Arial"/>
          <w:b/>
          <w:bCs/>
          <w:color w:val="1D2A57"/>
          <w:sz w:val="27"/>
          <w:szCs w:val="27"/>
          <w:lang w:val="en-US"/>
        </w:rPr>
        <w:t> </w:t>
      </w:r>
      <w:hyperlink r:id="rId43" w:tooltip="weather" w:history="1">
        <w:r w:rsidR="00FA14EC" w:rsidRPr="00FA14EC">
          <w:rPr>
            <w:rStyle w:val="a5"/>
            <w:rFonts w:cs="Arial"/>
            <w:b/>
            <w:bCs/>
            <w:color w:val="1D2A57"/>
            <w:sz w:val="27"/>
            <w:szCs w:val="27"/>
            <w:lang w:val="en-US"/>
          </w:rPr>
          <w:t>weather</w:t>
        </w:r>
      </w:hyperlink>
      <w:r w:rsidR="00FA14EC" w:rsidRPr="00FA14EC">
        <w:rPr>
          <w:rFonts w:cs="Arial"/>
          <w:b/>
          <w:bCs/>
          <w:color w:val="1D2A57"/>
          <w:sz w:val="27"/>
          <w:szCs w:val="27"/>
          <w:lang w:val="en-US"/>
        </w:rPr>
        <w:t> or when </w:t>
      </w:r>
      <w:hyperlink r:id="rId44" w:tooltip="playing" w:history="1">
        <w:r w:rsidR="00FA14EC" w:rsidRPr="00FA14EC">
          <w:rPr>
            <w:rStyle w:val="a5"/>
            <w:rFonts w:cs="Arial"/>
            <w:b/>
            <w:bCs/>
            <w:color w:val="1D2A57"/>
            <w:sz w:val="27"/>
            <w:szCs w:val="27"/>
            <w:lang w:val="en-US"/>
          </w:rPr>
          <w:t>playing</w:t>
        </w:r>
      </w:hyperlink>
      <w:r w:rsidR="00FA14EC" w:rsidRPr="00FA14EC">
        <w:rPr>
          <w:rFonts w:cs="Arial"/>
          <w:b/>
          <w:bCs/>
          <w:color w:val="1D2A57"/>
          <w:sz w:val="27"/>
          <w:szCs w:val="27"/>
          <w:lang w:val="en-US"/>
        </w:rPr>
        <w:t> a </w:t>
      </w:r>
      <w:hyperlink r:id="rId45" w:tooltip="sport" w:history="1">
        <w:r w:rsidR="00FA14EC" w:rsidRPr="00FA14EC">
          <w:rPr>
            <w:rStyle w:val="a5"/>
            <w:rFonts w:cs="Arial"/>
            <w:b/>
            <w:bCs/>
            <w:color w:val="1D2A57"/>
            <w:sz w:val="27"/>
            <w:szCs w:val="27"/>
            <w:lang w:val="en-US"/>
          </w:rPr>
          <w:t>sport</w:t>
        </w:r>
      </w:hyperlink>
      <w:r w:rsidR="00FA14EC" w:rsidRPr="00FA14EC">
        <w:rPr>
          <w:rFonts w:cs="Arial"/>
          <w:b/>
          <w:bCs/>
          <w:color w:val="1D2A57"/>
          <w:sz w:val="27"/>
          <w:szCs w:val="27"/>
          <w:lang w:val="en-US"/>
        </w:rPr>
        <w:t>:</w:t>
      </w:r>
    </w:p>
    <w:p w:rsidR="00631261" w:rsidRPr="00FA14EC" w:rsidRDefault="00631261" w:rsidP="004F7301">
      <w:pPr>
        <w:shd w:val="clear" w:color="auto" w:fill="000000" w:themeFill="text1"/>
        <w:rPr>
          <w:rFonts w:cs="Arial"/>
          <w:color w:val="FFFF00"/>
          <w:szCs w:val="36"/>
          <w:highlight w:val="black"/>
          <w:lang w:val="en-US"/>
        </w:rPr>
      </w:pPr>
      <w:bookmarkStart w:id="14" w:name="_Toc516074241"/>
      <w:r w:rsidRPr="009615EA">
        <w:rPr>
          <w:rStyle w:val="10"/>
          <w:rFonts w:eastAsiaTheme="minorHAnsi" w:cs="Arial"/>
          <w:b w:val="0"/>
          <w:i/>
          <w:color w:val="FFFF00"/>
          <w:sz w:val="36"/>
          <w:szCs w:val="36"/>
          <w:highlight w:val="black"/>
          <w:bdr w:val="none" w:sz="0" w:space="0" w:color="auto" w:frame="1"/>
        </w:rPr>
        <w:t>сущ</w:t>
      </w:r>
      <w:r w:rsidRPr="00FA14EC">
        <w:rPr>
          <w:rStyle w:val="10"/>
          <w:rFonts w:eastAsiaTheme="minorHAnsi" w:cs="Arial"/>
          <w:b w:val="0"/>
          <w:i/>
          <w:color w:val="FFFF00"/>
          <w:sz w:val="36"/>
          <w:szCs w:val="36"/>
          <w:highlight w:val="black"/>
          <w:bdr w:val="none" w:sz="0" w:space="0" w:color="auto" w:frame="1"/>
          <w:lang w:val="en-US"/>
        </w:rPr>
        <w:t>.</w:t>
      </w:r>
      <w:bookmarkEnd w:id="14"/>
      <w:r w:rsidRPr="00FA14EC">
        <w:rPr>
          <w:rStyle w:val="2enci"/>
          <w:rFonts w:cs="Arial"/>
          <w:b/>
          <w:i/>
          <w:color w:val="FFFF00"/>
          <w:szCs w:val="36"/>
          <w:highlight w:val="black"/>
          <w:bdr w:val="none" w:sz="0" w:space="0" w:color="auto" w:frame="1"/>
          <w:lang w:val="en-US"/>
        </w:rPr>
        <w:t>;</w:t>
      </w:r>
      <w:r w:rsidRPr="009615EA">
        <w:rPr>
          <w:rStyle w:val="24ccn"/>
          <w:rFonts w:cs="Arial"/>
          <w:b/>
          <w:i/>
          <w:color w:val="FFFF00"/>
          <w:szCs w:val="36"/>
          <w:highlight w:val="black"/>
          <w:bdr w:val="none" w:sz="0" w:space="0" w:color="auto" w:frame="1"/>
          <w:lang w:val="en-US"/>
        </w:rPr>
        <w:t> </w:t>
      </w:r>
      <w:r w:rsidRPr="009615EA">
        <w:rPr>
          <w:rStyle w:val="10"/>
          <w:rFonts w:eastAsiaTheme="minorHAnsi" w:cs="Arial"/>
          <w:b w:val="0"/>
          <w:i/>
          <w:color w:val="FFFF00"/>
          <w:sz w:val="36"/>
          <w:szCs w:val="36"/>
          <w:highlight w:val="black"/>
          <w:bdr w:val="none" w:sz="0" w:space="0" w:color="auto" w:frame="1"/>
        </w:rPr>
        <w:t>мн</w:t>
      </w:r>
      <w:r w:rsidRPr="00FA14EC">
        <w:rPr>
          <w:rStyle w:val="10"/>
          <w:rFonts w:eastAsiaTheme="minorHAnsi" w:cs="Arial"/>
          <w:b w:val="0"/>
          <w:i/>
          <w:color w:val="FFFF00"/>
          <w:sz w:val="36"/>
          <w:szCs w:val="36"/>
          <w:highlight w:val="black"/>
          <w:bdr w:val="none" w:sz="0" w:space="0" w:color="auto" w:frame="1"/>
          <w:lang w:val="en-US"/>
        </w:rPr>
        <w:t xml:space="preserve">. </w:t>
      </w:r>
      <w:r w:rsidRPr="009615EA">
        <w:rPr>
          <w:rStyle w:val="2enci"/>
          <w:rFonts w:cs="Arial"/>
          <w:color w:val="FFFF00"/>
          <w:szCs w:val="36"/>
          <w:highlight w:val="black"/>
          <w:bdr w:val="none" w:sz="0" w:space="0" w:color="auto" w:frame="1"/>
        </w:rPr>
        <w:t>шорты</w:t>
      </w:r>
    </w:p>
    <w:p w:rsidR="00FA14EC" w:rsidRPr="00FA14EC" w:rsidRDefault="00FA14EC" w:rsidP="00FA14EC">
      <w:pPr>
        <w:rPr>
          <w:rFonts w:ascii="Times New Roman" w:hAnsi="Times New Roman"/>
          <w:sz w:val="24"/>
          <w:lang w:val="en-US"/>
        </w:rPr>
      </w:pPr>
      <w:bookmarkStart w:id="15" w:name="_Toc516074242"/>
      <w:r w:rsidRPr="00FA14EC">
        <w:rPr>
          <w:rStyle w:val="region"/>
          <w:rFonts w:cs="Arial"/>
          <w:color w:val="1D2A57"/>
          <w:lang w:val="en-US"/>
        </w:rPr>
        <w:t>US</w:t>
      </w:r>
    </w:p>
    <w:p w:rsidR="00FA14EC" w:rsidRPr="00FA14EC" w:rsidRDefault="00FA14EC" w:rsidP="00FA14EC">
      <w:pPr>
        <w:rPr>
          <w:rFonts w:cs="Arial"/>
          <w:b/>
          <w:bCs/>
          <w:color w:val="1D2A57"/>
          <w:sz w:val="27"/>
          <w:szCs w:val="27"/>
          <w:lang w:val="en-US"/>
        </w:rPr>
      </w:pPr>
      <w:proofErr w:type="gramStart"/>
      <w:r w:rsidRPr="00FA14EC">
        <w:rPr>
          <w:rFonts w:cs="Arial"/>
          <w:b/>
          <w:bCs/>
          <w:color w:val="1D2A57"/>
          <w:sz w:val="27"/>
          <w:szCs w:val="27"/>
          <w:lang w:val="en-US"/>
        </w:rPr>
        <w:t>men's</w:t>
      </w:r>
      <w:proofErr w:type="gramEnd"/>
      <w:r w:rsidRPr="00FA14EC">
        <w:rPr>
          <w:rFonts w:cs="Arial"/>
          <w:b/>
          <w:bCs/>
          <w:color w:val="1D2A57"/>
          <w:sz w:val="27"/>
          <w:szCs w:val="27"/>
          <w:lang w:val="en-US"/>
        </w:rPr>
        <w:t> </w:t>
      </w:r>
      <w:hyperlink r:id="rId46" w:tooltip="underpants" w:history="1">
        <w:r w:rsidRPr="00FA14EC">
          <w:rPr>
            <w:rStyle w:val="a5"/>
            <w:rFonts w:cs="Arial"/>
            <w:b/>
            <w:bCs/>
            <w:color w:val="1D2A57"/>
            <w:sz w:val="27"/>
            <w:szCs w:val="27"/>
            <w:lang w:val="en-US"/>
          </w:rPr>
          <w:t>underpants</w:t>
        </w:r>
      </w:hyperlink>
    </w:p>
    <w:p w:rsidR="00631261" w:rsidRPr="00BB4CFF" w:rsidRDefault="00631261" w:rsidP="004F7301">
      <w:pPr>
        <w:shd w:val="clear" w:color="auto" w:fill="000000" w:themeFill="text1"/>
        <w:rPr>
          <w:rFonts w:cs="Arial"/>
          <w:b/>
          <w:color w:val="FFFFFF" w:themeColor="background1"/>
          <w:szCs w:val="36"/>
          <w:highlight w:val="black"/>
          <w:lang w:val="en-US"/>
        </w:rPr>
      </w:pPr>
      <w:r w:rsidRPr="009615EA">
        <w:rPr>
          <w:rStyle w:val="10"/>
          <w:rFonts w:eastAsiaTheme="minorHAnsi" w:cs="Arial"/>
          <w:b w:val="0"/>
          <w:i/>
          <w:color w:val="FFFFFF" w:themeColor="background1"/>
          <w:sz w:val="36"/>
          <w:szCs w:val="36"/>
          <w:highlight w:val="black"/>
          <w:bdr w:val="none" w:sz="0" w:space="0" w:color="auto" w:frame="1"/>
        </w:rPr>
        <w:t>амер</w:t>
      </w:r>
      <w:r w:rsidRPr="00BB4CFF">
        <w:rPr>
          <w:rStyle w:val="10"/>
          <w:rFonts w:eastAsiaTheme="minorHAnsi" w:cs="Arial"/>
          <w:b w:val="0"/>
          <w:i/>
          <w:color w:val="FFFFFF" w:themeColor="background1"/>
          <w:sz w:val="36"/>
          <w:szCs w:val="36"/>
          <w:highlight w:val="black"/>
          <w:bdr w:val="none" w:sz="0" w:space="0" w:color="auto" w:frame="1"/>
          <w:lang w:val="en-US"/>
        </w:rPr>
        <w:t>.</w:t>
      </w:r>
      <w:bookmarkEnd w:id="15"/>
      <w:r w:rsidRPr="009615EA">
        <w:rPr>
          <w:rStyle w:val="24ccn"/>
          <w:rFonts w:cs="Arial"/>
          <w:color w:val="FFFFFF" w:themeColor="background1"/>
          <w:szCs w:val="36"/>
          <w:highlight w:val="black"/>
          <w:bdr w:val="none" w:sz="0" w:space="0" w:color="auto" w:frame="1"/>
          <w:lang w:val="en-US"/>
        </w:rPr>
        <w:t> </w:t>
      </w:r>
      <w:r w:rsidRPr="009615EA">
        <w:rPr>
          <w:rStyle w:val="2enci"/>
          <w:rFonts w:cs="Arial"/>
          <w:color w:val="FFFFFF" w:themeColor="background1"/>
          <w:szCs w:val="36"/>
          <w:highlight w:val="black"/>
          <w:bdr w:val="none" w:sz="0" w:space="0" w:color="auto" w:frame="1"/>
        </w:rPr>
        <w:t>мужские</w:t>
      </w:r>
      <w:r w:rsidRPr="00BB4CFF">
        <w:rPr>
          <w:rStyle w:val="2enci"/>
          <w:rFonts w:cs="Arial"/>
          <w:color w:val="FFFFFF" w:themeColor="background1"/>
          <w:szCs w:val="36"/>
          <w:highlight w:val="black"/>
          <w:bdr w:val="none" w:sz="0" w:space="0" w:color="auto" w:frame="1"/>
          <w:lang w:val="en-US"/>
        </w:rPr>
        <w:t xml:space="preserve"> </w:t>
      </w:r>
      <w:r w:rsidRPr="009615EA">
        <w:rPr>
          <w:rStyle w:val="2enci"/>
          <w:rFonts w:cs="Arial"/>
          <w:color w:val="FFFFFF" w:themeColor="background1"/>
          <w:szCs w:val="36"/>
          <w:highlight w:val="black"/>
          <w:bdr w:val="none" w:sz="0" w:space="0" w:color="auto" w:frame="1"/>
        </w:rPr>
        <w:t>трусы</w:t>
      </w:r>
    </w:p>
    <w:p w:rsidR="00631261" w:rsidRPr="00BB4CFF" w:rsidRDefault="00631261" w:rsidP="004F7301">
      <w:pPr>
        <w:shd w:val="clear" w:color="auto" w:fill="000000" w:themeFill="text1"/>
        <w:jc w:val="center"/>
        <w:rPr>
          <w:rFonts w:cs="Arial"/>
          <w:b/>
          <w:color w:val="FFFFFF" w:themeColor="background1"/>
          <w:szCs w:val="36"/>
          <w:highlight w:val="black"/>
          <w:lang w:val="en-US"/>
        </w:rPr>
      </w:pPr>
    </w:p>
    <w:p w:rsidR="00631261" w:rsidRPr="00BB4CFF" w:rsidRDefault="00631261" w:rsidP="004F7301">
      <w:pPr>
        <w:shd w:val="clear" w:color="auto" w:fill="000000" w:themeFill="text1"/>
        <w:jc w:val="center"/>
        <w:rPr>
          <w:rFonts w:cs="Arial"/>
          <w:b/>
          <w:color w:val="FFFFFF" w:themeColor="background1"/>
          <w:szCs w:val="36"/>
          <w:highlight w:val="black"/>
          <w:lang w:val="en-US"/>
        </w:rPr>
      </w:pPr>
    </w:p>
    <w:p w:rsidR="00631261" w:rsidRPr="00BB4CFF" w:rsidRDefault="00631261" w:rsidP="004F7301">
      <w:pPr>
        <w:shd w:val="clear" w:color="auto" w:fill="000000" w:themeFill="text1"/>
        <w:jc w:val="center"/>
        <w:rPr>
          <w:rFonts w:cs="Arial"/>
          <w:b/>
          <w:color w:val="FFFFFF" w:themeColor="background1"/>
          <w:szCs w:val="36"/>
          <w:highlight w:val="black"/>
          <w:lang w:val="en-US"/>
        </w:rPr>
      </w:pPr>
    </w:p>
    <w:p w:rsidR="00631261" w:rsidRPr="00BB4CFF" w:rsidRDefault="00631261" w:rsidP="004F7301">
      <w:pPr>
        <w:shd w:val="clear" w:color="auto" w:fill="000000" w:themeFill="text1"/>
        <w:jc w:val="center"/>
        <w:rPr>
          <w:rFonts w:cs="Arial"/>
          <w:b/>
          <w:color w:val="FFFFFF" w:themeColor="background1"/>
          <w:spacing w:val="15"/>
          <w:szCs w:val="36"/>
          <w:highlight w:val="black"/>
          <w:shd w:val="clear" w:color="auto" w:fill="FFFFFF"/>
          <w:lang w:val="en-US"/>
        </w:rPr>
      </w:pPr>
      <w:r w:rsidRPr="009615EA">
        <w:rPr>
          <w:rFonts w:cs="Arial"/>
          <w:b/>
          <w:color w:val="FFFFFF" w:themeColor="background1"/>
          <w:szCs w:val="36"/>
          <w:highlight w:val="black"/>
          <w:lang w:val="en-US"/>
        </w:rPr>
        <w:t>SHRIMP</w:t>
      </w:r>
      <w:r w:rsidRPr="00BB4CFF">
        <w:rPr>
          <w:rFonts w:cs="Arial"/>
          <w:b/>
          <w:color w:val="FFFFFF" w:themeColor="background1"/>
          <w:szCs w:val="36"/>
          <w:highlight w:val="black"/>
          <w:lang w:val="en-US"/>
        </w:rPr>
        <w:t xml:space="preserve"> [</w:t>
      </w:r>
      <w:r w:rsidRPr="00BB4CFF">
        <w:rPr>
          <w:rFonts w:cs="Arial"/>
          <w:b/>
          <w:color w:val="FFFFFF" w:themeColor="background1"/>
          <w:spacing w:val="15"/>
          <w:szCs w:val="36"/>
          <w:highlight w:val="black"/>
          <w:shd w:val="clear" w:color="auto" w:fill="FFFFFF"/>
          <w:lang w:val="en-US"/>
        </w:rPr>
        <w:t>ʃ</w:t>
      </w:r>
      <w:r w:rsidRPr="009615EA">
        <w:rPr>
          <w:rFonts w:cs="Arial"/>
          <w:b/>
          <w:color w:val="FFFFFF" w:themeColor="background1"/>
          <w:spacing w:val="15"/>
          <w:szCs w:val="36"/>
          <w:highlight w:val="black"/>
          <w:shd w:val="clear" w:color="auto" w:fill="FFFFFF"/>
          <w:lang w:val="en-US"/>
        </w:rPr>
        <w:t>r</w:t>
      </w:r>
      <w:r w:rsidRPr="00BB4CFF">
        <w:rPr>
          <w:rFonts w:cs="Arial"/>
          <w:b/>
          <w:color w:val="FFFFFF" w:themeColor="background1"/>
          <w:spacing w:val="15"/>
          <w:szCs w:val="36"/>
          <w:highlight w:val="black"/>
          <w:shd w:val="clear" w:color="auto" w:fill="FFFFFF"/>
          <w:lang w:val="en-US"/>
        </w:rPr>
        <w:t>ɪ</w:t>
      </w:r>
      <w:r w:rsidRPr="009615EA">
        <w:rPr>
          <w:rFonts w:cs="Arial"/>
          <w:b/>
          <w:color w:val="FFFFFF" w:themeColor="background1"/>
          <w:spacing w:val="15"/>
          <w:szCs w:val="36"/>
          <w:highlight w:val="black"/>
          <w:shd w:val="clear" w:color="auto" w:fill="FFFFFF"/>
          <w:lang w:val="en-US"/>
        </w:rPr>
        <w:t>mp</w:t>
      </w:r>
      <w:r w:rsidRPr="00BB4CFF">
        <w:rPr>
          <w:rFonts w:cs="Arial"/>
          <w:b/>
          <w:color w:val="FFFFFF" w:themeColor="background1"/>
          <w:spacing w:val="15"/>
          <w:szCs w:val="36"/>
          <w:highlight w:val="black"/>
          <w:shd w:val="clear" w:color="auto" w:fill="FFFFFF"/>
          <w:lang w:val="en-US"/>
        </w:rPr>
        <w:t>]</w:t>
      </w:r>
    </w:p>
    <w:p w:rsidR="00631261" w:rsidRPr="00BB4CFF" w:rsidRDefault="00631261" w:rsidP="004F7301">
      <w:pPr>
        <w:shd w:val="clear" w:color="auto" w:fill="000000" w:themeFill="text1"/>
        <w:rPr>
          <w:rFonts w:cs="Arial"/>
          <w:b/>
          <w:i/>
          <w:color w:val="FFFFFF" w:themeColor="background1"/>
          <w:szCs w:val="36"/>
          <w:highlight w:val="black"/>
          <w:lang w:val="en-US"/>
        </w:rPr>
      </w:pPr>
      <w:r w:rsidRPr="009615EA">
        <w:rPr>
          <w:rFonts w:cs="Arial"/>
          <w:b/>
          <w:i/>
          <w:color w:val="FFFFFF" w:themeColor="background1"/>
          <w:spacing w:val="15"/>
          <w:szCs w:val="36"/>
          <w:highlight w:val="black"/>
          <w:shd w:val="clear" w:color="auto" w:fill="FFFFFF"/>
          <w:lang w:val="en-US"/>
        </w:rPr>
        <w:t>SHRIMPED</w:t>
      </w:r>
    </w:p>
    <w:p w:rsidR="00631261" w:rsidRPr="00BB4CFF" w:rsidRDefault="00631261" w:rsidP="004F7301">
      <w:pPr>
        <w:shd w:val="clear" w:color="auto" w:fill="000000" w:themeFill="text1"/>
        <w:rPr>
          <w:rFonts w:cs="Arial"/>
          <w:color w:val="FFFFFF" w:themeColor="background1"/>
          <w:szCs w:val="36"/>
          <w:highlight w:val="black"/>
          <w:lang w:val="en-US"/>
        </w:rPr>
      </w:pPr>
      <w:r w:rsidRPr="009615EA">
        <w:rPr>
          <w:rFonts w:cs="Arial"/>
          <w:b/>
          <w:i/>
          <w:color w:val="FFFFFF" w:themeColor="background1"/>
          <w:szCs w:val="36"/>
          <w:highlight w:val="black"/>
        </w:rPr>
        <w:t>Сущ</w:t>
      </w:r>
      <w:r w:rsidRPr="00BB4CFF">
        <w:rPr>
          <w:rFonts w:cs="Arial"/>
          <w:b/>
          <w:i/>
          <w:color w:val="FFFFFF" w:themeColor="background1"/>
          <w:szCs w:val="36"/>
          <w:highlight w:val="black"/>
          <w:lang w:val="en-US"/>
        </w:rPr>
        <w:t>.</w:t>
      </w:r>
      <w:r w:rsidRPr="00BB4CFF">
        <w:rPr>
          <w:rFonts w:cs="Arial"/>
          <w:color w:val="FFFFFF" w:themeColor="background1"/>
          <w:szCs w:val="36"/>
          <w:highlight w:val="black"/>
          <w:lang w:val="en-US"/>
        </w:rPr>
        <w:t xml:space="preserve"> </w:t>
      </w:r>
      <w:r w:rsidRPr="009615EA">
        <w:rPr>
          <w:rFonts w:cs="Arial"/>
          <w:color w:val="FFFFFF" w:themeColor="background1"/>
          <w:szCs w:val="36"/>
          <w:highlight w:val="black"/>
        </w:rPr>
        <w:t>креветка</w:t>
      </w:r>
      <w:r w:rsidRPr="00BB4CFF">
        <w:rPr>
          <w:rFonts w:cs="Arial"/>
          <w:color w:val="FFFFFF" w:themeColor="background1"/>
          <w:szCs w:val="36"/>
          <w:highlight w:val="black"/>
          <w:lang w:val="en-US"/>
        </w:rPr>
        <w:t xml:space="preserve">, </w:t>
      </w:r>
      <w:r w:rsidRPr="009615EA">
        <w:rPr>
          <w:rFonts w:cs="Arial"/>
          <w:color w:val="FFFFFF" w:themeColor="background1"/>
          <w:szCs w:val="36"/>
          <w:highlight w:val="black"/>
        </w:rPr>
        <w:t>ярко</w:t>
      </w:r>
      <w:r w:rsidRPr="00BB4CFF">
        <w:rPr>
          <w:rFonts w:cs="Arial"/>
          <w:color w:val="FFFFFF" w:themeColor="background1"/>
          <w:szCs w:val="36"/>
          <w:highlight w:val="black"/>
          <w:lang w:val="en-US"/>
        </w:rPr>
        <w:t>-</w:t>
      </w:r>
      <w:r w:rsidRPr="009615EA">
        <w:rPr>
          <w:rFonts w:cs="Arial"/>
          <w:color w:val="FFFFFF" w:themeColor="background1"/>
          <w:szCs w:val="36"/>
          <w:highlight w:val="black"/>
        </w:rPr>
        <w:t>розовый</w:t>
      </w:r>
      <w:r w:rsidRPr="00BB4CFF">
        <w:rPr>
          <w:rFonts w:cs="Arial"/>
          <w:color w:val="FFFFFF" w:themeColor="background1"/>
          <w:szCs w:val="36"/>
          <w:highlight w:val="black"/>
          <w:lang w:val="en-US"/>
        </w:rPr>
        <w:t xml:space="preserve"> </w:t>
      </w:r>
      <w:r w:rsidRPr="009615EA">
        <w:rPr>
          <w:rFonts w:cs="Arial"/>
          <w:color w:val="FFFFFF" w:themeColor="background1"/>
          <w:szCs w:val="36"/>
          <w:highlight w:val="black"/>
        </w:rPr>
        <w:t>цвет</w:t>
      </w:r>
      <w:r w:rsidRPr="00BB4CFF">
        <w:rPr>
          <w:rFonts w:cs="Arial"/>
          <w:color w:val="FFFFFF" w:themeColor="background1"/>
          <w:szCs w:val="36"/>
          <w:highlight w:val="black"/>
          <w:lang w:val="en-US"/>
        </w:rPr>
        <w:t xml:space="preserve">, </w:t>
      </w:r>
      <w:r w:rsidRPr="009615EA">
        <w:rPr>
          <w:rFonts w:cs="Arial"/>
          <w:color w:val="FFFFFF" w:themeColor="background1"/>
          <w:szCs w:val="36"/>
          <w:highlight w:val="black"/>
        </w:rPr>
        <w:t>ничтожный</w:t>
      </w:r>
      <w:r w:rsidRPr="00BB4CFF">
        <w:rPr>
          <w:rFonts w:cs="Arial"/>
          <w:color w:val="FFFFFF" w:themeColor="background1"/>
          <w:szCs w:val="36"/>
          <w:highlight w:val="black"/>
          <w:lang w:val="en-US"/>
        </w:rPr>
        <w:t xml:space="preserve"> </w:t>
      </w:r>
      <w:r w:rsidRPr="009615EA">
        <w:rPr>
          <w:rFonts w:cs="Arial"/>
          <w:color w:val="FFFFFF" w:themeColor="background1"/>
          <w:szCs w:val="36"/>
          <w:highlight w:val="black"/>
        </w:rPr>
        <w:t>человек</w:t>
      </w:r>
      <w:r w:rsidRPr="00BB4CFF">
        <w:rPr>
          <w:rFonts w:cs="Arial"/>
          <w:color w:val="FFFFFF" w:themeColor="background1"/>
          <w:szCs w:val="36"/>
          <w:highlight w:val="black"/>
          <w:lang w:val="en-US"/>
        </w:rPr>
        <w:t xml:space="preserve">, </w:t>
      </w:r>
      <w:r w:rsidRPr="009615EA">
        <w:rPr>
          <w:rFonts w:cs="Arial"/>
          <w:color w:val="FFFFFF" w:themeColor="background1"/>
          <w:szCs w:val="36"/>
          <w:highlight w:val="black"/>
        </w:rPr>
        <w:t>козявка</w:t>
      </w:r>
    </w:p>
    <w:p w:rsidR="00631261" w:rsidRPr="009615EA" w:rsidRDefault="00631261" w:rsidP="004F7301">
      <w:pPr>
        <w:shd w:val="clear" w:color="auto" w:fill="000000" w:themeFill="text1"/>
        <w:rPr>
          <w:rFonts w:cs="Arial"/>
          <w:color w:val="FFFFFF" w:themeColor="background1"/>
          <w:szCs w:val="36"/>
          <w:highlight w:val="black"/>
          <w:lang w:val="en-US"/>
        </w:rPr>
      </w:pPr>
      <w:r w:rsidRPr="009615EA">
        <w:rPr>
          <w:rFonts w:cs="Arial"/>
          <w:b/>
          <w:i/>
          <w:color w:val="FFFFFF" w:themeColor="background1"/>
          <w:szCs w:val="36"/>
          <w:highlight w:val="black"/>
        </w:rPr>
        <w:t>Гл</w:t>
      </w:r>
      <w:r w:rsidRPr="009615EA">
        <w:rPr>
          <w:rFonts w:cs="Arial"/>
          <w:b/>
          <w:i/>
          <w:color w:val="FFFFFF" w:themeColor="background1"/>
          <w:szCs w:val="36"/>
          <w:highlight w:val="black"/>
          <w:lang w:val="en-US"/>
        </w:rPr>
        <w:t>.</w:t>
      </w:r>
      <w:r w:rsidRPr="009615EA">
        <w:rPr>
          <w:rFonts w:cs="Arial"/>
          <w:color w:val="FFFFFF" w:themeColor="background1"/>
          <w:szCs w:val="36"/>
          <w:highlight w:val="black"/>
          <w:lang w:val="en-US"/>
        </w:rPr>
        <w:t xml:space="preserve"> </w:t>
      </w:r>
      <w:r w:rsidRPr="009615EA">
        <w:rPr>
          <w:rFonts w:cs="Arial"/>
          <w:color w:val="FFFFFF" w:themeColor="background1"/>
          <w:szCs w:val="36"/>
          <w:highlight w:val="black"/>
        </w:rPr>
        <w:t>ловить</w:t>
      </w:r>
      <w:r w:rsidRPr="009615EA">
        <w:rPr>
          <w:rFonts w:cs="Arial"/>
          <w:color w:val="FFFFFF" w:themeColor="background1"/>
          <w:szCs w:val="36"/>
          <w:highlight w:val="black"/>
          <w:lang w:val="en-US"/>
        </w:rPr>
        <w:t xml:space="preserve"> </w:t>
      </w:r>
      <w:r w:rsidRPr="009615EA">
        <w:rPr>
          <w:rFonts w:cs="Arial"/>
          <w:color w:val="FFFFFF" w:themeColor="background1"/>
          <w:szCs w:val="36"/>
          <w:highlight w:val="black"/>
        </w:rPr>
        <w:t>креветок</w:t>
      </w:r>
      <w:r w:rsidRPr="009615EA">
        <w:rPr>
          <w:rFonts w:cs="Arial"/>
          <w:color w:val="FFFFFF" w:themeColor="background1"/>
          <w:szCs w:val="36"/>
          <w:highlight w:val="black"/>
          <w:lang w:val="en-US"/>
        </w:rPr>
        <w:t xml:space="preserve"> (to go shrimping)</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color w:val="FFFFFF" w:themeColor="background1"/>
          <w:szCs w:val="36"/>
          <w:highlight w:val="black"/>
        </w:rPr>
        <w:t>Ловить на креветок</w:t>
      </w: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r w:rsidRPr="009615EA">
        <w:rPr>
          <w:rFonts w:cs="Arial"/>
          <w:b/>
          <w:color w:val="FFFFFF" w:themeColor="background1"/>
          <w:szCs w:val="36"/>
          <w:highlight w:val="black"/>
          <w:lang w:val="en-US"/>
        </w:rPr>
        <w:t>SCISSORS</w:t>
      </w:r>
      <w:r w:rsidRPr="009615EA">
        <w:rPr>
          <w:rFonts w:cs="Arial"/>
          <w:b/>
          <w:color w:val="FFFFFF" w:themeColor="background1"/>
          <w:szCs w:val="36"/>
          <w:highlight w:val="black"/>
        </w:rPr>
        <w:t xml:space="preserve"> ** [</w:t>
      </w:r>
      <w:r w:rsidRPr="009615EA">
        <w:rPr>
          <w:rFonts w:cs="Arial"/>
          <w:b/>
          <w:color w:val="FFFFFF" w:themeColor="background1"/>
          <w:szCs w:val="36"/>
          <w:highlight w:val="black"/>
          <w:shd w:val="clear" w:color="auto" w:fill="FFFFFF"/>
          <w:lang w:val="en-US"/>
        </w:rPr>
        <w:t>s</w:t>
      </w:r>
      <w:r w:rsidRPr="009615EA">
        <w:rPr>
          <w:rFonts w:cs="Arial"/>
          <w:b/>
          <w:color w:val="FFFFFF" w:themeColor="background1"/>
          <w:szCs w:val="36"/>
          <w:highlight w:val="black"/>
          <w:shd w:val="clear" w:color="auto" w:fill="FFFFFF"/>
        </w:rPr>
        <w:t>ı</w:t>
      </w:r>
      <w:r w:rsidRPr="009615EA">
        <w:rPr>
          <w:rFonts w:cs="Arial"/>
          <w:b/>
          <w:color w:val="FFFFFF" w:themeColor="background1"/>
          <w:szCs w:val="36"/>
          <w:highlight w:val="black"/>
          <w:shd w:val="clear" w:color="auto" w:fill="FFFFFF"/>
          <w:lang w:val="en-US"/>
        </w:rPr>
        <w:t>z</w:t>
      </w:r>
      <w:r w:rsidRPr="009615EA">
        <w:rPr>
          <w:rFonts w:cs="Arial"/>
          <w:b/>
          <w:color w:val="FFFFFF" w:themeColor="background1"/>
          <w:szCs w:val="36"/>
          <w:highlight w:val="black"/>
          <w:shd w:val="clear" w:color="auto" w:fill="FFFFFF"/>
        </w:rPr>
        <w:t>ə</w:t>
      </w:r>
      <w:r w:rsidRPr="009615EA">
        <w:rPr>
          <w:rFonts w:cs="Arial"/>
          <w:b/>
          <w:color w:val="FFFFFF" w:themeColor="background1"/>
          <w:szCs w:val="36"/>
          <w:highlight w:val="black"/>
          <w:shd w:val="clear" w:color="auto" w:fill="FFFFFF"/>
          <w:lang w:val="en-US"/>
        </w:rPr>
        <w:t>z</w:t>
      </w:r>
      <w:r w:rsidRPr="009615EA">
        <w:rPr>
          <w:rFonts w:cs="Arial"/>
          <w:b/>
          <w:color w:val="FFFFFF" w:themeColor="background1"/>
          <w:szCs w:val="36"/>
          <w:highlight w:val="black"/>
        </w:rPr>
        <w:t>]</w:t>
      </w:r>
    </w:p>
    <w:p w:rsidR="00631261" w:rsidRPr="009615EA" w:rsidRDefault="00631261" w:rsidP="004F7301">
      <w:pPr>
        <w:shd w:val="clear" w:color="auto" w:fill="000000" w:themeFill="text1"/>
        <w:rPr>
          <w:rStyle w:val="2enci"/>
          <w:rFonts w:cs="Arial"/>
          <w:color w:val="FFFFFF" w:themeColor="background1"/>
          <w:szCs w:val="36"/>
          <w:highlight w:val="black"/>
          <w:bdr w:val="none" w:sz="0" w:space="0" w:color="auto" w:frame="1"/>
          <w:shd w:val="clear" w:color="auto" w:fill="FFFFFF"/>
          <w:lang w:val="en-US"/>
        </w:rPr>
      </w:pPr>
      <w:r w:rsidRPr="009615EA">
        <w:rPr>
          <w:rFonts w:cs="Arial"/>
          <w:b/>
          <w:i/>
          <w:color w:val="FFFFFF" w:themeColor="background1"/>
          <w:szCs w:val="36"/>
          <w:highlight w:val="black"/>
        </w:rPr>
        <w:t>Сущ</w:t>
      </w:r>
      <w:r w:rsidRPr="009615EA">
        <w:rPr>
          <w:rFonts w:cs="Arial"/>
          <w:b/>
          <w:i/>
          <w:color w:val="FFFFFF" w:themeColor="background1"/>
          <w:szCs w:val="36"/>
          <w:highlight w:val="black"/>
          <w:lang w:val="en-US"/>
        </w:rPr>
        <w:t>.</w:t>
      </w:r>
      <w:r w:rsidRPr="009615EA">
        <w:rPr>
          <w:rFonts w:cs="Arial"/>
          <w:color w:val="FFFFFF" w:themeColor="background1"/>
          <w:szCs w:val="36"/>
          <w:highlight w:val="black"/>
          <w:lang w:val="en-US"/>
        </w:rPr>
        <w:t xml:space="preserve"> </w:t>
      </w:r>
      <w:r w:rsidRPr="009615EA">
        <w:rPr>
          <w:rStyle w:val="10"/>
          <w:rFonts w:eastAsiaTheme="minorHAnsi" w:cs="Arial"/>
          <w:color w:val="FFFFFF" w:themeColor="background1"/>
          <w:sz w:val="36"/>
          <w:szCs w:val="36"/>
          <w:highlight w:val="black"/>
          <w:bdr w:val="none" w:sz="0" w:space="0" w:color="auto" w:frame="1"/>
          <w:shd w:val="clear" w:color="auto" w:fill="FFFFFF"/>
        </w:rPr>
        <w:t>мн</w:t>
      </w:r>
      <w:r w:rsidRPr="009615EA">
        <w:rPr>
          <w:rStyle w:val="10"/>
          <w:rFonts w:eastAsiaTheme="minorHAnsi" w:cs="Arial"/>
          <w:color w:val="FFFFFF" w:themeColor="background1"/>
          <w:sz w:val="36"/>
          <w:szCs w:val="36"/>
          <w:highlight w:val="black"/>
          <w:bdr w:val="none" w:sz="0" w:space="0" w:color="auto" w:frame="1"/>
          <w:shd w:val="clear" w:color="auto" w:fill="FFFFFF"/>
          <w:lang w:val="en-US"/>
        </w:rPr>
        <w:t>.</w:t>
      </w:r>
      <w:r w:rsidRPr="009615EA">
        <w:rPr>
          <w:rStyle w:val="2enci"/>
          <w:rFonts w:cs="Arial"/>
          <w:color w:val="FFFFFF" w:themeColor="background1"/>
          <w:szCs w:val="36"/>
          <w:highlight w:val="black"/>
          <w:bdr w:val="none" w:sz="0" w:space="0" w:color="auto" w:frame="1"/>
          <w:shd w:val="clear" w:color="auto" w:fill="FFFFFF"/>
          <w:lang w:val="en-US"/>
        </w:rPr>
        <w:t xml:space="preserve">; </w:t>
      </w:r>
    </w:p>
    <w:p w:rsidR="00631261" w:rsidRPr="009615EA" w:rsidRDefault="00631261" w:rsidP="004F7301">
      <w:pPr>
        <w:shd w:val="clear" w:color="auto" w:fill="000000" w:themeFill="text1"/>
        <w:rPr>
          <w:rFonts w:cs="Arial"/>
          <w:color w:val="FFFFFF" w:themeColor="background1"/>
          <w:szCs w:val="36"/>
          <w:highlight w:val="black"/>
          <w:lang w:val="en-US"/>
        </w:rPr>
      </w:pPr>
      <w:r w:rsidRPr="009615EA">
        <w:rPr>
          <w:rStyle w:val="2enci"/>
          <w:rFonts w:cs="Arial"/>
          <w:color w:val="FFFFFF" w:themeColor="background1"/>
          <w:szCs w:val="36"/>
          <w:highlight w:val="black"/>
          <w:bdr w:val="none" w:sz="0" w:space="0" w:color="auto" w:frame="1"/>
          <w:shd w:val="clear" w:color="auto" w:fill="FFFFFF"/>
          <w:lang w:val="en-US"/>
        </w:rPr>
        <w:t xml:space="preserve">= </w:t>
      </w:r>
      <w:r w:rsidRPr="009615EA">
        <w:rPr>
          <w:rStyle w:val="2enci"/>
          <w:rFonts w:cs="Arial"/>
          <w:b/>
          <w:i/>
          <w:color w:val="FFFFFF" w:themeColor="background1"/>
          <w:szCs w:val="36"/>
          <w:highlight w:val="black"/>
          <w:bdr w:val="none" w:sz="0" w:space="0" w:color="auto" w:frame="1"/>
          <w:shd w:val="clear" w:color="auto" w:fill="FFFFFF"/>
          <w:lang w:val="en-US"/>
        </w:rPr>
        <w:t>A PAIR OF SCISSORS</w:t>
      </w:r>
      <w:r w:rsidRPr="009615EA">
        <w:rPr>
          <w:rFonts w:cs="Arial"/>
          <w:color w:val="FFFFFF" w:themeColor="background1"/>
          <w:szCs w:val="36"/>
          <w:highlight w:val="black"/>
          <w:lang w:val="en-US"/>
        </w:rPr>
        <w:t xml:space="preserve"> </w:t>
      </w:r>
      <w:r w:rsidRPr="009615EA">
        <w:rPr>
          <w:rFonts w:cs="Arial"/>
          <w:color w:val="FFFFFF" w:themeColor="background1"/>
          <w:szCs w:val="36"/>
          <w:highlight w:val="black"/>
        </w:rPr>
        <w:t>ножницы</w:t>
      </w:r>
    </w:p>
    <w:p w:rsidR="00631261" w:rsidRPr="009615EA" w:rsidRDefault="00631261" w:rsidP="004F7301">
      <w:pPr>
        <w:shd w:val="clear" w:color="auto" w:fill="000000" w:themeFill="text1"/>
        <w:jc w:val="center"/>
        <w:rPr>
          <w:rFonts w:cs="Arial"/>
          <w:b/>
          <w:color w:val="FFFFFF" w:themeColor="background1"/>
          <w:szCs w:val="36"/>
          <w:highlight w:val="black"/>
          <w:lang w:val="en-US"/>
        </w:rPr>
      </w:pPr>
    </w:p>
    <w:p w:rsidR="00631261" w:rsidRPr="009615EA" w:rsidRDefault="00631261" w:rsidP="004F7301">
      <w:pPr>
        <w:shd w:val="clear" w:color="auto" w:fill="000000" w:themeFill="text1"/>
        <w:jc w:val="center"/>
        <w:rPr>
          <w:rFonts w:cs="Arial"/>
          <w:b/>
          <w:color w:val="FFFFFF" w:themeColor="background1"/>
          <w:szCs w:val="36"/>
          <w:highlight w:val="black"/>
          <w:lang w:val="en-US"/>
        </w:rPr>
      </w:pPr>
    </w:p>
    <w:p w:rsidR="00631261" w:rsidRPr="009615EA" w:rsidRDefault="00631261" w:rsidP="004F7301">
      <w:pPr>
        <w:shd w:val="clear" w:color="auto" w:fill="000000" w:themeFill="text1"/>
        <w:jc w:val="center"/>
        <w:rPr>
          <w:rFonts w:cs="Arial"/>
          <w:b/>
          <w:color w:val="FFFFFF" w:themeColor="background1"/>
          <w:szCs w:val="36"/>
          <w:highlight w:val="black"/>
          <w:lang w:val="en-US"/>
        </w:rPr>
      </w:pPr>
    </w:p>
    <w:p w:rsidR="00631261" w:rsidRPr="009615EA" w:rsidRDefault="00631261" w:rsidP="004F7301">
      <w:pPr>
        <w:shd w:val="clear" w:color="auto" w:fill="000000" w:themeFill="text1"/>
        <w:jc w:val="center"/>
        <w:rPr>
          <w:rFonts w:cs="Arial"/>
          <w:b/>
          <w:color w:val="FFFFFF" w:themeColor="background1"/>
          <w:szCs w:val="36"/>
          <w:highlight w:val="black"/>
        </w:rPr>
      </w:pPr>
      <w:r w:rsidRPr="009615EA">
        <w:rPr>
          <w:rFonts w:cs="Arial"/>
          <w:b/>
          <w:color w:val="FFFFFF" w:themeColor="background1"/>
          <w:szCs w:val="36"/>
          <w:highlight w:val="black"/>
          <w:lang w:val="en-US"/>
        </w:rPr>
        <w:t>SLAVERY</w:t>
      </w:r>
      <w:r w:rsidRPr="009615EA">
        <w:rPr>
          <w:rFonts w:cs="Arial"/>
          <w:b/>
          <w:color w:val="FFFFFF" w:themeColor="background1"/>
          <w:szCs w:val="36"/>
          <w:highlight w:val="black"/>
        </w:rPr>
        <w:t xml:space="preserve"> ** [ʹ</w:t>
      </w:r>
      <w:r w:rsidRPr="009615EA">
        <w:rPr>
          <w:rFonts w:cs="Arial"/>
          <w:b/>
          <w:color w:val="FFFFFF" w:themeColor="background1"/>
          <w:szCs w:val="36"/>
          <w:highlight w:val="black"/>
          <w:lang w:val="en-US"/>
        </w:rPr>
        <w:t>sleiv</w:t>
      </w:r>
      <w:r w:rsidRPr="009615EA">
        <w:rPr>
          <w:rFonts w:cs="Arial"/>
          <w:b/>
          <w:color w:val="FFFFFF" w:themeColor="background1"/>
          <w:szCs w:val="36"/>
          <w:highlight w:val="black"/>
        </w:rPr>
        <w:t>(ə)</w:t>
      </w:r>
      <w:r w:rsidRPr="009615EA">
        <w:rPr>
          <w:rFonts w:cs="Arial"/>
          <w:b/>
          <w:color w:val="FFFFFF" w:themeColor="background1"/>
          <w:szCs w:val="36"/>
          <w:highlight w:val="black"/>
          <w:lang w:val="en-US"/>
        </w:rPr>
        <w:t>ri</w:t>
      </w:r>
      <w:r w:rsidRPr="009615EA">
        <w:rPr>
          <w:rFonts w:cs="Arial"/>
          <w:b/>
          <w:color w:val="FFFFFF" w:themeColor="background1"/>
          <w:szCs w:val="36"/>
          <w:highlight w:val="black"/>
        </w:rPr>
        <w:t>]</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b/>
          <w:color w:val="FFFFFF" w:themeColor="background1"/>
          <w:szCs w:val="36"/>
          <w:highlight w:val="black"/>
          <w:lang w:val="en-US"/>
        </w:rPr>
        <w:t>N</w:t>
      </w:r>
      <w:r w:rsidRPr="009615EA">
        <w:rPr>
          <w:rFonts w:cs="Arial"/>
          <w:b/>
          <w:color w:val="FFFFFF" w:themeColor="background1"/>
          <w:szCs w:val="36"/>
          <w:highlight w:val="black"/>
        </w:rPr>
        <w:t xml:space="preserve"> </w:t>
      </w:r>
      <w:r w:rsidRPr="009615EA">
        <w:rPr>
          <w:rFonts w:cs="Arial"/>
          <w:color w:val="FFFFFF" w:themeColor="background1"/>
          <w:szCs w:val="36"/>
          <w:highlight w:val="black"/>
        </w:rPr>
        <w:t>1. рабство, положение раба, неволя</w:t>
      </w:r>
    </w:p>
    <w:p w:rsidR="00631261" w:rsidRPr="009615EA" w:rsidRDefault="00631261" w:rsidP="004F7301">
      <w:pPr>
        <w:pStyle w:val="a7"/>
        <w:numPr>
          <w:ilvl w:val="0"/>
          <w:numId w:val="8"/>
        </w:numPr>
        <w:shd w:val="clear" w:color="auto" w:fill="000000" w:themeFill="text1"/>
        <w:rPr>
          <w:rFonts w:cs="Arial"/>
          <w:i/>
          <w:color w:val="FFFFFF" w:themeColor="background1"/>
          <w:szCs w:val="36"/>
          <w:highlight w:val="black"/>
        </w:rPr>
      </w:pPr>
      <w:r w:rsidRPr="009615EA">
        <w:rPr>
          <w:rFonts w:cs="Arial"/>
          <w:i/>
          <w:color w:val="FFFFFF" w:themeColor="background1"/>
          <w:szCs w:val="36"/>
          <w:highlight w:val="black"/>
        </w:rPr>
        <w:t xml:space="preserve">to be sold in(to) ~ - быть проданным в рабство </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color w:val="FFFFFF" w:themeColor="background1"/>
          <w:szCs w:val="36"/>
          <w:highlight w:val="black"/>
        </w:rPr>
        <w:t>2. рабовладение, порабощение</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color w:val="FFFFFF" w:themeColor="background1"/>
          <w:szCs w:val="36"/>
          <w:highlight w:val="black"/>
        </w:rPr>
        <w:t xml:space="preserve">3. тяжёлый, подневольный труд </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color w:val="FFFFFF" w:themeColor="background1"/>
          <w:szCs w:val="36"/>
          <w:highlight w:val="black"/>
        </w:rPr>
        <w:t xml:space="preserve">4. рабское подчинение привычке, желанию и т. п. </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color w:val="FFFFFF" w:themeColor="background1"/>
          <w:szCs w:val="36"/>
          <w:highlight w:val="black"/>
        </w:rPr>
        <w:t>5. угодничество, раболепие</w:t>
      </w: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r w:rsidRPr="009615EA">
        <w:rPr>
          <w:rFonts w:cs="Arial"/>
          <w:b/>
          <w:color w:val="FFFFFF" w:themeColor="background1"/>
          <w:szCs w:val="36"/>
          <w:highlight w:val="black"/>
        </w:rPr>
        <w:t>TRUNCHEON ** [ʹtrʌntʃən]</w:t>
      </w:r>
    </w:p>
    <w:p w:rsidR="00631261" w:rsidRPr="009615EA" w:rsidRDefault="00631261" w:rsidP="004F7301">
      <w:pPr>
        <w:shd w:val="clear" w:color="auto" w:fill="000000" w:themeFill="text1"/>
        <w:rPr>
          <w:rFonts w:cs="Arial"/>
          <w:b/>
          <w:i/>
          <w:color w:val="FFFFFF" w:themeColor="background1"/>
          <w:szCs w:val="36"/>
          <w:highlight w:val="black"/>
        </w:rPr>
      </w:pPr>
      <w:r w:rsidRPr="009615EA">
        <w:rPr>
          <w:rFonts w:cs="Arial"/>
          <w:b/>
          <w:i/>
          <w:color w:val="FFFFFF" w:themeColor="background1"/>
          <w:szCs w:val="36"/>
          <w:highlight w:val="black"/>
          <w:lang w:val="en-US"/>
        </w:rPr>
        <w:t>TRUNCHEONED</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b/>
          <w:color w:val="FFFFFF" w:themeColor="background1"/>
          <w:szCs w:val="36"/>
          <w:highlight w:val="black"/>
        </w:rPr>
        <w:t>N</w:t>
      </w:r>
      <w:r w:rsidRPr="009615EA">
        <w:rPr>
          <w:rFonts w:cs="Arial"/>
          <w:color w:val="FFFFFF" w:themeColor="background1"/>
          <w:szCs w:val="36"/>
          <w:highlight w:val="black"/>
        </w:rPr>
        <w:t xml:space="preserve"> 1. дубинка полицейского </w:t>
      </w:r>
    </w:p>
    <w:p w:rsidR="00631261" w:rsidRPr="009615EA" w:rsidRDefault="00631261" w:rsidP="004F7301">
      <w:pPr>
        <w:pStyle w:val="a7"/>
        <w:numPr>
          <w:ilvl w:val="0"/>
          <w:numId w:val="8"/>
        </w:numPr>
        <w:shd w:val="clear" w:color="auto" w:fill="000000" w:themeFill="text1"/>
        <w:rPr>
          <w:rFonts w:cs="Arial"/>
          <w:i/>
          <w:color w:val="FFFFFF" w:themeColor="background1"/>
          <w:szCs w:val="36"/>
          <w:highlight w:val="black"/>
        </w:rPr>
      </w:pPr>
      <w:r w:rsidRPr="009615EA">
        <w:rPr>
          <w:rFonts w:cs="Arial"/>
          <w:i/>
          <w:color w:val="FFFFFF" w:themeColor="background1"/>
          <w:szCs w:val="36"/>
          <w:highlight w:val="black"/>
        </w:rPr>
        <w:t xml:space="preserve">rubber ~ - резиновая дубинка </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color w:val="FFFFFF" w:themeColor="background1"/>
          <w:szCs w:val="36"/>
          <w:highlight w:val="black"/>
        </w:rPr>
        <w:t xml:space="preserve">2. жезл  </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color w:val="FFFFFF" w:themeColor="background1"/>
          <w:szCs w:val="36"/>
          <w:highlight w:val="black"/>
        </w:rPr>
        <w:t xml:space="preserve">2. </w:t>
      </w:r>
      <w:r w:rsidRPr="009615EA">
        <w:rPr>
          <w:rFonts w:cs="Arial"/>
          <w:b/>
          <w:color w:val="FFFFFF" w:themeColor="background1"/>
          <w:szCs w:val="36"/>
          <w:highlight w:val="black"/>
        </w:rPr>
        <w:t>V</w:t>
      </w:r>
      <w:r w:rsidRPr="009615EA">
        <w:rPr>
          <w:rFonts w:cs="Arial"/>
          <w:color w:val="FFFFFF" w:themeColor="background1"/>
          <w:szCs w:val="36"/>
          <w:highlight w:val="black"/>
        </w:rPr>
        <w:t xml:space="preserve"> бить палкой, дубинкой</w:t>
      </w: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r w:rsidRPr="009615EA">
        <w:rPr>
          <w:rFonts w:cs="Arial"/>
          <w:b/>
          <w:color w:val="FFFFFF" w:themeColor="background1"/>
          <w:szCs w:val="36"/>
          <w:highlight w:val="black"/>
          <w:lang w:val="en-US"/>
        </w:rPr>
        <w:t>MENTOR</w:t>
      </w:r>
      <w:r w:rsidRPr="009615EA">
        <w:rPr>
          <w:rFonts w:cs="Arial"/>
          <w:b/>
          <w:color w:val="FFFFFF" w:themeColor="background1"/>
          <w:szCs w:val="36"/>
          <w:highlight w:val="black"/>
        </w:rPr>
        <w:t xml:space="preserve"> ** [ˈmentə]</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b/>
          <w:i/>
          <w:color w:val="FFFFFF" w:themeColor="background1"/>
          <w:szCs w:val="36"/>
          <w:highlight w:val="black"/>
        </w:rPr>
        <w:t>Сущ.</w:t>
      </w:r>
      <w:r w:rsidRPr="009615EA">
        <w:rPr>
          <w:rFonts w:cs="Arial"/>
          <w:color w:val="FFFFFF" w:themeColor="background1"/>
          <w:szCs w:val="36"/>
          <w:highlight w:val="black"/>
        </w:rPr>
        <w:t xml:space="preserve"> воспитатель, наставник, учитель, руководитель</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b/>
          <w:i/>
          <w:color w:val="FFFFFF" w:themeColor="background1"/>
          <w:szCs w:val="36"/>
          <w:highlight w:val="black"/>
        </w:rPr>
        <w:t>ПРИЛ.</w:t>
      </w:r>
      <w:r w:rsidRPr="009615EA">
        <w:rPr>
          <w:rFonts w:cs="Arial"/>
          <w:color w:val="FFFFFF" w:themeColor="background1"/>
          <w:szCs w:val="36"/>
          <w:highlight w:val="black"/>
        </w:rPr>
        <w:t xml:space="preserve"> Менторский, наставнический</w:t>
      </w: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jc w:val="center"/>
        <w:rPr>
          <w:rFonts w:cs="Arial"/>
          <w:b/>
          <w:i/>
          <w:color w:val="FFFFFF" w:themeColor="background1"/>
          <w:szCs w:val="36"/>
        </w:rPr>
      </w:pPr>
      <w:r w:rsidRPr="009615EA">
        <w:rPr>
          <w:rFonts w:cs="Arial"/>
          <w:b/>
          <w:i/>
          <w:color w:val="FFFFFF" w:themeColor="background1"/>
          <w:szCs w:val="36"/>
        </w:rPr>
        <w:t>FIREFLY {ʹfaıəflaı} n</w:t>
      </w:r>
    </w:p>
    <w:p w:rsidR="00631261" w:rsidRPr="009615EA" w:rsidRDefault="00631261" w:rsidP="004F7301">
      <w:pPr>
        <w:rPr>
          <w:rFonts w:cs="Arial"/>
          <w:color w:val="FFFFFF" w:themeColor="background1"/>
          <w:szCs w:val="36"/>
        </w:rPr>
      </w:pPr>
      <w:r w:rsidRPr="009615EA">
        <w:rPr>
          <w:rFonts w:cs="Arial"/>
          <w:color w:val="FFFFFF" w:themeColor="background1"/>
          <w:szCs w:val="36"/>
        </w:rPr>
        <w:t>1. жук-светляк, светлячок</w:t>
      </w:r>
    </w:p>
    <w:p w:rsidR="00631261" w:rsidRPr="009615EA" w:rsidRDefault="00631261" w:rsidP="004F7301">
      <w:pPr>
        <w:rPr>
          <w:rFonts w:cs="Arial"/>
          <w:color w:val="FFFFFF" w:themeColor="background1"/>
          <w:szCs w:val="36"/>
          <w:highlight w:val="black"/>
        </w:rPr>
      </w:pPr>
    </w:p>
    <w:p w:rsidR="00631261" w:rsidRPr="009615EA" w:rsidRDefault="00631261" w:rsidP="004F7301">
      <w:pPr>
        <w:rPr>
          <w:rFonts w:cs="Arial"/>
          <w:color w:val="FFFFFF" w:themeColor="background1"/>
          <w:szCs w:val="36"/>
          <w:highlight w:val="black"/>
        </w:rPr>
      </w:pPr>
    </w:p>
    <w:p w:rsidR="00631261" w:rsidRPr="009615EA" w:rsidRDefault="00631261" w:rsidP="004F7301">
      <w:pPr>
        <w:rPr>
          <w:rFonts w:cs="Arial"/>
          <w:color w:val="FFFFFF" w:themeColor="background1"/>
          <w:szCs w:val="36"/>
          <w:highlight w:val="black"/>
        </w:rPr>
      </w:pPr>
    </w:p>
    <w:p w:rsidR="00631261" w:rsidRPr="009615EA" w:rsidRDefault="00631261" w:rsidP="004F7301">
      <w:pPr>
        <w:jc w:val="center"/>
        <w:rPr>
          <w:rFonts w:cs="Arial"/>
          <w:b/>
          <w:i/>
          <w:color w:val="FFFFFF" w:themeColor="background1"/>
          <w:szCs w:val="36"/>
        </w:rPr>
      </w:pPr>
      <w:r w:rsidRPr="009615EA">
        <w:rPr>
          <w:rFonts w:cs="Arial"/>
          <w:b/>
          <w:i/>
          <w:color w:val="FFFFFF" w:themeColor="background1"/>
          <w:szCs w:val="36"/>
          <w:lang w:val="en-US"/>
        </w:rPr>
        <w:t>SUBCONTRACTOR</w:t>
      </w:r>
      <w:r w:rsidRPr="009615EA">
        <w:rPr>
          <w:rFonts w:cs="Arial"/>
          <w:b/>
          <w:i/>
          <w:color w:val="FFFFFF" w:themeColor="background1"/>
          <w:szCs w:val="36"/>
        </w:rPr>
        <w:t xml:space="preserve"> **</w:t>
      </w:r>
    </w:p>
    <w:p w:rsidR="00631261" w:rsidRPr="009615EA" w:rsidRDefault="00631261" w:rsidP="004F7301">
      <w:pPr>
        <w:jc w:val="center"/>
        <w:rPr>
          <w:rFonts w:cs="Arial"/>
          <w:b/>
          <w:i/>
          <w:color w:val="FFFFFF" w:themeColor="background1"/>
          <w:szCs w:val="36"/>
        </w:rPr>
      </w:pPr>
      <w:r w:rsidRPr="009615EA">
        <w:rPr>
          <w:rFonts w:cs="Arial"/>
          <w:b/>
          <w:i/>
          <w:color w:val="FFFFFF" w:themeColor="background1"/>
          <w:szCs w:val="36"/>
        </w:rPr>
        <w:t>[</w:t>
      </w:r>
      <w:r w:rsidRPr="009615EA">
        <w:rPr>
          <w:rFonts w:cs="Arial"/>
          <w:b/>
          <w:i/>
          <w:color w:val="FFFFFF" w:themeColor="background1"/>
          <w:szCs w:val="36"/>
          <w:lang w:val="en-US"/>
        </w:rPr>
        <w:t>s</w:t>
      </w:r>
      <w:r w:rsidRPr="009615EA">
        <w:rPr>
          <w:rFonts w:cs="Arial"/>
          <w:b/>
          <w:i/>
          <w:color w:val="FFFFFF" w:themeColor="background1"/>
          <w:szCs w:val="36"/>
        </w:rPr>
        <w:t>ʌ</w:t>
      </w:r>
      <w:r w:rsidRPr="009615EA">
        <w:rPr>
          <w:rFonts w:cs="Arial"/>
          <w:b/>
          <w:i/>
          <w:color w:val="FFFFFF" w:themeColor="background1"/>
          <w:szCs w:val="36"/>
          <w:lang w:val="en-US"/>
        </w:rPr>
        <w:t>bk</w:t>
      </w:r>
      <w:r w:rsidRPr="009615EA">
        <w:rPr>
          <w:rFonts w:cs="Arial"/>
          <w:b/>
          <w:i/>
          <w:color w:val="FFFFFF" w:themeColor="background1"/>
          <w:szCs w:val="36"/>
        </w:rPr>
        <w:t>ə</w:t>
      </w:r>
      <w:r w:rsidRPr="009615EA">
        <w:rPr>
          <w:rFonts w:cs="Arial"/>
          <w:b/>
          <w:i/>
          <w:color w:val="FFFFFF" w:themeColor="background1"/>
          <w:szCs w:val="36"/>
          <w:lang w:val="en-US"/>
        </w:rPr>
        <w:t>n</w:t>
      </w:r>
      <w:r w:rsidRPr="009615EA">
        <w:rPr>
          <w:rFonts w:cs="Arial"/>
          <w:b/>
          <w:i/>
          <w:color w:val="FFFFFF" w:themeColor="background1"/>
          <w:szCs w:val="36"/>
        </w:rPr>
        <w:t>ˈ</w:t>
      </w:r>
      <w:r w:rsidRPr="009615EA">
        <w:rPr>
          <w:rFonts w:cs="Arial"/>
          <w:b/>
          <w:i/>
          <w:color w:val="FFFFFF" w:themeColor="background1"/>
          <w:szCs w:val="36"/>
          <w:lang w:val="en-US"/>
        </w:rPr>
        <w:t>tr</w:t>
      </w:r>
      <w:r w:rsidRPr="009615EA">
        <w:rPr>
          <w:rFonts w:cs="Arial"/>
          <w:b/>
          <w:i/>
          <w:color w:val="FFFFFF" w:themeColor="background1"/>
          <w:szCs w:val="36"/>
        </w:rPr>
        <w:t>æ</w:t>
      </w:r>
      <w:r w:rsidRPr="009615EA">
        <w:rPr>
          <w:rFonts w:cs="Arial"/>
          <w:b/>
          <w:i/>
          <w:color w:val="FFFFFF" w:themeColor="background1"/>
          <w:szCs w:val="36"/>
          <w:lang w:val="en-US"/>
        </w:rPr>
        <w:t>kt</w:t>
      </w:r>
      <w:r w:rsidRPr="009615EA">
        <w:rPr>
          <w:rFonts w:cs="Arial"/>
          <w:b/>
          <w:i/>
          <w:color w:val="FFFFFF" w:themeColor="background1"/>
          <w:szCs w:val="36"/>
        </w:rPr>
        <w:t>ə]</w:t>
      </w:r>
    </w:p>
    <w:p w:rsidR="00631261" w:rsidRPr="009615EA" w:rsidRDefault="00631261" w:rsidP="004F7301">
      <w:pPr>
        <w:rPr>
          <w:rFonts w:cs="Arial"/>
          <w:color w:val="FFFFFF" w:themeColor="background1"/>
          <w:szCs w:val="36"/>
        </w:rPr>
      </w:pPr>
      <w:r w:rsidRPr="009615EA">
        <w:rPr>
          <w:rFonts w:cs="Arial"/>
          <w:color w:val="FFFFFF" w:themeColor="background1"/>
          <w:szCs w:val="36"/>
        </w:rPr>
        <w:t>субподрядчик, субподрядная организация</w:t>
      </w:r>
    </w:p>
    <w:p w:rsidR="00631261" w:rsidRPr="009615EA" w:rsidRDefault="00631261" w:rsidP="004F7301">
      <w:pPr>
        <w:rPr>
          <w:rFonts w:cs="Arial"/>
          <w:color w:val="FFFFFF" w:themeColor="background1"/>
          <w:szCs w:val="36"/>
        </w:rPr>
      </w:pPr>
    </w:p>
    <w:p w:rsidR="00631261" w:rsidRPr="009615EA" w:rsidRDefault="00631261" w:rsidP="004F7301">
      <w:pPr>
        <w:rPr>
          <w:rFonts w:cs="Arial"/>
          <w:color w:val="FFFFFF" w:themeColor="background1"/>
          <w:szCs w:val="36"/>
        </w:rPr>
      </w:pPr>
    </w:p>
    <w:p w:rsidR="00631261" w:rsidRPr="009615EA" w:rsidRDefault="00631261" w:rsidP="004F7301">
      <w:pPr>
        <w:rPr>
          <w:rFonts w:cs="Arial"/>
          <w:color w:val="FFFFFF" w:themeColor="background1"/>
          <w:szCs w:val="36"/>
        </w:rPr>
      </w:pPr>
    </w:p>
    <w:p w:rsidR="00631261" w:rsidRPr="007F6172" w:rsidRDefault="00631261" w:rsidP="004F7301">
      <w:pPr>
        <w:shd w:val="clear" w:color="auto" w:fill="000000" w:themeFill="text1"/>
        <w:jc w:val="center"/>
        <w:rPr>
          <w:rFonts w:cs="Arial"/>
          <w:b/>
          <w:color w:val="7030A0"/>
          <w:szCs w:val="36"/>
          <w:highlight w:val="black"/>
        </w:rPr>
      </w:pPr>
      <w:r w:rsidRPr="007F6172">
        <w:rPr>
          <w:rFonts w:cs="Arial"/>
          <w:b/>
          <w:color w:val="7030A0"/>
          <w:szCs w:val="36"/>
          <w:highlight w:val="black"/>
          <w:bdr w:val="none" w:sz="0" w:space="0" w:color="auto" w:frame="1"/>
          <w:lang w:val="en-US"/>
        </w:rPr>
        <w:t>LOAN</w:t>
      </w:r>
      <w:r w:rsidRPr="007F6172">
        <w:rPr>
          <w:rFonts w:cs="Arial"/>
          <w:b/>
          <w:color w:val="7030A0"/>
          <w:szCs w:val="36"/>
          <w:highlight w:val="black"/>
          <w:bdr w:val="none" w:sz="0" w:space="0" w:color="auto" w:frame="1"/>
        </w:rPr>
        <w:t xml:space="preserve"> ** [</w:t>
      </w:r>
      <w:r w:rsidRPr="007F6172">
        <w:rPr>
          <w:rStyle w:val="a5"/>
          <w:rFonts w:cs="Arial"/>
          <w:b/>
          <w:color w:val="7030A0"/>
          <w:spacing w:val="15"/>
          <w:szCs w:val="36"/>
          <w:highlight w:val="black"/>
          <w:bdr w:val="none" w:sz="0" w:space="0" w:color="auto" w:frame="1"/>
          <w:lang w:val="en-US"/>
        </w:rPr>
        <w:t>l</w:t>
      </w:r>
      <w:r w:rsidRPr="007F6172">
        <w:rPr>
          <w:rStyle w:val="a5"/>
          <w:rFonts w:cs="Arial"/>
          <w:b/>
          <w:color w:val="7030A0"/>
          <w:spacing w:val="15"/>
          <w:szCs w:val="36"/>
          <w:highlight w:val="black"/>
          <w:bdr w:val="none" w:sz="0" w:space="0" w:color="auto" w:frame="1"/>
        </w:rPr>
        <w:t>ə</w:t>
      </w:r>
      <w:r w:rsidRPr="007F6172">
        <w:rPr>
          <w:rStyle w:val="a5"/>
          <w:rFonts w:cs="Arial"/>
          <w:b/>
          <w:color w:val="7030A0"/>
          <w:spacing w:val="15"/>
          <w:szCs w:val="36"/>
          <w:highlight w:val="black"/>
          <w:bdr w:val="none" w:sz="0" w:space="0" w:color="auto" w:frame="1"/>
          <w:lang w:val="en-US"/>
        </w:rPr>
        <w:t>un</w:t>
      </w:r>
      <w:r w:rsidRPr="007F6172">
        <w:rPr>
          <w:rStyle w:val="a5"/>
          <w:rFonts w:cs="Arial"/>
          <w:b/>
          <w:color w:val="7030A0"/>
          <w:spacing w:val="15"/>
          <w:szCs w:val="36"/>
          <w:highlight w:val="black"/>
          <w:bdr w:val="none" w:sz="0" w:space="0" w:color="auto" w:frame="1"/>
        </w:rPr>
        <w:t>]</w:t>
      </w:r>
    </w:p>
    <w:p w:rsidR="00631261" w:rsidRPr="007F6172" w:rsidRDefault="00631261" w:rsidP="004F7301">
      <w:pPr>
        <w:rPr>
          <w:rFonts w:cs="Arial"/>
          <w:b/>
          <w:color w:val="7030A0"/>
          <w:szCs w:val="36"/>
          <w:highlight w:val="black"/>
        </w:rPr>
      </w:pPr>
      <w:bookmarkStart w:id="16" w:name="_Toc516073980"/>
      <w:r w:rsidRPr="007F6172">
        <w:rPr>
          <w:rFonts w:cs="Arial"/>
          <w:b/>
          <w:color w:val="7030A0"/>
          <w:szCs w:val="36"/>
          <w:highlight w:val="black"/>
          <w:lang w:val="en-US"/>
        </w:rPr>
        <w:t>LOANED</w:t>
      </w:r>
      <w:r w:rsidRPr="007F6172">
        <w:rPr>
          <w:rFonts w:cs="Arial"/>
          <w:b/>
          <w:color w:val="7030A0"/>
          <w:szCs w:val="36"/>
          <w:highlight w:val="black"/>
        </w:rPr>
        <w:t xml:space="preserve"> [</w:t>
      </w:r>
      <w:r w:rsidRPr="007F6172">
        <w:rPr>
          <w:rFonts w:cs="Arial"/>
          <w:b/>
          <w:color w:val="7030A0"/>
          <w:szCs w:val="36"/>
          <w:highlight w:val="black"/>
          <w:lang w:val="en-US"/>
        </w:rPr>
        <w:t>l</w:t>
      </w:r>
      <w:r w:rsidRPr="007F6172">
        <w:rPr>
          <w:rFonts w:cs="Arial"/>
          <w:b/>
          <w:color w:val="7030A0"/>
          <w:szCs w:val="36"/>
          <w:highlight w:val="black"/>
        </w:rPr>
        <w:t>əʊ</w:t>
      </w:r>
      <w:r w:rsidRPr="007F6172">
        <w:rPr>
          <w:rFonts w:cs="Arial"/>
          <w:b/>
          <w:color w:val="7030A0"/>
          <w:szCs w:val="36"/>
          <w:highlight w:val="black"/>
          <w:lang w:val="en-US"/>
        </w:rPr>
        <w:t>nd</w:t>
      </w:r>
      <w:r w:rsidRPr="007F6172">
        <w:rPr>
          <w:rFonts w:cs="Arial"/>
          <w:b/>
          <w:color w:val="7030A0"/>
          <w:szCs w:val="36"/>
          <w:highlight w:val="black"/>
        </w:rPr>
        <w:t>]</w:t>
      </w:r>
    </w:p>
    <w:p w:rsidR="00631261" w:rsidRPr="007F6172" w:rsidRDefault="00631261" w:rsidP="004F7301">
      <w:pPr>
        <w:rPr>
          <w:rFonts w:cs="Arial"/>
          <w:color w:val="7030A0"/>
          <w:szCs w:val="36"/>
          <w:highlight w:val="black"/>
        </w:rPr>
      </w:pPr>
      <w:r w:rsidRPr="007F6172">
        <w:rPr>
          <w:rFonts w:cs="Arial"/>
          <w:color w:val="7030A0"/>
          <w:szCs w:val="36"/>
          <w:highlight w:val="black"/>
        </w:rPr>
        <w:t>СУЩ.</w:t>
      </w:r>
      <w:bookmarkEnd w:id="16"/>
      <w:r w:rsidRPr="007F6172">
        <w:rPr>
          <w:rFonts w:cs="Arial"/>
          <w:color w:val="7030A0"/>
          <w:szCs w:val="36"/>
          <w:highlight w:val="black"/>
        </w:rPr>
        <w:t xml:space="preserve"> 1 заём, ссуда, кредит</w:t>
      </w:r>
    </w:p>
    <w:p w:rsidR="00631261" w:rsidRPr="007F6172" w:rsidRDefault="00631261" w:rsidP="004F7301">
      <w:pPr>
        <w:rPr>
          <w:rFonts w:cs="Arial"/>
          <w:color w:val="7030A0"/>
          <w:szCs w:val="36"/>
          <w:highlight w:val="black"/>
        </w:rPr>
      </w:pPr>
      <w:r w:rsidRPr="007F6172">
        <w:rPr>
          <w:rFonts w:cs="Arial"/>
          <w:color w:val="7030A0"/>
          <w:szCs w:val="36"/>
          <w:highlight w:val="black"/>
        </w:rPr>
        <w:t>2 Временное пользование, прокат</w:t>
      </w:r>
    </w:p>
    <w:p w:rsidR="00631261" w:rsidRPr="007F6172" w:rsidRDefault="00631261" w:rsidP="004F7301">
      <w:pPr>
        <w:pStyle w:val="a7"/>
        <w:numPr>
          <w:ilvl w:val="0"/>
          <w:numId w:val="9"/>
        </w:numPr>
        <w:rPr>
          <w:rFonts w:cs="Arial"/>
          <w:i/>
          <w:color w:val="7030A0"/>
          <w:szCs w:val="36"/>
        </w:rPr>
      </w:pPr>
      <w:r w:rsidRPr="007F6172">
        <w:rPr>
          <w:rFonts w:cs="Arial"/>
          <w:i/>
          <w:color w:val="7030A0"/>
          <w:szCs w:val="36"/>
        </w:rPr>
        <w:t>on loan — во временном пользовании, в аренду, в прокат, взаймы</w:t>
      </w:r>
    </w:p>
    <w:p w:rsidR="00631261" w:rsidRPr="009615EA" w:rsidRDefault="00631261" w:rsidP="004F7301">
      <w:pPr>
        <w:pStyle w:val="a7"/>
        <w:numPr>
          <w:ilvl w:val="0"/>
          <w:numId w:val="9"/>
        </w:numPr>
        <w:rPr>
          <w:rFonts w:cs="Arial"/>
          <w:i/>
          <w:color w:val="FFFFFF" w:themeColor="background1"/>
          <w:szCs w:val="36"/>
        </w:rPr>
      </w:pPr>
      <w:r w:rsidRPr="007F6172">
        <w:rPr>
          <w:rFonts w:cs="Arial"/>
          <w:i/>
          <w:color w:val="7030A0"/>
          <w:szCs w:val="36"/>
        </w:rPr>
        <w:t xml:space="preserve">to have the loan of smth. — </w:t>
      </w:r>
      <w:r w:rsidRPr="009615EA">
        <w:rPr>
          <w:rFonts w:cs="Arial"/>
          <w:i/>
          <w:color w:val="FFFFFF" w:themeColor="background1"/>
          <w:szCs w:val="36"/>
        </w:rPr>
        <w:t>получить что-л. во временное пользование</w:t>
      </w:r>
    </w:p>
    <w:p w:rsidR="00631261" w:rsidRPr="009615EA" w:rsidRDefault="00631261" w:rsidP="004F7301">
      <w:pPr>
        <w:pStyle w:val="a7"/>
        <w:numPr>
          <w:ilvl w:val="0"/>
          <w:numId w:val="9"/>
        </w:numPr>
        <w:rPr>
          <w:rFonts w:cs="Arial"/>
          <w:i/>
          <w:color w:val="FFFFFF" w:themeColor="background1"/>
          <w:szCs w:val="36"/>
          <w:lang w:val="en-US"/>
        </w:rPr>
      </w:pPr>
      <w:r w:rsidRPr="009615EA">
        <w:rPr>
          <w:rFonts w:cs="Arial"/>
          <w:i/>
          <w:color w:val="FFFFFF" w:themeColor="background1"/>
          <w:szCs w:val="36"/>
          <w:lang w:val="en-US"/>
        </w:rPr>
        <w:lastRenderedPageBreak/>
        <w:t xml:space="preserve">The painting was on loan to the National Gallery from the Louvre. — </w:t>
      </w:r>
      <w:r w:rsidRPr="009615EA">
        <w:rPr>
          <w:rFonts w:cs="Arial"/>
          <w:i/>
          <w:color w:val="FFFFFF" w:themeColor="background1"/>
          <w:szCs w:val="36"/>
        </w:rPr>
        <w:t>Картина</w:t>
      </w:r>
      <w:r w:rsidRPr="009615EA">
        <w:rPr>
          <w:rFonts w:cs="Arial"/>
          <w:i/>
          <w:color w:val="FFFFFF" w:themeColor="background1"/>
          <w:szCs w:val="36"/>
          <w:lang w:val="en-US"/>
        </w:rPr>
        <w:t xml:space="preserve"> </w:t>
      </w:r>
      <w:r w:rsidRPr="009615EA">
        <w:rPr>
          <w:rFonts w:cs="Arial"/>
          <w:i/>
          <w:color w:val="FFFFFF" w:themeColor="background1"/>
          <w:szCs w:val="36"/>
        </w:rPr>
        <w:t>была</w:t>
      </w:r>
      <w:r w:rsidRPr="009615EA">
        <w:rPr>
          <w:rFonts w:cs="Arial"/>
          <w:i/>
          <w:color w:val="FFFFFF" w:themeColor="background1"/>
          <w:szCs w:val="36"/>
          <w:lang w:val="en-US"/>
        </w:rPr>
        <w:t xml:space="preserve"> </w:t>
      </w:r>
      <w:r w:rsidRPr="009615EA">
        <w:rPr>
          <w:rFonts w:cs="Arial"/>
          <w:i/>
          <w:color w:val="FFFFFF" w:themeColor="background1"/>
          <w:szCs w:val="36"/>
        </w:rPr>
        <w:t>взята</w:t>
      </w:r>
      <w:r w:rsidRPr="009615EA">
        <w:rPr>
          <w:rFonts w:cs="Arial"/>
          <w:i/>
          <w:color w:val="FFFFFF" w:themeColor="background1"/>
          <w:szCs w:val="36"/>
          <w:lang w:val="en-US"/>
        </w:rPr>
        <w:t xml:space="preserve"> </w:t>
      </w:r>
      <w:r w:rsidRPr="009615EA">
        <w:rPr>
          <w:rFonts w:cs="Arial"/>
          <w:i/>
          <w:color w:val="FFFFFF" w:themeColor="background1"/>
          <w:szCs w:val="36"/>
        </w:rPr>
        <w:t>из</w:t>
      </w:r>
      <w:r w:rsidRPr="009615EA">
        <w:rPr>
          <w:rFonts w:cs="Arial"/>
          <w:i/>
          <w:color w:val="FFFFFF" w:themeColor="background1"/>
          <w:szCs w:val="36"/>
          <w:lang w:val="en-US"/>
        </w:rPr>
        <w:t xml:space="preserve"> </w:t>
      </w:r>
      <w:r w:rsidRPr="009615EA">
        <w:rPr>
          <w:rFonts w:cs="Arial"/>
          <w:i/>
          <w:color w:val="FFFFFF" w:themeColor="background1"/>
          <w:szCs w:val="36"/>
        </w:rPr>
        <w:t>Лувра</w:t>
      </w:r>
      <w:r w:rsidRPr="009615EA">
        <w:rPr>
          <w:rFonts w:cs="Arial"/>
          <w:i/>
          <w:color w:val="FFFFFF" w:themeColor="background1"/>
          <w:szCs w:val="36"/>
          <w:lang w:val="en-US"/>
        </w:rPr>
        <w:t xml:space="preserve"> </w:t>
      </w:r>
      <w:r w:rsidRPr="009615EA">
        <w:rPr>
          <w:rFonts w:cs="Arial"/>
          <w:i/>
          <w:color w:val="FFFFFF" w:themeColor="background1"/>
          <w:szCs w:val="36"/>
        </w:rPr>
        <w:t>на</w:t>
      </w:r>
      <w:r w:rsidRPr="009615EA">
        <w:rPr>
          <w:rFonts w:cs="Arial"/>
          <w:i/>
          <w:color w:val="FFFFFF" w:themeColor="background1"/>
          <w:szCs w:val="36"/>
          <w:lang w:val="en-US"/>
        </w:rPr>
        <w:t xml:space="preserve"> </w:t>
      </w:r>
      <w:r w:rsidRPr="009615EA">
        <w:rPr>
          <w:rFonts w:cs="Arial"/>
          <w:i/>
          <w:color w:val="FFFFFF" w:themeColor="background1"/>
          <w:szCs w:val="36"/>
        </w:rPr>
        <w:t>время</w:t>
      </w:r>
      <w:r w:rsidRPr="009615EA">
        <w:rPr>
          <w:rFonts w:cs="Arial"/>
          <w:i/>
          <w:color w:val="FFFFFF" w:themeColor="background1"/>
          <w:szCs w:val="36"/>
          <w:lang w:val="en-US"/>
        </w:rPr>
        <w:t xml:space="preserve"> </w:t>
      </w:r>
      <w:r w:rsidRPr="009615EA">
        <w:rPr>
          <w:rFonts w:cs="Arial"/>
          <w:i/>
          <w:color w:val="FFFFFF" w:themeColor="background1"/>
          <w:szCs w:val="36"/>
        </w:rPr>
        <w:t>выставки</w:t>
      </w:r>
      <w:r w:rsidRPr="009615EA">
        <w:rPr>
          <w:rFonts w:cs="Arial"/>
          <w:i/>
          <w:color w:val="FFFFFF" w:themeColor="background1"/>
          <w:szCs w:val="36"/>
          <w:lang w:val="en-US"/>
        </w:rPr>
        <w:t xml:space="preserve"> </w:t>
      </w:r>
      <w:r w:rsidRPr="009615EA">
        <w:rPr>
          <w:rFonts w:cs="Arial"/>
          <w:i/>
          <w:color w:val="FFFFFF" w:themeColor="background1"/>
          <w:szCs w:val="36"/>
        </w:rPr>
        <w:t>в</w:t>
      </w:r>
      <w:r w:rsidRPr="009615EA">
        <w:rPr>
          <w:rFonts w:cs="Arial"/>
          <w:i/>
          <w:color w:val="FFFFFF" w:themeColor="background1"/>
          <w:szCs w:val="36"/>
          <w:lang w:val="en-US"/>
        </w:rPr>
        <w:t xml:space="preserve"> </w:t>
      </w:r>
      <w:r w:rsidRPr="009615EA">
        <w:rPr>
          <w:rFonts w:cs="Arial"/>
          <w:i/>
          <w:color w:val="FFFFFF" w:themeColor="background1"/>
          <w:szCs w:val="36"/>
        </w:rPr>
        <w:t>Национальной</w:t>
      </w:r>
      <w:r w:rsidRPr="009615EA">
        <w:rPr>
          <w:rFonts w:cs="Arial"/>
          <w:i/>
          <w:color w:val="FFFFFF" w:themeColor="background1"/>
          <w:szCs w:val="36"/>
          <w:lang w:val="en-US"/>
        </w:rPr>
        <w:t xml:space="preserve"> </w:t>
      </w:r>
      <w:r w:rsidRPr="009615EA">
        <w:rPr>
          <w:rFonts w:cs="Arial"/>
          <w:i/>
          <w:color w:val="FFFFFF" w:themeColor="background1"/>
          <w:szCs w:val="36"/>
        </w:rPr>
        <w:t>галерее</w:t>
      </w:r>
      <w:r w:rsidRPr="009615EA">
        <w:rPr>
          <w:rFonts w:cs="Arial"/>
          <w:i/>
          <w:color w:val="FFFFFF" w:themeColor="background1"/>
          <w:szCs w:val="36"/>
          <w:lang w:val="en-US"/>
        </w:rPr>
        <w:t>.</w:t>
      </w:r>
    </w:p>
    <w:p w:rsidR="00631261" w:rsidRPr="009615EA" w:rsidRDefault="00631261" w:rsidP="004F7301">
      <w:pPr>
        <w:rPr>
          <w:rFonts w:cs="Arial"/>
          <w:color w:val="FFFFFF" w:themeColor="background1"/>
          <w:szCs w:val="36"/>
          <w:highlight w:val="black"/>
        </w:rPr>
      </w:pPr>
      <w:r w:rsidRPr="009615EA">
        <w:rPr>
          <w:rFonts w:cs="Arial"/>
          <w:color w:val="FFFFFF" w:themeColor="background1"/>
          <w:szCs w:val="36"/>
          <w:highlight w:val="black"/>
        </w:rPr>
        <w:t>3 заимствование;</w:t>
      </w:r>
    </w:p>
    <w:p w:rsidR="00631261" w:rsidRPr="009615EA" w:rsidRDefault="00631261" w:rsidP="004F7301">
      <w:pPr>
        <w:rPr>
          <w:rFonts w:cs="Arial"/>
          <w:color w:val="FFFFFF" w:themeColor="background1"/>
          <w:szCs w:val="36"/>
          <w:highlight w:val="black"/>
        </w:rPr>
      </w:pPr>
      <w:bookmarkStart w:id="17" w:name="_Toc516073981"/>
      <w:r w:rsidRPr="009615EA">
        <w:rPr>
          <w:rFonts w:cs="Arial"/>
          <w:color w:val="FFFFFF" w:themeColor="background1"/>
          <w:szCs w:val="36"/>
          <w:highlight w:val="black"/>
        </w:rPr>
        <w:t>ГЛАГ.</w:t>
      </w:r>
      <w:bookmarkEnd w:id="17"/>
      <w:r w:rsidRPr="009615EA">
        <w:rPr>
          <w:rFonts w:cs="Arial"/>
          <w:color w:val="FFFFFF" w:themeColor="background1"/>
          <w:szCs w:val="36"/>
          <w:highlight w:val="black"/>
        </w:rPr>
        <w:t xml:space="preserve"> Преим. АМЕР. Одалживать, одолжить, </w:t>
      </w:r>
      <w:r w:rsidRPr="009615EA">
        <w:rPr>
          <w:rFonts w:cs="Arial"/>
          <w:color w:val="FFFFFF" w:themeColor="background1"/>
          <w:szCs w:val="36"/>
        </w:rPr>
        <w:t>давать взаймы, давать в долг, ссужать деньги под проценты</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b/>
          <w:i/>
          <w:color w:val="FFFFFF" w:themeColor="background1"/>
          <w:szCs w:val="36"/>
          <w:highlight w:val="black"/>
        </w:rPr>
        <w:t>ПРИЛ.</w:t>
      </w:r>
      <w:r w:rsidRPr="009615EA">
        <w:rPr>
          <w:rFonts w:cs="Arial"/>
          <w:b/>
          <w:color w:val="FFFFFF" w:themeColor="background1"/>
          <w:szCs w:val="36"/>
          <w:highlight w:val="black"/>
        </w:rPr>
        <w:t xml:space="preserve"> </w:t>
      </w:r>
      <w:r w:rsidRPr="009615EA">
        <w:rPr>
          <w:rFonts w:cs="Arial"/>
          <w:color w:val="FFFFFF" w:themeColor="background1"/>
          <w:szCs w:val="36"/>
          <w:highlight w:val="black"/>
        </w:rPr>
        <w:t>ссудный, заемный</w:t>
      </w:r>
    </w:p>
    <w:p w:rsidR="00631261" w:rsidRPr="009615EA" w:rsidRDefault="00631261" w:rsidP="004F7301">
      <w:pPr>
        <w:pStyle w:val="a7"/>
        <w:numPr>
          <w:ilvl w:val="0"/>
          <w:numId w:val="10"/>
        </w:numPr>
        <w:shd w:val="clear" w:color="auto" w:fill="000000" w:themeFill="text1"/>
        <w:rPr>
          <w:rFonts w:cs="Arial"/>
          <w:i/>
          <w:color w:val="FFFFFF" w:themeColor="background1"/>
          <w:szCs w:val="36"/>
          <w:highlight w:val="black"/>
        </w:rPr>
      </w:pPr>
      <w:r w:rsidRPr="009615EA">
        <w:rPr>
          <w:rFonts w:cs="Arial"/>
          <w:i/>
          <w:color w:val="FFFFFF" w:themeColor="background1"/>
          <w:szCs w:val="36"/>
          <w:highlight w:val="black"/>
        </w:rPr>
        <w:t>loan account – ссудный счет</w:t>
      </w:r>
    </w:p>
    <w:p w:rsidR="00631261" w:rsidRPr="009615EA" w:rsidRDefault="00631261" w:rsidP="004F7301">
      <w:pPr>
        <w:pStyle w:val="a7"/>
        <w:numPr>
          <w:ilvl w:val="0"/>
          <w:numId w:val="10"/>
        </w:numPr>
        <w:shd w:val="clear" w:color="auto" w:fill="000000" w:themeFill="text1"/>
        <w:rPr>
          <w:rFonts w:cs="Arial"/>
          <w:i/>
          <w:color w:val="FFFFFF" w:themeColor="background1"/>
          <w:szCs w:val="36"/>
          <w:highlight w:val="black"/>
        </w:rPr>
      </w:pPr>
      <w:r w:rsidRPr="009615EA">
        <w:rPr>
          <w:rFonts w:cs="Arial"/>
          <w:i/>
          <w:color w:val="FFFFFF" w:themeColor="background1"/>
          <w:szCs w:val="36"/>
          <w:highlight w:val="black"/>
        </w:rPr>
        <w:t>loan capital – заемный капитал</w:t>
      </w:r>
    </w:p>
    <w:p w:rsidR="00631261" w:rsidRPr="009615EA" w:rsidRDefault="00631261" w:rsidP="004F7301">
      <w:pPr>
        <w:rPr>
          <w:rFonts w:cs="Arial"/>
          <w:color w:val="FFFFFF" w:themeColor="background1"/>
          <w:szCs w:val="36"/>
        </w:rPr>
      </w:pPr>
      <w:r w:rsidRPr="009615EA">
        <w:rPr>
          <w:rFonts w:cs="Arial"/>
          <w:color w:val="FFFFFF" w:themeColor="background1"/>
          <w:szCs w:val="36"/>
        </w:rPr>
        <w:t>Глагол to loan является синонимом to lend, однако употребляется именно в американском английском. В британском же английском это слово в качестве глагола употребляется крайне редко, но можно встретить a loan как существительное со значением «заем», «ссуда», «кредит».</w:t>
      </w:r>
    </w:p>
    <w:p w:rsidR="00631261" w:rsidRPr="009615EA" w:rsidRDefault="00631261" w:rsidP="004F7301">
      <w:pPr>
        <w:pStyle w:val="a7"/>
        <w:numPr>
          <w:ilvl w:val="0"/>
          <w:numId w:val="11"/>
        </w:numPr>
        <w:rPr>
          <w:rFonts w:cs="Arial"/>
          <w:i/>
          <w:color w:val="FFFFFF" w:themeColor="background1"/>
          <w:szCs w:val="36"/>
          <w:lang w:val="en-US"/>
        </w:rPr>
      </w:pPr>
      <w:r w:rsidRPr="009615EA">
        <w:rPr>
          <w:rFonts w:cs="Arial"/>
          <w:i/>
          <w:color w:val="FFFFFF" w:themeColor="background1"/>
          <w:szCs w:val="36"/>
          <w:lang w:val="en-US"/>
        </w:rPr>
        <w:t xml:space="preserve">I loaned that book to my friend. – </w:t>
      </w:r>
      <w:r w:rsidRPr="009615EA">
        <w:rPr>
          <w:rFonts w:cs="Arial"/>
          <w:i/>
          <w:color w:val="FFFFFF" w:themeColor="background1"/>
          <w:szCs w:val="36"/>
        </w:rPr>
        <w:t>Я</w:t>
      </w:r>
      <w:r w:rsidRPr="009615EA">
        <w:rPr>
          <w:rFonts w:cs="Arial"/>
          <w:i/>
          <w:color w:val="FFFFFF" w:themeColor="background1"/>
          <w:szCs w:val="36"/>
          <w:lang w:val="en-US"/>
        </w:rPr>
        <w:t> </w:t>
      </w:r>
      <w:r w:rsidRPr="009615EA">
        <w:rPr>
          <w:rFonts w:cs="Arial"/>
          <w:i/>
          <w:color w:val="FFFFFF" w:themeColor="background1"/>
          <w:szCs w:val="36"/>
        </w:rPr>
        <w:t>одолжил</w:t>
      </w:r>
      <w:r w:rsidRPr="009615EA">
        <w:rPr>
          <w:rFonts w:cs="Arial"/>
          <w:i/>
          <w:color w:val="FFFFFF" w:themeColor="background1"/>
          <w:szCs w:val="36"/>
          <w:lang w:val="en-US"/>
        </w:rPr>
        <w:t> </w:t>
      </w:r>
      <w:r w:rsidRPr="009615EA">
        <w:rPr>
          <w:rFonts w:cs="Arial"/>
          <w:i/>
          <w:color w:val="FFFFFF" w:themeColor="background1"/>
          <w:szCs w:val="36"/>
        </w:rPr>
        <w:t>ту</w:t>
      </w:r>
      <w:r w:rsidRPr="009615EA">
        <w:rPr>
          <w:rFonts w:cs="Arial"/>
          <w:i/>
          <w:color w:val="FFFFFF" w:themeColor="background1"/>
          <w:szCs w:val="36"/>
          <w:lang w:val="en-US"/>
        </w:rPr>
        <w:t xml:space="preserve"> </w:t>
      </w:r>
      <w:r w:rsidRPr="009615EA">
        <w:rPr>
          <w:rFonts w:cs="Arial"/>
          <w:i/>
          <w:color w:val="FFFFFF" w:themeColor="background1"/>
          <w:szCs w:val="36"/>
        </w:rPr>
        <w:t>книгу</w:t>
      </w:r>
      <w:r w:rsidRPr="009615EA">
        <w:rPr>
          <w:rFonts w:cs="Arial"/>
          <w:i/>
          <w:color w:val="FFFFFF" w:themeColor="background1"/>
          <w:szCs w:val="36"/>
          <w:lang w:val="en-US"/>
        </w:rPr>
        <w:t xml:space="preserve"> </w:t>
      </w:r>
      <w:r w:rsidRPr="009615EA">
        <w:rPr>
          <w:rFonts w:cs="Arial"/>
          <w:i/>
          <w:color w:val="FFFFFF" w:themeColor="background1"/>
          <w:szCs w:val="36"/>
        </w:rPr>
        <w:t>моему</w:t>
      </w:r>
      <w:r w:rsidRPr="009615EA">
        <w:rPr>
          <w:rFonts w:cs="Arial"/>
          <w:i/>
          <w:color w:val="FFFFFF" w:themeColor="background1"/>
          <w:szCs w:val="36"/>
          <w:lang w:val="en-US"/>
        </w:rPr>
        <w:t xml:space="preserve"> </w:t>
      </w:r>
      <w:r w:rsidRPr="009615EA">
        <w:rPr>
          <w:rFonts w:cs="Arial"/>
          <w:i/>
          <w:color w:val="FFFFFF" w:themeColor="background1"/>
          <w:szCs w:val="36"/>
        </w:rPr>
        <w:t>другу</w:t>
      </w:r>
      <w:r w:rsidRPr="009615EA">
        <w:rPr>
          <w:rFonts w:cs="Arial"/>
          <w:i/>
          <w:color w:val="FFFFFF" w:themeColor="background1"/>
          <w:szCs w:val="36"/>
          <w:lang w:val="en-US"/>
        </w:rPr>
        <w:t>.</w:t>
      </w:r>
    </w:p>
    <w:p w:rsidR="00631261" w:rsidRPr="009615EA" w:rsidRDefault="00631261" w:rsidP="004F7301">
      <w:pPr>
        <w:pStyle w:val="a7"/>
        <w:numPr>
          <w:ilvl w:val="0"/>
          <w:numId w:val="11"/>
        </w:numPr>
        <w:rPr>
          <w:rFonts w:cs="Arial"/>
          <w:i/>
          <w:color w:val="FFFFFF" w:themeColor="background1"/>
          <w:szCs w:val="36"/>
          <w:lang w:val="en-US"/>
        </w:rPr>
      </w:pPr>
      <w:r w:rsidRPr="009615EA">
        <w:rPr>
          <w:rFonts w:cs="Arial"/>
          <w:i/>
          <w:color w:val="FFFFFF" w:themeColor="background1"/>
          <w:szCs w:val="36"/>
          <w:lang w:val="en-US"/>
        </w:rPr>
        <w:t xml:space="preserve">The bank loan was enough to pay all the bills. – </w:t>
      </w:r>
      <w:r w:rsidRPr="009615EA">
        <w:rPr>
          <w:rFonts w:cs="Arial"/>
          <w:i/>
          <w:color w:val="FFFFFF" w:themeColor="background1"/>
          <w:szCs w:val="36"/>
        </w:rPr>
        <w:t>Этого</w:t>
      </w:r>
      <w:r w:rsidRPr="009615EA">
        <w:rPr>
          <w:rFonts w:cs="Arial"/>
          <w:i/>
          <w:color w:val="FFFFFF" w:themeColor="background1"/>
          <w:szCs w:val="36"/>
          <w:lang w:val="en-US"/>
        </w:rPr>
        <w:t> </w:t>
      </w:r>
      <w:r w:rsidRPr="009615EA">
        <w:rPr>
          <w:rFonts w:cs="Arial"/>
          <w:i/>
          <w:color w:val="FFFFFF" w:themeColor="background1"/>
          <w:szCs w:val="36"/>
        </w:rPr>
        <w:t>кредитахватило</w:t>
      </w:r>
      <w:r w:rsidRPr="009615EA">
        <w:rPr>
          <w:rFonts w:cs="Arial"/>
          <w:i/>
          <w:color w:val="FFFFFF" w:themeColor="background1"/>
          <w:szCs w:val="36"/>
          <w:lang w:val="en-US"/>
        </w:rPr>
        <w:t xml:space="preserve"> </w:t>
      </w:r>
      <w:r w:rsidRPr="009615EA">
        <w:rPr>
          <w:rFonts w:cs="Arial"/>
          <w:i/>
          <w:color w:val="FFFFFF" w:themeColor="background1"/>
          <w:szCs w:val="36"/>
        </w:rPr>
        <w:t>на</w:t>
      </w:r>
      <w:r w:rsidRPr="009615EA">
        <w:rPr>
          <w:rFonts w:cs="Arial"/>
          <w:i/>
          <w:color w:val="FFFFFF" w:themeColor="background1"/>
          <w:szCs w:val="36"/>
          <w:lang w:val="en-US"/>
        </w:rPr>
        <w:t xml:space="preserve"> </w:t>
      </w:r>
      <w:r w:rsidRPr="009615EA">
        <w:rPr>
          <w:rFonts w:cs="Arial"/>
          <w:i/>
          <w:color w:val="FFFFFF" w:themeColor="background1"/>
          <w:szCs w:val="36"/>
        </w:rPr>
        <w:t>то</w:t>
      </w:r>
      <w:r w:rsidRPr="009615EA">
        <w:rPr>
          <w:rFonts w:cs="Arial"/>
          <w:i/>
          <w:color w:val="FFFFFF" w:themeColor="background1"/>
          <w:szCs w:val="36"/>
          <w:lang w:val="en-US"/>
        </w:rPr>
        <w:t xml:space="preserve">, </w:t>
      </w:r>
      <w:r w:rsidRPr="009615EA">
        <w:rPr>
          <w:rFonts w:cs="Arial"/>
          <w:i/>
          <w:color w:val="FFFFFF" w:themeColor="background1"/>
          <w:szCs w:val="36"/>
        </w:rPr>
        <w:t>чтобы</w:t>
      </w:r>
      <w:r w:rsidRPr="009615EA">
        <w:rPr>
          <w:rFonts w:cs="Arial"/>
          <w:i/>
          <w:color w:val="FFFFFF" w:themeColor="background1"/>
          <w:szCs w:val="36"/>
          <w:lang w:val="en-US"/>
        </w:rPr>
        <w:t xml:space="preserve"> </w:t>
      </w:r>
      <w:r w:rsidRPr="009615EA">
        <w:rPr>
          <w:rFonts w:cs="Arial"/>
          <w:i/>
          <w:color w:val="FFFFFF" w:themeColor="background1"/>
          <w:szCs w:val="36"/>
        </w:rPr>
        <w:t>погасить</w:t>
      </w:r>
      <w:r w:rsidRPr="009615EA">
        <w:rPr>
          <w:rFonts w:cs="Arial"/>
          <w:i/>
          <w:color w:val="FFFFFF" w:themeColor="background1"/>
          <w:szCs w:val="36"/>
          <w:lang w:val="en-US"/>
        </w:rPr>
        <w:t xml:space="preserve"> </w:t>
      </w:r>
      <w:r w:rsidRPr="009615EA">
        <w:rPr>
          <w:rFonts w:cs="Arial"/>
          <w:i/>
          <w:color w:val="FFFFFF" w:themeColor="background1"/>
          <w:szCs w:val="36"/>
        </w:rPr>
        <w:t>все</w:t>
      </w:r>
      <w:r w:rsidRPr="009615EA">
        <w:rPr>
          <w:rFonts w:cs="Arial"/>
          <w:i/>
          <w:color w:val="FFFFFF" w:themeColor="background1"/>
          <w:szCs w:val="36"/>
          <w:lang w:val="en-US"/>
        </w:rPr>
        <w:t xml:space="preserve"> </w:t>
      </w:r>
      <w:r w:rsidRPr="009615EA">
        <w:rPr>
          <w:rFonts w:cs="Arial"/>
          <w:i/>
          <w:color w:val="FFFFFF" w:themeColor="background1"/>
          <w:szCs w:val="36"/>
        </w:rPr>
        <w:t>долги</w:t>
      </w:r>
      <w:r w:rsidRPr="009615EA">
        <w:rPr>
          <w:rFonts w:cs="Arial"/>
          <w:i/>
          <w:color w:val="FFFFFF" w:themeColor="background1"/>
          <w:szCs w:val="36"/>
          <w:lang w:val="en-US"/>
        </w:rPr>
        <w:t>.</w:t>
      </w:r>
    </w:p>
    <w:p w:rsidR="00631261" w:rsidRPr="009615EA" w:rsidRDefault="00631261" w:rsidP="004F7301">
      <w:pPr>
        <w:rPr>
          <w:rFonts w:cs="Arial"/>
          <w:color w:val="FFFFFF" w:themeColor="background1"/>
          <w:szCs w:val="36"/>
          <w:highlight w:val="black"/>
          <w:lang w:val="en-US"/>
        </w:rPr>
      </w:pPr>
    </w:p>
    <w:p w:rsidR="00631261" w:rsidRPr="009615EA" w:rsidRDefault="00631261" w:rsidP="004F7301">
      <w:pPr>
        <w:rPr>
          <w:rFonts w:cs="Arial"/>
          <w:color w:val="FFFFFF" w:themeColor="background1"/>
          <w:szCs w:val="36"/>
          <w:highlight w:val="black"/>
          <w:lang w:val="en-US"/>
        </w:rPr>
      </w:pPr>
    </w:p>
    <w:p w:rsidR="00631261" w:rsidRPr="009615EA" w:rsidRDefault="00631261" w:rsidP="004F7301">
      <w:pPr>
        <w:rPr>
          <w:rFonts w:cs="Arial"/>
          <w:color w:val="FFFFFF" w:themeColor="background1"/>
          <w:szCs w:val="36"/>
          <w:highlight w:val="black"/>
          <w:lang w:val="en-US"/>
        </w:rPr>
      </w:pPr>
    </w:p>
    <w:p w:rsidR="00631261" w:rsidRPr="009615EA" w:rsidRDefault="00631261" w:rsidP="004F7301">
      <w:pPr>
        <w:jc w:val="center"/>
        <w:rPr>
          <w:rFonts w:cs="Arial"/>
          <w:b/>
          <w:i/>
          <w:color w:val="FFFFFF" w:themeColor="background1"/>
          <w:szCs w:val="36"/>
        </w:rPr>
      </w:pPr>
      <w:r w:rsidRPr="009615EA">
        <w:rPr>
          <w:rFonts w:cs="Arial"/>
          <w:b/>
          <w:i/>
          <w:color w:val="FFFFFF" w:themeColor="background1"/>
          <w:szCs w:val="36"/>
          <w:lang w:val="en-US"/>
        </w:rPr>
        <w:t>BABYSITTING</w:t>
      </w:r>
      <w:r w:rsidRPr="009615EA">
        <w:rPr>
          <w:rFonts w:cs="Arial"/>
          <w:b/>
          <w:i/>
          <w:color w:val="FFFFFF" w:themeColor="background1"/>
          <w:szCs w:val="36"/>
        </w:rPr>
        <w:t xml:space="preserve"> ** ['</w:t>
      </w:r>
      <w:r w:rsidRPr="009615EA">
        <w:rPr>
          <w:rFonts w:cs="Arial"/>
          <w:b/>
          <w:i/>
          <w:color w:val="FFFFFF" w:themeColor="background1"/>
          <w:szCs w:val="36"/>
          <w:lang w:val="en-US"/>
        </w:rPr>
        <w:t>be</w:t>
      </w:r>
      <w:r w:rsidRPr="009615EA">
        <w:rPr>
          <w:rFonts w:cs="Arial"/>
          <w:b/>
          <w:i/>
          <w:color w:val="FFFFFF" w:themeColor="background1"/>
          <w:szCs w:val="36"/>
        </w:rPr>
        <w:t>ɪ</w:t>
      </w:r>
      <w:r w:rsidRPr="009615EA">
        <w:rPr>
          <w:rFonts w:cs="Arial"/>
          <w:b/>
          <w:i/>
          <w:color w:val="FFFFFF" w:themeColor="background1"/>
          <w:szCs w:val="36"/>
          <w:lang w:val="en-US"/>
        </w:rPr>
        <w:t>b</w:t>
      </w:r>
      <w:r w:rsidRPr="009615EA">
        <w:rPr>
          <w:rFonts w:cs="Arial"/>
          <w:b/>
          <w:i/>
          <w:color w:val="FFFFFF" w:themeColor="background1"/>
          <w:szCs w:val="36"/>
        </w:rPr>
        <w:t>ɪˌ</w:t>
      </w:r>
      <w:r w:rsidRPr="009615EA">
        <w:rPr>
          <w:rFonts w:cs="Arial"/>
          <w:b/>
          <w:i/>
          <w:color w:val="FFFFFF" w:themeColor="background1"/>
          <w:szCs w:val="36"/>
          <w:lang w:val="en-US"/>
        </w:rPr>
        <w:t>s</w:t>
      </w:r>
      <w:r w:rsidRPr="009615EA">
        <w:rPr>
          <w:rFonts w:cs="Arial"/>
          <w:b/>
          <w:i/>
          <w:color w:val="FFFFFF" w:themeColor="background1"/>
          <w:szCs w:val="36"/>
        </w:rPr>
        <w:t>ɪ</w:t>
      </w:r>
      <w:r w:rsidRPr="009615EA">
        <w:rPr>
          <w:rFonts w:cs="Arial"/>
          <w:b/>
          <w:i/>
          <w:color w:val="FFFFFF" w:themeColor="background1"/>
          <w:szCs w:val="36"/>
          <w:lang w:val="en-US"/>
        </w:rPr>
        <w:t>t</w:t>
      </w:r>
      <w:r w:rsidRPr="009615EA">
        <w:rPr>
          <w:rFonts w:cs="Arial"/>
          <w:b/>
          <w:i/>
          <w:color w:val="FFFFFF" w:themeColor="background1"/>
          <w:szCs w:val="36"/>
        </w:rPr>
        <w:t>ɪŋ]</w:t>
      </w:r>
    </w:p>
    <w:p w:rsidR="00631261" w:rsidRPr="009615EA" w:rsidRDefault="00631261" w:rsidP="004F7301">
      <w:pPr>
        <w:jc w:val="center"/>
        <w:rPr>
          <w:rFonts w:cs="Arial"/>
          <w:b/>
          <w:i/>
          <w:color w:val="FFFFFF" w:themeColor="background1"/>
          <w:szCs w:val="36"/>
        </w:rPr>
      </w:pPr>
      <w:r w:rsidRPr="009615EA">
        <w:rPr>
          <w:rFonts w:cs="Arial"/>
          <w:b/>
          <w:i/>
          <w:color w:val="FFFFFF" w:themeColor="background1"/>
          <w:szCs w:val="36"/>
          <w:lang w:val="en-US"/>
        </w:rPr>
        <w:t>BABY</w:t>
      </w:r>
      <w:r w:rsidRPr="009615EA">
        <w:rPr>
          <w:rFonts w:cs="Arial"/>
          <w:b/>
          <w:i/>
          <w:color w:val="FFFFFF" w:themeColor="background1"/>
          <w:szCs w:val="36"/>
        </w:rPr>
        <w:t>-</w:t>
      </w:r>
      <w:r w:rsidRPr="009615EA">
        <w:rPr>
          <w:rFonts w:cs="Arial"/>
          <w:b/>
          <w:i/>
          <w:color w:val="FFFFFF" w:themeColor="background1"/>
          <w:szCs w:val="36"/>
          <w:lang w:val="en-US"/>
        </w:rPr>
        <w:t>SITTING</w:t>
      </w:r>
    </w:p>
    <w:p w:rsidR="00631261" w:rsidRPr="009615EA" w:rsidRDefault="00631261" w:rsidP="004F7301">
      <w:pPr>
        <w:rPr>
          <w:rFonts w:cs="Arial"/>
          <w:color w:val="FFFFFF" w:themeColor="background1"/>
          <w:szCs w:val="36"/>
        </w:rPr>
      </w:pPr>
      <w:r w:rsidRPr="009615EA">
        <w:rPr>
          <w:rFonts w:cs="Arial"/>
          <w:color w:val="FFFFFF" w:themeColor="background1"/>
          <w:szCs w:val="36"/>
        </w:rPr>
        <w:t xml:space="preserve">сущ.; = </w:t>
      </w:r>
      <w:r w:rsidRPr="009615EA">
        <w:rPr>
          <w:rFonts w:cs="Arial"/>
          <w:color w:val="FFFFFF" w:themeColor="background1"/>
          <w:szCs w:val="36"/>
          <w:lang w:val="en-US"/>
        </w:rPr>
        <w:t>baby</w:t>
      </w:r>
      <w:r w:rsidRPr="009615EA">
        <w:rPr>
          <w:rFonts w:cs="Arial"/>
          <w:color w:val="FFFFFF" w:themeColor="background1"/>
          <w:szCs w:val="36"/>
        </w:rPr>
        <w:t xml:space="preserve"> </w:t>
      </w:r>
      <w:r w:rsidRPr="009615EA">
        <w:rPr>
          <w:rFonts w:cs="Arial"/>
          <w:color w:val="FFFFFF" w:themeColor="background1"/>
          <w:szCs w:val="36"/>
          <w:lang w:val="en-US"/>
        </w:rPr>
        <w:t>sitting</w:t>
      </w:r>
    </w:p>
    <w:p w:rsidR="00631261" w:rsidRPr="009615EA" w:rsidRDefault="00631261" w:rsidP="004F7301">
      <w:pPr>
        <w:rPr>
          <w:rFonts w:cs="Arial"/>
          <w:color w:val="FFFFFF" w:themeColor="background1"/>
          <w:szCs w:val="36"/>
        </w:rPr>
      </w:pPr>
      <w:r w:rsidRPr="009615EA">
        <w:rPr>
          <w:rFonts w:cs="Arial"/>
          <w:color w:val="FFFFFF" w:themeColor="background1"/>
          <w:szCs w:val="36"/>
        </w:rPr>
        <w:t>бебиситтинг, присмотр за ребёнком (во время отсутствия родителей)</w:t>
      </w:r>
    </w:p>
    <w:p w:rsidR="00631261" w:rsidRPr="009615EA" w:rsidRDefault="00631261" w:rsidP="004F7301">
      <w:pPr>
        <w:rPr>
          <w:rFonts w:cs="Arial"/>
          <w:color w:val="FFFFFF" w:themeColor="background1"/>
          <w:szCs w:val="36"/>
        </w:rPr>
      </w:pPr>
      <w:r w:rsidRPr="009615EA">
        <w:rPr>
          <w:rFonts w:cs="Arial"/>
          <w:color w:val="FFFFFF" w:themeColor="background1"/>
          <w:szCs w:val="36"/>
        </w:rPr>
        <w:t>работа бебиситтером, приходящей няней</w:t>
      </w:r>
    </w:p>
    <w:p w:rsidR="00631261" w:rsidRPr="009615EA" w:rsidRDefault="00631261" w:rsidP="004F7301">
      <w:pPr>
        <w:jc w:val="center"/>
        <w:rPr>
          <w:rFonts w:cs="Arial"/>
          <w:b/>
          <w:i/>
          <w:color w:val="FFFFFF" w:themeColor="background1"/>
          <w:szCs w:val="36"/>
        </w:rPr>
      </w:pPr>
    </w:p>
    <w:p w:rsidR="00631261" w:rsidRPr="009615EA" w:rsidRDefault="00631261" w:rsidP="004F7301">
      <w:pPr>
        <w:jc w:val="center"/>
        <w:rPr>
          <w:rFonts w:cs="Arial"/>
          <w:b/>
          <w:i/>
          <w:color w:val="FFFFFF" w:themeColor="background1"/>
          <w:szCs w:val="36"/>
        </w:rPr>
      </w:pPr>
    </w:p>
    <w:p w:rsidR="00631261" w:rsidRPr="009615EA" w:rsidRDefault="00631261" w:rsidP="004F7301">
      <w:pPr>
        <w:jc w:val="center"/>
        <w:rPr>
          <w:rFonts w:cs="Arial"/>
          <w:b/>
          <w:i/>
          <w:color w:val="FFFFFF" w:themeColor="background1"/>
          <w:szCs w:val="36"/>
        </w:rPr>
      </w:pPr>
    </w:p>
    <w:p w:rsidR="00631261" w:rsidRPr="009615EA" w:rsidRDefault="00631261" w:rsidP="004F7301">
      <w:pPr>
        <w:jc w:val="center"/>
        <w:rPr>
          <w:rFonts w:cs="Arial"/>
          <w:b/>
          <w:color w:val="FFFF00"/>
          <w:szCs w:val="36"/>
          <w:highlight w:val="black"/>
        </w:rPr>
      </w:pPr>
      <w:r w:rsidRPr="009615EA">
        <w:rPr>
          <w:rFonts w:cs="Arial"/>
          <w:b/>
          <w:color w:val="FFFF00"/>
          <w:szCs w:val="36"/>
          <w:highlight w:val="black"/>
          <w:lang w:val="en-US"/>
        </w:rPr>
        <w:t>COBBLE</w:t>
      </w:r>
      <w:r w:rsidRPr="009615EA">
        <w:rPr>
          <w:rFonts w:cs="Arial"/>
          <w:b/>
          <w:color w:val="FFFF00"/>
          <w:szCs w:val="36"/>
          <w:highlight w:val="black"/>
        </w:rPr>
        <w:t xml:space="preserve"> ** [ʹ</w:t>
      </w:r>
      <w:r w:rsidRPr="009615EA">
        <w:rPr>
          <w:rFonts w:cs="Arial"/>
          <w:b/>
          <w:color w:val="FFFF00"/>
          <w:szCs w:val="36"/>
          <w:highlight w:val="black"/>
          <w:lang w:val="en-US"/>
        </w:rPr>
        <w:t>k</w:t>
      </w:r>
      <w:r w:rsidRPr="009615EA">
        <w:rPr>
          <w:rFonts w:cs="Arial"/>
          <w:b/>
          <w:color w:val="FFFF00"/>
          <w:szCs w:val="36"/>
          <w:highlight w:val="black"/>
        </w:rPr>
        <w:t>ɒ</w:t>
      </w:r>
      <w:r w:rsidRPr="009615EA">
        <w:rPr>
          <w:rFonts w:cs="Arial"/>
          <w:b/>
          <w:color w:val="FFFF00"/>
          <w:szCs w:val="36"/>
          <w:highlight w:val="black"/>
          <w:lang w:val="en-US"/>
        </w:rPr>
        <w:t>b</w:t>
      </w:r>
      <w:r w:rsidRPr="009615EA">
        <w:rPr>
          <w:rFonts w:cs="Arial"/>
          <w:b/>
          <w:color w:val="FFFF00"/>
          <w:szCs w:val="36"/>
          <w:highlight w:val="black"/>
        </w:rPr>
        <w:t>(ə)</w:t>
      </w:r>
      <w:r w:rsidRPr="009615EA">
        <w:rPr>
          <w:rFonts w:cs="Arial"/>
          <w:b/>
          <w:color w:val="FFFF00"/>
          <w:szCs w:val="36"/>
          <w:highlight w:val="black"/>
          <w:lang w:val="en-US"/>
        </w:rPr>
        <w:t>l</w:t>
      </w:r>
      <w:r w:rsidRPr="009615EA">
        <w:rPr>
          <w:rFonts w:cs="Arial"/>
          <w:b/>
          <w:color w:val="FFFF00"/>
          <w:szCs w:val="36"/>
          <w:highlight w:val="black"/>
        </w:rPr>
        <w:t>]</w:t>
      </w:r>
    </w:p>
    <w:p w:rsidR="00631261" w:rsidRDefault="00631261" w:rsidP="004F7301">
      <w:pPr>
        <w:rPr>
          <w:rFonts w:cs="Arial"/>
          <w:b/>
          <w:color w:val="FFFF00"/>
          <w:szCs w:val="36"/>
          <w:highlight w:val="black"/>
          <w:lang w:val="en-US"/>
        </w:rPr>
      </w:pPr>
      <w:r w:rsidRPr="009615EA">
        <w:rPr>
          <w:rFonts w:cs="Arial"/>
          <w:b/>
          <w:color w:val="FFFF00"/>
          <w:szCs w:val="36"/>
          <w:highlight w:val="black"/>
          <w:lang w:val="en-US"/>
        </w:rPr>
        <w:t>COBBLED</w:t>
      </w:r>
    </w:p>
    <w:p w:rsidR="00D5405E" w:rsidRDefault="00D5405E" w:rsidP="004F7301">
      <w:pPr>
        <w:rPr>
          <w:rFonts w:cs="Arial"/>
          <w:b/>
          <w:color w:val="FFFF00"/>
          <w:szCs w:val="36"/>
          <w:highlight w:val="black"/>
        </w:rPr>
      </w:pPr>
      <w:r>
        <w:rPr>
          <w:noProof/>
          <w:lang w:eastAsia="ru-RU"/>
        </w:rPr>
        <w:drawing>
          <wp:inline distT="0" distB="0" distL="0" distR="0">
            <wp:extent cx="1906270" cy="1127125"/>
            <wp:effectExtent l="0" t="0" r="0" b="0"/>
            <wp:docPr id="4" name="Рисунок 4" descr="изображение co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зображение cobbl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06270" cy="1127125"/>
                    </a:xfrm>
                    <a:prstGeom prst="rect">
                      <a:avLst/>
                    </a:prstGeom>
                    <a:noFill/>
                    <a:ln>
                      <a:noFill/>
                    </a:ln>
                  </pic:spPr>
                </pic:pic>
              </a:graphicData>
            </a:graphic>
          </wp:inline>
        </w:drawing>
      </w:r>
    </w:p>
    <w:p w:rsidR="00D5405E" w:rsidRPr="00BB4CFF" w:rsidRDefault="00D5405E" w:rsidP="004F7301">
      <w:pPr>
        <w:rPr>
          <w:rStyle w:val="gram"/>
          <w:rFonts w:cs="Arial"/>
          <w:color w:val="1D2A57"/>
          <w:position w:val="2"/>
          <w:lang w:val="en-US"/>
        </w:rPr>
      </w:pPr>
      <w:r w:rsidRPr="00D5405E">
        <w:rPr>
          <w:rFonts w:cs="Arial"/>
          <w:color w:val="1D2A57"/>
          <w:lang w:val="en-US"/>
        </w:rPr>
        <w:t> </w:t>
      </w:r>
      <w:hyperlink r:id="rId48" w:history="1">
        <w:r w:rsidRPr="00D5405E">
          <w:rPr>
            <w:rStyle w:val="a5"/>
            <w:rFonts w:cs="Arial"/>
            <w:color w:val="1D2A57"/>
            <w:position w:val="2"/>
            <w:lang w:val="en-US"/>
          </w:rPr>
          <w:t>[ </w:t>
        </w:r>
        <w:r w:rsidRPr="00D5405E">
          <w:rPr>
            <w:rStyle w:val="gc"/>
            <w:rFonts w:cs="Arial"/>
            <w:color w:val="1D2A57"/>
            <w:spacing w:val="15"/>
            <w:position w:val="2"/>
            <w:lang w:val="en-US"/>
          </w:rPr>
          <w:t>C</w:t>
        </w:r>
        <w:r w:rsidRPr="00D5405E">
          <w:rPr>
            <w:rStyle w:val="a5"/>
            <w:rFonts w:cs="Arial"/>
            <w:color w:val="1D2A57"/>
            <w:position w:val="2"/>
            <w:lang w:val="en-US"/>
          </w:rPr>
          <w:t> </w:t>
        </w:r>
        <w:r w:rsidRPr="00D5405E">
          <w:rPr>
            <w:rStyle w:val="gc"/>
            <w:rFonts w:cs="Arial"/>
            <w:color w:val="1D2A57"/>
            <w:spacing w:val="15"/>
            <w:position w:val="2"/>
            <w:lang w:val="en-US"/>
          </w:rPr>
          <w:t>usually plural</w:t>
        </w:r>
        <w:r w:rsidRPr="00D5405E">
          <w:rPr>
            <w:rStyle w:val="a5"/>
            <w:rFonts w:cs="Arial"/>
            <w:color w:val="1D2A57"/>
            <w:position w:val="2"/>
            <w:lang w:val="en-US"/>
          </w:rPr>
          <w:t> ]</w:t>
        </w:r>
      </w:hyperlink>
    </w:p>
    <w:p w:rsidR="00D5405E" w:rsidRPr="00BB4CFF" w:rsidRDefault="00D5405E" w:rsidP="004F7301">
      <w:pPr>
        <w:rPr>
          <w:rFonts w:cs="Arial"/>
          <w:color w:val="1D2A57"/>
          <w:lang w:val="en-US"/>
        </w:rPr>
      </w:pPr>
      <w:r w:rsidRPr="00BB4CFF">
        <w:rPr>
          <w:rFonts w:cs="Arial"/>
          <w:color w:val="1D2A57"/>
          <w:lang w:val="en-US"/>
        </w:rPr>
        <w:lastRenderedPageBreak/>
        <w:t>(</w:t>
      </w:r>
      <w:proofErr w:type="gramStart"/>
      <w:r w:rsidRPr="00BB4CFF">
        <w:rPr>
          <w:rStyle w:val="lab"/>
          <w:rFonts w:cs="Arial"/>
          <w:color w:val="1D2A57"/>
          <w:lang w:val="en-US"/>
        </w:rPr>
        <w:t>also</w:t>
      </w:r>
      <w:proofErr w:type="gramEnd"/>
      <w:r w:rsidRPr="00BB4CFF">
        <w:rPr>
          <w:rFonts w:cs="Arial"/>
          <w:color w:val="1D2A57"/>
          <w:lang w:val="en-US"/>
        </w:rPr>
        <w:t> </w:t>
      </w:r>
      <w:r w:rsidRPr="00BB4CFF">
        <w:rPr>
          <w:rStyle w:val="v"/>
          <w:rFonts w:cs="Arial"/>
          <w:b/>
          <w:bCs/>
          <w:color w:val="1D2A57"/>
          <w:lang w:val="en-US"/>
        </w:rPr>
        <w:t>cobblestone</w:t>
      </w:r>
      <w:r w:rsidRPr="00BB4CFF">
        <w:rPr>
          <w:rFonts w:cs="Arial"/>
          <w:color w:val="1D2A57"/>
          <w:lang w:val="en-US"/>
        </w:rPr>
        <w:t>,</w:t>
      </w:r>
    </w:p>
    <w:p w:rsidR="00D5405E" w:rsidRPr="00D5405E" w:rsidRDefault="00D5405E" w:rsidP="004F7301">
      <w:pPr>
        <w:rPr>
          <w:rFonts w:cs="Arial"/>
          <w:b/>
          <w:color w:val="FFFF00"/>
          <w:szCs w:val="36"/>
          <w:highlight w:val="black"/>
          <w:lang w:val="en-US"/>
        </w:rPr>
      </w:pPr>
      <w:r w:rsidRPr="00D5405E">
        <w:rPr>
          <w:rFonts w:cs="Arial"/>
          <w:b/>
          <w:bCs/>
          <w:color w:val="1D2A57"/>
          <w:sz w:val="27"/>
          <w:szCs w:val="27"/>
          <w:lang w:val="en-US"/>
        </w:rPr>
        <w:t>a </w:t>
      </w:r>
      <w:hyperlink r:id="rId49" w:tooltip="rounded" w:history="1">
        <w:r w:rsidRPr="00D5405E">
          <w:rPr>
            <w:rStyle w:val="a5"/>
            <w:rFonts w:cs="Arial"/>
            <w:b/>
            <w:bCs/>
            <w:color w:val="1D2A57"/>
            <w:sz w:val="27"/>
            <w:szCs w:val="27"/>
            <w:lang w:val="en-US"/>
          </w:rPr>
          <w:t>rounded</w:t>
        </w:r>
      </w:hyperlink>
      <w:r w:rsidRPr="00D5405E">
        <w:rPr>
          <w:rFonts w:cs="Arial"/>
          <w:b/>
          <w:bCs/>
          <w:color w:val="1D2A57"/>
          <w:sz w:val="27"/>
          <w:szCs w:val="27"/>
          <w:lang w:val="en-US"/>
        </w:rPr>
        <w:t> </w:t>
      </w:r>
      <w:hyperlink r:id="rId50" w:tooltip="stone" w:history="1">
        <w:r w:rsidRPr="00D5405E">
          <w:rPr>
            <w:rStyle w:val="a5"/>
            <w:rFonts w:cs="Arial"/>
            <w:b/>
            <w:bCs/>
            <w:color w:val="1D2A57"/>
            <w:sz w:val="27"/>
            <w:szCs w:val="27"/>
            <w:lang w:val="en-US"/>
          </w:rPr>
          <w:t>stone</w:t>
        </w:r>
      </w:hyperlink>
      <w:r w:rsidRPr="00D5405E">
        <w:rPr>
          <w:rFonts w:cs="Arial"/>
          <w:b/>
          <w:bCs/>
          <w:color w:val="1D2A57"/>
          <w:sz w:val="27"/>
          <w:szCs w:val="27"/>
          <w:lang w:val="en-US"/>
        </w:rPr>
        <w:t> used on the </w:t>
      </w:r>
      <w:hyperlink r:id="rId51" w:tooltip="surface" w:history="1">
        <w:r w:rsidRPr="00D5405E">
          <w:rPr>
            <w:rStyle w:val="a5"/>
            <w:rFonts w:cs="Arial"/>
            <w:b/>
            <w:bCs/>
            <w:color w:val="1D2A57"/>
            <w:sz w:val="27"/>
            <w:szCs w:val="27"/>
            <w:lang w:val="en-US"/>
          </w:rPr>
          <w:t>surface</w:t>
        </w:r>
      </w:hyperlink>
      <w:r w:rsidRPr="00D5405E">
        <w:rPr>
          <w:rFonts w:cs="Arial"/>
          <w:b/>
          <w:bCs/>
          <w:color w:val="1D2A57"/>
          <w:sz w:val="27"/>
          <w:szCs w:val="27"/>
          <w:lang w:val="en-US"/>
        </w:rPr>
        <w:t> of an </w:t>
      </w:r>
      <w:hyperlink r:id="rId52" w:tooltip="old-fashioned" w:history="1">
        <w:r w:rsidRPr="00D5405E">
          <w:rPr>
            <w:rStyle w:val="a5"/>
            <w:rFonts w:cs="Arial"/>
            <w:b/>
            <w:bCs/>
            <w:color w:val="1D2A57"/>
            <w:sz w:val="27"/>
            <w:szCs w:val="27"/>
            <w:lang w:val="en-US"/>
          </w:rPr>
          <w:t>old-fashioned</w:t>
        </w:r>
      </w:hyperlink>
      <w:r w:rsidRPr="00D5405E">
        <w:rPr>
          <w:rFonts w:cs="Arial"/>
          <w:b/>
          <w:bCs/>
          <w:color w:val="1D2A57"/>
          <w:sz w:val="27"/>
          <w:szCs w:val="27"/>
          <w:lang w:val="en-US"/>
        </w:rPr>
        <w:t> </w:t>
      </w:r>
      <w:hyperlink r:id="rId53" w:tooltip="road" w:history="1">
        <w:r w:rsidRPr="00D5405E">
          <w:rPr>
            <w:rStyle w:val="a5"/>
            <w:rFonts w:cs="Arial"/>
            <w:b/>
            <w:bCs/>
            <w:color w:val="1D2A57"/>
            <w:sz w:val="27"/>
            <w:szCs w:val="27"/>
            <w:lang w:val="en-US"/>
          </w:rPr>
          <w:t>road</w:t>
        </w:r>
      </w:hyperlink>
      <w:r w:rsidRPr="00D5405E">
        <w:rPr>
          <w:rFonts w:cs="Arial"/>
          <w:b/>
          <w:bCs/>
          <w:color w:val="1D2A57"/>
          <w:sz w:val="27"/>
          <w:szCs w:val="27"/>
          <w:lang w:val="en-US"/>
        </w:rPr>
        <w:t>:</w:t>
      </w:r>
    </w:p>
    <w:p w:rsidR="00631261" w:rsidRPr="00D5405E" w:rsidRDefault="00631261" w:rsidP="004F7301">
      <w:pPr>
        <w:rPr>
          <w:rFonts w:cs="Arial"/>
          <w:color w:val="FFFF00"/>
          <w:szCs w:val="36"/>
          <w:highlight w:val="black"/>
          <w:lang w:val="en-US"/>
        </w:rPr>
      </w:pPr>
      <w:r w:rsidRPr="009615EA">
        <w:rPr>
          <w:rFonts w:cs="Arial"/>
          <w:b/>
          <w:i/>
          <w:color w:val="FFFF00"/>
          <w:szCs w:val="36"/>
          <w:highlight w:val="black"/>
        </w:rPr>
        <w:t>СУЩ</w:t>
      </w:r>
      <w:r w:rsidRPr="00D5405E">
        <w:rPr>
          <w:rFonts w:cs="Arial"/>
          <w:b/>
          <w:i/>
          <w:color w:val="FFFF00"/>
          <w:szCs w:val="36"/>
          <w:highlight w:val="black"/>
          <w:lang w:val="en-US"/>
        </w:rPr>
        <w:t>.</w:t>
      </w:r>
      <w:r w:rsidRPr="00D5405E">
        <w:rPr>
          <w:rFonts w:cs="Arial"/>
          <w:color w:val="FFFF00"/>
          <w:szCs w:val="36"/>
          <w:highlight w:val="black"/>
          <w:lang w:val="en-US"/>
        </w:rPr>
        <w:t xml:space="preserve"> </w:t>
      </w:r>
      <w:r w:rsidRPr="009615EA">
        <w:rPr>
          <w:rFonts w:cs="Arial"/>
          <w:color w:val="FFFF00"/>
          <w:szCs w:val="36"/>
          <w:highlight w:val="black"/>
        </w:rPr>
        <w:t>булыжник</w:t>
      </w:r>
    </w:p>
    <w:p w:rsidR="00D5405E" w:rsidRDefault="00D5405E" w:rsidP="004F7301">
      <w:pPr>
        <w:rPr>
          <w:rFonts w:cs="Arial"/>
          <w:b/>
          <w:i/>
          <w:color w:val="FFFF00"/>
          <w:szCs w:val="36"/>
          <w:highlight w:val="black"/>
        </w:rPr>
      </w:pPr>
    </w:p>
    <w:p w:rsidR="00816DFE" w:rsidRDefault="00816DFE" w:rsidP="004F7301">
      <w:pPr>
        <w:rPr>
          <w:rFonts w:cs="Arial"/>
          <w:color w:val="FFFFFF" w:themeColor="background1"/>
          <w:szCs w:val="36"/>
          <w:highlight w:val="black"/>
          <w:lang w:val="en-US"/>
        </w:rPr>
      </w:pPr>
    </w:p>
    <w:p w:rsidR="00D5405E" w:rsidRPr="009615EA" w:rsidRDefault="00D5405E" w:rsidP="004F7301">
      <w:pPr>
        <w:rPr>
          <w:rFonts w:cs="Arial"/>
          <w:color w:val="FFFFFF" w:themeColor="background1"/>
          <w:szCs w:val="36"/>
          <w:highlight w:val="black"/>
          <w:lang w:val="en-US"/>
        </w:rPr>
      </w:pPr>
    </w:p>
    <w:p w:rsidR="00D5405E" w:rsidRDefault="00D5405E" w:rsidP="007F6172">
      <w:pPr>
        <w:jc w:val="center"/>
        <w:rPr>
          <w:b/>
          <w:i/>
          <w:lang w:val="en-US"/>
        </w:rPr>
      </w:pPr>
      <w:r w:rsidRPr="007F6172">
        <w:rPr>
          <w:b/>
          <w:i/>
          <w:lang w:val="en-US"/>
        </w:rPr>
        <w:t>COBBLESTONE ** ['kɔblstəun]</w:t>
      </w:r>
    </w:p>
    <w:p w:rsidR="007F6172" w:rsidRPr="007F6172" w:rsidRDefault="007F6172" w:rsidP="007F6172">
      <w:pPr>
        <w:jc w:val="center"/>
        <w:rPr>
          <w:b/>
          <w:i/>
          <w:lang w:val="en-US"/>
        </w:rPr>
      </w:pPr>
      <w:r w:rsidRPr="007F6172">
        <w:rPr>
          <w:rStyle w:val="a8"/>
          <w:rFonts w:ascii="inherit" w:hAnsi="inherit"/>
          <w:color w:val="303336"/>
          <w:spacing w:val="3"/>
          <w:sz w:val="27"/>
          <w:szCs w:val="27"/>
          <w:bdr w:val="none" w:sz="0" w:space="0" w:color="auto" w:frame="1"/>
          <w:shd w:val="clear" w:color="auto" w:fill="FFFFFF"/>
          <w:lang w:val="en-US"/>
        </w:rPr>
        <w:t>: </w:t>
      </w:r>
      <w:proofErr w:type="gramStart"/>
      <w:r w:rsidRPr="007F6172">
        <w:rPr>
          <w:rStyle w:val="dttext"/>
          <w:rFonts w:ascii="Open Sans" w:hAnsi="Open Sans"/>
          <w:color w:val="303336"/>
          <w:spacing w:val="3"/>
          <w:sz w:val="27"/>
          <w:szCs w:val="27"/>
          <w:bdr w:val="none" w:sz="0" w:space="0" w:color="auto" w:frame="1"/>
          <w:shd w:val="clear" w:color="auto" w:fill="FFFFFF"/>
          <w:lang w:val="en-US"/>
        </w:rPr>
        <w:t>a</w:t>
      </w:r>
      <w:proofErr w:type="gramEnd"/>
      <w:r w:rsidRPr="007F6172">
        <w:rPr>
          <w:rStyle w:val="dttext"/>
          <w:rFonts w:ascii="Open Sans" w:hAnsi="Open Sans"/>
          <w:color w:val="303336"/>
          <w:spacing w:val="3"/>
          <w:sz w:val="27"/>
          <w:szCs w:val="27"/>
          <w:bdr w:val="none" w:sz="0" w:space="0" w:color="auto" w:frame="1"/>
          <w:shd w:val="clear" w:color="auto" w:fill="FFFFFF"/>
          <w:lang w:val="en-US"/>
        </w:rPr>
        <w:t xml:space="preserve"> naturally rounded stone larger than a pebble and smaller than a boulder</w:t>
      </w:r>
      <w:r w:rsidRPr="007F6172">
        <w:rPr>
          <w:rStyle w:val="sd"/>
          <w:rFonts w:ascii="Open Sans" w:hAnsi="Open Sans"/>
          <w:i/>
          <w:iCs/>
          <w:color w:val="303336"/>
          <w:spacing w:val="3"/>
          <w:sz w:val="27"/>
          <w:szCs w:val="27"/>
          <w:bdr w:val="none" w:sz="0" w:space="0" w:color="auto" w:frame="1"/>
          <w:shd w:val="clear" w:color="auto" w:fill="FFFFFF"/>
          <w:lang w:val="en-US"/>
        </w:rPr>
        <w:t>especially</w:t>
      </w:r>
      <w:r w:rsidRPr="007F6172">
        <w:rPr>
          <w:rStyle w:val="sdsense"/>
          <w:rFonts w:ascii="Open Sans" w:hAnsi="Open Sans"/>
          <w:color w:val="212529"/>
          <w:spacing w:val="3"/>
          <w:sz w:val="27"/>
          <w:szCs w:val="27"/>
          <w:bdr w:val="none" w:sz="0" w:space="0" w:color="auto" w:frame="1"/>
          <w:shd w:val="clear" w:color="auto" w:fill="FFFFFF"/>
          <w:lang w:val="en-US"/>
        </w:rPr>
        <w:t> </w:t>
      </w:r>
      <w:r w:rsidRPr="007F6172">
        <w:rPr>
          <w:rStyle w:val="a8"/>
          <w:rFonts w:ascii="inherit" w:hAnsi="inherit"/>
          <w:color w:val="212529"/>
          <w:spacing w:val="3"/>
          <w:sz w:val="27"/>
          <w:szCs w:val="27"/>
          <w:bdr w:val="none" w:sz="0" w:space="0" w:color="auto" w:frame="1"/>
          <w:shd w:val="clear" w:color="auto" w:fill="FFFFFF"/>
          <w:lang w:val="en-US"/>
        </w:rPr>
        <w:t>: </w:t>
      </w:r>
      <w:r w:rsidRPr="007F6172">
        <w:rPr>
          <w:rStyle w:val="dttext"/>
          <w:rFonts w:ascii="Open Sans" w:hAnsi="Open Sans"/>
          <w:color w:val="212529"/>
          <w:spacing w:val="3"/>
          <w:sz w:val="27"/>
          <w:szCs w:val="27"/>
          <w:bdr w:val="none" w:sz="0" w:space="0" w:color="auto" w:frame="1"/>
          <w:shd w:val="clear" w:color="auto" w:fill="FFFFFF"/>
          <w:lang w:val="en-US"/>
        </w:rPr>
        <w:t>such a stone used in paving a street or in construction</w:t>
      </w:r>
    </w:p>
    <w:p w:rsidR="00D5405E" w:rsidRPr="007F6172" w:rsidRDefault="00D5405E" w:rsidP="00D117FC">
      <w:r>
        <w:rPr>
          <w:i/>
        </w:rPr>
        <w:t>СУЩ</w:t>
      </w:r>
      <w:r w:rsidRPr="007F6172">
        <w:rPr>
          <w:i/>
        </w:rPr>
        <w:t>.</w:t>
      </w:r>
      <w:r w:rsidRPr="007F6172">
        <w:t xml:space="preserve"> 1 </w:t>
      </w:r>
      <w:r>
        <w:t>булыжный</w:t>
      </w:r>
      <w:r w:rsidRPr="007F6172">
        <w:t xml:space="preserve"> </w:t>
      </w:r>
      <w:r>
        <w:t>камень</w:t>
      </w:r>
      <w:r w:rsidRPr="007F6172">
        <w:t>,</w:t>
      </w:r>
      <w:r>
        <w:rPr>
          <w:lang w:val="en-US"/>
        </w:rPr>
        <w:t> </w:t>
      </w:r>
      <w:r>
        <w:t>булыжник</w:t>
      </w:r>
      <w:r w:rsidRPr="007F6172">
        <w:t>;</w:t>
      </w:r>
      <w:r>
        <w:rPr>
          <w:lang w:val="en-US"/>
        </w:rPr>
        <w:t> </w:t>
      </w:r>
      <w:r>
        <w:t>крупная</w:t>
      </w:r>
      <w:r w:rsidRPr="007F6172">
        <w:t xml:space="preserve"> </w:t>
      </w:r>
      <w:r>
        <w:t>галька</w:t>
      </w:r>
    </w:p>
    <w:p w:rsidR="00D5405E" w:rsidRDefault="00D5405E" w:rsidP="00D117FC">
      <w:pPr>
        <w:rPr>
          <w:lang w:val="en-US"/>
        </w:rPr>
      </w:pPr>
      <w:r>
        <w:t>2 брусчатка</w:t>
      </w:r>
    </w:p>
    <w:p w:rsidR="00D5405E" w:rsidRPr="007F6172" w:rsidRDefault="00D5405E" w:rsidP="00E854E1">
      <w:pPr>
        <w:pStyle w:val="a7"/>
        <w:numPr>
          <w:ilvl w:val="0"/>
          <w:numId w:val="76"/>
        </w:numPr>
        <w:jc w:val="both"/>
        <w:rPr>
          <w:i/>
          <w:lang w:val="en-US"/>
        </w:rPr>
      </w:pPr>
      <w:r w:rsidRPr="007F6172">
        <w:rPr>
          <w:i/>
          <w:lang w:val="en-US"/>
        </w:rPr>
        <w:t>If I get married, it'll probably be somewhere with cobblestone.</w:t>
      </w:r>
    </w:p>
    <w:p w:rsidR="00D5405E" w:rsidRPr="007F6172" w:rsidRDefault="00D5405E" w:rsidP="00E854E1">
      <w:pPr>
        <w:pStyle w:val="a7"/>
        <w:numPr>
          <w:ilvl w:val="0"/>
          <w:numId w:val="76"/>
        </w:numPr>
        <w:jc w:val="both"/>
        <w:rPr>
          <w:i/>
        </w:rPr>
      </w:pPr>
      <w:r w:rsidRPr="007F6172">
        <w:rPr>
          <w:i/>
        </w:rPr>
        <w:t>Если я выйду замуж, то это, возможно, будет место, где есть брусчатка.</w:t>
      </w:r>
    </w:p>
    <w:p w:rsidR="00D5405E" w:rsidRPr="007F6172" w:rsidRDefault="00D5405E" w:rsidP="00E854E1">
      <w:pPr>
        <w:pStyle w:val="a7"/>
        <w:numPr>
          <w:ilvl w:val="0"/>
          <w:numId w:val="76"/>
        </w:numPr>
        <w:jc w:val="both"/>
        <w:rPr>
          <w:i/>
          <w:lang w:val="en-US"/>
        </w:rPr>
      </w:pPr>
      <w:r w:rsidRPr="007F6172">
        <w:rPr>
          <w:i/>
          <w:lang w:val="en-US"/>
        </w:rPr>
        <w:t>And I am going to find a cobblestone street.</w:t>
      </w:r>
    </w:p>
    <w:p w:rsidR="00D5405E" w:rsidRPr="007F6172" w:rsidRDefault="00D5405E" w:rsidP="00E854E1">
      <w:pPr>
        <w:pStyle w:val="a7"/>
        <w:numPr>
          <w:ilvl w:val="0"/>
          <w:numId w:val="76"/>
        </w:numPr>
        <w:jc w:val="both"/>
        <w:rPr>
          <w:i/>
          <w:lang w:val="en-US"/>
        </w:rPr>
      </w:pPr>
      <w:r w:rsidRPr="007F6172">
        <w:rPr>
          <w:i/>
          <w:lang w:val="en-US"/>
        </w:rPr>
        <w:t>И выеду на брусчатку.</w:t>
      </w:r>
    </w:p>
    <w:p w:rsidR="00D5405E" w:rsidRDefault="00D5405E" w:rsidP="00D117FC">
      <w:pPr>
        <w:rPr>
          <w:lang w:val="en-US"/>
        </w:rPr>
      </w:pPr>
    </w:p>
    <w:p w:rsidR="00D5405E" w:rsidRDefault="00D5405E" w:rsidP="00D5405E">
      <w:pPr>
        <w:rPr>
          <w:color w:val="FFFFFF" w:themeColor="background1"/>
          <w:lang w:val="en-US"/>
        </w:rPr>
      </w:pPr>
    </w:p>
    <w:p w:rsidR="00D5405E" w:rsidRDefault="00D5405E" w:rsidP="00D5405E">
      <w:pPr>
        <w:rPr>
          <w:color w:val="FFFFFF" w:themeColor="background1"/>
          <w:lang w:val="en-US"/>
        </w:rPr>
      </w:pPr>
    </w:p>
    <w:p w:rsidR="00631261" w:rsidRPr="009615EA" w:rsidRDefault="00631261" w:rsidP="004F7301">
      <w:pPr>
        <w:rPr>
          <w:rFonts w:cs="Arial"/>
          <w:color w:val="FFFFFF" w:themeColor="background1"/>
          <w:szCs w:val="36"/>
          <w:highlight w:val="black"/>
          <w:lang w:val="en-US"/>
        </w:rPr>
      </w:pPr>
    </w:p>
    <w:p w:rsidR="00631261" w:rsidRPr="009615EA" w:rsidRDefault="00631261" w:rsidP="004F7301">
      <w:pPr>
        <w:rPr>
          <w:rFonts w:cs="Arial"/>
          <w:color w:val="FFFFFF" w:themeColor="background1"/>
          <w:szCs w:val="36"/>
          <w:highlight w:val="black"/>
          <w:lang w:val="en-US"/>
        </w:rPr>
      </w:pPr>
    </w:p>
    <w:p w:rsidR="00631261" w:rsidRPr="009615EA" w:rsidRDefault="00631261" w:rsidP="004F7301">
      <w:pPr>
        <w:jc w:val="center"/>
        <w:rPr>
          <w:rFonts w:cs="Arial"/>
          <w:b/>
          <w:i/>
          <w:color w:val="FFFFFF" w:themeColor="background1"/>
          <w:szCs w:val="36"/>
          <w:highlight w:val="black"/>
          <w:lang w:val="en-US"/>
        </w:rPr>
      </w:pPr>
      <w:r w:rsidRPr="009615EA">
        <w:rPr>
          <w:rFonts w:cs="Arial"/>
          <w:b/>
          <w:i/>
          <w:color w:val="FFFFFF" w:themeColor="background1"/>
          <w:szCs w:val="36"/>
          <w:highlight w:val="black"/>
          <w:lang w:val="en-US"/>
        </w:rPr>
        <w:t>COORDINATE ** {kəʋ</w:t>
      </w:r>
      <w:r w:rsidRPr="009615EA">
        <w:rPr>
          <w:rFonts w:cs="Arial"/>
          <w:b/>
          <w:i/>
          <w:color w:val="FFFFFF" w:themeColor="background1"/>
          <w:szCs w:val="36"/>
          <w:highlight w:val="black"/>
        </w:rPr>
        <w:t>ʹ</w:t>
      </w:r>
      <w:r w:rsidRPr="009615EA">
        <w:rPr>
          <w:rFonts w:cs="Arial"/>
          <w:b/>
          <w:i/>
          <w:color w:val="FFFFFF" w:themeColor="background1"/>
          <w:szCs w:val="36"/>
          <w:highlight w:val="black"/>
          <w:lang w:val="en-US"/>
        </w:rPr>
        <w:t>ɔ:dınıt}</w:t>
      </w:r>
    </w:p>
    <w:p w:rsidR="00631261" w:rsidRPr="009615EA" w:rsidRDefault="00631261" w:rsidP="004F7301">
      <w:pPr>
        <w:jc w:val="center"/>
        <w:rPr>
          <w:rFonts w:cs="Arial"/>
          <w:color w:val="FFFFFF" w:themeColor="background1"/>
          <w:szCs w:val="36"/>
          <w:highlight w:val="black"/>
          <w:lang w:val="en-US"/>
        </w:rPr>
      </w:pPr>
      <w:r w:rsidRPr="009615EA">
        <w:rPr>
          <w:rFonts w:cs="Arial"/>
          <w:b/>
          <w:i/>
          <w:color w:val="FFFFFF" w:themeColor="background1"/>
          <w:szCs w:val="36"/>
          <w:highlight w:val="black"/>
        </w:rPr>
        <w:t>НЕПОЛНОЕ</w:t>
      </w:r>
      <w:r w:rsidRPr="009615EA">
        <w:rPr>
          <w:rFonts w:cs="Arial"/>
          <w:b/>
          <w:i/>
          <w:color w:val="FFFFFF" w:themeColor="background1"/>
          <w:szCs w:val="36"/>
          <w:highlight w:val="black"/>
          <w:lang w:val="en-US"/>
        </w:rPr>
        <w:t xml:space="preserve"> </w:t>
      </w:r>
      <w:r w:rsidRPr="009615EA">
        <w:rPr>
          <w:rFonts w:cs="Arial"/>
          <w:b/>
          <w:i/>
          <w:color w:val="FFFFFF" w:themeColor="background1"/>
          <w:szCs w:val="36"/>
          <w:highlight w:val="black"/>
        </w:rPr>
        <w:t>СЛОВО</w:t>
      </w:r>
    </w:p>
    <w:p w:rsidR="00631261" w:rsidRPr="009615EA" w:rsidRDefault="00631261" w:rsidP="004F7301">
      <w:pPr>
        <w:rPr>
          <w:rFonts w:cs="Arial"/>
          <w:color w:val="FFFFFF" w:themeColor="background1"/>
          <w:szCs w:val="36"/>
          <w:highlight w:val="black"/>
        </w:rPr>
      </w:pPr>
      <w:r w:rsidRPr="009615EA">
        <w:rPr>
          <w:rFonts w:cs="Arial"/>
          <w:color w:val="FFFFFF" w:themeColor="background1"/>
          <w:szCs w:val="36"/>
          <w:highlight w:val="black"/>
        </w:rPr>
        <w:t>1. обыкн. pl мат. координаты; система координат</w:t>
      </w:r>
    </w:p>
    <w:p w:rsidR="00631261" w:rsidRPr="009615EA" w:rsidRDefault="00631261" w:rsidP="00E854E1">
      <w:pPr>
        <w:pStyle w:val="a7"/>
        <w:numPr>
          <w:ilvl w:val="0"/>
          <w:numId w:val="12"/>
        </w:numPr>
        <w:rPr>
          <w:rFonts w:cs="Arial"/>
          <w:i/>
          <w:color w:val="FFFFFF" w:themeColor="background1"/>
          <w:szCs w:val="36"/>
          <w:highlight w:val="black"/>
          <w:lang w:val="en-US"/>
        </w:rPr>
      </w:pPr>
      <w:r w:rsidRPr="009615EA">
        <w:rPr>
          <w:rFonts w:cs="Arial"/>
          <w:color w:val="FFFFFF" w:themeColor="background1"/>
          <w:szCs w:val="36"/>
          <w:highlight w:val="black"/>
          <w:lang w:val="en-US"/>
        </w:rPr>
        <w:t>~</w:t>
      </w:r>
      <w:r w:rsidRPr="009615EA">
        <w:rPr>
          <w:rFonts w:cs="Arial"/>
          <w:i/>
          <w:color w:val="FFFFFF" w:themeColor="background1"/>
          <w:szCs w:val="36"/>
          <w:highlight w:val="black"/>
          <w:lang w:val="en-US"/>
        </w:rPr>
        <w:t>s of control points - </w:t>
      </w:r>
      <w:r w:rsidRPr="009615EA">
        <w:rPr>
          <w:rFonts w:cs="Arial"/>
          <w:i/>
          <w:color w:val="FFFFFF" w:themeColor="background1"/>
          <w:szCs w:val="36"/>
          <w:highlight w:val="black"/>
        </w:rPr>
        <w:t>топ</w:t>
      </w:r>
      <w:r w:rsidRPr="009615EA">
        <w:rPr>
          <w:rFonts w:cs="Arial"/>
          <w:i/>
          <w:color w:val="FFFFFF" w:themeColor="background1"/>
          <w:szCs w:val="36"/>
          <w:highlight w:val="black"/>
          <w:lang w:val="en-US"/>
        </w:rPr>
        <w:t>.</w:t>
      </w:r>
      <w:r w:rsidRPr="009615EA">
        <w:rPr>
          <w:rFonts w:cs="Arial"/>
          <w:i/>
          <w:color w:val="FFFFFF" w:themeColor="background1"/>
          <w:szCs w:val="36"/>
          <w:highlight w:val="black"/>
        </w:rPr>
        <w:t>координаты</w:t>
      </w:r>
      <w:r w:rsidRPr="009615EA">
        <w:rPr>
          <w:rFonts w:cs="Arial"/>
          <w:i/>
          <w:color w:val="FFFFFF" w:themeColor="background1"/>
          <w:szCs w:val="36"/>
          <w:highlight w:val="black"/>
          <w:lang w:val="en-US"/>
        </w:rPr>
        <w:t xml:space="preserve"> </w:t>
      </w:r>
      <w:r w:rsidRPr="009615EA">
        <w:rPr>
          <w:rFonts w:cs="Arial"/>
          <w:i/>
          <w:color w:val="FFFFFF" w:themeColor="background1"/>
          <w:szCs w:val="36"/>
          <w:highlight w:val="black"/>
        </w:rPr>
        <w:t>опорных</w:t>
      </w:r>
      <w:r w:rsidRPr="009615EA">
        <w:rPr>
          <w:rFonts w:cs="Arial"/>
          <w:i/>
          <w:color w:val="FFFFFF" w:themeColor="background1"/>
          <w:szCs w:val="36"/>
          <w:highlight w:val="black"/>
          <w:lang w:val="en-US"/>
        </w:rPr>
        <w:t xml:space="preserve"> </w:t>
      </w:r>
      <w:r w:rsidRPr="009615EA">
        <w:rPr>
          <w:rFonts w:cs="Arial"/>
          <w:i/>
          <w:color w:val="FFFFFF" w:themeColor="background1"/>
          <w:szCs w:val="36"/>
          <w:highlight w:val="black"/>
        </w:rPr>
        <w:t>точек</w:t>
      </w:r>
    </w:p>
    <w:p w:rsidR="00631261" w:rsidRPr="009615EA" w:rsidRDefault="00631261" w:rsidP="00E854E1">
      <w:pPr>
        <w:pStyle w:val="a7"/>
        <w:numPr>
          <w:ilvl w:val="0"/>
          <w:numId w:val="12"/>
        </w:numPr>
        <w:rPr>
          <w:rFonts w:cs="Arial"/>
          <w:i/>
          <w:color w:val="FFFFFF" w:themeColor="background1"/>
          <w:szCs w:val="36"/>
          <w:highlight w:val="black"/>
        </w:rPr>
      </w:pPr>
      <w:r w:rsidRPr="009615EA">
        <w:rPr>
          <w:rFonts w:cs="Arial"/>
          <w:i/>
          <w:color w:val="FFFFFF" w:themeColor="background1"/>
          <w:szCs w:val="36"/>
          <w:highlight w:val="black"/>
        </w:rPr>
        <w:t>~ code - </w:t>
      </w:r>
      <w:proofErr w:type="gramStart"/>
      <w:r w:rsidRPr="009615EA">
        <w:rPr>
          <w:rFonts w:cs="Arial"/>
          <w:i/>
          <w:color w:val="FFFFFF" w:themeColor="background1"/>
          <w:szCs w:val="36"/>
          <w:highlight w:val="black"/>
        </w:rPr>
        <w:t>топ.код</w:t>
      </w:r>
      <w:proofErr w:type="gramEnd"/>
      <w:r w:rsidRPr="009615EA">
        <w:rPr>
          <w:rFonts w:cs="Arial"/>
          <w:i/>
          <w:color w:val="FFFFFF" w:themeColor="background1"/>
          <w:szCs w:val="36"/>
          <w:highlight w:val="black"/>
        </w:rPr>
        <w:t xml:space="preserve"> координатной сетки</w:t>
      </w:r>
    </w:p>
    <w:p w:rsidR="00631261" w:rsidRPr="009615EA" w:rsidRDefault="00631261" w:rsidP="004F7301">
      <w:pPr>
        <w:rPr>
          <w:rFonts w:cs="Arial"/>
          <w:color w:val="FFFFFF" w:themeColor="background1"/>
          <w:szCs w:val="36"/>
        </w:rPr>
      </w:pPr>
    </w:p>
    <w:p w:rsidR="00631261" w:rsidRPr="009615EA" w:rsidRDefault="00631261" w:rsidP="004F7301">
      <w:pPr>
        <w:rPr>
          <w:rFonts w:cs="Arial"/>
          <w:color w:val="FFFFFF" w:themeColor="background1"/>
          <w:szCs w:val="36"/>
        </w:rPr>
      </w:pPr>
    </w:p>
    <w:p w:rsidR="00631261" w:rsidRPr="009615EA" w:rsidRDefault="00631261" w:rsidP="004F7301">
      <w:pPr>
        <w:rPr>
          <w:rFonts w:cs="Arial"/>
          <w:color w:val="FFFFFF" w:themeColor="background1"/>
          <w:szCs w:val="36"/>
        </w:rPr>
      </w:pPr>
    </w:p>
    <w:p w:rsidR="00631261" w:rsidRPr="009615EA" w:rsidRDefault="00631261" w:rsidP="004F7301">
      <w:pPr>
        <w:jc w:val="center"/>
        <w:rPr>
          <w:rFonts w:cs="Arial"/>
          <w:b/>
          <w:i/>
          <w:color w:val="FFFFFF" w:themeColor="background1"/>
          <w:szCs w:val="36"/>
        </w:rPr>
      </w:pPr>
      <w:r w:rsidRPr="009615EA">
        <w:rPr>
          <w:rFonts w:cs="Arial"/>
          <w:b/>
          <w:i/>
          <w:color w:val="FFFFFF" w:themeColor="background1"/>
          <w:szCs w:val="36"/>
          <w:lang w:val="en-US"/>
        </w:rPr>
        <w:t>HOUSEHOLD</w:t>
      </w:r>
      <w:r w:rsidRPr="009615EA">
        <w:rPr>
          <w:rFonts w:cs="Arial"/>
          <w:b/>
          <w:i/>
          <w:color w:val="FFFFFF" w:themeColor="background1"/>
          <w:szCs w:val="36"/>
        </w:rPr>
        <w:t xml:space="preserve"> ** {ʹ</w:t>
      </w:r>
      <w:r w:rsidRPr="009615EA">
        <w:rPr>
          <w:rFonts w:cs="Arial"/>
          <w:b/>
          <w:i/>
          <w:color w:val="FFFFFF" w:themeColor="background1"/>
          <w:szCs w:val="36"/>
          <w:lang w:val="en-US"/>
        </w:rPr>
        <w:t>ha</w:t>
      </w:r>
      <w:r w:rsidRPr="009615EA">
        <w:rPr>
          <w:rFonts w:cs="Arial"/>
          <w:b/>
          <w:i/>
          <w:color w:val="FFFFFF" w:themeColor="background1"/>
          <w:szCs w:val="36"/>
        </w:rPr>
        <w:t>ʋ</w:t>
      </w:r>
      <w:r w:rsidRPr="009615EA">
        <w:rPr>
          <w:rFonts w:cs="Arial"/>
          <w:b/>
          <w:i/>
          <w:color w:val="FFFFFF" w:themeColor="background1"/>
          <w:szCs w:val="36"/>
          <w:lang w:val="en-US"/>
        </w:rPr>
        <w:t>sh</w:t>
      </w:r>
      <w:r w:rsidRPr="009615EA">
        <w:rPr>
          <w:rFonts w:cs="Arial"/>
          <w:b/>
          <w:i/>
          <w:color w:val="FFFFFF" w:themeColor="background1"/>
          <w:szCs w:val="36"/>
        </w:rPr>
        <w:t>əʋ</w:t>
      </w:r>
      <w:r w:rsidRPr="009615EA">
        <w:rPr>
          <w:rFonts w:cs="Arial"/>
          <w:b/>
          <w:i/>
          <w:color w:val="FFFFFF" w:themeColor="background1"/>
          <w:szCs w:val="36"/>
          <w:lang w:val="en-US"/>
        </w:rPr>
        <w:t>ld</w:t>
      </w:r>
      <w:r w:rsidRPr="009615EA">
        <w:rPr>
          <w:rFonts w:cs="Arial"/>
          <w:b/>
          <w:i/>
          <w:color w:val="FFFFFF" w:themeColor="background1"/>
          <w:szCs w:val="36"/>
        </w:rPr>
        <w:t>}</w:t>
      </w:r>
      <w:r w:rsidRPr="009615EA">
        <w:rPr>
          <w:rFonts w:cs="Arial"/>
          <w:b/>
          <w:i/>
          <w:color w:val="FFFFFF" w:themeColor="background1"/>
          <w:szCs w:val="36"/>
          <w:lang w:val="en-US"/>
        </w:rPr>
        <w:t> n</w:t>
      </w:r>
    </w:p>
    <w:p w:rsidR="00631261" w:rsidRPr="009615EA" w:rsidRDefault="00631261" w:rsidP="004F7301">
      <w:pPr>
        <w:jc w:val="center"/>
        <w:rPr>
          <w:rFonts w:cs="Arial"/>
          <w:b/>
          <w:i/>
          <w:color w:val="FFFFFF" w:themeColor="background1"/>
          <w:szCs w:val="36"/>
        </w:rPr>
      </w:pPr>
      <w:r w:rsidRPr="009615EA">
        <w:rPr>
          <w:rFonts w:cs="Arial"/>
          <w:b/>
          <w:i/>
          <w:color w:val="FFFFFF" w:themeColor="background1"/>
          <w:szCs w:val="36"/>
        </w:rPr>
        <w:t>Н/С</w:t>
      </w:r>
    </w:p>
    <w:p w:rsidR="00631261" w:rsidRPr="009615EA" w:rsidRDefault="00631261" w:rsidP="004F7301">
      <w:pPr>
        <w:rPr>
          <w:rFonts w:cs="Arial"/>
          <w:color w:val="FFFFFF" w:themeColor="background1"/>
          <w:szCs w:val="36"/>
        </w:rPr>
      </w:pPr>
      <w:r w:rsidRPr="009615EA">
        <w:rPr>
          <w:rFonts w:cs="Arial"/>
          <w:color w:val="FFFFFF" w:themeColor="background1"/>
          <w:szCs w:val="36"/>
        </w:rPr>
        <w:t>2. (домашнее) хозяйство</w:t>
      </w:r>
    </w:p>
    <w:p w:rsidR="00631261" w:rsidRPr="009615EA" w:rsidRDefault="00631261" w:rsidP="00E854E1">
      <w:pPr>
        <w:pStyle w:val="a7"/>
        <w:numPr>
          <w:ilvl w:val="0"/>
          <w:numId w:val="13"/>
        </w:numPr>
        <w:rPr>
          <w:rFonts w:cs="Arial"/>
          <w:i/>
          <w:color w:val="FFFFFF" w:themeColor="background1"/>
          <w:szCs w:val="36"/>
        </w:rPr>
      </w:pPr>
      <w:r w:rsidRPr="009615EA">
        <w:rPr>
          <w:rFonts w:cs="Arial"/>
          <w:i/>
          <w:color w:val="FFFFFF" w:themeColor="background1"/>
          <w:szCs w:val="36"/>
        </w:rPr>
        <w:t>~ franchise /suffrage/ - </w:t>
      </w:r>
      <w:proofErr w:type="gramStart"/>
      <w:r w:rsidRPr="009615EA">
        <w:rPr>
          <w:rFonts w:cs="Arial"/>
          <w:i/>
          <w:color w:val="FFFFFF" w:themeColor="background1"/>
          <w:szCs w:val="36"/>
        </w:rPr>
        <w:t>полит.право</w:t>
      </w:r>
      <w:proofErr w:type="gramEnd"/>
      <w:r w:rsidRPr="009615EA">
        <w:rPr>
          <w:rFonts w:cs="Arial"/>
          <w:i/>
          <w:color w:val="FFFFFF" w:themeColor="background1"/>
          <w:szCs w:val="36"/>
        </w:rPr>
        <w:t xml:space="preserve"> голоса для домовладельцев и квартиронанимателей</w:t>
      </w:r>
    </w:p>
    <w:p w:rsidR="00631261" w:rsidRPr="009615EA" w:rsidRDefault="00631261" w:rsidP="00E854E1">
      <w:pPr>
        <w:pStyle w:val="a7"/>
        <w:numPr>
          <w:ilvl w:val="0"/>
          <w:numId w:val="13"/>
        </w:numPr>
        <w:rPr>
          <w:rFonts w:cs="Arial"/>
          <w:i/>
          <w:color w:val="FFFFFF" w:themeColor="background1"/>
          <w:szCs w:val="36"/>
          <w:lang w:val="en-US"/>
        </w:rPr>
      </w:pPr>
      <w:r w:rsidRPr="009615EA">
        <w:rPr>
          <w:rFonts w:cs="Arial"/>
          <w:i/>
          <w:color w:val="FFFFFF" w:themeColor="background1"/>
          <w:szCs w:val="36"/>
          <w:lang w:val="en-US"/>
        </w:rPr>
        <w:t xml:space="preserve">to manage / run a household — </w:t>
      </w:r>
      <w:r w:rsidRPr="009615EA">
        <w:rPr>
          <w:rFonts w:cs="Arial"/>
          <w:i/>
          <w:color w:val="FFFFFF" w:themeColor="background1"/>
          <w:szCs w:val="36"/>
        </w:rPr>
        <w:t>вести</w:t>
      </w:r>
      <w:r w:rsidRPr="009615EA">
        <w:rPr>
          <w:rFonts w:cs="Arial"/>
          <w:i/>
          <w:color w:val="FFFFFF" w:themeColor="background1"/>
          <w:szCs w:val="36"/>
          <w:lang w:val="en-US"/>
        </w:rPr>
        <w:t xml:space="preserve"> </w:t>
      </w:r>
      <w:r w:rsidRPr="009615EA">
        <w:rPr>
          <w:rFonts w:cs="Arial"/>
          <w:i/>
          <w:color w:val="FFFFFF" w:themeColor="background1"/>
          <w:szCs w:val="36"/>
        </w:rPr>
        <w:t>хозяйство</w:t>
      </w:r>
    </w:p>
    <w:p w:rsidR="00631261" w:rsidRPr="009615EA" w:rsidRDefault="00631261" w:rsidP="00E854E1">
      <w:pPr>
        <w:pStyle w:val="a7"/>
        <w:numPr>
          <w:ilvl w:val="0"/>
          <w:numId w:val="13"/>
        </w:numPr>
        <w:rPr>
          <w:rFonts w:cs="Arial"/>
          <w:i/>
          <w:color w:val="FFFFFF" w:themeColor="background1"/>
          <w:szCs w:val="36"/>
        </w:rPr>
      </w:pPr>
      <w:r w:rsidRPr="009615EA">
        <w:rPr>
          <w:rFonts w:cs="Arial"/>
          <w:i/>
          <w:color w:val="FFFFFF" w:themeColor="background1"/>
          <w:szCs w:val="36"/>
        </w:rPr>
        <w:t>to keep open household — держать двери открытыми для гостей</w:t>
      </w:r>
    </w:p>
    <w:p w:rsidR="00631261" w:rsidRPr="009615EA" w:rsidRDefault="00631261" w:rsidP="00E854E1">
      <w:pPr>
        <w:pStyle w:val="a7"/>
        <w:numPr>
          <w:ilvl w:val="0"/>
          <w:numId w:val="13"/>
        </w:numPr>
        <w:rPr>
          <w:rFonts w:cs="Arial"/>
          <w:i/>
          <w:color w:val="FFFFFF" w:themeColor="background1"/>
          <w:szCs w:val="36"/>
          <w:lang w:val="en-US"/>
        </w:rPr>
      </w:pPr>
      <w:r w:rsidRPr="009615EA">
        <w:rPr>
          <w:rFonts w:cs="Arial"/>
          <w:i/>
          <w:color w:val="FFFFFF" w:themeColor="background1"/>
          <w:szCs w:val="36"/>
          <w:lang w:val="en-US"/>
        </w:rPr>
        <w:t xml:space="preserve">to establish / set up a household — </w:t>
      </w:r>
      <w:r w:rsidRPr="009615EA">
        <w:rPr>
          <w:rFonts w:cs="Arial"/>
          <w:i/>
          <w:color w:val="FFFFFF" w:themeColor="background1"/>
          <w:szCs w:val="36"/>
        </w:rPr>
        <w:t>обзавестись</w:t>
      </w:r>
      <w:r w:rsidRPr="009615EA">
        <w:rPr>
          <w:rFonts w:cs="Arial"/>
          <w:i/>
          <w:color w:val="FFFFFF" w:themeColor="background1"/>
          <w:szCs w:val="36"/>
          <w:lang w:val="en-US"/>
        </w:rPr>
        <w:t xml:space="preserve"> </w:t>
      </w:r>
      <w:r w:rsidRPr="009615EA">
        <w:rPr>
          <w:rFonts w:cs="Arial"/>
          <w:i/>
          <w:color w:val="FFFFFF" w:themeColor="background1"/>
          <w:szCs w:val="36"/>
        </w:rPr>
        <w:t>хозяйством</w:t>
      </w:r>
    </w:p>
    <w:p w:rsidR="00631261" w:rsidRPr="009615EA" w:rsidRDefault="00631261" w:rsidP="004F7301">
      <w:pPr>
        <w:rPr>
          <w:rFonts w:cs="Arial"/>
          <w:i/>
          <w:color w:val="FFFFFF" w:themeColor="background1"/>
          <w:szCs w:val="36"/>
          <w:lang w:val="en-US"/>
        </w:rPr>
      </w:pPr>
    </w:p>
    <w:p w:rsidR="00631261" w:rsidRPr="009615EA" w:rsidRDefault="00631261" w:rsidP="004F7301">
      <w:pPr>
        <w:rPr>
          <w:rFonts w:cs="Arial"/>
          <w:color w:val="FFFFFF" w:themeColor="background1"/>
          <w:szCs w:val="36"/>
          <w:lang w:val="en-US"/>
        </w:rPr>
      </w:pPr>
    </w:p>
    <w:p w:rsidR="00631261" w:rsidRPr="009615EA" w:rsidRDefault="00631261" w:rsidP="004F7301">
      <w:pPr>
        <w:rPr>
          <w:rFonts w:cs="Arial"/>
          <w:color w:val="FFFFFF" w:themeColor="background1"/>
          <w:szCs w:val="36"/>
          <w:lang w:val="en-US"/>
        </w:rPr>
      </w:pPr>
    </w:p>
    <w:p w:rsidR="00631261" w:rsidRPr="009615EA" w:rsidRDefault="00631261" w:rsidP="004F7301">
      <w:pPr>
        <w:jc w:val="center"/>
        <w:rPr>
          <w:rFonts w:cs="Arial"/>
          <w:b/>
          <w:i/>
          <w:color w:val="FFFFFF" w:themeColor="background1"/>
          <w:szCs w:val="36"/>
        </w:rPr>
      </w:pPr>
      <w:r w:rsidRPr="009615EA">
        <w:rPr>
          <w:rFonts w:cs="Arial"/>
          <w:b/>
          <w:i/>
          <w:color w:val="FFFFFF" w:themeColor="background1"/>
          <w:szCs w:val="36"/>
          <w:lang w:val="en-US"/>
        </w:rPr>
        <w:t>PARENTAL</w:t>
      </w:r>
      <w:r w:rsidRPr="009615EA">
        <w:rPr>
          <w:rFonts w:cs="Arial"/>
          <w:b/>
          <w:i/>
          <w:color w:val="FFFFFF" w:themeColor="background1"/>
          <w:szCs w:val="36"/>
        </w:rPr>
        <w:t xml:space="preserve"> ** {</w:t>
      </w:r>
      <w:r w:rsidRPr="009615EA">
        <w:rPr>
          <w:rFonts w:cs="Arial"/>
          <w:b/>
          <w:i/>
          <w:color w:val="FFFFFF" w:themeColor="background1"/>
          <w:szCs w:val="36"/>
          <w:lang w:val="en-US"/>
        </w:rPr>
        <w:t>p</w:t>
      </w:r>
      <w:r w:rsidRPr="009615EA">
        <w:rPr>
          <w:rFonts w:cs="Arial"/>
          <w:b/>
          <w:i/>
          <w:color w:val="FFFFFF" w:themeColor="background1"/>
          <w:szCs w:val="36"/>
        </w:rPr>
        <w:t>əʹ</w:t>
      </w:r>
      <w:r w:rsidRPr="009615EA">
        <w:rPr>
          <w:rFonts w:cs="Arial"/>
          <w:b/>
          <w:i/>
          <w:color w:val="FFFFFF" w:themeColor="background1"/>
          <w:szCs w:val="36"/>
          <w:lang w:val="en-US"/>
        </w:rPr>
        <w:t>rentl</w:t>
      </w:r>
      <w:r w:rsidRPr="009615EA">
        <w:rPr>
          <w:rFonts w:cs="Arial"/>
          <w:b/>
          <w:i/>
          <w:color w:val="FFFFFF" w:themeColor="background1"/>
          <w:szCs w:val="36"/>
        </w:rPr>
        <w:t>}</w:t>
      </w:r>
      <w:r w:rsidRPr="009615EA">
        <w:rPr>
          <w:rFonts w:cs="Arial"/>
          <w:b/>
          <w:i/>
          <w:color w:val="FFFFFF" w:themeColor="background1"/>
          <w:szCs w:val="36"/>
          <w:lang w:val="en-US"/>
        </w:rPr>
        <w:t> a</w:t>
      </w:r>
    </w:p>
    <w:p w:rsidR="00631261" w:rsidRPr="009615EA" w:rsidRDefault="00631261" w:rsidP="004F7301">
      <w:pPr>
        <w:rPr>
          <w:rFonts w:cs="Arial"/>
          <w:color w:val="FFFFFF" w:themeColor="background1"/>
          <w:szCs w:val="36"/>
        </w:rPr>
      </w:pPr>
      <w:r w:rsidRPr="009615EA">
        <w:rPr>
          <w:rFonts w:cs="Arial"/>
          <w:color w:val="FFFFFF" w:themeColor="background1"/>
          <w:szCs w:val="36"/>
        </w:rPr>
        <w:t>1. родительский; отцовский; материнский</w:t>
      </w:r>
    </w:p>
    <w:p w:rsidR="00631261" w:rsidRPr="009615EA" w:rsidRDefault="00631261" w:rsidP="00E854E1">
      <w:pPr>
        <w:pStyle w:val="a7"/>
        <w:numPr>
          <w:ilvl w:val="0"/>
          <w:numId w:val="13"/>
        </w:numPr>
        <w:rPr>
          <w:rFonts w:cs="Arial"/>
          <w:i/>
          <w:color w:val="FFFFFF" w:themeColor="background1"/>
          <w:szCs w:val="36"/>
        </w:rPr>
      </w:pPr>
      <w:r w:rsidRPr="009615EA">
        <w:rPr>
          <w:rFonts w:cs="Arial"/>
          <w:i/>
          <w:color w:val="FFFFFF" w:themeColor="background1"/>
          <w:szCs w:val="36"/>
        </w:rPr>
        <w:t>~ authority - родительский авторитет</w:t>
      </w:r>
    </w:p>
    <w:p w:rsidR="00631261" w:rsidRPr="009615EA" w:rsidRDefault="00631261" w:rsidP="00E854E1">
      <w:pPr>
        <w:pStyle w:val="a7"/>
        <w:numPr>
          <w:ilvl w:val="0"/>
          <w:numId w:val="13"/>
        </w:numPr>
        <w:rPr>
          <w:rFonts w:cs="Arial"/>
          <w:i/>
          <w:color w:val="FFFFFF" w:themeColor="background1"/>
          <w:szCs w:val="36"/>
        </w:rPr>
      </w:pPr>
      <w:r w:rsidRPr="009615EA">
        <w:rPr>
          <w:rFonts w:cs="Arial"/>
          <w:i/>
          <w:color w:val="FFFFFF" w:themeColor="background1"/>
          <w:szCs w:val="36"/>
        </w:rPr>
        <w:t>~ rights {feelings} - родительские права {чувства}</w:t>
      </w:r>
    </w:p>
    <w:p w:rsidR="00631261" w:rsidRPr="009615EA" w:rsidRDefault="00631261" w:rsidP="004F7301">
      <w:pPr>
        <w:rPr>
          <w:rFonts w:cs="Arial"/>
          <w:color w:val="FFFFFF" w:themeColor="background1"/>
          <w:szCs w:val="36"/>
        </w:rPr>
      </w:pPr>
      <w:r w:rsidRPr="009615EA">
        <w:rPr>
          <w:rFonts w:cs="Arial"/>
          <w:color w:val="FFFFFF" w:themeColor="background1"/>
          <w:szCs w:val="36"/>
        </w:rPr>
        <w:t>2 являющийся источником</w:t>
      </w:r>
    </w:p>
    <w:p w:rsidR="00631261" w:rsidRPr="009615EA" w:rsidRDefault="00631261" w:rsidP="004F7301">
      <w:pPr>
        <w:rPr>
          <w:rFonts w:cs="Arial"/>
          <w:color w:val="FFFFFF" w:themeColor="background1"/>
          <w:szCs w:val="36"/>
        </w:rPr>
      </w:pPr>
    </w:p>
    <w:p w:rsidR="00631261" w:rsidRPr="009615EA" w:rsidRDefault="00631261" w:rsidP="004F7301">
      <w:pPr>
        <w:rPr>
          <w:rFonts w:cs="Arial"/>
          <w:color w:val="FFFFFF" w:themeColor="background1"/>
          <w:szCs w:val="36"/>
        </w:rPr>
      </w:pPr>
    </w:p>
    <w:p w:rsidR="00631261" w:rsidRPr="009615EA" w:rsidRDefault="00631261" w:rsidP="004F7301">
      <w:pPr>
        <w:rPr>
          <w:rFonts w:cs="Arial"/>
          <w:color w:val="FFFFFF" w:themeColor="background1"/>
          <w:szCs w:val="36"/>
        </w:rPr>
      </w:pPr>
    </w:p>
    <w:p w:rsidR="00631261" w:rsidRPr="009615EA" w:rsidRDefault="00631261" w:rsidP="004F7301">
      <w:pPr>
        <w:jc w:val="center"/>
        <w:rPr>
          <w:rFonts w:cs="Arial"/>
          <w:b/>
          <w:color w:val="FFFFFF" w:themeColor="background1"/>
          <w:szCs w:val="36"/>
        </w:rPr>
      </w:pPr>
      <w:r w:rsidRPr="009615EA">
        <w:rPr>
          <w:rFonts w:cs="Arial"/>
          <w:b/>
          <w:color w:val="FFFFFF" w:themeColor="background1"/>
          <w:szCs w:val="36"/>
          <w:lang w:val="en-US"/>
        </w:rPr>
        <w:t>IMPLEMENTATION</w:t>
      </w:r>
      <w:r w:rsidRPr="009615EA">
        <w:rPr>
          <w:rFonts w:cs="Arial"/>
          <w:b/>
          <w:color w:val="FFFFFF" w:themeColor="background1"/>
          <w:szCs w:val="36"/>
        </w:rPr>
        <w:t xml:space="preserve"> **</w:t>
      </w:r>
    </w:p>
    <w:p w:rsidR="00631261" w:rsidRPr="009615EA" w:rsidRDefault="00631261" w:rsidP="004F7301">
      <w:pPr>
        <w:jc w:val="center"/>
        <w:rPr>
          <w:rFonts w:cs="Arial"/>
          <w:b/>
          <w:color w:val="FFFFFF" w:themeColor="background1"/>
          <w:szCs w:val="36"/>
        </w:rPr>
      </w:pPr>
      <w:r w:rsidRPr="009615EA">
        <w:rPr>
          <w:rFonts w:cs="Arial"/>
          <w:b/>
          <w:color w:val="FFFFFF" w:themeColor="background1"/>
          <w:szCs w:val="36"/>
        </w:rPr>
        <w:t>[͵ı</w:t>
      </w:r>
      <w:r w:rsidRPr="009615EA">
        <w:rPr>
          <w:rFonts w:cs="Arial"/>
          <w:b/>
          <w:color w:val="FFFFFF" w:themeColor="background1"/>
          <w:szCs w:val="36"/>
          <w:lang w:val="en-US"/>
        </w:rPr>
        <w:t>mpl</w:t>
      </w:r>
      <w:r w:rsidRPr="009615EA">
        <w:rPr>
          <w:rFonts w:cs="Arial"/>
          <w:b/>
          <w:color w:val="FFFFFF" w:themeColor="background1"/>
          <w:szCs w:val="36"/>
        </w:rPr>
        <w:t>ı</w:t>
      </w:r>
      <w:r w:rsidRPr="009615EA">
        <w:rPr>
          <w:rFonts w:cs="Arial"/>
          <w:b/>
          <w:color w:val="FFFFFF" w:themeColor="background1"/>
          <w:szCs w:val="36"/>
          <w:lang w:val="en-US"/>
        </w:rPr>
        <w:t>m</w:t>
      </w:r>
      <w:r w:rsidRPr="009615EA">
        <w:rPr>
          <w:rFonts w:cs="Arial"/>
          <w:b/>
          <w:color w:val="FFFFFF" w:themeColor="background1"/>
          <w:szCs w:val="36"/>
        </w:rPr>
        <w:t>ə</w:t>
      </w:r>
      <w:r w:rsidRPr="009615EA">
        <w:rPr>
          <w:rFonts w:cs="Arial"/>
          <w:b/>
          <w:color w:val="FFFFFF" w:themeColor="background1"/>
          <w:szCs w:val="36"/>
          <w:lang w:val="en-US"/>
        </w:rPr>
        <w:t>n</w:t>
      </w:r>
      <w:r w:rsidRPr="009615EA">
        <w:rPr>
          <w:rFonts w:cs="Arial"/>
          <w:b/>
          <w:color w:val="FFFFFF" w:themeColor="background1"/>
          <w:szCs w:val="36"/>
        </w:rPr>
        <w:t>ʹ</w:t>
      </w:r>
      <w:r w:rsidRPr="009615EA">
        <w:rPr>
          <w:rFonts w:cs="Arial"/>
          <w:b/>
          <w:color w:val="FFFFFF" w:themeColor="background1"/>
          <w:szCs w:val="36"/>
          <w:lang w:val="en-US"/>
        </w:rPr>
        <w:t>te</w:t>
      </w:r>
      <w:r w:rsidRPr="009615EA">
        <w:rPr>
          <w:rFonts w:cs="Arial"/>
          <w:b/>
          <w:color w:val="FFFFFF" w:themeColor="background1"/>
          <w:szCs w:val="36"/>
        </w:rPr>
        <w:t>ıʃ(ə)</w:t>
      </w:r>
      <w:r w:rsidRPr="009615EA">
        <w:rPr>
          <w:rFonts w:cs="Arial"/>
          <w:b/>
          <w:color w:val="FFFFFF" w:themeColor="background1"/>
          <w:szCs w:val="36"/>
          <w:lang w:val="en-US"/>
        </w:rPr>
        <w:t>n</w:t>
      </w:r>
      <w:r w:rsidRPr="009615EA">
        <w:rPr>
          <w:rFonts w:cs="Arial"/>
          <w:b/>
          <w:color w:val="FFFFFF" w:themeColor="background1"/>
          <w:szCs w:val="36"/>
        </w:rPr>
        <w:t>]</w:t>
      </w:r>
      <w:r w:rsidRPr="009615EA">
        <w:rPr>
          <w:rFonts w:cs="Arial"/>
          <w:b/>
          <w:color w:val="FFFFFF" w:themeColor="background1"/>
          <w:szCs w:val="36"/>
          <w:lang w:val="en-US"/>
        </w:rPr>
        <w:t> n</w:t>
      </w:r>
    </w:p>
    <w:p w:rsidR="00631261" w:rsidRPr="009615EA" w:rsidRDefault="00631261" w:rsidP="004F7301">
      <w:pPr>
        <w:rPr>
          <w:rFonts w:cs="Arial"/>
          <w:color w:val="FFFFFF" w:themeColor="background1"/>
          <w:szCs w:val="36"/>
        </w:rPr>
      </w:pPr>
      <w:r w:rsidRPr="009615EA">
        <w:rPr>
          <w:rFonts w:cs="Arial"/>
          <w:color w:val="FFFFFF" w:themeColor="background1"/>
          <w:szCs w:val="36"/>
        </w:rPr>
        <w:t>1. выполнение, исполнение, осуществление, реализация (плана и т. п.)</w:t>
      </w:r>
    </w:p>
    <w:p w:rsidR="00631261" w:rsidRPr="009615EA" w:rsidRDefault="00631261" w:rsidP="00E854E1">
      <w:pPr>
        <w:pStyle w:val="a7"/>
        <w:numPr>
          <w:ilvl w:val="0"/>
          <w:numId w:val="14"/>
        </w:numPr>
        <w:rPr>
          <w:rFonts w:cs="Arial"/>
          <w:i/>
          <w:color w:val="FFFFFF" w:themeColor="background1"/>
          <w:szCs w:val="36"/>
        </w:rPr>
      </w:pPr>
      <w:r w:rsidRPr="009615EA">
        <w:rPr>
          <w:rFonts w:cs="Arial"/>
          <w:i/>
          <w:color w:val="FFFFFF" w:themeColor="background1"/>
          <w:szCs w:val="36"/>
        </w:rPr>
        <w:t>budget ~ - исполнение бюджета</w:t>
      </w:r>
    </w:p>
    <w:p w:rsidR="00631261" w:rsidRPr="009615EA" w:rsidRDefault="00631261" w:rsidP="004F7301">
      <w:pPr>
        <w:jc w:val="center"/>
        <w:rPr>
          <w:rFonts w:cs="Arial"/>
          <w:b/>
          <w:color w:val="FFFFFF" w:themeColor="background1"/>
          <w:szCs w:val="36"/>
        </w:rPr>
      </w:pPr>
    </w:p>
    <w:p w:rsidR="00631261" w:rsidRPr="009615EA" w:rsidRDefault="00631261" w:rsidP="004F7301">
      <w:pPr>
        <w:jc w:val="center"/>
        <w:rPr>
          <w:rFonts w:cs="Arial"/>
          <w:b/>
          <w:color w:val="FFFFFF" w:themeColor="background1"/>
          <w:szCs w:val="36"/>
        </w:rPr>
      </w:pPr>
    </w:p>
    <w:p w:rsidR="00631261" w:rsidRPr="009615EA" w:rsidRDefault="00631261" w:rsidP="004F7301">
      <w:pPr>
        <w:jc w:val="center"/>
        <w:rPr>
          <w:rFonts w:cs="Arial"/>
          <w:b/>
          <w:color w:val="FFFFFF" w:themeColor="background1"/>
          <w:szCs w:val="36"/>
        </w:rPr>
      </w:pPr>
    </w:p>
    <w:p w:rsidR="00631261" w:rsidRPr="009615EA" w:rsidRDefault="00631261" w:rsidP="004F7301">
      <w:pPr>
        <w:jc w:val="center"/>
        <w:rPr>
          <w:rFonts w:cs="Arial"/>
          <w:b/>
          <w:i/>
          <w:color w:val="FFFFFF" w:themeColor="background1"/>
          <w:szCs w:val="36"/>
        </w:rPr>
      </w:pPr>
      <w:r w:rsidRPr="009615EA">
        <w:rPr>
          <w:rFonts w:cs="Arial"/>
          <w:b/>
          <w:i/>
          <w:color w:val="FFFFFF" w:themeColor="background1"/>
          <w:szCs w:val="36"/>
        </w:rPr>
        <w:t>NEVER MIND</w:t>
      </w:r>
    </w:p>
    <w:p w:rsidR="00631261" w:rsidRPr="009615EA" w:rsidRDefault="00631261" w:rsidP="004F7301">
      <w:pPr>
        <w:rPr>
          <w:rFonts w:cs="Arial"/>
          <w:color w:val="FFFFFF" w:themeColor="background1"/>
          <w:szCs w:val="36"/>
        </w:rPr>
      </w:pPr>
      <w:r w:rsidRPr="009615EA">
        <w:rPr>
          <w:rFonts w:cs="Arial"/>
          <w:b/>
          <w:i/>
          <w:color w:val="FFFFFF" w:themeColor="background1"/>
          <w:szCs w:val="36"/>
        </w:rPr>
        <w:t>ИДИОМ.</w:t>
      </w:r>
      <w:r w:rsidRPr="009615EA">
        <w:rPr>
          <w:rFonts w:cs="Arial"/>
          <w:color w:val="FFFFFF" w:themeColor="background1"/>
          <w:szCs w:val="36"/>
        </w:rPr>
        <w:t xml:space="preserve"> не беспокойтесь, не обращайте внимания, ничего страшного</w:t>
      </w:r>
    </w:p>
    <w:p w:rsidR="00631261" w:rsidRPr="009615EA" w:rsidRDefault="00631261" w:rsidP="004F7301">
      <w:pPr>
        <w:rPr>
          <w:rFonts w:cs="Arial"/>
          <w:color w:val="FFFFFF" w:themeColor="background1"/>
          <w:szCs w:val="36"/>
        </w:rPr>
      </w:pPr>
      <w:r w:rsidRPr="009615EA">
        <w:rPr>
          <w:rFonts w:cs="Arial"/>
          <w:color w:val="FFFFFF" w:themeColor="background1"/>
          <w:szCs w:val="36"/>
        </w:rPr>
        <w:t>пустяки, не важно</w:t>
      </w:r>
    </w:p>
    <w:p w:rsidR="00631261" w:rsidRPr="009615EA" w:rsidRDefault="00631261" w:rsidP="004F7301">
      <w:pPr>
        <w:rPr>
          <w:rFonts w:cs="Arial"/>
          <w:color w:val="FFFFFF" w:themeColor="background1"/>
          <w:szCs w:val="36"/>
        </w:rPr>
      </w:pPr>
      <w:r w:rsidRPr="009615EA">
        <w:rPr>
          <w:rFonts w:cs="Arial"/>
          <w:color w:val="FFFFFF" w:themeColor="background1"/>
          <w:szCs w:val="36"/>
        </w:rPr>
        <w:t>сленг. проехали</w:t>
      </w:r>
    </w:p>
    <w:p w:rsidR="00631261" w:rsidRPr="009615EA" w:rsidRDefault="00631261" w:rsidP="00E854E1">
      <w:pPr>
        <w:pStyle w:val="a7"/>
        <w:numPr>
          <w:ilvl w:val="0"/>
          <w:numId w:val="15"/>
        </w:numPr>
        <w:rPr>
          <w:rFonts w:cs="Arial"/>
          <w:i/>
          <w:color w:val="FFFFFF" w:themeColor="background1"/>
          <w:szCs w:val="36"/>
          <w:lang w:val="en-US"/>
        </w:rPr>
      </w:pPr>
      <w:r w:rsidRPr="009615EA">
        <w:rPr>
          <w:rFonts w:cs="Arial"/>
          <w:i/>
          <w:color w:val="FFFFFF" w:themeColor="background1"/>
          <w:szCs w:val="36"/>
          <w:lang w:val="en-US"/>
        </w:rPr>
        <w:t>There's a possibility of rain, but never mind.</w:t>
      </w:r>
    </w:p>
    <w:p w:rsidR="00631261" w:rsidRPr="009615EA" w:rsidRDefault="00631261" w:rsidP="00E854E1">
      <w:pPr>
        <w:pStyle w:val="a7"/>
        <w:numPr>
          <w:ilvl w:val="0"/>
          <w:numId w:val="15"/>
        </w:numPr>
        <w:rPr>
          <w:rFonts w:cs="Arial"/>
          <w:i/>
          <w:color w:val="FFFFFF" w:themeColor="background1"/>
          <w:szCs w:val="36"/>
          <w:lang w:val="en-US"/>
        </w:rPr>
      </w:pPr>
      <w:r w:rsidRPr="009615EA">
        <w:rPr>
          <w:rFonts w:cs="Arial"/>
          <w:i/>
          <w:color w:val="FFFFFF" w:themeColor="background1"/>
          <w:szCs w:val="36"/>
          <w:lang w:val="en-US"/>
        </w:rPr>
        <w:t xml:space="preserve">I do apologize. — </w:t>
      </w:r>
      <w:proofErr w:type="gramStart"/>
      <w:r w:rsidRPr="009615EA">
        <w:rPr>
          <w:rFonts w:cs="Arial"/>
          <w:i/>
          <w:color w:val="FFFFFF" w:themeColor="background1"/>
          <w:szCs w:val="36"/>
          <w:lang w:val="en-US"/>
        </w:rPr>
        <w:t>Never</w:t>
      </w:r>
      <w:proofErr w:type="gramEnd"/>
      <w:r w:rsidRPr="009615EA">
        <w:rPr>
          <w:rFonts w:cs="Arial"/>
          <w:i/>
          <w:color w:val="FFFFFF" w:themeColor="background1"/>
          <w:szCs w:val="36"/>
          <w:lang w:val="en-US"/>
        </w:rPr>
        <w:t xml:space="preserve"> mind.</w:t>
      </w:r>
    </w:p>
    <w:p w:rsidR="00631261" w:rsidRPr="009615EA" w:rsidRDefault="00631261" w:rsidP="004F7301">
      <w:pPr>
        <w:rPr>
          <w:rFonts w:cs="Arial"/>
          <w:color w:val="FFFFFF" w:themeColor="background1"/>
          <w:szCs w:val="36"/>
          <w:highlight w:val="black"/>
          <w:lang w:val="en-US"/>
        </w:rPr>
      </w:pPr>
    </w:p>
    <w:p w:rsidR="00631261" w:rsidRPr="009615EA" w:rsidRDefault="00631261" w:rsidP="004F7301">
      <w:pPr>
        <w:rPr>
          <w:rFonts w:cs="Arial"/>
          <w:color w:val="FFFFFF" w:themeColor="background1"/>
          <w:szCs w:val="36"/>
          <w:highlight w:val="black"/>
          <w:lang w:val="en-US"/>
        </w:rPr>
      </w:pPr>
    </w:p>
    <w:p w:rsidR="00631261" w:rsidRPr="009615EA" w:rsidRDefault="00631261" w:rsidP="004F7301">
      <w:pPr>
        <w:rPr>
          <w:rFonts w:cs="Arial"/>
          <w:color w:val="FFFFFF" w:themeColor="background1"/>
          <w:szCs w:val="36"/>
          <w:highlight w:val="black"/>
          <w:lang w:val="en-US"/>
        </w:rPr>
      </w:pPr>
    </w:p>
    <w:p w:rsidR="00631261" w:rsidRPr="009615EA" w:rsidRDefault="00631261" w:rsidP="004F7301">
      <w:pPr>
        <w:jc w:val="center"/>
        <w:rPr>
          <w:rFonts w:cs="Arial"/>
          <w:b/>
          <w:i/>
          <w:color w:val="FFFFFF" w:themeColor="background1"/>
          <w:szCs w:val="36"/>
        </w:rPr>
      </w:pPr>
      <w:r w:rsidRPr="009615EA">
        <w:rPr>
          <w:rFonts w:cs="Arial"/>
          <w:b/>
          <w:i/>
          <w:color w:val="FFFFFF" w:themeColor="background1"/>
          <w:szCs w:val="36"/>
        </w:rPr>
        <w:t>PIECEWORK ** {ʹ</w:t>
      </w:r>
      <w:proofErr w:type="gramStart"/>
      <w:r w:rsidRPr="009615EA">
        <w:rPr>
          <w:rFonts w:cs="Arial"/>
          <w:b/>
          <w:i/>
          <w:color w:val="FFFFFF" w:themeColor="background1"/>
          <w:szCs w:val="36"/>
        </w:rPr>
        <w:t>pi:swɜ</w:t>
      </w:r>
      <w:proofErr w:type="gramEnd"/>
      <w:r w:rsidRPr="009615EA">
        <w:rPr>
          <w:rFonts w:cs="Arial"/>
          <w:b/>
          <w:i/>
          <w:color w:val="FFFFFF" w:themeColor="background1"/>
          <w:szCs w:val="36"/>
        </w:rPr>
        <w:t>:k} n</w:t>
      </w:r>
    </w:p>
    <w:p w:rsidR="00631261" w:rsidRPr="009615EA" w:rsidRDefault="00631261" w:rsidP="004F7301">
      <w:pPr>
        <w:rPr>
          <w:rFonts w:cs="Arial"/>
          <w:color w:val="FFFFFF" w:themeColor="background1"/>
          <w:szCs w:val="36"/>
        </w:rPr>
      </w:pPr>
      <w:r w:rsidRPr="009615EA">
        <w:rPr>
          <w:rFonts w:cs="Arial"/>
          <w:color w:val="FFFFFF" w:themeColor="background1"/>
          <w:szCs w:val="36"/>
        </w:rPr>
        <w:t>сдельная, штучная работа, сдельщина</w:t>
      </w:r>
    </w:p>
    <w:p w:rsidR="00631261" w:rsidRPr="009615EA" w:rsidRDefault="00631261" w:rsidP="004F7301">
      <w:pPr>
        <w:rPr>
          <w:rFonts w:cs="Arial"/>
          <w:color w:val="FFFFFF" w:themeColor="background1"/>
          <w:szCs w:val="36"/>
        </w:rPr>
      </w:pPr>
    </w:p>
    <w:p w:rsidR="00631261" w:rsidRPr="009615EA" w:rsidRDefault="00631261" w:rsidP="004F7301">
      <w:pPr>
        <w:rPr>
          <w:rFonts w:cs="Arial"/>
          <w:color w:val="FFFFFF" w:themeColor="background1"/>
          <w:szCs w:val="36"/>
        </w:rPr>
      </w:pPr>
    </w:p>
    <w:p w:rsidR="00631261" w:rsidRPr="009615EA" w:rsidRDefault="00631261" w:rsidP="004F7301">
      <w:pPr>
        <w:rPr>
          <w:rFonts w:cs="Arial"/>
          <w:color w:val="FFFFFF" w:themeColor="background1"/>
          <w:szCs w:val="36"/>
        </w:rPr>
      </w:pPr>
    </w:p>
    <w:p w:rsidR="00631261" w:rsidRPr="009615EA" w:rsidRDefault="00631261" w:rsidP="004F7301">
      <w:pPr>
        <w:jc w:val="center"/>
        <w:rPr>
          <w:rFonts w:cs="Arial"/>
          <w:b/>
          <w:i/>
          <w:color w:val="FFFFFF" w:themeColor="background1"/>
          <w:szCs w:val="36"/>
        </w:rPr>
      </w:pPr>
      <w:r w:rsidRPr="009615EA">
        <w:rPr>
          <w:rFonts w:cs="Arial"/>
          <w:b/>
          <w:i/>
          <w:color w:val="FFFFFF" w:themeColor="background1"/>
          <w:szCs w:val="36"/>
        </w:rPr>
        <w:t>MOTORIST ** {ʹməʋt(ə)rıst} n</w:t>
      </w:r>
    </w:p>
    <w:p w:rsidR="00631261" w:rsidRPr="009615EA" w:rsidRDefault="00631261" w:rsidP="004F7301">
      <w:pPr>
        <w:rPr>
          <w:rFonts w:cs="Arial"/>
          <w:color w:val="FFFFFF" w:themeColor="background1"/>
          <w:szCs w:val="36"/>
        </w:rPr>
      </w:pPr>
      <w:r w:rsidRPr="009615EA">
        <w:rPr>
          <w:rFonts w:cs="Arial"/>
          <w:color w:val="FFFFFF" w:themeColor="background1"/>
          <w:szCs w:val="36"/>
        </w:rPr>
        <w:t>автомобилист, автолюбитель, автовладелец</w:t>
      </w:r>
    </w:p>
    <w:p w:rsidR="00631261" w:rsidRPr="009615EA" w:rsidRDefault="00631261" w:rsidP="004F7301">
      <w:pPr>
        <w:rPr>
          <w:rFonts w:cs="Arial"/>
          <w:color w:val="FFFFFF" w:themeColor="background1"/>
          <w:szCs w:val="36"/>
        </w:rPr>
      </w:pPr>
    </w:p>
    <w:p w:rsidR="00631261" w:rsidRPr="009615EA" w:rsidRDefault="00631261" w:rsidP="004F7301">
      <w:pPr>
        <w:rPr>
          <w:rFonts w:cs="Arial"/>
          <w:color w:val="FFFFFF" w:themeColor="background1"/>
          <w:szCs w:val="36"/>
        </w:rPr>
      </w:pPr>
    </w:p>
    <w:p w:rsidR="00631261" w:rsidRPr="009615EA" w:rsidRDefault="00631261" w:rsidP="004F7301">
      <w:pPr>
        <w:rPr>
          <w:rFonts w:cs="Arial"/>
          <w:color w:val="FFFFFF" w:themeColor="background1"/>
          <w:szCs w:val="36"/>
        </w:rPr>
      </w:pPr>
    </w:p>
    <w:p w:rsidR="00631261" w:rsidRPr="009615EA" w:rsidRDefault="00631261" w:rsidP="004F7301">
      <w:pPr>
        <w:jc w:val="center"/>
        <w:rPr>
          <w:rFonts w:cs="Arial"/>
          <w:b/>
          <w:i/>
          <w:color w:val="FFFFFF" w:themeColor="background1"/>
          <w:szCs w:val="36"/>
          <w:u w:val="single"/>
        </w:rPr>
      </w:pPr>
      <w:r w:rsidRPr="009615EA">
        <w:rPr>
          <w:rFonts w:cs="Arial"/>
          <w:b/>
          <w:i/>
          <w:color w:val="FFFFFF" w:themeColor="background1"/>
          <w:szCs w:val="36"/>
          <w:u w:val="single"/>
          <w:lang w:val="en-US"/>
        </w:rPr>
        <w:t>SUFFICE</w:t>
      </w:r>
      <w:r w:rsidRPr="009615EA">
        <w:rPr>
          <w:rFonts w:cs="Arial"/>
          <w:b/>
          <w:i/>
          <w:color w:val="FFFFFF" w:themeColor="background1"/>
          <w:szCs w:val="36"/>
          <w:u w:val="single"/>
        </w:rPr>
        <w:t xml:space="preserve"> ** [</w:t>
      </w:r>
      <w:r w:rsidRPr="009615EA">
        <w:rPr>
          <w:rFonts w:cs="Arial"/>
          <w:b/>
          <w:i/>
          <w:color w:val="FFFFFF" w:themeColor="background1"/>
          <w:szCs w:val="36"/>
          <w:u w:val="single"/>
          <w:lang w:val="en-US"/>
        </w:rPr>
        <w:t>s</w:t>
      </w:r>
      <w:r w:rsidRPr="009615EA">
        <w:rPr>
          <w:rFonts w:cs="Arial"/>
          <w:b/>
          <w:i/>
          <w:color w:val="FFFFFF" w:themeColor="background1"/>
          <w:szCs w:val="36"/>
          <w:u w:val="single"/>
        </w:rPr>
        <w:t>əʹ</w:t>
      </w:r>
      <w:r w:rsidRPr="009615EA">
        <w:rPr>
          <w:rFonts w:cs="Arial"/>
          <w:b/>
          <w:i/>
          <w:color w:val="FFFFFF" w:themeColor="background1"/>
          <w:szCs w:val="36"/>
          <w:u w:val="single"/>
          <w:lang w:val="en-US"/>
        </w:rPr>
        <w:t>fa</w:t>
      </w:r>
      <w:r w:rsidRPr="009615EA">
        <w:rPr>
          <w:rFonts w:cs="Arial"/>
          <w:b/>
          <w:i/>
          <w:color w:val="FFFFFF" w:themeColor="background1"/>
          <w:szCs w:val="36"/>
          <w:u w:val="single"/>
        </w:rPr>
        <w:t>ı</w:t>
      </w:r>
      <w:r w:rsidRPr="009615EA">
        <w:rPr>
          <w:rFonts w:cs="Arial"/>
          <w:b/>
          <w:i/>
          <w:color w:val="FFFFFF" w:themeColor="background1"/>
          <w:szCs w:val="36"/>
          <w:u w:val="single"/>
          <w:lang w:val="en-US"/>
        </w:rPr>
        <w:t>s</w:t>
      </w:r>
      <w:r w:rsidRPr="009615EA">
        <w:rPr>
          <w:rFonts w:cs="Arial"/>
          <w:b/>
          <w:i/>
          <w:color w:val="FFFFFF" w:themeColor="background1"/>
          <w:szCs w:val="36"/>
          <w:u w:val="single"/>
        </w:rPr>
        <w:t>]</w:t>
      </w:r>
    </w:p>
    <w:p w:rsidR="00631261" w:rsidRPr="009615EA" w:rsidRDefault="00631261" w:rsidP="004F7301">
      <w:pPr>
        <w:rPr>
          <w:rFonts w:cs="Arial"/>
          <w:b/>
          <w:i/>
          <w:color w:val="FFFFFF" w:themeColor="background1"/>
          <w:szCs w:val="36"/>
        </w:rPr>
      </w:pPr>
      <w:r w:rsidRPr="009615EA">
        <w:rPr>
          <w:rFonts w:cs="Arial"/>
          <w:b/>
          <w:i/>
          <w:color w:val="FFFFFF" w:themeColor="background1"/>
          <w:szCs w:val="36"/>
          <w:lang w:val="en-US"/>
        </w:rPr>
        <w:t>SUFFICED</w:t>
      </w:r>
    </w:p>
    <w:p w:rsidR="00631261" w:rsidRPr="009615EA" w:rsidRDefault="00631261" w:rsidP="004F7301">
      <w:pPr>
        <w:rPr>
          <w:rFonts w:cs="Arial"/>
          <w:color w:val="FFFFFF" w:themeColor="background1"/>
          <w:szCs w:val="36"/>
        </w:rPr>
      </w:pPr>
      <w:r w:rsidRPr="009615EA">
        <w:rPr>
          <w:rFonts w:cs="Arial"/>
          <w:b/>
          <w:i/>
          <w:color w:val="FFFFFF" w:themeColor="background1"/>
          <w:szCs w:val="36"/>
        </w:rPr>
        <w:t>ГЛАГ.</w:t>
      </w:r>
      <w:r w:rsidRPr="009615EA">
        <w:rPr>
          <w:rFonts w:cs="Arial"/>
          <w:color w:val="FFFFFF" w:themeColor="background1"/>
          <w:szCs w:val="36"/>
        </w:rPr>
        <w:t xml:space="preserve"> 1 быть достаточным; хватать</w:t>
      </w:r>
    </w:p>
    <w:p w:rsidR="00631261" w:rsidRPr="009615EA" w:rsidRDefault="00631261" w:rsidP="00E854E1">
      <w:pPr>
        <w:pStyle w:val="a7"/>
        <w:numPr>
          <w:ilvl w:val="0"/>
          <w:numId w:val="16"/>
        </w:numPr>
        <w:rPr>
          <w:rFonts w:cs="Arial"/>
          <w:i/>
          <w:color w:val="FFFFFF" w:themeColor="background1"/>
          <w:szCs w:val="36"/>
        </w:rPr>
      </w:pPr>
      <w:proofErr w:type="gramStart"/>
      <w:r w:rsidRPr="009615EA">
        <w:rPr>
          <w:rFonts w:cs="Arial"/>
          <w:i/>
          <w:color w:val="FFFFFF" w:themeColor="background1"/>
          <w:szCs w:val="36"/>
          <w:lang w:val="en-US"/>
        </w:rPr>
        <w:t>to</w:t>
      </w:r>
      <w:proofErr w:type="gramEnd"/>
      <w:r w:rsidRPr="009615EA">
        <w:rPr>
          <w:rFonts w:cs="Arial"/>
          <w:i/>
          <w:color w:val="FFFFFF" w:themeColor="background1"/>
          <w:szCs w:val="36"/>
        </w:rPr>
        <w:t xml:space="preserve"> ~ </w:t>
      </w:r>
      <w:r w:rsidRPr="009615EA">
        <w:rPr>
          <w:rFonts w:cs="Arial"/>
          <w:i/>
          <w:color w:val="FFFFFF" w:themeColor="background1"/>
          <w:szCs w:val="36"/>
          <w:lang w:val="en-US"/>
        </w:rPr>
        <w:t>f</w:t>
      </w:r>
      <w:r w:rsidRPr="009615EA">
        <w:rPr>
          <w:rFonts w:cs="Arial"/>
          <w:i/>
          <w:color w:val="FFFFFF" w:themeColor="background1"/>
          <w:szCs w:val="36"/>
        </w:rPr>
        <w:t xml:space="preserve">or smb. [for </w:t>
      </w:r>
      <w:proofErr w:type="gramStart"/>
      <w:r w:rsidRPr="009615EA">
        <w:rPr>
          <w:rFonts w:cs="Arial"/>
          <w:i/>
          <w:color w:val="FFFFFF" w:themeColor="background1"/>
          <w:szCs w:val="36"/>
        </w:rPr>
        <w:t>smb.‘</w:t>
      </w:r>
      <w:proofErr w:type="gramEnd"/>
      <w:r w:rsidRPr="009615EA">
        <w:rPr>
          <w:rFonts w:cs="Arial"/>
          <w:i/>
          <w:color w:val="FFFFFF" w:themeColor="background1"/>
          <w:szCs w:val="36"/>
        </w:rPr>
        <w:t>s needs] - быть достаточным для кого-л. [для чьих-л. нужд] </w:t>
      </w:r>
    </w:p>
    <w:p w:rsidR="00631261" w:rsidRPr="009615EA" w:rsidRDefault="00631261" w:rsidP="00E854E1">
      <w:pPr>
        <w:pStyle w:val="a7"/>
        <w:numPr>
          <w:ilvl w:val="0"/>
          <w:numId w:val="16"/>
        </w:numPr>
        <w:rPr>
          <w:rFonts w:cs="Arial"/>
          <w:i/>
          <w:color w:val="FFFFFF" w:themeColor="background1"/>
          <w:szCs w:val="36"/>
        </w:rPr>
      </w:pPr>
      <w:r w:rsidRPr="009615EA">
        <w:rPr>
          <w:rFonts w:cs="Arial"/>
          <w:i/>
          <w:color w:val="FFFFFF" w:themeColor="background1"/>
          <w:szCs w:val="36"/>
        </w:rPr>
        <w:t>the stock in hand will ~ only for a fortnight - имеющихся запасов хватит только на две недели </w:t>
      </w:r>
    </w:p>
    <w:p w:rsidR="00631261" w:rsidRPr="009615EA" w:rsidRDefault="00631261" w:rsidP="00E854E1">
      <w:pPr>
        <w:pStyle w:val="a7"/>
        <w:numPr>
          <w:ilvl w:val="0"/>
          <w:numId w:val="16"/>
        </w:numPr>
        <w:rPr>
          <w:rFonts w:cs="Arial"/>
          <w:i/>
          <w:color w:val="FFFFFF" w:themeColor="background1"/>
          <w:szCs w:val="36"/>
        </w:rPr>
      </w:pPr>
      <w:r w:rsidRPr="009615EA">
        <w:rPr>
          <w:rFonts w:cs="Arial"/>
          <w:i/>
          <w:color w:val="FFFFFF" w:themeColor="background1"/>
          <w:szCs w:val="36"/>
        </w:rPr>
        <w:t>your word will ~ - нашего слова будет достаточно </w:t>
      </w:r>
    </w:p>
    <w:p w:rsidR="00631261" w:rsidRPr="009615EA" w:rsidRDefault="00631261" w:rsidP="00E854E1">
      <w:pPr>
        <w:pStyle w:val="a7"/>
        <w:numPr>
          <w:ilvl w:val="0"/>
          <w:numId w:val="16"/>
        </w:numPr>
        <w:rPr>
          <w:rFonts w:cs="Arial"/>
          <w:i/>
          <w:color w:val="FFFFFF" w:themeColor="background1"/>
          <w:szCs w:val="36"/>
        </w:rPr>
      </w:pPr>
      <w:r w:rsidRPr="009615EA">
        <w:rPr>
          <w:rFonts w:cs="Arial"/>
          <w:i/>
          <w:color w:val="FFFFFF" w:themeColor="background1"/>
          <w:szCs w:val="36"/>
        </w:rPr>
        <w:t>a little attention will ~ to see that ... - достаточно немного внимания, чтобы увидеть, что ... </w:t>
      </w:r>
    </w:p>
    <w:p w:rsidR="00631261" w:rsidRPr="009615EA" w:rsidRDefault="00631261" w:rsidP="00E854E1">
      <w:pPr>
        <w:pStyle w:val="a7"/>
        <w:numPr>
          <w:ilvl w:val="0"/>
          <w:numId w:val="16"/>
        </w:numPr>
        <w:rPr>
          <w:rFonts w:cs="Arial"/>
          <w:i/>
          <w:color w:val="FFFFFF" w:themeColor="background1"/>
          <w:szCs w:val="36"/>
        </w:rPr>
      </w:pPr>
      <w:r w:rsidRPr="009615EA">
        <w:rPr>
          <w:rFonts w:cs="Arial"/>
          <w:i/>
          <w:color w:val="FFFFFF" w:themeColor="background1"/>
          <w:szCs w:val="36"/>
        </w:rPr>
        <w:t>to ~ for a purpose - отвечать какой-л. цели </w:t>
      </w:r>
    </w:p>
    <w:p w:rsidR="00631261" w:rsidRPr="009615EA" w:rsidRDefault="00631261" w:rsidP="00E854E1">
      <w:pPr>
        <w:pStyle w:val="a7"/>
        <w:numPr>
          <w:ilvl w:val="0"/>
          <w:numId w:val="16"/>
        </w:numPr>
        <w:rPr>
          <w:rFonts w:cs="Arial"/>
          <w:color w:val="FFFFFF" w:themeColor="background1"/>
          <w:szCs w:val="36"/>
        </w:rPr>
      </w:pPr>
      <w:r w:rsidRPr="009615EA">
        <w:rPr>
          <w:rFonts w:cs="Arial"/>
          <w:i/>
          <w:color w:val="FFFFFF" w:themeColor="background1"/>
          <w:szCs w:val="36"/>
        </w:rPr>
        <w:t>~ it to say - достаточно сказать </w:t>
      </w:r>
    </w:p>
    <w:p w:rsidR="00631261" w:rsidRPr="009615EA" w:rsidRDefault="00631261" w:rsidP="004F7301">
      <w:pPr>
        <w:rPr>
          <w:rFonts w:cs="Arial"/>
          <w:color w:val="FFFFFF" w:themeColor="background1"/>
          <w:szCs w:val="36"/>
        </w:rPr>
      </w:pPr>
      <w:r w:rsidRPr="009615EA">
        <w:rPr>
          <w:rFonts w:cs="Arial"/>
          <w:color w:val="FFFFFF" w:themeColor="background1"/>
          <w:szCs w:val="36"/>
        </w:rPr>
        <w:t>2) удовлетворять </w:t>
      </w:r>
    </w:p>
    <w:p w:rsidR="00631261" w:rsidRPr="009615EA" w:rsidRDefault="00631261" w:rsidP="00E854E1">
      <w:pPr>
        <w:pStyle w:val="a7"/>
        <w:numPr>
          <w:ilvl w:val="0"/>
          <w:numId w:val="16"/>
        </w:numPr>
        <w:rPr>
          <w:rFonts w:cs="Arial"/>
          <w:i/>
          <w:color w:val="FFFFFF" w:themeColor="background1"/>
          <w:szCs w:val="36"/>
        </w:rPr>
      </w:pPr>
      <w:r w:rsidRPr="009615EA">
        <w:rPr>
          <w:rFonts w:cs="Arial"/>
          <w:i/>
          <w:color w:val="FFFFFF" w:themeColor="background1"/>
          <w:szCs w:val="36"/>
        </w:rPr>
        <w:t>to ~ smb. - удовлетворять кого-л. </w:t>
      </w:r>
    </w:p>
    <w:p w:rsidR="00631261" w:rsidRPr="009615EA" w:rsidRDefault="00631261" w:rsidP="00E854E1">
      <w:pPr>
        <w:pStyle w:val="a7"/>
        <w:numPr>
          <w:ilvl w:val="0"/>
          <w:numId w:val="16"/>
        </w:numPr>
        <w:rPr>
          <w:rFonts w:cs="Arial"/>
          <w:i/>
          <w:color w:val="FFFFFF" w:themeColor="background1"/>
          <w:szCs w:val="36"/>
        </w:rPr>
      </w:pPr>
      <w:r w:rsidRPr="009615EA">
        <w:rPr>
          <w:rFonts w:cs="Arial"/>
          <w:i/>
          <w:color w:val="FFFFFF" w:themeColor="background1"/>
          <w:szCs w:val="36"/>
        </w:rPr>
        <w:t>£100 will ~ him - с него хватит ста фунтов </w:t>
      </w:r>
    </w:p>
    <w:p w:rsidR="00631261" w:rsidRPr="009615EA" w:rsidRDefault="00631261" w:rsidP="00E854E1">
      <w:pPr>
        <w:pStyle w:val="a7"/>
        <w:numPr>
          <w:ilvl w:val="0"/>
          <w:numId w:val="16"/>
        </w:numPr>
        <w:rPr>
          <w:rFonts w:cs="Arial"/>
          <w:i/>
          <w:color w:val="FFFFFF" w:themeColor="background1"/>
          <w:szCs w:val="36"/>
        </w:rPr>
      </w:pPr>
      <w:r w:rsidRPr="009615EA">
        <w:rPr>
          <w:rFonts w:cs="Arial"/>
          <w:i/>
          <w:color w:val="FFFFFF" w:themeColor="background1"/>
          <w:szCs w:val="36"/>
        </w:rPr>
        <w:t>an apology will not ~ him - извинение его не удовлетворит </w:t>
      </w:r>
    </w:p>
    <w:p w:rsidR="00631261" w:rsidRPr="009615EA" w:rsidRDefault="00631261" w:rsidP="00E854E1">
      <w:pPr>
        <w:pStyle w:val="a7"/>
        <w:numPr>
          <w:ilvl w:val="0"/>
          <w:numId w:val="16"/>
        </w:numPr>
        <w:rPr>
          <w:rFonts w:cs="Arial"/>
          <w:i/>
          <w:color w:val="FFFFFF" w:themeColor="background1"/>
          <w:szCs w:val="36"/>
        </w:rPr>
      </w:pPr>
      <w:r w:rsidRPr="009615EA">
        <w:rPr>
          <w:rFonts w:cs="Arial"/>
          <w:i/>
          <w:color w:val="FFFFFF" w:themeColor="background1"/>
          <w:szCs w:val="36"/>
        </w:rPr>
        <w:t>one meal a day won‘t ~ a growing boy - есть один раз в день - это мало для мальчика, который ещё растёт </w:t>
      </w:r>
    </w:p>
    <w:p w:rsidR="00631261" w:rsidRPr="009615EA" w:rsidRDefault="00631261" w:rsidP="004F7301">
      <w:pPr>
        <w:rPr>
          <w:rFonts w:cs="Arial"/>
          <w:color w:val="FFFFFF" w:themeColor="background1"/>
          <w:szCs w:val="36"/>
        </w:rPr>
      </w:pPr>
    </w:p>
    <w:p w:rsidR="00631261" w:rsidRPr="009615EA" w:rsidRDefault="00631261" w:rsidP="004F7301">
      <w:pPr>
        <w:rPr>
          <w:rFonts w:cs="Arial"/>
          <w:color w:val="FFFFFF" w:themeColor="background1"/>
          <w:szCs w:val="36"/>
        </w:rPr>
      </w:pPr>
    </w:p>
    <w:p w:rsidR="00631261" w:rsidRPr="009615EA" w:rsidRDefault="00631261" w:rsidP="004F7301">
      <w:pPr>
        <w:rPr>
          <w:rFonts w:cs="Arial"/>
          <w:color w:val="FFFFFF" w:themeColor="background1"/>
          <w:szCs w:val="36"/>
        </w:rPr>
      </w:pPr>
    </w:p>
    <w:p w:rsidR="00631261" w:rsidRPr="000672EA" w:rsidRDefault="00631261" w:rsidP="004F7301">
      <w:pPr>
        <w:jc w:val="center"/>
        <w:rPr>
          <w:rFonts w:cs="Arial"/>
          <w:b/>
          <w:i/>
          <w:color w:val="FFFFFF" w:themeColor="background1"/>
          <w:szCs w:val="36"/>
          <w:lang w:val="en-US"/>
        </w:rPr>
      </w:pPr>
      <w:r w:rsidRPr="009615EA">
        <w:rPr>
          <w:rFonts w:cs="Arial"/>
          <w:b/>
          <w:i/>
          <w:color w:val="FFFFFF" w:themeColor="background1"/>
          <w:szCs w:val="36"/>
          <w:lang w:val="en-US"/>
        </w:rPr>
        <w:t>CRANE</w:t>
      </w:r>
      <w:r w:rsidRPr="000672EA">
        <w:rPr>
          <w:rFonts w:cs="Arial"/>
          <w:b/>
          <w:i/>
          <w:color w:val="FFFFFF" w:themeColor="background1"/>
          <w:szCs w:val="36"/>
          <w:lang w:val="en-US"/>
        </w:rPr>
        <w:t xml:space="preserve"> ** {</w:t>
      </w:r>
      <w:r w:rsidRPr="009615EA">
        <w:rPr>
          <w:rFonts w:cs="Arial"/>
          <w:b/>
          <w:i/>
          <w:color w:val="FFFFFF" w:themeColor="background1"/>
          <w:szCs w:val="36"/>
          <w:lang w:val="en-US"/>
        </w:rPr>
        <w:t>kre</w:t>
      </w:r>
      <w:r w:rsidRPr="000672EA">
        <w:rPr>
          <w:rFonts w:cs="Arial"/>
          <w:b/>
          <w:i/>
          <w:color w:val="FFFFFF" w:themeColor="background1"/>
          <w:szCs w:val="36"/>
          <w:lang w:val="en-US"/>
        </w:rPr>
        <w:t>ı</w:t>
      </w:r>
      <w:r w:rsidRPr="009615EA">
        <w:rPr>
          <w:rFonts w:cs="Arial"/>
          <w:b/>
          <w:i/>
          <w:color w:val="FFFFFF" w:themeColor="background1"/>
          <w:szCs w:val="36"/>
          <w:lang w:val="en-US"/>
        </w:rPr>
        <w:t>n</w:t>
      </w:r>
      <w:r w:rsidRPr="000672EA">
        <w:rPr>
          <w:rFonts w:cs="Arial"/>
          <w:b/>
          <w:i/>
          <w:color w:val="FFFFFF" w:themeColor="background1"/>
          <w:szCs w:val="36"/>
          <w:lang w:val="en-US"/>
        </w:rPr>
        <w:t>}</w:t>
      </w:r>
      <w:r w:rsidRPr="009615EA">
        <w:rPr>
          <w:rFonts w:cs="Arial"/>
          <w:b/>
          <w:i/>
          <w:color w:val="FFFFFF" w:themeColor="background1"/>
          <w:szCs w:val="36"/>
          <w:lang w:val="en-US"/>
        </w:rPr>
        <w:t> n</w:t>
      </w:r>
    </w:p>
    <w:p w:rsidR="00631261" w:rsidRPr="000672EA" w:rsidRDefault="00631261" w:rsidP="004F7301">
      <w:pPr>
        <w:rPr>
          <w:rFonts w:cs="Arial"/>
          <w:b/>
          <w:i/>
          <w:color w:val="FFFFFF" w:themeColor="background1"/>
          <w:szCs w:val="36"/>
          <w:lang w:val="en-US"/>
        </w:rPr>
      </w:pPr>
      <w:r w:rsidRPr="009615EA">
        <w:rPr>
          <w:rFonts w:cs="Arial"/>
          <w:b/>
          <w:i/>
          <w:color w:val="FFFFFF" w:themeColor="background1"/>
          <w:szCs w:val="36"/>
          <w:lang w:val="en-US"/>
        </w:rPr>
        <w:t>CRANED</w:t>
      </w:r>
    </w:p>
    <w:p w:rsidR="00631261" w:rsidRPr="009615EA" w:rsidRDefault="00631261" w:rsidP="004F7301">
      <w:pPr>
        <w:rPr>
          <w:rFonts w:cs="Arial"/>
          <w:color w:val="FFFFFF" w:themeColor="background1"/>
          <w:szCs w:val="36"/>
        </w:rPr>
      </w:pPr>
      <w:r w:rsidRPr="000672EA">
        <w:rPr>
          <w:rFonts w:cs="Arial"/>
          <w:color w:val="FFFFFF" w:themeColor="background1"/>
          <w:szCs w:val="36"/>
          <w:lang w:val="en-US"/>
        </w:rPr>
        <w:t>1.</w:t>
      </w:r>
      <w:r w:rsidRPr="009615EA">
        <w:rPr>
          <w:rFonts w:cs="Arial"/>
          <w:color w:val="FFFFFF" w:themeColor="background1"/>
          <w:szCs w:val="36"/>
          <w:lang w:val="en-US"/>
        </w:rPr>
        <w:t> </w:t>
      </w:r>
      <w:r w:rsidRPr="009615EA">
        <w:rPr>
          <w:rFonts w:cs="Arial"/>
          <w:color w:val="FFFFFF" w:themeColor="background1"/>
          <w:szCs w:val="36"/>
        </w:rPr>
        <w:t>зоол</w:t>
      </w:r>
      <w:r w:rsidRPr="000672EA">
        <w:rPr>
          <w:rFonts w:cs="Arial"/>
          <w:color w:val="FFFFFF" w:themeColor="background1"/>
          <w:szCs w:val="36"/>
          <w:lang w:val="en-US"/>
        </w:rPr>
        <w:t xml:space="preserve">. </w:t>
      </w:r>
      <w:r w:rsidRPr="009615EA">
        <w:rPr>
          <w:rFonts w:cs="Arial"/>
          <w:color w:val="FFFFFF" w:themeColor="background1"/>
          <w:szCs w:val="36"/>
        </w:rPr>
        <w:t>Журавль</w:t>
      </w:r>
    </w:p>
    <w:p w:rsidR="00631261" w:rsidRPr="009615EA" w:rsidRDefault="00631261" w:rsidP="004F7301">
      <w:pPr>
        <w:rPr>
          <w:rFonts w:cs="Arial"/>
          <w:color w:val="FFFFFF" w:themeColor="background1"/>
          <w:szCs w:val="36"/>
        </w:rPr>
      </w:pPr>
      <w:r w:rsidRPr="009615EA">
        <w:rPr>
          <w:rFonts w:cs="Arial"/>
          <w:color w:val="FFFFFF" w:themeColor="background1"/>
          <w:szCs w:val="36"/>
        </w:rPr>
        <w:t>2. тех. подъёмный кран</w:t>
      </w:r>
    </w:p>
    <w:p w:rsidR="00631261" w:rsidRPr="009615EA" w:rsidRDefault="00631261" w:rsidP="00E854E1">
      <w:pPr>
        <w:pStyle w:val="a7"/>
        <w:numPr>
          <w:ilvl w:val="0"/>
          <w:numId w:val="16"/>
        </w:numPr>
        <w:rPr>
          <w:rFonts w:cs="Arial"/>
          <w:i/>
          <w:color w:val="FFFFFF" w:themeColor="background1"/>
          <w:szCs w:val="36"/>
        </w:rPr>
      </w:pPr>
      <w:r w:rsidRPr="009615EA">
        <w:rPr>
          <w:rFonts w:cs="Arial"/>
          <w:i/>
          <w:color w:val="FFFFFF" w:themeColor="background1"/>
          <w:szCs w:val="36"/>
        </w:rPr>
        <w:t>~ attendant - крановщик</w:t>
      </w:r>
    </w:p>
    <w:p w:rsidR="00631261" w:rsidRPr="009615EA" w:rsidRDefault="00631261" w:rsidP="00E854E1">
      <w:pPr>
        <w:pStyle w:val="a7"/>
        <w:numPr>
          <w:ilvl w:val="0"/>
          <w:numId w:val="16"/>
        </w:numPr>
        <w:rPr>
          <w:rFonts w:cs="Arial"/>
          <w:i/>
          <w:color w:val="FFFFFF" w:themeColor="background1"/>
          <w:szCs w:val="36"/>
        </w:rPr>
      </w:pPr>
      <w:r w:rsidRPr="009615EA">
        <w:rPr>
          <w:rFonts w:cs="Arial"/>
          <w:i/>
          <w:color w:val="FFFFFF" w:themeColor="background1"/>
          <w:szCs w:val="36"/>
        </w:rPr>
        <w:t>~ truck - автокран</w:t>
      </w:r>
    </w:p>
    <w:p w:rsidR="00631261" w:rsidRPr="009615EA" w:rsidRDefault="00631261" w:rsidP="00E854E1">
      <w:pPr>
        <w:pStyle w:val="a7"/>
        <w:numPr>
          <w:ilvl w:val="0"/>
          <w:numId w:val="16"/>
        </w:numPr>
        <w:rPr>
          <w:rFonts w:cs="Arial"/>
          <w:i/>
          <w:color w:val="FFFFFF" w:themeColor="background1"/>
          <w:szCs w:val="36"/>
        </w:rPr>
      </w:pPr>
      <w:r w:rsidRPr="009615EA">
        <w:rPr>
          <w:rFonts w:cs="Arial"/>
          <w:i/>
          <w:color w:val="FFFFFF" w:themeColor="background1"/>
          <w:szCs w:val="36"/>
        </w:rPr>
        <w:t>~ way - подкрановые пути</w:t>
      </w:r>
    </w:p>
    <w:p w:rsidR="00631261" w:rsidRPr="009615EA" w:rsidRDefault="00631261" w:rsidP="004F7301">
      <w:pPr>
        <w:rPr>
          <w:rFonts w:cs="Arial"/>
          <w:color w:val="FFFFFF" w:themeColor="background1"/>
          <w:szCs w:val="36"/>
        </w:rPr>
      </w:pPr>
      <w:r w:rsidRPr="009615EA">
        <w:rPr>
          <w:rFonts w:cs="Arial"/>
          <w:color w:val="FFFFFF" w:themeColor="background1"/>
          <w:szCs w:val="36"/>
        </w:rPr>
        <w:t>3. тех. сифон, ливер</w:t>
      </w:r>
    </w:p>
    <w:p w:rsidR="00631261" w:rsidRPr="009615EA" w:rsidRDefault="00631261" w:rsidP="004F7301">
      <w:pPr>
        <w:rPr>
          <w:rFonts w:cs="Arial"/>
          <w:color w:val="FFFFFF" w:themeColor="background1"/>
          <w:szCs w:val="36"/>
        </w:rPr>
      </w:pPr>
      <w:r w:rsidRPr="009615EA">
        <w:rPr>
          <w:rFonts w:cs="Arial"/>
          <w:color w:val="FFFFFF" w:themeColor="background1"/>
          <w:szCs w:val="36"/>
        </w:rPr>
        <w:t>ГЛАГ</w:t>
      </w:r>
      <w:r w:rsidRPr="009615EA">
        <w:rPr>
          <w:rFonts w:cs="Arial"/>
          <w:color w:val="FFFFFF" w:themeColor="background1"/>
          <w:szCs w:val="36"/>
          <w:lang w:val="en-US"/>
        </w:rPr>
        <w:t>. = crane forward, crane up </w:t>
      </w:r>
      <w:r w:rsidRPr="009615EA">
        <w:rPr>
          <w:rFonts w:cs="Arial"/>
          <w:color w:val="FFFFFF" w:themeColor="background1"/>
          <w:szCs w:val="36"/>
        </w:rPr>
        <w:t>вытягивать</w:t>
      </w:r>
      <w:r w:rsidRPr="009615EA">
        <w:rPr>
          <w:rFonts w:cs="Arial"/>
          <w:color w:val="FFFFFF" w:themeColor="background1"/>
          <w:szCs w:val="36"/>
          <w:lang w:val="en-US"/>
        </w:rPr>
        <w:t xml:space="preserve"> </w:t>
      </w:r>
      <w:r w:rsidRPr="009615EA">
        <w:rPr>
          <w:rFonts w:cs="Arial"/>
          <w:color w:val="FFFFFF" w:themeColor="background1"/>
          <w:szCs w:val="36"/>
        </w:rPr>
        <w:t>шею</w:t>
      </w:r>
      <w:r w:rsidRPr="009615EA">
        <w:rPr>
          <w:rFonts w:cs="Arial"/>
          <w:color w:val="FFFFFF" w:themeColor="background1"/>
          <w:szCs w:val="36"/>
          <w:lang w:val="en-US"/>
        </w:rPr>
        <w:t> </w:t>
      </w:r>
      <w:r w:rsidRPr="009615EA">
        <w:rPr>
          <w:rFonts w:cs="Arial"/>
          <w:color w:val="FFFFFF" w:themeColor="background1"/>
          <w:szCs w:val="36"/>
        </w:rPr>
        <w:t>(для того, чтобы лучше увидеть что-л.)</w:t>
      </w:r>
    </w:p>
    <w:p w:rsidR="00631261" w:rsidRPr="009615EA" w:rsidRDefault="00631261" w:rsidP="00E854E1">
      <w:pPr>
        <w:pStyle w:val="a7"/>
        <w:numPr>
          <w:ilvl w:val="0"/>
          <w:numId w:val="17"/>
        </w:numPr>
        <w:rPr>
          <w:rFonts w:cs="Arial"/>
          <w:i/>
          <w:color w:val="FFFFFF" w:themeColor="background1"/>
          <w:szCs w:val="36"/>
          <w:lang w:val="en-US"/>
        </w:rPr>
      </w:pPr>
      <w:r w:rsidRPr="009615EA">
        <w:rPr>
          <w:rFonts w:cs="Arial"/>
          <w:i/>
          <w:color w:val="FFFFFF" w:themeColor="background1"/>
          <w:szCs w:val="36"/>
          <w:lang w:val="en-US"/>
        </w:rPr>
        <w:t xml:space="preserve">Only by craning forward out of the window could we get a view of the sea from our hotel room. — </w:t>
      </w:r>
      <w:r w:rsidRPr="009615EA">
        <w:rPr>
          <w:rFonts w:cs="Arial"/>
          <w:i/>
          <w:color w:val="FFFFFF" w:themeColor="background1"/>
          <w:szCs w:val="36"/>
        </w:rPr>
        <w:t>Мы</w:t>
      </w:r>
      <w:r w:rsidRPr="009615EA">
        <w:rPr>
          <w:rFonts w:cs="Arial"/>
          <w:i/>
          <w:color w:val="FFFFFF" w:themeColor="background1"/>
          <w:szCs w:val="36"/>
          <w:lang w:val="en-US"/>
        </w:rPr>
        <w:t xml:space="preserve"> </w:t>
      </w:r>
      <w:r w:rsidRPr="009615EA">
        <w:rPr>
          <w:rFonts w:cs="Arial"/>
          <w:i/>
          <w:color w:val="FFFFFF" w:themeColor="background1"/>
          <w:szCs w:val="36"/>
        </w:rPr>
        <w:t>могли</w:t>
      </w:r>
      <w:r w:rsidRPr="009615EA">
        <w:rPr>
          <w:rFonts w:cs="Arial"/>
          <w:i/>
          <w:color w:val="FFFFFF" w:themeColor="background1"/>
          <w:szCs w:val="36"/>
          <w:lang w:val="en-US"/>
        </w:rPr>
        <w:t xml:space="preserve"> </w:t>
      </w:r>
      <w:r w:rsidRPr="009615EA">
        <w:rPr>
          <w:rFonts w:cs="Arial"/>
          <w:i/>
          <w:color w:val="FFFFFF" w:themeColor="background1"/>
          <w:szCs w:val="36"/>
        </w:rPr>
        <w:t>увидеть</w:t>
      </w:r>
      <w:r w:rsidRPr="009615EA">
        <w:rPr>
          <w:rFonts w:cs="Arial"/>
          <w:i/>
          <w:color w:val="FFFFFF" w:themeColor="background1"/>
          <w:szCs w:val="36"/>
          <w:lang w:val="en-US"/>
        </w:rPr>
        <w:t xml:space="preserve"> </w:t>
      </w:r>
      <w:r w:rsidRPr="009615EA">
        <w:rPr>
          <w:rFonts w:cs="Arial"/>
          <w:i/>
          <w:color w:val="FFFFFF" w:themeColor="background1"/>
          <w:szCs w:val="36"/>
        </w:rPr>
        <w:t>море</w:t>
      </w:r>
      <w:r w:rsidRPr="009615EA">
        <w:rPr>
          <w:rFonts w:cs="Arial"/>
          <w:i/>
          <w:color w:val="FFFFFF" w:themeColor="background1"/>
          <w:szCs w:val="36"/>
          <w:lang w:val="en-US"/>
        </w:rPr>
        <w:t xml:space="preserve"> </w:t>
      </w:r>
      <w:r w:rsidRPr="009615EA">
        <w:rPr>
          <w:rFonts w:cs="Arial"/>
          <w:i/>
          <w:color w:val="FFFFFF" w:themeColor="background1"/>
          <w:szCs w:val="36"/>
        </w:rPr>
        <w:t>из</w:t>
      </w:r>
      <w:r w:rsidRPr="009615EA">
        <w:rPr>
          <w:rFonts w:cs="Arial"/>
          <w:i/>
          <w:color w:val="FFFFFF" w:themeColor="background1"/>
          <w:szCs w:val="36"/>
          <w:lang w:val="en-US"/>
        </w:rPr>
        <w:t xml:space="preserve"> </w:t>
      </w:r>
      <w:r w:rsidRPr="009615EA">
        <w:rPr>
          <w:rFonts w:cs="Arial"/>
          <w:i/>
          <w:color w:val="FFFFFF" w:themeColor="background1"/>
          <w:szCs w:val="36"/>
        </w:rPr>
        <w:t>нашего</w:t>
      </w:r>
      <w:r w:rsidRPr="009615EA">
        <w:rPr>
          <w:rFonts w:cs="Arial"/>
          <w:i/>
          <w:color w:val="FFFFFF" w:themeColor="background1"/>
          <w:szCs w:val="36"/>
          <w:lang w:val="en-US"/>
        </w:rPr>
        <w:t xml:space="preserve"> </w:t>
      </w:r>
      <w:r w:rsidRPr="009615EA">
        <w:rPr>
          <w:rFonts w:cs="Arial"/>
          <w:i/>
          <w:color w:val="FFFFFF" w:themeColor="background1"/>
          <w:szCs w:val="36"/>
        </w:rPr>
        <w:t>гостиничного</w:t>
      </w:r>
      <w:r w:rsidRPr="009615EA">
        <w:rPr>
          <w:rFonts w:cs="Arial"/>
          <w:i/>
          <w:color w:val="FFFFFF" w:themeColor="background1"/>
          <w:szCs w:val="36"/>
          <w:lang w:val="en-US"/>
        </w:rPr>
        <w:t xml:space="preserve"> </w:t>
      </w:r>
      <w:r w:rsidRPr="009615EA">
        <w:rPr>
          <w:rFonts w:cs="Arial"/>
          <w:i/>
          <w:color w:val="FFFFFF" w:themeColor="background1"/>
          <w:szCs w:val="36"/>
        </w:rPr>
        <w:t>номера</w:t>
      </w:r>
      <w:r w:rsidRPr="009615EA">
        <w:rPr>
          <w:rFonts w:cs="Arial"/>
          <w:i/>
          <w:color w:val="FFFFFF" w:themeColor="background1"/>
          <w:szCs w:val="36"/>
          <w:lang w:val="en-US"/>
        </w:rPr>
        <w:t xml:space="preserve"> </w:t>
      </w:r>
      <w:r w:rsidRPr="009615EA">
        <w:rPr>
          <w:rFonts w:cs="Arial"/>
          <w:i/>
          <w:color w:val="FFFFFF" w:themeColor="background1"/>
          <w:szCs w:val="36"/>
        </w:rPr>
        <w:t>только</w:t>
      </w:r>
      <w:r w:rsidRPr="009615EA">
        <w:rPr>
          <w:rFonts w:cs="Arial"/>
          <w:i/>
          <w:color w:val="FFFFFF" w:themeColor="background1"/>
          <w:szCs w:val="36"/>
          <w:lang w:val="en-US"/>
        </w:rPr>
        <w:t xml:space="preserve"> </w:t>
      </w:r>
      <w:r w:rsidRPr="009615EA">
        <w:rPr>
          <w:rFonts w:cs="Arial"/>
          <w:i/>
          <w:color w:val="FFFFFF" w:themeColor="background1"/>
          <w:szCs w:val="36"/>
        </w:rPr>
        <w:t>высунувшись</w:t>
      </w:r>
      <w:r w:rsidRPr="009615EA">
        <w:rPr>
          <w:rFonts w:cs="Arial"/>
          <w:i/>
          <w:color w:val="FFFFFF" w:themeColor="background1"/>
          <w:szCs w:val="36"/>
          <w:lang w:val="en-US"/>
        </w:rPr>
        <w:t xml:space="preserve"> </w:t>
      </w:r>
      <w:r w:rsidRPr="009615EA">
        <w:rPr>
          <w:rFonts w:cs="Arial"/>
          <w:i/>
          <w:color w:val="FFFFFF" w:themeColor="background1"/>
          <w:szCs w:val="36"/>
        </w:rPr>
        <w:t>по</w:t>
      </w:r>
      <w:r w:rsidRPr="009615EA">
        <w:rPr>
          <w:rFonts w:cs="Arial"/>
          <w:i/>
          <w:color w:val="FFFFFF" w:themeColor="background1"/>
          <w:szCs w:val="36"/>
          <w:lang w:val="en-US"/>
        </w:rPr>
        <w:t xml:space="preserve"> </w:t>
      </w:r>
      <w:r w:rsidRPr="009615EA">
        <w:rPr>
          <w:rFonts w:cs="Arial"/>
          <w:i/>
          <w:color w:val="FFFFFF" w:themeColor="background1"/>
          <w:szCs w:val="36"/>
        </w:rPr>
        <w:t>пояс</w:t>
      </w:r>
      <w:r w:rsidRPr="009615EA">
        <w:rPr>
          <w:rFonts w:cs="Arial"/>
          <w:i/>
          <w:color w:val="FFFFFF" w:themeColor="background1"/>
          <w:szCs w:val="36"/>
          <w:lang w:val="en-US"/>
        </w:rPr>
        <w:t xml:space="preserve"> </w:t>
      </w:r>
      <w:r w:rsidRPr="009615EA">
        <w:rPr>
          <w:rFonts w:cs="Arial"/>
          <w:i/>
          <w:color w:val="FFFFFF" w:themeColor="background1"/>
          <w:szCs w:val="36"/>
        </w:rPr>
        <w:t>в</w:t>
      </w:r>
      <w:r w:rsidRPr="009615EA">
        <w:rPr>
          <w:rFonts w:cs="Arial"/>
          <w:i/>
          <w:color w:val="FFFFFF" w:themeColor="background1"/>
          <w:szCs w:val="36"/>
          <w:lang w:val="en-US"/>
        </w:rPr>
        <w:t xml:space="preserve"> </w:t>
      </w:r>
      <w:r w:rsidRPr="009615EA">
        <w:rPr>
          <w:rFonts w:cs="Arial"/>
          <w:i/>
          <w:color w:val="FFFFFF" w:themeColor="background1"/>
          <w:szCs w:val="36"/>
        </w:rPr>
        <w:t>окно</w:t>
      </w:r>
      <w:r w:rsidRPr="009615EA">
        <w:rPr>
          <w:rFonts w:cs="Arial"/>
          <w:i/>
          <w:color w:val="FFFFFF" w:themeColor="background1"/>
          <w:szCs w:val="36"/>
          <w:lang w:val="en-US"/>
        </w:rPr>
        <w:t>.</w:t>
      </w:r>
    </w:p>
    <w:p w:rsidR="00631261" w:rsidRPr="009615EA" w:rsidRDefault="00631261" w:rsidP="004F7301">
      <w:pPr>
        <w:rPr>
          <w:rFonts w:cs="Arial"/>
          <w:color w:val="FFFFFF" w:themeColor="background1"/>
          <w:szCs w:val="36"/>
        </w:rPr>
      </w:pPr>
      <w:r w:rsidRPr="009615EA">
        <w:rPr>
          <w:rFonts w:cs="Arial"/>
          <w:color w:val="FFFFFF" w:themeColor="background1"/>
          <w:szCs w:val="36"/>
        </w:rPr>
        <w:lastRenderedPageBreak/>
        <w:t>2 тех. поднимать краном</w:t>
      </w:r>
    </w:p>
    <w:p w:rsidR="00631261" w:rsidRPr="009615EA" w:rsidRDefault="00631261" w:rsidP="004F7301">
      <w:pPr>
        <w:rPr>
          <w:rFonts w:cs="Arial"/>
          <w:color w:val="FFFFFF" w:themeColor="background1"/>
          <w:szCs w:val="36"/>
        </w:rPr>
      </w:pPr>
    </w:p>
    <w:p w:rsidR="00631261" w:rsidRPr="009615EA" w:rsidRDefault="00631261" w:rsidP="004F7301">
      <w:pPr>
        <w:rPr>
          <w:rFonts w:cs="Arial"/>
          <w:color w:val="FFFFFF" w:themeColor="background1"/>
          <w:szCs w:val="36"/>
        </w:rPr>
      </w:pPr>
    </w:p>
    <w:p w:rsidR="00631261" w:rsidRPr="009615EA" w:rsidRDefault="00631261" w:rsidP="004F7301">
      <w:pPr>
        <w:rPr>
          <w:rFonts w:cs="Arial"/>
          <w:color w:val="FFFFFF" w:themeColor="background1"/>
          <w:szCs w:val="36"/>
        </w:rPr>
      </w:pPr>
    </w:p>
    <w:p w:rsidR="00631261" w:rsidRPr="009615EA" w:rsidRDefault="00631261" w:rsidP="004F7301">
      <w:pPr>
        <w:shd w:val="clear" w:color="auto" w:fill="000000" w:themeFill="text1"/>
        <w:jc w:val="center"/>
        <w:rPr>
          <w:rFonts w:cs="Arial"/>
          <w:b/>
          <w:color w:val="FFFF00"/>
          <w:szCs w:val="36"/>
          <w:highlight w:val="black"/>
          <w:shd w:val="clear" w:color="auto" w:fill="FFFFFF"/>
        </w:rPr>
      </w:pPr>
      <w:r w:rsidRPr="009615EA">
        <w:rPr>
          <w:rFonts w:cs="Arial"/>
          <w:b/>
          <w:color w:val="FFFF00"/>
          <w:szCs w:val="36"/>
          <w:highlight w:val="black"/>
          <w:shd w:val="clear" w:color="auto" w:fill="FFFFFF"/>
        </w:rPr>
        <w:t xml:space="preserve">ACCURACY ** [ʹækjərəsı] </w:t>
      </w:r>
      <w:r w:rsidRPr="009615EA">
        <w:rPr>
          <w:rFonts w:cs="Arial"/>
          <w:b/>
          <w:i/>
          <w:iCs/>
          <w:color w:val="FFFF00"/>
          <w:szCs w:val="36"/>
          <w:highlight w:val="black"/>
          <w:shd w:val="clear" w:color="auto" w:fill="FFFFFF"/>
        </w:rPr>
        <w:t>n</w:t>
      </w:r>
    </w:p>
    <w:p w:rsidR="00631261" w:rsidRPr="009615EA" w:rsidRDefault="00631261" w:rsidP="004F7301">
      <w:pPr>
        <w:shd w:val="clear" w:color="auto" w:fill="000000" w:themeFill="text1"/>
        <w:rPr>
          <w:rFonts w:cs="Arial"/>
          <w:color w:val="FFFF00"/>
          <w:szCs w:val="36"/>
          <w:highlight w:val="black"/>
          <w:shd w:val="clear" w:color="auto" w:fill="FFFFFF"/>
        </w:rPr>
      </w:pPr>
      <w:r w:rsidRPr="009615EA">
        <w:rPr>
          <w:rFonts w:cs="Arial"/>
          <w:color w:val="FFFF00"/>
          <w:szCs w:val="36"/>
          <w:highlight w:val="black"/>
          <w:shd w:val="clear" w:color="auto" w:fill="FFFFFF"/>
        </w:rPr>
        <w:t xml:space="preserve">1 точность, правильность; достоверность, </w:t>
      </w:r>
    </w:p>
    <w:p w:rsidR="00631261" w:rsidRPr="009615EA" w:rsidRDefault="00631261" w:rsidP="004F7301">
      <w:pPr>
        <w:shd w:val="clear" w:color="auto" w:fill="000000" w:themeFill="text1"/>
        <w:rPr>
          <w:rFonts w:cs="Arial"/>
          <w:color w:val="FFFF00"/>
          <w:szCs w:val="36"/>
          <w:highlight w:val="black"/>
          <w:shd w:val="clear" w:color="auto" w:fill="FFFFFF"/>
        </w:rPr>
      </w:pPr>
      <w:r w:rsidRPr="009615EA">
        <w:rPr>
          <w:rFonts w:cs="Arial"/>
          <w:color w:val="FFFF00"/>
          <w:szCs w:val="36"/>
          <w:highlight w:val="black"/>
          <w:shd w:val="clear" w:color="auto" w:fill="FFFFFF"/>
        </w:rPr>
        <w:t>2 тщательность, скурупулезность, аккуратность</w:t>
      </w:r>
    </w:p>
    <w:p w:rsidR="00631261" w:rsidRPr="009615EA" w:rsidRDefault="00631261" w:rsidP="00E854E1">
      <w:pPr>
        <w:pStyle w:val="a7"/>
        <w:numPr>
          <w:ilvl w:val="0"/>
          <w:numId w:val="18"/>
        </w:numPr>
        <w:shd w:val="clear" w:color="auto" w:fill="000000" w:themeFill="text1"/>
        <w:rPr>
          <w:rFonts w:cs="Arial"/>
          <w:i/>
          <w:color w:val="FFFFFF" w:themeColor="background1"/>
          <w:szCs w:val="36"/>
          <w:highlight w:val="black"/>
          <w:shd w:val="clear" w:color="auto" w:fill="FFFFFF"/>
        </w:rPr>
      </w:pPr>
      <w:r w:rsidRPr="009615EA">
        <w:rPr>
          <w:rFonts w:cs="Arial"/>
          <w:i/>
          <w:color w:val="FFFF00"/>
          <w:szCs w:val="36"/>
          <w:highlight w:val="black"/>
          <w:shd w:val="clear" w:color="auto" w:fill="FFFFFF"/>
        </w:rPr>
        <w:t xml:space="preserve">~ movement </w:t>
      </w:r>
      <w:r w:rsidRPr="009615EA">
        <w:rPr>
          <w:rFonts w:cs="Arial"/>
          <w:i/>
          <w:color w:val="FFFFFF" w:themeColor="background1"/>
          <w:szCs w:val="36"/>
          <w:highlight w:val="black"/>
          <w:shd w:val="clear" w:color="auto" w:fill="FFFFFF"/>
        </w:rPr>
        <w:t>- точность хода (</w:t>
      </w:r>
      <w:r w:rsidRPr="009615EA">
        <w:rPr>
          <w:rFonts w:cs="Arial"/>
          <w:i/>
          <w:iCs/>
          <w:color w:val="FFFFFF" w:themeColor="background1"/>
          <w:szCs w:val="36"/>
          <w:highlight w:val="black"/>
          <w:shd w:val="clear" w:color="auto" w:fill="FFFFFF"/>
        </w:rPr>
        <w:t>часов</w:t>
      </w:r>
      <w:r w:rsidRPr="009615EA">
        <w:rPr>
          <w:rFonts w:cs="Arial"/>
          <w:i/>
          <w:color w:val="FFFFFF" w:themeColor="background1"/>
          <w:szCs w:val="36"/>
          <w:highlight w:val="black"/>
          <w:shd w:val="clear" w:color="auto" w:fill="FFFFFF"/>
        </w:rPr>
        <w:t>)</w:t>
      </w:r>
    </w:p>
    <w:p w:rsidR="00631261" w:rsidRPr="009615EA" w:rsidRDefault="00631261" w:rsidP="00E854E1">
      <w:pPr>
        <w:pStyle w:val="a7"/>
        <w:numPr>
          <w:ilvl w:val="0"/>
          <w:numId w:val="18"/>
        </w:numPr>
        <w:shd w:val="clear" w:color="auto" w:fill="000000" w:themeFill="text1"/>
        <w:rPr>
          <w:rFonts w:cs="Arial"/>
          <w:i/>
          <w:color w:val="FFFFFF" w:themeColor="background1"/>
          <w:szCs w:val="36"/>
          <w:highlight w:val="black"/>
          <w:shd w:val="clear" w:color="auto" w:fill="FFFFFF"/>
        </w:rPr>
      </w:pPr>
      <w:r w:rsidRPr="009615EA">
        <w:rPr>
          <w:rFonts w:cs="Arial"/>
          <w:i/>
          <w:color w:val="FFFFFF" w:themeColor="background1"/>
          <w:szCs w:val="36"/>
          <w:highlight w:val="black"/>
          <w:shd w:val="clear" w:color="auto" w:fill="FFFFFF"/>
        </w:rPr>
        <w:t xml:space="preserve">~ table - </w:t>
      </w:r>
      <w:r w:rsidRPr="009615EA">
        <w:rPr>
          <w:rFonts w:cs="Arial"/>
          <w:i/>
          <w:iCs/>
          <w:color w:val="FFFFFF" w:themeColor="background1"/>
          <w:szCs w:val="36"/>
          <w:highlight w:val="black"/>
          <w:shd w:val="clear" w:color="auto" w:fill="FFFFFF"/>
        </w:rPr>
        <w:t xml:space="preserve">воен. </w:t>
      </w:r>
      <w:r w:rsidRPr="009615EA">
        <w:rPr>
          <w:rFonts w:cs="Arial"/>
          <w:i/>
          <w:color w:val="FFFFFF" w:themeColor="background1"/>
          <w:szCs w:val="36"/>
          <w:highlight w:val="black"/>
          <w:shd w:val="clear" w:color="auto" w:fill="FFFFFF"/>
        </w:rPr>
        <w:t>таблица вероятности попаданий</w:t>
      </w:r>
    </w:p>
    <w:p w:rsidR="00631261" w:rsidRPr="009615EA" w:rsidRDefault="00631261" w:rsidP="00E854E1">
      <w:pPr>
        <w:pStyle w:val="a7"/>
        <w:numPr>
          <w:ilvl w:val="0"/>
          <w:numId w:val="18"/>
        </w:numPr>
        <w:shd w:val="clear" w:color="auto" w:fill="000000" w:themeFill="text1"/>
        <w:rPr>
          <w:rFonts w:cs="Arial"/>
          <w:i/>
          <w:color w:val="FFFFFF" w:themeColor="background1"/>
          <w:szCs w:val="36"/>
          <w:highlight w:val="black"/>
          <w:shd w:val="clear" w:color="auto" w:fill="FFFFFF"/>
        </w:rPr>
      </w:pPr>
      <w:r w:rsidRPr="009615EA">
        <w:rPr>
          <w:rFonts w:cs="Arial"/>
          <w:i/>
          <w:color w:val="FFFFFF" w:themeColor="background1"/>
          <w:szCs w:val="36"/>
          <w:highlight w:val="black"/>
          <w:shd w:val="clear" w:color="auto" w:fill="FFFFFF"/>
        </w:rPr>
        <w:t xml:space="preserve">~ of fire - </w:t>
      </w:r>
      <w:r w:rsidRPr="009615EA">
        <w:rPr>
          <w:rFonts w:cs="Arial"/>
          <w:i/>
          <w:iCs/>
          <w:color w:val="FFFFFF" w:themeColor="background1"/>
          <w:szCs w:val="36"/>
          <w:highlight w:val="black"/>
          <w:shd w:val="clear" w:color="auto" w:fill="FFFFFF"/>
        </w:rPr>
        <w:t xml:space="preserve">воен. </w:t>
      </w:r>
      <w:r w:rsidRPr="009615EA">
        <w:rPr>
          <w:rFonts w:cs="Arial"/>
          <w:i/>
          <w:color w:val="FFFFFF" w:themeColor="background1"/>
          <w:szCs w:val="36"/>
          <w:highlight w:val="black"/>
          <w:shd w:val="clear" w:color="auto" w:fill="FFFFFF"/>
        </w:rPr>
        <w:t>меткость стрельбы</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color w:val="FFFFFF" w:themeColor="background1"/>
          <w:szCs w:val="36"/>
          <w:highlight w:val="black"/>
          <w:lang w:val="en-US"/>
        </w:rPr>
        <w:t xml:space="preserve">3 </w:t>
      </w:r>
      <w:r w:rsidRPr="009615EA">
        <w:rPr>
          <w:rFonts w:cs="Arial"/>
          <w:color w:val="FFFFFF" w:themeColor="background1"/>
          <w:szCs w:val="36"/>
          <w:highlight w:val="black"/>
        </w:rPr>
        <w:t>меткость</w:t>
      </w:r>
    </w:p>
    <w:p w:rsidR="00631261" w:rsidRPr="009615EA" w:rsidRDefault="00631261" w:rsidP="00E854E1">
      <w:pPr>
        <w:pStyle w:val="a7"/>
        <w:numPr>
          <w:ilvl w:val="0"/>
          <w:numId w:val="19"/>
        </w:numPr>
        <w:shd w:val="clear" w:color="auto" w:fill="000000" w:themeFill="text1"/>
        <w:rPr>
          <w:rFonts w:cs="Arial"/>
          <w:i/>
          <w:color w:val="FFFFFF" w:themeColor="background1"/>
          <w:szCs w:val="36"/>
          <w:highlight w:val="black"/>
        </w:rPr>
      </w:pPr>
      <w:r w:rsidRPr="009615EA">
        <w:rPr>
          <w:rFonts w:cs="Arial"/>
          <w:i/>
          <w:color w:val="FFFFFF" w:themeColor="background1"/>
          <w:szCs w:val="36"/>
          <w:highlight w:val="black"/>
        </w:rPr>
        <w:t>shooting accuracy – меткость стрельбы</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color w:val="FFFFFF" w:themeColor="background1"/>
          <w:szCs w:val="36"/>
          <w:highlight w:val="black"/>
          <w:lang w:val="en-US"/>
        </w:rPr>
        <w:t xml:space="preserve">4 </w:t>
      </w:r>
      <w:r w:rsidRPr="009615EA">
        <w:rPr>
          <w:rFonts w:cs="Arial"/>
          <w:color w:val="FFFFFF" w:themeColor="background1"/>
          <w:szCs w:val="36"/>
          <w:highlight w:val="black"/>
        </w:rPr>
        <w:t>кучность, кучность стрельбы</w:t>
      </w:r>
    </w:p>
    <w:p w:rsidR="00631261" w:rsidRPr="009615EA" w:rsidRDefault="00631261" w:rsidP="00E854E1">
      <w:pPr>
        <w:pStyle w:val="a7"/>
        <w:numPr>
          <w:ilvl w:val="0"/>
          <w:numId w:val="19"/>
        </w:numPr>
        <w:shd w:val="clear" w:color="auto" w:fill="000000" w:themeFill="text1"/>
        <w:rPr>
          <w:rFonts w:cs="Arial"/>
          <w:i/>
          <w:color w:val="FFFFFF" w:themeColor="background1"/>
          <w:szCs w:val="36"/>
          <w:highlight w:val="black"/>
          <w:lang w:val="en-US"/>
        </w:rPr>
      </w:pPr>
      <w:r w:rsidRPr="009615EA">
        <w:rPr>
          <w:rFonts w:cs="Arial"/>
          <w:i/>
          <w:color w:val="FFFFFF" w:themeColor="background1"/>
          <w:szCs w:val="36"/>
          <w:highlight w:val="black"/>
          <w:lang w:val="en-US"/>
        </w:rPr>
        <w:t xml:space="preserve">accuracy of fire – </w:t>
      </w:r>
      <w:r w:rsidRPr="009615EA">
        <w:rPr>
          <w:rFonts w:cs="Arial"/>
          <w:i/>
          <w:color w:val="FFFFFF" w:themeColor="background1"/>
          <w:szCs w:val="36"/>
          <w:highlight w:val="black"/>
        </w:rPr>
        <w:t>кучность</w:t>
      </w:r>
      <w:r w:rsidRPr="009615EA">
        <w:rPr>
          <w:rFonts w:cs="Arial"/>
          <w:i/>
          <w:color w:val="FFFFFF" w:themeColor="background1"/>
          <w:szCs w:val="36"/>
          <w:highlight w:val="black"/>
          <w:lang w:val="en-US"/>
        </w:rPr>
        <w:t xml:space="preserve"> </w:t>
      </w:r>
      <w:r w:rsidRPr="009615EA">
        <w:rPr>
          <w:rFonts w:cs="Arial"/>
          <w:i/>
          <w:color w:val="FFFFFF" w:themeColor="background1"/>
          <w:szCs w:val="36"/>
          <w:highlight w:val="black"/>
        </w:rPr>
        <w:t>стрельбы</w:t>
      </w:r>
    </w:p>
    <w:p w:rsidR="00631261" w:rsidRPr="009615EA" w:rsidRDefault="00631261" w:rsidP="004F7301">
      <w:pPr>
        <w:shd w:val="clear" w:color="auto" w:fill="000000" w:themeFill="text1"/>
        <w:jc w:val="center"/>
        <w:rPr>
          <w:rFonts w:cs="Arial"/>
          <w:b/>
          <w:color w:val="FFFFFF" w:themeColor="background1"/>
          <w:szCs w:val="36"/>
          <w:highlight w:val="black"/>
          <w:lang w:val="en-US"/>
        </w:rPr>
      </w:pPr>
    </w:p>
    <w:p w:rsidR="00631261" w:rsidRPr="009615EA" w:rsidRDefault="00631261" w:rsidP="004F7301">
      <w:pPr>
        <w:shd w:val="clear" w:color="auto" w:fill="000000" w:themeFill="text1"/>
        <w:jc w:val="center"/>
        <w:rPr>
          <w:rFonts w:cs="Arial"/>
          <w:b/>
          <w:color w:val="FFFFFF" w:themeColor="background1"/>
          <w:szCs w:val="36"/>
          <w:highlight w:val="black"/>
          <w:lang w:val="en-US"/>
        </w:rPr>
      </w:pPr>
    </w:p>
    <w:p w:rsidR="00631261" w:rsidRPr="009615EA" w:rsidRDefault="00631261" w:rsidP="004F7301">
      <w:pPr>
        <w:shd w:val="clear" w:color="auto" w:fill="000000" w:themeFill="text1"/>
        <w:rPr>
          <w:rFonts w:cs="Arial"/>
          <w:color w:val="FFFFFF" w:themeColor="background1"/>
          <w:szCs w:val="36"/>
          <w:highlight w:val="black"/>
          <w:shd w:val="clear" w:color="auto" w:fill="FFFFFF"/>
        </w:rPr>
      </w:pPr>
    </w:p>
    <w:p w:rsidR="00631261" w:rsidRPr="009615EA" w:rsidRDefault="00631261" w:rsidP="004F7301">
      <w:pPr>
        <w:shd w:val="clear" w:color="auto" w:fill="000000" w:themeFill="text1"/>
        <w:jc w:val="center"/>
        <w:rPr>
          <w:rFonts w:cs="Arial"/>
          <w:b/>
          <w:color w:val="FFFFFF" w:themeColor="background1"/>
          <w:szCs w:val="36"/>
          <w:highlight w:val="black"/>
          <w:shd w:val="clear" w:color="auto" w:fill="FFFFFF"/>
        </w:rPr>
      </w:pPr>
      <w:r w:rsidRPr="009615EA">
        <w:rPr>
          <w:rFonts w:cs="Arial"/>
          <w:b/>
          <w:color w:val="FFFFFF" w:themeColor="background1"/>
          <w:szCs w:val="36"/>
          <w:highlight w:val="black"/>
          <w:shd w:val="clear" w:color="auto" w:fill="FFFFFF"/>
        </w:rPr>
        <w:t>UNDERWAY ** [͵ʌndəʹweı]</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b/>
          <w:i/>
          <w:color w:val="FFFFFF" w:themeColor="background1"/>
          <w:szCs w:val="36"/>
          <w:highlight w:val="black"/>
          <w:shd w:val="clear" w:color="auto" w:fill="FFFFFF"/>
        </w:rPr>
        <w:t>ПРИЛ.</w:t>
      </w:r>
      <w:r w:rsidRPr="009615EA">
        <w:rPr>
          <w:rFonts w:cs="Arial"/>
          <w:color w:val="FFFFFF" w:themeColor="background1"/>
          <w:szCs w:val="36"/>
          <w:highlight w:val="black"/>
          <w:shd w:val="clear" w:color="auto" w:fill="FFFFFF"/>
        </w:rPr>
        <w:t xml:space="preserve"> 1. путевой, дорожный</w:t>
      </w:r>
    </w:p>
    <w:p w:rsidR="00631261" w:rsidRPr="009615EA" w:rsidRDefault="00631261" w:rsidP="00E854E1">
      <w:pPr>
        <w:pStyle w:val="a7"/>
        <w:numPr>
          <w:ilvl w:val="0"/>
          <w:numId w:val="20"/>
        </w:numPr>
        <w:shd w:val="clear" w:color="auto" w:fill="000000" w:themeFill="text1"/>
        <w:rPr>
          <w:rFonts w:cs="Arial"/>
          <w:i/>
          <w:color w:val="FFFFFF" w:themeColor="background1"/>
          <w:szCs w:val="36"/>
          <w:highlight w:val="black"/>
        </w:rPr>
      </w:pPr>
      <w:r w:rsidRPr="009615EA">
        <w:rPr>
          <w:rFonts w:cs="Arial"/>
          <w:i/>
          <w:color w:val="FFFFFF" w:themeColor="background1"/>
          <w:szCs w:val="36"/>
          <w:highlight w:val="black"/>
          <w:shd w:val="clear" w:color="auto" w:fill="FFFFFF"/>
        </w:rPr>
        <w:t>~ refuelling - заправка горючим /топливом/ в пути</w:t>
      </w:r>
    </w:p>
    <w:p w:rsidR="00631261" w:rsidRPr="009615EA" w:rsidRDefault="00631261" w:rsidP="00E854E1">
      <w:pPr>
        <w:pStyle w:val="a7"/>
        <w:numPr>
          <w:ilvl w:val="0"/>
          <w:numId w:val="20"/>
        </w:numPr>
        <w:shd w:val="clear" w:color="auto" w:fill="000000" w:themeFill="text1"/>
        <w:rPr>
          <w:rFonts w:cs="Arial"/>
          <w:i/>
          <w:color w:val="FFFFFF" w:themeColor="background1"/>
          <w:szCs w:val="36"/>
          <w:highlight w:val="black"/>
        </w:rPr>
      </w:pPr>
      <w:r w:rsidRPr="009615EA">
        <w:rPr>
          <w:rFonts w:cs="Arial"/>
          <w:i/>
          <w:color w:val="FFFFFF" w:themeColor="background1"/>
          <w:szCs w:val="36"/>
          <w:highlight w:val="black"/>
          <w:shd w:val="clear" w:color="auto" w:fill="FFFFFF"/>
        </w:rPr>
        <w:t>~ clothing - дорожная одежда</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color w:val="FFFFFF" w:themeColor="background1"/>
          <w:szCs w:val="36"/>
          <w:highlight w:val="black"/>
          <w:shd w:val="clear" w:color="auto" w:fill="FFFFFF"/>
        </w:rPr>
        <w:t>2. двигающийся, продвигающийся</w:t>
      </w:r>
    </w:p>
    <w:p w:rsidR="00631261" w:rsidRPr="009615EA" w:rsidRDefault="00631261" w:rsidP="00E854E1">
      <w:pPr>
        <w:pStyle w:val="a7"/>
        <w:numPr>
          <w:ilvl w:val="0"/>
          <w:numId w:val="21"/>
        </w:numPr>
        <w:shd w:val="clear" w:color="auto" w:fill="000000" w:themeFill="text1"/>
        <w:rPr>
          <w:rFonts w:cs="Arial"/>
          <w:i/>
          <w:color w:val="FFFFFF" w:themeColor="background1"/>
          <w:szCs w:val="36"/>
          <w:highlight w:val="black"/>
          <w:lang w:val="en-US"/>
        </w:rPr>
      </w:pPr>
      <w:r w:rsidRPr="009615EA">
        <w:rPr>
          <w:rFonts w:cs="Arial"/>
          <w:i/>
          <w:color w:val="FFFFFF" w:themeColor="background1"/>
          <w:szCs w:val="36"/>
          <w:highlight w:val="black"/>
          <w:shd w:val="clear" w:color="auto" w:fill="FFFFFF"/>
          <w:lang w:val="en-US"/>
        </w:rPr>
        <w:t xml:space="preserve">the preparations are well ~ for the conference - </w:t>
      </w:r>
      <w:r w:rsidRPr="009615EA">
        <w:rPr>
          <w:rFonts w:cs="Arial"/>
          <w:i/>
          <w:color w:val="FFFFFF" w:themeColor="background1"/>
          <w:szCs w:val="36"/>
          <w:highlight w:val="black"/>
          <w:shd w:val="clear" w:color="auto" w:fill="FFFFFF"/>
        </w:rPr>
        <w:t>подготовка</w:t>
      </w:r>
      <w:r w:rsidRPr="009615EA">
        <w:rPr>
          <w:rFonts w:cs="Arial"/>
          <w:i/>
          <w:color w:val="FFFFFF" w:themeColor="background1"/>
          <w:szCs w:val="36"/>
          <w:highlight w:val="black"/>
          <w:shd w:val="clear" w:color="auto" w:fill="FFFFFF"/>
          <w:lang w:val="en-US"/>
        </w:rPr>
        <w:t xml:space="preserve"> </w:t>
      </w:r>
      <w:r w:rsidRPr="009615EA">
        <w:rPr>
          <w:rFonts w:cs="Arial"/>
          <w:i/>
          <w:color w:val="FFFFFF" w:themeColor="background1"/>
          <w:szCs w:val="36"/>
          <w:highlight w:val="black"/>
          <w:shd w:val="clear" w:color="auto" w:fill="FFFFFF"/>
        </w:rPr>
        <w:t>к</w:t>
      </w:r>
      <w:r w:rsidRPr="009615EA">
        <w:rPr>
          <w:rFonts w:cs="Arial"/>
          <w:i/>
          <w:color w:val="FFFFFF" w:themeColor="background1"/>
          <w:szCs w:val="36"/>
          <w:highlight w:val="black"/>
          <w:shd w:val="clear" w:color="auto" w:fill="FFFFFF"/>
          <w:lang w:val="en-US"/>
        </w:rPr>
        <w:t xml:space="preserve"> </w:t>
      </w:r>
      <w:r w:rsidRPr="009615EA">
        <w:rPr>
          <w:rFonts w:cs="Arial"/>
          <w:i/>
          <w:color w:val="FFFFFF" w:themeColor="background1"/>
          <w:szCs w:val="36"/>
          <w:highlight w:val="black"/>
          <w:shd w:val="clear" w:color="auto" w:fill="FFFFFF"/>
        </w:rPr>
        <w:t>конференции</w:t>
      </w:r>
      <w:r w:rsidRPr="009615EA">
        <w:rPr>
          <w:rFonts w:cs="Arial"/>
          <w:i/>
          <w:color w:val="FFFFFF" w:themeColor="background1"/>
          <w:szCs w:val="36"/>
          <w:highlight w:val="black"/>
          <w:shd w:val="clear" w:color="auto" w:fill="FFFFFF"/>
          <w:lang w:val="en-US"/>
        </w:rPr>
        <w:t xml:space="preserve"> </w:t>
      </w:r>
      <w:r w:rsidRPr="009615EA">
        <w:rPr>
          <w:rFonts w:cs="Arial"/>
          <w:i/>
          <w:color w:val="FFFFFF" w:themeColor="background1"/>
          <w:szCs w:val="36"/>
          <w:highlight w:val="black"/>
          <w:shd w:val="clear" w:color="auto" w:fill="FFFFFF"/>
        </w:rPr>
        <w:t>идёт</w:t>
      </w:r>
      <w:r w:rsidRPr="009615EA">
        <w:rPr>
          <w:rFonts w:cs="Arial"/>
          <w:i/>
          <w:color w:val="FFFFFF" w:themeColor="background1"/>
          <w:szCs w:val="36"/>
          <w:highlight w:val="black"/>
          <w:shd w:val="clear" w:color="auto" w:fill="FFFFFF"/>
          <w:lang w:val="en-US"/>
        </w:rPr>
        <w:t xml:space="preserve"> </w:t>
      </w:r>
      <w:r w:rsidRPr="009615EA">
        <w:rPr>
          <w:rFonts w:cs="Arial"/>
          <w:i/>
          <w:color w:val="FFFFFF" w:themeColor="background1"/>
          <w:szCs w:val="36"/>
          <w:highlight w:val="black"/>
          <w:shd w:val="clear" w:color="auto" w:fill="FFFFFF"/>
        </w:rPr>
        <w:t>своим</w:t>
      </w:r>
      <w:r w:rsidRPr="009615EA">
        <w:rPr>
          <w:rFonts w:cs="Arial"/>
          <w:i/>
          <w:color w:val="FFFFFF" w:themeColor="background1"/>
          <w:szCs w:val="36"/>
          <w:highlight w:val="black"/>
          <w:shd w:val="clear" w:color="auto" w:fill="FFFFFF"/>
          <w:lang w:val="en-US"/>
        </w:rPr>
        <w:t xml:space="preserve"> </w:t>
      </w:r>
      <w:r w:rsidRPr="009615EA">
        <w:rPr>
          <w:rFonts w:cs="Arial"/>
          <w:i/>
          <w:color w:val="FFFFFF" w:themeColor="background1"/>
          <w:szCs w:val="36"/>
          <w:highlight w:val="black"/>
          <w:shd w:val="clear" w:color="auto" w:fill="FFFFFF"/>
        </w:rPr>
        <w:t>чередом</w:t>
      </w:r>
    </w:p>
    <w:p w:rsidR="00631261" w:rsidRPr="009615EA" w:rsidRDefault="00631261" w:rsidP="004F7301">
      <w:pPr>
        <w:shd w:val="clear" w:color="auto" w:fill="000000" w:themeFill="text1"/>
        <w:rPr>
          <w:rFonts w:cs="Arial"/>
          <w:color w:val="FFFFFF" w:themeColor="background1"/>
          <w:szCs w:val="36"/>
          <w:highlight w:val="black"/>
          <w:shd w:val="clear" w:color="auto" w:fill="FFFFFF"/>
        </w:rPr>
      </w:pPr>
      <w:r w:rsidRPr="009615EA">
        <w:rPr>
          <w:rFonts w:cs="Arial"/>
          <w:b/>
          <w:bCs/>
          <w:i/>
          <w:color w:val="FFFFFF" w:themeColor="background1"/>
          <w:szCs w:val="36"/>
          <w:highlight w:val="black"/>
          <w:shd w:val="clear" w:color="auto" w:fill="FFFFFF"/>
        </w:rPr>
        <w:t>НАР.</w:t>
      </w:r>
      <w:r w:rsidRPr="009615EA">
        <w:rPr>
          <w:rFonts w:cs="Arial"/>
          <w:b/>
          <w:bCs/>
          <w:color w:val="FFFFFF" w:themeColor="background1"/>
          <w:szCs w:val="36"/>
          <w:highlight w:val="black"/>
          <w:shd w:val="clear" w:color="auto" w:fill="FFFFFF"/>
        </w:rPr>
        <w:t xml:space="preserve"> 1 </w:t>
      </w:r>
      <w:r w:rsidRPr="009615EA">
        <w:rPr>
          <w:rFonts w:cs="Arial"/>
          <w:color w:val="FFFFFF" w:themeColor="background1"/>
          <w:szCs w:val="36"/>
          <w:highlight w:val="black"/>
          <w:shd w:val="clear" w:color="auto" w:fill="FFFFFF"/>
        </w:rPr>
        <w:t>в процессе разработки </w:t>
      </w:r>
      <w:r w:rsidRPr="009615EA">
        <w:rPr>
          <w:rFonts w:cs="Arial"/>
          <w:i/>
          <w:iCs/>
          <w:color w:val="FFFFFF" w:themeColor="background1"/>
          <w:szCs w:val="36"/>
          <w:highlight w:val="black"/>
          <w:shd w:val="clear" w:color="auto" w:fill="FFFFFF"/>
        </w:rPr>
        <w:t>или</w:t>
      </w:r>
      <w:r w:rsidRPr="009615EA">
        <w:rPr>
          <w:rFonts w:cs="Arial"/>
          <w:color w:val="FFFFFF" w:themeColor="background1"/>
          <w:szCs w:val="36"/>
          <w:highlight w:val="black"/>
          <w:shd w:val="clear" w:color="auto" w:fill="FFFFFF"/>
        </w:rPr>
        <w:t> реализации (</w:t>
      </w:r>
      <w:r w:rsidRPr="009615EA">
        <w:rPr>
          <w:rFonts w:cs="Arial"/>
          <w:i/>
          <w:iCs/>
          <w:color w:val="FFFFFF" w:themeColor="background1"/>
          <w:szCs w:val="36"/>
          <w:highlight w:val="black"/>
          <w:shd w:val="clear" w:color="auto" w:fill="FFFFFF"/>
        </w:rPr>
        <w:t>о проекте и т. п.</w:t>
      </w:r>
      <w:r w:rsidRPr="009615EA">
        <w:rPr>
          <w:rFonts w:cs="Arial"/>
          <w:color w:val="FFFFFF" w:themeColor="background1"/>
          <w:szCs w:val="36"/>
          <w:highlight w:val="black"/>
          <w:shd w:val="clear" w:color="auto" w:fill="FFFFFF"/>
        </w:rPr>
        <w:t>), в стадии реализации</w:t>
      </w:r>
    </w:p>
    <w:p w:rsidR="00631261" w:rsidRPr="009615EA" w:rsidRDefault="00631261" w:rsidP="004F7301">
      <w:pPr>
        <w:shd w:val="clear" w:color="auto" w:fill="000000" w:themeFill="text1"/>
        <w:rPr>
          <w:rFonts w:cs="Arial"/>
          <w:b/>
          <w:color w:val="FFFFFF" w:themeColor="background1"/>
          <w:szCs w:val="36"/>
          <w:highlight w:val="black"/>
          <w:shd w:val="clear" w:color="auto" w:fill="FFFFFF"/>
        </w:rPr>
      </w:pPr>
      <w:r w:rsidRPr="009615EA">
        <w:rPr>
          <w:rFonts w:cs="Arial"/>
          <w:color w:val="FFFFFF" w:themeColor="background1"/>
          <w:szCs w:val="36"/>
          <w:highlight w:val="black"/>
          <w:shd w:val="clear" w:color="auto" w:fill="FFFFFF"/>
        </w:rPr>
        <w:t>2 На ходу</w:t>
      </w:r>
    </w:p>
    <w:p w:rsidR="00631261" w:rsidRPr="009615EA" w:rsidRDefault="00631261" w:rsidP="004F7301">
      <w:pPr>
        <w:shd w:val="clear" w:color="auto" w:fill="000000" w:themeFill="text1"/>
        <w:jc w:val="center"/>
        <w:rPr>
          <w:rFonts w:cs="Arial"/>
          <w:b/>
          <w:color w:val="FFFFFF" w:themeColor="background1"/>
          <w:szCs w:val="36"/>
          <w:highlight w:val="black"/>
          <w:shd w:val="clear" w:color="auto" w:fill="FFFFFF"/>
        </w:rPr>
      </w:pPr>
    </w:p>
    <w:p w:rsidR="00631261" w:rsidRPr="009615EA" w:rsidRDefault="00631261" w:rsidP="004F7301">
      <w:pPr>
        <w:shd w:val="clear" w:color="auto" w:fill="000000" w:themeFill="text1"/>
        <w:jc w:val="center"/>
        <w:rPr>
          <w:rFonts w:cs="Arial"/>
          <w:b/>
          <w:color w:val="FFFFFF" w:themeColor="background1"/>
          <w:szCs w:val="36"/>
          <w:highlight w:val="black"/>
          <w:shd w:val="clear" w:color="auto" w:fill="FFFFFF"/>
        </w:rPr>
      </w:pPr>
    </w:p>
    <w:p w:rsidR="00631261" w:rsidRPr="009615EA" w:rsidRDefault="00631261" w:rsidP="004F7301">
      <w:pPr>
        <w:shd w:val="clear" w:color="auto" w:fill="000000" w:themeFill="text1"/>
        <w:jc w:val="center"/>
        <w:rPr>
          <w:rFonts w:cs="Arial"/>
          <w:b/>
          <w:color w:val="FFFFFF" w:themeColor="background1"/>
          <w:szCs w:val="36"/>
          <w:highlight w:val="black"/>
          <w:shd w:val="clear" w:color="auto" w:fill="FFFFFF"/>
        </w:rPr>
      </w:pPr>
    </w:p>
    <w:p w:rsidR="00631261" w:rsidRPr="009615EA" w:rsidRDefault="00631261" w:rsidP="004F7301">
      <w:pPr>
        <w:shd w:val="clear" w:color="auto" w:fill="000000" w:themeFill="text1"/>
        <w:jc w:val="center"/>
        <w:rPr>
          <w:rFonts w:cs="Arial"/>
          <w:b/>
          <w:color w:val="FFFFFF" w:themeColor="background1"/>
          <w:szCs w:val="36"/>
          <w:highlight w:val="black"/>
        </w:rPr>
      </w:pPr>
      <w:r w:rsidRPr="009615EA">
        <w:rPr>
          <w:rFonts w:cs="Arial"/>
          <w:b/>
          <w:color w:val="FFFFFF" w:themeColor="background1"/>
          <w:szCs w:val="36"/>
          <w:highlight w:val="black"/>
          <w:lang w:val="en-US"/>
        </w:rPr>
        <w:t>INTRUDER</w:t>
      </w:r>
      <w:r w:rsidRPr="009615EA">
        <w:rPr>
          <w:rFonts w:cs="Arial"/>
          <w:b/>
          <w:color w:val="FFFFFF" w:themeColor="background1"/>
          <w:szCs w:val="36"/>
          <w:highlight w:val="black"/>
        </w:rPr>
        <w:t xml:space="preserve"> ** [ı</w:t>
      </w:r>
      <w:r w:rsidRPr="009615EA">
        <w:rPr>
          <w:rFonts w:cs="Arial"/>
          <w:b/>
          <w:color w:val="FFFFFF" w:themeColor="background1"/>
          <w:szCs w:val="36"/>
          <w:highlight w:val="black"/>
          <w:lang w:val="en-US"/>
        </w:rPr>
        <w:t>n</w:t>
      </w:r>
      <w:r w:rsidRPr="009615EA">
        <w:rPr>
          <w:rFonts w:cs="Arial"/>
          <w:b/>
          <w:color w:val="FFFFFF" w:themeColor="background1"/>
          <w:szCs w:val="36"/>
          <w:highlight w:val="black"/>
        </w:rPr>
        <w:t>ʹ</w:t>
      </w:r>
      <w:r w:rsidRPr="009615EA">
        <w:rPr>
          <w:rFonts w:cs="Arial"/>
          <w:b/>
          <w:color w:val="FFFFFF" w:themeColor="background1"/>
          <w:szCs w:val="36"/>
          <w:highlight w:val="black"/>
          <w:lang w:val="en-US"/>
        </w:rPr>
        <w:t>tru</w:t>
      </w:r>
      <w:r w:rsidRPr="009615EA">
        <w:rPr>
          <w:rFonts w:cs="Arial"/>
          <w:b/>
          <w:color w:val="FFFFFF" w:themeColor="background1"/>
          <w:szCs w:val="36"/>
          <w:highlight w:val="black"/>
        </w:rPr>
        <w:t>:</w:t>
      </w:r>
      <w:r w:rsidRPr="009615EA">
        <w:rPr>
          <w:rFonts w:cs="Arial"/>
          <w:b/>
          <w:color w:val="FFFFFF" w:themeColor="background1"/>
          <w:szCs w:val="36"/>
          <w:highlight w:val="black"/>
          <w:lang w:val="en-US"/>
        </w:rPr>
        <w:t>d</w:t>
      </w:r>
      <w:r w:rsidRPr="009615EA">
        <w:rPr>
          <w:rFonts w:cs="Arial"/>
          <w:b/>
          <w:color w:val="FFFFFF" w:themeColor="background1"/>
          <w:szCs w:val="36"/>
          <w:highlight w:val="black"/>
        </w:rPr>
        <w:t>ə]</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color w:val="FFFFFF" w:themeColor="background1"/>
          <w:szCs w:val="36"/>
          <w:highlight w:val="black"/>
        </w:rPr>
        <w:t>1 навязчивый, назойливый человек</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color w:val="FFFFFF" w:themeColor="background1"/>
          <w:szCs w:val="36"/>
          <w:highlight w:val="black"/>
        </w:rPr>
        <w:t>2 незваный гость, непрошенный гость</w:t>
      </w:r>
    </w:p>
    <w:p w:rsidR="00631261" w:rsidRPr="009615EA" w:rsidRDefault="00631261" w:rsidP="00E854E1">
      <w:pPr>
        <w:pStyle w:val="a7"/>
        <w:numPr>
          <w:ilvl w:val="0"/>
          <w:numId w:val="22"/>
        </w:numPr>
        <w:shd w:val="clear" w:color="auto" w:fill="000000" w:themeFill="text1"/>
        <w:rPr>
          <w:rFonts w:cs="Arial"/>
          <w:i/>
          <w:color w:val="FFFFFF" w:themeColor="background1"/>
          <w:szCs w:val="36"/>
          <w:highlight w:val="black"/>
        </w:rPr>
      </w:pPr>
      <w:r w:rsidRPr="009615EA">
        <w:rPr>
          <w:rFonts w:cs="Arial"/>
          <w:i/>
          <w:color w:val="FFFFFF" w:themeColor="background1"/>
          <w:szCs w:val="36"/>
          <w:highlight w:val="black"/>
        </w:rPr>
        <w:t xml:space="preserve">to be an ~ on </w:t>
      </w:r>
      <w:proofErr w:type="gramStart"/>
      <w:r w:rsidRPr="009615EA">
        <w:rPr>
          <w:rFonts w:cs="Arial"/>
          <w:i/>
          <w:color w:val="FFFFFF" w:themeColor="background1"/>
          <w:szCs w:val="36"/>
          <w:highlight w:val="black"/>
        </w:rPr>
        <w:t>smb.‘</w:t>
      </w:r>
      <w:proofErr w:type="gramEnd"/>
      <w:r w:rsidRPr="009615EA">
        <w:rPr>
          <w:rFonts w:cs="Arial"/>
          <w:i/>
          <w:color w:val="FFFFFF" w:themeColor="background1"/>
          <w:szCs w:val="36"/>
          <w:highlight w:val="black"/>
        </w:rPr>
        <w:t>s joys - мешать кому-л. веселиться, нарушать чьё-л. веселье</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color w:val="FFFFFF" w:themeColor="background1"/>
          <w:szCs w:val="36"/>
          <w:highlight w:val="black"/>
        </w:rPr>
        <w:t>3 нарушитель, тот кто вторгается</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color w:val="FFFFFF" w:themeColor="background1"/>
          <w:szCs w:val="36"/>
          <w:highlight w:val="black"/>
        </w:rPr>
        <w:t>4 самозванец</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color w:val="FFFFFF" w:themeColor="background1"/>
          <w:szCs w:val="36"/>
          <w:highlight w:val="black"/>
        </w:rPr>
        <w:lastRenderedPageBreak/>
        <w:t>5 вчт. «злоумышленник», хакер, взломщик</w:t>
      </w:r>
    </w:p>
    <w:p w:rsidR="00631261" w:rsidRPr="009615EA" w:rsidRDefault="00631261" w:rsidP="004F7301">
      <w:pPr>
        <w:shd w:val="clear" w:color="auto" w:fill="000000" w:themeFill="text1"/>
        <w:jc w:val="center"/>
        <w:rPr>
          <w:rFonts w:cs="Arial"/>
          <w:b/>
          <w:color w:val="FFFFFF" w:themeColor="background1"/>
          <w:szCs w:val="36"/>
          <w:highlight w:val="black"/>
          <w:bdr w:val="none" w:sz="0" w:space="0" w:color="auto" w:frame="1"/>
        </w:rPr>
      </w:pPr>
    </w:p>
    <w:p w:rsidR="00631261" w:rsidRPr="009615EA" w:rsidRDefault="00631261" w:rsidP="004F7301">
      <w:pPr>
        <w:shd w:val="clear" w:color="auto" w:fill="000000" w:themeFill="text1"/>
        <w:jc w:val="center"/>
        <w:rPr>
          <w:rFonts w:cs="Arial"/>
          <w:b/>
          <w:color w:val="FFFFFF" w:themeColor="background1"/>
          <w:szCs w:val="36"/>
          <w:highlight w:val="black"/>
          <w:bdr w:val="none" w:sz="0" w:space="0" w:color="auto" w:frame="1"/>
        </w:rPr>
      </w:pPr>
    </w:p>
    <w:p w:rsidR="00631261" w:rsidRPr="009615EA" w:rsidRDefault="00631261" w:rsidP="004F7301">
      <w:pPr>
        <w:shd w:val="clear" w:color="auto" w:fill="000000" w:themeFill="text1"/>
        <w:jc w:val="center"/>
        <w:rPr>
          <w:rFonts w:cs="Arial"/>
          <w:b/>
          <w:color w:val="FFFFFF" w:themeColor="background1"/>
          <w:szCs w:val="36"/>
          <w:highlight w:val="black"/>
          <w:bdr w:val="none" w:sz="0" w:space="0" w:color="auto" w:frame="1"/>
        </w:rPr>
      </w:pPr>
    </w:p>
    <w:p w:rsidR="00631261" w:rsidRPr="003F7260" w:rsidRDefault="00631261" w:rsidP="004F7301">
      <w:pPr>
        <w:shd w:val="clear" w:color="auto" w:fill="000000" w:themeFill="text1"/>
        <w:jc w:val="center"/>
        <w:rPr>
          <w:rStyle w:val="3zjig"/>
          <w:rFonts w:cs="Arial"/>
          <w:color w:val="FFFFFF" w:themeColor="background1"/>
          <w:szCs w:val="36"/>
          <w:highlight w:val="black"/>
          <w:bdr w:val="none" w:sz="0" w:space="0" w:color="auto" w:frame="1"/>
          <w:shd w:val="clear" w:color="auto" w:fill="FFFFFF"/>
        </w:rPr>
      </w:pPr>
      <w:r w:rsidRPr="009615EA">
        <w:rPr>
          <w:rFonts w:cs="Arial"/>
          <w:b/>
          <w:color w:val="FFFFFF" w:themeColor="background1"/>
          <w:szCs w:val="36"/>
          <w:highlight w:val="black"/>
          <w:bdr w:val="none" w:sz="0" w:space="0" w:color="auto" w:frame="1"/>
          <w:lang w:val="en-US"/>
        </w:rPr>
        <w:t>WRECK</w:t>
      </w:r>
      <w:r w:rsidRPr="003F7260">
        <w:rPr>
          <w:rFonts w:cs="Arial"/>
          <w:b/>
          <w:color w:val="FFFFFF" w:themeColor="background1"/>
          <w:szCs w:val="36"/>
          <w:highlight w:val="black"/>
          <w:bdr w:val="none" w:sz="0" w:space="0" w:color="auto" w:frame="1"/>
        </w:rPr>
        <w:t xml:space="preserve"> ** </w:t>
      </w:r>
      <w:r w:rsidRPr="003F7260">
        <w:rPr>
          <w:rStyle w:val="2enci"/>
          <w:rFonts w:cs="Arial"/>
          <w:b/>
          <w:color w:val="FFFFFF" w:themeColor="background1"/>
          <w:spacing w:val="15"/>
          <w:szCs w:val="36"/>
          <w:highlight w:val="black"/>
          <w:bdr w:val="none" w:sz="0" w:space="0" w:color="auto" w:frame="1"/>
          <w:shd w:val="clear" w:color="auto" w:fill="FFFFFF"/>
        </w:rPr>
        <w:t>[</w:t>
      </w:r>
      <w:r w:rsidRPr="009615EA">
        <w:rPr>
          <w:rStyle w:val="2enci"/>
          <w:rFonts w:cs="Arial"/>
          <w:b/>
          <w:color w:val="FFFFFF" w:themeColor="background1"/>
          <w:spacing w:val="15"/>
          <w:szCs w:val="36"/>
          <w:highlight w:val="black"/>
          <w:bdr w:val="none" w:sz="0" w:space="0" w:color="auto" w:frame="1"/>
          <w:shd w:val="clear" w:color="auto" w:fill="FFFFFF"/>
          <w:lang w:val="en-US"/>
        </w:rPr>
        <w:t>rek</w:t>
      </w:r>
      <w:r w:rsidRPr="003F7260">
        <w:rPr>
          <w:rStyle w:val="2enci"/>
          <w:rFonts w:cs="Arial"/>
          <w:b/>
          <w:color w:val="FFFFFF" w:themeColor="background1"/>
          <w:spacing w:val="15"/>
          <w:szCs w:val="36"/>
          <w:highlight w:val="black"/>
          <w:bdr w:val="none" w:sz="0" w:space="0" w:color="auto" w:frame="1"/>
          <w:shd w:val="clear" w:color="auto" w:fill="FFFFFF"/>
        </w:rPr>
        <w:t>]</w:t>
      </w:r>
    </w:p>
    <w:p w:rsidR="00631261" w:rsidRPr="003F7260" w:rsidRDefault="00631261" w:rsidP="00003FE5">
      <w:pPr>
        <w:rPr>
          <w:rFonts w:cs="Arial"/>
          <w:color w:val="FFFFFF" w:themeColor="background1"/>
          <w:szCs w:val="36"/>
          <w:lang w:val="en-US"/>
        </w:rPr>
      </w:pPr>
      <w:r w:rsidRPr="003F7260">
        <w:rPr>
          <w:rFonts w:cs="Arial"/>
          <w:color w:val="FFFFFF" w:themeColor="background1"/>
          <w:szCs w:val="36"/>
          <w:highlight w:val="blue"/>
          <w:lang w:val="en-US"/>
        </w:rPr>
        <w:t>As nouns the difference As nouns the difference between wreckage and wreck is that wreckage is something wrecked, especially the remains or debris of something which has been severely damaged or destroyed while wreck is something or someone that has been ruined</w:t>
      </w:r>
      <w:r w:rsidRPr="003F7260">
        <w:rPr>
          <w:rFonts w:cs="Arial"/>
          <w:color w:val="00B0F0"/>
          <w:szCs w:val="36"/>
          <w:highlight w:val="blue"/>
          <w:lang w:val="en-US"/>
        </w:rPr>
        <w:t>.</w:t>
      </w:r>
      <w:bookmarkStart w:id="18" w:name="_Toc516073977"/>
    </w:p>
    <w:p w:rsidR="00631261" w:rsidRPr="00003FE5" w:rsidRDefault="00631261" w:rsidP="00003FE5">
      <w:pPr>
        <w:rPr>
          <w:rFonts w:cs="Arial"/>
          <w:b/>
          <w:i/>
          <w:szCs w:val="36"/>
          <w:highlight w:val="black"/>
        </w:rPr>
      </w:pPr>
      <w:r w:rsidRPr="00003FE5">
        <w:rPr>
          <w:rFonts w:cs="Arial"/>
          <w:b/>
          <w:i/>
          <w:szCs w:val="36"/>
          <w:highlight w:val="black"/>
        </w:rPr>
        <w:t>WRECKED [rɛkt]</w:t>
      </w:r>
    </w:p>
    <w:p w:rsidR="00631261" w:rsidRPr="009615EA" w:rsidRDefault="00631261" w:rsidP="004F7301">
      <w:pPr>
        <w:shd w:val="clear" w:color="auto" w:fill="000000" w:themeFill="text1"/>
        <w:ind w:left="29"/>
        <w:textAlignment w:val="baseline"/>
        <w:rPr>
          <w:rFonts w:cs="Arial"/>
          <w:color w:val="FFFFFF" w:themeColor="background1"/>
          <w:szCs w:val="36"/>
          <w:highlight w:val="black"/>
        </w:rPr>
      </w:pPr>
      <w:r w:rsidRPr="009615EA">
        <w:rPr>
          <w:rFonts w:cs="Arial"/>
          <w:color w:val="FFFFFF" w:themeColor="background1"/>
          <w:szCs w:val="36"/>
          <w:highlight w:val="black"/>
        </w:rPr>
        <w:t>СУЩ.</w:t>
      </w:r>
      <w:bookmarkEnd w:id="18"/>
      <w:r w:rsidRPr="009615EA">
        <w:rPr>
          <w:rFonts w:cs="Arial"/>
          <w:color w:val="FFFFFF" w:themeColor="background1"/>
          <w:szCs w:val="36"/>
          <w:highlight w:val="black"/>
        </w:rPr>
        <w:t xml:space="preserve"> 1 крушение</w:t>
      </w:r>
      <w:r w:rsidRPr="009615EA">
        <w:rPr>
          <w:rStyle w:val="2enci"/>
          <w:rFonts w:cs="Arial"/>
          <w:color w:val="FFFFFF" w:themeColor="background1"/>
          <w:szCs w:val="36"/>
          <w:highlight w:val="black"/>
          <w:bdr w:val="none" w:sz="0" w:space="0" w:color="auto" w:frame="1"/>
        </w:rPr>
        <w:t>, авария, гибель, катастрофа;</w:t>
      </w:r>
    </w:p>
    <w:p w:rsidR="00631261" w:rsidRPr="009615EA" w:rsidRDefault="00631261" w:rsidP="004F7301">
      <w:pPr>
        <w:shd w:val="clear" w:color="auto" w:fill="000000" w:themeFill="text1"/>
        <w:ind w:left="29"/>
        <w:textAlignment w:val="baseline"/>
        <w:rPr>
          <w:rFonts w:cs="Arial"/>
          <w:color w:val="FFFFFF" w:themeColor="background1"/>
          <w:szCs w:val="36"/>
          <w:highlight w:val="black"/>
        </w:rPr>
      </w:pPr>
      <w:r w:rsidRPr="009615EA">
        <w:rPr>
          <w:rStyle w:val="2enci"/>
          <w:rFonts w:cs="Arial"/>
          <w:color w:val="FFFFFF" w:themeColor="background1"/>
          <w:szCs w:val="36"/>
          <w:highlight w:val="black"/>
          <w:bdr w:val="none" w:sz="0" w:space="0" w:color="auto" w:frame="1"/>
        </w:rPr>
        <w:t>2 остатки, обломки (самолёта, автомобиля и т. п.)</w:t>
      </w:r>
    </w:p>
    <w:p w:rsidR="00631261" w:rsidRPr="009615EA" w:rsidRDefault="00631261" w:rsidP="004F7301">
      <w:pPr>
        <w:shd w:val="clear" w:color="auto" w:fill="000000" w:themeFill="text1"/>
        <w:ind w:left="29"/>
        <w:textAlignment w:val="baseline"/>
        <w:rPr>
          <w:rStyle w:val="2enci"/>
          <w:rFonts w:cs="Arial"/>
          <w:color w:val="FFFFFF" w:themeColor="background1"/>
          <w:szCs w:val="36"/>
          <w:highlight w:val="black"/>
          <w:bdr w:val="none" w:sz="0" w:space="0" w:color="auto" w:frame="1"/>
        </w:rPr>
      </w:pPr>
      <w:r w:rsidRPr="009615EA">
        <w:rPr>
          <w:rStyle w:val="2enci"/>
          <w:rFonts w:cs="Arial"/>
          <w:color w:val="FFFFFF" w:themeColor="background1"/>
          <w:szCs w:val="36"/>
          <w:highlight w:val="black"/>
          <w:bdr w:val="none" w:sz="0" w:space="0" w:color="auto" w:frame="1"/>
        </w:rPr>
        <w:t>3 развалины, развалина</w:t>
      </w:r>
    </w:p>
    <w:p w:rsidR="00631261" w:rsidRPr="009615EA" w:rsidRDefault="00631261" w:rsidP="00E854E1">
      <w:pPr>
        <w:pStyle w:val="a7"/>
        <w:numPr>
          <w:ilvl w:val="0"/>
          <w:numId w:val="23"/>
        </w:numPr>
        <w:shd w:val="clear" w:color="auto" w:fill="000000" w:themeFill="text1"/>
        <w:rPr>
          <w:rFonts w:cs="Arial"/>
          <w:i/>
          <w:color w:val="FFFFFF" w:themeColor="background1"/>
          <w:szCs w:val="36"/>
          <w:highlight w:val="black"/>
        </w:rPr>
      </w:pPr>
      <w:r w:rsidRPr="009615EA">
        <w:rPr>
          <w:rFonts w:cs="Arial"/>
          <w:i/>
          <w:color w:val="FFFFFF" w:themeColor="background1"/>
          <w:szCs w:val="36"/>
          <w:highlight w:val="black"/>
        </w:rPr>
        <w:t>to suffer ~ - потерпеть крушение</w:t>
      </w:r>
    </w:p>
    <w:p w:rsidR="00631261" w:rsidRPr="009615EA" w:rsidRDefault="00631261" w:rsidP="00E854E1">
      <w:pPr>
        <w:pStyle w:val="a7"/>
        <w:numPr>
          <w:ilvl w:val="0"/>
          <w:numId w:val="23"/>
        </w:numPr>
        <w:shd w:val="clear" w:color="auto" w:fill="000000" w:themeFill="text1"/>
        <w:rPr>
          <w:rFonts w:cs="Arial"/>
          <w:i/>
          <w:color w:val="FFFFFF" w:themeColor="background1"/>
          <w:szCs w:val="36"/>
          <w:highlight w:val="black"/>
        </w:rPr>
      </w:pPr>
      <w:r w:rsidRPr="009615EA">
        <w:rPr>
          <w:rFonts w:cs="Arial"/>
          <w:i/>
          <w:color w:val="FFFFFF" w:themeColor="background1"/>
          <w:szCs w:val="36"/>
          <w:highlight w:val="black"/>
        </w:rPr>
        <w:t>to go to ~ - разрушиться </w:t>
      </w:r>
    </w:p>
    <w:p w:rsidR="00631261" w:rsidRPr="009615EA" w:rsidRDefault="00631261" w:rsidP="004F7301">
      <w:pPr>
        <w:shd w:val="clear" w:color="auto" w:fill="000000" w:themeFill="text1"/>
        <w:ind w:left="29"/>
        <w:textAlignment w:val="baseline"/>
        <w:rPr>
          <w:rStyle w:val="2enci"/>
          <w:rFonts w:cs="Arial"/>
          <w:color w:val="FFFFFF" w:themeColor="background1"/>
          <w:szCs w:val="36"/>
          <w:highlight w:val="black"/>
          <w:bdr w:val="none" w:sz="0" w:space="0" w:color="auto" w:frame="1"/>
        </w:rPr>
      </w:pPr>
      <w:bookmarkStart w:id="19" w:name="_Toc516073978"/>
      <w:r w:rsidRPr="009615EA">
        <w:rPr>
          <w:rFonts w:cs="Arial"/>
          <w:color w:val="FFFFFF" w:themeColor="background1"/>
          <w:szCs w:val="36"/>
          <w:highlight w:val="black"/>
        </w:rPr>
        <w:t>ГЛАГ.</w:t>
      </w:r>
      <w:bookmarkEnd w:id="19"/>
      <w:r w:rsidRPr="009615EA">
        <w:rPr>
          <w:rFonts w:cs="Arial"/>
          <w:color w:val="FFFFFF" w:themeColor="background1"/>
          <w:szCs w:val="36"/>
          <w:highlight w:val="black"/>
        </w:rPr>
        <w:t xml:space="preserve"> 1 терпеть</w:t>
      </w:r>
      <w:r w:rsidRPr="009615EA">
        <w:rPr>
          <w:rStyle w:val="2enci"/>
          <w:rFonts w:cs="Arial"/>
          <w:color w:val="FFFFFF" w:themeColor="background1"/>
          <w:szCs w:val="36"/>
          <w:highlight w:val="black"/>
          <w:bdr w:val="none" w:sz="0" w:space="0" w:color="auto" w:frame="1"/>
        </w:rPr>
        <w:t xml:space="preserve"> крушение; вызывать крушение;</w:t>
      </w:r>
    </w:p>
    <w:p w:rsidR="00631261" w:rsidRPr="009615EA" w:rsidRDefault="00631261" w:rsidP="004F7301">
      <w:pPr>
        <w:shd w:val="clear" w:color="auto" w:fill="000000" w:themeFill="text1"/>
        <w:ind w:left="29"/>
        <w:textAlignment w:val="baseline"/>
        <w:rPr>
          <w:rFonts w:cs="Arial"/>
          <w:color w:val="FFFFFF" w:themeColor="background1"/>
          <w:szCs w:val="36"/>
          <w:highlight w:val="black"/>
        </w:rPr>
      </w:pPr>
      <w:r w:rsidRPr="009615EA">
        <w:rPr>
          <w:rStyle w:val="2enci"/>
          <w:rFonts w:cs="Arial"/>
          <w:color w:val="FFFFFF" w:themeColor="background1"/>
          <w:szCs w:val="36"/>
          <w:highlight w:val="black"/>
          <w:bdr w:val="none" w:sz="0" w:space="0" w:color="auto" w:frame="1"/>
        </w:rPr>
        <w:t>2 Разрушать, разрушить (материальные и нематериальные объекты)</w:t>
      </w:r>
    </w:p>
    <w:p w:rsidR="00631261" w:rsidRPr="009615EA" w:rsidRDefault="00631261" w:rsidP="004F7301">
      <w:pPr>
        <w:shd w:val="clear" w:color="auto" w:fill="000000" w:themeFill="text1"/>
        <w:ind w:left="29"/>
        <w:textAlignment w:val="baseline"/>
        <w:rPr>
          <w:rStyle w:val="2enci"/>
          <w:rFonts w:cs="Arial"/>
          <w:color w:val="FFFFFF" w:themeColor="background1"/>
          <w:szCs w:val="36"/>
          <w:highlight w:val="black"/>
          <w:bdr w:val="none" w:sz="0" w:space="0" w:color="auto" w:frame="1"/>
        </w:rPr>
      </w:pPr>
      <w:r w:rsidRPr="009615EA">
        <w:rPr>
          <w:rStyle w:val="2enci"/>
          <w:rFonts w:cs="Arial"/>
          <w:color w:val="FFFFFF" w:themeColor="background1"/>
          <w:szCs w:val="36"/>
          <w:highlight w:val="black"/>
          <w:bdr w:val="none" w:sz="0" w:space="0" w:color="auto" w:frame="1"/>
        </w:rPr>
        <w:t>подрывать, губить (здоровье, карьеру</w:t>
      </w:r>
      <w:r w:rsidRPr="009615EA">
        <w:rPr>
          <w:rStyle w:val="24ccn"/>
          <w:rFonts w:cs="Arial"/>
          <w:color w:val="FFFFFF" w:themeColor="background1"/>
          <w:szCs w:val="36"/>
          <w:highlight w:val="black"/>
          <w:bdr w:val="none" w:sz="0" w:space="0" w:color="auto" w:frame="1"/>
        </w:rPr>
        <w:t> </w:t>
      </w:r>
      <w:r w:rsidRPr="009615EA">
        <w:rPr>
          <w:rStyle w:val="2enci"/>
          <w:rFonts w:cs="Arial"/>
          <w:color w:val="FFFFFF" w:themeColor="background1"/>
          <w:szCs w:val="36"/>
          <w:highlight w:val="black"/>
          <w:bdr w:val="none" w:sz="0" w:space="0" w:color="auto" w:frame="1"/>
        </w:rPr>
        <w:t>и т. п.), портить</w:t>
      </w:r>
    </w:p>
    <w:p w:rsidR="00631261" w:rsidRPr="00EB1B70" w:rsidRDefault="00631261" w:rsidP="004F7301">
      <w:pPr>
        <w:jc w:val="center"/>
        <w:rPr>
          <w:rFonts w:cs="Arial"/>
          <w:b/>
          <w:i/>
          <w:color w:val="FFFF00"/>
          <w:szCs w:val="36"/>
          <w:lang w:val="en-US"/>
        </w:rPr>
      </w:pPr>
      <w:r w:rsidRPr="00EB1B70">
        <w:rPr>
          <w:rFonts w:cs="Arial"/>
          <w:b/>
          <w:i/>
          <w:color w:val="FFFF00"/>
          <w:szCs w:val="36"/>
          <w:lang w:val="en-US"/>
        </w:rPr>
        <w:t>WRECKAGE ** {</w:t>
      </w:r>
      <w:r w:rsidRPr="00EB1B70">
        <w:rPr>
          <w:rFonts w:cs="Arial"/>
          <w:b/>
          <w:i/>
          <w:color w:val="FFFF00"/>
          <w:szCs w:val="36"/>
        </w:rPr>
        <w:t>ʹ</w:t>
      </w:r>
      <w:r w:rsidRPr="00EB1B70">
        <w:rPr>
          <w:rFonts w:cs="Arial"/>
          <w:b/>
          <w:i/>
          <w:color w:val="FFFF00"/>
          <w:szCs w:val="36"/>
          <w:lang w:val="en-US"/>
        </w:rPr>
        <w:t>rekıdʒ} n</w:t>
      </w:r>
    </w:p>
    <w:p w:rsidR="00631261" w:rsidRPr="003F7260" w:rsidRDefault="00631261" w:rsidP="004D6DFC">
      <w:pPr>
        <w:rPr>
          <w:rFonts w:cs="Arial"/>
          <w:szCs w:val="36"/>
          <w:lang w:val="en-US"/>
        </w:rPr>
      </w:pPr>
      <w:r w:rsidRPr="003F7260">
        <w:rPr>
          <w:rFonts w:cs="Arial"/>
          <w:szCs w:val="36"/>
          <w:highlight w:val="blue"/>
          <w:lang w:val="en-US"/>
        </w:rPr>
        <w:t>a badly damaged object or the separated parts of a badly damaged object:</w:t>
      </w:r>
    </w:p>
    <w:p w:rsidR="00631261" w:rsidRPr="003F7260" w:rsidRDefault="00631261" w:rsidP="00E854E1">
      <w:pPr>
        <w:pStyle w:val="a7"/>
        <w:numPr>
          <w:ilvl w:val="0"/>
          <w:numId w:val="58"/>
        </w:numPr>
        <w:rPr>
          <w:rFonts w:cs="Arial"/>
          <w:szCs w:val="36"/>
          <w:lang w:val="en-US"/>
        </w:rPr>
      </w:pPr>
      <w:r w:rsidRPr="003F7260">
        <w:rPr>
          <w:rFonts w:cs="Arial"/>
          <w:szCs w:val="36"/>
          <w:lang w:val="en-US"/>
        </w:rPr>
        <w:t>Two children were trapped in the wreckage.</w:t>
      </w:r>
    </w:p>
    <w:p w:rsidR="00631261" w:rsidRPr="003F7260" w:rsidRDefault="00631261" w:rsidP="00E854E1">
      <w:pPr>
        <w:pStyle w:val="a7"/>
        <w:numPr>
          <w:ilvl w:val="0"/>
          <w:numId w:val="58"/>
        </w:numPr>
        <w:rPr>
          <w:rFonts w:cs="Arial"/>
          <w:szCs w:val="36"/>
          <w:lang w:val="en-US"/>
        </w:rPr>
      </w:pPr>
      <w:r w:rsidRPr="003F7260">
        <w:rPr>
          <w:rFonts w:cs="Arial"/>
          <w:szCs w:val="36"/>
          <w:lang w:val="en-US"/>
        </w:rPr>
        <w:t>The wreckage of the car was scattered over the roadside.</w:t>
      </w:r>
    </w:p>
    <w:p w:rsidR="00631261" w:rsidRPr="004D6DFC" w:rsidRDefault="00631261" w:rsidP="004D6DFC">
      <w:pPr>
        <w:rPr>
          <w:rFonts w:cs="Arial"/>
          <w:szCs w:val="36"/>
          <w:lang w:val="en-US"/>
        </w:rPr>
      </w:pPr>
      <w:r w:rsidRPr="003F7260">
        <w:rPr>
          <w:rFonts w:cs="Arial"/>
          <w:szCs w:val="36"/>
          <w:highlight w:val="blue"/>
          <w:lang w:val="en-US"/>
        </w:rPr>
        <w:t>what is left of something that has been spoiled or that has failed:</w:t>
      </w:r>
    </w:p>
    <w:p w:rsidR="00631261" w:rsidRPr="003F7260" w:rsidRDefault="00631261" w:rsidP="00E854E1">
      <w:pPr>
        <w:pStyle w:val="a7"/>
        <w:numPr>
          <w:ilvl w:val="0"/>
          <w:numId w:val="59"/>
        </w:numPr>
        <w:rPr>
          <w:rFonts w:cs="Arial"/>
          <w:szCs w:val="36"/>
          <w:lang w:val="en-US"/>
        </w:rPr>
      </w:pPr>
      <w:r w:rsidRPr="003F7260">
        <w:rPr>
          <w:rFonts w:cs="Arial"/>
          <w:szCs w:val="36"/>
          <w:lang w:val="en-US"/>
        </w:rPr>
        <w:t>Kate was still clinging to the wreckage of her failed marriage.</w:t>
      </w:r>
    </w:p>
    <w:p w:rsidR="00631261" w:rsidRPr="004D6DFC" w:rsidRDefault="00631261" w:rsidP="004D6DFC">
      <w:pPr>
        <w:rPr>
          <w:rFonts w:cs="Arial"/>
          <w:color w:val="FF0000"/>
          <w:szCs w:val="36"/>
        </w:rPr>
      </w:pPr>
      <w:r w:rsidRPr="00003FE5">
        <w:rPr>
          <w:rFonts w:cs="Arial"/>
          <w:color w:val="FF0000"/>
          <w:szCs w:val="36"/>
        </w:rPr>
        <w:t>Обломки</w:t>
      </w:r>
      <w:r>
        <w:rPr>
          <w:rFonts w:cs="Arial"/>
          <w:color w:val="FF0000"/>
          <w:szCs w:val="36"/>
        </w:rPr>
        <w:t>, то что образуется после аварии,</w:t>
      </w:r>
      <w:r w:rsidRPr="004D6DFC">
        <w:rPr>
          <w:rFonts w:cs="Arial"/>
          <w:color w:val="FF0000"/>
          <w:szCs w:val="36"/>
        </w:rPr>
        <w:t xml:space="preserve"> </w:t>
      </w:r>
      <w:r w:rsidRPr="00003FE5">
        <w:rPr>
          <w:rFonts w:cs="Arial"/>
          <w:color w:val="FF0000"/>
          <w:szCs w:val="36"/>
        </w:rPr>
        <w:t>руины</w:t>
      </w:r>
    </w:p>
    <w:p w:rsidR="00631261" w:rsidRPr="003F7260"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color w:val="FFFFFF" w:themeColor="background1"/>
          <w:szCs w:val="36"/>
          <w:highlight w:val="black"/>
          <w:shd w:val="clear" w:color="auto" w:fill="FFFFFF"/>
        </w:rPr>
      </w:pPr>
    </w:p>
    <w:p w:rsidR="00631261" w:rsidRPr="009615EA" w:rsidRDefault="00631261" w:rsidP="004F7301">
      <w:pPr>
        <w:shd w:val="clear" w:color="auto" w:fill="000000" w:themeFill="text1"/>
        <w:jc w:val="center"/>
        <w:rPr>
          <w:rFonts w:cs="Arial"/>
          <w:b/>
          <w:color w:val="FFFFFF" w:themeColor="background1"/>
          <w:szCs w:val="36"/>
          <w:highlight w:val="black"/>
          <w:lang w:val="en-US"/>
        </w:rPr>
      </w:pPr>
      <w:r w:rsidRPr="009615EA">
        <w:rPr>
          <w:rFonts w:cs="Arial"/>
          <w:b/>
          <w:color w:val="FFFFFF" w:themeColor="background1"/>
          <w:szCs w:val="36"/>
          <w:highlight w:val="black"/>
          <w:lang w:val="en-US"/>
        </w:rPr>
        <w:t>RECAPITULATION ** [͵ri:kəpıtjʋʹleıʃ(ə)n]</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b/>
          <w:i/>
          <w:color w:val="FFFFFF" w:themeColor="background1"/>
          <w:szCs w:val="36"/>
          <w:highlight w:val="black"/>
        </w:rPr>
        <w:t>СУЩ.</w:t>
      </w:r>
      <w:r w:rsidRPr="009615EA">
        <w:rPr>
          <w:rFonts w:cs="Arial"/>
          <w:color w:val="FFFFFF" w:themeColor="background1"/>
          <w:szCs w:val="36"/>
          <w:highlight w:val="black"/>
        </w:rPr>
        <w:t xml:space="preserve"> 1 (краткое) повторение или перечисление </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color w:val="FFFFFF" w:themeColor="background1"/>
          <w:szCs w:val="36"/>
          <w:highlight w:val="black"/>
        </w:rPr>
        <w:t xml:space="preserve">2 резюме; суммирование; вывод(ы) </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color w:val="FFFFFF" w:themeColor="background1"/>
          <w:szCs w:val="36"/>
          <w:highlight w:val="black"/>
        </w:rPr>
        <w:t xml:space="preserve">3 конспект </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color w:val="FFFFFF" w:themeColor="background1"/>
          <w:szCs w:val="36"/>
          <w:highlight w:val="black"/>
        </w:rPr>
        <w:t>4 Подведение итога, обобщение</w:t>
      </w: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jc w:val="center"/>
        <w:rPr>
          <w:rFonts w:cs="Arial"/>
          <w:b/>
          <w:i/>
          <w:color w:val="FFFFFF" w:themeColor="background1"/>
          <w:szCs w:val="36"/>
        </w:rPr>
      </w:pPr>
      <w:r w:rsidRPr="009615EA">
        <w:rPr>
          <w:rFonts w:cs="Arial"/>
          <w:b/>
          <w:i/>
          <w:color w:val="FFFFFF" w:themeColor="background1"/>
          <w:szCs w:val="36"/>
        </w:rPr>
        <w:t>CHOCOLATE ** {ʹtʃɒklıt} n</w:t>
      </w:r>
    </w:p>
    <w:p w:rsidR="00631261" w:rsidRPr="009615EA" w:rsidRDefault="00631261" w:rsidP="004F7301">
      <w:pPr>
        <w:rPr>
          <w:rFonts w:cs="Arial"/>
          <w:color w:val="FFFFFF" w:themeColor="background1"/>
          <w:szCs w:val="36"/>
        </w:rPr>
      </w:pPr>
      <w:r w:rsidRPr="009615EA">
        <w:rPr>
          <w:rFonts w:cs="Arial"/>
          <w:color w:val="FFFFFF" w:themeColor="background1"/>
          <w:szCs w:val="36"/>
        </w:rPr>
        <w:t>1. шоколад</w:t>
      </w:r>
    </w:p>
    <w:p w:rsidR="00631261" w:rsidRPr="009615EA" w:rsidRDefault="00631261" w:rsidP="00E854E1">
      <w:pPr>
        <w:pStyle w:val="a7"/>
        <w:numPr>
          <w:ilvl w:val="0"/>
          <w:numId w:val="24"/>
        </w:numPr>
        <w:rPr>
          <w:rFonts w:cs="Arial"/>
          <w:i/>
          <w:color w:val="FFFFFF" w:themeColor="background1"/>
          <w:szCs w:val="36"/>
        </w:rPr>
      </w:pPr>
      <w:r w:rsidRPr="009615EA">
        <w:rPr>
          <w:rFonts w:cs="Arial"/>
          <w:i/>
          <w:color w:val="FFFFFF" w:themeColor="background1"/>
          <w:szCs w:val="36"/>
        </w:rPr>
        <w:t>a bar of ~ - плитка шоколада; шоколадный батон</w:t>
      </w:r>
    </w:p>
    <w:p w:rsidR="00631261" w:rsidRPr="009615EA" w:rsidRDefault="00631261" w:rsidP="00E854E1">
      <w:pPr>
        <w:pStyle w:val="a7"/>
        <w:numPr>
          <w:ilvl w:val="0"/>
          <w:numId w:val="24"/>
        </w:numPr>
        <w:rPr>
          <w:rFonts w:cs="Arial"/>
          <w:i/>
          <w:color w:val="FFFFFF" w:themeColor="background1"/>
          <w:szCs w:val="36"/>
        </w:rPr>
      </w:pPr>
      <w:r w:rsidRPr="009615EA">
        <w:rPr>
          <w:rFonts w:cs="Arial"/>
          <w:i/>
          <w:color w:val="FFFFFF" w:themeColor="background1"/>
          <w:szCs w:val="36"/>
        </w:rPr>
        <w:t>a cup of ~ - чашка шоколада</w:t>
      </w:r>
    </w:p>
    <w:p w:rsidR="00631261" w:rsidRPr="009615EA" w:rsidRDefault="00631261" w:rsidP="004F7301">
      <w:pPr>
        <w:rPr>
          <w:rFonts w:cs="Arial"/>
          <w:color w:val="FFFFFF" w:themeColor="background1"/>
          <w:szCs w:val="36"/>
        </w:rPr>
      </w:pPr>
      <w:r w:rsidRPr="009615EA">
        <w:rPr>
          <w:rFonts w:cs="Arial"/>
          <w:color w:val="FFFFFF" w:themeColor="background1"/>
          <w:szCs w:val="36"/>
        </w:rPr>
        <w:t>2. (chocolates)</w:t>
      </w:r>
      <w:r w:rsidRPr="009615EA">
        <w:rPr>
          <w:rFonts w:cs="Arial"/>
          <w:color w:val="FFFFFF" w:themeColor="background1"/>
          <w:szCs w:val="36"/>
          <w:lang w:val="en-US"/>
        </w:rPr>
        <w:t xml:space="preserve"> </w:t>
      </w:r>
      <w:r w:rsidRPr="009615EA">
        <w:rPr>
          <w:rFonts w:cs="Arial"/>
          <w:color w:val="FFFFFF" w:themeColor="background1"/>
          <w:szCs w:val="36"/>
        </w:rPr>
        <w:t>шоколадные конфеты</w:t>
      </w:r>
    </w:p>
    <w:p w:rsidR="00631261" w:rsidRPr="009615EA" w:rsidRDefault="00631261" w:rsidP="00E854E1">
      <w:pPr>
        <w:pStyle w:val="a7"/>
        <w:numPr>
          <w:ilvl w:val="0"/>
          <w:numId w:val="25"/>
        </w:numPr>
        <w:rPr>
          <w:rFonts w:cs="Arial"/>
          <w:i/>
          <w:color w:val="FFFFFF" w:themeColor="background1"/>
          <w:szCs w:val="36"/>
        </w:rPr>
      </w:pPr>
      <w:r w:rsidRPr="009615EA">
        <w:rPr>
          <w:rFonts w:cs="Arial"/>
          <w:i/>
          <w:color w:val="FFFFFF" w:themeColor="background1"/>
          <w:szCs w:val="36"/>
        </w:rPr>
        <w:t>a box of ~s - коробка шоколада /шоколадных конфет/, шоколадный набор</w:t>
      </w:r>
    </w:p>
    <w:p w:rsidR="00631261" w:rsidRPr="009615EA" w:rsidRDefault="00631261" w:rsidP="004F7301">
      <w:pPr>
        <w:rPr>
          <w:rFonts w:cs="Arial"/>
          <w:color w:val="FFFFFF" w:themeColor="background1"/>
          <w:szCs w:val="36"/>
        </w:rPr>
      </w:pPr>
      <w:r w:rsidRPr="009615EA">
        <w:rPr>
          <w:rFonts w:cs="Arial"/>
          <w:color w:val="FFFFFF" w:themeColor="background1"/>
          <w:szCs w:val="36"/>
        </w:rPr>
        <w:t>3. шоколадный цвет (тж.~ brown)</w:t>
      </w:r>
    </w:p>
    <w:p w:rsidR="00631261" w:rsidRPr="009615EA" w:rsidRDefault="00631261" w:rsidP="004F7301">
      <w:pPr>
        <w:rPr>
          <w:rFonts w:cs="Arial"/>
          <w:color w:val="FFFFFF" w:themeColor="background1"/>
          <w:szCs w:val="36"/>
        </w:rPr>
      </w:pPr>
      <w:r w:rsidRPr="009615EA">
        <w:rPr>
          <w:rFonts w:cs="Arial"/>
          <w:color w:val="FFFFFF" w:themeColor="background1"/>
          <w:szCs w:val="36"/>
        </w:rPr>
        <w:t>ПРИЛ. 1. шоколадный</w:t>
      </w:r>
    </w:p>
    <w:p w:rsidR="00631261" w:rsidRPr="009615EA" w:rsidRDefault="00631261" w:rsidP="00E854E1">
      <w:pPr>
        <w:pStyle w:val="a7"/>
        <w:numPr>
          <w:ilvl w:val="0"/>
          <w:numId w:val="25"/>
        </w:numPr>
        <w:rPr>
          <w:rFonts w:cs="Arial"/>
          <w:i/>
          <w:color w:val="FFFFFF" w:themeColor="background1"/>
          <w:szCs w:val="36"/>
        </w:rPr>
      </w:pPr>
      <w:r w:rsidRPr="009615EA">
        <w:rPr>
          <w:rFonts w:cs="Arial"/>
          <w:i/>
          <w:color w:val="FFFFFF" w:themeColor="background1"/>
          <w:szCs w:val="36"/>
        </w:rPr>
        <w:t>~ ice - шоколадное мороженое</w:t>
      </w:r>
    </w:p>
    <w:p w:rsidR="00631261" w:rsidRPr="009615EA" w:rsidRDefault="00631261" w:rsidP="004F7301">
      <w:pPr>
        <w:rPr>
          <w:rFonts w:cs="Arial"/>
          <w:color w:val="FFFFFF" w:themeColor="background1"/>
          <w:szCs w:val="36"/>
        </w:rPr>
      </w:pPr>
      <w:r w:rsidRPr="009615EA">
        <w:rPr>
          <w:rFonts w:cs="Arial"/>
          <w:color w:val="FFFFFF" w:themeColor="background1"/>
          <w:szCs w:val="36"/>
        </w:rPr>
        <w:t>2. шоколадного цвета</w:t>
      </w:r>
    </w:p>
    <w:p w:rsidR="00631261" w:rsidRPr="009615EA" w:rsidRDefault="00631261" w:rsidP="004F7301">
      <w:pPr>
        <w:rPr>
          <w:rFonts w:cs="Arial"/>
          <w:color w:val="FFFFFF" w:themeColor="background1"/>
          <w:szCs w:val="36"/>
        </w:rPr>
      </w:pPr>
    </w:p>
    <w:p w:rsidR="00631261" w:rsidRPr="009615EA" w:rsidRDefault="00631261" w:rsidP="004F7301">
      <w:pPr>
        <w:rPr>
          <w:rFonts w:cs="Arial"/>
          <w:color w:val="FFFFFF" w:themeColor="background1"/>
          <w:szCs w:val="36"/>
        </w:rPr>
      </w:pPr>
    </w:p>
    <w:p w:rsidR="00631261" w:rsidRPr="009615EA" w:rsidRDefault="00631261" w:rsidP="004F7301">
      <w:pPr>
        <w:rPr>
          <w:rFonts w:cs="Arial"/>
          <w:color w:val="FFFFFF" w:themeColor="background1"/>
          <w:szCs w:val="36"/>
        </w:rPr>
      </w:pPr>
    </w:p>
    <w:p w:rsidR="00631261" w:rsidRPr="009615EA" w:rsidRDefault="00631261" w:rsidP="004F7301">
      <w:pPr>
        <w:jc w:val="center"/>
        <w:rPr>
          <w:rFonts w:cs="Arial"/>
          <w:b/>
          <w:color w:val="FFFFFF" w:themeColor="background1"/>
          <w:szCs w:val="36"/>
        </w:rPr>
      </w:pPr>
      <w:r w:rsidRPr="009615EA">
        <w:rPr>
          <w:rFonts w:cs="Arial"/>
          <w:b/>
          <w:color w:val="FFFFFF" w:themeColor="background1"/>
          <w:szCs w:val="36"/>
        </w:rPr>
        <w:t>WINCE ** [wıns] n</w:t>
      </w:r>
    </w:p>
    <w:p w:rsidR="00631261" w:rsidRPr="009615EA" w:rsidRDefault="00631261" w:rsidP="004F7301">
      <w:pPr>
        <w:rPr>
          <w:rFonts w:cs="Arial"/>
          <w:b/>
          <w:color w:val="FFFFFF" w:themeColor="background1"/>
          <w:szCs w:val="36"/>
        </w:rPr>
      </w:pPr>
      <w:r w:rsidRPr="009615EA">
        <w:rPr>
          <w:rFonts w:cs="Arial"/>
          <w:b/>
          <w:color w:val="FFFFFF" w:themeColor="background1"/>
          <w:szCs w:val="36"/>
          <w:lang w:val="en-US"/>
        </w:rPr>
        <w:t>WINCED</w:t>
      </w:r>
    </w:p>
    <w:p w:rsidR="00631261" w:rsidRPr="009615EA" w:rsidRDefault="00631261" w:rsidP="004F7301">
      <w:pPr>
        <w:rPr>
          <w:rFonts w:cs="Arial"/>
          <w:color w:val="FFFFFF" w:themeColor="background1"/>
          <w:szCs w:val="36"/>
        </w:rPr>
      </w:pPr>
      <w:r w:rsidRPr="009615EA">
        <w:rPr>
          <w:rFonts w:cs="Arial"/>
          <w:b/>
          <w:i/>
          <w:color w:val="FFFFFF" w:themeColor="background1"/>
          <w:szCs w:val="36"/>
        </w:rPr>
        <w:t>СУЩ.</w:t>
      </w:r>
      <w:r w:rsidRPr="009615EA">
        <w:rPr>
          <w:rFonts w:cs="Arial"/>
          <w:color w:val="FFFFFF" w:themeColor="background1"/>
          <w:szCs w:val="36"/>
        </w:rPr>
        <w:t xml:space="preserve"> вздрагивание (от испуга, боли, отвращения)</w:t>
      </w:r>
    </w:p>
    <w:p w:rsidR="00631261" w:rsidRPr="009615EA" w:rsidRDefault="00631261" w:rsidP="00E854E1">
      <w:pPr>
        <w:pStyle w:val="a7"/>
        <w:numPr>
          <w:ilvl w:val="0"/>
          <w:numId w:val="26"/>
        </w:numPr>
        <w:rPr>
          <w:rFonts w:cs="Arial"/>
          <w:i/>
          <w:color w:val="FFFFFF" w:themeColor="background1"/>
          <w:szCs w:val="36"/>
        </w:rPr>
      </w:pPr>
      <w:r w:rsidRPr="009615EA">
        <w:rPr>
          <w:rFonts w:cs="Arial"/>
          <w:i/>
          <w:color w:val="FFFFFF" w:themeColor="background1"/>
          <w:szCs w:val="36"/>
        </w:rPr>
        <w:t>with a ~ - отшатнувшись; вздрогнув; поморщившись</w:t>
      </w:r>
    </w:p>
    <w:p w:rsidR="00631261" w:rsidRPr="009615EA" w:rsidRDefault="00631261" w:rsidP="004F7301">
      <w:pPr>
        <w:rPr>
          <w:rFonts w:cs="Arial"/>
          <w:color w:val="FFFFFF" w:themeColor="background1"/>
          <w:szCs w:val="36"/>
        </w:rPr>
      </w:pPr>
      <w:r w:rsidRPr="009615EA">
        <w:rPr>
          <w:rFonts w:cs="Arial"/>
          <w:b/>
          <w:i/>
          <w:color w:val="FFFFFF" w:themeColor="background1"/>
          <w:szCs w:val="36"/>
        </w:rPr>
        <w:t>ГЛАГ.</w:t>
      </w:r>
      <w:r w:rsidRPr="009615EA">
        <w:rPr>
          <w:rFonts w:cs="Arial"/>
          <w:color w:val="FFFFFF" w:themeColor="background1"/>
          <w:szCs w:val="36"/>
        </w:rPr>
        <w:t xml:space="preserve"> вздрагивать, содрогаться, отшатываться (от испуга, отвращения); морщиться (от боли), поморщиться, сморщиться</w:t>
      </w:r>
    </w:p>
    <w:p w:rsidR="00631261" w:rsidRPr="009615EA" w:rsidRDefault="00631261" w:rsidP="00E854E1">
      <w:pPr>
        <w:pStyle w:val="a7"/>
        <w:numPr>
          <w:ilvl w:val="0"/>
          <w:numId w:val="26"/>
        </w:numPr>
        <w:rPr>
          <w:rFonts w:cs="Arial"/>
          <w:i/>
          <w:color w:val="FFFFFF" w:themeColor="background1"/>
          <w:szCs w:val="36"/>
        </w:rPr>
      </w:pPr>
      <w:r w:rsidRPr="009615EA">
        <w:rPr>
          <w:rFonts w:cs="Arial"/>
          <w:i/>
          <w:color w:val="FFFFFF" w:themeColor="background1"/>
          <w:szCs w:val="36"/>
        </w:rPr>
        <w:t>to ~ at a blow - отшатнуться от удара</w:t>
      </w:r>
    </w:p>
    <w:p w:rsidR="00631261" w:rsidRPr="009615EA" w:rsidRDefault="00631261" w:rsidP="00E854E1">
      <w:pPr>
        <w:pStyle w:val="a7"/>
        <w:numPr>
          <w:ilvl w:val="0"/>
          <w:numId w:val="26"/>
        </w:numPr>
        <w:rPr>
          <w:rFonts w:cs="Arial"/>
          <w:i/>
          <w:color w:val="FFFFFF" w:themeColor="background1"/>
          <w:szCs w:val="36"/>
          <w:lang w:val="en-US"/>
        </w:rPr>
      </w:pPr>
      <w:r w:rsidRPr="009615EA">
        <w:rPr>
          <w:rFonts w:cs="Arial"/>
          <w:i/>
          <w:color w:val="FFFFFF" w:themeColor="background1"/>
          <w:szCs w:val="36"/>
          <w:lang w:val="en-US"/>
        </w:rPr>
        <w:t xml:space="preserve">to ~ at an allusion [at a remark] - </w:t>
      </w:r>
      <w:r w:rsidRPr="009615EA">
        <w:rPr>
          <w:rFonts w:cs="Arial"/>
          <w:i/>
          <w:color w:val="FFFFFF" w:themeColor="background1"/>
          <w:szCs w:val="36"/>
        </w:rPr>
        <w:t>поморщиться</w:t>
      </w:r>
      <w:r w:rsidRPr="009615EA">
        <w:rPr>
          <w:rFonts w:cs="Arial"/>
          <w:i/>
          <w:color w:val="FFFFFF" w:themeColor="background1"/>
          <w:szCs w:val="36"/>
          <w:lang w:val="en-US"/>
        </w:rPr>
        <w:t xml:space="preserve"> </w:t>
      </w:r>
      <w:r w:rsidRPr="009615EA">
        <w:rPr>
          <w:rFonts w:cs="Arial"/>
          <w:i/>
          <w:color w:val="FFFFFF" w:themeColor="background1"/>
          <w:szCs w:val="36"/>
        </w:rPr>
        <w:t>от</w:t>
      </w:r>
      <w:r w:rsidRPr="009615EA">
        <w:rPr>
          <w:rFonts w:cs="Arial"/>
          <w:i/>
          <w:color w:val="FFFFFF" w:themeColor="background1"/>
          <w:szCs w:val="36"/>
          <w:lang w:val="en-US"/>
        </w:rPr>
        <w:t xml:space="preserve"> </w:t>
      </w:r>
      <w:r w:rsidRPr="009615EA">
        <w:rPr>
          <w:rFonts w:cs="Arial"/>
          <w:i/>
          <w:color w:val="FFFFFF" w:themeColor="background1"/>
          <w:szCs w:val="36"/>
        </w:rPr>
        <w:t>намёка</w:t>
      </w:r>
      <w:r w:rsidRPr="009615EA">
        <w:rPr>
          <w:rFonts w:cs="Arial"/>
          <w:i/>
          <w:color w:val="FFFFFF" w:themeColor="background1"/>
          <w:szCs w:val="36"/>
          <w:lang w:val="en-US"/>
        </w:rPr>
        <w:t> [</w:t>
      </w:r>
      <w:r w:rsidRPr="009615EA">
        <w:rPr>
          <w:rFonts w:cs="Arial"/>
          <w:i/>
          <w:color w:val="FFFFFF" w:themeColor="background1"/>
          <w:szCs w:val="36"/>
        </w:rPr>
        <w:t>от</w:t>
      </w:r>
      <w:r w:rsidRPr="009615EA">
        <w:rPr>
          <w:rFonts w:cs="Arial"/>
          <w:i/>
          <w:color w:val="FFFFFF" w:themeColor="background1"/>
          <w:szCs w:val="36"/>
          <w:lang w:val="en-US"/>
        </w:rPr>
        <w:t xml:space="preserve"> </w:t>
      </w:r>
      <w:r w:rsidRPr="009615EA">
        <w:rPr>
          <w:rFonts w:cs="Arial"/>
          <w:i/>
          <w:color w:val="FFFFFF" w:themeColor="background1"/>
          <w:szCs w:val="36"/>
        </w:rPr>
        <w:t>замечания</w:t>
      </w:r>
      <w:r w:rsidRPr="009615EA">
        <w:rPr>
          <w:rFonts w:cs="Arial"/>
          <w:i/>
          <w:color w:val="FFFFFF" w:themeColor="background1"/>
          <w:szCs w:val="36"/>
          <w:lang w:val="en-US"/>
        </w:rPr>
        <w:t>]</w:t>
      </w:r>
    </w:p>
    <w:p w:rsidR="00631261" w:rsidRPr="009615EA" w:rsidRDefault="00631261" w:rsidP="00E854E1">
      <w:pPr>
        <w:pStyle w:val="a7"/>
        <w:numPr>
          <w:ilvl w:val="0"/>
          <w:numId w:val="26"/>
        </w:numPr>
        <w:rPr>
          <w:rFonts w:cs="Arial"/>
          <w:i/>
          <w:color w:val="FFFFFF" w:themeColor="background1"/>
          <w:szCs w:val="36"/>
        </w:rPr>
      </w:pPr>
      <w:r w:rsidRPr="009615EA">
        <w:rPr>
          <w:rFonts w:cs="Arial"/>
          <w:i/>
          <w:color w:val="FFFFFF" w:themeColor="background1"/>
          <w:szCs w:val="36"/>
        </w:rPr>
        <w:t xml:space="preserve">without wincing - не поморщившись; </w:t>
      </w:r>
      <w:r w:rsidRPr="009615EA">
        <w:rPr>
          <w:rFonts w:ascii="Cambria Math" w:hAnsi="Cambria Math" w:cs="Cambria Math"/>
          <w:i/>
          <w:color w:val="FFFFFF" w:themeColor="background1"/>
          <w:szCs w:val="36"/>
        </w:rPr>
        <w:t>≅</w:t>
      </w:r>
      <w:r w:rsidRPr="009615EA">
        <w:rPr>
          <w:rFonts w:cs="Arial"/>
          <w:i/>
          <w:color w:val="FFFFFF" w:themeColor="background1"/>
          <w:szCs w:val="36"/>
        </w:rPr>
        <w:t xml:space="preserve"> и бровью не повёл</w:t>
      </w:r>
    </w:p>
    <w:p w:rsidR="00631261" w:rsidRPr="009615EA" w:rsidRDefault="00631261" w:rsidP="004F7301">
      <w:pPr>
        <w:rPr>
          <w:rFonts w:cs="Arial"/>
          <w:color w:val="FFFFFF" w:themeColor="background1"/>
          <w:szCs w:val="36"/>
        </w:rPr>
      </w:pPr>
    </w:p>
    <w:p w:rsidR="00631261" w:rsidRPr="009615EA" w:rsidRDefault="00631261" w:rsidP="004F7301">
      <w:pPr>
        <w:jc w:val="center"/>
        <w:rPr>
          <w:rFonts w:cs="Arial"/>
          <w:b/>
          <w:i/>
          <w:color w:val="FFFFFF" w:themeColor="background1"/>
          <w:szCs w:val="36"/>
        </w:rPr>
      </w:pPr>
    </w:p>
    <w:p w:rsidR="00631261" w:rsidRPr="009615EA" w:rsidRDefault="00631261" w:rsidP="004F7301">
      <w:pPr>
        <w:jc w:val="center"/>
        <w:rPr>
          <w:rFonts w:cs="Arial"/>
          <w:b/>
          <w:i/>
          <w:color w:val="FFFFFF" w:themeColor="background1"/>
          <w:szCs w:val="36"/>
        </w:rPr>
      </w:pPr>
    </w:p>
    <w:p w:rsidR="00631261" w:rsidRPr="009615EA" w:rsidRDefault="00631261" w:rsidP="004F7301">
      <w:pPr>
        <w:jc w:val="center"/>
        <w:rPr>
          <w:rFonts w:cs="Arial"/>
          <w:b/>
          <w:i/>
          <w:color w:val="FFFFFF" w:themeColor="background1"/>
          <w:szCs w:val="36"/>
        </w:rPr>
      </w:pPr>
      <w:r w:rsidRPr="009615EA">
        <w:rPr>
          <w:rFonts w:cs="Arial"/>
          <w:b/>
          <w:i/>
          <w:color w:val="FFFFFF" w:themeColor="background1"/>
          <w:szCs w:val="36"/>
          <w:lang w:val="en-US"/>
        </w:rPr>
        <w:t>TAKE</w:t>
      </w:r>
      <w:r w:rsidRPr="009615EA">
        <w:rPr>
          <w:rFonts w:cs="Arial"/>
          <w:b/>
          <w:i/>
          <w:color w:val="FFFFFF" w:themeColor="background1"/>
          <w:szCs w:val="36"/>
        </w:rPr>
        <w:t xml:space="preserve"> </w:t>
      </w:r>
      <w:r w:rsidRPr="009615EA">
        <w:rPr>
          <w:rFonts w:cs="Arial"/>
          <w:b/>
          <w:i/>
          <w:color w:val="FFFFFF" w:themeColor="background1"/>
          <w:szCs w:val="36"/>
          <w:lang w:val="en-US"/>
        </w:rPr>
        <w:t>COVER</w:t>
      </w:r>
    </w:p>
    <w:p w:rsidR="00631261" w:rsidRPr="009615EA" w:rsidRDefault="00631261" w:rsidP="004F7301">
      <w:pPr>
        <w:rPr>
          <w:rFonts w:cs="Arial"/>
          <w:color w:val="FFFFFF" w:themeColor="background1"/>
          <w:szCs w:val="36"/>
        </w:rPr>
      </w:pPr>
      <w:r w:rsidRPr="009615EA">
        <w:rPr>
          <w:rFonts w:cs="Arial"/>
          <w:color w:val="FFFFFF" w:themeColor="background1"/>
          <w:szCs w:val="36"/>
        </w:rPr>
        <w:t>укрыться</w:t>
      </w:r>
    </w:p>
    <w:p w:rsidR="00631261" w:rsidRPr="009615EA" w:rsidRDefault="00631261" w:rsidP="004F7301">
      <w:pPr>
        <w:rPr>
          <w:rFonts w:cs="Arial"/>
          <w:color w:val="FFFFFF" w:themeColor="background1"/>
          <w:szCs w:val="36"/>
          <w:highlight w:val="black"/>
        </w:rPr>
      </w:pPr>
    </w:p>
    <w:p w:rsidR="00631261" w:rsidRPr="009615EA" w:rsidRDefault="00631261" w:rsidP="004F7301">
      <w:pPr>
        <w:rPr>
          <w:rFonts w:cs="Arial"/>
          <w:color w:val="FFFFFF" w:themeColor="background1"/>
          <w:szCs w:val="36"/>
          <w:highlight w:val="black"/>
        </w:rPr>
      </w:pPr>
    </w:p>
    <w:p w:rsidR="00631261" w:rsidRPr="009615EA" w:rsidRDefault="00631261" w:rsidP="004F7301">
      <w:pPr>
        <w:rPr>
          <w:rFonts w:cs="Arial"/>
          <w:color w:val="FFFFFF" w:themeColor="background1"/>
          <w:szCs w:val="36"/>
          <w:highlight w:val="black"/>
        </w:rPr>
      </w:pPr>
    </w:p>
    <w:p w:rsidR="00631261" w:rsidRPr="009615EA" w:rsidRDefault="00631261" w:rsidP="004F7301">
      <w:pPr>
        <w:jc w:val="center"/>
        <w:rPr>
          <w:rFonts w:cs="Arial"/>
          <w:b/>
          <w:i/>
          <w:color w:val="FFFFFF" w:themeColor="background1"/>
          <w:szCs w:val="36"/>
          <w:u w:val="single"/>
        </w:rPr>
      </w:pPr>
      <w:r w:rsidRPr="009615EA">
        <w:rPr>
          <w:rFonts w:cs="Arial"/>
          <w:b/>
          <w:i/>
          <w:color w:val="FFFFFF" w:themeColor="background1"/>
          <w:szCs w:val="36"/>
          <w:u w:val="single"/>
          <w:lang w:val="en-US"/>
        </w:rPr>
        <w:t>ROBUST</w:t>
      </w:r>
      <w:r w:rsidRPr="009615EA">
        <w:rPr>
          <w:rFonts w:cs="Arial"/>
          <w:b/>
          <w:i/>
          <w:color w:val="FFFFFF" w:themeColor="background1"/>
          <w:szCs w:val="36"/>
          <w:u w:val="single"/>
        </w:rPr>
        <w:t xml:space="preserve"> ** [</w:t>
      </w:r>
      <w:r w:rsidRPr="009615EA">
        <w:rPr>
          <w:rFonts w:cs="Arial"/>
          <w:b/>
          <w:i/>
          <w:color w:val="FFFFFF" w:themeColor="background1"/>
          <w:szCs w:val="36"/>
          <w:u w:val="single"/>
          <w:lang w:val="en-US"/>
        </w:rPr>
        <w:t>r</w:t>
      </w:r>
      <w:r w:rsidRPr="009615EA">
        <w:rPr>
          <w:rFonts w:cs="Arial"/>
          <w:b/>
          <w:i/>
          <w:color w:val="FFFFFF" w:themeColor="background1"/>
          <w:szCs w:val="36"/>
          <w:u w:val="single"/>
        </w:rPr>
        <w:t>əʹ</w:t>
      </w:r>
      <w:r w:rsidRPr="009615EA">
        <w:rPr>
          <w:rFonts w:cs="Arial"/>
          <w:b/>
          <w:i/>
          <w:color w:val="FFFFFF" w:themeColor="background1"/>
          <w:szCs w:val="36"/>
          <w:u w:val="single"/>
          <w:lang w:val="en-US"/>
        </w:rPr>
        <w:t>b</w:t>
      </w:r>
      <w:r w:rsidRPr="009615EA">
        <w:rPr>
          <w:rFonts w:cs="Arial"/>
          <w:b/>
          <w:i/>
          <w:color w:val="FFFFFF" w:themeColor="background1"/>
          <w:szCs w:val="36"/>
          <w:u w:val="single"/>
        </w:rPr>
        <w:t>ʌ</w:t>
      </w:r>
      <w:r w:rsidRPr="009615EA">
        <w:rPr>
          <w:rFonts w:cs="Arial"/>
          <w:b/>
          <w:i/>
          <w:color w:val="FFFFFF" w:themeColor="background1"/>
          <w:szCs w:val="36"/>
          <w:u w:val="single"/>
          <w:lang w:val="en-US"/>
        </w:rPr>
        <w:t>st</w:t>
      </w:r>
      <w:r w:rsidRPr="009615EA">
        <w:rPr>
          <w:rFonts w:cs="Arial"/>
          <w:b/>
          <w:i/>
          <w:color w:val="FFFFFF" w:themeColor="background1"/>
          <w:szCs w:val="36"/>
          <w:u w:val="single"/>
        </w:rPr>
        <w:t>,ʹ</w:t>
      </w:r>
      <w:r w:rsidRPr="009615EA">
        <w:rPr>
          <w:rFonts w:cs="Arial"/>
          <w:b/>
          <w:i/>
          <w:color w:val="FFFFFF" w:themeColor="background1"/>
          <w:szCs w:val="36"/>
          <w:u w:val="single"/>
          <w:lang w:val="en-US"/>
        </w:rPr>
        <w:t>r</w:t>
      </w:r>
      <w:r w:rsidRPr="009615EA">
        <w:rPr>
          <w:rFonts w:cs="Arial"/>
          <w:b/>
          <w:i/>
          <w:color w:val="FFFFFF" w:themeColor="background1"/>
          <w:szCs w:val="36"/>
          <w:u w:val="single"/>
        </w:rPr>
        <w:t>əʋ</w:t>
      </w:r>
      <w:r w:rsidRPr="009615EA">
        <w:rPr>
          <w:rFonts w:cs="Arial"/>
          <w:b/>
          <w:i/>
          <w:color w:val="FFFFFF" w:themeColor="background1"/>
          <w:szCs w:val="36"/>
          <w:u w:val="single"/>
          <w:lang w:val="en-US"/>
        </w:rPr>
        <w:t>b</w:t>
      </w:r>
      <w:r w:rsidRPr="009615EA">
        <w:rPr>
          <w:rFonts w:cs="Arial"/>
          <w:b/>
          <w:i/>
          <w:color w:val="FFFFFF" w:themeColor="background1"/>
          <w:szCs w:val="36"/>
          <w:u w:val="single"/>
        </w:rPr>
        <w:t>ʌ</w:t>
      </w:r>
      <w:r w:rsidRPr="009615EA">
        <w:rPr>
          <w:rFonts w:cs="Arial"/>
          <w:b/>
          <w:i/>
          <w:color w:val="FFFFFF" w:themeColor="background1"/>
          <w:szCs w:val="36"/>
          <w:u w:val="single"/>
          <w:lang w:val="en-US"/>
        </w:rPr>
        <w:t>st</w:t>
      </w:r>
      <w:r w:rsidRPr="009615EA">
        <w:rPr>
          <w:rFonts w:cs="Arial"/>
          <w:b/>
          <w:i/>
          <w:color w:val="FFFFFF" w:themeColor="background1"/>
          <w:szCs w:val="36"/>
          <w:u w:val="single"/>
        </w:rPr>
        <w:t>]</w:t>
      </w:r>
    </w:p>
    <w:p w:rsidR="00631261" w:rsidRPr="009615EA" w:rsidRDefault="00631261" w:rsidP="004F7301">
      <w:pPr>
        <w:jc w:val="center"/>
        <w:rPr>
          <w:rFonts w:cs="Arial"/>
          <w:b/>
          <w:color w:val="FFFFFF" w:themeColor="background1"/>
          <w:szCs w:val="36"/>
        </w:rPr>
      </w:pPr>
      <w:r w:rsidRPr="009615EA">
        <w:rPr>
          <w:rFonts w:cs="Arial"/>
          <w:b/>
          <w:color w:val="FFFFFF" w:themeColor="background1"/>
          <w:szCs w:val="36"/>
        </w:rPr>
        <w:t>НЕПОЛНОЕ СЛОВО</w:t>
      </w:r>
    </w:p>
    <w:p w:rsidR="00631261" w:rsidRPr="009615EA" w:rsidRDefault="00631261" w:rsidP="004F7301">
      <w:pPr>
        <w:rPr>
          <w:rFonts w:cs="Arial"/>
          <w:color w:val="FFFFFF" w:themeColor="background1"/>
          <w:szCs w:val="36"/>
        </w:rPr>
      </w:pPr>
      <w:r w:rsidRPr="009615EA">
        <w:rPr>
          <w:rFonts w:cs="Arial"/>
          <w:color w:val="FFFFFF" w:themeColor="background1"/>
          <w:szCs w:val="36"/>
        </w:rPr>
        <w:t>ПРИЛ. 1. 1) здоровый, крепкий, сильный</w:t>
      </w:r>
    </w:p>
    <w:p w:rsidR="00631261" w:rsidRPr="009615EA" w:rsidRDefault="00631261" w:rsidP="00E854E1">
      <w:pPr>
        <w:pStyle w:val="a7"/>
        <w:numPr>
          <w:ilvl w:val="0"/>
          <w:numId w:val="27"/>
        </w:numPr>
        <w:rPr>
          <w:rFonts w:cs="Arial"/>
          <w:i/>
          <w:color w:val="FFFFFF" w:themeColor="background1"/>
          <w:szCs w:val="36"/>
        </w:rPr>
      </w:pPr>
      <w:r w:rsidRPr="009615EA">
        <w:rPr>
          <w:rFonts w:cs="Arial"/>
          <w:i/>
          <w:color w:val="FFFFFF" w:themeColor="background1"/>
          <w:szCs w:val="36"/>
        </w:rPr>
        <w:lastRenderedPageBreak/>
        <w:t>~ young fellow - крепкий /дюжий/ малый</w:t>
      </w:r>
    </w:p>
    <w:p w:rsidR="00631261" w:rsidRPr="009615EA" w:rsidRDefault="00631261" w:rsidP="00E854E1">
      <w:pPr>
        <w:pStyle w:val="a7"/>
        <w:numPr>
          <w:ilvl w:val="0"/>
          <w:numId w:val="27"/>
        </w:numPr>
        <w:rPr>
          <w:rFonts w:cs="Arial"/>
          <w:i/>
          <w:color w:val="FFFFFF" w:themeColor="background1"/>
          <w:szCs w:val="36"/>
        </w:rPr>
      </w:pPr>
      <w:r w:rsidRPr="009615EA">
        <w:rPr>
          <w:rFonts w:cs="Arial"/>
          <w:i/>
          <w:color w:val="FFFFFF" w:themeColor="background1"/>
          <w:szCs w:val="36"/>
        </w:rPr>
        <w:t>~ health - крепкое здоровье</w:t>
      </w:r>
    </w:p>
    <w:p w:rsidR="00631261" w:rsidRPr="009615EA" w:rsidRDefault="00631261" w:rsidP="00E854E1">
      <w:pPr>
        <w:pStyle w:val="a7"/>
        <w:numPr>
          <w:ilvl w:val="0"/>
          <w:numId w:val="27"/>
        </w:numPr>
        <w:rPr>
          <w:rFonts w:cs="Arial"/>
          <w:i/>
          <w:color w:val="FFFFFF" w:themeColor="background1"/>
          <w:szCs w:val="36"/>
        </w:rPr>
      </w:pPr>
      <w:r w:rsidRPr="009615EA">
        <w:rPr>
          <w:rFonts w:cs="Arial"/>
          <w:i/>
          <w:color w:val="FFFFFF" w:themeColor="background1"/>
          <w:szCs w:val="36"/>
        </w:rPr>
        <w:t>~ appetite - здоровый аппетит</w:t>
      </w:r>
    </w:p>
    <w:p w:rsidR="00631261" w:rsidRPr="009615EA" w:rsidRDefault="00631261" w:rsidP="00E854E1">
      <w:pPr>
        <w:pStyle w:val="a7"/>
        <w:numPr>
          <w:ilvl w:val="0"/>
          <w:numId w:val="27"/>
        </w:numPr>
        <w:rPr>
          <w:rFonts w:cs="Arial"/>
          <w:i/>
          <w:color w:val="FFFFFF" w:themeColor="background1"/>
          <w:szCs w:val="36"/>
        </w:rPr>
      </w:pPr>
      <w:r w:rsidRPr="009615EA">
        <w:rPr>
          <w:rFonts w:cs="Arial"/>
          <w:i/>
          <w:color w:val="FFFFFF" w:themeColor="background1"/>
          <w:szCs w:val="36"/>
        </w:rPr>
        <w:t>~ nervous system - крепкие нервы</w:t>
      </w:r>
    </w:p>
    <w:p w:rsidR="00631261" w:rsidRPr="009615EA" w:rsidRDefault="00631261" w:rsidP="00E854E1">
      <w:pPr>
        <w:pStyle w:val="a7"/>
        <w:numPr>
          <w:ilvl w:val="0"/>
          <w:numId w:val="27"/>
        </w:numPr>
        <w:rPr>
          <w:rFonts w:cs="Arial"/>
          <w:i/>
          <w:color w:val="FFFFFF" w:themeColor="background1"/>
          <w:szCs w:val="36"/>
        </w:rPr>
      </w:pPr>
      <w:r w:rsidRPr="009615EA">
        <w:rPr>
          <w:rFonts w:cs="Arial"/>
          <w:i/>
          <w:color w:val="FFFFFF" w:themeColor="background1"/>
          <w:szCs w:val="36"/>
        </w:rPr>
        <w:t>~ plant - сильное растение</w:t>
      </w:r>
    </w:p>
    <w:p w:rsidR="00631261" w:rsidRPr="009615EA" w:rsidRDefault="00631261" w:rsidP="004F7301">
      <w:pPr>
        <w:rPr>
          <w:rFonts w:cs="Arial"/>
          <w:color w:val="FFFFFF" w:themeColor="background1"/>
          <w:szCs w:val="36"/>
        </w:rPr>
      </w:pPr>
      <w:r w:rsidRPr="009615EA">
        <w:rPr>
          <w:rFonts w:cs="Arial"/>
          <w:color w:val="FFFFFF" w:themeColor="background1"/>
          <w:szCs w:val="36"/>
        </w:rPr>
        <w:t>2) тех. прочный; устойчивый, надёжный в эксплуатации</w:t>
      </w:r>
    </w:p>
    <w:p w:rsidR="00631261" w:rsidRPr="009615EA" w:rsidRDefault="00631261" w:rsidP="004F7301">
      <w:pPr>
        <w:jc w:val="center"/>
        <w:rPr>
          <w:rFonts w:cs="Arial"/>
          <w:b/>
          <w:color w:val="FFFFFF" w:themeColor="background1"/>
          <w:szCs w:val="36"/>
        </w:rPr>
      </w:pPr>
    </w:p>
    <w:p w:rsidR="00631261" w:rsidRPr="009615EA" w:rsidRDefault="00631261" w:rsidP="004F7301">
      <w:pPr>
        <w:jc w:val="center"/>
        <w:rPr>
          <w:rFonts w:cs="Arial"/>
          <w:b/>
          <w:color w:val="FFFFFF" w:themeColor="background1"/>
          <w:szCs w:val="36"/>
        </w:rPr>
      </w:pPr>
    </w:p>
    <w:p w:rsidR="00631261" w:rsidRPr="009615EA" w:rsidRDefault="00631261" w:rsidP="004F7301">
      <w:pPr>
        <w:jc w:val="center"/>
        <w:rPr>
          <w:rFonts w:cs="Arial"/>
          <w:b/>
          <w:color w:val="FFFFFF" w:themeColor="background1"/>
          <w:szCs w:val="36"/>
        </w:rPr>
      </w:pPr>
    </w:p>
    <w:p w:rsidR="00631261" w:rsidRPr="009615EA" w:rsidRDefault="00631261" w:rsidP="004F7301">
      <w:pPr>
        <w:jc w:val="center"/>
        <w:rPr>
          <w:rFonts w:cs="Arial"/>
          <w:b/>
          <w:i/>
          <w:color w:val="FFFFFF" w:themeColor="background1"/>
          <w:szCs w:val="36"/>
          <w:lang w:val="en-US"/>
        </w:rPr>
      </w:pPr>
      <w:r w:rsidRPr="009615EA">
        <w:rPr>
          <w:rFonts w:cs="Arial"/>
          <w:b/>
          <w:i/>
          <w:color w:val="FFFFFF" w:themeColor="background1"/>
          <w:szCs w:val="36"/>
          <w:lang w:val="en-US"/>
        </w:rPr>
        <w:t>BARBED WIRE {</w:t>
      </w:r>
      <w:r w:rsidRPr="009615EA">
        <w:rPr>
          <w:rFonts w:cs="Arial"/>
          <w:b/>
          <w:i/>
          <w:color w:val="FFFFFF" w:themeColor="background1"/>
          <w:szCs w:val="36"/>
        </w:rPr>
        <w:t>͵</w:t>
      </w:r>
      <w:r w:rsidRPr="009615EA">
        <w:rPr>
          <w:rFonts w:cs="Arial"/>
          <w:b/>
          <w:i/>
          <w:color w:val="FFFFFF" w:themeColor="background1"/>
          <w:szCs w:val="36"/>
          <w:lang w:val="en-US"/>
        </w:rPr>
        <w:t>bɑ:bd</w:t>
      </w:r>
      <w:r w:rsidRPr="009615EA">
        <w:rPr>
          <w:rFonts w:cs="Arial"/>
          <w:b/>
          <w:i/>
          <w:color w:val="FFFFFF" w:themeColor="background1"/>
          <w:szCs w:val="36"/>
        </w:rPr>
        <w:t>ʹ</w:t>
      </w:r>
      <w:r w:rsidRPr="009615EA">
        <w:rPr>
          <w:rFonts w:cs="Arial"/>
          <w:b/>
          <w:i/>
          <w:color w:val="FFFFFF" w:themeColor="background1"/>
          <w:szCs w:val="36"/>
          <w:lang w:val="en-US"/>
        </w:rPr>
        <w:t>waıə}</w:t>
      </w:r>
    </w:p>
    <w:p w:rsidR="00631261" w:rsidRPr="009615EA" w:rsidRDefault="00631261" w:rsidP="004F7301">
      <w:pPr>
        <w:rPr>
          <w:rFonts w:cs="Arial"/>
          <w:color w:val="FFFFFF" w:themeColor="background1"/>
          <w:szCs w:val="36"/>
        </w:rPr>
      </w:pPr>
      <w:r w:rsidRPr="009615EA">
        <w:rPr>
          <w:rFonts w:cs="Arial"/>
          <w:color w:val="FFFFFF" w:themeColor="background1"/>
          <w:szCs w:val="36"/>
        </w:rPr>
        <w:t>колючая проволока</w:t>
      </w:r>
    </w:p>
    <w:p w:rsidR="00631261" w:rsidRPr="009615EA" w:rsidRDefault="00631261" w:rsidP="00E854E1">
      <w:pPr>
        <w:pStyle w:val="a7"/>
        <w:numPr>
          <w:ilvl w:val="0"/>
          <w:numId w:val="28"/>
        </w:numPr>
        <w:rPr>
          <w:rFonts w:cs="Arial"/>
          <w:i/>
          <w:color w:val="FFFFFF" w:themeColor="background1"/>
          <w:szCs w:val="36"/>
        </w:rPr>
      </w:pPr>
      <w:r w:rsidRPr="009615EA">
        <w:rPr>
          <w:rFonts w:cs="Arial"/>
          <w:i/>
          <w:color w:val="FFFFFF" w:themeColor="background1"/>
          <w:szCs w:val="36"/>
        </w:rPr>
        <w:t>~ entanglement - </w:t>
      </w:r>
      <w:proofErr w:type="gramStart"/>
      <w:r w:rsidRPr="009615EA">
        <w:rPr>
          <w:rFonts w:cs="Arial"/>
          <w:i/>
          <w:color w:val="FFFFFF" w:themeColor="background1"/>
          <w:szCs w:val="36"/>
        </w:rPr>
        <w:t>воен.проволочное</w:t>
      </w:r>
      <w:proofErr w:type="gramEnd"/>
      <w:r w:rsidRPr="009615EA">
        <w:rPr>
          <w:rFonts w:cs="Arial"/>
          <w:i/>
          <w:color w:val="FFFFFF" w:themeColor="background1"/>
          <w:szCs w:val="36"/>
        </w:rPr>
        <w:t xml:space="preserve"> заграждение</w:t>
      </w:r>
    </w:p>
    <w:p w:rsidR="00631261" w:rsidRPr="009615EA" w:rsidRDefault="00631261" w:rsidP="004F7301">
      <w:pPr>
        <w:rPr>
          <w:rFonts w:cs="Arial"/>
          <w:color w:val="FFFFFF" w:themeColor="background1"/>
          <w:szCs w:val="36"/>
        </w:rPr>
      </w:pPr>
    </w:p>
    <w:p w:rsidR="00631261" w:rsidRPr="009615EA" w:rsidRDefault="00631261" w:rsidP="004F7301">
      <w:pPr>
        <w:rPr>
          <w:rFonts w:cs="Arial"/>
          <w:color w:val="FFFFFF" w:themeColor="background1"/>
          <w:szCs w:val="36"/>
        </w:rPr>
      </w:pPr>
    </w:p>
    <w:p w:rsidR="00631261" w:rsidRPr="009615EA" w:rsidRDefault="00631261" w:rsidP="004F7301">
      <w:pPr>
        <w:rPr>
          <w:rFonts w:cs="Arial"/>
          <w:color w:val="FFFFFF" w:themeColor="background1"/>
          <w:szCs w:val="36"/>
        </w:rPr>
      </w:pPr>
    </w:p>
    <w:p w:rsidR="00631261" w:rsidRPr="009615EA" w:rsidRDefault="00631261" w:rsidP="004F7301">
      <w:pPr>
        <w:jc w:val="center"/>
        <w:rPr>
          <w:rFonts w:cs="Arial"/>
          <w:b/>
          <w:i/>
          <w:color w:val="FFFFFF" w:themeColor="background1"/>
          <w:szCs w:val="36"/>
        </w:rPr>
      </w:pPr>
      <w:r w:rsidRPr="009615EA">
        <w:rPr>
          <w:rFonts w:cs="Arial"/>
          <w:b/>
          <w:i/>
          <w:color w:val="FFFFFF" w:themeColor="background1"/>
          <w:szCs w:val="36"/>
          <w:lang w:val="en-US"/>
        </w:rPr>
        <w:t>GATHER</w:t>
      </w:r>
      <w:r w:rsidRPr="009615EA">
        <w:rPr>
          <w:rFonts w:cs="Arial"/>
          <w:b/>
          <w:i/>
          <w:color w:val="FFFFFF" w:themeColor="background1"/>
          <w:szCs w:val="36"/>
        </w:rPr>
        <w:t xml:space="preserve"> ** {ʹ</w:t>
      </w:r>
      <w:r w:rsidRPr="009615EA">
        <w:rPr>
          <w:rFonts w:cs="Arial"/>
          <w:b/>
          <w:i/>
          <w:color w:val="FFFFFF" w:themeColor="background1"/>
          <w:szCs w:val="36"/>
          <w:lang w:val="en-US"/>
        </w:rPr>
        <w:t>g</w:t>
      </w:r>
      <w:r w:rsidRPr="009615EA">
        <w:rPr>
          <w:rFonts w:cs="Arial"/>
          <w:b/>
          <w:i/>
          <w:color w:val="FFFFFF" w:themeColor="background1"/>
          <w:szCs w:val="36"/>
        </w:rPr>
        <w:t>æðə}</w:t>
      </w:r>
      <w:r w:rsidRPr="009615EA">
        <w:rPr>
          <w:rFonts w:cs="Arial"/>
          <w:b/>
          <w:i/>
          <w:color w:val="FFFFFF" w:themeColor="background1"/>
          <w:szCs w:val="36"/>
          <w:lang w:val="en-US"/>
        </w:rPr>
        <w:t> v</w:t>
      </w:r>
    </w:p>
    <w:p w:rsidR="00631261" w:rsidRPr="009615EA" w:rsidRDefault="00631261" w:rsidP="004F7301">
      <w:pPr>
        <w:jc w:val="center"/>
        <w:rPr>
          <w:rFonts w:cs="Arial"/>
          <w:b/>
          <w:i/>
          <w:color w:val="FFFFFF" w:themeColor="background1"/>
          <w:szCs w:val="36"/>
        </w:rPr>
      </w:pPr>
      <w:r w:rsidRPr="009615EA">
        <w:rPr>
          <w:rFonts w:cs="Arial"/>
          <w:b/>
          <w:i/>
          <w:color w:val="FFFFFF" w:themeColor="background1"/>
          <w:szCs w:val="36"/>
        </w:rPr>
        <w:t>Н/С</w:t>
      </w:r>
    </w:p>
    <w:p w:rsidR="00631261" w:rsidRPr="009615EA" w:rsidRDefault="00631261" w:rsidP="004F7301">
      <w:pPr>
        <w:rPr>
          <w:rFonts w:cs="Arial"/>
          <w:b/>
          <w:i/>
          <w:color w:val="FFFFFF" w:themeColor="background1"/>
          <w:szCs w:val="36"/>
          <w:lang w:val="en-US"/>
        </w:rPr>
      </w:pPr>
      <w:r w:rsidRPr="009615EA">
        <w:rPr>
          <w:rFonts w:cs="Arial"/>
          <w:b/>
          <w:i/>
          <w:color w:val="FFFFFF" w:themeColor="background1"/>
          <w:szCs w:val="36"/>
          <w:lang w:val="en-US"/>
        </w:rPr>
        <w:t>GATHERED</w:t>
      </w:r>
    </w:p>
    <w:p w:rsidR="00631261" w:rsidRPr="009615EA" w:rsidRDefault="00631261" w:rsidP="004F7301">
      <w:pPr>
        <w:rPr>
          <w:rFonts w:cs="Arial"/>
          <w:color w:val="FFFFFF" w:themeColor="background1"/>
          <w:szCs w:val="36"/>
        </w:rPr>
      </w:pPr>
      <w:r w:rsidRPr="009615EA">
        <w:rPr>
          <w:rFonts w:cs="Arial"/>
          <w:color w:val="FFFFFF" w:themeColor="background1"/>
          <w:szCs w:val="36"/>
        </w:rPr>
        <w:t>1. собирать(ся)</w:t>
      </w:r>
    </w:p>
    <w:p w:rsidR="00631261" w:rsidRPr="009615EA" w:rsidRDefault="00631261" w:rsidP="00E854E1">
      <w:pPr>
        <w:pStyle w:val="a7"/>
        <w:numPr>
          <w:ilvl w:val="0"/>
          <w:numId w:val="28"/>
        </w:numPr>
        <w:rPr>
          <w:rFonts w:cs="Arial"/>
          <w:i/>
          <w:color w:val="FFFFFF" w:themeColor="background1"/>
          <w:szCs w:val="36"/>
        </w:rPr>
      </w:pPr>
      <w:r w:rsidRPr="009615EA">
        <w:rPr>
          <w:rFonts w:cs="Arial"/>
          <w:i/>
          <w:color w:val="FFFFFF" w:themeColor="background1"/>
          <w:szCs w:val="36"/>
        </w:rPr>
        <w:t>to ~ a crowd - собрать толпу</w:t>
      </w:r>
    </w:p>
    <w:p w:rsidR="00631261" w:rsidRPr="009615EA" w:rsidRDefault="00631261" w:rsidP="00E854E1">
      <w:pPr>
        <w:pStyle w:val="a7"/>
        <w:numPr>
          <w:ilvl w:val="0"/>
          <w:numId w:val="28"/>
        </w:numPr>
        <w:rPr>
          <w:rFonts w:cs="Arial"/>
          <w:i/>
          <w:color w:val="FFFFFF" w:themeColor="background1"/>
          <w:szCs w:val="36"/>
        </w:rPr>
      </w:pPr>
      <w:r w:rsidRPr="009615EA">
        <w:rPr>
          <w:rFonts w:cs="Arial"/>
          <w:i/>
          <w:color w:val="FFFFFF" w:themeColor="background1"/>
          <w:szCs w:val="36"/>
        </w:rPr>
        <w:t>to ~ one's things {tools} - собирать свои вещи {инструменты}</w:t>
      </w:r>
    </w:p>
    <w:p w:rsidR="00631261" w:rsidRPr="009615EA" w:rsidRDefault="00631261" w:rsidP="00E854E1">
      <w:pPr>
        <w:pStyle w:val="a7"/>
        <w:numPr>
          <w:ilvl w:val="0"/>
          <w:numId w:val="28"/>
        </w:numPr>
        <w:rPr>
          <w:rFonts w:cs="Arial"/>
          <w:i/>
          <w:color w:val="FFFFFF" w:themeColor="background1"/>
          <w:szCs w:val="36"/>
        </w:rPr>
      </w:pPr>
      <w:r w:rsidRPr="009615EA">
        <w:rPr>
          <w:rFonts w:cs="Arial"/>
          <w:i/>
          <w:color w:val="FFFFFF" w:themeColor="background1"/>
          <w:szCs w:val="36"/>
        </w:rPr>
        <w:t>to ~ in a heap - собирать в кучу</w:t>
      </w:r>
    </w:p>
    <w:p w:rsidR="00631261" w:rsidRPr="009615EA" w:rsidRDefault="00631261" w:rsidP="00E854E1">
      <w:pPr>
        <w:pStyle w:val="a7"/>
        <w:numPr>
          <w:ilvl w:val="0"/>
          <w:numId w:val="29"/>
        </w:numPr>
        <w:rPr>
          <w:rFonts w:cs="Arial"/>
          <w:i/>
          <w:color w:val="FFFFFF" w:themeColor="background1"/>
          <w:szCs w:val="36"/>
        </w:rPr>
      </w:pPr>
      <w:r w:rsidRPr="009615EA">
        <w:rPr>
          <w:rFonts w:cs="Arial"/>
          <w:i/>
          <w:color w:val="FFFFFF" w:themeColor="background1"/>
          <w:szCs w:val="36"/>
        </w:rPr>
        <w:t>a crowd had ~ed - собралась толпа</w:t>
      </w:r>
    </w:p>
    <w:p w:rsidR="00631261" w:rsidRPr="009615EA" w:rsidRDefault="00631261" w:rsidP="00E854E1">
      <w:pPr>
        <w:pStyle w:val="a7"/>
        <w:numPr>
          <w:ilvl w:val="0"/>
          <w:numId w:val="29"/>
        </w:numPr>
        <w:rPr>
          <w:rFonts w:cs="Arial"/>
          <w:i/>
          <w:color w:val="FFFFFF" w:themeColor="background1"/>
          <w:szCs w:val="36"/>
        </w:rPr>
      </w:pPr>
      <w:r w:rsidRPr="009615EA">
        <w:rPr>
          <w:rFonts w:cs="Arial"/>
          <w:i/>
          <w:color w:val="FFFFFF" w:themeColor="background1"/>
          <w:szCs w:val="36"/>
        </w:rPr>
        <w:t>~ round, and I'll tell you a story - усаживайтесь вокруг меня, и я расскажу вам историю</w:t>
      </w:r>
    </w:p>
    <w:p w:rsidR="00631261" w:rsidRPr="009615EA" w:rsidRDefault="00631261" w:rsidP="00E854E1">
      <w:pPr>
        <w:pStyle w:val="a7"/>
        <w:numPr>
          <w:ilvl w:val="0"/>
          <w:numId w:val="29"/>
        </w:numPr>
        <w:rPr>
          <w:rFonts w:cs="Arial"/>
          <w:i/>
          <w:color w:val="FFFFFF" w:themeColor="background1"/>
          <w:szCs w:val="36"/>
        </w:rPr>
      </w:pPr>
      <w:r w:rsidRPr="009615EA">
        <w:rPr>
          <w:rFonts w:cs="Arial"/>
          <w:i/>
          <w:color w:val="FFFFFF" w:themeColor="background1"/>
          <w:szCs w:val="36"/>
        </w:rPr>
        <w:t>clouds ~ed - тучи сгущались</w:t>
      </w:r>
    </w:p>
    <w:p w:rsidR="00631261" w:rsidRPr="009615EA" w:rsidRDefault="00631261" w:rsidP="00E854E1">
      <w:pPr>
        <w:pStyle w:val="a7"/>
        <w:numPr>
          <w:ilvl w:val="0"/>
          <w:numId w:val="29"/>
        </w:numPr>
        <w:rPr>
          <w:rFonts w:cs="Arial"/>
          <w:i/>
          <w:color w:val="FFFFFF" w:themeColor="background1"/>
          <w:szCs w:val="36"/>
        </w:rPr>
      </w:pPr>
      <w:r w:rsidRPr="009615EA">
        <w:rPr>
          <w:rFonts w:cs="Arial"/>
          <w:i/>
          <w:color w:val="FFFFFF" w:themeColor="background1"/>
          <w:szCs w:val="36"/>
        </w:rPr>
        <w:t>tears ~ed in her eyes - её глаза наполнились слезами</w:t>
      </w:r>
    </w:p>
    <w:p w:rsidR="00631261" w:rsidRPr="009615EA" w:rsidRDefault="00631261" w:rsidP="00E854E1">
      <w:pPr>
        <w:pStyle w:val="a7"/>
        <w:numPr>
          <w:ilvl w:val="0"/>
          <w:numId w:val="29"/>
        </w:numPr>
        <w:rPr>
          <w:rFonts w:cs="Arial"/>
          <w:i/>
          <w:color w:val="FFFFFF" w:themeColor="background1"/>
          <w:szCs w:val="36"/>
          <w:lang w:val="en-US"/>
        </w:rPr>
      </w:pPr>
      <w:r w:rsidRPr="009615EA">
        <w:rPr>
          <w:rFonts w:cs="Arial"/>
          <w:i/>
          <w:color w:val="FFFFFF" w:themeColor="background1"/>
          <w:szCs w:val="36"/>
          <w:lang w:val="en-US"/>
        </w:rPr>
        <w:t xml:space="preserve">suspicion was ~ing in his mind - </w:t>
      </w:r>
      <w:r w:rsidRPr="009615EA">
        <w:rPr>
          <w:rFonts w:cs="Arial"/>
          <w:i/>
          <w:color w:val="FFFFFF" w:themeColor="background1"/>
          <w:szCs w:val="36"/>
        </w:rPr>
        <w:t>у</w:t>
      </w:r>
      <w:r w:rsidRPr="009615EA">
        <w:rPr>
          <w:rFonts w:cs="Arial"/>
          <w:i/>
          <w:color w:val="FFFFFF" w:themeColor="background1"/>
          <w:szCs w:val="36"/>
          <w:lang w:val="en-US"/>
        </w:rPr>
        <w:t xml:space="preserve"> </w:t>
      </w:r>
      <w:r w:rsidRPr="009615EA">
        <w:rPr>
          <w:rFonts w:cs="Arial"/>
          <w:i/>
          <w:color w:val="FFFFFF" w:themeColor="background1"/>
          <w:szCs w:val="36"/>
        </w:rPr>
        <w:t>него</w:t>
      </w:r>
      <w:r w:rsidRPr="009615EA">
        <w:rPr>
          <w:rFonts w:cs="Arial"/>
          <w:i/>
          <w:color w:val="FFFFFF" w:themeColor="background1"/>
          <w:szCs w:val="36"/>
          <w:lang w:val="en-US"/>
        </w:rPr>
        <w:t xml:space="preserve"> </w:t>
      </w:r>
      <w:r w:rsidRPr="009615EA">
        <w:rPr>
          <w:rFonts w:cs="Arial"/>
          <w:i/>
          <w:color w:val="FFFFFF" w:themeColor="background1"/>
          <w:szCs w:val="36"/>
        </w:rPr>
        <w:t>крепли</w:t>
      </w:r>
      <w:r w:rsidRPr="009615EA">
        <w:rPr>
          <w:rFonts w:cs="Arial"/>
          <w:i/>
          <w:color w:val="FFFFFF" w:themeColor="background1"/>
          <w:szCs w:val="36"/>
          <w:lang w:val="en-US"/>
        </w:rPr>
        <w:t xml:space="preserve"> </w:t>
      </w:r>
      <w:r w:rsidRPr="009615EA">
        <w:rPr>
          <w:rFonts w:cs="Arial"/>
          <w:i/>
          <w:color w:val="FFFFFF" w:themeColor="background1"/>
          <w:szCs w:val="36"/>
        </w:rPr>
        <w:t>подозрения</w:t>
      </w:r>
    </w:p>
    <w:p w:rsidR="00631261" w:rsidRPr="009615EA" w:rsidRDefault="00631261" w:rsidP="00E854E1">
      <w:pPr>
        <w:pStyle w:val="a7"/>
        <w:numPr>
          <w:ilvl w:val="0"/>
          <w:numId w:val="29"/>
        </w:numPr>
        <w:rPr>
          <w:rFonts w:cs="Arial"/>
          <w:i/>
          <w:color w:val="FFFFFF" w:themeColor="background1"/>
          <w:szCs w:val="36"/>
        </w:rPr>
      </w:pPr>
      <w:r w:rsidRPr="009615EA">
        <w:rPr>
          <w:rFonts w:cs="Arial"/>
          <w:i/>
          <w:color w:val="FFFFFF" w:themeColor="background1"/>
          <w:szCs w:val="36"/>
        </w:rPr>
        <w:t>the story ~ed like a snowball - эта история обрастала (новыми) подробностями как снежный ком</w:t>
      </w:r>
    </w:p>
    <w:p w:rsidR="00631261" w:rsidRPr="009615EA" w:rsidRDefault="00631261" w:rsidP="004F7301">
      <w:pPr>
        <w:rPr>
          <w:rFonts w:cs="Arial"/>
          <w:color w:val="FFFFFF" w:themeColor="background1"/>
          <w:szCs w:val="36"/>
        </w:rPr>
      </w:pPr>
    </w:p>
    <w:p w:rsidR="00631261" w:rsidRPr="009615EA" w:rsidRDefault="00631261" w:rsidP="004F7301">
      <w:pPr>
        <w:rPr>
          <w:rFonts w:cs="Arial"/>
          <w:color w:val="FFFFFF" w:themeColor="background1"/>
          <w:szCs w:val="36"/>
        </w:rPr>
      </w:pPr>
    </w:p>
    <w:p w:rsidR="00631261" w:rsidRPr="009615EA" w:rsidRDefault="00631261" w:rsidP="004F7301">
      <w:pPr>
        <w:rPr>
          <w:rFonts w:cs="Arial"/>
          <w:color w:val="FFFFFF" w:themeColor="background1"/>
          <w:szCs w:val="36"/>
        </w:rPr>
      </w:pPr>
    </w:p>
    <w:p w:rsidR="00631261" w:rsidRPr="009615EA" w:rsidRDefault="00631261" w:rsidP="004F7301">
      <w:pPr>
        <w:jc w:val="center"/>
        <w:rPr>
          <w:rFonts w:cs="Arial"/>
          <w:b/>
          <w:i/>
          <w:color w:val="FFFFFF" w:themeColor="background1"/>
          <w:szCs w:val="36"/>
        </w:rPr>
      </w:pPr>
      <w:r w:rsidRPr="009615EA">
        <w:rPr>
          <w:rFonts w:cs="Arial"/>
          <w:b/>
          <w:i/>
          <w:color w:val="FFFFFF" w:themeColor="background1"/>
          <w:szCs w:val="36"/>
        </w:rPr>
        <w:t>MOCK-UP</w:t>
      </w:r>
      <w:r w:rsidRPr="009615EA">
        <w:rPr>
          <w:rFonts w:cs="Arial"/>
          <w:color w:val="FFFFFF" w:themeColor="background1"/>
          <w:szCs w:val="36"/>
        </w:rPr>
        <w:t xml:space="preserve"> </w:t>
      </w:r>
      <w:r w:rsidRPr="009615EA">
        <w:rPr>
          <w:rFonts w:cs="Arial"/>
          <w:b/>
          <w:i/>
          <w:color w:val="FFFFFF" w:themeColor="background1"/>
          <w:szCs w:val="36"/>
        </w:rPr>
        <w:t>['mɔkʌp]</w:t>
      </w:r>
    </w:p>
    <w:p w:rsidR="00631261" w:rsidRPr="009615EA" w:rsidRDefault="00631261" w:rsidP="004F7301">
      <w:pPr>
        <w:rPr>
          <w:rFonts w:cs="Arial"/>
          <w:color w:val="FFFFFF" w:themeColor="background1"/>
          <w:szCs w:val="36"/>
        </w:rPr>
      </w:pPr>
      <w:r w:rsidRPr="009615EA">
        <w:rPr>
          <w:rFonts w:cs="Arial"/>
          <w:color w:val="FFFFFF" w:themeColor="background1"/>
          <w:szCs w:val="36"/>
        </w:rPr>
        <w:t>сущ. макет в натуральную величину, модель в натуральную величину</w:t>
      </w:r>
    </w:p>
    <w:p w:rsidR="00631261" w:rsidRPr="009615EA" w:rsidRDefault="00631261" w:rsidP="004F7301">
      <w:pPr>
        <w:rPr>
          <w:rFonts w:cs="Arial"/>
          <w:color w:val="FFFFFF" w:themeColor="background1"/>
          <w:szCs w:val="36"/>
        </w:rPr>
      </w:pPr>
    </w:p>
    <w:p w:rsidR="00631261" w:rsidRPr="009615EA" w:rsidRDefault="00631261" w:rsidP="004F7301">
      <w:pPr>
        <w:rPr>
          <w:rFonts w:cs="Arial"/>
          <w:color w:val="FFFFFF" w:themeColor="background1"/>
          <w:szCs w:val="36"/>
        </w:rPr>
      </w:pPr>
    </w:p>
    <w:p w:rsidR="00631261" w:rsidRPr="009615EA" w:rsidRDefault="00631261" w:rsidP="004F7301">
      <w:pPr>
        <w:rPr>
          <w:rFonts w:cs="Arial"/>
          <w:color w:val="FFFFFF" w:themeColor="background1"/>
          <w:szCs w:val="36"/>
        </w:rPr>
      </w:pPr>
    </w:p>
    <w:p w:rsidR="00631261" w:rsidRPr="009615EA" w:rsidRDefault="00631261" w:rsidP="004F7301">
      <w:pPr>
        <w:jc w:val="center"/>
        <w:rPr>
          <w:rFonts w:cs="Arial"/>
          <w:b/>
          <w:i/>
          <w:color w:val="FFFFFF" w:themeColor="background1"/>
          <w:szCs w:val="36"/>
        </w:rPr>
      </w:pPr>
      <w:r w:rsidRPr="009615EA">
        <w:rPr>
          <w:rFonts w:cs="Arial"/>
          <w:b/>
          <w:i/>
          <w:color w:val="FFFFFF" w:themeColor="background1"/>
          <w:szCs w:val="36"/>
          <w:lang w:val="en-US"/>
        </w:rPr>
        <w:t>DESTROYER</w:t>
      </w:r>
      <w:r w:rsidRPr="009615EA">
        <w:rPr>
          <w:rFonts w:cs="Arial"/>
          <w:b/>
          <w:i/>
          <w:color w:val="FFFFFF" w:themeColor="background1"/>
          <w:szCs w:val="36"/>
        </w:rPr>
        <w:t xml:space="preserve"> ** {</w:t>
      </w:r>
      <w:r w:rsidRPr="009615EA">
        <w:rPr>
          <w:rFonts w:cs="Arial"/>
          <w:b/>
          <w:i/>
          <w:color w:val="FFFFFF" w:themeColor="background1"/>
          <w:szCs w:val="36"/>
          <w:lang w:val="en-US"/>
        </w:rPr>
        <w:t>d</w:t>
      </w:r>
      <w:r w:rsidRPr="009615EA">
        <w:rPr>
          <w:rFonts w:cs="Arial"/>
          <w:b/>
          <w:i/>
          <w:color w:val="FFFFFF" w:themeColor="background1"/>
          <w:szCs w:val="36"/>
        </w:rPr>
        <w:t>ı</w:t>
      </w:r>
      <w:r w:rsidRPr="009615EA">
        <w:rPr>
          <w:rFonts w:cs="Arial"/>
          <w:b/>
          <w:i/>
          <w:color w:val="FFFFFF" w:themeColor="background1"/>
          <w:szCs w:val="36"/>
          <w:lang w:val="en-US"/>
        </w:rPr>
        <w:t>s</w:t>
      </w:r>
      <w:r w:rsidRPr="009615EA">
        <w:rPr>
          <w:rFonts w:cs="Arial"/>
          <w:b/>
          <w:i/>
          <w:color w:val="FFFFFF" w:themeColor="background1"/>
          <w:szCs w:val="36"/>
        </w:rPr>
        <w:t>ʹ</w:t>
      </w:r>
      <w:r w:rsidRPr="009615EA">
        <w:rPr>
          <w:rFonts w:cs="Arial"/>
          <w:b/>
          <w:i/>
          <w:color w:val="FFFFFF" w:themeColor="background1"/>
          <w:szCs w:val="36"/>
          <w:lang w:val="en-US"/>
        </w:rPr>
        <w:t>tr</w:t>
      </w:r>
      <w:r w:rsidRPr="009615EA">
        <w:rPr>
          <w:rFonts w:cs="Arial"/>
          <w:b/>
          <w:i/>
          <w:color w:val="FFFFFF" w:themeColor="background1"/>
          <w:szCs w:val="36"/>
        </w:rPr>
        <w:t>ɔıə}</w:t>
      </w:r>
      <w:r w:rsidRPr="009615EA">
        <w:rPr>
          <w:rFonts w:cs="Arial"/>
          <w:b/>
          <w:i/>
          <w:color w:val="FFFFFF" w:themeColor="background1"/>
          <w:szCs w:val="36"/>
          <w:lang w:val="en-US"/>
        </w:rPr>
        <w:t> n</w:t>
      </w:r>
    </w:p>
    <w:p w:rsidR="00631261" w:rsidRPr="009615EA" w:rsidRDefault="00631261" w:rsidP="004F7301">
      <w:pPr>
        <w:rPr>
          <w:rFonts w:cs="Arial"/>
          <w:color w:val="FFFFFF" w:themeColor="background1"/>
          <w:szCs w:val="36"/>
        </w:rPr>
      </w:pPr>
      <w:r w:rsidRPr="009615EA">
        <w:rPr>
          <w:rFonts w:cs="Arial"/>
          <w:color w:val="FFFFFF" w:themeColor="background1"/>
          <w:szCs w:val="36"/>
        </w:rPr>
        <w:t>1. разрушитель</w:t>
      </w:r>
    </w:p>
    <w:p w:rsidR="00631261" w:rsidRPr="009615EA" w:rsidRDefault="00631261" w:rsidP="004F7301">
      <w:pPr>
        <w:rPr>
          <w:rFonts w:cs="Arial"/>
          <w:color w:val="FFFFFF" w:themeColor="background1"/>
          <w:szCs w:val="36"/>
        </w:rPr>
      </w:pPr>
      <w:r w:rsidRPr="009615EA">
        <w:rPr>
          <w:rFonts w:cs="Arial"/>
          <w:color w:val="FFFFFF" w:themeColor="background1"/>
          <w:szCs w:val="36"/>
        </w:rPr>
        <w:t>2. </w:t>
      </w:r>
      <w:proofErr w:type="gramStart"/>
      <w:r w:rsidRPr="009615EA">
        <w:rPr>
          <w:rFonts w:cs="Arial"/>
          <w:color w:val="FFFFFF" w:themeColor="background1"/>
          <w:szCs w:val="36"/>
        </w:rPr>
        <w:t>мор.эскадренный</w:t>
      </w:r>
      <w:proofErr w:type="gramEnd"/>
      <w:r w:rsidRPr="009615EA">
        <w:rPr>
          <w:rFonts w:cs="Arial"/>
          <w:color w:val="FFFFFF" w:themeColor="background1"/>
          <w:szCs w:val="36"/>
        </w:rPr>
        <w:t xml:space="preserve"> миноносец, эсминец</w:t>
      </w:r>
    </w:p>
    <w:p w:rsidR="00631261" w:rsidRPr="009615EA" w:rsidRDefault="00631261" w:rsidP="00E854E1">
      <w:pPr>
        <w:pStyle w:val="a7"/>
        <w:numPr>
          <w:ilvl w:val="0"/>
          <w:numId w:val="28"/>
        </w:numPr>
        <w:rPr>
          <w:rFonts w:cs="Arial"/>
          <w:i/>
          <w:color w:val="FFFFFF" w:themeColor="background1"/>
          <w:szCs w:val="36"/>
        </w:rPr>
      </w:pPr>
      <w:r w:rsidRPr="009615EA">
        <w:rPr>
          <w:rFonts w:cs="Arial"/>
          <w:i/>
          <w:color w:val="FFFFFF" w:themeColor="background1"/>
          <w:szCs w:val="36"/>
        </w:rPr>
        <w:t>~ flotilla - флотилия эскадренных миноносцев</w:t>
      </w:r>
    </w:p>
    <w:p w:rsidR="00631261" w:rsidRPr="009615EA" w:rsidRDefault="00631261" w:rsidP="004F7301">
      <w:pPr>
        <w:rPr>
          <w:rFonts w:cs="Arial"/>
          <w:color w:val="FFFFFF" w:themeColor="background1"/>
          <w:szCs w:val="36"/>
        </w:rPr>
      </w:pPr>
      <w:r w:rsidRPr="009615EA">
        <w:rPr>
          <w:rFonts w:cs="Arial"/>
          <w:color w:val="FFFFFF" w:themeColor="background1"/>
          <w:szCs w:val="36"/>
        </w:rPr>
        <w:t>3. </w:t>
      </w:r>
      <w:proofErr w:type="gramStart"/>
      <w:r w:rsidRPr="009615EA">
        <w:rPr>
          <w:rFonts w:cs="Arial"/>
          <w:color w:val="FFFFFF" w:themeColor="background1"/>
          <w:szCs w:val="36"/>
        </w:rPr>
        <w:t>ав.истребитель</w:t>
      </w:r>
      <w:proofErr w:type="gramEnd"/>
    </w:p>
    <w:p w:rsidR="00631261" w:rsidRPr="009615EA" w:rsidRDefault="00631261" w:rsidP="004F7301">
      <w:pPr>
        <w:rPr>
          <w:rFonts w:cs="Arial"/>
          <w:color w:val="FFFFFF" w:themeColor="background1"/>
          <w:szCs w:val="36"/>
        </w:rPr>
      </w:pPr>
    </w:p>
    <w:p w:rsidR="00631261" w:rsidRPr="009615EA" w:rsidRDefault="00631261" w:rsidP="004F7301">
      <w:pPr>
        <w:rPr>
          <w:rFonts w:cs="Arial"/>
          <w:color w:val="FFFFFF" w:themeColor="background1"/>
          <w:szCs w:val="36"/>
        </w:rPr>
      </w:pPr>
    </w:p>
    <w:p w:rsidR="00631261" w:rsidRPr="009615EA" w:rsidRDefault="00631261" w:rsidP="004F7301">
      <w:pPr>
        <w:rPr>
          <w:rFonts w:cs="Arial"/>
          <w:color w:val="FFFFFF" w:themeColor="background1"/>
          <w:szCs w:val="36"/>
        </w:rPr>
      </w:pPr>
    </w:p>
    <w:p w:rsidR="00631261" w:rsidRPr="009615EA" w:rsidRDefault="00631261" w:rsidP="004F7301">
      <w:pPr>
        <w:ind w:left="360"/>
        <w:jc w:val="center"/>
        <w:rPr>
          <w:rFonts w:cs="Arial"/>
          <w:b/>
          <w:i/>
          <w:color w:val="FFFFFF" w:themeColor="background1"/>
          <w:szCs w:val="36"/>
          <w:lang w:val="en-US"/>
        </w:rPr>
      </w:pPr>
      <w:r w:rsidRPr="009615EA">
        <w:rPr>
          <w:rFonts w:cs="Arial"/>
          <w:b/>
          <w:i/>
          <w:color w:val="FFFFFF" w:themeColor="background1"/>
          <w:szCs w:val="36"/>
          <w:lang w:val="en-US"/>
        </w:rPr>
        <w:t>CONSTRUCTION **</w:t>
      </w:r>
    </w:p>
    <w:p w:rsidR="00631261" w:rsidRPr="009615EA" w:rsidRDefault="00631261" w:rsidP="004F7301">
      <w:pPr>
        <w:ind w:left="360"/>
        <w:jc w:val="center"/>
        <w:rPr>
          <w:rFonts w:cs="Arial"/>
          <w:b/>
          <w:i/>
          <w:color w:val="FFFFFF" w:themeColor="background1"/>
          <w:szCs w:val="36"/>
          <w:lang w:val="en-US"/>
        </w:rPr>
      </w:pPr>
      <w:r w:rsidRPr="009615EA">
        <w:rPr>
          <w:rFonts w:cs="Arial"/>
          <w:b/>
          <w:i/>
          <w:color w:val="FFFFFF" w:themeColor="background1"/>
          <w:szCs w:val="36"/>
          <w:lang w:val="en-US"/>
        </w:rPr>
        <w:t>{kən</w:t>
      </w:r>
      <w:r w:rsidRPr="009615EA">
        <w:rPr>
          <w:rFonts w:cs="Arial"/>
          <w:b/>
          <w:i/>
          <w:color w:val="FFFFFF" w:themeColor="background1"/>
          <w:szCs w:val="36"/>
        </w:rPr>
        <w:t>ʹ</w:t>
      </w:r>
      <w:r w:rsidRPr="009615EA">
        <w:rPr>
          <w:rFonts w:cs="Arial"/>
          <w:b/>
          <w:i/>
          <w:color w:val="FFFFFF" w:themeColor="background1"/>
          <w:szCs w:val="36"/>
          <w:lang w:val="en-US"/>
        </w:rPr>
        <w:t>strʌkʃ(ə)n} n</w:t>
      </w:r>
    </w:p>
    <w:p w:rsidR="00631261" w:rsidRPr="009615EA" w:rsidRDefault="00631261" w:rsidP="004F7301">
      <w:pPr>
        <w:ind w:left="360"/>
        <w:jc w:val="center"/>
        <w:rPr>
          <w:rFonts w:cs="Arial"/>
          <w:color w:val="FFFFFF" w:themeColor="background1"/>
          <w:szCs w:val="36"/>
        </w:rPr>
      </w:pPr>
      <w:r w:rsidRPr="009615EA">
        <w:rPr>
          <w:rFonts w:cs="Arial"/>
          <w:b/>
          <w:i/>
          <w:color w:val="FFFFFF" w:themeColor="background1"/>
          <w:szCs w:val="36"/>
        </w:rPr>
        <w:t>Н/С</w:t>
      </w:r>
    </w:p>
    <w:p w:rsidR="00631261" w:rsidRPr="009615EA" w:rsidRDefault="00631261" w:rsidP="004F7301">
      <w:pPr>
        <w:ind w:left="360"/>
        <w:rPr>
          <w:rFonts w:cs="Arial"/>
          <w:color w:val="FFFFFF" w:themeColor="background1"/>
          <w:szCs w:val="36"/>
        </w:rPr>
      </w:pPr>
      <w:r w:rsidRPr="009615EA">
        <w:rPr>
          <w:rFonts w:cs="Arial"/>
          <w:color w:val="FFFFFF" w:themeColor="background1"/>
          <w:szCs w:val="36"/>
        </w:rPr>
        <w:t>1 строительство, стройка; конструирование</w:t>
      </w:r>
    </w:p>
    <w:p w:rsidR="00631261" w:rsidRPr="009615EA" w:rsidRDefault="00631261" w:rsidP="00E854E1">
      <w:pPr>
        <w:pStyle w:val="a7"/>
        <w:numPr>
          <w:ilvl w:val="0"/>
          <w:numId w:val="30"/>
        </w:numPr>
        <w:rPr>
          <w:rFonts w:cs="Arial"/>
          <w:i/>
          <w:color w:val="FFFFFF" w:themeColor="background1"/>
          <w:szCs w:val="36"/>
        </w:rPr>
      </w:pPr>
      <w:r w:rsidRPr="009615EA">
        <w:rPr>
          <w:rFonts w:cs="Arial"/>
          <w:i/>
          <w:color w:val="FFFFFF" w:themeColor="background1"/>
          <w:szCs w:val="36"/>
        </w:rPr>
        <w:t>housing ~ - жилищное строительство</w:t>
      </w:r>
    </w:p>
    <w:p w:rsidR="00631261" w:rsidRPr="009615EA" w:rsidRDefault="00631261" w:rsidP="00E854E1">
      <w:pPr>
        <w:pStyle w:val="a7"/>
        <w:numPr>
          <w:ilvl w:val="0"/>
          <w:numId w:val="30"/>
        </w:numPr>
        <w:rPr>
          <w:rFonts w:cs="Arial"/>
          <w:i/>
          <w:color w:val="FFFFFF" w:themeColor="background1"/>
          <w:szCs w:val="36"/>
        </w:rPr>
      </w:pPr>
      <w:r w:rsidRPr="009615EA">
        <w:rPr>
          <w:rFonts w:cs="Arial"/>
          <w:i/>
          <w:color w:val="FFFFFF" w:themeColor="background1"/>
          <w:szCs w:val="36"/>
        </w:rPr>
        <w:t>~ industry - строительная промышленность, строительство</w:t>
      </w:r>
    </w:p>
    <w:p w:rsidR="00631261" w:rsidRPr="009615EA" w:rsidRDefault="00631261" w:rsidP="00E854E1">
      <w:pPr>
        <w:pStyle w:val="a7"/>
        <w:numPr>
          <w:ilvl w:val="0"/>
          <w:numId w:val="30"/>
        </w:numPr>
        <w:rPr>
          <w:rFonts w:cs="Arial"/>
          <w:i/>
          <w:color w:val="FFFFFF" w:themeColor="background1"/>
          <w:szCs w:val="36"/>
        </w:rPr>
      </w:pPr>
      <w:r w:rsidRPr="009615EA">
        <w:rPr>
          <w:rFonts w:cs="Arial"/>
          <w:i/>
          <w:color w:val="FFFFFF" w:themeColor="background1"/>
          <w:szCs w:val="36"/>
        </w:rPr>
        <w:t>~ engineering - строительная техника</w:t>
      </w:r>
    </w:p>
    <w:p w:rsidR="00631261" w:rsidRPr="009615EA" w:rsidRDefault="00631261" w:rsidP="00E854E1">
      <w:pPr>
        <w:pStyle w:val="a7"/>
        <w:numPr>
          <w:ilvl w:val="0"/>
          <w:numId w:val="30"/>
        </w:numPr>
        <w:rPr>
          <w:rFonts w:cs="Arial"/>
          <w:i/>
          <w:color w:val="FFFFFF" w:themeColor="background1"/>
          <w:szCs w:val="36"/>
        </w:rPr>
      </w:pPr>
      <w:r w:rsidRPr="009615EA">
        <w:rPr>
          <w:rFonts w:cs="Arial"/>
          <w:i/>
          <w:color w:val="FFFFFF" w:themeColor="background1"/>
          <w:szCs w:val="36"/>
        </w:rPr>
        <w:t>~ plant /site/ - строительная площадка</w:t>
      </w:r>
    </w:p>
    <w:p w:rsidR="00631261" w:rsidRPr="009615EA" w:rsidRDefault="00631261" w:rsidP="00E854E1">
      <w:pPr>
        <w:pStyle w:val="a7"/>
        <w:numPr>
          <w:ilvl w:val="0"/>
          <w:numId w:val="30"/>
        </w:numPr>
        <w:rPr>
          <w:rFonts w:cs="Arial"/>
          <w:i/>
          <w:color w:val="FFFFFF" w:themeColor="background1"/>
          <w:szCs w:val="36"/>
        </w:rPr>
      </w:pPr>
      <w:r w:rsidRPr="009615EA">
        <w:rPr>
          <w:rFonts w:cs="Arial"/>
          <w:i/>
          <w:color w:val="FFFFFF" w:themeColor="background1"/>
          <w:szCs w:val="36"/>
        </w:rPr>
        <w:t>~ work - строительные работы</w:t>
      </w:r>
    </w:p>
    <w:p w:rsidR="00631261" w:rsidRPr="009615EA" w:rsidRDefault="00631261" w:rsidP="00E854E1">
      <w:pPr>
        <w:pStyle w:val="a7"/>
        <w:numPr>
          <w:ilvl w:val="0"/>
          <w:numId w:val="30"/>
        </w:numPr>
        <w:rPr>
          <w:rFonts w:cs="Arial"/>
          <w:i/>
          <w:color w:val="FFFFFF" w:themeColor="background1"/>
          <w:szCs w:val="36"/>
        </w:rPr>
      </w:pPr>
      <w:r w:rsidRPr="009615EA">
        <w:rPr>
          <w:rFonts w:cs="Arial"/>
          <w:i/>
          <w:color w:val="FFFFFF" w:themeColor="background1"/>
          <w:szCs w:val="36"/>
        </w:rPr>
        <w:t>~ department - постановочно-отделочный цех (киностудии)</w:t>
      </w:r>
    </w:p>
    <w:p w:rsidR="00631261" w:rsidRPr="009615EA" w:rsidRDefault="00631261" w:rsidP="00E854E1">
      <w:pPr>
        <w:pStyle w:val="a7"/>
        <w:numPr>
          <w:ilvl w:val="0"/>
          <w:numId w:val="30"/>
        </w:numPr>
        <w:rPr>
          <w:rFonts w:cs="Arial"/>
          <w:i/>
          <w:color w:val="FFFFFF" w:themeColor="background1"/>
          <w:szCs w:val="36"/>
        </w:rPr>
      </w:pPr>
      <w:r w:rsidRPr="009615EA">
        <w:rPr>
          <w:rFonts w:cs="Arial"/>
          <w:i/>
          <w:color w:val="FFFFFF" w:themeColor="background1"/>
          <w:szCs w:val="36"/>
        </w:rPr>
        <w:t>Construction Corps - </w:t>
      </w:r>
      <w:proofErr w:type="gramStart"/>
      <w:r w:rsidRPr="009615EA">
        <w:rPr>
          <w:rFonts w:cs="Arial"/>
          <w:i/>
          <w:color w:val="FFFFFF" w:themeColor="background1"/>
          <w:szCs w:val="36"/>
        </w:rPr>
        <w:t>воен.инженерно</w:t>
      </w:r>
      <w:proofErr w:type="gramEnd"/>
      <w:r w:rsidRPr="009615EA">
        <w:rPr>
          <w:rFonts w:cs="Arial"/>
          <w:i/>
          <w:color w:val="FFFFFF" w:themeColor="background1"/>
          <w:szCs w:val="36"/>
        </w:rPr>
        <w:t>-строительные части</w:t>
      </w:r>
    </w:p>
    <w:p w:rsidR="00631261" w:rsidRPr="009615EA" w:rsidRDefault="00631261" w:rsidP="004F7301">
      <w:pPr>
        <w:ind w:left="720"/>
        <w:rPr>
          <w:rFonts w:cs="Arial"/>
          <w:color w:val="FFFFFF" w:themeColor="background1"/>
          <w:szCs w:val="36"/>
          <w:lang w:val="en-US"/>
        </w:rPr>
      </w:pPr>
      <w:r w:rsidRPr="009615EA">
        <w:rPr>
          <w:rFonts w:cs="Arial"/>
          <w:color w:val="FFFFFF" w:themeColor="background1"/>
          <w:szCs w:val="36"/>
          <w:lang w:val="en-US"/>
        </w:rPr>
        <w:t xml:space="preserve">to be under /in the course of/ ~ - </w:t>
      </w:r>
      <w:r w:rsidRPr="009615EA">
        <w:rPr>
          <w:rFonts w:cs="Arial"/>
          <w:color w:val="FFFFFF" w:themeColor="background1"/>
          <w:szCs w:val="36"/>
        </w:rPr>
        <w:t>строиться</w:t>
      </w:r>
    </w:p>
    <w:p w:rsidR="00631261" w:rsidRPr="009615EA" w:rsidRDefault="00631261" w:rsidP="00E854E1">
      <w:pPr>
        <w:pStyle w:val="a7"/>
        <w:numPr>
          <w:ilvl w:val="0"/>
          <w:numId w:val="30"/>
        </w:numPr>
        <w:rPr>
          <w:rFonts w:cs="Arial"/>
          <w:b/>
          <w:i/>
          <w:color w:val="FFFFFF" w:themeColor="background1"/>
          <w:szCs w:val="36"/>
          <w:lang w:val="en-US"/>
        </w:rPr>
      </w:pPr>
      <w:r w:rsidRPr="009615EA">
        <w:rPr>
          <w:rFonts w:cs="Arial"/>
          <w:b/>
          <w:i/>
          <w:color w:val="FFFFFF" w:themeColor="background1"/>
          <w:szCs w:val="36"/>
          <w:lang w:val="en-US"/>
        </w:rPr>
        <w:t>AT LEAST SIX PEOPLE HAVE DIED AFTER A LUXURY RESIDENTIAL HIGH-RISE UNDER CONSTRUCTION IN NIGERIA’S COMMERCIAL CAPITAL, LAGOS, COLLAPSED, TRAPPING CONSTRUCTION WORKERS UNDER A PILE OF CONCRETE RUBBLE, THE STATE EMERGENCY SERVICES CHIEF SAID.</w:t>
      </w:r>
    </w:p>
    <w:p w:rsidR="00631261" w:rsidRPr="009615EA" w:rsidRDefault="00631261" w:rsidP="004F7301">
      <w:pPr>
        <w:rPr>
          <w:rFonts w:cs="Arial"/>
          <w:i/>
          <w:color w:val="FFFFFF" w:themeColor="background1"/>
          <w:szCs w:val="36"/>
          <w:lang w:val="en-US"/>
        </w:rPr>
      </w:pPr>
    </w:p>
    <w:p w:rsidR="00631261" w:rsidRPr="009615EA" w:rsidRDefault="00631261" w:rsidP="004F7301">
      <w:pPr>
        <w:rPr>
          <w:rFonts w:cs="Arial"/>
          <w:i/>
          <w:color w:val="FFFFFF" w:themeColor="background1"/>
          <w:szCs w:val="36"/>
          <w:lang w:val="en-US"/>
        </w:rPr>
      </w:pPr>
    </w:p>
    <w:p w:rsidR="00631261" w:rsidRPr="009615EA" w:rsidRDefault="00631261" w:rsidP="004F7301">
      <w:pPr>
        <w:rPr>
          <w:rFonts w:cs="Arial"/>
          <w:i/>
          <w:color w:val="FFFFFF" w:themeColor="background1"/>
          <w:szCs w:val="36"/>
          <w:lang w:val="en-US"/>
        </w:rPr>
      </w:pPr>
    </w:p>
    <w:p w:rsidR="00631261" w:rsidRPr="009615EA" w:rsidRDefault="00631261" w:rsidP="004F7301">
      <w:pPr>
        <w:jc w:val="center"/>
        <w:rPr>
          <w:rFonts w:cs="Arial"/>
          <w:b/>
          <w:i/>
          <w:color w:val="FFFFFF" w:themeColor="background1"/>
          <w:szCs w:val="36"/>
          <w:lang w:val="en-US"/>
        </w:rPr>
      </w:pPr>
      <w:r w:rsidRPr="009615EA">
        <w:rPr>
          <w:rFonts w:cs="Arial"/>
          <w:b/>
          <w:i/>
          <w:color w:val="FFFFFF" w:themeColor="background1"/>
          <w:szCs w:val="36"/>
          <w:lang w:val="en-US"/>
        </w:rPr>
        <w:t>METHANE {</w:t>
      </w:r>
      <w:r w:rsidRPr="009615EA">
        <w:rPr>
          <w:rFonts w:cs="Arial"/>
          <w:b/>
          <w:i/>
          <w:color w:val="FFFFFF" w:themeColor="background1"/>
          <w:szCs w:val="36"/>
        </w:rPr>
        <w:t>ʹ</w:t>
      </w:r>
      <w:r w:rsidRPr="009615EA">
        <w:rPr>
          <w:rFonts w:cs="Arial"/>
          <w:b/>
          <w:i/>
          <w:color w:val="FFFFFF" w:themeColor="background1"/>
          <w:szCs w:val="36"/>
          <w:lang w:val="en-US"/>
        </w:rPr>
        <w:t>mi</w:t>
      </w:r>
      <w:proofErr w:type="gramStart"/>
      <w:r w:rsidRPr="009615EA">
        <w:rPr>
          <w:rFonts w:cs="Arial"/>
          <w:b/>
          <w:i/>
          <w:color w:val="FFFFFF" w:themeColor="background1"/>
          <w:szCs w:val="36"/>
          <w:lang w:val="en-US"/>
        </w:rPr>
        <w:t>:</w:t>
      </w:r>
      <w:r w:rsidRPr="009615EA">
        <w:rPr>
          <w:rFonts w:cs="Arial"/>
          <w:b/>
          <w:i/>
          <w:color w:val="FFFFFF" w:themeColor="background1"/>
          <w:szCs w:val="36"/>
        </w:rPr>
        <w:t>θ</w:t>
      </w:r>
      <w:r w:rsidRPr="009615EA">
        <w:rPr>
          <w:rFonts w:cs="Arial"/>
          <w:b/>
          <w:i/>
          <w:color w:val="FFFFFF" w:themeColor="background1"/>
          <w:szCs w:val="36"/>
          <w:lang w:val="en-US"/>
        </w:rPr>
        <w:t>eın</w:t>
      </w:r>
      <w:proofErr w:type="gramEnd"/>
      <w:r w:rsidRPr="009615EA">
        <w:rPr>
          <w:rFonts w:cs="Arial"/>
          <w:b/>
          <w:i/>
          <w:color w:val="FFFFFF" w:themeColor="background1"/>
          <w:szCs w:val="36"/>
          <w:lang w:val="en-US"/>
        </w:rPr>
        <w:t>} n </w:t>
      </w:r>
      <w:r w:rsidRPr="009615EA">
        <w:rPr>
          <w:rFonts w:cs="Arial"/>
          <w:b/>
          <w:i/>
          <w:color w:val="FFFFFF" w:themeColor="background1"/>
          <w:szCs w:val="36"/>
        </w:rPr>
        <w:t>хим</w:t>
      </w:r>
      <w:r w:rsidRPr="009615EA">
        <w:rPr>
          <w:rFonts w:cs="Arial"/>
          <w:b/>
          <w:i/>
          <w:color w:val="FFFFFF" w:themeColor="background1"/>
          <w:szCs w:val="36"/>
          <w:lang w:val="en-US"/>
        </w:rPr>
        <w:t>.</w:t>
      </w:r>
    </w:p>
    <w:p w:rsidR="00631261" w:rsidRPr="009615EA" w:rsidRDefault="00631261" w:rsidP="004F7301">
      <w:pPr>
        <w:rPr>
          <w:rFonts w:cs="Arial"/>
          <w:color w:val="FFFFFF" w:themeColor="background1"/>
          <w:szCs w:val="36"/>
          <w:highlight w:val="black"/>
        </w:rPr>
      </w:pPr>
      <w:r w:rsidRPr="009615EA">
        <w:rPr>
          <w:rFonts w:cs="Arial"/>
          <w:color w:val="FFFFFF" w:themeColor="background1"/>
          <w:szCs w:val="36"/>
          <w:highlight w:val="black"/>
        </w:rPr>
        <w:t>метан</w:t>
      </w:r>
    </w:p>
    <w:p w:rsidR="00631261" w:rsidRPr="009615EA" w:rsidRDefault="00631261" w:rsidP="004F7301">
      <w:pPr>
        <w:rPr>
          <w:rFonts w:cs="Arial"/>
          <w:color w:val="FFFFFF" w:themeColor="background1"/>
          <w:szCs w:val="36"/>
        </w:rPr>
      </w:pPr>
    </w:p>
    <w:p w:rsidR="00631261" w:rsidRPr="009615EA" w:rsidRDefault="00631261" w:rsidP="004F7301">
      <w:pPr>
        <w:rPr>
          <w:rFonts w:cs="Arial"/>
          <w:color w:val="FFFFFF" w:themeColor="background1"/>
          <w:szCs w:val="36"/>
        </w:rPr>
      </w:pPr>
    </w:p>
    <w:p w:rsidR="00631261" w:rsidRPr="009615EA" w:rsidRDefault="00631261" w:rsidP="004F7301">
      <w:pPr>
        <w:rPr>
          <w:rFonts w:cs="Arial"/>
          <w:color w:val="FFFFFF" w:themeColor="background1"/>
          <w:szCs w:val="36"/>
        </w:rPr>
      </w:pPr>
    </w:p>
    <w:p w:rsidR="00631261" w:rsidRPr="009615EA" w:rsidRDefault="00631261" w:rsidP="004F7301">
      <w:pPr>
        <w:jc w:val="center"/>
        <w:rPr>
          <w:rFonts w:cs="Arial"/>
          <w:b/>
          <w:i/>
          <w:color w:val="FFFF00"/>
          <w:szCs w:val="36"/>
        </w:rPr>
      </w:pPr>
      <w:r w:rsidRPr="009615EA">
        <w:rPr>
          <w:rFonts w:cs="Arial"/>
          <w:b/>
          <w:i/>
          <w:color w:val="FFFF00"/>
          <w:szCs w:val="36"/>
          <w:highlight w:val="black"/>
          <w:lang w:val="en-US"/>
        </w:rPr>
        <w:t>PUT</w:t>
      </w:r>
      <w:r w:rsidRPr="009615EA">
        <w:rPr>
          <w:rFonts w:cs="Arial"/>
          <w:b/>
          <w:i/>
          <w:color w:val="FFFF00"/>
          <w:szCs w:val="36"/>
          <w:highlight w:val="black"/>
        </w:rPr>
        <w:t xml:space="preserve"> ** </w:t>
      </w:r>
      <w:r w:rsidRPr="009615EA">
        <w:rPr>
          <w:rFonts w:cs="Arial"/>
          <w:b/>
          <w:i/>
          <w:color w:val="FFFF00"/>
          <w:szCs w:val="36"/>
        </w:rPr>
        <w:t>{</w:t>
      </w:r>
      <w:r w:rsidRPr="009615EA">
        <w:rPr>
          <w:rFonts w:cs="Arial"/>
          <w:b/>
          <w:i/>
          <w:color w:val="FFFF00"/>
          <w:szCs w:val="36"/>
          <w:lang w:val="en-US"/>
        </w:rPr>
        <w:t>p</w:t>
      </w:r>
      <w:r w:rsidRPr="009615EA">
        <w:rPr>
          <w:rFonts w:cs="Arial"/>
          <w:b/>
          <w:i/>
          <w:color w:val="FFFF00"/>
          <w:szCs w:val="36"/>
        </w:rPr>
        <w:t>ʋ</w:t>
      </w:r>
      <w:r w:rsidRPr="009615EA">
        <w:rPr>
          <w:rFonts w:cs="Arial"/>
          <w:b/>
          <w:i/>
          <w:color w:val="FFFF00"/>
          <w:szCs w:val="36"/>
          <w:lang w:val="en-US"/>
        </w:rPr>
        <w:t>t</w:t>
      </w:r>
      <w:r w:rsidRPr="009615EA">
        <w:rPr>
          <w:rFonts w:cs="Arial"/>
          <w:b/>
          <w:i/>
          <w:color w:val="FFFF00"/>
          <w:szCs w:val="36"/>
        </w:rPr>
        <w:t>}</w:t>
      </w:r>
    </w:p>
    <w:p w:rsidR="00631261" w:rsidRPr="009615EA" w:rsidRDefault="00631261" w:rsidP="004F7301">
      <w:pPr>
        <w:jc w:val="center"/>
        <w:rPr>
          <w:rFonts w:cs="Arial"/>
          <w:b/>
          <w:i/>
          <w:color w:val="FFFF00"/>
          <w:szCs w:val="36"/>
        </w:rPr>
      </w:pPr>
      <w:r w:rsidRPr="009615EA">
        <w:rPr>
          <w:rFonts w:cs="Arial"/>
          <w:b/>
          <w:i/>
          <w:color w:val="FFFF00"/>
          <w:szCs w:val="36"/>
        </w:rPr>
        <w:t>Н/С</w:t>
      </w:r>
    </w:p>
    <w:p w:rsidR="00631261" w:rsidRPr="009615EA" w:rsidRDefault="00631261" w:rsidP="004F7301">
      <w:pPr>
        <w:rPr>
          <w:rFonts w:cs="Arial"/>
          <w:b/>
          <w:i/>
          <w:color w:val="FFFF00"/>
          <w:szCs w:val="36"/>
        </w:rPr>
      </w:pPr>
      <w:r w:rsidRPr="009615EA">
        <w:rPr>
          <w:rFonts w:cs="Arial"/>
          <w:b/>
          <w:i/>
          <w:color w:val="FFFF00"/>
          <w:szCs w:val="36"/>
          <w:lang w:val="en-GB"/>
        </w:rPr>
        <w:t>PUT</w:t>
      </w:r>
    </w:p>
    <w:p w:rsidR="00631261" w:rsidRPr="009615EA" w:rsidRDefault="00631261" w:rsidP="004F7301">
      <w:pPr>
        <w:rPr>
          <w:rFonts w:cs="Arial"/>
          <w:b/>
          <w:i/>
          <w:color w:val="FFFF00"/>
          <w:szCs w:val="36"/>
        </w:rPr>
      </w:pPr>
      <w:r w:rsidRPr="009615EA">
        <w:rPr>
          <w:rFonts w:cs="Arial"/>
          <w:b/>
          <w:i/>
          <w:color w:val="FFFF00"/>
          <w:szCs w:val="36"/>
          <w:lang w:val="en-GB"/>
        </w:rPr>
        <w:t>PUT</w:t>
      </w:r>
    </w:p>
    <w:p w:rsidR="00631261" w:rsidRPr="009615EA" w:rsidRDefault="00631261" w:rsidP="004F7301">
      <w:pPr>
        <w:rPr>
          <w:rFonts w:cs="Arial"/>
          <w:szCs w:val="36"/>
        </w:rPr>
      </w:pPr>
      <w:r w:rsidRPr="009615EA">
        <w:rPr>
          <w:rFonts w:cs="Arial"/>
          <w:szCs w:val="36"/>
        </w:rPr>
        <w:t>Класть, помещать, размещать, ставить, поставить</w:t>
      </w:r>
    </w:p>
    <w:p w:rsidR="00631261" w:rsidRPr="009615EA" w:rsidRDefault="00631261" w:rsidP="00E854E1">
      <w:pPr>
        <w:pStyle w:val="a7"/>
        <w:numPr>
          <w:ilvl w:val="0"/>
          <w:numId w:val="42"/>
        </w:numPr>
        <w:rPr>
          <w:rFonts w:cs="Arial"/>
          <w:i/>
          <w:color w:val="FFFF00"/>
          <w:szCs w:val="36"/>
        </w:rPr>
      </w:pPr>
      <w:r w:rsidRPr="009615EA">
        <w:rPr>
          <w:rFonts w:cs="Arial"/>
          <w:i/>
          <w:color w:val="FFFF00"/>
          <w:szCs w:val="36"/>
          <w:lang w:val="en-GB"/>
        </w:rPr>
        <w:t>to</w:t>
      </w:r>
      <w:r w:rsidRPr="009615EA">
        <w:rPr>
          <w:rFonts w:cs="Arial"/>
          <w:i/>
          <w:color w:val="FFFF00"/>
          <w:szCs w:val="36"/>
        </w:rPr>
        <w:t xml:space="preserve"> ~ </w:t>
      </w:r>
      <w:r w:rsidRPr="009615EA">
        <w:rPr>
          <w:rFonts w:cs="Arial"/>
          <w:i/>
          <w:color w:val="FFFF00"/>
          <w:szCs w:val="36"/>
          <w:lang w:val="en-GB"/>
        </w:rPr>
        <w:t>books</w:t>
      </w:r>
      <w:r w:rsidRPr="009615EA">
        <w:rPr>
          <w:rFonts w:cs="Arial"/>
          <w:i/>
          <w:color w:val="FFFF00"/>
          <w:szCs w:val="36"/>
        </w:rPr>
        <w:t xml:space="preserve"> </w:t>
      </w:r>
      <w:r w:rsidRPr="009615EA">
        <w:rPr>
          <w:rFonts w:cs="Arial"/>
          <w:i/>
          <w:color w:val="FFFF00"/>
          <w:szCs w:val="36"/>
          <w:lang w:val="en-GB"/>
        </w:rPr>
        <w:t>on</w:t>
      </w:r>
      <w:r w:rsidRPr="009615EA">
        <w:rPr>
          <w:rFonts w:cs="Arial"/>
          <w:i/>
          <w:color w:val="FFFF00"/>
          <w:szCs w:val="36"/>
        </w:rPr>
        <w:t xml:space="preserve"> </w:t>
      </w:r>
      <w:r w:rsidRPr="009615EA">
        <w:rPr>
          <w:rFonts w:cs="Arial"/>
          <w:i/>
          <w:color w:val="FFFF00"/>
          <w:szCs w:val="36"/>
          <w:lang w:val="en-GB"/>
        </w:rPr>
        <w:t>a</w:t>
      </w:r>
      <w:r w:rsidRPr="009615EA">
        <w:rPr>
          <w:rFonts w:cs="Arial"/>
          <w:i/>
          <w:color w:val="FFFF00"/>
          <w:szCs w:val="36"/>
        </w:rPr>
        <w:t xml:space="preserve"> </w:t>
      </w:r>
      <w:r w:rsidRPr="009615EA">
        <w:rPr>
          <w:rFonts w:cs="Arial"/>
          <w:i/>
          <w:color w:val="FFFF00"/>
          <w:szCs w:val="36"/>
          <w:lang w:val="en-GB"/>
        </w:rPr>
        <w:t>shelf</w:t>
      </w:r>
      <w:r w:rsidRPr="009615EA">
        <w:rPr>
          <w:rFonts w:cs="Arial"/>
          <w:i/>
          <w:color w:val="FFFF00"/>
          <w:szCs w:val="36"/>
        </w:rPr>
        <w:t xml:space="preserve"> - положить /поставить/ книги на полку</w:t>
      </w:r>
    </w:p>
    <w:p w:rsidR="00631261" w:rsidRPr="009615EA" w:rsidRDefault="00631261" w:rsidP="00E854E1">
      <w:pPr>
        <w:pStyle w:val="a7"/>
        <w:numPr>
          <w:ilvl w:val="0"/>
          <w:numId w:val="42"/>
        </w:numPr>
        <w:rPr>
          <w:rFonts w:cs="Arial"/>
          <w:i/>
          <w:color w:val="FFFF00"/>
          <w:szCs w:val="36"/>
          <w:lang w:val="en-GB"/>
        </w:rPr>
      </w:pPr>
      <w:r w:rsidRPr="009615EA">
        <w:rPr>
          <w:rFonts w:cs="Arial"/>
          <w:i/>
          <w:color w:val="FFFF00"/>
          <w:szCs w:val="36"/>
          <w:lang w:val="en-GB"/>
        </w:rPr>
        <w:t xml:space="preserve">to ~ a bandage on one's hand - </w:t>
      </w:r>
      <w:r w:rsidRPr="009615EA">
        <w:rPr>
          <w:rFonts w:cs="Arial"/>
          <w:i/>
          <w:color w:val="FFFF00"/>
          <w:szCs w:val="36"/>
        </w:rPr>
        <w:t>наложить</w:t>
      </w:r>
      <w:r w:rsidRPr="009615EA">
        <w:rPr>
          <w:rFonts w:cs="Arial"/>
          <w:i/>
          <w:color w:val="FFFF00"/>
          <w:szCs w:val="36"/>
          <w:lang w:val="en-GB"/>
        </w:rPr>
        <w:t xml:space="preserve"> </w:t>
      </w:r>
      <w:r w:rsidRPr="009615EA">
        <w:rPr>
          <w:rFonts w:cs="Arial"/>
          <w:i/>
          <w:color w:val="FFFF00"/>
          <w:szCs w:val="36"/>
        </w:rPr>
        <w:t>повязку</w:t>
      </w:r>
      <w:r w:rsidRPr="009615EA">
        <w:rPr>
          <w:rFonts w:cs="Arial"/>
          <w:i/>
          <w:color w:val="FFFF00"/>
          <w:szCs w:val="36"/>
          <w:lang w:val="en-GB"/>
        </w:rPr>
        <w:t xml:space="preserve"> </w:t>
      </w:r>
      <w:r w:rsidRPr="009615EA">
        <w:rPr>
          <w:rFonts w:cs="Arial"/>
          <w:i/>
          <w:color w:val="FFFF00"/>
          <w:szCs w:val="36"/>
        </w:rPr>
        <w:t>на</w:t>
      </w:r>
      <w:r w:rsidRPr="009615EA">
        <w:rPr>
          <w:rFonts w:cs="Arial"/>
          <w:i/>
          <w:color w:val="FFFF00"/>
          <w:szCs w:val="36"/>
          <w:lang w:val="en-GB"/>
        </w:rPr>
        <w:t xml:space="preserve"> </w:t>
      </w:r>
      <w:r w:rsidRPr="009615EA">
        <w:rPr>
          <w:rFonts w:cs="Arial"/>
          <w:i/>
          <w:color w:val="FFFF00"/>
          <w:szCs w:val="36"/>
        </w:rPr>
        <w:t>руку</w:t>
      </w:r>
    </w:p>
    <w:p w:rsidR="00631261" w:rsidRPr="009615EA" w:rsidRDefault="00631261" w:rsidP="00E854E1">
      <w:pPr>
        <w:pStyle w:val="a7"/>
        <w:numPr>
          <w:ilvl w:val="0"/>
          <w:numId w:val="42"/>
        </w:numPr>
        <w:rPr>
          <w:rFonts w:cs="Arial"/>
          <w:i/>
          <w:color w:val="FFFF00"/>
          <w:szCs w:val="36"/>
        </w:rPr>
      </w:pPr>
      <w:r w:rsidRPr="009615EA">
        <w:rPr>
          <w:rFonts w:cs="Arial"/>
          <w:i/>
          <w:color w:val="FFFF00"/>
          <w:szCs w:val="36"/>
          <w:lang w:val="en-GB"/>
        </w:rPr>
        <w:t>to ~ a thin</w:t>
      </w:r>
      <w:r w:rsidRPr="009615EA">
        <w:rPr>
          <w:rFonts w:cs="Arial"/>
          <w:i/>
          <w:color w:val="FFFF00"/>
          <w:szCs w:val="36"/>
        </w:rPr>
        <w:t>g in its right place - положить /поставить/ вещь на место</w:t>
      </w:r>
    </w:p>
    <w:p w:rsidR="00631261" w:rsidRPr="009615EA" w:rsidRDefault="00631261" w:rsidP="00E854E1">
      <w:pPr>
        <w:pStyle w:val="a7"/>
        <w:numPr>
          <w:ilvl w:val="0"/>
          <w:numId w:val="42"/>
        </w:numPr>
        <w:rPr>
          <w:rFonts w:cs="Arial"/>
          <w:i/>
          <w:color w:val="FFFF00"/>
          <w:szCs w:val="36"/>
        </w:rPr>
      </w:pPr>
      <w:r w:rsidRPr="009615EA">
        <w:rPr>
          <w:rFonts w:cs="Arial"/>
          <w:i/>
          <w:color w:val="FFFF00"/>
          <w:szCs w:val="36"/>
        </w:rPr>
        <w:t>to ~ a child to bed - уложить ребёнка в постель; уложить ребёнка спать</w:t>
      </w:r>
    </w:p>
    <w:p w:rsidR="00631261" w:rsidRPr="009615EA" w:rsidRDefault="00631261" w:rsidP="00E854E1">
      <w:pPr>
        <w:pStyle w:val="a7"/>
        <w:numPr>
          <w:ilvl w:val="0"/>
          <w:numId w:val="42"/>
        </w:numPr>
        <w:rPr>
          <w:rFonts w:cs="Arial"/>
          <w:i/>
          <w:color w:val="FFFF00"/>
          <w:szCs w:val="36"/>
          <w:lang w:val="en-US"/>
        </w:rPr>
      </w:pPr>
      <w:r w:rsidRPr="009615EA">
        <w:rPr>
          <w:rFonts w:cs="Arial"/>
          <w:i/>
          <w:color w:val="FFFF00"/>
          <w:szCs w:val="36"/>
          <w:lang w:val="en-US"/>
        </w:rPr>
        <w:t xml:space="preserve">~ the parcel on the table - </w:t>
      </w:r>
      <w:r w:rsidRPr="009615EA">
        <w:rPr>
          <w:rFonts w:cs="Arial"/>
          <w:i/>
          <w:color w:val="FFFF00"/>
          <w:szCs w:val="36"/>
        </w:rPr>
        <w:t>положите</w:t>
      </w:r>
      <w:r w:rsidRPr="009615EA">
        <w:rPr>
          <w:rFonts w:cs="Arial"/>
          <w:i/>
          <w:color w:val="FFFF00"/>
          <w:szCs w:val="36"/>
          <w:lang w:val="en-US"/>
        </w:rPr>
        <w:t xml:space="preserve"> </w:t>
      </w:r>
      <w:r w:rsidRPr="009615EA">
        <w:rPr>
          <w:rFonts w:cs="Arial"/>
          <w:i/>
          <w:color w:val="FFFF00"/>
          <w:szCs w:val="36"/>
        </w:rPr>
        <w:t>свёрток</w:t>
      </w:r>
      <w:r w:rsidRPr="009615EA">
        <w:rPr>
          <w:rFonts w:cs="Arial"/>
          <w:i/>
          <w:color w:val="FFFF00"/>
          <w:szCs w:val="36"/>
          <w:lang w:val="en-US"/>
        </w:rPr>
        <w:t xml:space="preserve"> </w:t>
      </w:r>
      <w:r w:rsidRPr="009615EA">
        <w:rPr>
          <w:rFonts w:cs="Arial"/>
          <w:i/>
          <w:color w:val="FFFF00"/>
          <w:szCs w:val="36"/>
        </w:rPr>
        <w:t>на</w:t>
      </w:r>
      <w:r w:rsidRPr="009615EA">
        <w:rPr>
          <w:rFonts w:cs="Arial"/>
          <w:i/>
          <w:color w:val="FFFF00"/>
          <w:szCs w:val="36"/>
          <w:lang w:val="en-US"/>
        </w:rPr>
        <w:t xml:space="preserve"> </w:t>
      </w:r>
      <w:r w:rsidRPr="009615EA">
        <w:rPr>
          <w:rFonts w:cs="Arial"/>
          <w:i/>
          <w:color w:val="FFFF00"/>
          <w:szCs w:val="36"/>
        </w:rPr>
        <w:t>стол</w:t>
      </w:r>
    </w:p>
    <w:p w:rsidR="00631261" w:rsidRPr="009615EA" w:rsidRDefault="00631261" w:rsidP="00E854E1">
      <w:pPr>
        <w:pStyle w:val="a7"/>
        <w:numPr>
          <w:ilvl w:val="0"/>
          <w:numId w:val="42"/>
        </w:numPr>
        <w:rPr>
          <w:rFonts w:cs="Arial"/>
          <w:i/>
          <w:color w:val="FFFF00"/>
          <w:szCs w:val="36"/>
          <w:lang w:val="en-US"/>
        </w:rPr>
      </w:pPr>
      <w:r w:rsidRPr="009615EA">
        <w:rPr>
          <w:rFonts w:cs="Arial"/>
          <w:i/>
          <w:color w:val="FFFF00"/>
          <w:szCs w:val="36"/>
          <w:lang w:val="en-US"/>
        </w:rPr>
        <w:t xml:space="preserve">don't ~ the basket on the table, ~ it on the floor - </w:t>
      </w:r>
      <w:r w:rsidRPr="009615EA">
        <w:rPr>
          <w:rFonts w:cs="Arial"/>
          <w:i/>
          <w:color w:val="FFFF00"/>
          <w:szCs w:val="36"/>
        </w:rPr>
        <w:t>не</w:t>
      </w:r>
      <w:r w:rsidRPr="009615EA">
        <w:rPr>
          <w:rFonts w:cs="Arial"/>
          <w:i/>
          <w:color w:val="FFFF00"/>
          <w:szCs w:val="36"/>
          <w:lang w:val="en-US"/>
        </w:rPr>
        <w:t xml:space="preserve"> </w:t>
      </w:r>
      <w:r w:rsidRPr="009615EA">
        <w:rPr>
          <w:rFonts w:cs="Arial"/>
          <w:i/>
          <w:color w:val="FFFF00"/>
          <w:szCs w:val="36"/>
        </w:rPr>
        <w:t>ставь</w:t>
      </w:r>
      <w:r w:rsidRPr="009615EA">
        <w:rPr>
          <w:rFonts w:cs="Arial"/>
          <w:i/>
          <w:color w:val="FFFF00"/>
          <w:szCs w:val="36"/>
          <w:lang w:val="en-US"/>
        </w:rPr>
        <w:t xml:space="preserve"> </w:t>
      </w:r>
      <w:r w:rsidRPr="009615EA">
        <w:rPr>
          <w:rFonts w:cs="Arial"/>
          <w:i/>
          <w:color w:val="FFFF00"/>
          <w:szCs w:val="36"/>
        </w:rPr>
        <w:t>корзину</w:t>
      </w:r>
      <w:r w:rsidRPr="009615EA">
        <w:rPr>
          <w:rFonts w:cs="Arial"/>
          <w:i/>
          <w:color w:val="FFFF00"/>
          <w:szCs w:val="36"/>
          <w:lang w:val="en-US"/>
        </w:rPr>
        <w:t xml:space="preserve"> </w:t>
      </w:r>
      <w:r w:rsidRPr="009615EA">
        <w:rPr>
          <w:rFonts w:cs="Arial"/>
          <w:i/>
          <w:color w:val="FFFF00"/>
          <w:szCs w:val="36"/>
        </w:rPr>
        <w:t>на</w:t>
      </w:r>
      <w:r w:rsidRPr="009615EA">
        <w:rPr>
          <w:rFonts w:cs="Arial"/>
          <w:i/>
          <w:color w:val="FFFF00"/>
          <w:szCs w:val="36"/>
          <w:lang w:val="en-US"/>
        </w:rPr>
        <w:t xml:space="preserve"> </w:t>
      </w:r>
      <w:r w:rsidRPr="009615EA">
        <w:rPr>
          <w:rFonts w:cs="Arial"/>
          <w:i/>
          <w:color w:val="FFFF00"/>
          <w:szCs w:val="36"/>
        </w:rPr>
        <w:t>стол</w:t>
      </w:r>
      <w:r w:rsidRPr="009615EA">
        <w:rPr>
          <w:rFonts w:cs="Arial"/>
          <w:i/>
          <w:color w:val="FFFF00"/>
          <w:szCs w:val="36"/>
          <w:lang w:val="en-US"/>
        </w:rPr>
        <w:t xml:space="preserve">, </w:t>
      </w:r>
      <w:r w:rsidRPr="009615EA">
        <w:rPr>
          <w:rFonts w:cs="Arial"/>
          <w:i/>
          <w:color w:val="FFFF00"/>
          <w:szCs w:val="36"/>
        </w:rPr>
        <w:t>поставь</w:t>
      </w:r>
      <w:r w:rsidRPr="009615EA">
        <w:rPr>
          <w:rFonts w:cs="Arial"/>
          <w:i/>
          <w:color w:val="FFFF00"/>
          <w:szCs w:val="36"/>
          <w:lang w:val="en-US"/>
        </w:rPr>
        <w:t xml:space="preserve"> </w:t>
      </w:r>
      <w:r w:rsidRPr="009615EA">
        <w:rPr>
          <w:rFonts w:cs="Arial"/>
          <w:i/>
          <w:color w:val="FFFF00"/>
          <w:szCs w:val="36"/>
        </w:rPr>
        <w:t>её</w:t>
      </w:r>
      <w:r w:rsidRPr="009615EA">
        <w:rPr>
          <w:rFonts w:cs="Arial"/>
          <w:i/>
          <w:color w:val="FFFF00"/>
          <w:szCs w:val="36"/>
          <w:lang w:val="en-US"/>
        </w:rPr>
        <w:t xml:space="preserve"> </w:t>
      </w:r>
      <w:r w:rsidRPr="009615EA">
        <w:rPr>
          <w:rFonts w:cs="Arial"/>
          <w:i/>
          <w:color w:val="FFFF00"/>
          <w:szCs w:val="36"/>
        </w:rPr>
        <w:t>на</w:t>
      </w:r>
      <w:r w:rsidRPr="009615EA">
        <w:rPr>
          <w:rFonts w:cs="Arial"/>
          <w:i/>
          <w:color w:val="FFFF00"/>
          <w:szCs w:val="36"/>
          <w:lang w:val="en-US"/>
        </w:rPr>
        <w:t xml:space="preserve"> </w:t>
      </w:r>
      <w:r w:rsidRPr="009615EA">
        <w:rPr>
          <w:rFonts w:cs="Arial"/>
          <w:i/>
          <w:color w:val="FFFF00"/>
          <w:szCs w:val="36"/>
        </w:rPr>
        <w:t>пол</w:t>
      </w:r>
    </w:p>
    <w:p w:rsidR="00631261" w:rsidRPr="009615EA" w:rsidRDefault="00631261" w:rsidP="00E854E1">
      <w:pPr>
        <w:pStyle w:val="a7"/>
        <w:numPr>
          <w:ilvl w:val="0"/>
          <w:numId w:val="42"/>
        </w:numPr>
        <w:rPr>
          <w:rFonts w:cs="Arial"/>
          <w:i/>
          <w:color w:val="FFFF00"/>
          <w:szCs w:val="36"/>
          <w:lang w:val="en-US"/>
        </w:rPr>
      </w:pPr>
      <w:r w:rsidRPr="009615EA">
        <w:rPr>
          <w:rFonts w:cs="Arial"/>
          <w:i/>
          <w:color w:val="FFFF00"/>
          <w:szCs w:val="36"/>
          <w:lang w:val="en-US"/>
        </w:rPr>
        <w:t xml:space="preserve">~ the child in the chair - </w:t>
      </w:r>
      <w:r w:rsidRPr="009615EA">
        <w:rPr>
          <w:rFonts w:cs="Arial"/>
          <w:i/>
          <w:color w:val="FFFF00"/>
          <w:szCs w:val="36"/>
        </w:rPr>
        <w:t>посади</w:t>
      </w:r>
      <w:r w:rsidRPr="009615EA">
        <w:rPr>
          <w:rFonts w:cs="Arial"/>
          <w:i/>
          <w:color w:val="FFFF00"/>
          <w:szCs w:val="36"/>
          <w:lang w:val="en-US"/>
        </w:rPr>
        <w:t xml:space="preserve"> </w:t>
      </w:r>
      <w:r w:rsidRPr="009615EA">
        <w:rPr>
          <w:rFonts w:cs="Arial"/>
          <w:i/>
          <w:color w:val="FFFF00"/>
          <w:szCs w:val="36"/>
        </w:rPr>
        <w:t>ребёнка</w:t>
      </w:r>
      <w:r w:rsidRPr="009615EA">
        <w:rPr>
          <w:rFonts w:cs="Arial"/>
          <w:i/>
          <w:color w:val="FFFF00"/>
          <w:szCs w:val="36"/>
          <w:lang w:val="en-US"/>
        </w:rPr>
        <w:t xml:space="preserve"> </w:t>
      </w:r>
      <w:r w:rsidRPr="009615EA">
        <w:rPr>
          <w:rFonts w:cs="Arial"/>
          <w:i/>
          <w:color w:val="FFFF00"/>
          <w:szCs w:val="36"/>
        </w:rPr>
        <w:t>на</w:t>
      </w:r>
      <w:r w:rsidRPr="009615EA">
        <w:rPr>
          <w:rFonts w:cs="Arial"/>
          <w:i/>
          <w:color w:val="FFFF00"/>
          <w:szCs w:val="36"/>
          <w:lang w:val="en-US"/>
        </w:rPr>
        <w:t xml:space="preserve"> </w:t>
      </w:r>
      <w:r w:rsidRPr="009615EA">
        <w:rPr>
          <w:rFonts w:cs="Arial"/>
          <w:i/>
          <w:color w:val="FFFF00"/>
          <w:szCs w:val="36"/>
        </w:rPr>
        <w:t>стул</w:t>
      </w:r>
    </w:p>
    <w:p w:rsidR="00631261" w:rsidRDefault="00631261" w:rsidP="004D6DFC">
      <w:pPr>
        <w:jc w:val="center"/>
        <w:rPr>
          <w:rFonts w:cs="Arial"/>
          <w:b/>
          <w:i/>
          <w:color w:val="FFFF00"/>
          <w:szCs w:val="36"/>
          <w:lang w:val="en-US"/>
        </w:rPr>
      </w:pPr>
    </w:p>
    <w:p w:rsidR="00631261" w:rsidRDefault="00631261" w:rsidP="004D6DFC">
      <w:pPr>
        <w:jc w:val="center"/>
        <w:rPr>
          <w:rFonts w:cs="Arial"/>
          <w:b/>
          <w:i/>
          <w:color w:val="FFFF00"/>
          <w:szCs w:val="36"/>
          <w:lang w:val="en-US"/>
        </w:rPr>
      </w:pPr>
    </w:p>
    <w:p w:rsidR="00631261" w:rsidRDefault="00631261" w:rsidP="004D6DFC">
      <w:pPr>
        <w:jc w:val="center"/>
        <w:rPr>
          <w:rFonts w:cs="Arial"/>
          <w:b/>
          <w:i/>
          <w:color w:val="FFFF00"/>
          <w:szCs w:val="36"/>
          <w:lang w:val="en-US"/>
        </w:rPr>
      </w:pPr>
    </w:p>
    <w:p w:rsidR="00631261" w:rsidRPr="003F7260" w:rsidRDefault="00631261" w:rsidP="004D6DFC">
      <w:pPr>
        <w:jc w:val="center"/>
        <w:rPr>
          <w:rFonts w:cs="Arial"/>
          <w:b/>
          <w:i/>
          <w:color w:val="FFFF00"/>
          <w:szCs w:val="36"/>
          <w:lang w:val="en-US"/>
        </w:rPr>
      </w:pPr>
      <w:r w:rsidRPr="004D6DFC">
        <w:rPr>
          <w:rFonts w:cs="Arial"/>
          <w:b/>
          <w:i/>
          <w:color w:val="FFFF00"/>
          <w:szCs w:val="36"/>
          <w:lang w:val="en-US"/>
        </w:rPr>
        <w:t>PUT</w:t>
      </w:r>
      <w:r w:rsidRPr="003F7260">
        <w:rPr>
          <w:rFonts w:cs="Arial"/>
          <w:b/>
          <w:i/>
          <w:color w:val="FFFF00"/>
          <w:szCs w:val="36"/>
          <w:lang w:val="en-US"/>
        </w:rPr>
        <w:t xml:space="preserve"> </w:t>
      </w:r>
      <w:r w:rsidRPr="004D6DFC">
        <w:rPr>
          <w:rFonts w:cs="Arial"/>
          <w:b/>
          <w:i/>
          <w:color w:val="FFFF00"/>
          <w:szCs w:val="36"/>
          <w:lang w:val="en-US"/>
        </w:rPr>
        <w:t>ASIDE</w:t>
      </w:r>
      <w:r w:rsidRPr="003F7260">
        <w:rPr>
          <w:rFonts w:cs="Arial"/>
          <w:b/>
          <w:i/>
          <w:color w:val="FFFF00"/>
          <w:szCs w:val="36"/>
          <w:lang w:val="en-US"/>
        </w:rPr>
        <w:t xml:space="preserve"> ** {</w:t>
      </w:r>
      <w:r w:rsidRPr="004D6DFC">
        <w:rPr>
          <w:rFonts w:cs="Arial"/>
          <w:b/>
          <w:i/>
          <w:color w:val="FFFF00"/>
          <w:szCs w:val="36"/>
        </w:rPr>
        <w:t>ʹ</w:t>
      </w:r>
      <w:r w:rsidRPr="004D6DFC">
        <w:rPr>
          <w:rFonts w:cs="Arial"/>
          <w:b/>
          <w:i/>
          <w:color w:val="FFFF00"/>
          <w:szCs w:val="36"/>
          <w:lang w:val="en-US"/>
        </w:rPr>
        <w:t>p</w:t>
      </w:r>
      <w:r w:rsidRPr="003F7260">
        <w:rPr>
          <w:rFonts w:cs="Arial"/>
          <w:b/>
          <w:i/>
          <w:color w:val="FFFF00"/>
          <w:szCs w:val="36"/>
          <w:lang w:val="en-US"/>
        </w:rPr>
        <w:t>ʋ</w:t>
      </w:r>
      <w:r w:rsidRPr="004D6DFC">
        <w:rPr>
          <w:rFonts w:cs="Arial"/>
          <w:b/>
          <w:i/>
          <w:color w:val="FFFF00"/>
          <w:szCs w:val="36"/>
          <w:lang w:val="en-US"/>
        </w:rPr>
        <w:t>t</w:t>
      </w:r>
      <w:r w:rsidRPr="003F7260">
        <w:rPr>
          <w:rFonts w:cs="Arial"/>
          <w:b/>
          <w:i/>
          <w:color w:val="FFFF00"/>
          <w:szCs w:val="36"/>
          <w:lang w:val="en-US"/>
        </w:rPr>
        <w:t>ə</w:t>
      </w:r>
      <w:r w:rsidRPr="004D6DFC">
        <w:rPr>
          <w:rFonts w:cs="Arial"/>
          <w:b/>
          <w:i/>
          <w:color w:val="FFFF00"/>
          <w:szCs w:val="36"/>
        </w:rPr>
        <w:t>ʹ</w:t>
      </w:r>
      <w:r w:rsidRPr="004D6DFC">
        <w:rPr>
          <w:rFonts w:cs="Arial"/>
          <w:b/>
          <w:i/>
          <w:color w:val="FFFF00"/>
          <w:szCs w:val="36"/>
          <w:lang w:val="en-US"/>
        </w:rPr>
        <w:t>sa</w:t>
      </w:r>
      <w:r w:rsidRPr="003F7260">
        <w:rPr>
          <w:rFonts w:cs="Arial"/>
          <w:b/>
          <w:i/>
          <w:color w:val="FFFF00"/>
          <w:szCs w:val="36"/>
          <w:lang w:val="en-US"/>
        </w:rPr>
        <w:t>ı</w:t>
      </w:r>
      <w:r w:rsidRPr="004D6DFC">
        <w:rPr>
          <w:rFonts w:cs="Arial"/>
          <w:b/>
          <w:i/>
          <w:color w:val="FFFF00"/>
          <w:szCs w:val="36"/>
          <w:lang w:val="en-US"/>
        </w:rPr>
        <w:t>d</w:t>
      </w:r>
      <w:r w:rsidRPr="003F7260">
        <w:rPr>
          <w:rFonts w:cs="Arial"/>
          <w:b/>
          <w:i/>
          <w:color w:val="FFFF00"/>
          <w:szCs w:val="36"/>
          <w:lang w:val="en-US"/>
        </w:rPr>
        <w:t xml:space="preserve">} </w:t>
      </w:r>
      <w:r w:rsidRPr="004D6DFC">
        <w:rPr>
          <w:rFonts w:cs="Arial"/>
          <w:b/>
          <w:i/>
          <w:color w:val="FFFF00"/>
          <w:szCs w:val="36"/>
          <w:lang w:val="en-US"/>
        </w:rPr>
        <w:t>phr</w:t>
      </w:r>
      <w:r w:rsidRPr="003F7260">
        <w:rPr>
          <w:rFonts w:cs="Arial"/>
          <w:b/>
          <w:i/>
          <w:color w:val="FFFF00"/>
          <w:szCs w:val="36"/>
          <w:lang w:val="en-US"/>
        </w:rPr>
        <w:t xml:space="preserve"> </w:t>
      </w:r>
      <w:r w:rsidRPr="004D6DFC">
        <w:rPr>
          <w:rFonts w:cs="Arial"/>
          <w:b/>
          <w:i/>
          <w:color w:val="FFFF00"/>
          <w:szCs w:val="36"/>
          <w:lang w:val="en-US"/>
        </w:rPr>
        <w:t>v</w:t>
      </w:r>
    </w:p>
    <w:p w:rsidR="00631261" w:rsidRPr="004D6DFC" w:rsidRDefault="00631261" w:rsidP="004D6DFC">
      <w:pPr>
        <w:rPr>
          <w:rFonts w:cs="Arial"/>
          <w:color w:val="FFFF00"/>
          <w:szCs w:val="36"/>
        </w:rPr>
      </w:pPr>
      <w:r w:rsidRPr="004D6DFC">
        <w:rPr>
          <w:rFonts w:cs="Arial"/>
          <w:color w:val="FFFF00"/>
          <w:szCs w:val="36"/>
        </w:rPr>
        <w:t>1. откладывать (в сторону)</w:t>
      </w:r>
    </w:p>
    <w:p w:rsidR="00631261" w:rsidRPr="004D6DFC" w:rsidRDefault="00631261" w:rsidP="00E854E1">
      <w:pPr>
        <w:pStyle w:val="a7"/>
        <w:numPr>
          <w:ilvl w:val="0"/>
          <w:numId w:val="60"/>
        </w:numPr>
        <w:rPr>
          <w:rFonts w:cs="Arial"/>
          <w:i/>
          <w:color w:val="FFFF00"/>
          <w:szCs w:val="36"/>
        </w:rPr>
      </w:pPr>
      <w:r w:rsidRPr="004D6DFC">
        <w:rPr>
          <w:rFonts w:cs="Arial"/>
          <w:i/>
          <w:color w:val="FFFF00"/>
          <w:szCs w:val="36"/>
        </w:rPr>
        <w:t>to ~ a book - отложить (в сторону) книгу, перестать читать</w:t>
      </w:r>
    </w:p>
    <w:p w:rsidR="00631261" w:rsidRPr="004D6DFC" w:rsidRDefault="00631261" w:rsidP="004D6DFC">
      <w:pPr>
        <w:jc w:val="center"/>
        <w:rPr>
          <w:rFonts w:cs="Arial"/>
          <w:b/>
          <w:i/>
          <w:color w:val="FFFF00"/>
          <w:szCs w:val="36"/>
          <w:lang w:val="en-US"/>
        </w:rPr>
      </w:pPr>
      <w:r w:rsidRPr="004D6DFC">
        <w:rPr>
          <w:rFonts w:cs="Arial"/>
          <w:b/>
          <w:i/>
          <w:color w:val="FFFF00"/>
          <w:szCs w:val="36"/>
          <w:lang w:val="en-US"/>
        </w:rPr>
        <w:t>PUT AWAY</w:t>
      </w:r>
      <w:r w:rsidRPr="004D6DFC">
        <w:rPr>
          <w:rFonts w:cs="Arial"/>
          <w:b/>
          <w:i/>
          <w:color w:val="FFFF00"/>
          <w:szCs w:val="36"/>
          <w:lang w:val="en-GB"/>
        </w:rPr>
        <w:t xml:space="preserve"> ** </w:t>
      </w:r>
      <w:r w:rsidRPr="004D6DFC">
        <w:rPr>
          <w:rFonts w:cs="Arial"/>
          <w:b/>
          <w:i/>
          <w:color w:val="FFFF00"/>
          <w:szCs w:val="36"/>
          <w:lang w:val="en-US"/>
        </w:rPr>
        <w:t>{</w:t>
      </w:r>
      <w:r w:rsidRPr="004D6DFC">
        <w:rPr>
          <w:rFonts w:cs="Arial"/>
          <w:b/>
          <w:i/>
          <w:color w:val="FFFF00"/>
          <w:szCs w:val="36"/>
        </w:rPr>
        <w:t>ʹ</w:t>
      </w:r>
      <w:r w:rsidRPr="004D6DFC">
        <w:rPr>
          <w:rFonts w:cs="Arial"/>
          <w:b/>
          <w:i/>
          <w:color w:val="FFFF00"/>
          <w:szCs w:val="36"/>
          <w:lang w:val="en-US"/>
        </w:rPr>
        <w:t>pʋtə</w:t>
      </w:r>
      <w:r w:rsidRPr="004D6DFC">
        <w:rPr>
          <w:rFonts w:cs="Arial"/>
          <w:b/>
          <w:i/>
          <w:color w:val="FFFF00"/>
          <w:szCs w:val="36"/>
        </w:rPr>
        <w:t>ʹ</w:t>
      </w:r>
      <w:r w:rsidRPr="004D6DFC">
        <w:rPr>
          <w:rFonts w:cs="Arial"/>
          <w:b/>
          <w:i/>
          <w:color w:val="FFFF00"/>
          <w:szCs w:val="36"/>
          <w:lang w:val="en-US"/>
        </w:rPr>
        <w:t>weı} phr v</w:t>
      </w:r>
    </w:p>
    <w:p w:rsidR="00631261" w:rsidRPr="004D6DFC" w:rsidRDefault="00631261" w:rsidP="004D6DFC">
      <w:pPr>
        <w:rPr>
          <w:rFonts w:cs="Arial"/>
          <w:color w:val="FFFF00"/>
          <w:szCs w:val="36"/>
        </w:rPr>
      </w:pPr>
      <w:r w:rsidRPr="004D6DFC">
        <w:rPr>
          <w:rFonts w:cs="Arial"/>
          <w:color w:val="FFFF00"/>
          <w:szCs w:val="36"/>
        </w:rPr>
        <w:t>1. убирать, прятать</w:t>
      </w:r>
    </w:p>
    <w:p w:rsidR="00631261" w:rsidRPr="004D6DFC" w:rsidRDefault="00631261" w:rsidP="00E854E1">
      <w:pPr>
        <w:pStyle w:val="a7"/>
        <w:numPr>
          <w:ilvl w:val="0"/>
          <w:numId w:val="60"/>
        </w:numPr>
        <w:rPr>
          <w:rFonts w:cs="Arial"/>
          <w:i/>
          <w:color w:val="FFFFFF" w:themeColor="background1"/>
          <w:szCs w:val="36"/>
        </w:rPr>
      </w:pPr>
      <w:r w:rsidRPr="004D6DFC">
        <w:rPr>
          <w:rFonts w:cs="Arial"/>
          <w:i/>
          <w:color w:val="FFFF00"/>
          <w:szCs w:val="36"/>
        </w:rPr>
        <w:t xml:space="preserve">to ~ one's </w:t>
      </w:r>
      <w:r w:rsidRPr="004D6DFC">
        <w:rPr>
          <w:rFonts w:cs="Arial"/>
          <w:i/>
          <w:color w:val="FFFFFF" w:themeColor="background1"/>
          <w:szCs w:val="36"/>
        </w:rPr>
        <w:t>clothes - убрать одежду</w:t>
      </w:r>
    </w:p>
    <w:p w:rsidR="00631261" w:rsidRPr="004D6DFC" w:rsidRDefault="00631261" w:rsidP="00E854E1">
      <w:pPr>
        <w:pStyle w:val="a7"/>
        <w:numPr>
          <w:ilvl w:val="0"/>
          <w:numId w:val="60"/>
        </w:numPr>
        <w:rPr>
          <w:rFonts w:cs="Arial"/>
          <w:i/>
          <w:color w:val="FFFFFF" w:themeColor="background1"/>
          <w:szCs w:val="36"/>
        </w:rPr>
      </w:pPr>
      <w:r w:rsidRPr="004D6DFC">
        <w:rPr>
          <w:rFonts w:cs="Arial"/>
          <w:i/>
          <w:color w:val="FFFFFF" w:themeColor="background1"/>
          <w:szCs w:val="36"/>
        </w:rPr>
        <w:t>I'll just put the car away - я только поставлю машину</w:t>
      </w:r>
    </w:p>
    <w:p w:rsidR="00631261" w:rsidRPr="009615EA" w:rsidRDefault="00631261" w:rsidP="004F7301">
      <w:pPr>
        <w:rPr>
          <w:rFonts w:cs="Arial"/>
          <w:color w:val="FFFF00"/>
          <w:szCs w:val="36"/>
          <w:highlight w:val="black"/>
          <w:lang w:val="en-US"/>
        </w:rPr>
      </w:pPr>
    </w:p>
    <w:p w:rsidR="00631261" w:rsidRPr="009615EA" w:rsidRDefault="00631261" w:rsidP="004F7301">
      <w:pPr>
        <w:rPr>
          <w:rFonts w:cs="Arial"/>
          <w:color w:val="FFFF00"/>
          <w:szCs w:val="36"/>
          <w:highlight w:val="black"/>
          <w:lang w:val="en-US"/>
        </w:rPr>
      </w:pPr>
    </w:p>
    <w:p w:rsidR="00631261" w:rsidRPr="009615EA" w:rsidRDefault="00631261" w:rsidP="004F7301">
      <w:pPr>
        <w:rPr>
          <w:rFonts w:cs="Arial"/>
          <w:color w:val="FFFF00"/>
          <w:szCs w:val="36"/>
          <w:highlight w:val="black"/>
          <w:lang w:val="en-US"/>
        </w:rPr>
      </w:pPr>
    </w:p>
    <w:p w:rsidR="00631261" w:rsidRPr="009615EA" w:rsidRDefault="00631261" w:rsidP="004F7301">
      <w:pPr>
        <w:jc w:val="center"/>
        <w:rPr>
          <w:rFonts w:cs="Arial"/>
          <w:b/>
          <w:i/>
          <w:szCs w:val="36"/>
        </w:rPr>
      </w:pPr>
      <w:r w:rsidRPr="009615EA">
        <w:rPr>
          <w:rFonts w:cs="Arial"/>
          <w:b/>
          <w:i/>
          <w:szCs w:val="36"/>
        </w:rPr>
        <w:t>MIDDLE</w:t>
      </w:r>
      <w:r w:rsidRPr="009615EA">
        <w:rPr>
          <w:rFonts w:cs="Arial"/>
          <w:b/>
          <w:i/>
          <w:szCs w:val="36"/>
          <w:lang w:val="en-GB"/>
        </w:rPr>
        <w:t xml:space="preserve"> ** </w:t>
      </w:r>
      <w:r w:rsidRPr="009615EA">
        <w:rPr>
          <w:rFonts w:cs="Arial"/>
          <w:b/>
          <w:i/>
          <w:szCs w:val="36"/>
        </w:rPr>
        <w:t>{mıdl} n</w:t>
      </w:r>
    </w:p>
    <w:p w:rsidR="00631261" w:rsidRPr="009615EA" w:rsidRDefault="00631261" w:rsidP="004F7301">
      <w:pPr>
        <w:rPr>
          <w:rFonts w:cs="Arial"/>
          <w:szCs w:val="36"/>
        </w:rPr>
      </w:pPr>
      <w:r w:rsidRPr="009615EA">
        <w:rPr>
          <w:rFonts w:cs="Arial"/>
          <w:szCs w:val="36"/>
        </w:rPr>
        <w:t>1. середина</w:t>
      </w:r>
    </w:p>
    <w:p w:rsidR="00631261" w:rsidRPr="009615EA" w:rsidRDefault="00631261" w:rsidP="00E854E1">
      <w:pPr>
        <w:pStyle w:val="a7"/>
        <w:numPr>
          <w:ilvl w:val="0"/>
          <w:numId w:val="42"/>
        </w:numPr>
        <w:rPr>
          <w:rFonts w:cs="Arial"/>
          <w:i/>
          <w:szCs w:val="36"/>
          <w:lang w:val="en-GB"/>
        </w:rPr>
      </w:pPr>
      <w:r w:rsidRPr="009615EA">
        <w:rPr>
          <w:rFonts w:cs="Arial"/>
          <w:i/>
          <w:szCs w:val="36"/>
          <w:lang w:val="en-GB"/>
        </w:rPr>
        <w:t>(right) in the (very) ~ of the room {of the day, of the summer} - (</w:t>
      </w:r>
      <w:r w:rsidRPr="009615EA">
        <w:rPr>
          <w:rFonts w:cs="Arial"/>
          <w:i/>
          <w:szCs w:val="36"/>
        </w:rPr>
        <w:t>прямо</w:t>
      </w:r>
      <w:r w:rsidRPr="009615EA">
        <w:rPr>
          <w:rFonts w:cs="Arial"/>
          <w:i/>
          <w:szCs w:val="36"/>
          <w:lang w:val="en-GB"/>
        </w:rPr>
        <w:t xml:space="preserve">) </w:t>
      </w:r>
      <w:r w:rsidRPr="009615EA">
        <w:rPr>
          <w:rFonts w:cs="Arial"/>
          <w:i/>
          <w:szCs w:val="36"/>
        </w:rPr>
        <w:t>в</w:t>
      </w:r>
      <w:r w:rsidRPr="009615EA">
        <w:rPr>
          <w:rFonts w:cs="Arial"/>
          <w:i/>
          <w:szCs w:val="36"/>
          <w:lang w:val="en-GB"/>
        </w:rPr>
        <w:t xml:space="preserve"> (</w:t>
      </w:r>
      <w:r w:rsidRPr="009615EA">
        <w:rPr>
          <w:rFonts w:cs="Arial"/>
          <w:i/>
          <w:szCs w:val="36"/>
        </w:rPr>
        <w:t>самой</w:t>
      </w:r>
      <w:r w:rsidRPr="009615EA">
        <w:rPr>
          <w:rFonts w:cs="Arial"/>
          <w:i/>
          <w:szCs w:val="36"/>
          <w:lang w:val="en-GB"/>
        </w:rPr>
        <w:t xml:space="preserve">) </w:t>
      </w:r>
      <w:r w:rsidRPr="009615EA">
        <w:rPr>
          <w:rFonts w:cs="Arial"/>
          <w:i/>
          <w:szCs w:val="36"/>
        </w:rPr>
        <w:t>середине</w:t>
      </w:r>
      <w:r w:rsidRPr="009615EA">
        <w:rPr>
          <w:rFonts w:cs="Arial"/>
          <w:i/>
          <w:szCs w:val="36"/>
          <w:lang w:val="en-GB"/>
        </w:rPr>
        <w:t xml:space="preserve"> </w:t>
      </w:r>
      <w:r w:rsidRPr="009615EA">
        <w:rPr>
          <w:rFonts w:cs="Arial"/>
          <w:i/>
          <w:szCs w:val="36"/>
        </w:rPr>
        <w:t>комнаты</w:t>
      </w:r>
      <w:r w:rsidRPr="009615EA">
        <w:rPr>
          <w:rFonts w:cs="Arial"/>
          <w:i/>
          <w:szCs w:val="36"/>
          <w:lang w:val="en-GB"/>
        </w:rPr>
        <w:t> {</w:t>
      </w:r>
      <w:r w:rsidRPr="009615EA">
        <w:rPr>
          <w:rFonts w:cs="Arial"/>
          <w:i/>
          <w:szCs w:val="36"/>
        </w:rPr>
        <w:t>дня</w:t>
      </w:r>
      <w:r w:rsidRPr="009615EA">
        <w:rPr>
          <w:rFonts w:cs="Arial"/>
          <w:i/>
          <w:szCs w:val="36"/>
          <w:lang w:val="en-GB"/>
        </w:rPr>
        <w:t xml:space="preserve">, </w:t>
      </w:r>
      <w:r w:rsidRPr="009615EA">
        <w:rPr>
          <w:rFonts w:cs="Arial"/>
          <w:i/>
          <w:szCs w:val="36"/>
        </w:rPr>
        <w:t>лета</w:t>
      </w:r>
      <w:r w:rsidRPr="009615EA">
        <w:rPr>
          <w:rFonts w:cs="Arial"/>
          <w:i/>
          <w:szCs w:val="36"/>
          <w:lang w:val="en-GB"/>
        </w:rPr>
        <w:t>}</w:t>
      </w:r>
    </w:p>
    <w:p w:rsidR="00631261" w:rsidRPr="009615EA" w:rsidRDefault="00631261" w:rsidP="00E854E1">
      <w:pPr>
        <w:pStyle w:val="a7"/>
        <w:numPr>
          <w:ilvl w:val="0"/>
          <w:numId w:val="42"/>
        </w:numPr>
        <w:rPr>
          <w:rFonts w:cs="Arial"/>
          <w:i/>
          <w:szCs w:val="36"/>
          <w:lang w:val="en-GB"/>
        </w:rPr>
      </w:pPr>
      <w:r w:rsidRPr="009615EA">
        <w:rPr>
          <w:rFonts w:cs="Arial"/>
          <w:i/>
          <w:szCs w:val="36"/>
          <w:lang w:val="en-GB"/>
        </w:rPr>
        <w:lastRenderedPageBreak/>
        <w:t xml:space="preserve">in the ~ of the speech {of (the) reading, of dinner} - </w:t>
      </w:r>
      <w:r w:rsidRPr="009615EA">
        <w:rPr>
          <w:rFonts w:cs="Arial"/>
          <w:i/>
          <w:szCs w:val="36"/>
        </w:rPr>
        <w:t>во</w:t>
      </w:r>
      <w:r w:rsidRPr="009615EA">
        <w:rPr>
          <w:rFonts w:cs="Arial"/>
          <w:i/>
          <w:szCs w:val="36"/>
          <w:lang w:val="en-GB"/>
        </w:rPr>
        <w:t xml:space="preserve"> </w:t>
      </w:r>
      <w:r w:rsidRPr="009615EA">
        <w:rPr>
          <w:rFonts w:cs="Arial"/>
          <w:i/>
          <w:szCs w:val="36"/>
        </w:rPr>
        <w:t>время</w:t>
      </w:r>
      <w:r w:rsidRPr="009615EA">
        <w:rPr>
          <w:rFonts w:cs="Arial"/>
          <w:i/>
          <w:szCs w:val="36"/>
          <w:lang w:val="en-GB"/>
        </w:rPr>
        <w:t xml:space="preserve"> </w:t>
      </w:r>
      <w:r w:rsidRPr="009615EA">
        <w:rPr>
          <w:rFonts w:cs="Arial"/>
          <w:i/>
          <w:szCs w:val="36"/>
        </w:rPr>
        <w:t>речи</w:t>
      </w:r>
      <w:r w:rsidRPr="009615EA">
        <w:rPr>
          <w:rFonts w:cs="Arial"/>
          <w:i/>
          <w:szCs w:val="36"/>
          <w:lang w:val="en-GB"/>
        </w:rPr>
        <w:t> {</w:t>
      </w:r>
      <w:r w:rsidRPr="009615EA">
        <w:rPr>
          <w:rFonts w:cs="Arial"/>
          <w:i/>
          <w:szCs w:val="36"/>
        </w:rPr>
        <w:t>чтения</w:t>
      </w:r>
      <w:r w:rsidRPr="009615EA">
        <w:rPr>
          <w:rFonts w:cs="Arial"/>
          <w:i/>
          <w:szCs w:val="36"/>
          <w:lang w:val="en-GB"/>
        </w:rPr>
        <w:t xml:space="preserve">, </w:t>
      </w:r>
      <w:r w:rsidRPr="009615EA">
        <w:rPr>
          <w:rFonts w:cs="Arial"/>
          <w:i/>
          <w:szCs w:val="36"/>
        </w:rPr>
        <w:t>обеда</w:t>
      </w:r>
      <w:r w:rsidRPr="009615EA">
        <w:rPr>
          <w:rFonts w:cs="Arial"/>
          <w:i/>
          <w:szCs w:val="36"/>
          <w:lang w:val="en-GB"/>
        </w:rPr>
        <w:t>}</w:t>
      </w:r>
    </w:p>
    <w:p w:rsidR="00631261" w:rsidRPr="009615EA" w:rsidRDefault="00631261" w:rsidP="00E854E1">
      <w:pPr>
        <w:pStyle w:val="a7"/>
        <w:numPr>
          <w:ilvl w:val="0"/>
          <w:numId w:val="42"/>
        </w:numPr>
        <w:rPr>
          <w:rFonts w:cs="Arial"/>
          <w:i/>
          <w:szCs w:val="36"/>
        </w:rPr>
      </w:pPr>
      <w:r w:rsidRPr="009615EA">
        <w:rPr>
          <w:rFonts w:cs="Arial"/>
          <w:i/>
          <w:szCs w:val="36"/>
        </w:rPr>
        <w:t>the ~ of life - зрелый возраст</w:t>
      </w:r>
    </w:p>
    <w:p w:rsidR="00631261" w:rsidRPr="009615EA" w:rsidRDefault="00631261" w:rsidP="00E854E1">
      <w:pPr>
        <w:pStyle w:val="a7"/>
        <w:numPr>
          <w:ilvl w:val="0"/>
          <w:numId w:val="42"/>
        </w:numPr>
        <w:rPr>
          <w:rFonts w:cs="Arial"/>
          <w:i/>
          <w:szCs w:val="36"/>
        </w:rPr>
      </w:pPr>
      <w:r w:rsidRPr="009615EA">
        <w:rPr>
          <w:rFonts w:cs="Arial"/>
          <w:i/>
          <w:szCs w:val="36"/>
        </w:rPr>
        <w:t>in the ~ of life - в середине жизни</w:t>
      </w:r>
    </w:p>
    <w:p w:rsidR="00631261" w:rsidRPr="009615EA" w:rsidRDefault="00631261" w:rsidP="00E854E1">
      <w:pPr>
        <w:pStyle w:val="a7"/>
        <w:numPr>
          <w:ilvl w:val="0"/>
          <w:numId w:val="42"/>
        </w:numPr>
        <w:rPr>
          <w:rFonts w:cs="Arial"/>
          <w:i/>
          <w:szCs w:val="36"/>
          <w:lang w:val="en-GB"/>
        </w:rPr>
      </w:pPr>
      <w:r w:rsidRPr="009615EA">
        <w:rPr>
          <w:rFonts w:cs="Arial"/>
          <w:i/>
          <w:szCs w:val="36"/>
          <w:lang w:val="en-GB"/>
        </w:rPr>
        <w:t xml:space="preserve">there is a pain in the ~ of my back - </w:t>
      </w:r>
      <w:r w:rsidRPr="009615EA">
        <w:rPr>
          <w:rFonts w:cs="Arial"/>
          <w:i/>
          <w:szCs w:val="36"/>
        </w:rPr>
        <w:t>у</w:t>
      </w:r>
      <w:r w:rsidRPr="009615EA">
        <w:rPr>
          <w:rFonts w:cs="Arial"/>
          <w:i/>
          <w:szCs w:val="36"/>
          <w:lang w:val="en-GB"/>
        </w:rPr>
        <w:t xml:space="preserve"> </w:t>
      </w:r>
      <w:r w:rsidRPr="009615EA">
        <w:rPr>
          <w:rFonts w:cs="Arial"/>
          <w:i/>
          <w:szCs w:val="36"/>
        </w:rPr>
        <w:t>меня</w:t>
      </w:r>
      <w:r w:rsidRPr="009615EA">
        <w:rPr>
          <w:rFonts w:cs="Arial"/>
          <w:i/>
          <w:szCs w:val="36"/>
          <w:lang w:val="en-GB"/>
        </w:rPr>
        <w:t xml:space="preserve"> </w:t>
      </w:r>
      <w:r w:rsidRPr="009615EA">
        <w:rPr>
          <w:rFonts w:cs="Arial"/>
          <w:i/>
          <w:szCs w:val="36"/>
        </w:rPr>
        <w:t>боль</w:t>
      </w:r>
      <w:r w:rsidRPr="009615EA">
        <w:rPr>
          <w:rFonts w:cs="Arial"/>
          <w:i/>
          <w:szCs w:val="36"/>
          <w:lang w:val="en-GB"/>
        </w:rPr>
        <w:t xml:space="preserve"> </w:t>
      </w:r>
      <w:r w:rsidRPr="009615EA">
        <w:rPr>
          <w:rFonts w:cs="Arial"/>
          <w:i/>
          <w:szCs w:val="36"/>
        </w:rPr>
        <w:t>в</w:t>
      </w:r>
      <w:r w:rsidRPr="009615EA">
        <w:rPr>
          <w:rFonts w:cs="Arial"/>
          <w:i/>
          <w:szCs w:val="36"/>
          <w:lang w:val="en-GB"/>
        </w:rPr>
        <w:t xml:space="preserve"> </w:t>
      </w:r>
      <w:r w:rsidRPr="009615EA">
        <w:rPr>
          <w:rFonts w:cs="Arial"/>
          <w:i/>
          <w:szCs w:val="36"/>
        </w:rPr>
        <w:t>пояснице</w:t>
      </w:r>
    </w:p>
    <w:p w:rsidR="00631261" w:rsidRPr="009615EA" w:rsidRDefault="00631261" w:rsidP="004F7301">
      <w:pPr>
        <w:rPr>
          <w:rFonts w:cs="Arial"/>
          <w:szCs w:val="36"/>
        </w:rPr>
      </w:pPr>
      <w:r w:rsidRPr="009615EA">
        <w:rPr>
          <w:rFonts w:cs="Arial"/>
          <w:szCs w:val="36"/>
        </w:rPr>
        <w:t>ПРИЛ. 1. Средний</w:t>
      </w:r>
      <w:r w:rsidRPr="009615EA">
        <w:rPr>
          <w:rFonts w:cs="Arial"/>
          <w:szCs w:val="36"/>
          <w:lang w:val="en-GB"/>
        </w:rPr>
        <w:t xml:space="preserve">, </w:t>
      </w:r>
      <w:r w:rsidRPr="009615EA">
        <w:rPr>
          <w:rFonts w:cs="Arial"/>
          <w:szCs w:val="36"/>
        </w:rPr>
        <w:t>промежуточный</w:t>
      </w:r>
    </w:p>
    <w:p w:rsidR="00631261" w:rsidRPr="009615EA" w:rsidRDefault="00631261" w:rsidP="00E854E1">
      <w:pPr>
        <w:pStyle w:val="a7"/>
        <w:numPr>
          <w:ilvl w:val="0"/>
          <w:numId w:val="42"/>
        </w:numPr>
        <w:rPr>
          <w:rFonts w:cs="Arial"/>
          <w:i/>
          <w:szCs w:val="36"/>
        </w:rPr>
      </w:pPr>
      <w:r w:rsidRPr="009615EA">
        <w:rPr>
          <w:rFonts w:cs="Arial"/>
          <w:i/>
          <w:szCs w:val="36"/>
        </w:rPr>
        <w:t>~ position - среднее положение; положение посередине</w:t>
      </w:r>
    </w:p>
    <w:p w:rsidR="00631261" w:rsidRPr="009615EA" w:rsidRDefault="00631261" w:rsidP="00E854E1">
      <w:pPr>
        <w:pStyle w:val="a7"/>
        <w:numPr>
          <w:ilvl w:val="0"/>
          <w:numId w:val="42"/>
        </w:numPr>
        <w:rPr>
          <w:rFonts w:cs="Arial"/>
          <w:i/>
          <w:szCs w:val="36"/>
        </w:rPr>
      </w:pPr>
      <w:r w:rsidRPr="009615EA">
        <w:rPr>
          <w:rFonts w:cs="Arial"/>
          <w:i/>
          <w:szCs w:val="36"/>
        </w:rPr>
        <w:t>~ finger - средний палец</w:t>
      </w:r>
    </w:p>
    <w:p w:rsidR="00631261" w:rsidRPr="009615EA" w:rsidRDefault="00631261" w:rsidP="00E854E1">
      <w:pPr>
        <w:pStyle w:val="a7"/>
        <w:numPr>
          <w:ilvl w:val="0"/>
          <w:numId w:val="42"/>
        </w:numPr>
        <w:rPr>
          <w:rFonts w:cs="Arial"/>
          <w:i/>
          <w:szCs w:val="36"/>
        </w:rPr>
      </w:pPr>
      <w:r w:rsidRPr="009615EA">
        <w:rPr>
          <w:rFonts w:cs="Arial"/>
          <w:i/>
          <w:szCs w:val="36"/>
        </w:rPr>
        <w:t>~ height - средний рост</w:t>
      </w:r>
    </w:p>
    <w:p w:rsidR="00631261" w:rsidRPr="009615EA" w:rsidRDefault="00631261" w:rsidP="00E854E1">
      <w:pPr>
        <w:pStyle w:val="a7"/>
        <w:numPr>
          <w:ilvl w:val="0"/>
          <w:numId w:val="42"/>
        </w:numPr>
        <w:rPr>
          <w:rFonts w:cs="Arial"/>
          <w:i/>
          <w:szCs w:val="36"/>
        </w:rPr>
      </w:pPr>
      <w:r w:rsidRPr="009615EA">
        <w:rPr>
          <w:rFonts w:cs="Arial"/>
          <w:i/>
          <w:szCs w:val="36"/>
        </w:rPr>
        <w:t>a man of ~ size - а) человек среднего роста; б) человек средней комплекции</w:t>
      </w:r>
    </w:p>
    <w:p w:rsidR="00631261" w:rsidRPr="009615EA" w:rsidRDefault="00631261" w:rsidP="00E854E1">
      <w:pPr>
        <w:pStyle w:val="a7"/>
        <w:numPr>
          <w:ilvl w:val="0"/>
          <w:numId w:val="42"/>
        </w:numPr>
        <w:rPr>
          <w:rFonts w:cs="Arial"/>
          <w:i/>
          <w:szCs w:val="36"/>
        </w:rPr>
      </w:pPr>
      <w:r w:rsidRPr="009615EA">
        <w:rPr>
          <w:rFonts w:cs="Arial"/>
          <w:i/>
          <w:szCs w:val="36"/>
        </w:rPr>
        <w:t>~ school - средняя школа</w:t>
      </w:r>
    </w:p>
    <w:p w:rsidR="00631261" w:rsidRPr="009615EA" w:rsidRDefault="00631261" w:rsidP="00E854E1">
      <w:pPr>
        <w:pStyle w:val="a7"/>
        <w:numPr>
          <w:ilvl w:val="0"/>
          <w:numId w:val="42"/>
        </w:numPr>
        <w:rPr>
          <w:rFonts w:cs="Arial"/>
          <w:i/>
          <w:szCs w:val="36"/>
        </w:rPr>
      </w:pPr>
      <w:r w:rsidRPr="009615EA">
        <w:rPr>
          <w:rFonts w:cs="Arial"/>
          <w:i/>
          <w:szCs w:val="36"/>
        </w:rPr>
        <w:t>~ years /age/ - зрелые годы, зрелый возраст</w:t>
      </w:r>
    </w:p>
    <w:p w:rsidR="00631261" w:rsidRPr="009615EA" w:rsidRDefault="00631261" w:rsidP="00E854E1">
      <w:pPr>
        <w:pStyle w:val="a7"/>
        <w:numPr>
          <w:ilvl w:val="0"/>
          <w:numId w:val="42"/>
        </w:numPr>
        <w:rPr>
          <w:rFonts w:cs="Arial"/>
          <w:i/>
          <w:szCs w:val="36"/>
        </w:rPr>
      </w:pPr>
      <w:r w:rsidRPr="009615EA">
        <w:rPr>
          <w:rFonts w:cs="Arial"/>
          <w:i/>
          <w:szCs w:val="36"/>
        </w:rPr>
        <w:t>during his ~ age - когда он уже был немолодым</w:t>
      </w:r>
    </w:p>
    <w:p w:rsidR="00631261" w:rsidRPr="009615EA" w:rsidRDefault="00631261" w:rsidP="004F7301">
      <w:pPr>
        <w:rPr>
          <w:rFonts w:cs="Arial"/>
          <w:szCs w:val="36"/>
        </w:rPr>
      </w:pPr>
    </w:p>
    <w:p w:rsidR="00631261" w:rsidRPr="009615EA" w:rsidRDefault="00631261" w:rsidP="004F7301">
      <w:pPr>
        <w:rPr>
          <w:rFonts w:cs="Arial"/>
          <w:szCs w:val="36"/>
        </w:rPr>
      </w:pPr>
    </w:p>
    <w:p w:rsidR="00631261" w:rsidRPr="009615EA" w:rsidRDefault="00631261" w:rsidP="004F7301">
      <w:pPr>
        <w:rPr>
          <w:rFonts w:cs="Arial"/>
          <w:szCs w:val="36"/>
        </w:rPr>
      </w:pPr>
    </w:p>
    <w:p w:rsidR="00631261" w:rsidRPr="009615EA" w:rsidRDefault="00631261" w:rsidP="004F7301">
      <w:pPr>
        <w:shd w:val="clear" w:color="auto" w:fill="000000" w:themeFill="text1"/>
        <w:jc w:val="center"/>
        <w:rPr>
          <w:rFonts w:cs="Arial"/>
          <w:b/>
          <w:color w:val="FFFFFF" w:themeColor="background1"/>
          <w:szCs w:val="36"/>
          <w:highlight w:val="black"/>
          <w:shd w:val="clear" w:color="auto" w:fill="FFFFFF"/>
        </w:rPr>
      </w:pPr>
      <w:r w:rsidRPr="009615EA">
        <w:rPr>
          <w:rFonts w:cs="Arial"/>
          <w:b/>
          <w:color w:val="FFFFFF" w:themeColor="background1"/>
          <w:szCs w:val="36"/>
          <w:highlight w:val="black"/>
          <w:lang w:val="en-US"/>
        </w:rPr>
        <w:t>HOAX</w:t>
      </w:r>
      <w:r w:rsidRPr="009615EA">
        <w:rPr>
          <w:rFonts w:cs="Arial"/>
          <w:b/>
          <w:color w:val="FFFFFF" w:themeColor="background1"/>
          <w:szCs w:val="36"/>
          <w:highlight w:val="black"/>
        </w:rPr>
        <w:t xml:space="preserve"> ** [</w:t>
      </w:r>
      <w:r w:rsidRPr="009615EA">
        <w:rPr>
          <w:rFonts w:cs="Arial"/>
          <w:b/>
          <w:color w:val="FFFFFF" w:themeColor="background1"/>
          <w:szCs w:val="36"/>
          <w:highlight w:val="black"/>
          <w:shd w:val="clear" w:color="auto" w:fill="FFFFFF"/>
          <w:lang w:val="en-US"/>
        </w:rPr>
        <w:t>h</w:t>
      </w:r>
      <w:r w:rsidRPr="009615EA">
        <w:rPr>
          <w:rFonts w:cs="Arial"/>
          <w:b/>
          <w:color w:val="FFFFFF" w:themeColor="background1"/>
          <w:szCs w:val="36"/>
          <w:highlight w:val="black"/>
          <w:shd w:val="clear" w:color="auto" w:fill="FFFFFF"/>
        </w:rPr>
        <w:t>əʋ</w:t>
      </w:r>
      <w:r w:rsidRPr="009615EA">
        <w:rPr>
          <w:rFonts w:cs="Arial"/>
          <w:b/>
          <w:color w:val="FFFFFF" w:themeColor="background1"/>
          <w:szCs w:val="36"/>
          <w:highlight w:val="black"/>
          <w:shd w:val="clear" w:color="auto" w:fill="FFFFFF"/>
          <w:lang w:val="en-US"/>
        </w:rPr>
        <w:t>ks</w:t>
      </w:r>
      <w:r w:rsidRPr="009615EA">
        <w:rPr>
          <w:rFonts w:cs="Arial"/>
          <w:b/>
          <w:color w:val="FFFFFF" w:themeColor="background1"/>
          <w:szCs w:val="36"/>
          <w:highlight w:val="black"/>
          <w:shd w:val="clear" w:color="auto" w:fill="FFFFFF"/>
        </w:rPr>
        <w:t>]</w:t>
      </w:r>
    </w:p>
    <w:p w:rsidR="00631261" w:rsidRPr="009615EA" w:rsidRDefault="00631261" w:rsidP="004F7301">
      <w:pPr>
        <w:shd w:val="clear" w:color="auto" w:fill="000000" w:themeFill="text1"/>
        <w:rPr>
          <w:rFonts w:cs="Arial"/>
          <w:b/>
          <w:bCs/>
          <w:i/>
          <w:color w:val="FFFFFF" w:themeColor="background1"/>
          <w:szCs w:val="36"/>
          <w:highlight w:val="black"/>
          <w:shd w:val="clear" w:color="auto" w:fill="FFFFFF"/>
        </w:rPr>
      </w:pPr>
      <w:r w:rsidRPr="009615EA">
        <w:rPr>
          <w:rFonts w:cs="Arial"/>
          <w:b/>
          <w:bCs/>
          <w:i/>
          <w:color w:val="FFFFFF" w:themeColor="background1"/>
          <w:szCs w:val="36"/>
          <w:highlight w:val="black"/>
          <w:shd w:val="clear" w:color="auto" w:fill="FFFFFF"/>
          <w:lang w:val="en-US"/>
        </w:rPr>
        <w:t>HOAXED</w:t>
      </w:r>
      <w:r w:rsidRPr="009615EA">
        <w:rPr>
          <w:rFonts w:cs="Arial"/>
          <w:b/>
          <w:bCs/>
          <w:i/>
          <w:color w:val="FFFFFF" w:themeColor="background1"/>
          <w:szCs w:val="36"/>
          <w:highlight w:val="black"/>
          <w:shd w:val="clear" w:color="auto" w:fill="FFFFFF"/>
        </w:rPr>
        <w:t xml:space="preserve"> [</w:t>
      </w:r>
      <w:r w:rsidRPr="009615EA">
        <w:rPr>
          <w:rFonts w:cs="Arial"/>
          <w:b/>
          <w:i/>
          <w:color w:val="FFFFFF" w:themeColor="background1"/>
          <w:szCs w:val="36"/>
          <w:highlight w:val="black"/>
          <w:shd w:val="clear" w:color="auto" w:fill="FCFCFC"/>
          <w:lang w:val="en-US"/>
        </w:rPr>
        <w:t>h</w:t>
      </w:r>
      <w:r w:rsidRPr="009615EA">
        <w:rPr>
          <w:rFonts w:cs="Arial"/>
          <w:b/>
          <w:i/>
          <w:color w:val="FFFFFF" w:themeColor="background1"/>
          <w:szCs w:val="36"/>
          <w:highlight w:val="black"/>
          <w:shd w:val="clear" w:color="auto" w:fill="FCFCFC"/>
        </w:rPr>
        <w:t>əʊ</w:t>
      </w:r>
      <w:r w:rsidRPr="009615EA">
        <w:rPr>
          <w:rFonts w:cs="Arial"/>
          <w:b/>
          <w:i/>
          <w:color w:val="FFFFFF" w:themeColor="background1"/>
          <w:szCs w:val="36"/>
          <w:highlight w:val="black"/>
          <w:shd w:val="clear" w:color="auto" w:fill="FCFCFC"/>
          <w:lang w:val="en-US"/>
        </w:rPr>
        <w:t>kst</w:t>
      </w:r>
      <w:r w:rsidRPr="009615EA">
        <w:rPr>
          <w:rFonts w:cs="Arial"/>
          <w:b/>
          <w:bCs/>
          <w:i/>
          <w:color w:val="FFFFFF" w:themeColor="background1"/>
          <w:szCs w:val="36"/>
          <w:highlight w:val="black"/>
          <w:shd w:val="clear" w:color="auto" w:fill="FFFFFF"/>
        </w:rPr>
        <w:t>]</w:t>
      </w:r>
    </w:p>
    <w:p w:rsidR="00631261" w:rsidRPr="009615EA" w:rsidRDefault="00631261" w:rsidP="004F7301">
      <w:pPr>
        <w:shd w:val="clear" w:color="auto" w:fill="000000" w:themeFill="text1"/>
        <w:rPr>
          <w:rFonts w:cs="Arial"/>
          <w:color w:val="FFFFFF" w:themeColor="background1"/>
          <w:szCs w:val="36"/>
          <w:highlight w:val="black"/>
          <w:shd w:val="clear" w:color="auto" w:fill="FFFFFF"/>
        </w:rPr>
      </w:pPr>
      <w:r w:rsidRPr="009615EA">
        <w:rPr>
          <w:rFonts w:cs="Arial"/>
          <w:b/>
          <w:i/>
          <w:color w:val="FFFFFF" w:themeColor="background1"/>
          <w:szCs w:val="36"/>
          <w:highlight w:val="black"/>
          <w:shd w:val="clear" w:color="auto" w:fill="FFFFFF"/>
        </w:rPr>
        <w:t>СУЩ.</w:t>
      </w:r>
      <w:r w:rsidRPr="009615EA">
        <w:rPr>
          <w:rFonts w:cs="Arial"/>
          <w:color w:val="FFFFFF" w:themeColor="background1"/>
          <w:szCs w:val="36"/>
          <w:highlight w:val="black"/>
          <w:shd w:val="clear" w:color="auto" w:fill="FFFFFF"/>
        </w:rPr>
        <w:t xml:space="preserve"> </w:t>
      </w:r>
      <w:r w:rsidRPr="009615EA">
        <w:rPr>
          <w:rFonts w:cs="Arial"/>
          <w:color w:val="FFFFFF" w:themeColor="background1"/>
          <w:szCs w:val="36"/>
          <w:highlight w:val="black"/>
          <w:shd w:val="clear" w:color="auto" w:fill="FFFFFF"/>
          <w:lang w:val="en-US"/>
        </w:rPr>
        <w:t> </w:t>
      </w:r>
      <w:r w:rsidRPr="009615EA">
        <w:rPr>
          <w:rFonts w:cs="Arial"/>
          <w:i/>
          <w:iCs/>
          <w:color w:val="FFFFFF" w:themeColor="background1"/>
          <w:szCs w:val="36"/>
          <w:highlight w:val="black"/>
          <w:shd w:val="clear" w:color="auto" w:fill="FFFFFF"/>
          <w:lang w:val="en-US"/>
        </w:rPr>
        <w:t>n</w:t>
      </w:r>
      <w:r w:rsidRPr="009615EA">
        <w:rPr>
          <w:rFonts w:cs="Arial"/>
          <w:color w:val="FFFFFF" w:themeColor="background1"/>
          <w:szCs w:val="36"/>
          <w:highlight w:val="black"/>
          <w:shd w:val="clear" w:color="auto" w:fill="FFFFFF"/>
          <w:lang w:val="en-US"/>
        </w:rPr>
        <w:t> </w:t>
      </w:r>
      <w:r w:rsidRPr="009615EA">
        <w:rPr>
          <w:rFonts w:cs="Arial"/>
          <w:color w:val="FFFFFF" w:themeColor="background1"/>
          <w:szCs w:val="36"/>
          <w:highlight w:val="black"/>
          <w:shd w:val="clear" w:color="auto" w:fill="FFFFFF"/>
        </w:rPr>
        <w:t>1) мистификация, розыгрыш; трюк, выдумка</w:t>
      </w:r>
    </w:p>
    <w:p w:rsidR="00631261" w:rsidRPr="009615EA" w:rsidRDefault="00631261" w:rsidP="00E854E1">
      <w:pPr>
        <w:pStyle w:val="a7"/>
        <w:numPr>
          <w:ilvl w:val="0"/>
          <w:numId w:val="43"/>
        </w:numPr>
        <w:shd w:val="clear" w:color="auto" w:fill="000000" w:themeFill="text1"/>
        <w:rPr>
          <w:rFonts w:cs="Arial"/>
          <w:i/>
          <w:color w:val="FFFFFF" w:themeColor="background1"/>
          <w:szCs w:val="36"/>
          <w:highlight w:val="black"/>
          <w:shd w:val="clear" w:color="auto" w:fill="FFFFFF"/>
        </w:rPr>
      </w:pPr>
      <w:r w:rsidRPr="009615EA">
        <w:rPr>
          <w:rFonts w:cs="Arial"/>
          <w:i/>
          <w:color w:val="FFFFFF" w:themeColor="background1"/>
          <w:szCs w:val="36"/>
          <w:highlight w:val="black"/>
          <w:shd w:val="clear" w:color="auto" w:fill="FFFFFF"/>
        </w:rPr>
        <w:t>to play a ~ on smb. - разыграть /провести, одурачить/ кого-л.</w:t>
      </w:r>
    </w:p>
    <w:p w:rsidR="00631261" w:rsidRPr="009615EA" w:rsidRDefault="00631261" w:rsidP="004F7301">
      <w:pPr>
        <w:shd w:val="clear" w:color="auto" w:fill="000000" w:themeFill="text1"/>
        <w:rPr>
          <w:rFonts w:cs="Arial"/>
          <w:color w:val="FFFFFF" w:themeColor="background1"/>
          <w:szCs w:val="36"/>
          <w:highlight w:val="black"/>
          <w:shd w:val="clear" w:color="auto" w:fill="FFFFFF"/>
        </w:rPr>
      </w:pPr>
      <w:r w:rsidRPr="009615EA">
        <w:rPr>
          <w:rFonts w:cs="Arial"/>
          <w:color w:val="FFFFFF" w:themeColor="background1"/>
          <w:szCs w:val="36"/>
          <w:highlight w:val="black"/>
          <w:shd w:val="clear" w:color="auto" w:fill="FFFFFF"/>
        </w:rPr>
        <w:t>2) обман, надувательство; ложный слух, «утка»; ложная тревога, подделка</w:t>
      </w:r>
    </w:p>
    <w:p w:rsidR="00631261" w:rsidRPr="009615EA" w:rsidRDefault="00631261" w:rsidP="00E854E1">
      <w:pPr>
        <w:pStyle w:val="a7"/>
        <w:numPr>
          <w:ilvl w:val="0"/>
          <w:numId w:val="43"/>
        </w:numPr>
        <w:shd w:val="clear" w:color="auto" w:fill="000000" w:themeFill="text1"/>
        <w:rPr>
          <w:rFonts w:cs="Arial"/>
          <w:i/>
          <w:color w:val="FFFFFF" w:themeColor="background1"/>
          <w:szCs w:val="36"/>
          <w:highlight w:val="black"/>
          <w:shd w:val="clear" w:color="auto" w:fill="FFFFFF"/>
        </w:rPr>
      </w:pPr>
      <w:r w:rsidRPr="009615EA">
        <w:rPr>
          <w:rFonts w:cs="Arial"/>
          <w:i/>
          <w:color w:val="FFFFFF" w:themeColor="background1"/>
          <w:szCs w:val="36"/>
          <w:highlight w:val="black"/>
          <w:shd w:val="clear" w:color="auto" w:fill="FFFFFF"/>
        </w:rPr>
        <w:t>a literary [scientific] ~ - литературная [научная] подделка </w:t>
      </w:r>
      <w:r w:rsidRPr="009615EA">
        <w:rPr>
          <w:rFonts w:cs="Arial"/>
          <w:i/>
          <w:iCs/>
          <w:color w:val="FFFFFF" w:themeColor="background1"/>
          <w:szCs w:val="36"/>
          <w:highlight w:val="black"/>
          <w:shd w:val="clear" w:color="auto" w:fill="FFFFFF"/>
        </w:rPr>
        <w:t>или</w:t>
      </w:r>
      <w:r w:rsidRPr="009615EA">
        <w:rPr>
          <w:rFonts w:cs="Arial"/>
          <w:i/>
          <w:color w:val="FFFFFF" w:themeColor="background1"/>
          <w:szCs w:val="36"/>
          <w:highlight w:val="black"/>
          <w:shd w:val="clear" w:color="auto" w:fill="FFFFFF"/>
        </w:rPr>
        <w:t>мистификация</w:t>
      </w:r>
    </w:p>
    <w:p w:rsidR="00631261" w:rsidRPr="009615EA" w:rsidRDefault="00631261" w:rsidP="004F7301">
      <w:pPr>
        <w:shd w:val="clear" w:color="auto" w:fill="000000" w:themeFill="text1"/>
        <w:rPr>
          <w:rFonts w:cs="Arial"/>
          <w:color w:val="FFFFFF" w:themeColor="background1"/>
          <w:szCs w:val="36"/>
          <w:highlight w:val="black"/>
          <w:shd w:val="clear" w:color="auto" w:fill="FFFFFF"/>
        </w:rPr>
      </w:pPr>
      <w:r w:rsidRPr="009615EA">
        <w:rPr>
          <w:rFonts w:cs="Arial"/>
          <w:b/>
          <w:bCs/>
          <w:i/>
          <w:color w:val="FFFFFF" w:themeColor="background1"/>
          <w:szCs w:val="36"/>
          <w:highlight w:val="black"/>
          <w:shd w:val="clear" w:color="auto" w:fill="FFFFFF"/>
        </w:rPr>
        <w:t>ГЛАГ.</w:t>
      </w:r>
      <w:r w:rsidRPr="009615EA">
        <w:rPr>
          <w:rFonts w:cs="Arial"/>
          <w:b/>
          <w:bCs/>
          <w:color w:val="FFFFFF" w:themeColor="background1"/>
          <w:szCs w:val="36"/>
          <w:highlight w:val="black"/>
          <w:shd w:val="clear" w:color="auto" w:fill="FFFFFF"/>
        </w:rPr>
        <w:t xml:space="preserve"> </w:t>
      </w:r>
      <w:r w:rsidRPr="009615EA">
        <w:rPr>
          <w:rFonts w:cs="Arial"/>
          <w:color w:val="FFFFFF" w:themeColor="background1"/>
          <w:szCs w:val="36"/>
          <w:highlight w:val="black"/>
          <w:shd w:val="clear" w:color="auto" w:fill="FFFFFF"/>
        </w:rPr>
        <w:t> 1) мистифицировать, разыгрывать; подшутить</w:t>
      </w:r>
    </w:p>
    <w:p w:rsidR="00631261" w:rsidRPr="009615EA" w:rsidRDefault="00631261" w:rsidP="004F7301">
      <w:pPr>
        <w:shd w:val="clear" w:color="auto" w:fill="000000" w:themeFill="text1"/>
        <w:rPr>
          <w:rFonts w:cs="Arial"/>
          <w:color w:val="FFFFFF" w:themeColor="background1"/>
          <w:szCs w:val="36"/>
          <w:highlight w:val="black"/>
          <w:shd w:val="clear" w:color="auto" w:fill="FFFFFF"/>
        </w:rPr>
      </w:pPr>
      <w:r w:rsidRPr="009615EA">
        <w:rPr>
          <w:rFonts w:cs="Arial"/>
          <w:color w:val="FFFFFF" w:themeColor="background1"/>
          <w:szCs w:val="36"/>
          <w:highlight w:val="black"/>
          <w:shd w:val="clear" w:color="auto" w:fill="FFFFFF"/>
        </w:rPr>
        <w:t>2) обманывать, надувать, водить за нос; пользоваться чьей-л. Доверчивостью, вводить в заблуждение, сбивать с толку</w:t>
      </w:r>
    </w:p>
    <w:p w:rsidR="00631261" w:rsidRPr="009615EA" w:rsidRDefault="00631261" w:rsidP="00E854E1">
      <w:pPr>
        <w:pStyle w:val="a7"/>
        <w:numPr>
          <w:ilvl w:val="0"/>
          <w:numId w:val="43"/>
        </w:numPr>
        <w:shd w:val="clear" w:color="auto" w:fill="000000" w:themeFill="text1"/>
        <w:rPr>
          <w:rFonts w:cs="Arial"/>
          <w:b/>
          <w:i/>
          <w:color w:val="FFFFFF" w:themeColor="background1"/>
          <w:szCs w:val="36"/>
          <w:highlight w:val="black"/>
        </w:rPr>
      </w:pPr>
      <w:r w:rsidRPr="009615EA">
        <w:rPr>
          <w:rFonts w:cs="Arial"/>
          <w:i/>
          <w:color w:val="FFFFFF" w:themeColor="background1"/>
          <w:szCs w:val="36"/>
          <w:highlight w:val="black"/>
          <w:shd w:val="clear" w:color="auto" w:fill="FFFFFF"/>
        </w:rPr>
        <w:t>even the experts were ~ed - даже специалисты были введены в заблуждение /сбиты с толку/ </w:t>
      </w: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r w:rsidRPr="009615EA">
        <w:rPr>
          <w:rFonts w:cs="Arial"/>
          <w:b/>
          <w:color w:val="FFFFFF" w:themeColor="background1"/>
          <w:szCs w:val="36"/>
          <w:highlight w:val="black"/>
          <w:lang w:val="en-US"/>
        </w:rPr>
        <w:t>SUDDENLY</w:t>
      </w:r>
      <w:r w:rsidRPr="009615EA">
        <w:rPr>
          <w:rFonts w:cs="Arial"/>
          <w:b/>
          <w:color w:val="FFFFFF" w:themeColor="background1"/>
          <w:szCs w:val="36"/>
          <w:highlight w:val="black"/>
        </w:rPr>
        <w:t xml:space="preserve"> ** [</w:t>
      </w:r>
      <w:r w:rsidRPr="009615EA">
        <w:rPr>
          <w:rFonts w:cs="Arial"/>
          <w:b/>
          <w:color w:val="FFFFFF" w:themeColor="background1"/>
          <w:szCs w:val="36"/>
          <w:highlight w:val="black"/>
          <w:shd w:val="clear" w:color="auto" w:fill="FFFFFF"/>
        </w:rPr>
        <w:t>ʹ</w:t>
      </w:r>
      <w:r w:rsidRPr="009615EA">
        <w:rPr>
          <w:rFonts w:cs="Arial"/>
          <w:b/>
          <w:color w:val="FFFFFF" w:themeColor="background1"/>
          <w:szCs w:val="36"/>
          <w:highlight w:val="black"/>
          <w:shd w:val="clear" w:color="auto" w:fill="FFFFFF"/>
          <w:lang w:val="en-US"/>
        </w:rPr>
        <w:t>s</w:t>
      </w:r>
      <w:r w:rsidRPr="009615EA">
        <w:rPr>
          <w:rFonts w:cs="Arial"/>
          <w:b/>
          <w:color w:val="FFFFFF" w:themeColor="background1"/>
          <w:szCs w:val="36"/>
          <w:highlight w:val="black"/>
          <w:shd w:val="clear" w:color="auto" w:fill="FFFFFF"/>
        </w:rPr>
        <w:t>ʌ</w:t>
      </w:r>
      <w:r w:rsidRPr="009615EA">
        <w:rPr>
          <w:rFonts w:cs="Arial"/>
          <w:b/>
          <w:color w:val="FFFFFF" w:themeColor="background1"/>
          <w:szCs w:val="36"/>
          <w:highlight w:val="black"/>
          <w:shd w:val="clear" w:color="auto" w:fill="FFFFFF"/>
          <w:lang w:val="en-US"/>
        </w:rPr>
        <w:t>d</w:t>
      </w:r>
      <w:r w:rsidRPr="009615EA">
        <w:rPr>
          <w:rFonts w:cs="Arial"/>
          <w:b/>
          <w:color w:val="FFFFFF" w:themeColor="background1"/>
          <w:szCs w:val="36"/>
          <w:highlight w:val="black"/>
          <w:shd w:val="clear" w:color="auto" w:fill="FFFFFF"/>
        </w:rPr>
        <w:t>(ə)</w:t>
      </w:r>
      <w:r w:rsidRPr="009615EA">
        <w:rPr>
          <w:rFonts w:cs="Arial"/>
          <w:b/>
          <w:color w:val="FFFFFF" w:themeColor="background1"/>
          <w:szCs w:val="36"/>
          <w:highlight w:val="black"/>
          <w:shd w:val="clear" w:color="auto" w:fill="FFFFFF"/>
          <w:lang w:val="en-US"/>
        </w:rPr>
        <w:t>nl</w:t>
      </w:r>
      <w:r w:rsidRPr="009615EA">
        <w:rPr>
          <w:rFonts w:cs="Arial"/>
          <w:b/>
          <w:color w:val="FFFFFF" w:themeColor="background1"/>
          <w:szCs w:val="36"/>
          <w:highlight w:val="black"/>
          <w:shd w:val="clear" w:color="auto" w:fill="FFFFFF"/>
        </w:rPr>
        <w:t>ı]</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b/>
          <w:i/>
          <w:color w:val="FFFFFF" w:themeColor="background1"/>
          <w:szCs w:val="36"/>
          <w:highlight w:val="black"/>
        </w:rPr>
        <w:t>Нар.</w:t>
      </w:r>
      <w:r w:rsidRPr="009615EA">
        <w:rPr>
          <w:rFonts w:cs="Arial"/>
          <w:color w:val="FFFFFF" w:themeColor="background1"/>
          <w:szCs w:val="36"/>
          <w:highlight w:val="black"/>
        </w:rPr>
        <w:t xml:space="preserve"> 1 вдруг, внезапно, неожиданно, скоропостижно</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color w:val="FFFFFF" w:themeColor="background1"/>
          <w:szCs w:val="36"/>
          <w:highlight w:val="black"/>
        </w:rPr>
        <w:t>2 резко</w:t>
      </w:r>
    </w:p>
    <w:p w:rsidR="00631261" w:rsidRPr="009615EA" w:rsidRDefault="00631261" w:rsidP="00E854E1">
      <w:pPr>
        <w:pStyle w:val="a7"/>
        <w:numPr>
          <w:ilvl w:val="0"/>
          <w:numId w:val="44"/>
        </w:numPr>
        <w:shd w:val="clear" w:color="auto" w:fill="000000" w:themeFill="text1"/>
        <w:rPr>
          <w:rFonts w:cs="Arial"/>
          <w:i/>
          <w:color w:val="FFFFFF" w:themeColor="background1"/>
          <w:szCs w:val="36"/>
          <w:highlight w:val="black"/>
        </w:rPr>
      </w:pPr>
      <w:r w:rsidRPr="009615EA">
        <w:rPr>
          <w:rFonts w:cs="Arial"/>
          <w:i/>
          <w:color w:val="FFFFFF" w:themeColor="background1"/>
          <w:szCs w:val="36"/>
          <w:highlight w:val="black"/>
          <w:lang w:val="en-US"/>
        </w:rPr>
        <w:lastRenderedPageBreak/>
        <w:t>Gabrielle</w:t>
      </w:r>
      <w:r w:rsidRPr="009615EA">
        <w:rPr>
          <w:rFonts w:cs="Arial"/>
          <w:i/>
          <w:color w:val="FFFFFF" w:themeColor="background1"/>
          <w:szCs w:val="36"/>
          <w:highlight w:val="black"/>
        </w:rPr>
        <w:t xml:space="preserve"> </w:t>
      </w:r>
      <w:r w:rsidRPr="009615EA">
        <w:rPr>
          <w:rFonts w:cs="Arial"/>
          <w:i/>
          <w:color w:val="FFFFFF" w:themeColor="background1"/>
          <w:szCs w:val="36"/>
          <w:highlight w:val="black"/>
          <w:lang w:val="en-US"/>
        </w:rPr>
        <w:t>sat</w:t>
      </w:r>
      <w:r w:rsidRPr="009615EA">
        <w:rPr>
          <w:rFonts w:cs="Arial"/>
          <w:i/>
          <w:color w:val="FFFFFF" w:themeColor="background1"/>
          <w:szCs w:val="36"/>
          <w:highlight w:val="black"/>
        </w:rPr>
        <w:t xml:space="preserve"> </w:t>
      </w:r>
      <w:r w:rsidRPr="009615EA">
        <w:rPr>
          <w:rFonts w:cs="Arial"/>
          <w:i/>
          <w:color w:val="FFFFFF" w:themeColor="background1"/>
          <w:szCs w:val="36"/>
          <w:highlight w:val="black"/>
          <w:lang w:val="en-US"/>
        </w:rPr>
        <w:t>up</w:t>
      </w:r>
      <w:r w:rsidRPr="009615EA">
        <w:rPr>
          <w:rFonts w:cs="Arial"/>
          <w:i/>
          <w:color w:val="FFFFFF" w:themeColor="background1"/>
          <w:szCs w:val="36"/>
          <w:highlight w:val="black"/>
        </w:rPr>
        <w:t xml:space="preserve"> </w:t>
      </w:r>
      <w:r w:rsidRPr="009615EA">
        <w:rPr>
          <w:rFonts w:cs="Arial"/>
          <w:i/>
          <w:color w:val="FFFFFF" w:themeColor="background1"/>
          <w:szCs w:val="36"/>
          <w:highlight w:val="black"/>
          <w:lang w:val="en-US"/>
        </w:rPr>
        <w:t>suddenly</w:t>
      </w:r>
      <w:r w:rsidRPr="009615EA">
        <w:rPr>
          <w:rFonts w:cs="Arial"/>
          <w:i/>
          <w:color w:val="FFFFFF" w:themeColor="background1"/>
          <w:szCs w:val="36"/>
          <w:highlight w:val="black"/>
        </w:rPr>
        <w:t>. "</w:t>
      </w:r>
      <w:r w:rsidRPr="009615EA">
        <w:rPr>
          <w:rFonts w:cs="Arial"/>
          <w:i/>
          <w:color w:val="FFFFFF" w:themeColor="background1"/>
          <w:szCs w:val="36"/>
          <w:highlight w:val="black"/>
          <w:lang w:val="en-US"/>
        </w:rPr>
        <w:t>NASA</w:t>
      </w:r>
      <w:r w:rsidRPr="009615EA">
        <w:rPr>
          <w:rFonts w:cs="Arial"/>
          <w:i/>
          <w:color w:val="FFFFFF" w:themeColor="background1"/>
          <w:szCs w:val="36"/>
          <w:highlight w:val="black"/>
        </w:rPr>
        <w:t>?" - Гэбриэл резко выпрямилась: - НАСА?</w:t>
      </w:r>
    </w:p>
    <w:p w:rsidR="00631261" w:rsidRPr="009615EA" w:rsidRDefault="00631261" w:rsidP="00E854E1">
      <w:pPr>
        <w:pStyle w:val="a7"/>
        <w:numPr>
          <w:ilvl w:val="0"/>
          <w:numId w:val="44"/>
        </w:numPr>
        <w:shd w:val="clear" w:color="auto" w:fill="000000" w:themeFill="text1"/>
        <w:rPr>
          <w:rFonts w:cs="Arial"/>
          <w:i/>
          <w:color w:val="FFFFFF" w:themeColor="background1"/>
          <w:szCs w:val="36"/>
          <w:highlight w:val="black"/>
        </w:rPr>
      </w:pPr>
      <w:r w:rsidRPr="009615EA">
        <w:rPr>
          <w:rFonts w:cs="Arial"/>
          <w:i/>
          <w:color w:val="FFFFFF" w:themeColor="background1"/>
          <w:szCs w:val="36"/>
          <w:highlight w:val="black"/>
          <w:lang w:val="en-US"/>
        </w:rPr>
        <w:t>Her</w:t>
      </w:r>
      <w:r w:rsidRPr="009615EA">
        <w:rPr>
          <w:rFonts w:cs="Arial"/>
          <w:i/>
          <w:color w:val="FFFFFF" w:themeColor="background1"/>
          <w:szCs w:val="36"/>
          <w:highlight w:val="black"/>
        </w:rPr>
        <w:t xml:space="preserve"> </w:t>
      </w:r>
      <w:r w:rsidRPr="009615EA">
        <w:rPr>
          <w:rFonts w:cs="Arial"/>
          <w:i/>
          <w:color w:val="FFFFFF" w:themeColor="background1"/>
          <w:szCs w:val="36"/>
          <w:highlight w:val="black"/>
          <w:lang w:val="en-US"/>
        </w:rPr>
        <w:t>ears</w:t>
      </w:r>
      <w:r w:rsidRPr="009615EA">
        <w:rPr>
          <w:rFonts w:cs="Arial"/>
          <w:i/>
          <w:color w:val="FFFFFF" w:themeColor="background1"/>
          <w:szCs w:val="36"/>
          <w:highlight w:val="black"/>
        </w:rPr>
        <w:t xml:space="preserve"> </w:t>
      </w:r>
      <w:r w:rsidRPr="009615EA">
        <w:rPr>
          <w:rFonts w:cs="Arial"/>
          <w:i/>
          <w:color w:val="FFFFFF" w:themeColor="background1"/>
          <w:szCs w:val="36"/>
          <w:highlight w:val="black"/>
          <w:lang w:val="en-US"/>
        </w:rPr>
        <w:t>thundered</w:t>
      </w:r>
      <w:r w:rsidRPr="009615EA">
        <w:rPr>
          <w:rFonts w:cs="Arial"/>
          <w:i/>
          <w:color w:val="FFFFFF" w:themeColor="background1"/>
          <w:szCs w:val="36"/>
          <w:highlight w:val="black"/>
        </w:rPr>
        <w:t xml:space="preserve"> </w:t>
      </w:r>
      <w:r w:rsidRPr="009615EA">
        <w:rPr>
          <w:rFonts w:cs="Arial"/>
          <w:i/>
          <w:color w:val="FFFFFF" w:themeColor="background1"/>
          <w:szCs w:val="36"/>
          <w:highlight w:val="black"/>
          <w:lang w:val="en-US"/>
        </w:rPr>
        <w:t>suddenly</w:t>
      </w:r>
      <w:r w:rsidRPr="009615EA">
        <w:rPr>
          <w:rFonts w:cs="Arial"/>
          <w:i/>
          <w:color w:val="FFFFFF" w:themeColor="background1"/>
          <w:szCs w:val="36"/>
          <w:highlight w:val="black"/>
        </w:rPr>
        <w:t xml:space="preserve">, </w:t>
      </w:r>
      <w:r w:rsidRPr="009615EA">
        <w:rPr>
          <w:rFonts w:cs="Arial"/>
          <w:i/>
          <w:color w:val="FFFFFF" w:themeColor="background1"/>
          <w:szCs w:val="36"/>
          <w:highlight w:val="black"/>
          <w:lang w:val="en-US"/>
        </w:rPr>
        <w:t>and</w:t>
      </w:r>
      <w:r w:rsidRPr="009615EA">
        <w:rPr>
          <w:rFonts w:cs="Arial"/>
          <w:i/>
          <w:color w:val="FFFFFF" w:themeColor="background1"/>
          <w:szCs w:val="36"/>
          <w:highlight w:val="black"/>
        </w:rPr>
        <w:t xml:space="preserve"> </w:t>
      </w:r>
      <w:r w:rsidRPr="009615EA">
        <w:rPr>
          <w:rFonts w:cs="Arial"/>
          <w:i/>
          <w:color w:val="FFFFFF" w:themeColor="background1"/>
          <w:szCs w:val="36"/>
          <w:highlight w:val="black"/>
          <w:lang w:val="en-US"/>
        </w:rPr>
        <w:t>she</w:t>
      </w:r>
      <w:r w:rsidRPr="009615EA">
        <w:rPr>
          <w:rFonts w:cs="Arial"/>
          <w:i/>
          <w:color w:val="FFFFFF" w:themeColor="background1"/>
          <w:szCs w:val="36"/>
          <w:highlight w:val="black"/>
        </w:rPr>
        <w:t xml:space="preserve"> </w:t>
      </w:r>
      <w:r w:rsidRPr="009615EA">
        <w:rPr>
          <w:rFonts w:cs="Arial"/>
          <w:i/>
          <w:color w:val="FFFFFF" w:themeColor="background1"/>
          <w:szCs w:val="36"/>
          <w:highlight w:val="black"/>
          <w:lang w:val="en-US"/>
        </w:rPr>
        <w:t>felt</w:t>
      </w:r>
      <w:r w:rsidRPr="009615EA">
        <w:rPr>
          <w:rFonts w:cs="Arial"/>
          <w:i/>
          <w:color w:val="FFFFFF" w:themeColor="background1"/>
          <w:szCs w:val="36"/>
          <w:highlight w:val="black"/>
        </w:rPr>
        <w:t xml:space="preserve"> </w:t>
      </w:r>
      <w:r w:rsidRPr="009615EA">
        <w:rPr>
          <w:rFonts w:cs="Arial"/>
          <w:i/>
          <w:color w:val="FFFFFF" w:themeColor="background1"/>
          <w:szCs w:val="36"/>
          <w:highlight w:val="black"/>
          <w:lang w:val="en-US"/>
        </w:rPr>
        <w:t>the</w:t>
      </w:r>
      <w:r w:rsidRPr="009615EA">
        <w:rPr>
          <w:rFonts w:cs="Arial"/>
          <w:i/>
          <w:color w:val="FFFFFF" w:themeColor="background1"/>
          <w:szCs w:val="36"/>
          <w:highlight w:val="black"/>
        </w:rPr>
        <w:t xml:space="preserve"> </w:t>
      </w:r>
      <w:r w:rsidRPr="009615EA">
        <w:rPr>
          <w:rFonts w:cs="Arial"/>
          <w:i/>
          <w:color w:val="FFFFFF" w:themeColor="background1"/>
          <w:szCs w:val="36"/>
          <w:highlight w:val="black"/>
          <w:lang w:val="en-US"/>
        </w:rPr>
        <w:t>pressure</w:t>
      </w:r>
      <w:r w:rsidRPr="009615EA">
        <w:rPr>
          <w:rFonts w:cs="Arial"/>
          <w:i/>
          <w:color w:val="FFFFFF" w:themeColor="background1"/>
          <w:szCs w:val="36"/>
          <w:highlight w:val="black"/>
        </w:rPr>
        <w:t xml:space="preserve"> </w:t>
      </w:r>
      <w:r w:rsidRPr="009615EA">
        <w:rPr>
          <w:rFonts w:cs="Arial"/>
          <w:i/>
          <w:color w:val="FFFFFF" w:themeColor="background1"/>
          <w:szCs w:val="36"/>
          <w:highlight w:val="black"/>
          <w:lang w:val="en-US"/>
        </w:rPr>
        <w:t>equalize</w:t>
      </w:r>
      <w:r w:rsidRPr="009615EA">
        <w:rPr>
          <w:rFonts w:cs="Arial"/>
          <w:i/>
          <w:color w:val="FFFFFF" w:themeColor="background1"/>
          <w:szCs w:val="36"/>
          <w:highlight w:val="black"/>
        </w:rPr>
        <w:t xml:space="preserve"> </w:t>
      </w:r>
      <w:r w:rsidRPr="009615EA">
        <w:rPr>
          <w:rFonts w:cs="Arial"/>
          <w:i/>
          <w:color w:val="FFFFFF" w:themeColor="background1"/>
          <w:szCs w:val="36"/>
          <w:highlight w:val="black"/>
          <w:lang w:val="en-US"/>
        </w:rPr>
        <w:t>with</w:t>
      </w:r>
      <w:r w:rsidRPr="009615EA">
        <w:rPr>
          <w:rFonts w:cs="Arial"/>
          <w:i/>
          <w:color w:val="FFFFFF" w:themeColor="background1"/>
          <w:szCs w:val="36"/>
          <w:highlight w:val="black"/>
        </w:rPr>
        <w:t xml:space="preserve"> </w:t>
      </w:r>
      <w:r w:rsidRPr="009615EA">
        <w:rPr>
          <w:rFonts w:cs="Arial"/>
          <w:i/>
          <w:color w:val="FFFFFF" w:themeColor="background1"/>
          <w:szCs w:val="36"/>
          <w:highlight w:val="black"/>
          <w:lang w:val="en-US"/>
        </w:rPr>
        <w:t>a</w:t>
      </w:r>
      <w:r w:rsidRPr="009615EA">
        <w:rPr>
          <w:rFonts w:cs="Arial"/>
          <w:i/>
          <w:color w:val="FFFFFF" w:themeColor="background1"/>
          <w:szCs w:val="36"/>
          <w:highlight w:val="black"/>
        </w:rPr>
        <w:t xml:space="preserve"> </w:t>
      </w:r>
      <w:r w:rsidRPr="009615EA">
        <w:rPr>
          <w:rFonts w:cs="Arial"/>
          <w:i/>
          <w:color w:val="FFFFFF" w:themeColor="background1"/>
          <w:szCs w:val="36"/>
          <w:highlight w:val="black"/>
          <w:lang w:val="en-US"/>
        </w:rPr>
        <w:t>violent</w:t>
      </w:r>
      <w:r w:rsidRPr="009615EA">
        <w:rPr>
          <w:rFonts w:cs="Arial"/>
          <w:i/>
          <w:color w:val="FFFFFF" w:themeColor="background1"/>
          <w:szCs w:val="36"/>
          <w:highlight w:val="black"/>
        </w:rPr>
        <w:t xml:space="preserve"> </w:t>
      </w:r>
      <w:r w:rsidRPr="009615EA">
        <w:rPr>
          <w:rFonts w:cs="Arial"/>
          <w:i/>
          <w:color w:val="FFFFFF" w:themeColor="background1"/>
          <w:szCs w:val="36"/>
          <w:highlight w:val="black"/>
          <w:lang w:val="en-US"/>
        </w:rPr>
        <w:t>rush</w:t>
      </w:r>
      <w:r w:rsidRPr="009615EA">
        <w:rPr>
          <w:rFonts w:cs="Arial"/>
          <w:i/>
          <w:color w:val="FFFFFF" w:themeColor="background1"/>
          <w:szCs w:val="36"/>
          <w:highlight w:val="black"/>
        </w:rPr>
        <w:t>. - В ушах снова застучало, и Рейчел почувствовала, как опять резко ослабевает давление.</w:t>
      </w: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shd w:val="clear" w:color="auto" w:fill="000000" w:themeFill="text1"/>
        <w:jc w:val="center"/>
        <w:rPr>
          <w:rFonts w:cs="Arial"/>
          <w:b/>
          <w:color w:val="FFFFFF" w:themeColor="background1"/>
          <w:szCs w:val="36"/>
          <w:highlight w:val="black"/>
        </w:rPr>
      </w:pPr>
    </w:p>
    <w:p w:rsidR="00631261" w:rsidRPr="009615EA" w:rsidRDefault="00631261" w:rsidP="004F7301">
      <w:pPr>
        <w:jc w:val="center"/>
        <w:rPr>
          <w:rFonts w:cs="Arial"/>
          <w:b/>
          <w:i/>
          <w:color w:val="FFFFFF" w:themeColor="background1"/>
          <w:szCs w:val="36"/>
          <w:u w:val="single"/>
        </w:rPr>
      </w:pPr>
      <w:r w:rsidRPr="009615EA">
        <w:rPr>
          <w:rFonts w:cs="Arial"/>
          <w:b/>
          <w:i/>
          <w:color w:val="FFFFFF" w:themeColor="background1"/>
          <w:szCs w:val="36"/>
          <w:u w:val="single"/>
        </w:rPr>
        <w:t>WRAPPER ** ['ræpə]</w:t>
      </w:r>
    </w:p>
    <w:p w:rsidR="00631261" w:rsidRPr="009615EA" w:rsidRDefault="00631261" w:rsidP="004F7301">
      <w:pPr>
        <w:jc w:val="center"/>
        <w:rPr>
          <w:rFonts w:cs="Arial"/>
          <w:b/>
          <w:i/>
          <w:color w:val="FFFFFF" w:themeColor="background1"/>
          <w:szCs w:val="36"/>
        </w:rPr>
      </w:pPr>
      <w:r w:rsidRPr="009615EA">
        <w:rPr>
          <w:rFonts w:cs="Arial"/>
          <w:b/>
          <w:i/>
          <w:color w:val="FFFFFF" w:themeColor="background1"/>
          <w:szCs w:val="36"/>
        </w:rPr>
        <w:t>НЕПОЛНОЕ СЛОВО</w:t>
      </w:r>
    </w:p>
    <w:p w:rsidR="00631261" w:rsidRPr="009615EA" w:rsidRDefault="00631261" w:rsidP="004F7301">
      <w:pPr>
        <w:rPr>
          <w:rFonts w:cs="Arial"/>
          <w:color w:val="FFFFFF" w:themeColor="background1"/>
          <w:szCs w:val="36"/>
        </w:rPr>
      </w:pPr>
      <w:r w:rsidRPr="009615EA">
        <w:rPr>
          <w:rFonts w:cs="Arial"/>
          <w:color w:val="FFFFFF" w:themeColor="background1"/>
          <w:szCs w:val="36"/>
        </w:rPr>
        <w:t>сущ. 1 обёртка, упаковка</w:t>
      </w:r>
    </w:p>
    <w:p w:rsidR="00631261" w:rsidRPr="009615EA" w:rsidRDefault="00631261" w:rsidP="00E854E1">
      <w:pPr>
        <w:pStyle w:val="a7"/>
        <w:numPr>
          <w:ilvl w:val="0"/>
          <w:numId w:val="45"/>
        </w:numPr>
        <w:rPr>
          <w:rFonts w:cs="Arial"/>
          <w:i/>
          <w:color w:val="FFFFFF" w:themeColor="background1"/>
          <w:szCs w:val="36"/>
        </w:rPr>
      </w:pPr>
      <w:r w:rsidRPr="009615EA">
        <w:rPr>
          <w:rFonts w:cs="Arial"/>
          <w:i/>
          <w:color w:val="FFFFFF" w:themeColor="background1"/>
          <w:szCs w:val="36"/>
          <w:lang w:val="en-US"/>
        </w:rPr>
        <w:t>c</w:t>
      </w:r>
      <w:r w:rsidRPr="009615EA">
        <w:rPr>
          <w:rFonts w:cs="Arial"/>
          <w:i/>
          <w:color w:val="FFFFFF" w:themeColor="background1"/>
          <w:szCs w:val="36"/>
        </w:rPr>
        <w:t>andy wrapper – конфетная обертка</w:t>
      </w:r>
    </w:p>
    <w:p w:rsidR="00631261" w:rsidRPr="009615EA" w:rsidRDefault="00631261" w:rsidP="004F7301">
      <w:pPr>
        <w:rPr>
          <w:rFonts w:cs="Arial"/>
          <w:color w:val="FFFFFF" w:themeColor="background1"/>
          <w:szCs w:val="36"/>
        </w:rPr>
      </w:pPr>
      <w:r w:rsidRPr="009615EA">
        <w:rPr>
          <w:rFonts w:cs="Arial"/>
          <w:color w:val="FFFFFF" w:themeColor="background1"/>
          <w:szCs w:val="36"/>
        </w:rPr>
        <w:t>2 чехол (от пыли и выгорания)</w:t>
      </w:r>
    </w:p>
    <w:p w:rsidR="00631261" w:rsidRPr="009615EA" w:rsidRDefault="00631261" w:rsidP="004F7301">
      <w:pPr>
        <w:rPr>
          <w:rFonts w:cs="Arial"/>
          <w:color w:val="FFFFFF" w:themeColor="background1"/>
          <w:szCs w:val="36"/>
        </w:rPr>
      </w:pPr>
      <w:r w:rsidRPr="009615EA">
        <w:rPr>
          <w:rFonts w:cs="Arial"/>
          <w:color w:val="FFFFFF" w:themeColor="background1"/>
          <w:szCs w:val="36"/>
        </w:rPr>
        <w:t>3 ОБОЛОЧКА</w:t>
      </w:r>
    </w:p>
    <w:p w:rsidR="00631261" w:rsidRPr="009615EA" w:rsidRDefault="00631261" w:rsidP="00E854E1">
      <w:pPr>
        <w:pStyle w:val="a7"/>
        <w:numPr>
          <w:ilvl w:val="0"/>
          <w:numId w:val="45"/>
        </w:numPr>
        <w:rPr>
          <w:rFonts w:cs="Arial"/>
          <w:i/>
          <w:color w:val="FFFFFF" w:themeColor="background1"/>
          <w:szCs w:val="36"/>
        </w:rPr>
      </w:pPr>
      <w:r w:rsidRPr="009615EA">
        <w:rPr>
          <w:rFonts w:cs="Arial"/>
          <w:i/>
          <w:color w:val="FFFFFF" w:themeColor="background1"/>
          <w:szCs w:val="36"/>
        </w:rPr>
        <w:t>managed wrapper – управляемая оболочка</w:t>
      </w:r>
    </w:p>
    <w:p w:rsidR="00631261" w:rsidRPr="009615EA" w:rsidRDefault="00631261" w:rsidP="004F7301">
      <w:pPr>
        <w:rPr>
          <w:rFonts w:cs="Arial"/>
          <w:color w:val="FFFFFF" w:themeColor="background1"/>
          <w:szCs w:val="36"/>
        </w:rPr>
      </w:pPr>
      <w:r w:rsidRPr="009615EA">
        <w:rPr>
          <w:rFonts w:cs="Arial"/>
          <w:color w:val="FFFFFF" w:themeColor="background1"/>
          <w:szCs w:val="36"/>
        </w:rPr>
        <w:t>ПРИЛ. оберточный</w:t>
      </w:r>
    </w:p>
    <w:p w:rsidR="00631261" w:rsidRPr="009615EA" w:rsidRDefault="00631261" w:rsidP="004F7301">
      <w:pPr>
        <w:rPr>
          <w:rFonts w:cs="Arial"/>
          <w:color w:val="FFFFFF" w:themeColor="background1"/>
          <w:szCs w:val="36"/>
        </w:rPr>
      </w:pPr>
    </w:p>
    <w:p w:rsidR="00631261" w:rsidRPr="009615EA" w:rsidRDefault="00631261" w:rsidP="004F7301">
      <w:pPr>
        <w:rPr>
          <w:rFonts w:cs="Arial"/>
          <w:color w:val="FFFFFF" w:themeColor="background1"/>
          <w:szCs w:val="36"/>
        </w:rPr>
      </w:pPr>
    </w:p>
    <w:p w:rsidR="00631261" w:rsidRPr="009615EA" w:rsidRDefault="00631261" w:rsidP="004F7301">
      <w:pPr>
        <w:rPr>
          <w:rFonts w:cs="Arial"/>
          <w:color w:val="FFFFFF" w:themeColor="background1"/>
          <w:szCs w:val="36"/>
        </w:rPr>
      </w:pPr>
    </w:p>
    <w:p w:rsidR="00631261" w:rsidRPr="009615EA" w:rsidRDefault="00631261" w:rsidP="004F7301">
      <w:pPr>
        <w:jc w:val="center"/>
        <w:rPr>
          <w:rFonts w:cs="Arial"/>
          <w:b/>
          <w:i/>
          <w:color w:val="FFFFFF" w:themeColor="background1"/>
          <w:szCs w:val="36"/>
          <w:lang w:val="en-US"/>
        </w:rPr>
      </w:pPr>
      <w:r w:rsidRPr="009615EA">
        <w:rPr>
          <w:rFonts w:cs="Arial"/>
          <w:b/>
          <w:i/>
          <w:color w:val="FFFFFF" w:themeColor="background1"/>
          <w:szCs w:val="36"/>
          <w:lang w:val="en-US"/>
        </w:rPr>
        <w:t>BYPASS ** {</w:t>
      </w:r>
      <w:r w:rsidRPr="009615EA">
        <w:rPr>
          <w:rFonts w:cs="Arial"/>
          <w:b/>
          <w:i/>
          <w:color w:val="FFFFFF" w:themeColor="background1"/>
          <w:szCs w:val="36"/>
        </w:rPr>
        <w:t>ʹ</w:t>
      </w:r>
      <w:r w:rsidRPr="009615EA">
        <w:rPr>
          <w:rFonts w:cs="Arial"/>
          <w:b/>
          <w:i/>
          <w:color w:val="FFFFFF" w:themeColor="background1"/>
          <w:szCs w:val="36"/>
          <w:lang w:val="en-US"/>
        </w:rPr>
        <w:t>baıpɑ:s}</w:t>
      </w:r>
    </w:p>
    <w:p w:rsidR="00631261" w:rsidRPr="009615EA" w:rsidRDefault="00631261" w:rsidP="004F7301">
      <w:pPr>
        <w:rPr>
          <w:rFonts w:cs="Arial"/>
          <w:b/>
          <w:i/>
          <w:color w:val="FFFFFF" w:themeColor="background1"/>
          <w:szCs w:val="36"/>
          <w:lang w:val="en-US"/>
        </w:rPr>
      </w:pPr>
      <w:r w:rsidRPr="009615EA">
        <w:rPr>
          <w:rFonts w:cs="Arial"/>
          <w:b/>
          <w:i/>
          <w:color w:val="FFFFFF" w:themeColor="background1"/>
          <w:szCs w:val="36"/>
          <w:lang w:val="en-US"/>
        </w:rPr>
        <w:t>BYPASSED</w:t>
      </w:r>
    </w:p>
    <w:p w:rsidR="00631261" w:rsidRPr="009615EA" w:rsidRDefault="00631261" w:rsidP="004F7301">
      <w:pPr>
        <w:rPr>
          <w:rFonts w:cs="Arial"/>
          <w:color w:val="FFFFFF" w:themeColor="background1"/>
          <w:szCs w:val="36"/>
          <w:lang w:val="en-US"/>
        </w:rPr>
      </w:pPr>
      <w:r w:rsidRPr="009615EA">
        <w:rPr>
          <w:rFonts w:cs="Arial"/>
          <w:color w:val="FFFFFF" w:themeColor="background1"/>
          <w:szCs w:val="36"/>
          <w:lang w:val="en-US"/>
        </w:rPr>
        <w:t xml:space="preserve">1. </w:t>
      </w:r>
      <w:r w:rsidRPr="009615EA">
        <w:rPr>
          <w:rFonts w:cs="Arial"/>
          <w:color w:val="FFFFFF" w:themeColor="background1"/>
          <w:szCs w:val="36"/>
        </w:rPr>
        <w:t>объезд</w:t>
      </w:r>
      <w:r w:rsidRPr="009615EA">
        <w:rPr>
          <w:rFonts w:cs="Arial"/>
          <w:color w:val="FFFFFF" w:themeColor="background1"/>
          <w:szCs w:val="36"/>
          <w:lang w:val="en-US"/>
        </w:rPr>
        <w:t xml:space="preserve">, </w:t>
      </w:r>
      <w:r w:rsidRPr="009615EA">
        <w:rPr>
          <w:rFonts w:cs="Arial"/>
          <w:color w:val="FFFFFF" w:themeColor="background1"/>
          <w:szCs w:val="36"/>
        </w:rPr>
        <w:t>обход</w:t>
      </w:r>
      <w:r w:rsidRPr="009615EA">
        <w:rPr>
          <w:rFonts w:cs="Arial"/>
          <w:color w:val="FFFFFF" w:themeColor="background1"/>
          <w:szCs w:val="36"/>
          <w:lang w:val="en-US"/>
        </w:rPr>
        <w:t xml:space="preserve">, </w:t>
      </w:r>
      <w:r w:rsidRPr="009615EA">
        <w:rPr>
          <w:rFonts w:cs="Arial"/>
          <w:color w:val="FFFFFF" w:themeColor="background1"/>
          <w:szCs w:val="36"/>
        </w:rPr>
        <w:t>обходной</w:t>
      </w:r>
      <w:r w:rsidRPr="009615EA">
        <w:rPr>
          <w:rFonts w:cs="Arial"/>
          <w:color w:val="FFFFFF" w:themeColor="background1"/>
          <w:szCs w:val="36"/>
          <w:lang w:val="en-US"/>
        </w:rPr>
        <w:t xml:space="preserve"> </w:t>
      </w:r>
      <w:r w:rsidRPr="009615EA">
        <w:rPr>
          <w:rFonts w:cs="Arial"/>
          <w:color w:val="FFFFFF" w:themeColor="background1"/>
          <w:szCs w:val="36"/>
        </w:rPr>
        <w:t>путь</w:t>
      </w:r>
    </w:p>
    <w:p w:rsidR="00631261" w:rsidRPr="009615EA" w:rsidRDefault="00631261" w:rsidP="004F7301">
      <w:pPr>
        <w:rPr>
          <w:rFonts w:cs="Arial"/>
          <w:color w:val="FFFFFF" w:themeColor="background1"/>
          <w:szCs w:val="36"/>
        </w:rPr>
      </w:pPr>
      <w:r w:rsidRPr="009615EA">
        <w:rPr>
          <w:rFonts w:cs="Arial"/>
          <w:color w:val="FFFFFF" w:themeColor="background1"/>
          <w:szCs w:val="36"/>
        </w:rPr>
        <w:t>2 мед. Электр. Шунт, шунтирование</w:t>
      </w:r>
    </w:p>
    <w:p w:rsidR="00631261" w:rsidRPr="009615EA" w:rsidRDefault="00631261" w:rsidP="004F7301">
      <w:pPr>
        <w:rPr>
          <w:rFonts w:cs="Arial"/>
          <w:color w:val="FFFFFF" w:themeColor="background1"/>
          <w:szCs w:val="36"/>
        </w:rPr>
      </w:pPr>
      <w:r w:rsidRPr="009615EA">
        <w:rPr>
          <w:rFonts w:cs="Arial"/>
          <w:color w:val="FFFFFF" w:themeColor="background1"/>
          <w:szCs w:val="36"/>
        </w:rPr>
        <w:t>ГЛАГ. 1 обходить, идти обходным путём</w:t>
      </w:r>
    </w:p>
    <w:p w:rsidR="00631261" w:rsidRPr="009615EA" w:rsidRDefault="00631261" w:rsidP="004F7301">
      <w:pPr>
        <w:rPr>
          <w:rFonts w:cs="Arial"/>
          <w:color w:val="FFFFFF" w:themeColor="background1"/>
          <w:szCs w:val="36"/>
        </w:rPr>
      </w:pPr>
      <w:r w:rsidRPr="009615EA">
        <w:rPr>
          <w:rFonts w:cs="Arial"/>
          <w:color w:val="FFFFFF" w:themeColor="background1"/>
          <w:szCs w:val="36"/>
        </w:rPr>
        <w:t>2 шунтировать</w:t>
      </w:r>
    </w:p>
    <w:p w:rsidR="00631261" w:rsidRPr="009615EA" w:rsidRDefault="00631261" w:rsidP="004F7301">
      <w:pPr>
        <w:rPr>
          <w:rFonts w:cs="Arial"/>
          <w:color w:val="FFFFFF" w:themeColor="background1"/>
          <w:szCs w:val="36"/>
        </w:rPr>
      </w:pPr>
    </w:p>
    <w:p w:rsidR="00631261" w:rsidRPr="009615EA" w:rsidRDefault="00631261" w:rsidP="004F7301">
      <w:pPr>
        <w:rPr>
          <w:rFonts w:cs="Arial"/>
          <w:color w:val="FFFFFF" w:themeColor="background1"/>
          <w:szCs w:val="36"/>
        </w:rPr>
      </w:pPr>
    </w:p>
    <w:p w:rsidR="00631261" w:rsidRPr="009615EA" w:rsidRDefault="00631261" w:rsidP="004F7301">
      <w:pPr>
        <w:rPr>
          <w:rFonts w:cs="Arial"/>
          <w:color w:val="FFFFFF" w:themeColor="background1"/>
          <w:szCs w:val="36"/>
        </w:rPr>
      </w:pPr>
    </w:p>
    <w:p w:rsidR="00631261" w:rsidRPr="009615EA" w:rsidRDefault="00631261" w:rsidP="004F7301">
      <w:pPr>
        <w:shd w:val="clear" w:color="auto" w:fill="000000" w:themeFill="text1"/>
        <w:jc w:val="center"/>
        <w:rPr>
          <w:rFonts w:cs="Arial"/>
          <w:b/>
          <w:color w:val="FFFF00"/>
          <w:szCs w:val="36"/>
          <w:highlight w:val="black"/>
          <w:lang w:val="en-US"/>
        </w:rPr>
      </w:pPr>
      <w:r w:rsidRPr="009615EA">
        <w:rPr>
          <w:rFonts w:cs="Arial"/>
          <w:b/>
          <w:color w:val="FFFF00"/>
          <w:szCs w:val="36"/>
          <w:highlight w:val="black"/>
          <w:lang w:val="en-US"/>
        </w:rPr>
        <w:t>TERMINATE ** [</w:t>
      </w:r>
      <w:r w:rsidRPr="009615EA">
        <w:rPr>
          <w:rFonts w:cs="Arial"/>
          <w:b/>
          <w:color w:val="FFFF00"/>
          <w:szCs w:val="36"/>
          <w:highlight w:val="black"/>
        </w:rPr>
        <w:t>ʹ</w:t>
      </w:r>
      <w:r w:rsidRPr="009615EA">
        <w:rPr>
          <w:rFonts w:cs="Arial"/>
          <w:b/>
          <w:color w:val="FFFF00"/>
          <w:szCs w:val="36"/>
          <w:highlight w:val="black"/>
          <w:lang w:val="en-US"/>
        </w:rPr>
        <w:t>tɜ:mınıt]</w:t>
      </w:r>
    </w:p>
    <w:p w:rsidR="00631261" w:rsidRPr="009615EA" w:rsidRDefault="00631261" w:rsidP="004F7301">
      <w:pPr>
        <w:shd w:val="clear" w:color="auto" w:fill="000000" w:themeFill="text1"/>
        <w:rPr>
          <w:rFonts w:cs="Arial"/>
          <w:b/>
          <w:color w:val="FFFF00"/>
          <w:szCs w:val="36"/>
          <w:highlight w:val="black"/>
          <w:lang w:val="en-US"/>
        </w:rPr>
      </w:pPr>
      <w:r w:rsidRPr="009615EA">
        <w:rPr>
          <w:rFonts w:cs="Arial"/>
          <w:b/>
          <w:color w:val="FFFF00"/>
          <w:szCs w:val="36"/>
          <w:highlight w:val="black"/>
          <w:lang w:val="en-US"/>
        </w:rPr>
        <w:t>TERMINATED [</w:t>
      </w:r>
      <w:r w:rsidRPr="009615EA">
        <w:rPr>
          <w:rFonts w:cs="Arial"/>
          <w:b/>
          <w:i/>
          <w:color w:val="FFFF00"/>
          <w:szCs w:val="36"/>
          <w:highlight w:val="black"/>
          <w:shd w:val="clear" w:color="auto" w:fill="FCFCFC"/>
          <w:lang w:val="en-US"/>
        </w:rPr>
        <w:t>ˈtɜːmɪneɪtɪd</w:t>
      </w:r>
      <w:r w:rsidRPr="009615EA">
        <w:rPr>
          <w:rFonts w:cs="Arial"/>
          <w:b/>
          <w:color w:val="FFFF00"/>
          <w:szCs w:val="36"/>
          <w:highlight w:val="black"/>
          <w:lang w:val="en-US"/>
        </w:rPr>
        <w:t>]</w:t>
      </w:r>
    </w:p>
    <w:p w:rsidR="00631261" w:rsidRPr="009615EA" w:rsidRDefault="00631261" w:rsidP="004F7301">
      <w:pPr>
        <w:shd w:val="clear" w:color="auto" w:fill="000000" w:themeFill="text1"/>
        <w:rPr>
          <w:rFonts w:cs="Arial"/>
          <w:color w:val="FFFF00"/>
          <w:szCs w:val="36"/>
          <w:highlight w:val="black"/>
          <w:lang w:val="en-US"/>
        </w:rPr>
      </w:pPr>
      <w:r w:rsidRPr="009615EA">
        <w:rPr>
          <w:rFonts w:cs="Arial"/>
          <w:b/>
          <w:color w:val="FFFF00"/>
          <w:szCs w:val="36"/>
          <w:highlight w:val="black"/>
          <w:lang w:val="en-US"/>
        </w:rPr>
        <w:t>A</w:t>
      </w:r>
      <w:r w:rsidRPr="009615EA">
        <w:rPr>
          <w:rFonts w:cs="Arial"/>
          <w:color w:val="FFFF00"/>
          <w:szCs w:val="36"/>
          <w:highlight w:val="black"/>
          <w:lang w:val="en-US"/>
        </w:rPr>
        <w:t xml:space="preserve"> 1. </w:t>
      </w:r>
      <w:r w:rsidRPr="009615EA">
        <w:rPr>
          <w:rFonts w:cs="Arial"/>
          <w:color w:val="FFFF00"/>
          <w:szCs w:val="36"/>
          <w:highlight w:val="black"/>
        </w:rPr>
        <w:t>ограниченный</w:t>
      </w:r>
      <w:r w:rsidRPr="009615EA">
        <w:rPr>
          <w:rFonts w:cs="Arial"/>
          <w:color w:val="FFFF00"/>
          <w:szCs w:val="36"/>
          <w:highlight w:val="black"/>
          <w:lang w:val="en-US"/>
        </w:rPr>
        <w:t xml:space="preserve"> </w:t>
      </w:r>
    </w:p>
    <w:p w:rsidR="00631261" w:rsidRPr="009615EA" w:rsidRDefault="00631261" w:rsidP="00E854E1">
      <w:pPr>
        <w:pStyle w:val="a7"/>
        <w:numPr>
          <w:ilvl w:val="0"/>
          <w:numId w:val="46"/>
        </w:numPr>
        <w:shd w:val="clear" w:color="auto" w:fill="000000" w:themeFill="text1"/>
        <w:rPr>
          <w:rFonts w:cs="Arial"/>
          <w:i/>
          <w:color w:val="FFFFFF" w:themeColor="background1"/>
          <w:szCs w:val="36"/>
          <w:highlight w:val="black"/>
        </w:rPr>
      </w:pPr>
      <w:r w:rsidRPr="009615EA">
        <w:rPr>
          <w:rFonts w:cs="Arial"/>
          <w:i/>
          <w:color w:val="FFFF00"/>
          <w:szCs w:val="36"/>
          <w:highlight w:val="black"/>
        </w:rPr>
        <w:t xml:space="preserve">~ decimal </w:t>
      </w:r>
      <w:r w:rsidRPr="009615EA">
        <w:rPr>
          <w:rFonts w:cs="Arial"/>
          <w:i/>
          <w:color w:val="FFFFFF" w:themeColor="background1"/>
          <w:szCs w:val="36"/>
          <w:highlight w:val="black"/>
        </w:rPr>
        <w:t xml:space="preserve">(fraction) - мат. непериодическая десятичная дробь </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color w:val="FFFFFF" w:themeColor="background1"/>
          <w:szCs w:val="36"/>
          <w:highlight w:val="black"/>
        </w:rPr>
        <w:t xml:space="preserve">2. </w:t>
      </w:r>
      <w:r w:rsidRPr="009615EA">
        <w:rPr>
          <w:rFonts w:cs="Arial"/>
          <w:b/>
          <w:color w:val="FFFFFF" w:themeColor="background1"/>
          <w:szCs w:val="36"/>
          <w:highlight w:val="black"/>
        </w:rPr>
        <w:t>ГРАМ</w:t>
      </w:r>
      <w:r w:rsidRPr="009615EA">
        <w:rPr>
          <w:rFonts w:cs="Arial"/>
          <w:color w:val="FFFFFF" w:themeColor="background1"/>
          <w:szCs w:val="36"/>
          <w:highlight w:val="black"/>
        </w:rPr>
        <w:t xml:space="preserve">. терминативный, предельный </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b/>
          <w:color w:val="FFFFFF" w:themeColor="background1"/>
          <w:szCs w:val="36"/>
          <w:highlight w:val="black"/>
        </w:rPr>
        <w:t>V</w:t>
      </w:r>
      <w:r w:rsidRPr="009615EA">
        <w:rPr>
          <w:rFonts w:cs="Arial"/>
          <w:color w:val="FFFFFF" w:themeColor="background1"/>
          <w:szCs w:val="36"/>
          <w:highlight w:val="black"/>
        </w:rPr>
        <w:t xml:space="preserve"> 1. 1) завершать, класть конец, </w:t>
      </w:r>
      <w:proofErr w:type="gramStart"/>
      <w:r w:rsidRPr="009615EA">
        <w:rPr>
          <w:rFonts w:cs="Arial"/>
          <w:color w:val="FFFFFF" w:themeColor="background1"/>
          <w:szCs w:val="36"/>
          <w:highlight w:val="black"/>
        </w:rPr>
        <w:t>завершить ,</w:t>
      </w:r>
      <w:proofErr w:type="gramEnd"/>
      <w:r w:rsidRPr="009615EA">
        <w:rPr>
          <w:rFonts w:cs="Arial"/>
          <w:color w:val="FFFFFF" w:themeColor="background1"/>
          <w:szCs w:val="36"/>
          <w:highlight w:val="black"/>
        </w:rPr>
        <w:t xml:space="preserve"> закончить</w:t>
      </w:r>
    </w:p>
    <w:p w:rsidR="00631261" w:rsidRPr="009615EA" w:rsidRDefault="00631261" w:rsidP="00E854E1">
      <w:pPr>
        <w:pStyle w:val="a7"/>
        <w:numPr>
          <w:ilvl w:val="0"/>
          <w:numId w:val="46"/>
        </w:numPr>
        <w:shd w:val="clear" w:color="auto" w:fill="000000" w:themeFill="text1"/>
        <w:rPr>
          <w:rFonts w:cs="Arial"/>
          <w:i/>
          <w:color w:val="FFFFFF" w:themeColor="background1"/>
          <w:szCs w:val="36"/>
          <w:highlight w:val="black"/>
          <w:lang w:val="en-US"/>
        </w:rPr>
      </w:pPr>
      <w:r w:rsidRPr="009615EA">
        <w:rPr>
          <w:rFonts w:cs="Arial"/>
          <w:i/>
          <w:color w:val="FFFFFF" w:themeColor="background1"/>
          <w:szCs w:val="36"/>
          <w:highlight w:val="black"/>
          <w:lang w:val="en-US"/>
        </w:rPr>
        <w:t xml:space="preserve">to ~ a controversy - </w:t>
      </w:r>
      <w:r w:rsidRPr="009615EA">
        <w:rPr>
          <w:rFonts w:cs="Arial"/>
          <w:i/>
          <w:color w:val="FFFFFF" w:themeColor="background1"/>
          <w:szCs w:val="36"/>
          <w:highlight w:val="black"/>
        </w:rPr>
        <w:t>класть</w:t>
      </w:r>
      <w:r w:rsidRPr="009615EA">
        <w:rPr>
          <w:rFonts w:cs="Arial"/>
          <w:i/>
          <w:color w:val="FFFFFF" w:themeColor="background1"/>
          <w:szCs w:val="36"/>
          <w:highlight w:val="black"/>
          <w:lang w:val="en-US"/>
        </w:rPr>
        <w:t xml:space="preserve"> </w:t>
      </w:r>
      <w:r w:rsidRPr="009615EA">
        <w:rPr>
          <w:rFonts w:cs="Arial"/>
          <w:i/>
          <w:color w:val="FFFFFF" w:themeColor="background1"/>
          <w:szCs w:val="36"/>
          <w:highlight w:val="black"/>
        </w:rPr>
        <w:t>конец</w:t>
      </w:r>
      <w:r w:rsidRPr="009615EA">
        <w:rPr>
          <w:rFonts w:cs="Arial"/>
          <w:i/>
          <w:color w:val="FFFFFF" w:themeColor="background1"/>
          <w:szCs w:val="36"/>
          <w:highlight w:val="black"/>
          <w:lang w:val="en-US"/>
        </w:rPr>
        <w:t xml:space="preserve"> </w:t>
      </w:r>
      <w:r w:rsidRPr="009615EA">
        <w:rPr>
          <w:rFonts w:cs="Arial"/>
          <w:i/>
          <w:color w:val="FFFFFF" w:themeColor="background1"/>
          <w:szCs w:val="36"/>
          <w:highlight w:val="black"/>
        </w:rPr>
        <w:t>спору</w:t>
      </w:r>
      <w:r w:rsidRPr="009615EA">
        <w:rPr>
          <w:rFonts w:cs="Arial"/>
          <w:i/>
          <w:color w:val="FFFFFF" w:themeColor="background1"/>
          <w:szCs w:val="36"/>
          <w:highlight w:val="black"/>
          <w:lang w:val="en-US"/>
        </w:rPr>
        <w:t xml:space="preserve"> </w:t>
      </w:r>
    </w:p>
    <w:p w:rsidR="00631261" w:rsidRPr="009615EA" w:rsidRDefault="00631261" w:rsidP="00E854E1">
      <w:pPr>
        <w:pStyle w:val="a7"/>
        <w:numPr>
          <w:ilvl w:val="0"/>
          <w:numId w:val="46"/>
        </w:numPr>
        <w:shd w:val="clear" w:color="auto" w:fill="000000" w:themeFill="text1"/>
        <w:rPr>
          <w:rFonts w:cs="Arial"/>
          <w:i/>
          <w:color w:val="FFFFFF" w:themeColor="background1"/>
          <w:szCs w:val="36"/>
          <w:highlight w:val="black"/>
        </w:rPr>
      </w:pPr>
      <w:r w:rsidRPr="009615EA">
        <w:rPr>
          <w:rFonts w:cs="Arial"/>
          <w:i/>
          <w:color w:val="FFFFFF" w:themeColor="background1"/>
          <w:szCs w:val="36"/>
          <w:highlight w:val="black"/>
        </w:rPr>
        <w:t xml:space="preserve">the right to ~ a contract - право расторжения контракта </w:t>
      </w:r>
    </w:p>
    <w:p w:rsidR="00631261" w:rsidRPr="009615EA" w:rsidRDefault="00631261" w:rsidP="00E854E1">
      <w:pPr>
        <w:pStyle w:val="a7"/>
        <w:numPr>
          <w:ilvl w:val="0"/>
          <w:numId w:val="46"/>
        </w:numPr>
        <w:shd w:val="clear" w:color="auto" w:fill="000000" w:themeFill="text1"/>
        <w:rPr>
          <w:rFonts w:cs="Arial"/>
          <w:i/>
          <w:color w:val="FFFFFF" w:themeColor="background1"/>
          <w:szCs w:val="36"/>
          <w:highlight w:val="black"/>
        </w:rPr>
      </w:pPr>
      <w:r w:rsidRPr="009615EA">
        <w:rPr>
          <w:rFonts w:cs="Arial"/>
          <w:i/>
          <w:color w:val="FFFFFF" w:themeColor="background1"/>
          <w:szCs w:val="36"/>
          <w:highlight w:val="black"/>
        </w:rPr>
        <w:lastRenderedPageBreak/>
        <w:t xml:space="preserve">to have one‘s pregnancy ~d - прерывать беременность, сделать аборт </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color w:val="FFFFFF" w:themeColor="background1"/>
          <w:szCs w:val="36"/>
          <w:highlight w:val="black"/>
        </w:rPr>
        <w:t xml:space="preserve">2) заканчиваться, завершаться; оканчиваться </w:t>
      </w:r>
    </w:p>
    <w:p w:rsidR="00631261" w:rsidRPr="009615EA" w:rsidRDefault="00631261" w:rsidP="00E854E1">
      <w:pPr>
        <w:pStyle w:val="a7"/>
        <w:numPr>
          <w:ilvl w:val="0"/>
          <w:numId w:val="46"/>
        </w:numPr>
        <w:shd w:val="clear" w:color="auto" w:fill="000000" w:themeFill="text1"/>
        <w:rPr>
          <w:rFonts w:cs="Arial"/>
          <w:i/>
          <w:color w:val="FFFFFF" w:themeColor="background1"/>
          <w:szCs w:val="36"/>
          <w:highlight w:val="black"/>
        </w:rPr>
      </w:pPr>
      <w:r w:rsidRPr="009615EA">
        <w:rPr>
          <w:rFonts w:cs="Arial"/>
          <w:i/>
          <w:color w:val="FFFFFF" w:themeColor="background1"/>
          <w:szCs w:val="36"/>
          <w:highlight w:val="black"/>
        </w:rPr>
        <w:t xml:space="preserve">to ~ at eleven o‘clock - окончиться в одиннадцать часов </w:t>
      </w:r>
    </w:p>
    <w:p w:rsidR="00631261" w:rsidRPr="009615EA" w:rsidRDefault="00631261" w:rsidP="00E854E1">
      <w:pPr>
        <w:pStyle w:val="a7"/>
        <w:numPr>
          <w:ilvl w:val="0"/>
          <w:numId w:val="46"/>
        </w:numPr>
        <w:shd w:val="clear" w:color="auto" w:fill="000000" w:themeFill="text1"/>
        <w:rPr>
          <w:rFonts w:cs="Arial"/>
          <w:i/>
          <w:color w:val="FFFFFF" w:themeColor="background1"/>
          <w:szCs w:val="36"/>
          <w:highlight w:val="black"/>
        </w:rPr>
      </w:pPr>
      <w:r w:rsidRPr="009615EA">
        <w:rPr>
          <w:rFonts w:cs="Arial"/>
          <w:i/>
          <w:color w:val="FFFFFF" w:themeColor="background1"/>
          <w:szCs w:val="36"/>
          <w:highlight w:val="black"/>
        </w:rPr>
        <w:t xml:space="preserve">hostilities ~d at sundown - с заходом солнца военные действия /стычки/ прекращались </w:t>
      </w:r>
    </w:p>
    <w:p w:rsidR="00631261" w:rsidRPr="009615EA" w:rsidRDefault="00631261" w:rsidP="00E854E1">
      <w:pPr>
        <w:pStyle w:val="a7"/>
        <w:numPr>
          <w:ilvl w:val="0"/>
          <w:numId w:val="46"/>
        </w:numPr>
        <w:shd w:val="clear" w:color="auto" w:fill="000000" w:themeFill="text1"/>
        <w:rPr>
          <w:rFonts w:cs="Arial"/>
          <w:i/>
          <w:color w:val="FFFFFF" w:themeColor="background1"/>
          <w:szCs w:val="36"/>
          <w:highlight w:val="black"/>
        </w:rPr>
      </w:pPr>
      <w:r w:rsidRPr="009615EA">
        <w:rPr>
          <w:rFonts w:cs="Arial"/>
          <w:i/>
          <w:color w:val="FFFFFF" w:themeColor="background1"/>
          <w:szCs w:val="36"/>
          <w:highlight w:val="black"/>
        </w:rPr>
        <w:t xml:space="preserve">the chapter ~s with El Greco - глава заканчивается рассмотрением Эль Греко /на Эль Греко/ </w:t>
      </w:r>
    </w:p>
    <w:p w:rsidR="00631261" w:rsidRPr="009615EA" w:rsidRDefault="00631261" w:rsidP="00E854E1">
      <w:pPr>
        <w:pStyle w:val="a7"/>
        <w:numPr>
          <w:ilvl w:val="0"/>
          <w:numId w:val="46"/>
        </w:numPr>
        <w:shd w:val="clear" w:color="auto" w:fill="000000" w:themeFill="text1"/>
        <w:rPr>
          <w:rFonts w:cs="Arial"/>
          <w:i/>
          <w:color w:val="FFFFFF" w:themeColor="background1"/>
          <w:szCs w:val="36"/>
          <w:highlight w:val="black"/>
          <w:lang w:val="en-US"/>
        </w:rPr>
      </w:pPr>
      <w:r w:rsidRPr="009615EA">
        <w:rPr>
          <w:rFonts w:cs="Arial"/>
          <w:i/>
          <w:color w:val="FFFFFF" w:themeColor="background1"/>
          <w:szCs w:val="36"/>
          <w:highlight w:val="black"/>
          <w:lang w:val="en-US"/>
        </w:rPr>
        <w:t xml:space="preserve">the evening‘s entertainment ~d in a dance - </w:t>
      </w:r>
      <w:r w:rsidRPr="009615EA">
        <w:rPr>
          <w:rFonts w:cs="Arial"/>
          <w:i/>
          <w:color w:val="FFFFFF" w:themeColor="background1"/>
          <w:szCs w:val="36"/>
          <w:highlight w:val="black"/>
        </w:rPr>
        <w:t>вечер</w:t>
      </w:r>
      <w:r w:rsidRPr="009615EA">
        <w:rPr>
          <w:rFonts w:cs="Arial"/>
          <w:i/>
          <w:color w:val="FFFFFF" w:themeColor="background1"/>
          <w:szCs w:val="36"/>
          <w:highlight w:val="black"/>
          <w:lang w:val="en-US"/>
        </w:rPr>
        <w:t xml:space="preserve"> </w:t>
      </w:r>
      <w:r w:rsidRPr="009615EA">
        <w:rPr>
          <w:rFonts w:cs="Arial"/>
          <w:i/>
          <w:color w:val="FFFFFF" w:themeColor="background1"/>
          <w:szCs w:val="36"/>
          <w:highlight w:val="black"/>
        </w:rPr>
        <w:t>закончился</w:t>
      </w:r>
      <w:r w:rsidRPr="009615EA">
        <w:rPr>
          <w:rFonts w:cs="Arial"/>
          <w:i/>
          <w:color w:val="FFFFFF" w:themeColor="background1"/>
          <w:szCs w:val="36"/>
          <w:highlight w:val="black"/>
          <w:lang w:val="en-US"/>
        </w:rPr>
        <w:t xml:space="preserve"> </w:t>
      </w:r>
      <w:r w:rsidRPr="009615EA">
        <w:rPr>
          <w:rFonts w:cs="Arial"/>
          <w:i/>
          <w:color w:val="FFFFFF" w:themeColor="background1"/>
          <w:szCs w:val="36"/>
          <w:highlight w:val="black"/>
        </w:rPr>
        <w:t>танцами</w:t>
      </w:r>
      <w:r w:rsidRPr="009615EA">
        <w:rPr>
          <w:rFonts w:cs="Arial"/>
          <w:i/>
          <w:color w:val="FFFFFF" w:themeColor="background1"/>
          <w:szCs w:val="36"/>
          <w:highlight w:val="black"/>
          <w:lang w:val="en-US"/>
        </w:rPr>
        <w:t xml:space="preserve"> </w:t>
      </w:r>
    </w:p>
    <w:p w:rsidR="00631261" w:rsidRPr="009615EA" w:rsidRDefault="00631261" w:rsidP="00E854E1">
      <w:pPr>
        <w:pStyle w:val="a7"/>
        <w:numPr>
          <w:ilvl w:val="0"/>
          <w:numId w:val="46"/>
        </w:numPr>
        <w:shd w:val="clear" w:color="auto" w:fill="000000" w:themeFill="text1"/>
        <w:rPr>
          <w:rFonts w:cs="Arial"/>
          <w:i/>
          <w:color w:val="FFFFFF" w:themeColor="background1"/>
          <w:szCs w:val="36"/>
          <w:highlight w:val="black"/>
        </w:rPr>
      </w:pPr>
      <w:r w:rsidRPr="009615EA">
        <w:rPr>
          <w:rFonts w:cs="Arial"/>
          <w:i/>
          <w:color w:val="FFFFFF" w:themeColor="background1"/>
          <w:szCs w:val="36"/>
          <w:highlight w:val="black"/>
        </w:rPr>
        <w:t xml:space="preserve">the word ~s in </w:t>
      </w:r>
      <w:r w:rsidRPr="009615EA">
        <w:rPr>
          <w:rFonts w:ascii="Segoe UI Symbol" w:eastAsia="MS Gothic" w:hAnsi="Segoe UI Symbol" w:cs="Segoe UI Symbol"/>
          <w:i/>
          <w:color w:val="FFFFFF" w:themeColor="background1"/>
          <w:szCs w:val="36"/>
          <w:highlight w:val="black"/>
        </w:rPr>
        <w:t>❝</w:t>
      </w:r>
      <w:r w:rsidRPr="009615EA">
        <w:rPr>
          <w:rFonts w:cs="Arial"/>
          <w:i/>
          <w:color w:val="FFFFFF" w:themeColor="background1"/>
          <w:szCs w:val="36"/>
          <w:highlight w:val="black"/>
        </w:rPr>
        <w:t>-ism</w:t>
      </w:r>
      <w:r w:rsidRPr="009615EA">
        <w:rPr>
          <w:rFonts w:ascii="Segoe UI Symbol" w:eastAsia="MS Gothic" w:hAnsi="Segoe UI Symbol" w:cs="Segoe UI Symbol"/>
          <w:i/>
          <w:color w:val="FFFFFF" w:themeColor="background1"/>
          <w:szCs w:val="36"/>
          <w:highlight w:val="black"/>
        </w:rPr>
        <w:t>❞</w:t>
      </w:r>
      <w:r w:rsidRPr="009615EA">
        <w:rPr>
          <w:rFonts w:cs="Arial"/>
          <w:i/>
          <w:color w:val="FFFFFF" w:themeColor="background1"/>
          <w:szCs w:val="36"/>
          <w:highlight w:val="black"/>
        </w:rPr>
        <w:t xml:space="preserve"> - слово кончается на -ism </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color w:val="FFFFFF" w:themeColor="background1"/>
          <w:szCs w:val="36"/>
          <w:highlight w:val="black"/>
        </w:rPr>
        <w:t xml:space="preserve">3) (in) приводить (к чему-л.) </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color w:val="FFFFFF" w:themeColor="background1"/>
          <w:szCs w:val="36"/>
          <w:highlight w:val="black"/>
        </w:rPr>
        <w:t>2 прекращать, прекратить, остановить</w:t>
      </w:r>
    </w:p>
    <w:p w:rsidR="00631261" w:rsidRPr="009615EA" w:rsidRDefault="00631261" w:rsidP="00E854E1">
      <w:pPr>
        <w:pStyle w:val="a7"/>
        <w:numPr>
          <w:ilvl w:val="0"/>
          <w:numId w:val="47"/>
        </w:numPr>
        <w:shd w:val="clear" w:color="auto" w:fill="000000" w:themeFill="text1"/>
        <w:rPr>
          <w:rFonts w:cs="Arial"/>
          <w:i/>
          <w:color w:val="FFFFFF" w:themeColor="background1"/>
          <w:szCs w:val="36"/>
          <w:highlight w:val="black"/>
        </w:rPr>
      </w:pPr>
      <w:r w:rsidRPr="009615EA">
        <w:rPr>
          <w:rFonts w:cs="Arial"/>
          <w:i/>
          <w:color w:val="FFFFFF" w:themeColor="background1"/>
          <w:szCs w:val="36"/>
          <w:highlight w:val="black"/>
        </w:rPr>
        <w:t>terminate the relationship – прекратить отношения</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color w:val="FFFFFF" w:themeColor="background1"/>
          <w:szCs w:val="36"/>
          <w:highlight w:val="black"/>
        </w:rPr>
        <w:t>3 прервать, прерывать</w:t>
      </w:r>
    </w:p>
    <w:p w:rsidR="00631261" w:rsidRPr="009615EA" w:rsidRDefault="00631261" w:rsidP="00E854E1">
      <w:pPr>
        <w:pStyle w:val="a7"/>
        <w:numPr>
          <w:ilvl w:val="0"/>
          <w:numId w:val="47"/>
        </w:numPr>
        <w:shd w:val="clear" w:color="auto" w:fill="000000" w:themeFill="text1"/>
        <w:rPr>
          <w:rFonts w:cs="Arial"/>
          <w:i/>
          <w:color w:val="FFFFFF" w:themeColor="background1"/>
          <w:szCs w:val="36"/>
          <w:highlight w:val="black"/>
        </w:rPr>
      </w:pPr>
      <w:r w:rsidRPr="009615EA">
        <w:rPr>
          <w:rFonts w:cs="Arial"/>
          <w:i/>
          <w:color w:val="FFFFFF" w:themeColor="background1"/>
          <w:szCs w:val="36"/>
          <w:highlight w:val="black"/>
        </w:rPr>
        <w:t>terminate the pregnancy – прервать беременность</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color w:val="FFFFFF" w:themeColor="background1"/>
          <w:szCs w:val="36"/>
          <w:highlight w:val="black"/>
        </w:rPr>
        <w:t xml:space="preserve">4. 1) ограничивать; ставить предел </w:t>
      </w:r>
    </w:p>
    <w:p w:rsidR="00631261" w:rsidRPr="009615EA" w:rsidRDefault="00631261" w:rsidP="00E854E1">
      <w:pPr>
        <w:pStyle w:val="a7"/>
        <w:numPr>
          <w:ilvl w:val="0"/>
          <w:numId w:val="46"/>
        </w:numPr>
        <w:shd w:val="clear" w:color="auto" w:fill="000000" w:themeFill="text1"/>
        <w:rPr>
          <w:rFonts w:cs="Arial"/>
          <w:i/>
          <w:color w:val="FFFFFF" w:themeColor="background1"/>
          <w:szCs w:val="36"/>
          <w:highlight w:val="black"/>
        </w:rPr>
      </w:pPr>
      <w:r w:rsidRPr="009615EA">
        <w:rPr>
          <w:rFonts w:cs="Arial"/>
          <w:i/>
          <w:color w:val="FFFFFF" w:themeColor="background1"/>
          <w:szCs w:val="36"/>
          <w:highlight w:val="black"/>
        </w:rPr>
        <w:t xml:space="preserve">to ~ a surface - ограничивать поверхность (чего-л.) </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color w:val="FFFFFF" w:themeColor="background1"/>
          <w:szCs w:val="36"/>
          <w:highlight w:val="black"/>
        </w:rPr>
        <w:t xml:space="preserve">2) ограничиваться; обрываться </w:t>
      </w:r>
    </w:p>
    <w:p w:rsidR="00631261" w:rsidRPr="009615EA" w:rsidRDefault="00631261" w:rsidP="004F7301">
      <w:pPr>
        <w:shd w:val="clear" w:color="auto" w:fill="000000" w:themeFill="text1"/>
        <w:rPr>
          <w:rFonts w:cs="Arial"/>
          <w:color w:val="FFFFFF" w:themeColor="background1"/>
          <w:szCs w:val="36"/>
          <w:highlight w:val="black"/>
        </w:rPr>
      </w:pPr>
      <w:r w:rsidRPr="009615EA">
        <w:rPr>
          <w:rFonts w:cs="Arial"/>
          <w:color w:val="FFFFFF" w:themeColor="background1"/>
          <w:szCs w:val="36"/>
          <w:highlight w:val="black"/>
        </w:rPr>
        <w:t xml:space="preserve">5. </w:t>
      </w:r>
      <w:r w:rsidRPr="009615EA">
        <w:rPr>
          <w:rFonts w:cs="Arial"/>
          <w:b/>
          <w:color w:val="FFFFFF" w:themeColor="background1"/>
          <w:szCs w:val="36"/>
          <w:highlight w:val="black"/>
        </w:rPr>
        <w:t>АМЕР</w:t>
      </w:r>
      <w:r w:rsidRPr="009615EA">
        <w:rPr>
          <w:rFonts w:cs="Arial"/>
          <w:color w:val="FFFFFF" w:themeColor="background1"/>
          <w:szCs w:val="36"/>
          <w:highlight w:val="black"/>
        </w:rPr>
        <w:t xml:space="preserve">. увольнять </w:t>
      </w:r>
    </w:p>
    <w:p w:rsidR="00631261" w:rsidRPr="009615EA" w:rsidRDefault="00631261" w:rsidP="00E854E1">
      <w:pPr>
        <w:pStyle w:val="a7"/>
        <w:numPr>
          <w:ilvl w:val="0"/>
          <w:numId w:val="46"/>
        </w:numPr>
        <w:shd w:val="clear" w:color="auto" w:fill="000000" w:themeFill="text1"/>
        <w:rPr>
          <w:rFonts w:cs="Arial"/>
          <w:i/>
          <w:color w:val="FFFFFF" w:themeColor="background1"/>
          <w:szCs w:val="36"/>
        </w:rPr>
      </w:pPr>
      <w:r w:rsidRPr="009615EA">
        <w:rPr>
          <w:rFonts w:cs="Arial"/>
          <w:i/>
          <w:color w:val="FFFFFF" w:themeColor="background1"/>
          <w:szCs w:val="36"/>
          <w:highlight w:val="black"/>
        </w:rPr>
        <w:t>to ~ a number of workers - уволить большое</w:t>
      </w:r>
      <w:r w:rsidRPr="009615EA">
        <w:rPr>
          <w:rFonts w:cs="Arial"/>
          <w:i/>
          <w:color w:val="FFFFFF" w:themeColor="background1"/>
          <w:szCs w:val="36"/>
        </w:rPr>
        <w:t xml:space="preserve"> число рабочих </w:t>
      </w:r>
    </w:p>
    <w:p w:rsidR="00631261" w:rsidRPr="009615EA" w:rsidRDefault="00631261" w:rsidP="004F7301">
      <w:pPr>
        <w:shd w:val="clear" w:color="auto" w:fill="000000" w:themeFill="text1"/>
        <w:rPr>
          <w:rFonts w:cs="Arial"/>
          <w:color w:val="FFFFFF" w:themeColor="background1"/>
          <w:szCs w:val="36"/>
        </w:rPr>
      </w:pPr>
    </w:p>
    <w:p w:rsidR="00631261" w:rsidRPr="009615EA" w:rsidRDefault="00631261" w:rsidP="004F7301">
      <w:pPr>
        <w:shd w:val="clear" w:color="auto" w:fill="000000" w:themeFill="text1"/>
        <w:rPr>
          <w:rFonts w:cs="Arial"/>
          <w:color w:val="FFFFFF" w:themeColor="background1"/>
          <w:szCs w:val="36"/>
        </w:rPr>
      </w:pPr>
    </w:p>
    <w:p w:rsidR="00631261" w:rsidRPr="009615EA" w:rsidRDefault="00631261" w:rsidP="004F7301">
      <w:pPr>
        <w:shd w:val="clear" w:color="auto" w:fill="000000" w:themeFill="text1"/>
        <w:rPr>
          <w:rFonts w:cs="Arial"/>
          <w:color w:val="FFFFFF" w:themeColor="background1"/>
          <w:szCs w:val="36"/>
        </w:rPr>
      </w:pPr>
    </w:p>
    <w:p w:rsidR="00631261" w:rsidRPr="009615EA" w:rsidRDefault="00631261" w:rsidP="004F7301">
      <w:pPr>
        <w:shd w:val="clear" w:color="auto" w:fill="000000" w:themeFill="text1"/>
        <w:rPr>
          <w:rFonts w:cs="Arial"/>
          <w:color w:val="FFFFFF" w:themeColor="background1"/>
          <w:szCs w:val="36"/>
          <w:highlight w:val="black"/>
        </w:rPr>
      </w:pPr>
    </w:p>
    <w:p w:rsidR="00631261" w:rsidRPr="009615EA" w:rsidRDefault="00631261" w:rsidP="004F7301">
      <w:pPr>
        <w:shd w:val="clear" w:color="auto" w:fill="000000" w:themeFill="text1"/>
        <w:ind w:left="360"/>
        <w:rPr>
          <w:rFonts w:cs="Arial"/>
          <w:b/>
          <w:color w:val="FFFFFF" w:themeColor="background1"/>
          <w:szCs w:val="36"/>
          <w:highlight w:val="black"/>
        </w:rPr>
      </w:pPr>
    </w:p>
    <w:p w:rsidR="005B77F3" w:rsidRPr="009615EA" w:rsidRDefault="005B77F3" w:rsidP="004F7301">
      <w:pPr>
        <w:shd w:val="clear" w:color="auto" w:fill="000000" w:themeFill="text1"/>
        <w:rPr>
          <w:rFonts w:cs="Arial"/>
          <w:b/>
          <w:color w:val="FFFFFF" w:themeColor="background1"/>
          <w:szCs w:val="36"/>
        </w:rPr>
      </w:pPr>
    </w:p>
    <w:sectPr w:rsidR="005B77F3" w:rsidRPr="009615EA"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Open Sans">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8179B"/>
    <w:multiLevelType w:val="hybridMultilevel"/>
    <w:tmpl w:val="9802F5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3C713DB"/>
    <w:multiLevelType w:val="hybridMultilevel"/>
    <w:tmpl w:val="C152F1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A2968A3"/>
    <w:multiLevelType w:val="hybridMultilevel"/>
    <w:tmpl w:val="067864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B4747DE"/>
    <w:multiLevelType w:val="hybridMultilevel"/>
    <w:tmpl w:val="DFAA22A0"/>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5" w15:restartNumberingAfterBreak="0">
    <w:nsid w:val="0C0D6D8C"/>
    <w:multiLevelType w:val="hybridMultilevel"/>
    <w:tmpl w:val="D8C8EC9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1F51900"/>
    <w:multiLevelType w:val="hybridMultilevel"/>
    <w:tmpl w:val="781437D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12811243"/>
    <w:multiLevelType w:val="hybridMultilevel"/>
    <w:tmpl w:val="73C496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13C21F93"/>
    <w:multiLevelType w:val="hybridMultilevel"/>
    <w:tmpl w:val="762841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14FA728D"/>
    <w:multiLevelType w:val="hybridMultilevel"/>
    <w:tmpl w:val="CE6EC61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15B57211"/>
    <w:multiLevelType w:val="hybridMultilevel"/>
    <w:tmpl w:val="A36CEA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16464161"/>
    <w:multiLevelType w:val="hybridMultilevel"/>
    <w:tmpl w:val="D3340B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16C37678"/>
    <w:multiLevelType w:val="hybridMultilevel"/>
    <w:tmpl w:val="3FA282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17A722FA"/>
    <w:multiLevelType w:val="hybridMultilevel"/>
    <w:tmpl w:val="1CE24C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18C035E0"/>
    <w:multiLevelType w:val="hybridMultilevel"/>
    <w:tmpl w:val="3DD20B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CA47385"/>
    <w:multiLevelType w:val="hybridMultilevel"/>
    <w:tmpl w:val="158880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1CC0167F"/>
    <w:multiLevelType w:val="multilevel"/>
    <w:tmpl w:val="871A58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D050DA"/>
    <w:multiLevelType w:val="hybridMultilevel"/>
    <w:tmpl w:val="FDB6E9B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20A4624D"/>
    <w:multiLevelType w:val="hybridMultilevel"/>
    <w:tmpl w:val="037C2DA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20F043F1"/>
    <w:multiLevelType w:val="hybridMultilevel"/>
    <w:tmpl w:val="E49EFFD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23A10E26"/>
    <w:multiLevelType w:val="hybridMultilevel"/>
    <w:tmpl w:val="2666868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250A319F"/>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25BD7829"/>
    <w:multiLevelType w:val="hybridMultilevel"/>
    <w:tmpl w:val="4028B85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27ED7BDF"/>
    <w:multiLevelType w:val="hybridMultilevel"/>
    <w:tmpl w:val="FECC5B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28004839"/>
    <w:multiLevelType w:val="hybridMultilevel"/>
    <w:tmpl w:val="55785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285C0D18"/>
    <w:multiLevelType w:val="hybridMultilevel"/>
    <w:tmpl w:val="8884D8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29F004AB"/>
    <w:multiLevelType w:val="hybridMultilevel"/>
    <w:tmpl w:val="7166AF9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2B105174"/>
    <w:multiLevelType w:val="hybridMultilevel"/>
    <w:tmpl w:val="7BD879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2D014602"/>
    <w:multiLevelType w:val="hybridMultilevel"/>
    <w:tmpl w:val="9ED00CF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2D292F79"/>
    <w:multiLevelType w:val="hybridMultilevel"/>
    <w:tmpl w:val="E116A4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334B113F"/>
    <w:multiLevelType w:val="hybridMultilevel"/>
    <w:tmpl w:val="C7ACBB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335346E7"/>
    <w:multiLevelType w:val="hybridMultilevel"/>
    <w:tmpl w:val="821A88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36AE6BDF"/>
    <w:multiLevelType w:val="hybridMultilevel"/>
    <w:tmpl w:val="407C2D6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380845FE"/>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385C7172"/>
    <w:multiLevelType w:val="hybridMultilevel"/>
    <w:tmpl w:val="CB1447C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3B281AFE"/>
    <w:multiLevelType w:val="hybridMultilevel"/>
    <w:tmpl w:val="6CDCB6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3D4F33FB"/>
    <w:multiLevelType w:val="hybridMultilevel"/>
    <w:tmpl w:val="4C8AD0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3D5813AE"/>
    <w:multiLevelType w:val="hybridMultilevel"/>
    <w:tmpl w:val="EF2638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3E197E16"/>
    <w:multiLevelType w:val="hybridMultilevel"/>
    <w:tmpl w:val="C0B688B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3E1E3A04"/>
    <w:multiLevelType w:val="hybridMultilevel"/>
    <w:tmpl w:val="BA3E96C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3EDB1B24"/>
    <w:multiLevelType w:val="hybridMultilevel"/>
    <w:tmpl w:val="DFB83C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414C3004"/>
    <w:multiLevelType w:val="hybridMultilevel"/>
    <w:tmpl w:val="DD128E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42AB69A4"/>
    <w:multiLevelType w:val="hybridMultilevel"/>
    <w:tmpl w:val="0192A50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446E62E3"/>
    <w:multiLevelType w:val="hybridMultilevel"/>
    <w:tmpl w:val="EE5CF66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449B3184"/>
    <w:multiLevelType w:val="hybridMultilevel"/>
    <w:tmpl w:val="8F3A3F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461C6EB9"/>
    <w:multiLevelType w:val="hybridMultilevel"/>
    <w:tmpl w:val="9160AE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4636450B"/>
    <w:multiLevelType w:val="multilevel"/>
    <w:tmpl w:val="C6424F9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15:restartNumberingAfterBreak="0">
    <w:nsid w:val="47990414"/>
    <w:multiLevelType w:val="hybridMultilevel"/>
    <w:tmpl w:val="5100DD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485F1B43"/>
    <w:multiLevelType w:val="hybridMultilevel"/>
    <w:tmpl w:val="7F52CD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49255000"/>
    <w:multiLevelType w:val="hybridMultilevel"/>
    <w:tmpl w:val="07628FC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494E766E"/>
    <w:multiLevelType w:val="hybridMultilevel"/>
    <w:tmpl w:val="33D4D7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2" w15:restartNumberingAfterBreak="0">
    <w:nsid w:val="49C0069B"/>
    <w:multiLevelType w:val="hybridMultilevel"/>
    <w:tmpl w:val="1C4024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4A056088"/>
    <w:multiLevelType w:val="hybridMultilevel"/>
    <w:tmpl w:val="86665A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4A4156F1"/>
    <w:multiLevelType w:val="hybridMultilevel"/>
    <w:tmpl w:val="3C945D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15:restartNumberingAfterBreak="0">
    <w:nsid w:val="4ADC2F8A"/>
    <w:multiLevelType w:val="hybridMultilevel"/>
    <w:tmpl w:val="1A7EB4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6" w15:restartNumberingAfterBreak="0">
    <w:nsid w:val="4AF54D5B"/>
    <w:multiLevelType w:val="hybridMultilevel"/>
    <w:tmpl w:val="B47C76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7" w15:restartNumberingAfterBreak="0">
    <w:nsid w:val="4BBF2669"/>
    <w:multiLevelType w:val="hybridMultilevel"/>
    <w:tmpl w:val="84E2442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8" w15:restartNumberingAfterBreak="0">
    <w:nsid w:val="4DFE5AA3"/>
    <w:multiLevelType w:val="hybridMultilevel"/>
    <w:tmpl w:val="CBEE28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9" w15:restartNumberingAfterBreak="0">
    <w:nsid w:val="51557301"/>
    <w:multiLevelType w:val="hybridMultilevel"/>
    <w:tmpl w:val="9FEEE8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0" w15:restartNumberingAfterBreak="0">
    <w:nsid w:val="54B31DEB"/>
    <w:multiLevelType w:val="hybridMultilevel"/>
    <w:tmpl w:val="98B4C0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1" w15:restartNumberingAfterBreak="0">
    <w:nsid w:val="555555AC"/>
    <w:multiLevelType w:val="hybridMultilevel"/>
    <w:tmpl w:val="018EE92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2"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3" w15:restartNumberingAfterBreak="0">
    <w:nsid w:val="58487BE5"/>
    <w:multiLevelType w:val="hybridMultilevel"/>
    <w:tmpl w:val="4B567E90"/>
    <w:lvl w:ilvl="0" w:tplc="04190001">
      <w:start w:val="1"/>
      <w:numFmt w:val="bullet"/>
      <w:lvlText w:val=""/>
      <w:lvlJc w:val="left"/>
      <w:pPr>
        <w:ind w:left="720" w:hanging="360"/>
      </w:pPr>
      <w:rPr>
        <w:rFonts w:ascii="Symbol" w:hAnsi="Symbol" w:hint="default"/>
      </w:rPr>
    </w:lvl>
    <w:lvl w:ilvl="1" w:tplc="F7B434EC">
      <w:numFmt w:val="bullet"/>
      <w:lvlText w:val="•"/>
      <w:lvlJc w:val="left"/>
      <w:pPr>
        <w:ind w:left="1785" w:hanging="705"/>
      </w:pPr>
      <w:rPr>
        <w:rFonts w:ascii="Arial" w:eastAsiaTheme="minorHAnsi" w:hAnsi="Arial" w:cs="Aria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597826AA"/>
    <w:multiLevelType w:val="hybridMultilevel"/>
    <w:tmpl w:val="F538E68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5" w15:restartNumberingAfterBreak="0">
    <w:nsid w:val="5B6F7EAD"/>
    <w:multiLevelType w:val="hybridMultilevel"/>
    <w:tmpl w:val="4268F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15:restartNumberingAfterBreak="0">
    <w:nsid w:val="5DCB0BCC"/>
    <w:multiLevelType w:val="hybridMultilevel"/>
    <w:tmpl w:val="9C749D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7" w15:restartNumberingAfterBreak="0">
    <w:nsid w:val="60D80CF0"/>
    <w:multiLevelType w:val="hybridMultilevel"/>
    <w:tmpl w:val="11F4F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8" w15:restartNumberingAfterBreak="0">
    <w:nsid w:val="610D7F00"/>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69A7D7B"/>
    <w:multiLevelType w:val="hybridMultilevel"/>
    <w:tmpl w:val="56E60E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0" w15:restartNumberingAfterBreak="0">
    <w:nsid w:val="678F1863"/>
    <w:multiLevelType w:val="hybridMultilevel"/>
    <w:tmpl w:val="C528349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1" w15:restartNumberingAfterBreak="0">
    <w:nsid w:val="67C4079B"/>
    <w:multiLevelType w:val="hybridMultilevel"/>
    <w:tmpl w:val="F5766E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2" w15:restartNumberingAfterBreak="0">
    <w:nsid w:val="6C361DF5"/>
    <w:multiLevelType w:val="hybridMultilevel"/>
    <w:tmpl w:val="0F3CCA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3" w15:restartNumberingAfterBreak="0">
    <w:nsid w:val="6D8C503F"/>
    <w:multiLevelType w:val="hybridMultilevel"/>
    <w:tmpl w:val="9B6649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4" w15:restartNumberingAfterBreak="0">
    <w:nsid w:val="71A47811"/>
    <w:multiLevelType w:val="hybridMultilevel"/>
    <w:tmpl w:val="6ACA2E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5" w15:restartNumberingAfterBreak="0">
    <w:nsid w:val="73C471A0"/>
    <w:multiLevelType w:val="hybridMultilevel"/>
    <w:tmpl w:val="82C06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6" w15:restartNumberingAfterBreak="0">
    <w:nsid w:val="758839C4"/>
    <w:multiLevelType w:val="hybridMultilevel"/>
    <w:tmpl w:val="55D674C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7" w15:restartNumberingAfterBreak="0">
    <w:nsid w:val="75981F82"/>
    <w:multiLevelType w:val="hybridMultilevel"/>
    <w:tmpl w:val="D83C17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8" w15:restartNumberingAfterBreak="0">
    <w:nsid w:val="75FB73AD"/>
    <w:multiLevelType w:val="hybridMultilevel"/>
    <w:tmpl w:val="2AD212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9" w15:restartNumberingAfterBreak="0">
    <w:nsid w:val="76D22FA7"/>
    <w:multiLevelType w:val="hybridMultilevel"/>
    <w:tmpl w:val="6994E5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0" w15:restartNumberingAfterBreak="0">
    <w:nsid w:val="782A2A07"/>
    <w:multiLevelType w:val="hybridMultilevel"/>
    <w:tmpl w:val="89D661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1" w15:restartNumberingAfterBreak="0">
    <w:nsid w:val="7BC4541B"/>
    <w:multiLevelType w:val="hybridMultilevel"/>
    <w:tmpl w:val="9902859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2"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3" w15:restartNumberingAfterBreak="0">
    <w:nsid w:val="7F9C664B"/>
    <w:multiLevelType w:val="hybridMultilevel"/>
    <w:tmpl w:val="A17227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32"/>
  </w:num>
  <w:num w:numId="2">
    <w:abstractNumId w:val="32"/>
  </w:num>
  <w:num w:numId="3">
    <w:abstractNumId w:val="32"/>
  </w:num>
  <w:num w:numId="4">
    <w:abstractNumId w:val="63"/>
  </w:num>
  <w:num w:numId="5">
    <w:abstractNumId w:val="14"/>
  </w:num>
  <w:num w:numId="6">
    <w:abstractNumId w:val="28"/>
  </w:num>
  <w:num w:numId="7">
    <w:abstractNumId w:val="27"/>
  </w:num>
  <w:num w:numId="8">
    <w:abstractNumId w:val="27"/>
  </w:num>
  <w:num w:numId="9">
    <w:abstractNumId w:val="17"/>
  </w:num>
  <w:num w:numId="10">
    <w:abstractNumId w:val="7"/>
  </w:num>
  <w:num w:numId="11">
    <w:abstractNumId w:val="6"/>
  </w:num>
  <w:num w:numId="12">
    <w:abstractNumId w:val="62"/>
  </w:num>
  <w:num w:numId="13">
    <w:abstractNumId w:val="66"/>
  </w:num>
  <w:num w:numId="14">
    <w:abstractNumId w:val="24"/>
  </w:num>
  <w:num w:numId="15">
    <w:abstractNumId w:val="10"/>
  </w:num>
  <w:num w:numId="16">
    <w:abstractNumId w:val="82"/>
  </w:num>
  <w:num w:numId="17">
    <w:abstractNumId w:val="64"/>
  </w:num>
  <w:num w:numId="18">
    <w:abstractNumId w:val="79"/>
  </w:num>
  <w:num w:numId="19">
    <w:abstractNumId w:val="60"/>
  </w:num>
  <w:num w:numId="20">
    <w:abstractNumId w:val="76"/>
  </w:num>
  <w:num w:numId="21">
    <w:abstractNumId w:val="78"/>
  </w:num>
  <w:num w:numId="22">
    <w:abstractNumId w:val="25"/>
  </w:num>
  <w:num w:numId="23">
    <w:abstractNumId w:val="2"/>
  </w:num>
  <w:num w:numId="24">
    <w:abstractNumId w:val="23"/>
  </w:num>
  <w:num w:numId="25">
    <w:abstractNumId w:val="38"/>
  </w:num>
  <w:num w:numId="26">
    <w:abstractNumId w:val="57"/>
  </w:num>
  <w:num w:numId="27">
    <w:abstractNumId w:val="24"/>
  </w:num>
  <w:num w:numId="28">
    <w:abstractNumId w:val="75"/>
  </w:num>
  <w:num w:numId="29">
    <w:abstractNumId w:val="12"/>
  </w:num>
  <w:num w:numId="30">
    <w:abstractNumId w:val="4"/>
  </w:num>
  <w:num w:numId="31">
    <w:abstractNumId w:val="77"/>
  </w:num>
  <w:num w:numId="32">
    <w:abstractNumId w:val="46"/>
  </w:num>
  <w:num w:numId="33">
    <w:abstractNumId w:val="34"/>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67"/>
  </w:num>
  <w:num w:numId="36">
    <w:abstractNumId w:val="40"/>
  </w:num>
  <w:num w:numId="37">
    <w:abstractNumId w:val="18"/>
  </w:num>
  <w:num w:numId="38">
    <w:abstractNumId w:val="20"/>
  </w:num>
  <w:num w:numId="39">
    <w:abstractNumId w:val="43"/>
  </w:num>
  <w:num w:numId="40">
    <w:abstractNumId w:val="13"/>
  </w:num>
  <w:num w:numId="41">
    <w:abstractNumId w:val="71"/>
  </w:num>
  <w:num w:numId="42">
    <w:abstractNumId w:val="51"/>
  </w:num>
  <w:num w:numId="43">
    <w:abstractNumId w:val="74"/>
  </w:num>
  <w:num w:numId="44">
    <w:abstractNumId w:val="59"/>
  </w:num>
  <w:num w:numId="45">
    <w:abstractNumId w:val="37"/>
  </w:num>
  <w:num w:numId="46">
    <w:abstractNumId w:val="28"/>
  </w:num>
  <w:num w:numId="47">
    <w:abstractNumId w:val="19"/>
  </w:num>
  <w:num w:numId="48">
    <w:abstractNumId w:val="2"/>
  </w:num>
  <w:num w:numId="49">
    <w:abstractNumId w:val="45"/>
  </w:num>
  <w:num w:numId="50">
    <w:abstractNumId w:val="41"/>
  </w:num>
  <w:num w:numId="5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9"/>
  </w:num>
  <w:num w:numId="53">
    <w:abstractNumId w:val="69"/>
  </w:num>
  <w:num w:numId="54">
    <w:abstractNumId w:val="39"/>
  </w:num>
  <w:num w:numId="55">
    <w:abstractNumId w:val="72"/>
  </w:num>
  <w:num w:numId="56">
    <w:abstractNumId w:val="3"/>
  </w:num>
  <w:num w:numId="57">
    <w:abstractNumId w:val="81"/>
  </w:num>
  <w:num w:numId="58">
    <w:abstractNumId w:val="65"/>
  </w:num>
  <w:num w:numId="59">
    <w:abstractNumId w:val="31"/>
  </w:num>
  <w:num w:numId="60">
    <w:abstractNumId w:val="0"/>
  </w:num>
  <w:num w:numId="61">
    <w:abstractNumId w:val="55"/>
  </w:num>
  <w:num w:numId="62">
    <w:abstractNumId w:val="70"/>
  </w:num>
  <w:num w:numId="63">
    <w:abstractNumId w:val="58"/>
  </w:num>
  <w:num w:numId="64">
    <w:abstractNumId w:val="29"/>
  </w:num>
  <w:num w:numId="65">
    <w:abstractNumId w:val="83"/>
  </w:num>
  <w:num w:numId="66">
    <w:abstractNumId w:val="54"/>
  </w:num>
  <w:num w:numId="67">
    <w:abstractNumId w:val="53"/>
  </w:num>
  <w:num w:numId="68">
    <w:abstractNumId w:val="80"/>
  </w:num>
  <w:num w:numId="69">
    <w:abstractNumId w:val="22"/>
  </w:num>
  <w:num w:numId="70">
    <w:abstractNumId w:val="49"/>
  </w:num>
  <w:num w:numId="71">
    <w:abstractNumId w:val="79"/>
  </w:num>
  <w:num w:numId="72">
    <w:abstractNumId w:val="50"/>
  </w:num>
  <w:num w:numId="73">
    <w:abstractNumId w:val="62"/>
  </w:num>
  <w:num w:numId="74">
    <w:abstractNumId w:val="42"/>
  </w:num>
  <w:num w:numId="75">
    <w:abstractNumId w:val="2"/>
  </w:num>
  <w:num w:numId="76">
    <w:abstractNumId w:val="15"/>
  </w:num>
  <w:num w:numId="77">
    <w:abstractNumId w:val="46"/>
  </w:num>
  <w:num w:numId="78">
    <w:abstractNumId w:val="47"/>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
  </w:num>
  <w:num w:numId="80">
    <w:abstractNumId w:val="11"/>
  </w:num>
  <w:num w:numId="81">
    <w:abstractNumId w:val="0"/>
  </w:num>
  <w:num w:numId="82">
    <w:abstractNumId w:val="5"/>
  </w:num>
  <w:num w:numId="83">
    <w:abstractNumId w:val="56"/>
  </w:num>
  <w:num w:numId="84">
    <w:abstractNumId w:val="77"/>
  </w:num>
  <w:num w:numId="85">
    <w:abstractNumId w:val="48"/>
  </w:num>
  <w:num w:numId="86">
    <w:abstractNumId w:val="8"/>
  </w:num>
  <w:num w:numId="87">
    <w:abstractNumId w:val="52"/>
    <w:lvlOverride w:ilvl="0"/>
    <w:lvlOverride w:ilvl="1"/>
    <w:lvlOverride w:ilvl="2"/>
    <w:lvlOverride w:ilvl="3"/>
    <w:lvlOverride w:ilvl="4"/>
    <w:lvlOverride w:ilvl="5"/>
    <w:lvlOverride w:ilvl="6"/>
    <w:lvlOverride w:ilvl="7"/>
    <w:lvlOverride w:ilvl="8"/>
  </w:num>
  <w:num w:numId="88">
    <w:abstractNumId w:val="68"/>
    <w:lvlOverride w:ilvl="0"/>
    <w:lvlOverride w:ilvl="1"/>
    <w:lvlOverride w:ilvl="2"/>
    <w:lvlOverride w:ilvl="3"/>
    <w:lvlOverride w:ilvl="4"/>
    <w:lvlOverride w:ilvl="5"/>
    <w:lvlOverride w:ilvl="6"/>
    <w:lvlOverride w:ilvl="7"/>
    <w:lvlOverride w:ilvl="8"/>
  </w:num>
  <w:num w:numId="89">
    <w:abstractNumId w:val="73"/>
    <w:lvlOverride w:ilvl="0"/>
    <w:lvlOverride w:ilvl="1"/>
    <w:lvlOverride w:ilvl="2"/>
    <w:lvlOverride w:ilvl="3"/>
    <w:lvlOverride w:ilvl="4"/>
    <w:lvlOverride w:ilvl="5"/>
    <w:lvlOverride w:ilvl="6"/>
    <w:lvlOverride w:ilvl="7"/>
    <w:lvlOverride w:ilvl="8"/>
  </w:num>
  <w:num w:numId="90">
    <w:abstractNumId w:val="44"/>
    <w:lvlOverride w:ilvl="0"/>
    <w:lvlOverride w:ilvl="1"/>
    <w:lvlOverride w:ilvl="2"/>
    <w:lvlOverride w:ilvl="3"/>
    <w:lvlOverride w:ilvl="4"/>
    <w:lvlOverride w:ilvl="5"/>
    <w:lvlOverride w:ilvl="6"/>
    <w:lvlOverride w:ilvl="7"/>
    <w:lvlOverride w:ilvl="8"/>
  </w:num>
  <w:num w:numId="91">
    <w:abstractNumId w:val="16"/>
    <w:lvlOverride w:ilvl="0"/>
    <w:lvlOverride w:ilvl="1"/>
    <w:lvlOverride w:ilvl="2"/>
    <w:lvlOverride w:ilvl="3"/>
    <w:lvlOverride w:ilvl="4"/>
    <w:lvlOverride w:ilvl="5"/>
    <w:lvlOverride w:ilvl="6"/>
    <w:lvlOverride w:ilvl="7"/>
    <w:lvlOverride w:ilvl="8"/>
  </w:num>
  <w:num w:numId="92">
    <w:abstractNumId w:val="35"/>
    <w:lvlOverride w:ilvl="0"/>
    <w:lvlOverride w:ilvl="1"/>
    <w:lvlOverride w:ilvl="2"/>
    <w:lvlOverride w:ilvl="3"/>
    <w:lvlOverride w:ilvl="4"/>
    <w:lvlOverride w:ilvl="5"/>
    <w:lvlOverride w:ilvl="6"/>
    <w:lvlOverride w:ilvl="7"/>
    <w:lvlOverride w:ilvl="8"/>
  </w:num>
  <w:num w:numId="93">
    <w:abstractNumId w:val="36"/>
    <w:lvlOverride w:ilvl="0"/>
    <w:lvlOverride w:ilvl="1"/>
    <w:lvlOverride w:ilvl="2"/>
    <w:lvlOverride w:ilvl="3"/>
    <w:lvlOverride w:ilvl="4"/>
    <w:lvlOverride w:ilvl="5"/>
    <w:lvlOverride w:ilvl="6"/>
    <w:lvlOverride w:ilvl="7"/>
    <w:lvlOverride w:ilvl="8"/>
  </w:num>
  <w:num w:numId="94">
    <w:abstractNumId w:val="33"/>
    <w:lvlOverride w:ilvl="0"/>
    <w:lvlOverride w:ilvl="1"/>
    <w:lvlOverride w:ilvl="2"/>
    <w:lvlOverride w:ilvl="3"/>
    <w:lvlOverride w:ilvl="4"/>
    <w:lvlOverride w:ilvl="5"/>
    <w:lvlOverride w:ilvl="6"/>
    <w:lvlOverride w:ilvl="7"/>
    <w:lvlOverride w:ilvl="8"/>
  </w:num>
  <w:num w:numId="95">
    <w:abstractNumId w:val="61"/>
    <w:lvlOverride w:ilvl="0"/>
    <w:lvlOverride w:ilvl="1"/>
    <w:lvlOverride w:ilvl="2"/>
    <w:lvlOverride w:ilvl="3"/>
    <w:lvlOverride w:ilvl="4"/>
    <w:lvlOverride w:ilvl="5"/>
    <w:lvlOverride w:ilvl="6"/>
    <w:lvlOverride w:ilvl="7"/>
    <w:lvlOverride w:ilvl="8"/>
  </w:num>
  <w:num w:numId="96">
    <w:abstractNumId w:val="26"/>
    <w:lvlOverride w:ilvl="0"/>
    <w:lvlOverride w:ilvl="1"/>
    <w:lvlOverride w:ilvl="2"/>
    <w:lvlOverride w:ilvl="3"/>
    <w:lvlOverride w:ilvl="4"/>
    <w:lvlOverride w:ilvl="5"/>
    <w:lvlOverride w:ilvl="6"/>
    <w:lvlOverride w:ilvl="7"/>
    <w:lvlOverride w:ilvl="8"/>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286"/>
    <w:rsid w:val="00000A7E"/>
    <w:rsid w:val="00001D52"/>
    <w:rsid w:val="0000229B"/>
    <w:rsid w:val="000028A5"/>
    <w:rsid w:val="00003FE5"/>
    <w:rsid w:val="00004840"/>
    <w:rsid w:val="00005A77"/>
    <w:rsid w:val="00006DBA"/>
    <w:rsid w:val="00011977"/>
    <w:rsid w:val="00011ADD"/>
    <w:rsid w:val="00012ECE"/>
    <w:rsid w:val="0001466C"/>
    <w:rsid w:val="0001466E"/>
    <w:rsid w:val="0001659E"/>
    <w:rsid w:val="000169EA"/>
    <w:rsid w:val="00016A89"/>
    <w:rsid w:val="00021248"/>
    <w:rsid w:val="00021A7E"/>
    <w:rsid w:val="0002237A"/>
    <w:rsid w:val="0002445B"/>
    <w:rsid w:val="00024FF6"/>
    <w:rsid w:val="000267F5"/>
    <w:rsid w:val="00030877"/>
    <w:rsid w:val="00031596"/>
    <w:rsid w:val="00032422"/>
    <w:rsid w:val="00033AC9"/>
    <w:rsid w:val="00033CAE"/>
    <w:rsid w:val="00033E6C"/>
    <w:rsid w:val="00034CA9"/>
    <w:rsid w:val="00036404"/>
    <w:rsid w:val="00040EF0"/>
    <w:rsid w:val="000422BB"/>
    <w:rsid w:val="000423A0"/>
    <w:rsid w:val="00044EC2"/>
    <w:rsid w:val="000506C8"/>
    <w:rsid w:val="00050B7D"/>
    <w:rsid w:val="00053541"/>
    <w:rsid w:val="0005758F"/>
    <w:rsid w:val="00060FC4"/>
    <w:rsid w:val="00061C89"/>
    <w:rsid w:val="000627E8"/>
    <w:rsid w:val="00063EE0"/>
    <w:rsid w:val="000659C2"/>
    <w:rsid w:val="000667B4"/>
    <w:rsid w:val="000672EA"/>
    <w:rsid w:val="00067A67"/>
    <w:rsid w:val="00070DDE"/>
    <w:rsid w:val="00070F31"/>
    <w:rsid w:val="00071A15"/>
    <w:rsid w:val="000721FA"/>
    <w:rsid w:val="000761E0"/>
    <w:rsid w:val="000816E0"/>
    <w:rsid w:val="000832BE"/>
    <w:rsid w:val="000837EB"/>
    <w:rsid w:val="00083BAE"/>
    <w:rsid w:val="00083D20"/>
    <w:rsid w:val="000840B8"/>
    <w:rsid w:val="0008675C"/>
    <w:rsid w:val="00086FB6"/>
    <w:rsid w:val="00090F2D"/>
    <w:rsid w:val="000933F1"/>
    <w:rsid w:val="000979B8"/>
    <w:rsid w:val="000A0BC5"/>
    <w:rsid w:val="000A53C3"/>
    <w:rsid w:val="000A77F2"/>
    <w:rsid w:val="000A7ADA"/>
    <w:rsid w:val="000B52A2"/>
    <w:rsid w:val="000B5E37"/>
    <w:rsid w:val="000B7110"/>
    <w:rsid w:val="000B786F"/>
    <w:rsid w:val="000C43D5"/>
    <w:rsid w:val="000C5305"/>
    <w:rsid w:val="000C6107"/>
    <w:rsid w:val="000D00D3"/>
    <w:rsid w:val="000D31BC"/>
    <w:rsid w:val="000D5017"/>
    <w:rsid w:val="000D5228"/>
    <w:rsid w:val="000D5730"/>
    <w:rsid w:val="000E03DC"/>
    <w:rsid w:val="000E03DE"/>
    <w:rsid w:val="000E211C"/>
    <w:rsid w:val="000E5354"/>
    <w:rsid w:val="000E645B"/>
    <w:rsid w:val="000F10D7"/>
    <w:rsid w:val="000F3276"/>
    <w:rsid w:val="000F6133"/>
    <w:rsid w:val="00100EDB"/>
    <w:rsid w:val="00101996"/>
    <w:rsid w:val="00102979"/>
    <w:rsid w:val="00103C4F"/>
    <w:rsid w:val="00104654"/>
    <w:rsid w:val="001050D1"/>
    <w:rsid w:val="0010540A"/>
    <w:rsid w:val="00107563"/>
    <w:rsid w:val="00107DE0"/>
    <w:rsid w:val="00112535"/>
    <w:rsid w:val="00116C3A"/>
    <w:rsid w:val="00121950"/>
    <w:rsid w:val="00123219"/>
    <w:rsid w:val="00135A3A"/>
    <w:rsid w:val="00135B28"/>
    <w:rsid w:val="00136316"/>
    <w:rsid w:val="00140702"/>
    <w:rsid w:val="00140C20"/>
    <w:rsid w:val="001410ED"/>
    <w:rsid w:val="00141534"/>
    <w:rsid w:val="001451AF"/>
    <w:rsid w:val="00146C7E"/>
    <w:rsid w:val="0015105C"/>
    <w:rsid w:val="00154A5B"/>
    <w:rsid w:val="0015609F"/>
    <w:rsid w:val="00157C67"/>
    <w:rsid w:val="001605AC"/>
    <w:rsid w:val="001627BF"/>
    <w:rsid w:val="00163461"/>
    <w:rsid w:val="00163A6C"/>
    <w:rsid w:val="00164481"/>
    <w:rsid w:val="00166771"/>
    <w:rsid w:val="00171561"/>
    <w:rsid w:val="0017377E"/>
    <w:rsid w:val="00174AA5"/>
    <w:rsid w:val="0017540E"/>
    <w:rsid w:val="00175554"/>
    <w:rsid w:val="00175584"/>
    <w:rsid w:val="001826F4"/>
    <w:rsid w:val="001844BA"/>
    <w:rsid w:val="00184F40"/>
    <w:rsid w:val="001874C7"/>
    <w:rsid w:val="00190227"/>
    <w:rsid w:val="00191097"/>
    <w:rsid w:val="00193EB1"/>
    <w:rsid w:val="00194473"/>
    <w:rsid w:val="00195643"/>
    <w:rsid w:val="00196AE3"/>
    <w:rsid w:val="00196B34"/>
    <w:rsid w:val="001A0B47"/>
    <w:rsid w:val="001A2065"/>
    <w:rsid w:val="001A276F"/>
    <w:rsid w:val="001A2F54"/>
    <w:rsid w:val="001A4A9D"/>
    <w:rsid w:val="001A57CC"/>
    <w:rsid w:val="001A5BEA"/>
    <w:rsid w:val="001B0708"/>
    <w:rsid w:val="001B2403"/>
    <w:rsid w:val="001B2DD3"/>
    <w:rsid w:val="001B3BF5"/>
    <w:rsid w:val="001B5A1E"/>
    <w:rsid w:val="001B5DBA"/>
    <w:rsid w:val="001B7891"/>
    <w:rsid w:val="001C01C0"/>
    <w:rsid w:val="001C4A13"/>
    <w:rsid w:val="001C5D26"/>
    <w:rsid w:val="001C5F61"/>
    <w:rsid w:val="001C624B"/>
    <w:rsid w:val="001C67B7"/>
    <w:rsid w:val="001C6A56"/>
    <w:rsid w:val="001C7886"/>
    <w:rsid w:val="001D0C15"/>
    <w:rsid w:val="001D0CCB"/>
    <w:rsid w:val="001D113E"/>
    <w:rsid w:val="001D2533"/>
    <w:rsid w:val="001D2BB1"/>
    <w:rsid w:val="001D44F4"/>
    <w:rsid w:val="001E1048"/>
    <w:rsid w:val="001E253A"/>
    <w:rsid w:val="001E50BE"/>
    <w:rsid w:val="001E61A6"/>
    <w:rsid w:val="001E69BE"/>
    <w:rsid w:val="001F2EB3"/>
    <w:rsid w:val="001F5AC5"/>
    <w:rsid w:val="00201DA7"/>
    <w:rsid w:val="0021433B"/>
    <w:rsid w:val="002155F8"/>
    <w:rsid w:val="00215AFE"/>
    <w:rsid w:val="00224D78"/>
    <w:rsid w:val="00225D42"/>
    <w:rsid w:val="00227EB5"/>
    <w:rsid w:val="00227F3F"/>
    <w:rsid w:val="002319B2"/>
    <w:rsid w:val="00232E7E"/>
    <w:rsid w:val="00235732"/>
    <w:rsid w:val="0023703B"/>
    <w:rsid w:val="0023745B"/>
    <w:rsid w:val="00245D89"/>
    <w:rsid w:val="00247254"/>
    <w:rsid w:val="00247368"/>
    <w:rsid w:val="00247AAA"/>
    <w:rsid w:val="00253037"/>
    <w:rsid w:val="002539C1"/>
    <w:rsid w:val="00255468"/>
    <w:rsid w:val="00255E72"/>
    <w:rsid w:val="00257035"/>
    <w:rsid w:val="00260D23"/>
    <w:rsid w:val="00261439"/>
    <w:rsid w:val="00262523"/>
    <w:rsid w:val="00264C27"/>
    <w:rsid w:val="002670DC"/>
    <w:rsid w:val="002675DE"/>
    <w:rsid w:val="002738AB"/>
    <w:rsid w:val="002743BA"/>
    <w:rsid w:val="00275AA7"/>
    <w:rsid w:val="00276D48"/>
    <w:rsid w:val="00277DAC"/>
    <w:rsid w:val="002819E8"/>
    <w:rsid w:val="00282DEF"/>
    <w:rsid w:val="002830FB"/>
    <w:rsid w:val="0028678F"/>
    <w:rsid w:val="00287D14"/>
    <w:rsid w:val="002900E6"/>
    <w:rsid w:val="00292D63"/>
    <w:rsid w:val="00292F6C"/>
    <w:rsid w:val="002A08ED"/>
    <w:rsid w:val="002A1AE9"/>
    <w:rsid w:val="002A28F6"/>
    <w:rsid w:val="002A6BE3"/>
    <w:rsid w:val="002B0D50"/>
    <w:rsid w:val="002B4ADF"/>
    <w:rsid w:val="002B4B64"/>
    <w:rsid w:val="002B5037"/>
    <w:rsid w:val="002B5277"/>
    <w:rsid w:val="002B7B76"/>
    <w:rsid w:val="002C07B1"/>
    <w:rsid w:val="002C2030"/>
    <w:rsid w:val="002C3225"/>
    <w:rsid w:val="002C4807"/>
    <w:rsid w:val="002C4CE2"/>
    <w:rsid w:val="002C67EE"/>
    <w:rsid w:val="002C72D7"/>
    <w:rsid w:val="002D37C9"/>
    <w:rsid w:val="002D5BAF"/>
    <w:rsid w:val="002D5FBF"/>
    <w:rsid w:val="002E43C9"/>
    <w:rsid w:val="002E5900"/>
    <w:rsid w:val="002E73C4"/>
    <w:rsid w:val="002F1890"/>
    <w:rsid w:val="002F1C8B"/>
    <w:rsid w:val="002F2EEA"/>
    <w:rsid w:val="002F4171"/>
    <w:rsid w:val="002F43D7"/>
    <w:rsid w:val="002F4599"/>
    <w:rsid w:val="002F59DB"/>
    <w:rsid w:val="002F6599"/>
    <w:rsid w:val="00302E42"/>
    <w:rsid w:val="00304978"/>
    <w:rsid w:val="00305B84"/>
    <w:rsid w:val="003122A9"/>
    <w:rsid w:val="00313EAE"/>
    <w:rsid w:val="003141D1"/>
    <w:rsid w:val="00316486"/>
    <w:rsid w:val="0031772E"/>
    <w:rsid w:val="0033033E"/>
    <w:rsid w:val="00333356"/>
    <w:rsid w:val="00340EE4"/>
    <w:rsid w:val="0034419F"/>
    <w:rsid w:val="00344B5B"/>
    <w:rsid w:val="00344E4B"/>
    <w:rsid w:val="003466FD"/>
    <w:rsid w:val="00346B93"/>
    <w:rsid w:val="00351B97"/>
    <w:rsid w:val="00352B0D"/>
    <w:rsid w:val="00353A4F"/>
    <w:rsid w:val="003542C5"/>
    <w:rsid w:val="003553B2"/>
    <w:rsid w:val="00356E85"/>
    <w:rsid w:val="00360311"/>
    <w:rsid w:val="00361503"/>
    <w:rsid w:val="00361DB6"/>
    <w:rsid w:val="003641D5"/>
    <w:rsid w:val="00365D2D"/>
    <w:rsid w:val="00366DE8"/>
    <w:rsid w:val="00367798"/>
    <w:rsid w:val="00370A7B"/>
    <w:rsid w:val="00370BA7"/>
    <w:rsid w:val="00373577"/>
    <w:rsid w:val="00374337"/>
    <w:rsid w:val="00374846"/>
    <w:rsid w:val="003773A5"/>
    <w:rsid w:val="00377AB3"/>
    <w:rsid w:val="003827E1"/>
    <w:rsid w:val="00383F01"/>
    <w:rsid w:val="00385836"/>
    <w:rsid w:val="003866CB"/>
    <w:rsid w:val="0038789A"/>
    <w:rsid w:val="0039034B"/>
    <w:rsid w:val="0039074E"/>
    <w:rsid w:val="00391D4C"/>
    <w:rsid w:val="00393BAA"/>
    <w:rsid w:val="00396E4B"/>
    <w:rsid w:val="003A0C93"/>
    <w:rsid w:val="003A177F"/>
    <w:rsid w:val="003A1C49"/>
    <w:rsid w:val="003A23EF"/>
    <w:rsid w:val="003A246D"/>
    <w:rsid w:val="003A26B3"/>
    <w:rsid w:val="003A296C"/>
    <w:rsid w:val="003A629C"/>
    <w:rsid w:val="003A7FEE"/>
    <w:rsid w:val="003B0595"/>
    <w:rsid w:val="003B1848"/>
    <w:rsid w:val="003B265A"/>
    <w:rsid w:val="003B4950"/>
    <w:rsid w:val="003B4AA3"/>
    <w:rsid w:val="003B6AAE"/>
    <w:rsid w:val="003B6D76"/>
    <w:rsid w:val="003C0280"/>
    <w:rsid w:val="003C50C4"/>
    <w:rsid w:val="003C5404"/>
    <w:rsid w:val="003C6880"/>
    <w:rsid w:val="003D3E93"/>
    <w:rsid w:val="003D3E95"/>
    <w:rsid w:val="003D4057"/>
    <w:rsid w:val="003D7802"/>
    <w:rsid w:val="003E0282"/>
    <w:rsid w:val="003E0641"/>
    <w:rsid w:val="003E147E"/>
    <w:rsid w:val="003E1623"/>
    <w:rsid w:val="003E1C2C"/>
    <w:rsid w:val="003E31AD"/>
    <w:rsid w:val="003E3CF0"/>
    <w:rsid w:val="003E4EB0"/>
    <w:rsid w:val="003E6997"/>
    <w:rsid w:val="003E7FC9"/>
    <w:rsid w:val="003F1517"/>
    <w:rsid w:val="003F2DA2"/>
    <w:rsid w:val="003F31F5"/>
    <w:rsid w:val="003F7260"/>
    <w:rsid w:val="003F7FD6"/>
    <w:rsid w:val="00400F24"/>
    <w:rsid w:val="00401505"/>
    <w:rsid w:val="00401962"/>
    <w:rsid w:val="00403B6D"/>
    <w:rsid w:val="00403FD7"/>
    <w:rsid w:val="004061EC"/>
    <w:rsid w:val="0040676A"/>
    <w:rsid w:val="004075E9"/>
    <w:rsid w:val="004125B7"/>
    <w:rsid w:val="0041365B"/>
    <w:rsid w:val="00414AC2"/>
    <w:rsid w:val="004155D7"/>
    <w:rsid w:val="0041649B"/>
    <w:rsid w:val="004164A3"/>
    <w:rsid w:val="00416E6A"/>
    <w:rsid w:val="00417048"/>
    <w:rsid w:val="0041763D"/>
    <w:rsid w:val="00417866"/>
    <w:rsid w:val="0042141C"/>
    <w:rsid w:val="004220A2"/>
    <w:rsid w:val="004229E8"/>
    <w:rsid w:val="00425FDA"/>
    <w:rsid w:val="00426E2D"/>
    <w:rsid w:val="004318DE"/>
    <w:rsid w:val="004328EF"/>
    <w:rsid w:val="00432978"/>
    <w:rsid w:val="00434050"/>
    <w:rsid w:val="00435A4D"/>
    <w:rsid w:val="004370A0"/>
    <w:rsid w:val="00437BE6"/>
    <w:rsid w:val="0044448F"/>
    <w:rsid w:val="00445AD6"/>
    <w:rsid w:val="00445D1D"/>
    <w:rsid w:val="00450604"/>
    <w:rsid w:val="00465D32"/>
    <w:rsid w:val="00465E64"/>
    <w:rsid w:val="004672B7"/>
    <w:rsid w:val="0047265A"/>
    <w:rsid w:val="00474065"/>
    <w:rsid w:val="00487153"/>
    <w:rsid w:val="004928F7"/>
    <w:rsid w:val="004938E4"/>
    <w:rsid w:val="00494EB7"/>
    <w:rsid w:val="004A04A5"/>
    <w:rsid w:val="004A12A2"/>
    <w:rsid w:val="004A1783"/>
    <w:rsid w:val="004A2860"/>
    <w:rsid w:val="004A4260"/>
    <w:rsid w:val="004A4F65"/>
    <w:rsid w:val="004A5309"/>
    <w:rsid w:val="004A58AE"/>
    <w:rsid w:val="004A60CD"/>
    <w:rsid w:val="004A62B9"/>
    <w:rsid w:val="004A6EDF"/>
    <w:rsid w:val="004A7048"/>
    <w:rsid w:val="004A75BE"/>
    <w:rsid w:val="004B48EE"/>
    <w:rsid w:val="004B6CDD"/>
    <w:rsid w:val="004B712F"/>
    <w:rsid w:val="004C2066"/>
    <w:rsid w:val="004C5123"/>
    <w:rsid w:val="004C6579"/>
    <w:rsid w:val="004C6C18"/>
    <w:rsid w:val="004D070D"/>
    <w:rsid w:val="004D259A"/>
    <w:rsid w:val="004D2A92"/>
    <w:rsid w:val="004D2D93"/>
    <w:rsid w:val="004D377B"/>
    <w:rsid w:val="004D3CB9"/>
    <w:rsid w:val="004D4783"/>
    <w:rsid w:val="004D598C"/>
    <w:rsid w:val="004D6DFC"/>
    <w:rsid w:val="004D6E02"/>
    <w:rsid w:val="004E266C"/>
    <w:rsid w:val="004E271B"/>
    <w:rsid w:val="004E3524"/>
    <w:rsid w:val="004E35F0"/>
    <w:rsid w:val="004E608C"/>
    <w:rsid w:val="004E759D"/>
    <w:rsid w:val="004F0CC4"/>
    <w:rsid w:val="004F2C81"/>
    <w:rsid w:val="004F5E62"/>
    <w:rsid w:val="004F7301"/>
    <w:rsid w:val="005036F8"/>
    <w:rsid w:val="00504C95"/>
    <w:rsid w:val="00504CEE"/>
    <w:rsid w:val="00504EA7"/>
    <w:rsid w:val="0050519F"/>
    <w:rsid w:val="00505EC7"/>
    <w:rsid w:val="00506B03"/>
    <w:rsid w:val="0051122F"/>
    <w:rsid w:val="00511AF2"/>
    <w:rsid w:val="00514027"/>
    <w:rsid w:val="005153A2"/>
    <w:rsid w:val="00520115"/>
    <w:rsid w:val="00520C49"/>
    <w:rsid w:val="00521A6B"/>
    <w:rsid w:val="005229BB"/>
    <w:rsid w:val="0052332C"/>
    <w:rsid w:val="005242F8"/>
    <w:rsid w:val="00525BAB"/>
    <w:rsid w:val="00525F1F"/>
    <w:rsid w:val="00526311"/>
    <w:rsid w:val="005278D9"/>
    <w:rsid w:val="0053053C"/>
    <w:rsid w:val="005319F6"/>
    <w:rsid w:val="00536F7B"/>
    <w:rsid w:val="00545930"/>
    <w:rsid w:val="00546A91"/>
    <w:rsid w:val="00551201"/>
    <w:rsid w:val="00553C66"/>
    <w:rsid w:val="00554029"/>
    <w:rsid w:val="005556F4"/>
    <w:rsid w:val="00555F4D"/>
    <w:rsid w:val="00556295"/>
    <w:rsid w:val="005562C4"/>
    <w:rsid w:val="00557406"/>
    <w:rsid w:val="00560C98"/>
    <w:rsid w:val="00560CD0"/>
    <w:rsid w:val="00560D17"/>
    <w:rsid w:val="00561546"/>
    <w:rsid w:val="00561D75"/>
    <w:rsid w:val="005625BD"/>
    <w:rsid w:val="00562BA5"/>
    <w:rsid w:val="00565896"/>
    <w:rsid w:val="0056602B"/>
    <w:rsid w:val="0056611D"/>
    <w:rsid w:val="0056724E"/>
    <w:rsid w:val="00567CF1"/>
    <w:rsid w:val="00567EF0"/>
    <w:rsid w:val="005701FE"/>
    <w:rsid w:val="00571B68"/>
    <w:rsid w:val="00571E01"/>
    <w:rsid w:val="00572D50"/>
    <w:rsid w:val="00577BEE"/>
    <w:rsid w:val="00581929"/>
    <w:rsid w:val="005822E1"/>
    <w:rsid w:val="005829F9"/>
    <w:rsid w:val="00584C3C"/>
    <w:rsid w:val="0058531C"/>
    <w:rsid w:val="00585FA3"/>
    <w:rsid w:val="005901C3"/>
    <w:rsid w:val="00591BE5"/>
    <w:rsid w:val="00595CF6"/>
    <w:rsid w:val="005968B4"/>
    <w:rsid w:val="005972F4"/>
    <w:rsid w:val="00597B03"/>
    <w:rsid w:val="005A2C21"/>
    <w:rsid w:val="005A32A1"/>
    <w:rsid w:val="005A67A0"/>
    <w:rsid w:val="005A7FF0"/>
    <w:rsid w:val="005B06FC"/>
    <w:rsid w:val="005B26BF"/>
    <w:rsid w:val="005B2791"/>
    <w:rsid w:val="005B3FAF"/>
    <w:rsid w:val="005B4D80"/>
    <w:rsid w:val="005B5720"/>
    <w:rsid w:val="005B6208"/>
    <w:rsid w:val="005B6410"/>
    <w:rsid w:val="005B77F3"/>
    <w:rsid w:val="005B7A18"/>
    <w:rsid w:val="005C0A6F"/>
    <w:rsid w:val="005C1248"/>
    <w:rsid w:val="005C6DDB"/>
    <w:rsid w:val="005D01D5"/>
    <w:rsid w:val="005D113A"/>
    <w:rsid w:val="005D2DA6"/>
    <w:rsid w:val="005D4554"/>
    <w:rsid w:val="005D5363"/>
    <w:rsid w:val="005D6D6C"/>
    <w:rsid w:val="005D6E6B"/>
    <w:rsid w:val="005D70D4"/>
    <w:rsid w:val="005D715E"/>
    <w:rsid w:val="005D771A"/>
    <w:rsid w:val="005D7C6A"/>
    <w:rsid w:val="005E264C"/>
    <w:rsid w:val="005E2C29"/>
    <w:rsid w:val="005E34CC"/>
    <w:rsid w:val="005E5643"/>
    <w:rsid w:val="005E689F"/>
    <w:rsid w:val="005E7512"/>
    <w:rsid w:val="005F0214"/>
    <w:rsid w:val="005F0493"/>
    <w:rsid w:val="005F1492"/>
    <w:rsid w:val="005F1D4E"/>
    <w:rsid w:val="005F1FB8"/>
    <w:rsid w:val="005F7B5A"/>
    <w:rsid w:val="006001BE"/>
    <w:rsid w:val="00600238"/>
    <w:rsid w:val="006009C5"/>
    <w:rsid w:val="00601514"/>
    <w:rsid w:val="00601773"/>
    <w:rsid w:val="00603470"/>
    <w:rsid w:val="006041E6"/>
    <w:rsid w:val="00606723"/>
    <w:rsid w:val="00607640"/>
    <w:rsid w:val="00610541"/>
    <w:rsid w:val="0061305F"/>
    <w:rsid w:val="006132D4"/>
    <w:rsid w:val="00613B46"/>
    <w:rsid w:val="00614FD0"/>
    <w:rsid w:val="00617497"/>
    <w:rsid w:val="006176BF"/>
    <w:rsid w:val="00617F5B"/>
    <w:rsid w:val="006213A2"/>
    <w:rsid w:val="00621B93"/>
    <w:rsid w:val="00625DE2"/>
    <w:rsid w:val="00630ECB"/>
    <w:rsid w:val="00631261"/>
    <w:rsid w:val="00632541"/>
    <w:rsid w:val="0063359D"/>
    <w:rsid w:val="00633984"/>
    <w:rsid w:val="00635661"/>
    <w:rsid w:val="00636D4A"/>
    <w:rsid w:val="0064045C"/>
    <w:rsid w:val="0064269A"/>
    <w:rsid w:val="00642EF4"/>
    <w:rsid w:val="00642FF1"/>
    <w:rsid w:val="00643188"/>
    <w:rsid w:val="006477D4"/>
    <w:rsid w:val="00650D26"/>
    <w:rsid w:val="0065441D"/>
    <w:rsid w:val="00654BAB"/>
    <w:rsid w:val="006557B6"/>
    <w:rsid w:val="0065726D"/>
    <w:rsid w:val="00662368"/>
    <w:rsid w:val="006624B5"/>
    <w:rsid w:val="00663829"/>
    <w:rsid w:val="0066459F"/>
    <w:rsid w:val="00664698"/>
    <w:rsid w:val="0066528C"/>
    <w:rsid w:val="0066528D"/>
    <w:rsid w:val="00666CAB"/>
    <w:rsid w:val="00667DAB"/>
    <w:rsid w:val="00670CD3"/>
    <w:rsid w:val="00670CE8"/>
    <w:rsid w:val="00672394"/>
    <w:rsid w:val="00673955"/>
    <w:rsid w:val="00675517"/>
    <w:rsid w:val="00676438"/>
    <w:rsid w:val="006778C3"/>
    <w:rsid w:val="00677A2C"/>
    <w:rsid w:val="00681663"/>
    <w:rsid w:val="00682051"/>
    <w:rsid w:val="0068291B"/>
    <w:rsid w:val="006832FB"/>
    <w:rsid w:val="00683329"/>
    <w:rsid w:val="006850EB"/>
    <w:rsid w:val="006852C4"/>
    <w:rsid w:val="006855F1"/>
    <w:rsid w:val="006915FB"/>
    <w:rsid w:val="00691685"/>
    <w:rsid w:val="00692B31"/>
    <w:rsid w:val="00692D54"/>
    <w:rsid w:val="006931D6"/>
    <w:rsid w:val="00693275"/>
    <w:rsid w:val="00697136"/>
    <w:rsid w:val="00697DD1"/>
    <w:rsid w:val="006A0082"/>
    <w:rsid w:val="006A1605"/>
    <w:rsid w:val="006A6C97"/>
    <w:rsid w:val="006A7288"/>
    <w:rsid w:val="006B18D1"/>
    <w:rsid w:val="006B30A3"/>
    <w:rsid w:val="006B7128"/>
    <w:rsid w:val="006B72ED"/>
    <w:rsid w:val="006C71EC"/>
    <w:rsid w:val="006D0591"/>
    <w:rsid w:val="006D0E41"/>
    <w:rsid w:val="006D1FE2"/>
    <w:rsid w:val="006D3DE7"/>
    <w:rsid w:val="006D4366"/>
    <w:rsid w:val="006E4297"/>
    <w:rsid w:val="006E7375"/>
    <w:rsid w:val="006E73EC"/>
    <w:rsid w:val="006F37EE"/>
    <w:rsid w:val="006F6C33"/>
    <w:rsid w:val="00700DBD"/>
    <w:rsid w:val="007021AD"/>
    <w:rsid w:val="007033B2"/>
    <w:rsid w:val="007038BD"/>
    <w:rsid w:val="00703967"/>
    <w:rsid w:val="00703A66"/>
    <w:rsid w:val="007042CE"/>
    <w:rsid w:val="00704549"/>
    <w:rsid w:val="00705C40"/>
    <w:rsid w:val="0071161E"/>
    <w:rsid w:val="00711AF9"/>
    <w:rsid w:val="007142AF"/>
    <w:rsid w:val="0071505C"/>
    <w:rsid w:val="00716D6F"/>
    <w:rsid w:val="00722008"/>
    <w:rsid w:val="00722D66"/>
    <w:rsid w:val="007234AD"/>
    <w:rsid w:val="0072410B"/>
    <w:rsid w:val="00724960"/>
    <w:rsid w:val="00732D92"/>
    <w:rsid w:val="00733BB2"/>
    <w:rsid w:val="00735097"/>
    <w:rsid w:val="00735600"/>
    <w:rsid w:val="007359AA"/>
    <w:rsid w:val="00750357"/>
    <w:rsid w:val="00754F92"/>
    <w:rsid w:val="0075647B"/>
    <w:rsid w:val="007570C9"/>
    <w:rsid w:val="007608AC"/>
    <w:rsid w:val="007628CE"/>
    <w:rsid w:val="00765419"/>
    <w:rsid w:val="00767272"/>
    <w:rsid w:val="00770EE2"/>
    <w:rsid w:val="00771BF5"/>
    <w:rsid w:val="00772815"/>
    <w:rsid w:val="007737CE"/>
    <w:rsid w:val="00774140"/>
    <w:rsid w:val="00781359"/>
    <w:rsid w:val="007839C1"/>
    <w:rsid w:val="00786F4E"/>
    <w:rsid w:val="007873E7"/>
    <w:rsid w:val="00790600"/>
    <w:rsid w:val="00794A6A"/>
    <w:rsid w:val="00795648"/>
    <w:rsid w:val="007974E8"/>
    <w:rsid w:val="007A16F7"/>
    <w:rsid w:val="007A1FCA"/>
    <w:rsid w:val="007A24A6"/>
    <w:rsid w:val="007A2B08"/>
    <w:rsid w:val="007A2DF8"/>
    <w:rsid w:val="007A3A83"/>
    <w:rsid w:val="007A6B39"/>
    <w:rsid w:val="007B3275"/>
    <w:rsid w:val="007B3711"/>
    <w:rsid w:val="007B43FE"/>
    <w:rsid w:val="007B4C96"/>
    <w:rsid w:val="007B71A4"/>
    <w:rsid w:val="007C2187"/>
    <w:rsid w:val="007C3861"/>
    <w:rsid w:val="007C4A93"/>
    <w:rsid w:val="007C5779"/>
    <w:rsid w:val="007D0714"/>
    <w:rsid w:val="007D43F2"/>
    <w:rsid w:val="007D4B4E"/>
    <w:rsid w:val="007D7F66"/>
    <w:rsid w:val="007E0096"/>
    <w:rsid w:val="007E1413"/>
    <w:rsid w:val="007E14FE"/>
    <w:rsid w:val="007E2238"/>
    <w:rsid w:val="007E35BC"/>
    <w:rsid w:val="007E61C5"/>
    <w:rsid w:val="007F038C"/>
    <w:rsid w:val="007F1D04"/>
    <w:rsid w:val="007F2026"/>
    <w:rsid w:val="007F3139"/>
    <w:rsid w:val="007F37D1"/>
    <w:rsid w:val="007F6172"/>
    <w:rsid w:val="007F6B21"/>
    <w:rsid w:val="007F7269"/>
    <w:rsid w:val="0080459E"/>
    <w:rsid w:val="00805B8D"/>
    <w:rsid w:val="00811E54"/>
    <w:rsid w:val="00812FFF"/>
    <w:rsid w:val="00815114"/>
    <w:rsid w:val="00816C7B"/>
    <w:rsid w:val="00816DFE"/>
    <w:rsid w:val="0082026E"/>
    <w:rsid w:val="00825170"/>
    <w:rsid w:val="00827DFF"/>
    <w:rsid w:val="00831080"/>
    <w:rsid w:val="00833398"/>
    <w:rsid w:val="008335B0"/>
    <w:rsid w:val="00833976"/>
    <w:rsid w:val="0083575C"/>
    <w:rsid w:val="0083583F"/>
    <w:rsid w:val="00837F91"/>
    <w:rsid w:val="00841C50"/>
    <w:rsid w:val="00842BB5"/>
    <w:rsid w:val="0084551B"/>
    <w:rsid w:val="00846F8F"/>
    <w:rsid w:val="00850F34"/>
    <w:rsid w:val="0085183A"/>
    <w:rsid w:val="008521DF"/>
    <w:rsid w:val="008526FB"/>
    <w:rsid w:val="00855B2A"/>
    <w:rsid w:val="0085796E"/>
    <w:rsid w:val="00861A19"/>
    <w:rsid w:val="0086550C"/>
    <w:rsid w:val="00872561"/>
    <w:rsid w:val="00875B6E"/>
    <w:rsid w:val="008761E5"/>
    <w:rsid w:val="00876AFB"/>
    <w:rsid w:val="00880842"/>
    <w:rsid w:val="0088378C"/>
    <w:rsid w:val="008842A1"/>
    <w:rsid w:val="00887F1C"/>
    <w:rsid w:val="0089197E"/>
    <w:rsid w:val="008927CF"/>
    <w:rsid w:val="00892AAA"/>
    <w:rsid w:val="00895736"/>
    <w:rsid w:val="008A04DA"/>
    <w:rsid w:val="008A131E"/>
    <w:rsid w:val="008A2002"/>
    <w:rsid w:val="008A3D92"/>
    <w:rsid w:val="008A3EB6"/>
    <w:rsid w:val="008A5367"/>
    <w:rsid w:val="008A6825"/>
    <w:rsid w:val="008A6827"/>
    <w:rsid w:val="008B1895"/>
    <w:rsid w:val="008B2C63"/>
    <w:rsid w:val="008B3566"/>
    <w:rsid w:val="008B43D9"/>
    <w:rsid w:val="008B521F"/>
    <w:rsid w:val="008B56D2"/>
    <w:rsid w:val="008B595F"/>
    <w:rsid w:val="008B5F9C"/>
    <w:rsid w:val="008B608B"/>
    <w:rsid w:val="008B6834"/>
    <w:rsid w:val="008C02BF"/>
    <w:rsid w:val="008C1CD1"/>
    <w:rsid w:val="008C1D79"/>
    <w:rsid w:val="008C256E"/>
    <w:rsid w:val="008C2B9E"/>
    <w:rsid w:val="008C3E0C"/>
    <w:rsid w:val="008C3F03"/>
    <w:rsid w:val="008C6AF3"/>
    <w:rsid w:val="008D039B"/>
    <w:rsid w:val="008D0DAA"/>
    <w:rsid w:val="008D2592"/>
    <w:rsid w:val="008D45C7"/>
    <w:rsid w:val="008D49A7"/>
    <w:rsid w:val="008D56CF"/>
    <w:rsid w:val="008D63F9"/>
    <w:rsid w:val="008D700A"/>
    <w:rsid w:val="008D79FE"/>
    <w:rsid w:val="008E0696"/>
    <w:rsid w:val="008E0DF9"/>
    <w:rsid w:val="008E183B"/>
    <w:rsid w:val="008E2D5F"/>
    <w:rsid w:val="008E358F"/>
    <w:rsid w:val="008E4A5D"/>
    <w:rsid w:val="008E4F4B"/>
    <w:rsid w:val="008E5FC1"/>
    <w:rsid w:val="008F128C"/>
    <w:rsid w:val="008F1BD9"/>
    <w:rsid w:val="008F230C"/>
    <w:rsid w:val="008F23ED"/>
    <w:rsid w:val="008F3D46"/>
    <w:rsid w:val="008F7854"/>
    <w:rsid w:val="00901097"/>
    <w:rsid w:val="009025BE"/>
    <w:rsid w:val="009025DB"/>
    <w:rsid w:val="00902BD3"/>
    <w:rsid w:val="0090413B"/>
    <w:rsid w:val="00906DA7"/>
    <w:rsid w:val="009147D8"/>
    <w:rsid w:val="009156B4"/>
    <w:rsid w:val="00922E3C"/>
    <w:rsid w:val="00923F97"/>
    <w:rsid w:val="00926B53"/>
    <w:rsid w:val="0093001F"/>
    <w:rsid w:val="009359E0"/>
    <w:rsid w:val="00936202"/>
    <w:rsid w:val="009368D8"/>
    <w:rsid w:val="00936F68"/>
    <w:rsid w:val="0094097A"/>
    <w:rsid w:val="00941556"/>
    <w:rsid w:val="0094452D"/>
    <w:rsid w:val="00944759"/>
    <w:rsid w:val="009447E7"/>
    <w:rsid w:val="00945398"/>
    <w:rsid w:val="00946EA7"/>
    <w:rsid w:val="009475F3"/>
    <w:rsid w:val="00950961"/>
    <w:rsid w:val="00950D6E"/>
    <w:rsid w:val="009547D8"/>
    <w:rsid w:val="00955781"/>
    <w:rsid w:val="00955EC4"/>
    <w:rsid w:val="009603FC"/>
    <w:rsid w:val="00961024"/>
    <w:rsid w:val="009615EA"/>
    <w:rsid w:val="00961CFC"/>
    <w:rsid w:val="00962F4A"/>
    <w:rsid w:val="00965845"/>
    <w:rsid w:val="009665CF"/>
    <w:rsid w:val="00971181"/>
    <w:rsid w:val="00973461"/>
    <w:rsid w:val="00973A80"/>
    <w:rsid w:val="0097566F"/>
    <w:rsid w:val="00980980"/>
    <w:rsid w:val="00980B48"/>
    <w:rsid w:val="009817DB"/>
    <w:rsid w:val="00982056"/>
    <w:rsid w:val="009831C1"/>
    <w:rsid w:val="00987034"/>
    <w:rsid w:val="009873D2"/>
    <w:rsid w:val="00987B39"/>
    <w:rsid w:val="00990882"/>
    <w:rsid w:val="00991512"/>
    <w:rsid w:val="00993D68"/>
    <w:rsid w:val="009975DF"/>
    <w:rsid w:val="00997C3A"/>
    <w:rsid w:val="00997CCE"/>
    <w:rsid w:val="009A08C7"/>
    <w:rsid w:val="009A6183"/>
    <w:rsid w:val="009A79D7"/>
    <w:rsid w:val="009B2EFC"/>
    <w:rsid w:val="009B4651"/>
    <w:rsid w:val="009B5A30"/>
    <w:rsid w:val="009C070E"/>
    <w:rsid w:val="009C1A3D"/>
    <w:rsid w:val="009C1EFD"/>
    <w:rsid w:val="009C29B2"/>
    <w:rsid w:val="009C3488"/>
    <w:rsid w:val="009C3B57"/>
    <w:rsid w:val="009C4C7E"/>
    <w:rsid w:val="009D0729"/>
    <w:rsid w:val="009D1C07"/>
    <w:rsid w:val="009D2A41"/>
    <w:rsid w:val="009D3473"/>
    <w:rsid w:val="009D625F"/>
    <w:rsid w:val="009E2971"/>
    <w:rsid w:val="009E2FFE"/>
    <w:rsid w:val="009E34FA"/>
    <w:rsid w:val="009E3699"/>
    <w:rsid w:val="009E3725"/>
    <w:rsid w:val="009E69D0"/>
    <w:rsid w:val="009F0C68"/>
    <w:rsid w:val="009F31BB"/>
    <w:rsid w:val="009F4516"/>
    <w:rsid w:val="009F6355"/>
    <w:rsid w:val="009F6486"/>
    <w:rsid w:val="009F6593"/>
    <w:rsid w:val="009F6A2A"/>
    <w:rsid w:val="00A034DA"/>
    <w:rsid w:val="00A048F7"/>
    <w:rsid w:val="00A05149"/>
    <w:rsid w:val="00A07C1A"/>
    <w:rsid w:val="00A14561"/>
    <w:rsid w:val="00A16D96"/>
    <w:rsid w:val="00A16F35"/>
    <w:rsid w:val="00A17B0F"/>
    <w:rsid w:val="00A20166"/>
    <w:rsid w:val="00A207A9"/>
    <w:rsid w:val="00A2098C"/>
    <w:rsid w:val="00A21156"/>
    <w:rsid w:val="00A27695"/>
    <w:rsid w:val="00A30F46"/>
    <w:rsid w:val="00A35F68"/>
    <w:rsid w:val="00A37ACA"/>
    <w:rsid w:val="00A40853"/>
    <w:rsid w:val="00A43671"/>
    <w:rsid w:val="00A45965"/>
    <w:rsid w:val="00A45CAF"/>
    <w:rsid w:val="00A46B83"/>
    <w:rsid w:val="00A47613"/>
    <w:rsid w:val="00A47F9E"/>
    <w:rsid w:val="00A5325B"/>
    <w:rsid w:val="00A5335C"/>
    <w:rsid w:val="00A536C4"/>
    <w:rsid w:val="00A55919"/>
    <w:rsid w:val="00A56898"/>
    <w:rsid w:val="00A61804"/>
    <w:rsid w:val="00A63B6B"/>
    <w:rsid w:val="00A644C5"/>
    <w:rsid w:val="00A664EF"/>
    <w:rsid w:val="00A7105E"/>
    <w:rsid w:val="00A73101"/>
    <w:rsid w:val="00A73DB2"/>
    <w:rsid w:val="00A76D3B"/>
    <w:rsid w:val="00A80146"/>
    <w:rsid w:val="00A811D1"/>
    <w:rsid w:val="00A82F97"/>
    <w:rsid w:val="00A8420C"/>
    <w:rsid w:val="00A85E6C"/>
    <w:rsid w:val="00A8619E"/>
    <w:rsid w:val="00A8689B"/>
    <w:rsid w:val="00A8754A"/>
    <w:rsid w:val="00A90CD8"/>
    <w:rsid w:val="00A92AA8"/>
    <w:rsid w:val="00A9342E"/>
    <w:rsid w:val="00A96B57"/>
    <w:rsid w:val="00AA06CC"/>
    <w:rsid w:val="00AA497D"/>
    <w:rsid w:val="00AA5411"/>
    <w:rsid w:val="00AB1270"/>
    <w:rsid w:val="00AB4A98"/>
    <w:rsid w:val="00AB53AD"/>
    <w:rsid w:val="00AB5429"/>
    <w:rsid w:val="00AB5EAB"/>
    <w:rsid w:val="00AB7604"/>
    <w:rsid w:val="00AC0F88"/>
    <w:rsid w:val="00AC3292"/>
    <w:rsid w:val="00AC3B4E"/>
    <w:rsid w:val="00AC4357"/>
    <w:rsid w:val="00AD2687"/>
    <w:rsid w:val="00AD4185"/>
    <w:rsid w:val="00AD51BF"/>
    <w:rsid w:val="00AD6B07"/>
    <w:rsid w:val="00AD6B26"/>
    <w:rsid w:val="00AD7609"/>
    <w:rsid w:val="00AE4A3C"/>
    <w:rsid w:val="00AE562C"/>
    <w:rsid w:val="00AE6D2A"/>
    <w:rsid w:val="00AE746B"/>
    <w:rsid w:val="00AF035A"/>
    <w:rsid w:val="00AF03A6"/>
    <w:rsid w:val="00AF24EA"/>
    <w:rsid w:val="00AF2E58"/>
    <w:rsid w:val="00AF4671"/>
    <w:rsid w:val="00AF59A5"/>
    <w:rsid w:val="00AF5F25"/>
    <w:rsid w:val="00AF63E9"/>
    <w:rsid w:val="00AF7D13"/>
    <w:rsid w:val="00B00583"/>
    <w:rsid w:val="00B00E4E"/>
    <w:rsid w:val="00B03F9D"/>
    <w:rsid w:val="00B054B3"/>
    <w:rsid w:val="00B06433"/>
    <w:rsid w:val="00B07545"/>
    <w:rsid w:val="00B125A1"/>
    <w:rsid w:val="00B12660"/>
    <w:rsid w:val="00B12A2D"/>
    <w:rsid w:val="00B1351D"/>
    <w:rsid w:val="00B13F91"/>
    <w:rsid w:val="00B14D28"/>
    <w:rsid w:val="00B16236"/>
    <w:rsid w:val="00B16B90"/>
    <w:rsid w:val="00B25484"/>
    <w:rsid w:val="00B261F4"/>
    <w:rsid w:val="00B27FEF"/>
    <w:rsid w:val="00B32192"/>
    <w:rsid w:val="00B32EB7"/>
    <w:rsid w:val="00B3355C"/>
    <w:rsid w:val="00B3515D"/>
    <w:rsid w:val="00B36BA3"/>
    <w:rsid w:val="00B36F11"/>
    <w:rsid w:val="00B374B7"/>
    <w:rsid w:val="00B40190"/>
    <w:rsid w:val="00B4202D"/>
    <w:rsid w:val="00B42C36"/>
    <w:rsid w:val="00B44D09"/>
    <w:rsid w:val="00B46EA6"/>
    <w:rsid w:val="00B5175B"/>
    <w:rsid w:val="00B51B63"/>
    <w:rsid w:val="00B53EAB"/>
    <w:rsid w:val="00B5606F"/>
    <w:rsid w:val="00B62A1E"/>
    <w:rsid w:val="00B62D66"/>
    <w:rsid w:val="00B63719"/>
    <w:rsid w:val="00B63E9C"/>
    <w:rsid w:val="00B655C9"/>
    <w:rsid w:val="00B67200"/>
    <w:rsid w:val="00B7074E"/>
    <w:rsid w:val="00B70C90"/>
    <w:rsid w:val="00B71EA1"/>
    <w:rsid w:val="00B741DE"/>
    <w:rsid w:val="00B75F10"/>
    <w:rsid w:val="00B76AD0"/>
    <w:rsid w:val="00B80BFA"/>
    <w:rsid w:val="00B832AB"/>
    <w:rsid w:val="00B83334"/>
    <w:rsid w:val="00B83E3F"/>
    <w:rsid w:val="00B852BD"/>
    <w:rsid w:val="00B90EF9"/>
    <w:rsid w:val="00B9153D"/>
    <w:rsid w:val="00B91747"/>
    <w:rsid w:val="00B9276E"/>
    <w:rsid w:val="00B94AAE"/>
    <w:rsid w:val="00B97726"/>
    <w:rsid w:val="00BA3EB8"/>
    <w:rsid w:val="00BA4337"/>
    <w:rsid w:val="00BA6AAD"/>
    <w:rsid w:val="00BA6B6C"/>
    <w:rsid w:val="00BA7562"/>
    <w:rsid w:val="00BB0D5C"/>
    <w:rsid w:val="00BB1077"/>
    <w:rsid w:val="00BB130A"/>
    <w:rsid w:val="00BB225F"/>
    <w:rsid w:val="00BB279C"/>
    <w:rsid w:val="00BB3B04"/>
    <w:rsid w:val="00BB4CFF"/>
    <w:rsid w:val="00BB6EC8"/>
    <w:rsid w:val="00BB79B1"/>
    <w:rsid w:val="00BC0EB2"/>
    <w:rsid w:val="00BC27C4"/>
    <w:rsid w:val="00BC28A7"/>
    <w:rsid w:val="00BC315E"/>
    <w:rsid w:val="00BC3AFD"/>
    <w:rsid w:val="00BD5D95"/>
    <w:rsid w:val="00BE157A"/>
    <w:rsid w:val="00BE6B0D"/>
    <w:rsid w:val="00BE6B28"/>
    <w:rsid w:val="00BE77AD"/>
    <w:rsid w:val="00BF560E"/>
    <w:rsid w:val="00BF6BC3"/>
    <w:rsid w:val="00C03979"/>
    <w:rsid w:val="00C04231"/>
    <w:rsid w:val="00C04ABC"/>
    <w:rsid w:val="00C04DAB"/>
    <w:rsid w:val="00C04EA0"/>
    <w:rsid w:val="00C075A7"/>
    <w:rsid w:val="00C112F1"/>
    <w:rsid w:val="00C12135"/>
    <w:rsid w:val="00C152CD"/>
    <w:rsid w:val="00C1767A"/>
    <w:rsid w:val="00C215DB"/>
    <w:rsid w:val="00C22C6B"/>
    <w:rsid w:val="00C24F3C"/>
    <w:rsid w:val="00C25705"/>
    <w:rsid w:val="00C2655D"/>
    <w:rsid w:val="00C26DAF"/>
    <w:rsid w:val="00C279C8"/>
    <w:rsid w:val="00C27A03"/>
    <w:rsid w:val="00C27E4E"/>
    <w:rsid w:val="00C31832"/>
    <w:rsid w:val="00C33E3C"/>
    <w:rsid w:val="00C33FF9"/>
    <w:rsid w:val="00C3485E"/>
    <w:rsid w:val="00C362E7"/>
    <w:rsid w:val="00C36786"/>
    <w:rsid w:val="00C400FE"/>
    <w:rsid w:val="00C41D3C"/>
    <w:rsid w:val="00C42AFE"/>
    <w:rsid w:val="00C4323B"/>
    <w:rsid w:val="00C4476E"/>
    <w:rsid w:val="00C51594"/>
    <w:rsid w:val="00C52427"/>
    <w:rsid w:val="00C54EBC"/>
    <w:rsid w:val="00C578D3"/>
    <w:rsid w:val="00C60AFC"/>
    <w:rsid w:val="00C621F6"/>
    <w:rsid w:val="00C65242"/>
    <w:rsid w:val="00C65435"/>
    <w:rsid w:val="00C658ED"/>
    <w:rsid w:val="00C67F6E"/>
    <w:rsid w:val="00C72E4C"/>
    <w:rsid w:val="00C73120"/>
    <w:rsid w:val="00C73261"/>
    <w:rsid w:val="00C74389"/>
    <w:rsid w:val="00C744BB"/>
    <w:rsid w:val="00C750BD"/>
    <w:rsid w:val="00C75DC9"/>
    <w:rsid w:val="00C8334D"/>
    <w:rsid w:val="00C8336F"/>
    <w:rsid w:val="00C83A63"/>
    <w:rsid w:val="00C85A46"/>
    <w:rsid w:val="00C87090"/>
    <w:rsid w:val="00C92446"/>
    <w:rsid w:val="00C95D6D"/>
    <w:rsid w:val="00CA149B"/>
    <w:rsid w:val="00CA2238"/>
    <w:rsid w:val="00CA32F6"/>
    <w:rsid w:val="00CA3959"/>
    <w:rsid w:val="00CA3AA7"/>
    <w:rsid w:val="00CA3D58"/>
    <w:rsid w:val="00CA42A0"/>
    <w:rsid w:val="00CA4843"/>
    <w:rsid w:val="00CA5C0E"/>
    <w:rsid w:val="00CA6748"/>
    <w:rsid w:val="00CA77F4"/>
    <w:rsid w:val="00CB0B87"/>
    <w:rsid w:val="00CB20AC"/>
    <w:rsid w:val="00CB2138"/>
    <w:rsid w:val="00CB2A4F"/>
    <w:rsid w:val="00CB33CF"/>
    <w:rsid w:val="00CB458F"/>
    <w:rsid w:val="00CC0A4A"/>
    <w:rsid w:val="00CC0B39"/>
    <w:rsid w:val="00CC178D"/>
    <w:rsid w:val="00CC438B"/>
    <w:rsid w:val="00CC59F3"/>
    <w:rsid w:val="00CC76C8"/>
    <w:rsid w:val="00CC7885"/>
    <w:rsid w:val="00CC7E07"/>
    <w:rsid w:val="00CD0171"/>
    <w:rsid w:val="00CD3D4E"/>
    <w:rsid w:val="00CD5299"/>
    <w:rsid w:val="00CD54BA"/>
    <w:rsid w:val="00CD5D1B"/>
    <w:rsid w:val="00CE31CA"/>
    <w:rsid w:val="00CE31D2"/>
    <w:rsid w:val="00CE3AF4"/>
    <w:rsid w:val="00CE430D"/>
    <w:rsid w:val="00CE4BC6"/>
    <w:rsid w:val="00CE523A"/>
    <w:rsid w:val="00CF220D"/>
    <w:rsid w:val="00CF3D2A"/>
    <w:rsid w:val="00CF601C"/>
    <w:rsid w:val="00CF7559"/>
    <w:rsid w:val="00D03F84"/>
    <w:rsid w:val="00D04190"/>
    <w:rsid w:val="00D04A5E"/>
    <w:rsid w:val="00D05D80"/>
    <w:rsid w:val="00D06BD9"/>
    <w:rsid w:val="00D06CA1"/>
    <w:rsid w:val="00D06CBD"/>
    <w:rsid w:val="00D06F33"/>
    <w:rsid w:val="00D072FF"/>
    <w:rsid w:val="00D10BE0"/>
    <w:rsid w:val="00D117FC"/>
    <w:rsid w:val="00D12A07"/>
    <w:rsid w:val="00D14782"/>
    <w:rsid w:val="00D152B4"/>
    <w:rsid w:val="00D15F7E"/>
    <w:rsid w:val="00D16735"/>
    <w:rsid w:val="00D17619"/>
    <w:rsid w:val="00D17D91"/>
    <w:rsid w:val="00D229CF"/>
    <w:rsid w:val="00D258A8"/>
    <w:rsid w:val="00D26E1F"/>
    <w:rsid w:val="00D27B1A"/>
    <w:rsid w:val="00D27CBF"/>
    <w:rsid w:val="00D27E68"/>
    <w:rsid w:val="00D304F3"/>
    <w:rsid w:val="00D33AAB"/>
    <w:rsid w:val="00D34A46"/>
    <w:rsid w:val="00D37059"/>
    <w:rsid w:val="00D44C5A"/>
    <w:rsid w:val="00D44DE2"/>
    <w:rsid w:val="00D4602E"/>
    <w:rsid w:val="00D46929"/>
    <w:rsid w:val="00D50631"/>
    <w:rsid w:val="00D52216"/>
    <w:rsid w:val="00D53C60"/>
    <w:rsid w:val="00D5405E"/>
    <w:rsid w:val="00D540EA"/>
    <w:rsid w:val="00D55368"/>
    <w:rsid w:val="00D55C83"/>
    <w:rsid w:val="00D56ECC"/>
    <w:rsid w:val="00D57BA1"/>
    <w:rsid w:val="00D57E0B"/>
    <w:rsid w:val="00D60E81"/>
    <w:rsid w:val="00D67654"/>
    <w:rsid w:val="00D67FEA"/>
    <w:rsid w:val="00D7018B"/>
    <w:rsid w:val="00D71247"/>
    <w:rsid w:val="00D72DFF"/>
    <w:rsid w:val="00D74440"/>
    <w:rsid w:val="00D7587B"/>
    <w:rsid w:val="00D7792A"/>
    <w:rsid w:val="00D808B3"/>
    <w:rsid w:val="00D80ED8"/>
    <w:rsid w:val="00D834B4"/>
    <w:rsid w:val="00D83D6A"/>
    <w:rsid w:val="00D84B40"/>
    <w:rsid w:val="00D873B2"/>
    <w:rsid w:val="00D87FAE"/>
    <w:rsid w:val="00D91646"/>
    <w:rsid w:val="00D92A3C"/>
    <w:rsid w:val="00D96451"/>
    <w:rsid w:val="00DA18F7"/>
    <w:rsid w:val="00DA1A44"/>
    <w:rsid w:val="00DA4EC0"/>
    <w:rsid w:val="00DA670B"/>
    <w:rsid w:val="00DA68FD"/>
    <w:rsid w:val="00DA7715"/>
    <w:rsid w:val="00DB1F74"/>
    <w:rsid w:val="00DB3144"/>
    <w:rsid w:val="00DB37AB"/>
    <w:rsid w:val="00DB5A1A"/>
    <w:rsid w:val="00DB69B7"/>
    <w:rsid w:val="00DC2BFD"/>
    <w:rsid w:val="00DC31F8"/>
    <w:rsid w:val="00DC5D50"/>
    <w:rsid w:val="00DC5DC1"/>
    <w:rsid w:val="00DC6740"/>
    <w:rsid w:val="00DC6CE0"/>
    <w:rsid w:val="00DC727C"/>
    <w:rsid w:val="00DC73F5"/>
    <w:rsid w:val="00DD11E9"/>
    <w:rsid w:val="00DD15D0"/>
    <w:rsid w:val="00DD352A"/>
    <w:rsid w:val="00DE05A6"/>
    <w:rsid w:val="00DE26B8"/>
    <w:rsid w:val="00DE4B9E"/>
    <w:rsid w:val="00DE5D8B"/>
    <w:rsid w:val="00DE6738"/>
    <w:rsid w:val="00DF24CD"/>
    <w:rsid w:val="00DF36E6"/>
    <w:rsid w:val="00E018E7"/>
    <w:rsid w:val="00E032D7"/>
    <w:rsid w:val="00E06B64"/>
    <w:rsid w:val="00E0765E"/>
    <w:rsid w:val="00E13E6C"/>
    <w:rsid w:val="00E1529D"/>
    <w:rsid w:val="00E16E1E"/>
    <w:rsid w:val="00E21353"/>
    <w:rsid w:val="00E2219F"/>
    <w:rsid w:val="00E22436"/>
    <w:rsid w:val="00E2492A"/>
    <w:rsid w:val="00E24E09"/>
    <w:rsid w:val="00E25634"/>
    <w:rsid w:val="00E35CB5"/>
    <w:rsid w:val="00E36AEA"/>
    <w:rsid w:val="00E41EBE"/>
    <w:rsid w:val="00E429E6"/>
    <w:rsid w:val="00E4342A"/>
    <w:rsid w:val="00E440DA"/>
    <w:rsid w:val="00E47B0D"/>
    <w:rsid w:val="00E503DA"/>
    <w:rsid w:val="00E520C7"/>
    <w:rsid w:val="00E5482C"/>
    <w:rsid w:val="00E5497D"/>
    <w:rsid w:val="00E57E7F"/>
    <w:rsid w:val="00E61202"/>
    <w:rsid w:val="00E62308"/>
    <w:rsid w:val="00E63C97"/>
    <w:rsid w:val="00E64261"/>
    <w:rsid w:val="00E643F7"/>
    <w:rsid w:val="00E647DE"/>
    <w:rsid w:val="00E6650E"/>
    <w:rsid w:val="00E775E9"/>
    <w:rsid w:val="00E803DD"/>
    <w:rsid w:val="00E83788"/>
    <w:rsid w:val="00E84D2F"/>
    <w:rsid w:val="00E8523A"/>
    <w:rsid w:val="00E854E1"/>
    <w:rsid w:val="00E916FC"/>
    <w:rsid w:val="00E920EA"/>
    <w:rsid w:val="00E92D0A"/>
    <w:rsid w:val="00E94104"/>
    <w:rsid w:val="00E946B3"/>
    <w:rsid w:val="00E97357"/>
    <w:rsid w:val="00E97701"/>
    <w:rsid w:val="00E97CDF"/>
    <w:rsid w:val="00EA090B"/>
    <w:rsid w:val="00EA2A47"/>
    <w:rsid w:val="00EA3F8B"/>
    <w:rsid w:val="00EA542E"/>
    <w:rsid w:val="00EA5748"/>
    <w:rsid w:val="00EB16DB"/>
    <w:rsid w:val="00EB1B70"/>
    <w:rsid w:val="00EB6E17"/>
    <w:rsid w:val="00EC1F0F"/>
    <w:rsid w:val="00EC37D8"/>
    <w:rsid w:val="00EC66C7"/>
    <w:rsid w:val="00ED0489"/>
    <w:rsid w:val="00ED435D"/>
    <w:rsid w:val="00ED5A6D"/>
    <w:rsid w:val="00EE040B"/>
    <w:rsid w:val="00EE2CA2"/>
    <w:rsid w:val="00EE3733"/>
    <w:rsid w:val="00EE6649"/>
    <w:rsid w:val="00EF0147"/>
    <w:rsid w:val="00EF0364"/>
    <w:rsid w:val="00EF5FBA"/>
    <w:rsid w:val="00EF73A9"/>
    <w:rsid w:val="00EF7797"/>
    <w:rsid w:val="00F00518"/>
    <w:rsid w:val="00F02A31"/>
    <w:rsid w:val="00F109F5"/>
    <w:rsid w:val="00F10C4F"/>
    <w:rsid w:val="00F10F1F"/>
    <w:rsid w:val="00F12405"/>
    <w:rsid w:val="00F12E9E"/>
    <w:rsid w:val="00F131C2"/>
    <w:rsid w:val="00F13E1B"/>
    <w:rsid w:val="00F16123"/>
    <w:rsid w:val="00F17332"/>
    <w:rsid w:val="00F223D3"/>
    <w:rsid w:val="00F228B8"/>
    <w:rsid w:val="00F22E26"/>
    <w:rsid w:val="00F2329A"/>
    <w:rsid w:val="00F23B86"/>
    <w:rsid w:val="00F25B04"/>
    <w:rsid w:val="00F25B2E"/>
    <w:rsid w:val="00F2649F"/>
    <w:rsid w:val="00F31AB4"/>
    <w:rsid w:val="00F3268D"/>
    <w:rsid w:val="00F326E7"/>
    <w:rsid w:val="00F3292B"/>
    <w:rsid w:val="00F3345B"/>
    <w:rsid w:val="00F338DF"/>
    <w:rsid w:val="00F3642A"/>
    <w:rsid w:val="00F36604"/>
    <w:rsid w:val="00F412E4"/>
    <w:rsid w:val="00F4267A"/>
    <w:rsid w:val="00F445FB"/>
    <w:rsid w:val="00F5047F"/>
    <w:rsid w:val="00F51C0B"/>
    <w:rsid w:val="00F5248F"/>
    <w:rsid w:val="00F54387"/>
    <w:rsid w:val="00F553F0"/>
    <w:rsid w:val="00F5573A"/>
    <w:rsid w:val="00F557FA"/>
    <w:rsid w:val="00F55E0D"/>
    <w:rsid w:val="00F6012D"/>
    <w:rsid w:val="00F63941"/>
    <w:rsid w:val="00F64099"/>
    <w:rsid w:val="00F6476C"/>
    <w:rsid w:val="00F65B52"/>
    <w:rsid w:val="00F66F35"/>
    <w:rsid w:val="00F7149D"/>
    <w:rsid w:val="00F72040"/>
    <w:rsid w:val="00F722ED"/>
    <w:rsid w:val="00F74940"/>
    <w:rsid w:val="00F75902"/>
    <w:rsid w:val="00F77E76"/>
    <w:rsid w:val="00F810BB"/>
    <w:rsid w:val="00F84B73"/>
    <w:rsid w:val="00F866C8"/>
    <w:rsid w:val="00F909D4"/>
    <w:rsid w:val="00F94A04"/>
    <w:rsid w:val="00F96697"/>
    <w:rsid w:val="00F96892"/>
    <w:rsid w:val="00FA14EC"/>
    <w:rsid w:val="00FA2AC5"/>
    <w:rsid w:val="00FA427C"/>
    <w:rsid w:val="00FB1862"/>
    <w:rsid w:val="00FB3021"/>
    <w:rsid w:val="00FB3323"/>
    <w:rsid w:val="00FB5731"/>
    <w:rsid w:val="00FB64EC"/>
    <w:rsid w:val="00FC26C2"/>
    <w:rsid w:val="00FC3DAA"/>
    <w:rsid w:val="00FC56EC"/>
    <w:rsid w:val="00FC675F"/>
    <w:rsid w:val="00FD0F49"/>
    <w:rsid w:val="00FE0FB1"/>
    <w:rsid w:val="00FE1E9C"/>
    <w:rsid w:val="00FE2C12"/>
    <w:rsid w:val="00FE45FE"/>
    <w:rsid w:val="00FE6772"/>
    <w:rsid w:val="00FF0B80"/>
    <w:rsid w:val="00FF348B"/>
    <w:rsid w:val="00FF3B50"/>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F79E7"/>
  <w15:chartTrackingRefBased/>
  <w15:docId w15:val="{D66E915C-228A-42FE-8508-6FE73EAF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17FC"/>
    <w:pPr>
      <w:spacing w:after="0" w:line="240" w:lineRule="auto"/>
    </w:pPr>
    <w:rPr>
      <w:rFonts w:ascii="Arial" w:hAnsi="Arial"/>
      <w:sz w:val="36"/>
    </w:rPr>
  </w:style>
  <w:style w:type="paragraph" w:styleId="1">
    <w:name w:val="heading 1"/>
    <w:basedOn w:val="a"/>
    <w:link w:val="10"/>
    <w:uiPriority w:val="9"/>
    <w:qFormat/>
    <w:rsid w:val="00EB1B70"/>
    <w:pPr>
      <w:spacing w:before="100" w:beforeAutospacing="1" w:after="100" w:afterAutospacing="1"/>
      <w:jc w:val="center"/>
      <w:outlineLvl w:val="0"/>
    </w:pPr>
    <w:rPr>
      <w:rFonts w:eastAsia="Times New Roman" w:cs="Times New Roman"/>
      <w:b/>
      <w:bCs/>
      <w:kern w:val="36"/>
      <w:sz w:val="48"/>
      <w:szCs w:val="48"/>
      <w:lang w:eastAsia="ru-RU"/>
    </w:rPr>
  </w:style>
  <w:style w:type="paragraph" w:styleId="2">
    <w:name w:val="heading 2"/>
    <w:basedOn w:val="a"/>
    <w:next w:val="a"/>
    <w:link w:val="20"/>
    <w:uiPriority w:val="9"/>
    <w:semiHidden/>
    <w:unhideWhenUsed/>
    <w:rsid w:val="00003FE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
    <w:next w:val="a"/>
    <w:link w:val="40"/>
    <w:uiPriority w:val="9"/>
    <w:semiHidden/>
    <w:unhideWhenUsed/>
    <w:qFormat/>
    <w:rsid w:val="009C348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B1B70"/>
    <w:rPr>
      <w:rFonts w:ascii="Arial" w:eastAsia="Times New Roman" w:hAnsi="Arial" w:cs="Times New Roman"/>
      <w:b/>
      <w:bCs/>
      <w:kern w:val="36"/>
      <w:sz w:val="48"/>
      <w:szCs w:val="48"/>
      <w:lang w:eastAsia="ru-RU"/>
    </w:rPr>
  </w:style>
  <w:style w:type="character" w:customStyle="1" w:styleId="40">
    <w:name w:val="Заголовок 4 Знак"/>
    <w:basedOn w:val="a0"/>
    <w:link w:val="4"/>
    <w:uiPriority w:val="9"/>
    <w:semiHidden/>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diccomment">
    <w:name w:val="dic_comment"/>
    <w:basedOn w:val="a0"/>
    <w:rsid w:val="00FF3B50"/>
  </w:style>
  <w:style w:type="character" w:customStyle="1" w:styleId="dicexample">
    <w:name w:val="dic_example"/>
    <w:basedOn w:val="a0"/>
    <w:rsid w:val="00FF3B50"/>
  </w:style>
  <w:style w:type="paragraph" w:customStyle="1" w:styleId="par2">
    <w:name w:val="par2"/>
    <w:basedOn w:val="a"/>
    <w:rsid w:val="00BD5D95"/>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1">
    <w:name w:val="par1"/>
    <w:basedOn w:val="a"/>
    <w:rsid w:val="00BD5D95"/>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hint">
    <w:name w:val="hint"/>
    <w:basedOn w:val="a0"/>
    <w:rsid w:val="00BD5D95"/>
  </w:style>
  <w:style w:type="paragraph" w:customStyle="1" w:styleId="par3">
    <w:name w:val="par3"/>
    <w:basedOn w:val="a"/>
    <w:rsid w:val="000A53C3"/>
    <w:pPr>
      <w:spacing w:before="100" w:beforeAutospacing="1" w:after="100" w:afterAutospacing="1"/>
    </w:pPr>
    <w:rPr>
      <w:rFonts w:ascii="Times New Roman" w:eastAsia="Times New Roman" w:hAnsi="Times New Roman" w:cs="Times New Roman"/>
      <w:sz w:val="24"/>
      <w:szCs w:val="24"/>
      <w:lang w:eastAsia="ru-RU"/>
    </w:rPr>
  </w:style>
  <w:style w:type="character" w:styleId="ab">
    <w:name w:val="Emphasis"/>
    <w:basedOn w:val="a0"/>
    <w:uiPriority w:val="20"/>
    <w:rsid w:val="007B3275"/>
    <w:rPr>
      <w:i/>
      <w:iCs/>
    </w:rPr>
  </w:style>
  <w:style w:type="character" w:customStyle="1" w:styleId="20">
    <w:name w:val="Заголовок 2 Знак"/>
    <w:basedOn w:val="a0"/>
    <w:link w:val="2"/>
    <w:uiPriority w:val="9"/>
    <w:semiHidden/>
    <w:rsid w:val="00003FE5"/>
    <w:rPr>
      <w:rFonts w:asciiTheme="majorHAnsi" w:eastAsiaTheme="majorEastAsia" w:hAnsiTheme="majorHAnsi" w:cstheme="majorBidi"/>
      <w:color w:val="2E74B5" w:themeColor="accent1" w:themeShade="BF"/>
      <w:sz w:val="26"/>
      <w:szCs w:val="26"/>
    </w:rPr>
  </w:style>
  <w:style w:type="character" w:customStyle="1" w:styleId="dttext">
    <w:name w:val="dttext"/>
    <w:basedOn w:val="a0"/>
    <w:rsid w:val="00003FE5"/>
  </w:style>
  <w:style w:type="character" w:customStyle="1" w:styleId="num">
    <w:name w:val="num"/>
    <w:basedOn w:val="a0"/>
    <w:rsid w:val="00003FE5"/>
  </w:style>
  <w:style w:type="character" w:customStyle="1" w:styleId="letter">
    <w:name w:val="letter"/>
    <w:basedOn w:val="a0"/>
    <w:rsid w:val="00003FE5"/>
  </w:style>
  <w:style w:type="character" w:customStyle="1" w:styleId="eg">
    <w:name w:val="eg"/>
    <w:basedOn w:val="a0"/>
    <w:rsid w:val="004D6DFC"/>
  </w:style>
  <w:style w:type="character" w:customStyle="1" w:styleId="b">
    <w:name w:val="b"/>
    <w:basedOn w:val="a0"/>
    <w:rsid w:val="004D6DFC"/>
  </w:style>
  <w:style w:type="character" w:customStyle="1" w:styleId="trs">
    <w:name w:val="trs"/>
    <w:basedOn w:val="a0"/>
    <w:rsid w:val="00021A7E"/>
  </w:style>
  <w:style w:type="character" w:customStyle="1" w:styleId="text-uppercase">
    <w:name w:val="text-uppercase"/>
    <w:basedOn w:val="a0"/>
    <w:rsid w:val="00021A7E"/>
  </w:style>
  <w:style w:type="character" w:customStyle="1" w:styleId="gram">
    <w:name w:val="gram"/>
    <w:basedOn w:val="a0"/>
    <w:rsid w:val="004E266C"/>
  </w:style>
  <w:style w:type="character" w:customStyle="1" w:styleId="gc">
    <w:name w:val="gc"/>
    <w:basedOn w:val="a0"/>
    <w:rsid w:val="004E266C"/>
  </w:style>
  <w:style w:type="character" w:customStyle="1" w:styleId="lab">
    <w:name w:val="lab"/>
    <w:basedOn w:val="a0"/>
    <w:rsid w:val="00D5405E"/>
  </w:style>
  <w:style w:type="character" w:customStyle="1" w:styleId="v">
    <w:name w:val="v"/>
    <w:basedOn w:val="a0"/>
    <w:rsid w:val="00D5405E"/>
  </w:style>
  <w:style w:type="character" w:customStyle="1" w:styleId="sdsense">
    <w:name w:val="sdsense"/>
    <w:basedOn w:val="a0"/>
    <w:rsid w:val="007F6172"/>
  </w:style>
  <w:style w:type="character" w:customStyle="1" w:styleId="sd">
    <w:name w:val="sd"/>
    <w:basedOn w:val="a0"/>
    <w:rsid w:val="007F6172"/>
  </w:style>
  <w:style w:type="character" w:customStyle="1" w:styleId="region">
    <w:name w:val="region"/>
    <w:basedOn w:val="a0"/>
    <w:rsid w:val="00FA1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2837">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19797">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9109660">
      <w:bodyDiv w:val="1"/>
      <w:marLeft w:val="0"/>
      <w:marRight w:val="0"/>
      <w:marTop w:val="0"/>
      <w:marBottom w:val="0"/>
      <w:divBdr>
        <w:top w:val="none" w:sz="0" w:space="0" w:color="auto"/>
        <w:left w:val="none" w:sz="0" w:space="0" w:color="auto"/>
        <w:bottom w:val="none" w:sz="0" w:space="0" w:color="auto"/>
        <w:right w:val="none" w:sz="0" w:space="0" w:color="auto"/>
      </w:divBdr>
    </w:div>
    <w:div w:id="9181258">
      <w:bodyDiv w:val="1"/>
      <w:marLeft w:val="0"/>
      <w:marRight w:val="0"/>
      <w:marTop w:val="0"/>
      <w:marBottom w:val="0"/>
      <w:divBdr>
        <w:top w:val="none" w:sz="0" w:space="0" w:color="auto"/>
        <w:left w:val="none" w:sz="0" w:space="0" w:color="auto"/>
        <w:bottom w:val="none" w:sz="0" w:space="0" w:color="auto"/>
        <w:right w:val="none" w:sz="0" w:space="0" w:color="auto"/>
      </w:divBdr>
      <w:divsChild>
        <w:div w:id="1637222404">
          <w:marLeft w:val="0"/>
          <w:marRight w:val="0"/>
          <w:marTop w:val="300"/>
          <w:marBottom w:val="825"/>
          <w:divBdr>
            <w:top w:val="none" w:sz="0" w:space="0" w:color="auto"/>
            <w:left w:val="none" w:sz="0" w:space="0" w:color="auto"/>
            <w:bottom w:val="none" w:sz="0" w:space="0" w:color="auto"/>
            <w:right w:val="none" w:sz="0" w:space="0" w:color="auto"/>
          </w:divBdr>
        </w:div>
        <w:div w:id="1406873076">
          <w:marLeft w:val="0"/>
          <w:marRight w:val="0"/>
          <w:marTop w:val="0"/>
          <w:marBottom w:val="300"/>
          <w:divBdr>
            <w:top w:val="none" w:sz="0" w:space="0" w:color="auto"/>
            <w:left w:val="single" w:sz="36" w:space="15" w:color="EEEEEE"/>
            <w:bottom w:val="none" w:sz="0" w:space="0" w:color="auto"/>
            <w:right w:val="none" w:sz="0" w:space="0" w:color="auto"/>
          </w:divBdr>
          <w:divsChild>
            <w:div w:id="3985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5154249">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029432">
      <w:bodyDiv w:val="1"/>
      <w:marLeft w:val="0"/>
      <w:marRight w:val="0"/>
      <w:marTop w:val="0"/>
      <w:marBottom w:val="0"/>
      <w:divBdr>
        <w:top w:val="none" w:sz="0" w:space="0" w:color="auto"/>
        <w:left w:val="none" w:sz="0" w:space="0" w:color="auto"/>
        <w:bottom w:val="none" w:sz="0" w:space="0" w:color="auto"/>
        <w:right w:val="none" w:sz="0" w:space="0" w:color="auto"/>
      </w:divBdr>
    </w:div>
    <w:div w:id="41374047">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2338341">
      <w:bodyDiv w:val="1"/>
      <w:marLeft w:val="0"/>
      <w:marRight w:val="0"/>
      <w:marTop w:val="0"/>
      <w:marBottom w:val="0"/>
      <w:divBdr>
        <w:top w:val="none" w:sz="0" w:space="0" w:color="auto"/>
        <w:left w:val="none" w:sz="0" w:space="0" w:color="auto"/>
        <w:bottom w:val="none" w:sz="0" w:space="0" w:color="auto"/>
        <w:right w:val="none" w:sz="0" w:space="0" w:color="auto"/>
      </w:divBdr>
    </w:div>
    <w:div w:id="42410197">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877489">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236579">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58946654">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4232256">
      <w:bodyDiv w:val="1"/>
      <w:marLeft w:val="0"/>
      <w:marRight w:val="0"/>
      <w:marTop w:val="0"/>
      <w:marBottom w:val="0"/>
      <w:divBdr>
        <w:top w:val="none" w:sz="0" w:space="0" w:color="auto"/>
        <w:left w:val="none" w:sz="0" w:space="0" w:color="auto"/>
        <w:bottom w:val="none" w:sz="0" w:space="0" w:color="auto"/>
        <w:right w:val="none" w:sz="0" w:space="0" w:color="auto"/>
      </w:divBdr>
    </w:div>
    <w:div w:id="64376101">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9356289">
      <w:bodyDiv w:val="1"/>
      <w:marLeft w:val="0"/>
      <w:marRight w:val="0"/>
      <w:marTop w:val="0"/>
      <w:marBottom w:val="0"/>
      <w:divBdr>
        <w:top w:val="none" w:sz="0" w:space="0" w:color="auto"/>
        <w:left w:val="none" w:sz="0" w:space="0" w:color="auto"/>
        <w:bottom w:val="none" w:sz="0" w:space="0" w:color="auto"/>
        <w:right w:val="none" w:sz="0" w:space="0" w:color="auto"/>
      </w:divBdr>
    </w:div>
    <w:div w:id="69815160">
      <w:bodyDiv w:val="1"/>
      <w:marLeft w:val="0"/>
      <w:marRight w:val="0"/>
      <w:marTop w:val="0"/>
      <w:marBottom w:val="0"/>
      <w:divBdr>
        <w:top w:val="none" w:sz="0" w:space="0" w:color="auto"/>
        <w:left w:val="none" w:sz="0" w:space="0" w:color="auto"/>
        <w:bottom w:val="none" w:sz="0" w:space="0" w:color="auto"/>
        <w:right w:val="none" w:sz="0" w:space="0" w:color="auto"/>
      </w:divBdr>
    </w:div>
    <w:div w:id="70202099">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451061">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3563">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6970892">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896678">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7411363">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7914433">
      <w:bodyDiv w:val="1"/>
      <w:marLeft w:val="0"/>
      <w:marRight w:val="0"/>
      <w:marTop w:val="0"/>
      <w:marBottom w:val="0"/>
      <w:divBdr>
        <w:top w:val="none" w:sz="0" w:space="0" w:color="auto"/>
        <w:left w:val="none" w:sz="0" w:space="0" w:color="auto"/>
        <w:bottom w:val="none" w:sz="0" w:space="0" w:color="auto"/>
        <w:right w:val="none" w:sz="0" w:space="0" w:color="auto"/>
      </w:divBdr>
    </w:div>
    <w:div w:id="98069517">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378746">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457774">
      <w:bodyDiv w:val="1"/>
      <w:marLeft w:val="0"/>
      <w:marRight w:val="0"/>
      <w:marTop w:val="0"/>
      <w:marBottom w:val="0"/>
      <w:divBdr>
        <w:top w:val="none" w:sz="0" w:space="0" w:color="auto"/>
        <w:left w:val="none" w:sz="0" w:space="0" w:color="auto"/>
        <w:bottom w:val="none" w:sz="0" w:space="0" w:color="auto"/>
        <w:right w:val="none" w:sz="0" w:space="0" w:color="auto"/>
      </w:divBdr>
    </w:div>
    <w:div w:id="102040238">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465204">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8360471">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4950535">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0271879">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580989">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56812">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3085640">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8476391">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68832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8431159">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853611">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4069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075224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337299">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1191855">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200092605">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139206">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105445">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920244">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789523">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3516498">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187866">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930703">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1159956">
      <w:bodyDiv w:val="1"/>
      <w:marLeft w:val="0"/>
      <w:marRight w:val="0"/>
      <w:marTop w:val="0"/>
      <w:marBottom w:val="0"/>
      <w:divBdr>
        <w:top w:val="none" w:sz="0" w:space="0" w:color="auto"/>
        <w:left w:val="none" w:sz="0" w:space="0" w:color="auto"/>
        <w:bottom w:val="none" w:sz="0" w:space="0" w:color="auto"/>
        <w:right w:val="none" w:sz="0" w:space="0" w:color="auto"/>
      </w:divBdr>
    </w:div>
    <w:div w:id="251857820">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2803500">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780548">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137567">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181495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963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6817478">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663231">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89027">
      <w:bodyDiv w:val="1"/>
      <w:marLeft w:val="0"/>
      <w:marRight w:val="0"/>
      <w:marTop w:val="0"/>
      <w:marBottom w:val="0"/>
      <w:divBdr>
        <w:top w:val="none" w:sz="0" w:space="0" w:color="auto"/>
        <w:left w:val="none" w:sz="0" w:space="0" w:color="auto"/>
        <w:bottom w:val="none" w:sz="0" w:space="0" w:color="auto"/>
        <w:right w:val="none" w:sz="0" w:space="0" w:color="auto"/>
      </w:divBdr>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205319">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8613708">
      <w:bodyDiv w:val="1"/>
      <w:marLeft w:val="0"/>
      <w:marRight w:val="0"/>
      <w:marTop w:val="0"/>
      <w:marBottom w:val="0"/>
      <w:divBdr>
        <w:top w:val="none" w:sz="0" w:space="0" w:color="auto"/>
        <w:left w:val="none" w:sz="0" w:space="0" w:color="auto"/>
        <w:bottom w:val="none" w:sz="0" w:space="0" w:color="auto"/>
        <w:right w:val="none" w:sz="0" w:space="0" w:color="auto"/>
      </w:divBdr>
    </w:div>
    <w:div w:id="298927369">
      <w:bodyDiv w:val="1"/>
      <w:marLeft w:val="0"/>
      <w:marRight w:val="0"/>
      <w:marTop w:val="0"/>
      <w:marBottom w:val="0"/>
      <w:divBdr>
        <w:top w:val="none" w:sz="0" w:space="0" w:color="auto"/>
        <w:left w:val="none" w:sz="0" w:space="0" w:color="auto"/>
        <w:bottom w:val="none" w:sz="0" w:space="0" w:color="auto"/>
        <w:right w:val="none" w:sz="0" w:space="0" w:color="auto"/>
      </w:divBdr>
      <w:divsChild>
        <w:div w:id="464588194">
          <w:marLeft w:val="0"/>
          <w:marRight w:val="0"/>
          <w:marTop w:val="0"/>
          <w:marBottom w:val="600"/>
          <w:divBdr>
            <w:top w:val="none" w:sz="0" w:space="0" w:color="auto"/>
            <w:left w:val="none" w:sz="0" w:space="0" w:color="auto"/>
            <w:bottom w:val="none" w:sz="0" w:space="0" w:color="auto"/>
            <w:right w:val="none" w:sz="0" w:space="0" w:color="auto"/>
          </w:divBdr>
        </w:div>
      </w:divsChild>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3625">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2606845">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838702">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0545177">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096663">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8673908">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511159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372844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5814343">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278697">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3754015">
      <w:bodyDiv w:val="1"/>
      <w:marLeft w:val="0"/>
      <w:marRight w:val="0"/>
      <w:marTop w:val="0"/>
      <w:marBottom w:val="0"/>
      <w:divBdr>
        <w:top w:val="none" w:sz="0" w:space="0" w:color="auto"/>
        <w:left w:val="none" w:sz="0" w:space="0" w:color="auto"/>
        <w:bottom w:val="none" w:sz="0" w:space="0" w:color="auto"/>
        <w:right w:val="none" w:sz="0" w:space="0" w:color="auto"/>
      </w:divBdr>
    </w:div>
    <w:div w:id="363987403">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680207">
      <w:bodyDiv w:val="1"/>
      <w:marLeft w:val="0"/>
      <w:marRight w:val="0"/>
      <w:marTop w:val="0"/>
      <w:marBottom w:val="0"/>
      <w:divBdr>
        <w:top w:val="none" w:sz="0" w:space="0" w:color="auto"/>
        <w:left w:val="none" w:sz="0" w:space="0" w:color="auto"/>
        <w:bottom w:val="none" w:sz="0" w:space="0" w:color="auto"/>
        <w:right w:val="none" w:sz="0" w:space="0" w:color="auto"/>
      </w:divBdr>
    </w:div>
    <w:div w:id="368378737">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888928">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017399">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89426811">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5323560">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2064196">
      <w:bodyDiv w:val="1"/>
      <w:marLeft w:val="0"/>
      <w:marRight w:val="0"/>
      <w:marTop w:val="0"/>
      <w:marBottom w:val="0"/>
      <w:divBdr>
        <w:top w:val="none" w:sz="0" w:space="0" w:color="auto"/>
        <w:left w:val="none" w:sz="0" w:space="0" w:color="auto"/>
        <w:bottom w:val="none" w:sz="0" w:space="0" w:color="auto"/>
        <w:right w:val="none" w:sz="0" w:space="0" w:color="auto"/>
      </w:divBdr>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8383454">
      <w:bodyDiv w:val="1"/>
      <w:marLeft w:val="0"/>
      <w:marRight w:val="0"/>
      <w:marTop w:val="0"/>
      <w:marBottom w:val="0"/>
      <w:divBdr>
        <w:top w:val="none" w:sz="0" w:space="0" w:color="auto"/>
        <w:left w:val="none" w:sz="0" w:space="0" w:color="auto"/>
        <w:bottom w:val="none" w:sz="0" w:space="0" w:color="auto"/>
        <w:right w:val="none" w:sz="0" w:space="0" w:color="auto"/>
      </w:divBdr>
    </w:div>
    <w:div w:id="409304346">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242634">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7750991">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9449452">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656707">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054992">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526023">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4037150">
      <w:bodyDiv w:val="1"/>
      <w:marLeft w:val="0"/>
      <w:marRight w:val="0"/>
      <w:marTop w:val="0"/>
      <w:marBottom w:val="0"/>
      <w:divBdr>
        <w:top w:val="none" w:sz="0" w:space="0" w:color="auto"/>
        <w:left w:val="none" w:sz="0" w:space="0" w:color="auto"/>
        <w:bottom w:val="none" w:sz="0" w:space="0" w:color="auto"/>
        <w:right w:val="none" w:sz="0" w:space="0" w:color="auto"/>
      </w:divBdr>
    </w:div>
    <w:div w:id="444465843">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6698100">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284682">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8281179">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257000">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8643538">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3741136">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879463">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225858">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27186">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4077944">
      <w:bodyDiv w:val="1"/>
      <w:marLeft w:val="0"/>
      <w:marRight w:val="0"/>
      <w:marTop w:val="0"/>
      <w:marBottom w:val="0"/>
      <w:divBdr>
        <w:top w:val="none" w:sz="0" w:space="0" w:color="auto"/>
        <w:left w:val="none" w:sz="0" w:space="0" w:color="auto"/>
        <w:bottom w:val="none" w:sz="0" w:space="0" w:color="auto"/>
        <w:right w:val="none" w:sz="0" w:space="0" w:color="auto"/>
      </w:divBdr>
    </w:div>
    <w:div w:id="494684267">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5804144">
      <w:bodyDiv w:val="1"/>
      <w:marLeft w:val="0"/>
      <w:marRight w:val="0"/>
      <w:marTop w:val="0"/>
      <w:marBottom w:val="0"/>
      <w:divBdr>
        <w:top w:val="none" w:sz="0" w:space="0" w:color="auto"/>
        <w:left w:val="none" w:sz="0" w:space="0" w:color="auto"/>
        <w:bottom w:val="none" w:sz="0" w:space="0" w:color="auto"/>
        <w:right w:val="none" w:sz="0" w:space="0" w:color="auto"/>
      </w:divBdr>
    </w:div>
    <w:div w:id="496381940">
      <w:bodyDiv w:val="1"/>
      <w:marLeft w:val="0"/>
      <w:marRight w:val="0"/>
      <w:marTop w:val="0"/>
      <w:marBottom w:val="0"/>
      <w:divBdr>
        <w:top w:val="none" w:sz="0" w:space="0" w:color="auto"/>
        <w:left w:val="none" w:sz="0" w:space="0" w:color="auto"/>
        <w:bottom w:val="none" w:sz="0" w:space="0" w:color="auto"/>
        <w:right w:val="none" w:sz="0" w:space="0" w:color="auto"/>
      </w:divBdr>
    </w:div>
    <w:div w:id="496728849">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351448">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518963">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785991">
      <w:bodyDiv w:val="1"/>
      <w:marLeft w:val="0"/>
      <w:marRight w:val="0"/>
      <w:marTop w:val="0"/>
      <w:marBottom w:val="0"/>
      <w:divBdr>
        <w:top w:val="none" w:sz="0" w:space="0" w:color="auto"/>
        <w:left w:val="none" w:sz="0" w:space="0" w:color="auto"/>
        <w:bottom w:val="none" w:sz="0" w:space="0" w:color="auto"/>
        <w:right w:val="none" w:sz="0" w:space="0" w:color="auto"/>
      </w:divBdr>
    </w:div>
    <w:div w:id="505168756">
      <w:bodyDiv w:val="1"/>
      <w:marLeft w:val="0"/>
      <w:marRight w:val="0"/>
      <w:marTop w:val="0"/>
      <w:marBottom w:val="0"/>
      <w:divBdr>
        <w:top w:val="none" w:sz="0" w:space="0" w:color="auto"/>
        <w:left w:val="none" w:sz="0" w:space="0" w:color="auto"/>
        <w:bottom w:val="none" w:sz="0" w:space="0" w:color="auto"/>
        <w:right w:val="none" w:sz="0" w:space="0" w:color="auto"/>
      </w:divBdr>
    </w:div>
    <w:div w:id="505290258">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58989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21233">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127286">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6332174">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6864693">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0867891">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719724">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9383732">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4672">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793944">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1669743">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7372680">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608522">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79444">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451308">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220061">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845638">
      <w:bodyDiv w:val="1"/>
      <w:marLeft w:val="0"/>
      <w:marRight w:val="0"/>
      <w:marTop w:val="0"/>
      <w:marBottom w:val="0"/>
      <w:divBdr>
        <w:top w:val="none" w:sz="0" w:space="0" w:color="auto"/>
        <w:left w:val="none" w:sz="0" w:space="0" w:color="auto"/>
        <w:bottom w:val="none" w:sz="0" w:space="0" w:color="auto"/>
        <w:right w:val="none" w:sz="0" w:space="0" w:color="auto"/>
      </w:divBdr>
    </w:div>
    <w:div w:id="624851920">
      <w:bodyDiv w:val="1"/>
      <w:marLeft w:val="0"/>
      <w:marRight w:val="0"/>
      <w:marTop w:val="0"/>
      <w:marBottom w:val="0"/>
      <w:divBdr>
        <w:top w:val="none" w:sz="0" w:space="0" w:color="auto"/>
        <w:left w:val="none" w:sz="0" w:space="0" w:color="auto"/>
        <w:bottom w:val="none" w:sz="0" w:space="0" w:color="auto"/>
        <w:right w:val="none" w:sz="0" w:space="0" w:color="auto"/>
      </w:divBdr>
    </w:div>
    <w:div w:id="624964458">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862156">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72335">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615264">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040215">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5009940">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441606">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49674102">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569895">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48582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498716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2272084">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6976942">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828219">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6952665">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661023">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8819514">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710243">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1192771">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2583754">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3968256">
      <w:bodyDiv w:val="1"/>
      <w:marLeft w:val="0"/>
      <w:marRight w:val="0"/>
      <w:marTop w:val="0"/>
      <w:marBottom w:val="0"/>
      <w:divBdr>
        <w:top w:val="none" w:sz="0" w:space="0" w:color="auto"/>
        <w:left w:val="none" w:sz="0" w:space="0" w:color="auto"/>
        <w:bottom w:val="none" w:sz="0" w:space="0" w:color="auto"/>
        <w:right w:val="none" w:sz="0" w:space="0" w:color="auto"/>
      </w:divBdr>
    </w:div>
    <w:div w:id="734209169">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7091773">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746582">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0679">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23322">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6510506">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70206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52755">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5447271">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864148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456777">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4228547">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8282615">
      <w:bodyDiv w:val="1"/>
      <w:marLeft w:val="0"/>
      <w:marRight w:val="0"/>
      <w:marTop w:val="0"/>
      <w:marBottom w:val="0"/>
      <w:divBdr>
        <w:top w:val="none" w:sz="0" w:space="0" w:color="auto"/>
        <w:left w:val="none" w:sz="0" w:space="0" w:color="auto"/>
        <w:bottom w:val="none" w:sz="0" w:space="0" w:color="auto"/>
        <w:right w:val="none" w:sz="0" w:space="0" w:color="auto"/>
      </w:divBdr>
    </w:div>
    <w:div w:id="789863600">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438665">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713759">
      <w:bodyDiv w:val="1"/>
      <w:marLeft w:val="0"/>
      <w:marRight w:val="0"/>
      <w:marTop w:val="0"/>
      <w:marBottom w:val="0"/>
      <w:divBdr>
        <w:top w:val="none" w:sz="0" w:space="0" w:color="auto"/>
        <w:left w:val="none" w:sz="0" w:space="0" w:color="auto"/>
        <w:bottom w:val="none" w:sz="0" w:space="0" w:color="auto"/>
        <w:right w:val="none" w:sz="0" w:space="0" w:color="auto"/>
      </w:divBdr>
    </w:div>
    <w:div w:id="795373396">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7793982">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340275">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694237">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6259455">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163565">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8060887">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206843">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298395">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4033881">
      <w:bodyDiv w:val="1"/>
      <w:marLeft w:val="0"/>
      <w:marRight w:val="0"/>
      <w:marTop w:val="0"/>
      <w:marBottom w:val="0"/>
      <w:divBdr>
        <w:top w:val="none" w:sz="0" w:space="0" w:color="auto"/>
        <w:left w:val="none" w:sz="0" w:space="0" w:color="auto"/>
        <w:bottom w:val="none" w:sz="0" w:space="0" w:color="auto"/>
        <w:right w:val="none" w:sz="0" w:space="0" w:color="auto"/>
      </w:divBdr>
    </w:div>
    <w:div w:id="834999772">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1511809">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5292478">
      <w:bodyDiv w:val="1"/>
      <w:marLeft w:val="0"/>
      <w:marRight w:val="0"/>
      <w:marTop w:val="0"/>
      <w:marBottom w:val="0"/>
      <w:divBdr>
        <w:top w:val="none" w:sz="0" w:space="0" w:color="auto"/>
        <w:left w:val="none" w:sz="0" w:space="0" w:color="auto"/>
        <w:bottom w:val="none" w:sz="0" w:space="0" w:color="auto"/>
        <w:right w:val="none" w:sz="0" w:space="0" w:color="auto"/>
      </w:divBdr>
    </w:div>
    <w:div w:id="846212756">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372964">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0447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59779916">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040601">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2621639">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5331765">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6843963">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227124">
      <w:bodyDiv w:val="1"/>
      <w:marLeft w:val="0"/>
      <w:marRight w:val="0"/>
      <w:marTop w:val="0"/>
      <w:marBottom w:val="0"/>
      <w:divBdr>
        <w:top w:val="none" w:sz="0" w:space="0" w:color="auto"/>
        <w:left w:val="none" w:sz="0" w:space="0" w:color="auto"/>
        <w:bottom w:val="none" w:sz="0" w:space="0" w:color="auto"/>
        <w:right w:val="none" w:sz="0" w:space="0" w:color="auto"/>
      </w:divBdr>
    </w:div>
    <w:div w:id="888616681">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3470446">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9093257">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411216">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577939">
      <w:bodyDiv w:val="1"/>
      <w:marLeft w:val="0"/>
      <w:marRight w:val="0"/>
      <w:marTop w:val="0"/>
      <w:marBottom w:val="0"/>
      <w:divBdr>
        <w:top w:val="none" w:sz="0" w:space="0" w:color="auto"/>
        <w:left w:val="none" w:sz="0" w:space="0" w:color="auto"/>
        <w:bottom w:val="none" w:sz="0" w:space="0" w:color="auto"/>
        <w:right w:val="none" w:sz="0" w:space="0" w:color="auto"/>
      </w:divBdr>
    </w:div>
    <w:div w:id="911280467">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6942319">
      <w:bodyDiv w:val="1"/>
      <w:marLeft w:val="0"/>
      <w:marRight w:val="0"/>
      <w:marTop w:val="0"/>
      <w:marBottom w:val="0"/>
      <w:divBdr>
        <w:top w:val="none" w:sz="0" w:space="0" w:color="auto"/>
        <w:left w:val="none" w:sz="0" w:space="0" w:color="auto"/>
        <w:bottom w:val="none" w:sz="0" w:space="0" w:color="auto"/>
        <w:right w:val="none" w:sz="0" w:space="0" w:color="auto"/>
      </w:divBdr>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62054">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7931107">
      <w:bodyDiv w:val="1"/>
      <w:marLeft w:val="0"/>
      <w:marRight w:val="0"/>
      <w:marTop w:val="0"/>
      <w:marBottom w:val="0"/>
      <w:divBdr>
        <w:top w:val="none" w:sz="0" w:space="0" w:color="auto"/>
        <w:left w:val="none" w:sz="0" w:space="0" w:color="auto"/>
        <w:bottom w:val="none" w:sz="0" w:space="0" w:color="auto"/>
        <w:right w:val="none" w:sz="0" w:space="0" w:color="auto"/>
      </w:divBdr>
    </w:div>
    <w:div w:id="928008354">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94130">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703772">
      <w:bodyDiv w:val="1"/>
      <w:marLeft w:val="0"/>
      <w:marRight w:val="0"/>
      <w:marTop w:val="0"/>
      <w:marBottom w:val="0"/>
      <w:divBdr>
        <w:top w:val="none" w:sz="0" w:space="0" w:color="auto"/>
        <w:left w:val="none" w:sz="0" w:space="0" w:color="auto"/>
        <w:bottom w:val="none" w:sz="0" w:space="0" w:color="auto"/>
        <w:right w:val="none" w:sz="0" w:space="0" w:color="auto"/>
      </w:divBdr>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889399">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198089">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285470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8628861">
      <w:bodyDiv w:val="1"/>
      <w:marLeft w:val="0"/>
      <w:marRight w:val="0"/>
      <w:marTop w:val="0"/>
      <w:marBottom w:val="0"/>
      <w:divBdr>
        <w:top w:val="none" w:sz="0" w:space="0" w:color="auto"/>
        <w:left w:val="none" w:sz="0" w:space="0" w:color="auto"/>
        <w:bottom w:val="none" w:sz="0" w:space="0" w:color="auto"/>
        <w:right w:val="none" w:sz="0" w:space="0" w:color="auto"/>
      </w:divBdr>
    </w:div>
    <w:div w:id="989480322">
      <w:bodyDiv w:val="1"/>
      <w:marLeft w:val="0"/>
      <w:marRight w:val="0"/>
      <w:marTop w:val="0"/>
      <w:marBottom w:val="0"/>
      <w:divBdr>
        <w:top w:val="none" w:sz="0" w:space="0" w:color="auto"/>
        <w:left w:val="none" w:sz="0" w:space="0" w:color="auto"/>
        <w:bottom w:val="none" w:sz="0" w:space="0" w:color="auto"/>
        <w:right w:val="none" w:sz="0" w:space="0" w:color="auto"/>
      </w:divBdr>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338803">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620412">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2853995">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327823">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8748037">
      <w:bodyDiv w:val="1"/>
      <w:marLeft w:val="0"/>
      <w:marRight w:val="0"/>
      <w:marTop w:val="0"/>
      <w:marBottom w:val="0"/>
      <w:divBdr>
        <w:top w:val="none" w:sz="0" w:space="0" w:color="auto"/>
        <w:left w:val="none" w:sz="0" w:space="0" w:color="auto"/>
        <w:bottom w:val="none" w:sz="0" w:space="0" w:color="auto"/>
        <w:right w:val="none" w:sz="0" w:space="0" w:color="auto"/>
      </w:divBdr>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736896">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777571">
      <w:bodyDiv w:val="1"/>
      <w:marLeft w:val="0"/>
      <w:marRight w:val="0"/>
      <w:marTop w:val="0"/>
      <w:marBottom w:val="0"/>
      <w:divBdr>
        <w:top w:val="none" w:sz="0" w:space="0" w:color="auto"/>
        <w:left w:val="none" w:sz="0" w:space="0" w:color="auto"/>
        <w:bottom w:val="none" w:sz="0" w:space="0" w:color="auto"/>
        <w:right w:val="none" w:sz="0" w:space="0" w:color="auto"/>
      </w:divBdr>
    </w:div>
    <w:div w:id="1017922955">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204196">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467807">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39292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4217">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5524596">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8991557">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8911">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6128791">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65278">
      <w:bodyDiv w:val="1"/>
      <w:marLeft w:val="0"/>
      <w:marRight w:val="0"/>
      <w:marTop w:val="0"/>
      <w:marBottom w:val="0"/>
      <w:divBdr>
        <w:top w:val="none" w:sz="0" w:space="0" w:color="auto"/>
        <w:left w:val="none" w:sz="0" w:space="0" w:color="auto"/>
        <w:bottom w:val="none" w:sz="0" w:space="0" w:color="auto"/>
        <w:right w:val="none" w:sz="0" w:space="0" w:color="auto"/>
      </w:divBdr>
    </w:div>
    <w:div w:id="1057432317">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337170">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278117">
      <w:bodyDiv w:val="1"/>
      <w:marLeft w:val="0"/>
      <w:marRight w:val="0"/>
      <w:marTop w:val="0"/>
      <w:marBottom w:val="0"/>
      <w:divBdr>
        <w:top w:val="none" w:sz="0" w:space="0" w:color="auto"/>
        <w:left w:val="none" w:sz="0" w:space="0" w:color="auto"/>
        <w:bottom w:val="none" w:sz="0" w:space="0" w:color="auto"/>
        <w:right w:val="none" w:sz="0" w:space="0" w:color="auto"/>
      </w:divBdr>
      <w:divsChild>
        <w:div w:id="426385077">
          <w:marLeft w:val="0"/>
          <w:marRight w:val="0"/>
          <w:marTop w:val="300"/>
          <w:marBottom w:val="825"/>
          <w:divBdr>
            <w:top w:val="none" w:sz="0" w:space="0" w:color="auto"/>
            <w:left w:val="none" w:sz="0" w:space="0" w:color="auto"/>
            <w:bottom w:val="none" w:sz="0" w:space="0" w:color="auto"/>
            <w:right w:val="none" w:sz="0" w:space="0" w:color="auto"/>
          </w:divBdr>
        </w:div>
        <w:div w:id="337585376">
          <w:marLeft w:val="0"/>
          <w:marRight w:val="0"/>
          <w:marTop w:val="0"/>
          <w:marBottom w:val="300"/>
          <w:divBdr>
            <w:top w:val="none" w:sz="0" w:space="0" w:color="auto"/>
            <w:left w:val="single" w:sz="36" w:space="15" w:color="EEEEEE"/>
            <w:bottom w:val="none" w:sz="0" w:space="0" w:color="auto"/>
            <w:right w:val="none" w:sz="0" w:space="0" w:color="auto"/>
          </w:divBdr>
          <w:divsChild>
            <w:div w:id="30212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2337822">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6153062">
      <w:bodyDiv w:val="1"/>
      <w:marLeft w:val="0"/>
      <w:marRight w:val="0"/>
      <w:marTop w:val="0"/>
      <w:marBottom w:val="0"/>
      <w:divBdr>
        <w:top w:val="none" w:sz="0" w:space="0" w:color="auto"/>
        <w:left w:val="none" w:sz="0" w:space="0" w:color="auto"/>
        <w:bottom w:val="none" w:sz="0" w:space="0" w:color="auto"/>
        <w:right w:val="none" w:sz="0" w:space="0" w:color="auto"/>
      </w:divBdr>
      <w:divsChild>
        <w:div w:id="675570309">
          <w:marLeft w:val="0"/>
          <w:marRight w:val="0"/>
          <w:marTop w:val="0"/>
          <w:marBottom w:val="375"/>
          <w:divBdr>
            <w:top w:val="none" w:sz="0" w:space="0" w:color="auto"/>
            <w:left w:val="none" w:sz="0" w:space="0" w:color="auto"/>
            <w:bottom w:val="none" w:sz="0" w:space="0" w:color="auto"/>
            <w:right w:val="none" w:sz="0" w:space="0" w:color="auto"/>
          </w:divBdr>
          <w:divsChild>
            <w:div w:id="1300955754">
              <w:marLeft w:val="0"/>
              <w:marRight w:val="0"/>
              <w:marTop w:val="0"/>
              <w:marBottom w:val="0"/>
              <w:divBdr>
                <w:top w:val="none" w:sz="0" w:space="0" w:color="auto"/>
                <w:left w:val="none" w:sz="0" w:space="0" w:color="auto"/>
                <w:bottom w:val="none" w:sz="0" w:space="0" w:color="auto"/>
                <w:right w:val="none" w:sz="0" w:space="0" w:color="auto"/>
              </w:divBdr>
            </w:div>
          </w:divsChild>
        </w:div>
        <w:div w:id="620496241">
          <w:marLeft w:val="0"/>
          <w:marRight w:val="0"/>
          <w:marTop w:val="0"/>
          <w:marBottom w:val="300"/>
          <w:divBdr>
            <w:top w:val="none" w:sz="0" w:space="0" w:color="auto"/>
            <w:left w:val="none" w:sz="0" w:space="0" w:color="auto"/>
            <w:bottom w:val="none" w:sz="0" w:space="0" w:color="auto"/>
            <w:right w:val="none" w:sz="0" w:space="0" w:color="auto"/>
          </w:divBdr>
          <w:divsChild>
            <w:div w:id="574169347">
              <w:marLeft w:val="0"/>
              <w:marRight w:val="0"/>
              <w:marTop w:val="0"/>
              <w:marBottom w:val="0"/>
              <w:divBdr>
                <w:top w:val="none" w:sz="0" w:space="0" w:color="auto"/>
                <w:left w:val="none" w:sz="0" w:space="0" w:color="auto"/>
                <w:bottom w:val="none" w:sz="0" w:space="0" w:color="auto"/>
                <w:right w:val="none" w:sz="0" w:space="0" w:color="auto"/>
              </w:divBdr>
            </w:div>
            <w:div w:id="16012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267489">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4134565">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7896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6559229">
      <w:bodyDiv w:val="1"/>
      <w:marLeft w:val="0"/>
      <w:marRight w:val="0"/>
      <w:marTop w:val="0"/>
      <w:marBottom w:val="0"/>
      <w:divBdr>
        <w:top w:val="none" w:sz="0" w:space="0" w:color="auto"/>
        <w:left w:val="none" w:sz="0" w:space="0" w:color="auto"/>
        <w:bottom w:val="none" w:sz="0" w:space="0" w:color="auto"/>
        <w:right w:val="none" w:sz="0" w:space="0" w:color="auto"/>
      </w:divBdr>
    </w:div>
    <w:div w:id="1097602668">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564918">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11124693">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2820416">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01603">
      <w:bodyDiv w:val="1"/>
      <w:marLeft w:val="0"/>
      <w:marRight w:val="0"/>
      <w:marTop w:val="0"/>
      <w:marBottom w:val="0"/>
      <w:divBdr>
        <w:top w:val="none" w:sz="0" w:space="0" w:color="auto"/>
        <w:left w:val="none" w:sz="0" w:space="0" w:color="auto"/>
        <w:bottom w:val="none" w:sz="0" w:space="0" w:color="auto"/>
        <w:right w:val="none" w:sz="0" w:space="0" w:color="auto"/>
      </w:divBdr>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341531">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3979757">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3351054">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632313">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1481700">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6456990">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40065">
      <w:bodyDiv w:val="1"/>
      <w:marLeft w:val="0"/>
      <w:marRight w:val="0"/>
      <w:marTop w:val="0"/>
      <w:marBottom w:val="0"/>
      <w:divBdr>
        <w:top w:val="none" w:sz="0" w:space="0" w:color="auto"/>
        <w:left w:val="none" w:sz="0" w:space="0" w:color="auto"/>
        <w:bottom w:val="none" w:sz="0" w:space="0" w:color="auto"/>
        <w:right w:val="none" w:sz="0" w:space="0" w:color="auto"/>
      </w:divBdr>
    </w:div>
    <w:div w:id="1166479969">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139153">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1262327">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304487">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8033328">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3683">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533037">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550588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4009229">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4853252">
      <w:bodyDiv w:val="1"/>
      <w:marLeft w:val="0"/>
      <w:marRight w:val="0"/>
      <w:marTop w:val="0"/>
      <w:marBottom w:val="0"/>
      <w:divBdr>
        <w:top w:val="none" w:sz="0" w:space="0" w:color="auto"/>
        <w:left w:val="none" w:sz="0" w:space="0" w:color="auto"/>
        <w:bottom w:val="none" w:sz="0" w:space="0" w:color="auto"/>
        <w:right w:val="none" w:sz="0" w:space="0" w:color="auto"/>
      </w:divBdr>
    </w:div>
    <w:div w:id="1235553939">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410622">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521998">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7865025">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678796">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587172">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748079">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8828000">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399597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953531">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299649736">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847206">
      <w:bodyDiv w:val="1"/>
      <w:marLeft w:val="0"/>
      <w:marRight w:val="0"/>
      <w:marTop w:val="0"/>
      <w:marBottom w:val="0"/>
      <w:divBdr>
        <w:top w:val="none" w:sz="0" w:space="0" w:color="auto"/>
        <w:left w:val="none" w:sz="0" w:space="0" w:color="auto"/>
        <w:bottom w:val="none" w:sz="0" w:space="0" w:color="auto"/>
        <w:right w:val="none" w:sz="0" w:space="0" w:color="auto"/>
      </w:divBdr>
    </w:div>
    <w:div w:id="1303922049">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6274084">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876370">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690464">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133062">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52551">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6038112">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7003896">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9040778">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509320">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8874558">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761965">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6539130">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321418">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4690606">
      <w:bodyDiv w:val="1"/>
      <w:marLeft w:val="0"/>
      <w:marRight w:val="0"/>
      <w:marTop w:val="0"/>
      <w:marBottom w:val="0"/>
      <w:divBdr>
        <w:top w:val="none" w:sz="0" w:space="0" w:color="auto"/>
        <w:left w:val="none" w:sz="0" w:space="0" w:color="auto"/>
        <w:bottom w:val="none" w:sz="0" w:space="0" w:color="auto"/>
        <w:right w:val="none" w:sz="0" w:space="0" w:color="auto"/>
      </w:divBdr>
    </w:div>
    <w:div w:id="1375076684">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815334">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0584">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528785">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464426">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453799">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0394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077576">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2037271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290282">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728629">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3358814">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171266">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91286">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30777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2744052">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7333835">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9757793">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70174811">
      <w:bodyDiv w:val="1"/>
      <w:marLeft w:val="0"/>
      <w:marRight w:val="0"/>
      <w:marTop w:val="0"/>
      <w:marBottom w:val="0"/>
      <w:divBdr>
        <w:top w:val="none" w:sz="0" w:space="0" w:color="auto"/>
        <w:left w:val="none" w:sz="0" w:space="0" w:color="auto"/>
        <w:bottom w:val="none" w:sz="0" w:space="0" w:color="auto"/>
        <w:right w:val="none" w:sz="0" w:space="0" w:color="auto"/>
      </w:divBdr>
    </w:div>
    <w:div w:id="1470589683">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747575">
      <w:bodyDiv w:val="1"/>
      <w:marLeft w:val="0"/>
      <w:marRight w:val="0"/>
      <w:marTop w:val="0"/>
      <w:marBottom w:val="0"/>
      <w:divBdr>
        <w:top w:val="none" w:sz="0" w:space="0" w:color="auto"/>
        <w:left w:val="none" w:sz="0" w:space="0" w:color="auto"/>
        <w:bottom w:val="none" w:sz="0" w:space="0" w:color="auto"/>
        <w:right w:val="none" w:sz="0" w:space="0" w:color="auto"/>
      </w:divBdr>
    </w:div>
    <w:div w:id="147175063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4823">
      <w:bodyDiv w:val="1"/>
      <w:marLeft w:val="0"/>
      <w:marRight w:val="0"/>
      <w:marTop w:val="0"/>
      <w:marBottom w:val="0"/>
      <w:divBdr>
        <w:top w:val="none" w:sz="0" w:space="0" w:color="auto"/>
        <w:left w:val="none" w:sz="0" w:space="0" w:color="auto"/>
        <w:bottom w:val="none" w:sz="0" w:space="0" w:color="auto"/>
        <w:right w:val="none" w:sz="0" w:space="0" w:color="auto"/>
      </w:divBdr>
    </w:div>
    <w:div w:id="1474560217">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381496">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79148773">
      <w:bodyDiv w:val="1"/>
      <w:marLeft w:val="0"/>
      <w:marRight w:val="0"/>
      <w:marTop w:val="0"/>
      <w:marBottom w:val="0"/>
      <w:divBdr>
        <w:top w:val="none" w:sz="0" w:space="0" w:color="auto"/>
        <w:left w:val="none" w:sz="0" w:space="0" w:color="auto"/>
        <w:bottom w:val="none" w:sz="0" w:space="0" w:color="auto"/>
        <w:right w:val="none" w:sz="0" w:space="0" w:color="auto"/>
      </w:divBdr>
    </w:div>
    <w:div w:id="1479569314">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46036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847537">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12552">
      <w:bodyDiv w:val="1"/>
      <w:marLeft w:val="0"/>
      <w:marRight w:val="0"/>
      <w:marTop w:val="0"/>
      <w:marBottom w:val="0"/>
      <w:divBdr>
        <w:top w:val="none" w:sz="0" w:space="0" w:color="auto"/>
        <w:left w:val="none" w:sz="0" w:space="0" w:color="auto"/>
        <w:bottom w:val="none" w:sz="0" w:space="0" w:color="auto"/>
        <w:right w:val="none" w:sz="0" w:space="0" w:color="auto"/>
      </w:divBdr>
    </w:div>
    <w:div w:id="1484007815">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283317">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717880">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6415320">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8501211">
      <w:bodyDiv w:val="1"/>
      <w:marLeft w:val="0"/>
      <w:marRight w:val="0"/>
      <w:marTop w:val="0"/>
      <w:marBottom w:val="0"/>
      <w:divBdr>
        <w:top w:val="none" w:sz="0" w:space="0" w:color="auto"/>
        <w:left w:val="none" w:sz="0" w:space="0" w:color="auto"/>
        <w:bottom w:val="none" w:sz="0" w:space="0" w:color="auto"/>
        <w:right w:val="none" w:sz="0" w:space="0" w:color="auto"/>
      </w:divBdr>
    </w:div>
    <w:div w:id="1501386659">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969648">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536451">
      <w:bodyDiv w:val="1"/>
      <w:marLeft w:val="0"/>
      <w:marRight w:val="0"/>
      <w:marTop w:val="0"/>
      <w:marBottom w:val="0"/>
      <w:divBdr>
        <w:top w:val="none" w:sz="0" w:space="0" w:color="auto"/>
        <w:left w:val="none" w:sz="0" w:space="0" w:color="auto"/>
        <w:bottom w:val="none" w:sz="0" w:space="0" w:color="auto"/>
        <w:right w:val="none" w:sz="0" w:space="0" w:color="auto"/>
      </w:divBdr>
    </w:div>
    <w:div w:id="1515803543">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8808804">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705978">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608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738642">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286508">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3055303">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5556237">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1114390">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1791320">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5142678">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738883">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036879">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086278">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8751651">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079174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3107709">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3395207">
      <w:bodyDiv w:val="1"/>
      <w:marLeft w:val="0"/>
      <w:marRight w:val="0"/>
      <w:marTop w:val="0"/>
      <w:marBottom w:val="0"/>
      <w:divBdr>
        <w:top w:val="none" w:sz="0" w:space="0" w:color="auto"/>
        <w:left w:val="none" w:sz="0" w:space="0" w:color="auto"/>
        <w:bottom w:val="none" w:sz="0" w:space="0" w:color="auto"/>
        <w:right w:val="none" w:sz="0" w:space="0" w:color="auto"/>
      </w:divBdr>
    </w:div>
    <w:div w:id="1614439060">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785790">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3755630">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79570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8628911">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027073">
      <w:bodyDiv w:val="1"/>
      <w:marLeft w:val="0"/>
      <w:marRight w:val="0"/>
      <w:marTop w:val="0"/>
      <w:marBottom w:val="0"/>
      <w:divBdr>
        <w:top w:val="none" w:sz="0" w:space="0" w:color="auto"/>
        <w:left w:val="none" w:sz="0" w:space="0" w:color="auto"/>
        <w:bottom w:val="none" w:sz="0" w:space="0" w:color="auto"/>
        <w:right w:val="none" w:sz="0" w:space="0" w:color="auto"/>
      </w:divBdr>
    </w:div>
    <w:div w:id="1655717878">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60649403">
      <w:bodyDiv w:val="1"/>
      <w:marLeft w:val="0"/>
      <w:marRight w:val="0"/>
      <w:marTop w:val="0"/>
      <w:marBottom w:val="0"/>
      <w:divBdr>
        <w:top w:val="none" w:sz="0" w:space="0" w:color="auto"/>
        <w:left w:val="none" w:sz="0" w:space="0" w:color="auto"/>
        <w:bottom w:val="none" w:sz="0" w:space="0" w:color="auto"/>
        <w:right w:val="none" w:sz="0" w:space="0" w:color="auto"/>
      </w:divBdr>
    </w:div>
    <w:div w:id="1660693372">
      <w:bodyDiv w:val="1"/>
      <w:marLeft w:val="0"/>
      <w:marRight w:val="0"/>
      <w:marTop w:val="0"/>
      <w:marBottom w:val="0"/>
      <w:divBdr>
        <w:top w:val="none" w:sz="0" w:space="0" w:color="auto"/>
        <w:left w:val="none" w:sz="0" w:space="0" w:color="auto"/>
        <w:bottom w:val="none" w:sz="0" w:space="0" w:color="auto"/>
        <w:right w:val="none" w:sz="0" w:space="0" w:color="auto"/>
      </w:divBdr>
      <w:divsChild>
        <w:div w:id="1397583652">
          <w:marLeft w:val="0"/>
          <w:marRight w:val="0"/>
          <w:marTop w:val="150"/>
          <w:marBottom w:val="0"/>
          <w:divBdr>
            <w:top w:val="none" w:sz="0" w:space="0" w:color="auto"/>
            <w:left w:val="none" w:sz="0" w:space="0" w:color="auto"/>
            <w:bottom w:val="none" w:sz="0" w:space="0" w:color="auto"/>
            <w:right w:val="none" w:sz="0" w:space="0" w:color="auto"/>
          </w:divBdr>
        </w:div>
      </w:divsChild>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488979">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374621">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18184">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271844">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016491">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2102088">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61680">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2512381">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651053">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6542534">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014666">
      <w:bodyDiv w:val="1"/>
      <w:marLeft w:val="0"/>
      <w:marRight w:val="0"/>
      <w:marTop w:val="0"/>
      <w:marBottom w:val="0"/>
      <w:divBdr>
        <w:top w:val="none" w:sz="0" w:space="0" w:color="auto"/>
        <w:left w:val="none" w:sz="0" w:space="0" w:color="auto"/>
        <w:bottom w:val="none" w:sz="0" w:space="0" w:color="auto"/>
        <w:right w:val="none" w:sz="0" w:space="0" w:color="auto"/>
      </w:divBdr>
    </w:div>
    <w:div w:id="1721440977">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802525">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4451297">
      <w:bodyDiv w:val="1"/>
      <w:marLeft w:val="0"/>
      <w:marRight w:val="0"/>
      <w:marTop w:val="0"/>
      <w:marBottom w:val="0"/>
      <w:divBdr>
        <w:top w:val="none" w:sz="0" w:space="0" w:color="auto"/>
        <w:left w:val="none" w:sz="0" w:space="0" w:color="auto"/>
        <w:bottom w:val="none" w:sz="0" w:space="0" w:color="auto"/>
        <w:right w:val="none" w:sz="0" w:space="0" w:color="auto"/>
      </w:divBdr>
    </w:div>
    <w:div w:id="174452854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4715033">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336653">
      <w:bodyDiv w:val="1"/>
      <w:marLeft w:val="0"/>
      <w:marRight w:val="0"/>
      <w:marTop w:val="0"/>
      <w:marBottom w:val="0"/>
      <w:divBdr>
        <w:top w:val="none" w:sz="0" w:space="0" w:color="auto"/>
        <w:left w:val="none" w:sz="0" w:space="0" w:color="auto"/>
        <w:bottom w:val="none" w:sz="0" w:space="0" w:color="auto"/>
        <w:right w:val="none" w:sz="0" w:space="0" w:color="auto"/>
      </w:divBdr>
    </w:div>
    <w:div w:id="1747796133">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14482">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6128322">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869106">
      <w:bodyDiv w:val="1"/>
      <w:marLeft w:val="0"/>
      <w:marRight w:val="0"/>
      <w:marTop w:val="0"/>
      <w:marBottom w:val="0"/>
      <w:divBdr>
        <w:top w:val="none" w:sz="0" w:space="0" w:color="auto"/>
        <w:left w:val="none" w:sz="0" w:space="0" w:color="auto"/>
        <w:bottom w:val="none" w:sz="0" w:space="0" w:color="auto"/>
        <w:right w:val="none" w:sz="0" w:space="0" w:color="auto"/>
      </w:divBdr>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080072">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8525546">
      <w:bodyDiv w:val="1"/>
      <w:marLeft w:val="0"/>
      <w:marRight w:val="0"/>
      <w:marTop w:val="0"/>
      <w:marBottom w:val="0"/>
      <w:divBdr>
        <w:top w:val="none" w:sz="0" w:space="0" w:color="auto"/>
        <w:left w:val="none" w:sz="0" w:space="0" w:color="auto"/>
        <w:bottom w:val="none" w:sz="0" w:space="0" w:color="auto"/>
        <w:right w:val="none" w:sz="0" w:space="0" w:color="auto"/>
      </w:divBdr>
    </w:div>
    <w:div w:id="1778672103">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718410">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297106">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3452444">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8498440">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0706357">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705150">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204723">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296701">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592852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2089198">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6338268">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8448342">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2891230">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8283074">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9665326">
      <w:bodyDiv w:val="1"/>
      <w:marLeft w:val="0"/>
      <w:marRight w:val="0"/>
      <w:marTop w:val="0"/>
      <w:marBottom w:val="0"/>
      <w:divBdr>
        <w:top w:val="none" w:sz="0" w:space="0" w:color="auto"/>
        <w:left w:val="none" w:sz="0" w:space="0" w:color="auto"/>
        <w:bottom w:val="none" w:sz="0" w:space="0" w:color="auto"/>
        <w:right w:val="none" w:sz="0" w:space="0" w:color="auto"/>
      </w:divBdr>
    </w:div>
    <w:div w:id="1831404249">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120752">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6433064">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6738">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271666">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041588">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8058349">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642569">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295836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31491">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8815746">
      <w:bodyDiv w:val="1"/>
      <w:marLeft w:val="0"/>
      <w:marRight w:val="0"/>
      <w:marTop w:val="0"/>
      <w:marBottom w:val="0"/>
      <w:divBdr>
        <w:top w:val="none" w:sz="0" w:space="0" w:color="auto"/>
        <w:left w:val="none" w:sz="0" w:space="0" w:color="auto"/>
        <w:bottom w:val="none" w:sz="0" w:space="0" w:color="auto"/>
        <w:right w:val="none" w:sz="0" w:space="0" w:color="auto"/>
      </w:divBdr>
    </w:div>
    <w:div w:id="1880820439">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2597401">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704913">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377174">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3930135">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9806944">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0942543">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0473">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834070">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340880">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07954">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29996999">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16705">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225788">
      <w:bodyDiv w:val="1"/>
      <w:marLeft w:val="0"/>
      <w:marRight w:val="0"/>
      <w:marTop w:val="0"/>
      <w:marBottom w:val="0"/>
      <w:divBdr>
        <w:top w:val="none" w:sz="0" w:space="0" w:color="auto"/>
        <w:left w:val="none" w:sz="0" w:space="0" w:color="auto"/>
        <w:bottom w:val="none" w:sz="0" w:space="0" w:color="auto"/>
        <w:right w:val="none" w:sz="0" w:space="0" w:color="auto"/>
      </w:divBdr>
    </w:div>
    <w:div w:id="1947229147">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4708174">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7252374">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850102">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9042407">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285316">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2978311">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7761279">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761244">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166165">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3873687">
      <w:bodyDiv w:val="1"/>
      <w:marLeft w:val="0"/>
      <w:marRight w:val="0"/>
      <w:marTop w:val="0"/>
      <w:marBottom w:val="0"/>
      <w:divBdr>
        <w:top w:val="none" w:sz="0" w:space="0" w:color="auto"/>
        <w:left w:val="none" w:sz="0" w:space="0" w:color="auto"/>
        <w:bottom w:val="none" w:sz="0" w:space="0" w:color="auto"/>
        <w:right w:val="none" w:sz="0" w:space="0" w:color="auto"/>
      </w:divBdr>
      <w:divsChild>
        <w:div w:id="1690450941">
          <w:marLeft w:val="0"/>
          <w:marRight w:val="0"/>
          <w:marTop w:val="0"/>
          <w:marBottom w:val="0"/>
          <w:divBdr>
            <w:top w:val="none" w:sz="0" w:space="0" w:color="auto"/>
            <w:left w:val="none" w:sz="0" w:space="0" w:color="auto"/>
            <w:bottom w:val="none" w:sz="0" w:space="0" w:color="auto"/>
            <w:right w:val="none" w:sz="0" w:space="0" w:color="auto"/>
          </w:divBdr>
          <w:divsChild>
            <w:div w:id="1329596711">
              <w:marLeft w:val="0"/>
              <w:marRight w:val="0"/>
              <w:marTop w:val="225"/>
              <w:marBottom w:val="300"/>
              <w:divBdr>
                <w:top w:val="none" w:sz="0" w:space="0" w:color="auto"/>
                <w:left w:val="none" w:sz="0" w:space="0" w:color="auto"/>
                <w:bottom w:val="none" w:sz="0" w:space="0" w:color="auto"/>
                <w:right w:val="none" w:sz="0" w:space="0" w:color="auto"/>
              </w:divBdr>
              <w:divsChild>
                <w:div w:id="1131285410">
                  <w:marLeft w:val="0"/>
                  <w:marRight w:val="0"/>
                  <w:marTop w:val="150"/>
                  <w:marBottom w:val="0"/>
                  <w:divBdr>
                    <w:top w:val="none" w:sz="0" w:space="0" w:color="auto"/>
                    <w:left w:val="none" w:sz="0" w:space="0" w:color="auto"/>
                    <w:bottom w:val="none" w:sz="0" w:space="0" w:color="auto"/>
                    <w:right w:val="none" w:sz="0" w:space="0" w:color="auto"/>
                  </w:divBdr>
                </w:div>
              </w:divsChild>
            </w:div>
            <w:div w:id="1969820235">
              <w:marLeft w:val="0"/>
              <w:marRight w:val="0"/>
              <w:marTop w:val="0"/>
              <w:marBottom w:val="300"/>
              <w:divBdr>
                <w:top w:val="none" w:sz="0" w:space="0" w:color="auto"/>
                <w:left w:val="none" w:sz="0" w:space="0" w:color="auto"/>
                <w:bottom w:val="none" w:sz="0" w:space="0" w:color="auto"/>
                <w:right w:val="none" w:sz="0" w:space="0" w:color="auto"/>
              </w:divBdr>
              <w:divsChild>
                <w:div w:id="394739811">
                  <w:marLeft w:val="0"/>
                  <w:marRight w:val="330"/>
                  <w:marTop w:val="0"/>
                  <w:marBottom w:val="150"/>
                  <w:divBdr>
                    <w:top w:val="none" w:sz="0" w:space="0" w:color="auto"/>
                    <w:left w:val="none" w:sz="0" w:space="0" w:color="auto"/>
                    <w:bottom w:val="none" w:sz="0" w:space="0" w:color="auto"/>
                    <w:right w:val="none" w:sz="0" w:space="0" w:color="auto"/>
                  </w:divBdr>
                </w:div>
                <w:div w:id="760951835">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1459640810">
          <w:marLeft w:val="0"/>
          <w:marRight w:val="0"/>
          <w:marTop w:val="0"/>
          <w:marBottom w:val="0"/>
          <w:divBdr>
            <w:top w:val="none" w:sz="0" w:space="0" w:color="auto"/>
            <w:left w:val="none" w:sz="0" w:space="0" w:color="auto"/>
            <w:bottom w:val="none" w:sz="0" w:space="0" w:color="auto"/>
            <w:right w:val="none" w:sz="0" w:space="0" w:color="auto"/>
          </w:divBdr>
          <w:divsChild>
            <w:div w:id="1852527392">
              <w:marLeft w:val="0"/>
              <w:marRight w:val="0"/>
              <w:marTop w:val="30"/>
              <w:marBottom w:val="0"/>
              <w:divBdr>
                <w:top w:val="single" w:sz="6" w:space="0" w:color="FEC400"/>
                <w:left w:val="none" w:sz="0" w:space="0" w:color="auto"/>
                <w:bottom w:val="none" w:sz="0" w:space="0" w:color="auto"/>
                <w:right w:val="none" w:sz="0" w:space="0" w:color="auto"/>
              </w:divBdr>
            </w:div>
            <w:div w:id="1152217994">
              <w:marLeft w:val="0"/>
              <w:marRight w:val="0"/>
              <w:marTop w:val="225"/>
              <w:marBottom w:val="300"/>
              <w:divBdr>
                <w:top w:val="none" w:sz="0" w:space="0" w:color="auto"/>
                <w:left w:val="none" w:sz="0" w:space="0" w:color="auto"/>
                <w:bottom w:val="none" w:sz="0" w:space="0" w:color="auto"/>
                <w:right w:val="none" w:sz="0" w:space="0" w:color="auto"/>
              </w:divBdr>
              <w:divsChild>
                <w:div w:id="375274872">
                  <w:marLeft w:val="0"/>
                  <w:marRight w:val="0"/>
                  <w:marTop w:val="150"/>
                  <w:marBottom w:val="0"/>
                  <w:divBdr>
                    <w:top w:val="none" w:sz="0" w:space="0" w:color="auto"/>
                    <w:left w:val="none" w:sz="0" w:space="0" w:color="auto"/>
                    <w:bottom w:val="none" w:sz="0" w:space="0" w:color="auto"/>
                    <w:right w:val="none" w:sz="0" w:space="0" w:color="auto"/>
                  </w:divBdr>
                </w:div>
              </w:divsChild>
            </w:div>
            <w:div w:id="1848016510">
              <w:marLeft w:val="0"/>
              <w:marRight w:val="0"/>
              <w:marTop w:val="0"/>
              <w:marBottom w:val="300"/>
              <w:divBdr>
                <w:top w:val="none" w:sz="0" w:space="0" w:color="auto"/>
                <w:left w:val="none" w:sz="0" w:space="0" w:color="auto"/>
                <w:bottom w:val="none" w:sz="0" w:space="0" w:color="auto"/>
                <w:right w:val="none" w:sz="0" w:space="0" w:color="auto"/>
              </w:divBdr>
              <w:divsChild>
                <w:div w:id="450131405">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sChild>
    </w:div>
    <w:div w:id="1993946656">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7588456">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282820">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3991053">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6224070">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58710">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439607">
      <w:bodyDiv w:val="1"/>
      <w:marLeft w:val="0"/>
      <w:marRight w:val="0"/>
      <w:marTop w:val="0"/>
      <w:marBottom w:val="0"/>
      <w:divBdr>
        <w:top w:val="none" w:sz="0" w:space="0" w:color="auto"/>
        <w:left w:val="none" w:sz="0" w:space="0" w:color="auto"/>
        <w:bottom w:val="none" w:sz="0" w:space="0" w:color="auto"/>
        <w:right w:val="none" w:sz="0" w:space="0" w:color="auto"/>
      </w:divBdr>
    </w:div>
    <w:div w:id="2028408996">
      <w:bodyDiv w:val="1"/>
      <w:marLeft w:val="0"/>
      <w:marRight w:val="0"/>
      <w:marTop w:val="0"/>
      <w:marBottom w:val="0"/>
      <w:divBdr>
        <w:top w:val="none" w:sz="0" w:space="0" w:color="auto"/>
        <w:left w:val="none" w:sz="0" w:space="0" w:color="auto"/>
        <w:bottom w:val="none" w:sz="0" w:space="0" w:color="auto"/>
        <w:right w:val="none" w:sz="0" w:space="0" w:color="auto"/>
      </w:divBdr>
    </w:div>
    <w:div w:id="2028945083">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371361">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428811">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78558">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04740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4986983">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7509131">
      <w:bodyDiv w:val="1"/>
      <w:marLeft w:val="0"/>
      <w:marRight w:val="0"/>
      <w:marTop w:val="0"/>
      <w:marBottom w:val="0"/>
      <w:divBdr>
        <w:top w:val="none" w:sz="0" w:space="0" w:color="auto"/>
        <w:left w:val="none" w:sz="0" w:space="0" w:color="auto"/>
        <w:bottom w:val="none" w:sz="0" w:space="0" w:color="auto"/>
        <w:right w:val="none" w:sz="0" w:space="0" w:color="auto"/>
      </w:divBdr>
      <w:divsChild>
        <w:div w:id="1352994530">
          <w:marLeft w:val="0"/>
          <w:marRight w:val="0"/>
          <w:marTop w:val="150"/>
          <w:marBottom w:val="0"/>
          <w:divBdr>
            <w:top w:val="none" w:sz="0" w:space="0" w:color="auto"/>
            <w:left w:val="none" w:sz="0" w:space="0" w:color="auto"/>
            <w:bottom w:val="none" w:sz="0" w:space="0" w:color="auto"/>
            <w:right w:val="none" w:sz="0" w:space="0" w:color="auto"/>
          </w:divBdr>
        </w:div>
      </w:divsChild>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819817">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949147">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7311769">
      <w:bodyDiv w:val="1"/>
      <w:marLeft w:val="0"/>
      <w:marRight w:val="0"/>
      <w:marTop w:val="0"/>
      <w:marBottom w:val="0"/>
      <w:divBdr>
        <w:top w:val="none" w:sz="0" w:space="0" w:color="auto"/>
        <w:left w:val="none" w:sz="0" w:space="0" w:color="auto"/>
        <w:bottom w:val="none" w:sz="0" w:space="0" w:color="auto"/>
        <w:right w:val="none" w:sz="0" w:space="0" w:color="auto"/>
      </w:divBdr>
    </w:div>
    <w:div w:id="2109080461">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078247">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936508">
      <w:bodyDiv w:val="1"/>
      <w:marLeft w:val="0"/>
      <w:marRight w:val="0"/>
      <w:marTop w:val="0"/>
      <w:marBottom w:val="0"/>
      <w:divBdr>
        <w:top w:val="none" w:sz="0" w:space="0" w:color="auto"/>
        <w:left w:val="none" w:sz="0" w:space="0" w:color="auto"/>
        <w:bottom w:val="none" w:sz="0" w:space="0" w:color="auto"/>
        <w:right w:val="none" w:sz="0" w:space="0" w:color="auto"/>
      </w:divBdr>
    </w:div>
    <w:div w:id="2133015393">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5057360">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636974">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8794980">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3424906">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3844156">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ictionary.cambridge.org/ru/%D1%81%D0%BB%D0%BE%D0%B2%D0%B0%D1%80%D1%8C/%D0%B0%D0%BD%D0%B3%D0%BB%D0%B8%D0%B9%D1%81%D0%BA%D0%B8%D0%B9/unfriendly" TargetMode="External"/><Relationship Id="rId18" Type="http://schemas.openxmlformats.org/officeDocument/2006/relationships/image" Target="media/image3.png"/><Relationship Id="rId26" Type="http://schemas.openxmlformats.org/officeDocument/2006/relationships/hyperlink" Target="https://dictionary.cambridge.org/ru/%D1%81%D0%BB%D0%BE%D0%B2%D0%B0%D1%80%D1%8C/%D0%B0%D0%BD%D0%B3%D0%BB%D0%B8%D0%B9%D1%81%D0%BA%D0%B8%D0%B9/industrial" TargetMode="External"/><Relationship Id="rId39" Type="http://schemas.openxmlformats.org/officeDocument/2006/relationships/hyperlink" Target="https://dictionary.cambridge.org/ru/%D1%81%D0%BB%D0%BE%D0%B2%D0%B0%D1%80%D1%8C/%D0%B0%D0%BD%D0%B3%D0%BB%D0%B8%D0%B9%D1%81%D0%BA%D0%B8%D0%B9/reach" TargetMode="External"/><Relationship Id="rId21" Type="http://schemas.openxmlformats.org/officeDocument/2006/relationships/hyperlink" Target="https://dictionary.cambridge.org/ru/%D1%81%D0%BB%D0%BE%D0%B2%D0%B0%D1%80%D1%8C/%D0%B0%D0%BD%D0%B3%D0%BB%D0%B8%D0%B9%D1%81%D0%BA%D0%B8%D0%B9/people" TargetMode="External"/><Relationship Id="rId34" Type="http://schemas.openxmlformats.org/officeDocument/2006/relationships/hyperlink" Target="https://dictionary.cambridge.org/ru/%D1%81%D0%BB%D0%BE%D0%B2%D0%B0%D1%80%D1%8C/%D0%B0%D0%BD%D0%B3%D0%BB%D0%B8%D0%B9%D1%81%D0%BA%D0%B8%D0%B9/form" TargetMode="External"/><Relationship Id="rId42" Type="http://schemas.openxmlformats.org/officeDocument/2006/relationships/hyperlink" Target="https://dictionary.cambridge.org/ru/%D1%81%D0%BB%D0%BE%D0%B2%D0%B0%D1%80%D1%8C/%D0%B0%D0%BD%D0%B3%D0%BB%D0%B8%D0%B9%D1%81%D0%BA%D0%B8%D0%B9/hot" TargetMode="External"/><Relationship Id="rId47" Type="http://schemas.openxmlformats.org/officeDocument/2006/relationships/image" Target="media/image5.jpeg"/><Relationship Id="rId50" Type="http://schemas.openxmlformats.org/officeDocument/2006/relationships/hyperlink" Target="https://dictionary.cambridge.org/ru/%D1%81%D0%BB%D0%BE%D0%B2%D0%B0%D1%80%D1%8C/%D0%B0%D0%BD%D0%B3%D0%BB%D0%B8%D0%B9%D1%81%D0%BA%D0%B8%D0%B9/stone" TargetMode="External"/><Relationship Id="rId55" Type="http://schemas.openxmlformats.org/officeDocument/2006/relationships/theme" Target="theme/theme1.xml"/><Relationship Id="rId7" Type="http://schemas.openxmlformats.org/officeDocument/2006/relationships/hyperlink" Target="https://dictionary.cambridge.org/ru/%D1%81%D0%BB%D0%BE%D0%B2%D0%B0%D1%80%D1%8C/%D0%B0%D0%BD%D0%B3%D0%BB%D0%B8%D0%B9%D1%81%D0%BA%D0%B8%D0%B9/connected" TargetMode="Externa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hyperlink" Target="https://dictionary.cambridge.org/ru/%D1%81%D0%BB%D0%BE%D0%B2%D0%B0%D1%80%D1%8C/%D0%B0%D0%BD%D0%B3%D0%BB%D0%B8%D0%B9%D1%81%D0%BA%D0%B8%D0%B9/form" TargetMode="External"/><Relationship Id="rId11" Type="http://schemas.openxmlformats.org/officeDocument/2006/relationships/hyperlink" Target="https://dictionary.cambridge.org/ru/%D1%81%D0%BB%D0%BE%D0%B2%D0%B0%D1%80%D1%8C/%D0%B0%D0%BD%D0%B3%D0%BB%D0%B8%D0%B9%D1%81%D0%BA%D0%B8%D0%B9/strong" TargetMode="External"/><Relationship Id="rId24" Type="http://schemas.openxmlformats.org/officeDocument/2006/relationships/hyperlink" Target="https://dictionary.cambridge.org/ru/%D1%81%D0%BB%D0%BE%D0%B2%D0%B0%D1%80%D1%8C/%D0%B0%D0%BD%D0%B3%D0%BB%D0%B8%D0%B9%D1%81%D0%BA%D0%B8%D0%B9/example" TargetMode="External"/><Relationship Id="rId32" Type="http://schemas.openxmlformats.org/officeDocument/2006/relationships/hyperlink" Target="https://dictionary.cambridge.org/ru/%D1%81%D0%BB%D0%BE%D0%B2%D0%B0%D1%80%D1%8C/%D0%B0%D0%BD%D0%B3%D0%BB%D0%B8%D0%B9%D1%81%D0%BA%D0%B8%D0%B9/model" TargetMode="External"/><Relationship Id="rId37" Type="http://schemas.openxmlformats.org/officeDocument/2006/relationships/hyperlink" Target="https://dictionary.cambridge.org/ru/%D1%81%D0%BB%D0%BE%D0%B2%D0%B0%D1%80%D1%8C/%D0%B0%D0%BD%D0%B3%D0%BB%D0%B8%D0%B9%D1%81%D0%BA%D0%B8%D0%B9/trousers" TargetMode="External"/><Relationship Id="rId40" Type="http://schemas.openxmlformats.org/officeDocument/2006/relationships/hyperlink" Target="https://dictionary.cambridge.org/ru/%D1%81%D0%BB%D0%BE%D0%B2%D0%B0%D1%80%D1%8C/%D0%B0%D0%BD%D0%B3%D0%BB%D0%B8%D0%B9%D1%81%D0%BA%D0%B8%D0%B9/knee" TargetMode="External"/><Relationship Id="rId45" Type="http://schemas.openxmlformats.org/officeDocument/2006/relationships/hyperlink" Target="https://dictionary.cambridge.org/ru/%D1%81%D0%BB%D0%BE%D0%B2%D0%B0%D1%80%D1%8C/%D0%B0%D0%BD%D0%B3%D0%BB%D0%B8%D0%B9%D1%81%D0%BA%D0%B8%D0%B9/sport" TargetMode="External"/><Relationship Id="rId53" Type="http://schemas.openxmlformats.org/officeDocument/2006/relationships/hyperlink" Target="https://dictionary.cambridge.org/ru/%D1%81%D0%BB%D0%BE%D0%B2%D0%B0%D1%80%D1%8C/%D0%B0%D0%BD%D0%B3%D0%BB%D0%B8%D0%B9%D1%81%D0%BA%D0%B8%D0%B9/road" TargetMode="External"/><Relationship Id="rId5" Type="http://schemas.openxmlformats.org/officeDocument/2006/relationships/webSettings" Target="webSettings.xml"/><Relationship Id="rId10" Type="http://schemas.openxmlformats.org/officeDocument/2006/relationships/hyperlink" Target="https://dictionary.cambridge.org/ru/%D1%81%D0%BB%D0%BE%D0%B2%D0%B0%D1%80%D1%8C/%D0%B0%D0%BD%D0%B3%D0%BB%D0%B8%D0%B9%D1%81%D0%BA%D0%B8%D0%B9/showing" TargetMode="External"/><Relationship Id="rId19" Type="http://schemas.openxmlformats.org/officeDocument/2006/relationships/hyperlink" Target="https://dictionary.cambridge.org/ru/%D1%81%D0%BB%D0%BE%D0%B2%D0%B0%D1%80%D1%8C/%D0%B0%D0%BD%D0%B3%D0%BB%D0%B8%D0%B9%D1%81%D0%BA%D0%B8%D0%B9/power" TargetMode="External"/><Relationship Id="rId31" Type="http://schemas.openxmlformats.org/officeDocument/2006/relationships/hyperlink" Target="https://dictionary.cambridge.org/ru/%D1%81%D0%BB%D0%BE%D0%B2%D0%B0%D1%80%D1%8C/%D0%B0%D0%BD%D0%B3%D0%BB%D0%B8%D0%B9%D1%81%D0%BA%D0%B8%D0%B9/original" TargetMode="External"/><Relationship Id="rId44" Type="http://schemas.openxmlformats.org/officeDocument/2006/relationships/hyperlink" Target="https://dictionary.cambridge.org/ru/%D1%81%D0%BB%D0%BE%D0%B2%D0%B0%D1%80%D1%8C/%D0%B0%D0%BD%D0%B3%D0%BB%D0%B8%D0%B9%D1%81%D0%BA%D0%B8%D0%B9/card" TargetMode="External"/><Relationship Id="rId52" Type="http://schemas.openxmlformats.org/officeDocument/2006/relationships/hyperlink" Target="https://dictionary.cambridge.org/ru/%D1%81%D0%BB%D0%BE%D0%B2%D0%B0%D1%80%D1%8C/%D0%B0%D0%BD%D0%B3%D0%BB%D0%B8%D0%B9%D1%81%D0%BA%D0%B8%D0%B9/old-fashioned" TargetMode="External"/><Relationship Id="rId4" Type="http://schemas.openxmlformats.org/officeDocument/2006/relationships/settings" Target="settings.xml"/><Relationship Id="rId9" Type="http://schemas.openxmlformats.org/officeDocument/2006/relationships/hyperlink" Target="https://dictionary.cambridge.org/ru/%D1%81%D0%BB%D0%BE%D0%B2%D0%B0%D1%80%D1%8C/%D0%B0%D0%BD%D0%B3%D0%BB%D0%B8%D0%B9%D1%81%D0%BA%D0%B8%D0%B9/war" TargetMode="External"/><Relationship Id="rId14" Type="http://schemas.openxmlformats.org/officeDocument/2006/relationships/hyperlink" Target="https://dictionary.cambridge.org/ru/%D1%81%D0%BB%D0%BE%D0%B2%D0%B0%D1%80%D1%8C/%D0%B0%D0%BD%D0%B3%D0%BB%D0%B8%D0%B9%D1%81%D0%BA%D0%B8%D0%B9/unfriendly" TargetMode="External"/><Relationship Id="rId22" Type="http://schemas.openxmlformats.org/officeDocument/2006/relationships/hyperlink" Target="https://dictionary.cambridge.org/ru/%D1%81%D0%BB%D0%BE%D0%B2%D0%B0%D1%80%D1%8C/%D0%B0%D0%BD%D0%B3%D0%BB%D0%B8%D0%B9%D1%81%D0%BA%D0%B8%D0%B9/person" TargetMode="External"/><Relationship Id="rId27" Type="http://schemas.openxmlformats.org/officeDocument/2006/relationships/hyperlink" Target="https://dictionary.cambridge.org/ru/%D1%81%D0%BB%D0%BE%D0%B2%D0%B0%D1%80%D1%8C/%D0%B0%D0%BD%D0%B3%D0%BB%D0%B8%D0%B9%D1%81%D0%BA%D0%B8%D0%B9/product" TargetMode="External"/><Relationship Id="rId30" Type="http://schemas.openxmlformats.org/officeDocument/2006/relationships/hyperlink" Target="https://dictionary.cambridge.org/ru/%D1%81%D0%BB%D0%BE%D0%B2%D0%B0%D1%80%D1%8C/%D0%B0%D0%BD%D0%B3%D0%BB%D0%B8%D0%B9%D1%81%D0%BA%D0%B8%D0%B9/developed" TargetMode="External"/><Relationship Id="rId35" Type="http://schemas.openxmlformats.org/officeDocument/2006/relationships/hyperlink" Target="https://dictionary.cambridge.org/ru/%D1%81%D0%BB%D0%BE%D0%B2%D0%B0%D1%80%D1%8C/%D0%B0%D0%BD%D0%B3%D0%BB%D0%B8%D0%B9%D1%81%D0%BA%D0%B8%D0%B9/developed" TargetMode="External"/><Relationship Id="rId43" Type="http://schemas.openxmlformats.org/officeDocument/2006/relationships/hyperlink" Target="https://dictionary.cambridge.org/ru/%D1%81%D0%BB%D0%BE%D0%B2%D0%B0%D1%80%D1%8C/%D0%B0%D0%BD%D0%B3%D0%BB%D0%B8%D0%B9%D1%81%D0%BA%D0%B8%D0%B9/weather" TargetMode="External"/><Relationship Id="rId48" Type="http://schemas.openxmlformats.org/officeDocument/2006/relationships/hyperlink" Target="https://dictionary.cambridge.org/ru/help/codes.html" TargetMode="External"/><Relationship Id="rId8" Type="http://schemas.openxmlformats.org/officeDocument/2006/relationships/hyperlink" Target="https://dictionary.cambridge.org/ru/%D1%81%D0%BB%D0%BE%D0%B2%D0%B0%D1%80%D1%8C/%D0%B0%D0%BD%D0%B3%D0%BB%D0%B8%D0%B9%D1%81%D0%BA%D0%B8%D0%B9/enemy" TargetMode="External"/><Relationship Id="rId51" Type="http://schemas.openxmlformats.org/officeDocument/2006/relationships/hyperlink" Target="https://dictionary.cambridge.org/ru/%D1%81%D0%BB%D0%BE%D0%B2%D0%B0%D1%80%D1%8C/%D0%B0%D0%BD%D0%B3%D0%BB%D0%B8%D0%B9%D1%81%D0%BA%D0%B8%D0%B9/surface" TargetMode="External"/><Relationship Id="rId3" Type="http://schemas.openxmlformats.org/officeDocument/2006/relationships/styles" Target="styles.xml"/><Relationship Id="rId12" Type="http://schemas.openxmlformats.org/officeDocument/2006/relationships/hyperlink" Target="https://dictionary.cambridge.org/ru/%D1%81%D0%BB%D0%BE%D0%B2%D0%B0%D1%80%D1%8C/%D0%B0%D0%BD%D0%B3%D0%BB%D0%B8%D0%B9%D1%81%D0%BA%D0%B8%D0%B9/dislike" TargetMode="External"/><Relationship Id="rId17" Type="http://schemas.openxmlformats.org/officeDocument/2006/relationships/image" Target="media/image2.png"/><Relationship Id="rId25" Type="http://schemas.openxmlformats.org/officeDocument/2006/relationships/hyperlink" Target="https://dictionary.cambridge.org/ru/%D1%81%D0%BB%D0%BE%D0%B2%D0%B0%D1%80%D1%8C/%D0%B0%D0%BD%D0%B3%D0%BB%D0%B8%D0%B9%D1%81%D0%BA%D0%B8%D0%B9/machine" TargetMode="External"/><Relationship Id="rId33" Type="http://schemas.openxmlformats.org/officeDocument/2006/relationships/hyperlink" Target="https://dictionary.cambridge.org/ru/%D1%81%D0%BB%D0%BE%D0%B2%D0%B0%D1%80%D1%8C/%D0%B0%D0%BD%D0%B3%D0%BB%D0%B8%D0%B9%D1%81%D0%BA%D0%B8%D0%B9/later" TargetMode="External"/><Relationship Id="rId38" Type="http://schemas.openxmlformats.org/officeDocument/2006/relationships/hyperlink" Target="https://dictionary.cambridge.org/ru/%D1%81%D0%BB%D0%BE%D0%B2%D0%B0%D1%80%D1%8C/%D0%B0%D0%BD%D0%B3%D0%BB%D0%B8%D0%B9%D1%81%D0%BA%D0%B8%D0%B9/knee" TargetMode="External"/><Relationship Id="rId46" Type="http://schemas.openxmlformats.org/officeDocument/2006/relationships/hyperlink" Target="https://dictionary.cambridge.org/ru/%D1%81%D0%BB%D0%BE%D0%B2%D0%B0%D1%80%D1%8C/%D0%B0%D0%BD%D0%B3%D0%BB%D0%B8%D0%B9%D1%81%D0%BA%D0%B8%D0%B9/underpants" TargetMode="External"/><Relationship Id="rId20" Type="http://schemas.openxmlformats.org/officeDocument/2006/relationships/hyperlink" Target="https://dictionary.cambridge.org/ru/%D1%81%D0%BB%D0%BE%D0%B2%D0%B0%D1%80%D1%8C/%D0%B0%D0%BD%D0%B3%D0%BB%D0%B8%D0%B9%D1%81%D0%BA%D0%B8%D0%B9/effect" TargetMode="External"/><Relationship Id="rId41" Type="http://schemas.openxmlformats.org/officeDocument/2006/relationships/hyperlink" Target="https://dictionary.cambridge.org/ru/%D1%81%D0%BB%D0%BE%D0%B2%D0%B0%D1%80%D1%8C/%D0%B0%D0%BD%D0%B3%D0%BB%D0%B8%D0%B9%D1%81%D0%BA%D0%B8%D0%B9/worn"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ictionary.cambridge.org/ru/help/codes.html" TargetMode="External"/><Relationship Id="rId15" Type="http://schemas.openxmlformats.org/officeDocument/2006/relationships/hyperlink" Target="https://dictionary.cambridge.org/ru/%D1%81%D0%BB%D0%BE%D0%B2%D0%B0%D1%80%D1%8C/%D0%B0%D0%BD%D0%B3%D0%BB%D0%B8%D0%B9%D1%81%D0%BA%D0%B8%D0%B9/like" TargetMode="External"/><Relationship Id="rId23" Type="http://schemas.openxmlformats.org/officeDocument/2006/relationships/hyperlink" Target="https://dictionary.cambridge.org/ru/%D1%81%D0%BB%D0%BE%D0%B2%D0%B0%D1%80%D1%8C/%D0%B0%D0%BD%D0%B3%D0%BB%D0%B8%D0%B9%D1%81%D0%BA%D0%B8%D0%B9/able" TargetMode="External"/><Relationship Id="rId28" Type="http://schemas.openxmlformats.org/officeDocument/2006/relationships/hyperlink" Target="https://dictionary.cambridge.org/ru/%D1%81%D0%BB%D0%BE%D0%B2%D0%B0%D1%80%D1%8C/%D0%B0%D0%BD%D0%B3%D0%BB%D0%B8%D0%B9%D1%81%D0%BA%D0%B8%D0%B9/later" TargetMode="External"/><Relationship Id="rId36" Type="http://schemas.openxmlformats.org/officeDocument/2006/relationships/image" Target="media/image4.jpeg"/><Relationship Id="rId49" Type="http://schemas.openxmlformats.org/officeDocument/2006/relationships/hyperlink" Target="https://dictionary.cambridge.org/ru/%D1%81%D0%BB%D0%BE%D0%B2%D0%B0%D1%80%D1%8C/%D0%B0%D0%BD%D0%B3%D0%BB%D0%B8%D0%B9%D1%81%D0%BA%D0%B8%D0%B9/rounde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6C736-A145-4C52-B09B-A9D9AF064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59</Pages>
  <Words>9765</Words>
  <Characters>55666</Characters>
  <Application>Microsoft Office Word</Application>
  <DocSecurity>0</DocSecurity>
  <Lines>463</Lines>
  <Paragraphs>130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39</cp:revision>
  <dcterms:created xsi:type="dcterms:W3CDTF">2021-09-21T11:05:00Z</dcterms:created>
  <dcterms:modified xsi:type="dcterms:W3CDTF">2022-04-01T17:19:00Z</dcterms:modified>
</cp:coreProperties>
</file>