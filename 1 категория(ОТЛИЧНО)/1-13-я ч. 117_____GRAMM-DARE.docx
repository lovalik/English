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AC4273" w:rsidRDefault="00AC4273" w:rsidP="00733FF6">
      <w:pPr>
        <w:pStyle w:val="1"/>
        <w:spacing w:before="0" w:beforeAutospacing="0" w:after="0" w:afterAutospacing="0"/>
        <w:jc w:val="center"/>
        <w:rPr>
          <w:rFonts w:ascii="Arial" w:hAnsi="Arial"/>
          <w:highlight w:val="red"/>
        </w:rPr>
      </w:pPr>
      <w:r>
        <w:rPr>
          <w:highlight w:val="red"/>
        </w:rPr>
        <w:t>ГЛАГОЛ DARE</w:t>
      </w:r>
    </w:p>
    <w:p w:rsidR="00AC4273" w:rsidRDefault="00AC4273" w:rsidP="00733FF6">
      <w:pPr>
        <w:rPr>
          <w:color w:val="FFFFFF" w:themeColor="background1"/>
        </w:rPr>
      </w:pPr>
      <w:r>
        <w:rPr>
          <w:color w:val="FFFFFF" w:themeColor="background1"/>
          <w:highlight w:val="black"/>
        </w:rPr>
        <w:t>В английском языке dare –</w:t>
      </w:r>
      <w:r>
        <w:rPr>
          <w:color w:val="FFFFFF" w:themeColor="background1"/>
        </w:rPr>
        <w:t xml:space="preserve"> полумодальный глагол. Это значит, что он используется в речи и как основной, и как модальный. В обоих случаях он будет иметь одинаковое значение: «осмелиться», «иметь смелость/храбрость/нахальство cделать что-то», «решиться сделать что-то». </w:t>
      </w:r>
    </w:p>
    <w:p w:rsidR="00AC4273" w:rsidRDefault="00AC4273" w:rsidP="00733FF6">
      <w:pPr>
        <w:jc w:val="center"/>
        <w:rPr>
          <w:b/>
          <w:i/>
          <w:color w:val="FFFFFF" w:themeColor="background1"/>
        </w:rPr>
      </w:pPr>
      <w:r>
        <w:rPr>
          <w:b/>
          <w:i/>
          <w:color w:val="FFFFFF" w:themeColor="background1"/>
        </w:rPr>
        <w:t>DARE КАК МОДАЛЬНЫЙ ГЛАГОЛ</w:t>
      </w:r>
    </w:p>
    <w:p w:rsidR="00AC4273" w:rsidRDefault="00AC4273" w:rsidP="00733FF6">
      <w:pPr>
        <w:rPr>
          <w:color w:val="FFFFFF" w:themeColor="background1"/>
        </w:rPr>
      </w:pPr>
      <w:r>
        <w:rPr>
          <w:color w:val="FFFFFF" w:themeColor="background1"/>
        </w:rPr>
        <w:t>Особенности модального dare в английском языке:</w:t>
      </w:r>
    </w:p>
    <w:p w:rsidR="00AC4273" w:rsidRDefault="00AC4273" w:rsidP="00733FF6">
      <w:pPr>
        <w:rPr>
          <w:color w:val="FFFFFF" w:themeColor="background1"/>
        </w:rPr>
      </w:pPr>
      <w:r>
        <w:rPr>
          <w:color w:val="FFFFFF" w:themeColor="background1"/>
        </w:rPr>
        <w:t xml:space="preserve">После модального dare мы используем инфинитив без частицы to – </w:t>
      </w:r>
    </w:p>
    <w:p w:rsidR="00AC4273" w:rsidRDefault="00AC4273" w:rsidP="00733FF6">
      <w:pPr>
        <w:jc w:val="center"/>
        <w:rPr>
          <w:b/>
          <w:i/>
          <w:color w:val="FFFFFF" w:themeColor="background1"/>
        </w:rPr>
      </w:pPr>
      <w:r>
        <w:rPr>
          <w:b/>
          <w:i/>
          <w:color w:val="FFFFFF" w:themeColor="background1"/>
        </w:rPr>
        <w:t>DARE DO SOMETHING</w:t>
      </w:r>
    </w:p>
    <w:p w:rsidR="00AC4273" w:rsidRDefault="00AC4273" w:rsidP="00733FF6">
      <w:pPr>
        <w:rPr>
          <w:color w:val="00B0F0"/>
        </w:rPr>
      </w:pPr>
      <w:r>
        <w:rPr>
          <w:color w:val="00B0F0"/>
        </w:rPr>
        <w:t>У этого глагола есть форма настоящего (dare) и прошедшего времени (dared). Но следует отметить, что в речи в основном используется форма настоящего времени.</w:t>
      </w:r>
    </w:p>
    <w:p w:rsidR="00AC4273" w:rsidRDefault="00AC4273" w:rsidP="00733FF6">
      <w:pPr>
        <w:rPr>
          <w:color w:val="FFFFFF" w:themeColor="background1"/>
          <w:lang w:val="en-US"/>
        </w:rPr>
      </w:pPr>
      <w:r>
        <w:rPr>
          <w:color w:val="FFFFFF" w:themeColor="background1"/>
        </w:rPr>
        <w:t>Для</w:t>
      </w:r>
      <w:r>
        <w:rPr>
          <w:color w:val="FFFFFF" w:themeColor="background1"/>
          <w:lang w:val="en-US"/>
        </w:rPr>
        <w:t xml:space="preserve"> </w:t>
      </w:r>
      <w:r>
        <w:rPr>
          <w:color w:val="FFFFFF" w:themeColor="background1"/>
        </w:rPr>
        <w:t>местоимений</w:t>
      </w:r>
      <w:r>
        <w:rPr>
          <w:color w:val="FFFFFF" w:themeColor="background1"/>
          <w:lang w:val="en-US"/>
        </w:rPr>
        <w:t xml:space="preserve"> he, she, it </w:t>
      </w:r>
      <w:r>
        <w:rPr>
          <w:color w:val="FFFFFF" w:themeColor="background1"/>
        </w:rPr>
        <w:t>мы</w:t>
      </w:r>
      <w:r>
        <w:rPr>
          <w:color w:val="FFFFFF" w:themeColor="background1"/>
          <w:lang w:val="en-US"/>
        </w:rPr>
        <w:t xml:space="preserve"> </w:t>
      </w:r>
      <w:r>
        <w:rPr>
          <w:color w:val="FFFFFF" w:themeColor="background1"/>
        </w:rPr>
        <w:t>не</w:t>
      </w:r>
      <w:r>
        <w:rPr>
          <w:color w:val="FFFFFF" w:themeColor="background1"/>
          <w:lang w:val="en-US"/>
        </w:rPr>
        <w:t xml:space="preserve"> </w:t>
      </w:r>
      <w:r>
        <w:rPr>
          <w:color w:val="FFFFFF" w:themeColor="background1"/>
        </w:rPr>
        <w:t>добавляем</w:t>
      </w:r>
      <w:r>
        <w:rPr>
          <w:color w:val="FFFFFF" w:themeColor="background1"/>
          <w:lang w:val="en-US"/>
        </w:rPr>
        <w:t xml:space="preserve"> </w:t>
      </w:r>
      <w:r>
        <w:rPr>
          <w:color w:val="FFFFFF" w:themeColor="background1"/>
        </w:rPr>
        <w:t>окончание</w:t>
      </w:r>
      <w:r>
        <w:rPr>
          <w:color w:val="FFFFFF" w:themeColor="background1"/>
          <w:lang w:val="en-US"/>
        </w:rPr>
        <w:t xml:space="preserve"> —s: he dare, she dare, a cat dare.</w:t>
      </w:r>
    </w:p>
    <w:p w:rsidR="00AC4273" w:rsidRPr="00733FF6" w:rsidRDefault="00AC4273" w:rsidP="00733FF6">
      <w:pPr>
        <w:rPr>
          <w:color w:val="00B0F0"/>
        </w:rPr>
      </w:pPr>
      <w:r>
        <w:rPr>
          <w:b/>
          <w:color w:val="00B0F0"/>
        </w:rPr>
        <w:t>МОДАЛЬНЫЙ DARE ЧАЩЕ ВСТРЕЧАЕТСЯ В ОТРИЦАТЕЛЬНЫХ И ВОПРОСИТЕЛЬНЫХ ПРЕДЛОЖЕНИЯХ</w:t>
      </w:r>
      <w:r>
        <w:rPr>
          <w:b/>
          <w:color w:val="FFFFFF" w:themeColor="background1"/>
        </w:rPr>
        <w:t>.</w:t>
      </w:r>
      <w:r>
        <w:rPr>
          <w:color w:val="FFFFFF" w:themeColor="background1"/>
        </w:rPr>
        <w:t xml:space="preserve"> Однако помните о том, что мы не используем вспомогательные глаголы вместе с модальными. Это значит, что в вопросах dare выносится на первое место, а в отрицаниях после dare будет стоять только частица not. </w:t>
      </w:r>
      <w:r w:rsidRPr="00733FF6">
        <w:rPr>
          <w:color w:val="00B0F0"/>
        </w:rPr>
        <w:t xml:space="preserve">В разговорном английском dare not обычно произносится в сокращенной форме </w:t>
      </w:r>
      <w:r w:rsidRPr="00733FF6">
        <w:rPr>
          <w:b/>
          <w:i/>
          <w:color w:val="00B0F0"/>
        </w:rPr>
        <w:t>– DAREN’T [DEƏNT].</w:t>
      </w:r>
    </w:p>
    <w:p w:rsidR="00AC4273" w:rsidRDefault="00AC4273" w:rsidP="00362872">
      <w:pPr>
        <w:pStyle w:val="a7"/>
        <w:numPr>
          <w:ilvl w:val="0"/>
          <w:numId w:val="61"/>
        </w:numPr>
        <w:rPr>
          <w:i/>
          <w:color w:val="FFFFFF" w:themeColor="background1"/>
        </w:rPr>
      </w:pPr>
      <w:r>
        <w:rPr>
          <w:i/>
          <w:color w:val="FFFFFF" w:themeColor="background1"/>
        </w:rPr>
        <w:t>He dare not criticize her. – Он не осмеливается критиковать ее.</w:t>
      </w:r>
    </w:p>
    <w:p w:rsidR="00AC4273" w:rsidRDefault="00AC4273" w:rsidP="00362872">
      <w:pPr>
        <w:pStyle w:val="a7"/>
        <w:numPr>
          <w:ilvl w:val="0"/>
          <w:numId w:val="61"/>
        </w:numPr>
        <w:rPr>
          <w:i/>
          <w:color w:val="FFFFFF" w:themeColor="background1"/>
        </w:rPr>
      </w:pPr>
      <w:r>
        <w:rPr>
          <w:i/>
          <w:color w:val="FFFFFF" w:themeColor="background1"/>
        </w:rPr>
        <w:t>We daren’t interrupt him with questions. – Мы не решаемся прерывать его вопросами.</w:t>
      </w:r>
    </w:p>
    <w:p w:rsidR="00AC4273" w:rsidRDefault="00AC4273" w:rsidP="00362872">
      <w:pPr>
        <w:pStyle w:val="a7"/>
        <w:numPr>
          <w:ilvl w:val="0"/>
          <w:numId w:val="61"/>
        </w:numPr>
        <w:rPr>
          <w:i/>
          <w:color w:val="FFFFFF" w:themeColor="background1"/>
        </w:rPr>
      </w:pPr>
      <w:r>
        <w:rPr>
          <w:i/>
          <w:color w:val="FFFFFF" w:themeColor="background1"/>
        </w:rPr>
        <w:t>Dared he come here after everything he told me? – Он посмел прийти сюда после всего того, что он мне сказал?</w:t>
      </w:r>
    </w:p>
    <w:p w:rsidR="00AC4273" w:rsidRDefault="00AC4273" w:rsidP="00362872">
      <w:pPr>
        <w:pStyle w:val="a7"/>
        <w:numPr>
          <w:ilvl w:val="0"/>
          <w:numId w:val="61"/>
        </w:numPr>
        <w:rPr>
          <w:i/>
          <w:color w:val="FFFFFF" w:themeColor="background1"/>
        </w:rPr>
      </w:pPr>
      <w:r>
        <w:rPr>
          <w:i/>
          <w:color w:val="FFFFFF" w:themeColor="background1"/>
        </w:rPr>
        <w:t>Dare you trust such a wicked person? – Ты осмелишься довериться такому подлому человеку?</w:t>
      </w:r>
    </w:p>
    <w:p w:rsidR="00AC4273" w:rsidRDefault="00AC4273" w:rsidP="00733FF6">
      <w:pPr>
        <w:jc w:val="center"/>
        <w:rPr>
          <w:b/>
          <w:i/>
          <w:color w:val="FFFFFF" w:themeColor="background1"/>
        </w:rPr>
      </w:pPr>
      <w:r>
        <w:rPr>
          <w:b/>
          <w:i/>
          <w:color w:val="FFFFFF" w:themeColor="background1"/>
        </w:rPr>
        <w:t>DARE КАК СМЫСЛОВОЙ ГЛАГОЛ</w:t>
      </w:r>
    </w:p>
    <w:p w:rsidR="00AC4273" w:rsidRDefault="00AC4273" w:rsidP="00733FF6">
      <w:pPr>
        <w:rPr>
          <w:color w:val="FFFFFF" w:themeColor="background1"/>
        </w:rPr>
      </w:pPr>
      <w:r>
        <w:rPr>
          <w:color w:val="FFFFFF" w:themeColor="background1"/>
        </w:rPr>
        <w:t>У смыслового dare тоже есть несколько особенностей:</w:t>
      </w:r>
    </w:p>
    <w:p w:rsidR="00AC4273" w:rsidRDefault="00AC4273" w:rsidP="00733FF6">
      <w:pPr>
        <w:rPr>
          <w:color w:val="FFFFFF" w:themeColor="background1"/>
        </w:rPr>
      </w:pPr>
      <w:r>
        <w:rPr>
          <w:color w:val="FFFFFF" w:themeColor="background1"/>
        </w:rPr>
        <w:t>Dare изменяется по временам: he dares, we dared, they will dare, но не используется во временах группы Continuous (</w:t>
      </w:r>
      <w:del w:id="0" w:author="Unknown">
        <w:r>
          <w:rPr>
            <w:color w:val="FFFFFF" w:themeColor="background1"/>
          </w:rPr>
          <w:delText>I am daring, they are daring</w:delText>
        </w:r>
      </w:del>
      <w:r>
        <w:rPr>
          <w:color w:val="FFFFFF" w:themeColor="background1"/>
        </w:rPr>
        <w:t>).</w:t>
      </w:r>
    </w:p>
    <w:p w:rsidR="00AC4273" w:rsidRDefault="00AC4273" w:rsidP="00733FF6">
      <w:pPr>
        <w:rPr>
          <w:color w:val="FFFFFF" w:themeColor="background1"/>
        </w:rPr>
      </w:pPr>
      <w:r>
        <w:rPr>
          <w:color w:val="FFFFFF" w:themeColor="background1"/>
        </w:rPr>
        <w:t>После dare мы используем инфинитив с частицей to –</w:t>
      </w:r>
    </w:p>
    <w:p w:rsidR="00AC4273" w:rsidRDefault="00AC4273" w:rsidP="00733FF6">
      <w:pPr>
        <w:jc w:val="center"/>
        <w:rPr>
          <w:b/>
          <w:i/>
          <w:color w:val="FFFFFF" w:themeColor="background1"/>
        </w:rPr>
      </w:pPr>
      <w:r>
        <w:rPr>
          <w:b/>
          <w:i/>
          <w:color w:val="FFFFFF" w:themeColor="background1"/>
        </w:rPr>
        <w:lastRenderedPageBreak/>
        <w:t>DARE TO DO SOMETHING.</w:t>
      </w:r>
    </w:p>
    <w:p w:rsidR="00AC4273" w:rsidRDefault="00AC4273" w:rsidP="00733FF6">
      <w:pPr>
        <w:rPr>
          <w:color w:val="FFFFFF" w:themeColor="background1"/>
        </w:rPr>
      </w:pPr>
      <w:r>
        <w:rPr>
          <w:color w:val="FFFFFF" w:themeColor="background1"/>
        </w:rPr>
        <w:t xml:space="preserve"> Но в разговорном английском это правило не всегда соблюдается и после dare можно опустить частицу to – dare do something.</w:t>
      </w:r>
    </w:p>
    <w:p w:rsidR="00AC4273" w:rsidRDefault="00AC4273" w:rsidP="00733FF6">
      <w:pPr>
        <w:rPr>
          <w:color w:val="00B0F0"/>
        </w:rPr>
      </w:pPr>
      <w:r>
        <w:rPr>
          <w:color w:val="00B0F0"/>
        </w:rPr>
        <w:t>В речи dare встречается в основном в отрицательных и вопросительных предложениях.</w:t>
      </w:r>
    </w:p>
    <w:p w:rsidR="00AC4273" w:rsidRDefault="00AC4273" w:rsidP="00362872">
      <w:pPr>
        <w:pStyle w:val="a7"/>
        <w:numPr>
          <w:ilvl w:val="0"/>
          <w:numId w:val="62"/>
        </w:numPr>
        <w:rPr>
          <w:i/>
          <w:color w:val="FFFFFF" w:themeColor="background1"/>
        </w:rPr>
      </w:pPr>
      <w:r>
        <w:rPr>
          <w:color w:val="FFFFFF" w:themeColor="background1"/>
        </w:rPr>
        <w:t xml:space="preserve">I </w:t>
      </w:r>
      <w:r>
        <w:rPr>
          <w:i/>
          <w:color w:val="FFFFFF" w:themeColor="background1"/>
        </w:rPr>
        <w:t>don’t dare (to) ask him about it. – Мне не хватает храбростиспросить его об этом.</w:t>
      </w:r>
    </w:p>
    <w:p w:rsidR="00AC4273" w:rsidRDefault="00AC4273" w:rsidP="00362872">
      <w:pPr>
        <w:pStyle w:val="a7"/>
        <w:numPr>
          <w:ilvl w:val="0"/>
          <w:numId w:val="62"/>
        </w:numPr>
        <w:rPr>
          <w:i/>
          <w:color w:val="FFFFFF" w:themeColor="background1"/>
        </w:rPr>
      </w:pPr>
      <w:r>
        <w:rPr>
          <w:i/>
          <w:color w:val="FFFFFF" w:themeColor="background1"/>
        </w:rPr>
        <w:t>She won’t dare (to) deny her words. – Она не осмелитсяотрицать свои слова.</w:t>
      </w:r>
    </w:p>
    <w:p w:rsidR="00AC4273" w:rsidRDefault="00AC4273" w:rsidP="00362872">
      <w:pPr>
        <w:pStyle w:val="a7"/>
        <w:numPr>
          <w:ilvl w:val="0"/>
          <w:numId w:val="62"/>
        </w:numPr>
        <w:rPr>
          <w:i/>
          <w:color w:val="FFFFFF" w:themeColor="background1"/>
          <w:lang w:val="en-US"/>
        </w:rPr>
      </w:pPr>
      <w:r>
        <w:rPr>
          <w:i/>
          <w:color w:val="FFFFFF" w:themeColor="background1"/>
          <w:lang w:val="en-US"/>
        </w:rPr>
        <w:t xml:space="preserve">Did you dare (to) tell him the news?! – </w:t>
      </w:r>
      <w:r>
        <w:rPr>
          <w:i/>
          <w:color w:val="FFFFFF" w:themeColor="background1"/>
        </w:rPr>
        <w:t>Тебе</w:t>
      </w:r>
      <w:r>
        <w:rPr>
          <w:i/>
          <w:color w:val="FFFFFF" w:themeColor="background1"/>
          <w:lang w:val="en-US"/>
        </w:rPr>
        <w:t xml:space="preserve"> </w:t>
      </w:r>
      <w:r>
        <w:rPr>
          <w:i/>
          <w:color w:val="FFFFFF" w:themeColor="background1"/>
        </w:rPr>
        <w:t>хватило</w:t>
      </w:r>
      <w:r>
        <w:rPr>
          <w:i/>
          <w:color w:val="FFFFFF" w:themeColor="background1"/>
          <w:lang w:val="en-US"/>
        </w:rPr>
        <w:t xml:space="preserve"> </w:t>
      </w:r>
      <w:r>
        <w:rPr>
          <w:i/>
          <w:color w:val="FFFFFF" w:themeColor="background1"/>
        </w:rPr>
        <w:t>наглостисообщить</w:t>
      </w:r>
      <w:r>
        <w:rPr>
          <w:i/>
          <w:color w:val="FFFFFF" w:themeColor="background1"/>
          <w:lang w:val="en-US"/>
        </w:rPr>
        <w:t xml:space="preserve"> </w:t>
      </w:r>
      <w:r>
        <w:rPr>
          <w:i/>
          <w:color w:val="FFFFFF" w:themeColor="background1"/>
        </w:rPr>
        <w:t>ему</w:t>
      </w:r>
      <w:r>
        <w:rPr>
          <w:i/>
          <w:color w:val="FFFFFF" w:themeColor="background1"/>
          <w:lang w:val="en-US"/>
        </w:rPr>
        <w:t xml:space="preserve"> </w:t>
      </w:r>
      <w:r>
        <w:rPr>
          <w:i/>
          <w:color w:val="FFFFFF" w:themeColor="background1"/>
        </w:rPr>
        <w:t>новость</w:t>
      </w:r>
      <w:r>
        <w:rPr>
          <w:i/>
          <w:color w:val="FFFFFF" w:themeColor="background1"/>
          <w:lang w:val="en-US"/>
        </w:rPr>
        <w:t>?!</w:t>
      </w:r>
    </w:p>
    <w:p w:rsidR="00AC4273" w:rsidRDefault="00AC4273" w:rsidP="00733FF6">
      <w:pPr>
        <w:rPr>
          <w:color w:val="00B0F0"/>
        </w:rPr>
      </w:pPr>
      <w:r>
        <w:rPr>
          <w:color w:val="00B0F0"/>
        </w:rPr>
        <w:t>Очень часто dare используется в предложениях с отрицательными словами nobody / no one (никто), none of (никто из), never (никогда).</w:t>
      </w:r>
    </w:p>
    <w:p w:rsidR="00AC4273" w:rsidRDefault="00AC4273" w:rsidP="00362872">
      <w:pPr>
        <w:pStyle w:val="a7"/>
        <w:numPr>
          <w:ilvl w:val="0"/>
          <w:numId w:val="63"/>
        </w:numPr>
        <w:rPr>
          <w:i/>
          <w:color w:val="FFFFFF" w:themeColor="background1"/>
        </w:rPr>
      </w:pPr>
      <w:r>
        <w:rPr>
          <w:i/>
          <w:color w:val="FFFFFF" w:themeColor="background1"/>
        </w:rPr>
        <w:t>None of them dared to utter a word. – Никто из них не осмелился и слова произнести.</w:t>
      </w:r>
    </w:p>
    <w:p w:rsidR="00AC4273" w:rsidRDefault="00AC4273" w:rsidP="00362872">
      <w:pPr>
        <w:pStyle w:val="a7"/>
        <w:numPr>
          <w:ilvl w:val="0"/>
          <w:numId w:val="63"/>
        </w:numPr>
        <w:rPr>
          <w:color w:val="FFFFFF" w:themeColor="background1"/>
        </w:rPr>
      </w:pPr>
      <w:r>
        <w:rPr>
          <w:i/>
          <w:color w:val="FFFFFF" w:themeColor="background1"/>
        </w:rPr>
        <w:t>She has never dared to contradict his arguments. – Она никогда не осмеливалась противоречить его доводам</w:t>
      </w:r>
      <w:r>
        <w:rPr>
          <w:color w:val="FFFFFF" w:themeColor="background1"/>
        </w:rPr>
        <w:t>.</w:t>
      </w:r>
    </w:p>
    <w:p w:rsidR="00AC4273" w:rsidRDefault="00AC4273" w:rsidP="00733FF6">
      <w:pPr>
        <w:rPr>
          <w:color w:val="FFFFFF" w:themeColor="background1"/>
        </w:rPr>
      </w:pPr>
      <w:r>
        <w:rPr>
          <w:color w:val="FFFFFF" w:themeColor="background1"/>
        </w:rPr>
        <w:t>В утвердительных предложениях dare используется редко. Его предпочитают заменять такими выражениями, как not to be afraid, not to be scared (не бояться, не испугаться, осмелиться).</w:t>
      </w:r>
    </w:p>
    <w:p w:rsidR="00AC4273" w:rsidRDefault="00AC4273" w:rsidP="00362872">
      <w:pPr>
        <w:pStyle w:val="a7"/>
        <w:numPr>
          <w:ilvl w:val="0"/>
          <w:numId w:val="64"/>
        </w:numPr>
        <w:rPr>
          <w:i/>
          <w:color w:val="FFFFFF" w:themeColor="background1"/>
          <w:lang w:val="en-US"/>
        </w:rPr>
      </w:pPr>
      <w:r>
        <w:rPr>
          <w:color w:val="FFFFFF" w:themeColor="background1"/>
          <w:lang w:val="en-US"/>
        </w:rPr>
        <w:t xml:space="preserve">I </w:t>
      </w:r>
      <w:r>
        <w:rPr>
          <w:i/>
          <w:color w:val="FFFFFF" w:themeColor="background1"/>
          <w:lang w:val="en-US"/>
        </w:rPr>
        <w:t xml:space="preserve">wasn’t scared (= I dared) to come there yesterday. – </w:t>
      </w:r>
      <w:r>
        <w:rPr>
          <w:i/>
          <w:color w:val="FFFFFF" w:themeColor="background1"/>
        </w:rPr>
        <w:t>Я</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испугался</w:t>
      </w:r>
      <w:r>
        <w:rPr>
          <w:i/>
          <w:color w:val="FFFFFF" w:themeColor="background1"/>
          <w:lang w:val="en-US"/>
        </w:rPr>
        <w:t xml:space="preserve"> (= </w:t>
      </w:r>
      <w:r>
        <w:rPr>
          <w:i/>
          <w:color w:val="FFFFFF" w:themeColor="background1"/>
        </w:rPr>
        <w:t>осмелился</w:t>
      </w:r>
      <w:r>
        <w:rPr>
          <w:i/>
          <w:color w:val="FFFFFF" w:themeColor="background1"/>
          <w:lang w:val="en-US"/>
        </w:rPr>
        <w:t xml:space="preserve">) </w:t>
      </w:r>
      <w:r>
        <w:rPr>
          <w:i/>
          <w:color w:val="FFFFFF" w:themeColor="background1"/>
        </w:rPr>
        <w:t>прийти</w:t>
      </w:r>
      <w:r>
        <w:rPr>
          <w:i/>
          <w:color w:val="FFFFFF" w:themeColor="background1"/>
          <w:lang w:val="en-US"/>
        </w:rPr>
        <w:t xml:space="preserve"> </w:t>
      </w:r>
      <w:r>
        <w:rPr>
          <w:i/>
          <w:color w:val="FFFFFF" w:themeColor="background1"/>
        </w:rPr>
        <w:t>туда</w:t>
      </w:r>
      <w:r>
        <w:rPr>
          <w:i/>
          <w:color w:val="FFFFFF" w:themeColor="background1"/>
          <w:lang w:val="en-US"/>
        </w:rPr>
        <w:t xml:space="preserve"> </w:t>
      </w:r>
      <w:r>
        <w:rPr>
          <w:i/>
          <w:color w:val="FFFFFF" w:themeColor="background1"/>
        </w:rPr>
        <w:t>вчера</w:t>
      </w:r>
      <w:r>
        <w:rPr>
          <w:i/>
          <w:color w:val="FFFFFF" w:themeColor="background1"/>
          <w:lang w:val="en-US"/>
        </w:rPr>
        <w:t>.</w:t>
      </w:r>
    </w:p>
    <w:p w:rsidR="00AC4273" w:rsidRDefault="00AC4273" w:rsidP="00362872">
      <w:pPr>
        <w:pStyle w:val="a7"/>
        <w:numPr>
          <w:ilvl w:val="0"/>
          <w:numId w:val="64"/>
        </w:numPr>
        <w:rPr>
          <w:i/>
          <w:color w:val="FFFFFF" w:themeColor="background1"/>
          <w:lang w:val="en-US"/>
        </w:rPr>
      </w:pPr>
      <w:r>
        <w:rPr>
          <w:i/>
          <w:color w:val="FFFFFF" w:themeColor="background1"/>
          <w:lang w:val="en-US"/>
        </w:rPr>
        <w:t xml:space="preserve">We are not afraid (= </w:t>
      </w:r>
      <w:proofErr w:type="gramStart"/>
      <w:r>
        <w:rPr>
          <w:i/>
          <w:color w:val="FFFFFF" w:themeColor="background1"/>
          <w:lang w:val="en-US"/>
        </w:rPr>
        <w:t>We</w:t>
      </w:r>
      <w:proofErr w:type="gramEnd"/>
      <w:r>
        <w:rPr>
          <w:i/>
          <w:color w:val="FFFFFF" w:themeColor="background1"/>
          <w:lang w:val="en-US"/>
        </w:rPr>
        <w:t xml:space="preserve"> dare) to face the truth. – </w:t>
      </w:r>
      <w:r>
        <w:rPr>
          <w:i/>
          <w:color w:val="FFFFFF" w:themeColor="background1"/>
        </w:rPr>
        <w:t>Мы</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боимся</w:t>
      </w:r>
      <w:r>
        <w:rPr>
          <w:i/>
          <w:color w:val="FFFFFF" w:themeColor="background1"/>
          <w:lang w:val="en-US"/>
        </w:rPr>
        <w:t xml:space="preserve"> (= </w:t>
      </w:r>
      <w:r>
        <w:rPr>
          <w:i/>
          <w:color w:val="FFFFFF" w:themeColor="background1"/>
        </w:rPr>
        <w:t>решились</w:t>
      </w:r>
      <w:r>
        <w:rPr>
          <w:i/>
          <w:color w:val="FFFFFF" w:themeColor="background1"/>
          <w:lang w:val="en-US"/>
        </w:rPr>
        <w:t xml:space="preserve">) </w:t>
      </w:r>
      <w:r>
        <w:rPr>
          <w:i/>
          <w:color w:val="FFFFFF" w:themeColor="background1"/>
        </w:rPr>
        <w:t>взглянуть</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лицо</w:t>
      </w:r>
      <w:r>
        <w:rPr>
          <w:i/>
          <w:color w:val="FFFFFF" w:themeColor="background1"/>
          <w:lang w:val="en-US"/>
        </w:rPr>
        <w:t xml:space="preserve"> </w:t>
      </w:r>
      <w:r>
        <w:rPr>
          <w:i/>
          <w:color w:val="FFFFFF" w:themeColor="background1"/>
        </w:rPr>
        <w:t>правде</w:t>
      </w:r>
      <w:r>
        <w:rPr>
          <w:i/>
          <w:color w:val="FFFFFF" w:themeColor="background1"/>
          <w:lang w:val="en-US"/>
        </w:rPr>
        <w:t>.</w:t>
      </w:r>
    </w:p>
    <w:p w:rsidR="00AC4273" w:rsidRDefault="00AC4273" w:rsidP="00733FF6">
      <w:pPr>
        <w:jc w:val="center"/>
        <w:rPr>
          <w:b/>
          <w:i/>
          <w:color w:val="FFFFFF" w:themeColor="background1"/>
        </w:rPr>
      </w:pPr>
      <w:r>
        <w:rPr>
          <w:b/>
          <w:i/>
          <w:color w:val="FFFFFF" w:themeColor="background1"/>
        </w:rPr>
        <w:t>DARE В УСТОЙЧИВЫХ ВЫРАЖЕНИЯХ</w:t>
      </w:r>
    </w:p>
    <w:p w:rsidR="00AC4273" w:rsidRDefault="00AC4273" w:rsidP="00733FF6">
      <w:pPr>
        <w:rPr>
          <w:color w:val="FFFFFF" w:themeColor="background1"/>
        </w:rPr>
      </w:pPr>
      <w:r>
        <w:rPr>
          <w:color w:val="FFFFFF" w:themeColor="background1"/>
        </w:rPr>
        <w:t>В разговорном английском часто используются выражения с глаголом dare. Давайте запомним несколько полезных фраз.</w:t>
      </w:r>
    </w:p>
    <w:p w:rsidR="00AC4273" w:rsidRDefault="00AC4273" w:rsidP="00733FF6">
      <w:pPr>
        <w:jc w:val="center"/>
        <w:rPr>
          <w:b/>
          <w:i/>
          <w:color w:val="00B0F0"/>
        </w:rPr>
      </w:pPr>
      <w:r>
        <w:rPr>
          <w:b/>
          <w:i/>
          <w:color w:val="00B0F0"/>
        </w:rPr>
        <w:t>Don’t you dare do something – не смей / даже не думай делать что-то.</w:t>
      </w:r>
    </w:p>
    <w:p w:rsidR="00AC4273" w:rsidRDefault="00AC4273" w:rsidP="00362872">
      <w:pPr>
        <w:pStyle w:val="a7"/>
        <w:numPr>
          <w:ilvl w:val="0"/>
          <w:numId w:val="65"/>
        </w:numPr>
        <w:rPr>
          <w:i/>
          <w:color w:val="FFFFFF" w:themeColor="background1"/>
        </w:rPr>
      </w:pPr>
      <w:r>
        <w:rPr>
          <w:i/>
          <w:color w:val="FFFFFF" w:themeColor="background1"/>
          <w:lang w:val="en-US"/>
        </w:rPr>
        <w:t xml:space="preserve">It’s midnight. Don’t you dare call </w:t>
      </w:r>
      <w:proofErr w:type="gramStart"/>
      <w:r>
        <w:rPr>
          <w:i/>
          <w:color w:val="FFFFFF" w:themeColor="background1"/>
          <w:lang w:val="en-US"/>
        </w:rPr>
        <w:t>Kelly.</w:t>
      </w:r>
      <w:proofErr w:type="gramEnd"/>
      <w:r>
        <w:rPr>
          <w:i/>
          <w:color w:val="FFFFFF" w:themeColor="background1"/>
          <w:lang w:val="en-US"/>
        </w:rPr>
        <w:t xml:space="preserve"> – </w:t>
      </w:r>
      <w:r>
        <w:rPr>
          <w:i/>
          <w:color w:val="FFFFFF" w:themeColor="background1"/>
        </w:rPr>
        <w:t>Сейчас</w:t>
      </w:r>
      <w:r>
        <w:rPr>
          <w:i/>
          <w:color w:val="FFFFFF" w:themeColor="background1"/>
          <w:lang w:val="en-US"/>
        </w:rPr>
        <w:t xml:space="preserve"> </w:t>
      </w:r>
      <w:r>
        <w:rPr>
          <w:i/>
          <w:color w:val="FFFFFF" w:themeColor="background1"/>
        </w:rPr>
        <w:t>полночь</w:t>
      </w:r>
      <w:r>
        <w:rPr>
          <w:i/>
          <w:color w:val="FFFFFF" w:themeColor="background1"/>
          <w:lang w:val="en-US"/>
        </w:rPr>
        <w:t xml:space="preserve">. </w:t>
      </w:r>
      <w:r>
        <w:rPr>
          <w:i/>
          <w:color w:val="FFFFFF" w:themeColor="background1"/>
        </w:rPr>
        <w:t>Даже не думай звонить Келли!</w:t>
      </w:r>
    </w:p>
    <w:p w:rsidR="00AC4273" w:rsidRDefault="00AC4273" w:rsidP="00362872">
      <w:pPr>
        <w:pStyle w:val="a7"/>
        <w:numPr>
          <w:ilvl w:val="0"/>
          <w:numId w:val="65"/>
        </w:numPr>
        <w:rPr>
          <w:i/>
          <w:color w:val="FFFFFF" w:themeColor="background1"/>
        </w:rPr>
      </w:pPr>
      <w:r>
        <w:rPr>
          <w:i/>
          <w:color w:val="FFFFFF" w:themeColor="background1"/>
        </w:rPr>
        <w:t>– I must tell her the truth. – Я должен сказать ей правду.</w:t>
      </w:r>
      <w:r>
        <w:rPr>
          <w:i/>
          <w:color w:val="FFFFFF" w:themeColor="background1"/>
        </w:rPr>
        <w:br/>
        <w:t>– Don’t you dare! – Не смей!</w:t>
      </w:r>
    </w:p>
    <w:p w:rsidR="00AC4273" w:rsidRDefault="00AC4273" w:rsidP="00733FF6">
      <w:pPr>
        <w:jc w:val="center"/>
        <w:rPr>
          <w:b/>
          <w:i/>
          <w:color w:val="FFFFFF" w:themeColor="background1"/>
        </w:rPr>
      </w:pPr>
      <w:r>
        <w:rPr>
          <w:b/>
          <w:i/>
          <w:color w:val="00B0F0"/>
        </w:rPr>
        <w:t xml:space="preserve">How dare you (he, she) do something </w:t>
      </w:r>
      <w:r>
        <w:rPr>
          <w:b/>
          <w:i/>
          <w:color w:val="FFFFFF" w:themeColor="background1"/>
        </w:rPr>
        <w:t>– как ты (он, она) смеешь(-ет) делать что-то.</w:t>
      </w:r>
    </w:p>
    <w:p w:rsidR="00AC4273" w:rsidRDefault="00AC4273" w:rsidP="00362872">
      <w:pPr>
        <w:pStyle w:val="a7"/>
        <w:numPr>
          <w:ilvl w:val="0"/>
          <w:numId w:val="65"/>
        </w:numPr>
        <w:rPr>
          <w:i/>
          <w:color w:val="FFFFFF" w:themeColor="background1"/>
        </w:rPr>
      </w:pPr>
      <w:r>
        <w:rPr>
          <w:i/>
          <w:color w:val="FFFFFF" w:themeColor="background1"/>
        </w:rPr>
        <w:lastRenderedPageBreak/>
        <w:t>How dare he argue with me! – Как он смеет спорить со мной!</w:t>
      </w:r>
    </w:p>
    <w:p w:rsidR="00AC4273" w:rsidRDefault="00AC4273" w:rsidP="00362872">
      <w:pPr>
        <w:pStyle w:val="a7"/>
        <w:numPr>
          <w:ilvl w:val="0"/>
          <w:numId w:val="65"/>
        </w:numPr>
        <w:rPr>
          <w:i/>
          <w:color w:val="FFFFFF" w:themeColor="background1"/>
          <w:lang w:val="en-US"/>
        </w:rPr>
      </w:pPr>
      <w:r>
        <w:rPr>
          <w:i/>
          <w:color w:val="FFFFFF" w:themeColor="background1"/>
          <w:lang w:val="en-US"/>
        </w:rPr>
        <w:t xml:space="preserve">– I think your hat is awful. – </w:t>
      </w:r>
      <w:r>
        <w:rPr>
          <w:i/>
          <w:color w:val="FFFFFF" w:themeColor="background1"/>
        </w:rPr>
        <w:t>Я</w:t>
      </w:r>
      <w:r>
        <w:rPr>
          <w:i/>
          <w:color w:val="FFFFFF" w:themeColor="background1"/>
          <w:lang w:val="en-US"/>
        </w:rPr>
        <w:t xml:space="preserve"> </w:t>
      </w:r>
      <w:r>
        <w:rPr>
          <w:i/>
          <w:color w:val="FFFFFF" w:themeColor="background1"/>
        </w:rPr>
        <w:t>думаю</w:t>
      </w:r>
      <w:r>
        <w:rPr>
          <w:i/>
          <w:color w:val="FFFFFF" w:themeColor="background1"/>
          <w:lang w:val="en-US"/>
        </w:rPr>
        <w:t xml:space="preserve">, </w:t>
      </w:r>
      <w:r>
        <w:rPr>
          <w:i/>
          <w:color w:val="FFFFFF" w:themeColor="background1"/>
        </w:rPr>
        <w:t>твоя</w:t>
      </w:r>
      <w:r>
        <w:rPr>
          <w:i/>
          <w:color w:val="FFFFFF" w:themeColor="background1"/>
          <w:lang w:val="en-US"/>
        </w:rPr>
        <w:t xml:space="preserve"> </w:t>
      </w:r>
      <w:r>
        <w:rPr>
          <w:i/>
          <w:color w:val="FFFFFF" w:themeColor="background1"/>
        </w:rPr>
        <w:t>шляпа</w:t>
      </w:r>
      <w:r>
        <w:rPr>
          <w:i/>
          <w:color w:val="FFFFFF" w:themeColor="background1"/>
          <w:lang w:val="en-US"/>
        </w:rPr>
        <w:t xml:space="preserve"> </w:t>
      </w:r>
      <w:r>
        <w:rPr>
          <w:i/>
          <w:color w:val="FFFFFF" w:themeColor="background1"/>
        </w:rPr>
        <w:t>ужасная</w:t>
      </w:r>
      <w:r>
        <w:rPr>
          <w:i/>
          <w:color w:val="FFFFFF" w:themeColor="background1"/>
          <w:lang w:val="en-US"/>
        </w:rPr>
        <w:t>.</w:t>
      </w:r>
    </w:p>
    <w:p w:rsidR="00AC4273" w:rsidRDefault="00AC4273" w:rsidP="00362872">
      <w:pPr>
        <w:pStyle w:val="a7"/>
        <w:numPr>
          <w:ilvl w:val="0"/>
          <w:numId w:val="65"/>
        </w:numPr>
        <w:rPr>
          <w:i/>
          <w:color w:val="00B0F0"/>
        </w:rPr>
      </w:pPr>
      <w:r>
        <w:rPr>
          <w:i/>
          <w:color w:val="00B0F0"/>
        </w:rPr>
        <w:t xml:space="preserve">– </w:t>
      </w:r>
      <w:r>
        <w:rPr>
          <w:b/>
          <w:i/>
          <w:color w:val="00B0F0"/>
        </w:rPr>
        <w:t>HOW DARE YOU</w:t>
      </w:r>
      <w:r>
        <w:rPr>
          <w:i/>
          <w:color w:val="00B0F0"/>
        </w:rPr>
        <w:t>! – Да как ты смеешь!</w:t>
      </w:r>
    </w:p>
    <w:p w:rsidR="00AC4273" w:rsidRDefault="00AC4273" w:rsidP="00733FF6">
      <w:pPr>
        <w:jc w:val="center"/>
        <w:rPr>
          <w:i/>
          <w:color w:val="FFFFFF" w:themeColor="background1"/>
        </w:rPr>
      </w:pPr>
      <w:r>
        <w:rPr>
          <w:b/>
          <w:i/>
          <w:color w:val="00B0F0"/>
        </w:rPr>
        <w:t xml:space="preserve">I dare say = I daresay </w:t>
      </w:r>
      <w:r>
        <w:rPr>
          <w:b/>
          <w:i/>
          <w:color w:val="FFFFFF" w:themeColor="background1"/>
        </w:rPr>
        <w:t>– осмелюсь сказать/заметить; пожалуй, полагаю</w:t>
      </w:r>
      <w:r>
        <w:rPr>
          <w:i/>
          <w:color w:val="FFFFFF" w:themeColor="background1"/>
        </w:rPr>
        <w:t>.</w:t>
      </w:r>
    </w:p>
    <w:p w:rsidR="00AC4273" w:rsidRDefault="00AC4273" w:rsidP="00362872">
      <w:pPr>
        <w:pStyle w:val="a7"/>
        <w:numPr>
          <w:ilvl w:val="0"/>
          <w:numId w:val="66"/>
        </w:numPr>
        <w:rPr>
          <w:i/>
          <w:color w:val="FFFFFF" w:themeColor="background1"/>
          <w:lang w:val="en-US"/>
        </w:rPr>
      </w:pPr>
      <w:r>
        <w:rPr>
          <w:i/>
          <w:color w:val="FFFFFF" w:themeColor="background1"/>
          <w:lang w:val="en-US"/>
        </w:rPr>
        <w:t xml:space="preserve">I dare say you’ve heard about this already. – </w:t>
      </w:r>
      <w:r>
        <w:rPr>
          <w:i/>
          <w:color w:val="FFFFFF" w:themeColor="background1"/>
        </w:rPr>
        <w:t>Полагаю</w:t>
      </w:r>
      <w:r>
        <w:rPr>
          <w:i/>
          <w:color w:val="FFFFFF" w:themeColor="background1"/>
          <w:lang w:val="en-US"/>
        </w:rPr>
        <w:t xml:space="preserve">, </w:t>
      </w:r>
      <w:r>
        <w:rPr>
          <w:i/>
          <w:color w:val="FFFFFF" w:themeColor="background1"/>
        </w:rPr>
        <w:t>ты</w:t>
      </w:r>
      <w:r>
        <w:rPr>
          <w:i/>
          <w:color w:val="FFFFFF" w:themeColor="background1"/>
          <w:lang w:val="en-US"/>
        </w:rPr>
        <w:t xml:space="preserve"> </w:t>
      </w:r>
      <w:r>
        <w:rPr>
          <w:i/>
          <w:color w:val="FFFFFF" w:themeColor="background1"/>
        </w:rPr>
        <w:t>уже</w:t>
      </w:r>
      <w:r>
        <w:rPr>
          <w:i/>
          <w:color w:val="FFFFFF" w:themeColor="background1"/>
          <w:lang w:val="en-US"/>
        </w:rPr>
        <w:t xml:space="preserve"> </w:t>
      </w:r>
      <w:r>
        <w:rPr>
          <w:i/>
          <w:color w:val="FFFFFF" w:themeColor="background1"/>
        </w:rPr>
        <w:t>слышал</w:t>
      </w:r>
      <w:r>
        <w:rPr>
          <w:i/>
          <w:color w:val="FFFFFF" w:themeColor="background1"/>
          <w:lang w:val="en-US"/>
        </w:rPr>
        <w:t xml:space="preserve"> </w:t>
      </w:r>
      <w:r>
        <w:rPr>
          <w:i/>
          <w:color w:val="FFFFFF" w:themeColor="background1"/>
        </w:rPr>
        <w:t>об</w:t>
      </w:r>
      <w:r>
        <w:rPr>
          <w:i/>
          <w:color w:val="FFFFFF" w:themeColor="background1"/>
          <w:lang w:val="en-US"/>
        </w:rPr>
        <w:t xml:space="preserve"> </w:t>
      </w:r>
      <w:r>
        <w:rPr>
          <w:i/>
          <w:color w:val="FFFFFF" w:themeColor="background1"/>
        </w:rPr>
        <w:t>этом</w:t>
      </w:r>
      <w:r>
        <w:rPr>
          <w:i/>
          <w:color w:val="FFFFFF" w:themeColor="background1"/>
          <w:lang w:val="en-US"/>
        </w:rPr>
        <w:t>.</w:t>
      </w:r>
    </w:p>
    <w:p w:rsidR="00AC4273" w:rsidRDefault="00AC4273" w:rsidP="00362872">
      <w:pPr>
        <w:pStyle w:val="a7"/>
        <w:numPr>
          <w:ilvl w:val="0"/>
          <w:numId w:val="65"/>
        </w:numPr>
        <w:rPr>
          <w:i/>
          <w:color w:val="FFFFFF" w:themeColor="background1"/>
          <w:lang w:val="en-US"/>
        </w:rPr>
      </w:pPr>
      <w:r>
        <w:rPr>
          <w:i/>
          <w:color w:val="FFFFFF" w:themeColor="background1"/>
          <w:lang w:val="en-US"/>
        </w:rPr>
        <w:t xml:space="preserve">I dare say this book is really interesting. – </w:t>
      </w:r>
      <w:r>
        <w:rPr>
          <w:i/>
          <w:color w:val="FFFFFF" w:themeColor="background1"/>
        </w:rPr>
        <w:t>Осмелюсь</w:t>
      </w:r>
      <w:r>
        <w:rPr>
          <w:i/>
          <w:color w:val="FFFFFF" w:themeColor="background1"/>
          <w:lang w:val="en-US"/>
        </w:rPr>
        <w:t xml:space="preserve"> </w:t>
      </w:r>
      <w:r>
        <w:rPr>
          <w:i/>
          <w:color w:val="FFFFFF" w:themeColor="background1"/>
        </w:rPr>
        <w:t>сказать</w:t>
      </w:r>
      <w:r>
        <w:rPr>
          <w:i/>
          <w:color w:val="FFFFFF" w:themeColor="background1"/>
          <w:lang w:val="en-US"/>
        </w:rPr>
        <w:t xml:space="preserve">, </w:t>
      </w:r>
      <w:r>
        <w:rPr>
          <w:i/>
          <w:color w:val="FFFFFF" w:themeColor="background1"/>
        </w:rPr>
        <w:t>эта</w:t>
      </w:r>
      <w:r>
        <w:rPr>
          <w:i/>
          <w:color w:val="FFFFFF" w:themeColor="background1"/>
          <w:lang w:val="en-US"/>
        </w:rPr>
        <w:t xml:space="preserve"> </w:t>
      </w:r>
      <w:r>
        <w:rPr>
          <w:i/>
          <w:color w:val="FFFFFF" w:themeColor="background1"/>
        </w:rPr>
        <w:t>книга</w:t>
      </w:r>
      <w:r>
        <w:rPr>
          <w:i/>
          <w:color w:val="FFFFFF" w:themeColor="background1"/>
          <w:lang w:val="en-US"/>
        </w:rPr>
        <w:t xml:space="preserve"> </w:t>
      </w:r>
      <w:r>
        <w:rPr>
          <w:i/>
          <w:color w:val="FFFFFF" w:themeColor="background1"/>
        </w:rPr>
        <w:t>очень</w:t>
      </w:r>
      <w:r>
        <w:rPr>
          <w:i/>
          <w:color w:val="FFFFFF" w:themeColor="background1"/>
          <w:lang w:val="en-US"/>
        </w:rPr>
        <w:t xml:space="preserve"> </w:t>
      </w:r>
      <w:r>
        <w:rPr>
          <w:i/>
          <w:color w:val="FFFFFF" w:themeColor="background1"/>
        </w:rPr>
        <w:t>интересная</w:t>
      </w:r>
      <w:r>
        <w:rPr>
          <w:i/>
          <w:color w:val="FFFFFF" w:themeColor="background1"/>
          <w:lang w:val="en-US"/>
        </w:rPr>
        <w:t>.</w:t>
      </w:r>
    </w:p>
    <w:p w:rsidR="00AC4273" w:rsidRDefault="00AC4273" w:rsidP="00733FF6">
      <w:pPr>
        <w:jc w:val="center"/>
        <w:rPr>
          <w:i/>
          <w:color w:val="FFFFFF" w:themeColor="background1"/>
        </w:rPr>
      </w:pPr>
      <w:r>
        <w:rPr>
          <w:b/>
          <w:i/>
          <w:color w:val="FFFFFF" w:themeColor="background1"/>
        </w:rPr>
        <w:t>As … as someone dared – настолько … насколько кто-то осмелился; так … как осмелился</w:t>
      </w:r>
      <w:r>
        <w:rPr>
          <w:i/>
          <w:color w:val="FFFFFF" w:themeColor="background1"/>
        </w:rPr>
        <w:t>.</w:t>
      </w:r>
    </w:p>
    <w:p w:rsidR="00AC4273" w:rsidRDefault="00AC4273" w:rsidP="00362872">
      <w:pPr>
        <w:pStyle w:val="a7"/>
        <w:numPr>
          <w:ilvl w:val="0"/>
          <w:numId w:val="65"/>
        </w:numPr>
        <w:rPr>
          <w:i/>
          <w:color w:val="FFFFFF" w:themeColor="background1"/>
        </w:rPr>
      </w:pPr>
      <w:r>
        <w:rPr>
          <w:i/>
          <w:color w:val="FFFFFF" w:themeColor="background1"/>
        </w:rPr>
        <w:t>He pronounced his name as loudly as he dared. – Он произнес свое имя настолько громко, насколько осмелился.</w:t>
      </w:r>
    </w:p>
    <w:p w:rsidR="00AC4273" w:rsidRDefault="00AC4273" w:rsidP="00362872">
      <w:pPr>
        <w:pStyle w:val="a7"/>
        <w:numPr>
          <w:ilvl w:val="0"/>
          <w:numId w:val="65"/>
        </w:numPr>
        <w:rPr>
          <w:i/>
          <w:color w:val="FFFFFF" w:themeColor="background1"/>
          <w:lang w:val="en-US"/>
        </w:rPr>
      </w:pPr>
      <w:r>
        <w:rPr>
          <w:i/>
          <w:color w:val="FFFFFF" w:themeColor="background1"/>
          <w:lang w:val="en-US"/>
        </w:rPr>
        <w:t xml:space="preserve">Kyle stepped forward as far as he dared. – </w:t>
      </w:r>
      <w:r>
        <w:rPr>
          <w:i/>
          <w:color w:val="FFFFFF" w:themeColor="background1"/>
        </w:rPr>
        <w:t>Кайл</w:t>
      </w:r>
      <w:r>
        <w:rPr>
          <w:i/>
          <w:color w:val="FFFFFF" w:themeColor="background1"/>
          <w:lang w:val="en-US"/>
        </w:rPr>
        <w:t xml:space="preserve"> </w:t>
      </w:r>
      <w:r>
        <w:rPr>
          <w:i/>
          <w:color w:val="FFFFFF" w:themeColor="background1"/>
        </w:rPr>
        <w:t>вышел</w:t>
      </w:r>
      <w:r>
        <w:rPr>
          <w:i/>
          <w:color w:val="FFFFFF" w:themeColor="background1"/>
          <w:lang w:val="en-US"/>
        </w:rPr>
        <w:t xml:space="preserve"> </w:t>
      </w:r>
      <w:r>
        <w:rPr>
          <w:i/>
          <w:color w:val="FFFFFF" w:themeColor="background1"/>
        </w:rPr>
        <w:t>вперед</w:t>
      </w:r>
      <w:r>
        <w:rPr>
          <w:i/>
          <w:color w:val="FFFFFF" w:themeColor="background1"/>
          <w:lang w:val="en-US"/>
        </w:rPr>
        <w:t xml:space="preserve"> </w:t>
      </w:r>
      <w:r>
        <w:rPr>
          <w:i/>
          <w:color w:val="FFFFFF" w:themeColor="background1"/>
        </w:rPr>
        <w:t>так</w:t>
      </w:r>
      <w:r>
        <w:rPr>
          <w:i/>
          <w:color w:val="FFFFFF" w:themeColor="background1"/>
          <w:lang w:val="en-US"/>
        </w:rPr>
        <w:t xml:space="preserve"> </w:t>
      </w:r>
      <w:r>
        <w:rPr>
          <w:i/>
          <w:color w:val="FFFFFF" w:themeColor="background1"/>
        </w:rPr>
        <w:t>далеко</w:t>
      </w:r>
      <w:r>
        <w:rPr>
          <w:i/>
          <w:color w:val="FFFFFF" w:themeColor="background1"/>
          <w:lang w:val="en-US"/>
        </w:rPr>
        <w:t xml:space="preserve">, </w:t>
      </w:r>
      <w:r>
        <w:rPr>
          <w:i/>
          <w:color w:val="FFFFFF" w:themeColor="background1"/>
        </w:rPr>
        <w:t>как</w:t>
      </w:r>
      <w:r>
        <w:rPr>
          <w:i/>
          <w:color w:val="FFFFFF" w:themeColor="background1"/>
          <w:lang w:val="en-US"/>
        </w:rPr>
        <w:t xml:space="preserve"> </w:t>
      </w:r>
      <w:r>
        <w:rPr>
          <w:i/>
          <w:color w:val="FFFFFF" w:themeColor="background1"/>
        </w:rPr>
        <w:t>осмелился</w:t>
      </w:r>
      <w:r>
        <w:rPr>
          <w:i/>
          <w:color w:val="FFFFFF" w:themeColor="background1"/>
          <w:lang w:val="en-US"/>
        </w:rPr>
        <w:t>.</w:t>
      </w:r>
    </w:p>
    <w:p w:rsidR="00AC4273" w:rsidRDefault="00AC4273" w:rsidP="00733FF6">
      <w:pPr>
        <w:rPr>
          <w:b/>
          <w:i/>
          <w:color w:val="FFFFFF" w:themeColor="background1"/>
          <w:highlight w:val="red"/>
          <w:lang w:val="en-US"/>
        </w:rPr>
      </w:pPr>
      <w:r>
        <w:rPr>
          <w:b/>
          <w:i/>
          <w:color w:val="FFFFFF" w:themeColor="background1"/>
          <w:highlight w:val="red"/>
          <w:lang w:val="en-US"/>
        </w:rPr>
        <w:br w:type="page"/>
      </w:r>
    </w:p>
    <w:p w:rsidR="00733FF6" w:rsidRDefault="00263B96" w:rsidP="00733FF6">
      <w:pPr>
        <w:pStyle w:val="1"/>
        <w:spacing w:before="0" w:beforeAutospacing="0" w:after="0" w:afterAutospacing="0"/>
        <w:jc w:val="center"/>
        <w:rPr>
          <w:lang w:val="en-US"/>
        </w:rPr>
      </w:pPr>
      <w:r>
        <w:rPr>
          <w:lang w:val="en-US"/>
        </w:rPr>
        <w:lastRenderedPageBreak/>
        <w:t>HARD</w:t>
      </w:r>
    </w:p>
    <w:p w:rsidR="004B4226" w:rsidRPr="00722B8C" w:rsidRDefault="004B4226" w:rsidP="004B4226">
      <w:pPr>
        <w:rPr>
          <w:lang w:val="en-US"/>
        </w:rPr>
      </w:pPr>
    </w:p>
    <w:p w:rsidR="004B4226" w:rsidRPr="00722B8C" w:rsidRDefault="004B4226" w:rsidP="004B4226">
      <w:pPr>
        <w:rPr>
          <w:lang w:val="en-US"/>
        </w:rPr>
      </w:pPr>
    </w:p>
    <w:p w:rsidR="004B4226" w:rsidRPr="00722B8C" w:rsidRDefault="004B4226" w:rsidP="004B4226">
      <w:pPr>
        <w:rPr>
          <w:lang w:val="en-US"/>
        </w:rPr>
      </w:pPr>
    </w:p>
    <w:p w:rsidR="004B4226" w:rsidRPr="00251F4C" w:rsidRDefault="004B4226" w:rsidP="00E80729">
      <w:pPr>
        <w:jc w:val="center"/>
        <w:rPr>
          <w:b/>
          <w:i/>
          <w:color w:val="FF0000"/>
          <w:lang w:val="en-US"/>
        </w:rPr>
      </w:pPr>
      <w:r w:rsidRPr="00251F4C">
        <w:rPr>
          <w:b/>
          <w:i/>
          <w:color w:val="FF0000"/>
          <w:lang w:val="en-US"/>
        </w:rPr>
        <w:t>CARRIER ** [</w:t>
      </w:r>
      <w:r w:rsidRPr="00251F4C">
        <w:rPr>
          <w:b/>
          <w:i/>
          <w:color w:val="FF0000"/>
        </w:rPr>
        <w:t>ʹ</w:t>
      </w:r>
      <w:r w:rsidRPr="00251F4C">
        <w:rPr>
          <w:b/>
          <w:i/>
          <w:color w:val="FF0000"/>
          <w:lang w:val="en-US"/>
        </w:rPr>
        <w:t>kærıə} n</w:t>
      </w:r>
    </w:p>
    <w:p w:rsidR="004B4226" w:rsidRPr="00251F4C" w:rsidRDefault="004B4226" w:rsidP="00E80729">
      <w:pPr>
        <w:jc w:val="center"/>
        <w:rPr>
          <w:b/>
          <w:i/>
          <w:color w:val="FF0000"/>
          <w:lang w:val="en-US"/>
        </w:rPr>
      </w:pPr>
      <w:r w:rsidRPr="00251F4C">
        <w:rPr>
          <w:b/>
          <w:i/>
          <w:color w:val="FF0000"/>
        </w:rPr>
        <w:t>Н</w:t>
      </w:r>
      <w:r w:rsidRPr="00251F4C">
        <w:rPr>
          <w:b/>
          <w:i/>
          <w:color w:val="FF0000"/>
          <w:lang w:val="en-US"/>
        </w:rPr>
        <w:t>/</w:t>
      </w:r>
      <w:r w:rsidRPr="00251F4C">
        <w:rPr>
          <w:b/>
          <w:i/>
          <w:color w:val="FF0000"/>
        </w:rPr>
        <w:t>С</w:t>
      </w:r>
    </w:p>
    <w:p w:rsidR="004B4226" w:rsidRPr="00251F4C" w:rsidRDefault="004B4226" w:rsidP="00E80729">
      <w:pPr>
        <w:rPr>
          <w:color w:val="FF0000"/>
        </w:rPr>
      </w:pPr>
      <w:r w:rsidRPr="00251F4C">
        <w:rPr>
          <w:color w:val="FF0000"/>
        </w:rPr>
        <w:t>1. носильщик; подносчик</w:t>
      </w:r>
    </w:p>
    <w:p w:rsidR="004B4226" w:rsidRPr="00251F4C" w:rsidRDefault="004B4226" w:rsidP="00E80729">
      <w:pPr>
        <w:rPr>
          <w:color w:val="FF0000"/>
        </w:rPr>
      </w:pPr>
      <w:r w:rsidRPr="00251F4C">
        <w:rPr>
          <w:color w:val="FF0000"/>
        </w:rPr>
        <w:t>2. посыльный; рассыльный; курьер</w:t>
      </w:r>
    </w:p>
    <w:p w:rsidR="004B4226" w:rsidRPr="00251F4C" w:rsidRDefault="004B4226" w:rsidP="00E80729">
      <w:pPr>
        <w:rPr>
          <w:color w:val="FF0000"/>
        </w:rPr>
      </w:pPr>
      <w:r w:rsidRPr="00251F4C">
        <w:rPr>
          <w:color w:val="FF0000"/>
        </w:rPr>
        <w:t>3. возчик, перевозчик</w:t>
      </w:r>
    </w:p>
    <w:p w:rsidR="004B4226" w:rsidRPr="00251F4C" w:rsidRDefault="004B4226" w:rsidP="006777D3">
      <w:pPr>
        <w:pStyle w:val="a7"/>
        <w:numPr>
          <w:ilvl w:val="0"/>
          <w:numId w:val="88"/>
        </w:numPr>
        <w:rPr>
          <w:i/>
          <w:color w:val="FFFFFF" w:themeColor="background1"/>
          <w:lang w:val="en-US"/>
        </w:rPr>
      </w:pPr>
      <w:r w:rsidRPr="00251F4C">
        <w:rPr>
          <w:i/>
          <w:color w:val="FF0000"/>
          <w:lang w:val="en-US"/>
        </w:rPr>
        <w:t xml:space="preserve">As punishment </w:t>
      </w:r>
      <w:r w:rsidRPr="00251F4C">
        <w:rPr>
          <w:i/>
          <w:color w:val="FFFFFF" w:themeColor="background1"/>
          <w:lang w:val="en-US"/>
        </w:rPr>
        <w:t>for Belarus’ actions, the EU is expected to sanction up to 30 Belarusian individuals and entities, possibly including the national air carrier Belavia</w:t>
      </w:r>
    </w:p>
    <w:p w:rsidR="004B4226" w:rsidRDefault="004B4226" w:rsidP="00E80729">
      <w:pPr>
        <w:rPr>
          <w:color w:val="FFFFFF" w:themeColor="background1"/>
        </w:rPr>
      </w:pPr>
      <w:r w:rsidRPr="00251F4C">
        <w:rPr>
          <w:color w:val="FFFFFF" w:themeColor="background1"/>
        </w:rPr>
        <w:t>4 транспортное средство, транспортное</w:t>
      </w:r>
      <w:r>
        <w:rPr>
          <w:color w:val="FFFFFF" w:themeColor="background1"/>
        </w:rPr>
        <w:t xml:space="preserve"> судно</w:t>
      </w:r>
    </w:p>
    <w:p w:rsidR="004B4226" w:rsidRDefault="004B4226" w:rsidP="006777D3">
      <w:pPr>
        <w:pStyle w:val="a7"/>
        <w:numPr>
          <w:ilvl w:val="0"/>
          <w:numId w:val="88"/>
        </w:numPr>
        <w:rPr>
          <w:i/>
          <w:color w:val="FFFFFF" w:themeColor="background1"/>
        </w:rPr>
      </w:pPr>
      <w:r>
        <w:rPr>
          <w:i/>
          <w:color w:val="FFFFFF" w:themeColor="background1"/>
        </w:rPr>
        <w:t>~ point - пункт погрузки транспорта</w:t>
      </w:r>
    </w:p>
    <w:p w:rsidR="004B4226" w:rsidRDefault="004B4226" w:rsidP="006777D3">
      <w:pPr>
        <w:pStyle w:val="a7"/>
        <w:numPr>
          <w:ilvl w:val="0"/>
          <w:numId w:val="88"/>
        </w:numPr>
        <w:rPr>
          <w:i/>
          <w:color w:val="FFFFFF" w:themeColor="background1"/>
        </w:rPr>
      </w:pPr>
      <w:r>
        <w:rPr>
          <w:i/>
          <w:color w:val="FFFFFF" w:themeColor="background1"/>
        </w:rPr>
        <w:t>~ truck - </w:t>
      </w:r>
      <w:proofErr w:type="gramStart"/>
      <w:r>
        <w:rPr>
          <w:i/>
          <w:color w:val="FFFFFF" w:themeColor="background1"/>
        </w:rPr>
        <w:t>амер.грузовой</w:t>
      </w:r>
      <w:proofErr w:type="gramEnd"/>
      <w:r>
        <w:rPr>
          <w:i/>
          <w:color w:val="FFFFFF" w:themeColor="background1"/>
        </w:rPr>
        <w:t xml:space="preserve"> автомобиль для перевозки тяжеловесных крупногабаритных грузов или орудий; автомобиль-танковоз</w:t>
      </w:r>
    </w:p>
    <w:p w:rsidR="004B4226" w:rsidRDefault="004B4226" w:rsidP="006777D3">
      <w:pPr>
        <w:pStyle w:val="a7"/>
        <w:numPr>
          <w:ilvl w:val="0"/>
          <w:numId w:val="88"/>
        </w:numPr>
        <w:rPr>
          <w:i/>
          <w:color w:val="FFFFFF" w:themeColor="background1"/>
        </w:rPr>
      </w:pPr>
      <w:r>
        <w:rPr>
          <w:i/>
          <w:color w:val="FFFFFF" w:themeColor="background1"/>
        </w:rPr>
        <w:t>~ platoon - </w:t>
      </w:r>
      <w:proofErr w:type="gramStart"/>
      <w:r>
        <w:rPr>
          <w:i/>
          <w:color w:val="FFFFFF" w:themeColor="background1"/>
        </w:rPr>
        <w:t>воен.взвод</w:t>
      </w:r>
      <w:proofErr w:type="gramEnd"/>
      <w:r>
        <w:rPr>
          <w:i/>
          <w:color w:val="FFFFFF" w:themeColor="background1"/>
        </w:rPr>
        <w:t xml:space="preserve"> пулемётных транспортёров</w:t>
      </w:r>
    </w:p>
    <w:p w:rsidR="004B4226" w:rsidRDefault="004B4226" w:rsidP="00E80729">
      <w:pPr>
        <w:rPr>
          <w:color w:val="FFFFFF" w:themeColor="background1"/>
          <w:lang w:val="en-US"/>
        </w:rPr>
      </w:pPr>
      <w:r>
        <w:rPr>
          <w:highlight w:val="blue"/>
          <w:lang w:val="en-US"/>
        </w:rPr>
        <w:t>used as a combining form, especially in phrases that refer to military vehicles of a type that carry other vehicles or groups of soldiers:</w:t>
      </w:r>
    </w:p>
    <w:p w:rsidR="004B4226" w:rsidRDefault="004B4226" w:rsidP="00E80729">
      <w:pPr>
        <w:rPr>
          <w:color w:val="FFFFFF" w:themeColor="background1"/>
          <w:lang w:val="en-US"/>
        </w:rPr>
      </w:pPr>
    </w:p>
    <w:p w:rsidR="004B4226" w:rsidRPr="00E80729" w:rsidRDefault="004B4226" w:rsidP="00E80729">
      <w:pPr>
        <w:jc w:val="center"/>
        <w:rPr>
          <w:b/>
          <w:i/>
          <w:lang w:val="en-US"/>
        </w:rPr>
      </w:pPr>
      <w:r>
        <w:rPr>
          <w:b/>
          <w:i/>
          <w:lang w:val="en-US"/>
        </w:rPr>
        <w:t xml:space="preserve">MAIL CARRIER </w:t>
      </w:r>
      <w:r w:rsidRPr="00E80729">
        <w:rPr>
          <w:b/>
          <w:i/>
          <w:lang w:val="en-US"/>
        </w:rPr>
        <w:t>[ˈ</w:t>
      </w:r>
      <w:r>
        <w:rPr>
          <w:b/>
          <w:i/>
          <w:lang w:val="en-US"/>
        </w:rPr>
        <w:t>me</w:t>
      </w:r>
      <w:r w:rsidRPr="00E80729">
        <w:rPr>
          <w:b/>
          <w:i/>
          <w:lang w:val="en-US"/>
        </w:rPr>
        <w:t>ɪ</w:t>
      </w:r>
      <w:r>
        <w:rPr>
          <w:b/>
          <w:i/>
          <w:lang w:val="en-US"/>
        </w:rPr>
        <w:t>l</w:t>
      </w:r>
      <w:r w:rsidRPr="00E80729">
        <w:rPr>
          <w:b/>
          <w:i/>
          <w:lang w:val="en-US"/>
        </w:rPr>
        <w:t xml:space="preserve"> ˌ</w:t>
      </w:r>
      <w:r>
        <w:rPr>
          <w:b/>
          <w:i/>
          <w:lang w:val="en-US"/>
        </w:rPr>
        <w:t>k</w:t>
      </w:r>
      <w:r w:rsidRPr="00E80729">
        <w:rPr>
          <w:b/>
          <w:i/>
          <w:lang w:val="en-US"/>
        </w:rPr>
        <w:t>æ</w:t>
      </w:r>
      <w:r>
        <w:rPr>
          <w:b/>
          <w:i/>
          <w:lang w:val="en-US"/>
        </w:rPr>
        <w:t>r</w:t>
      </w:r>
      <w:r w:rsidRPr="00E80729">
        <w:rPr>
          <w:b/>
          <w:i/>
          <w:lang w:val="en-US"/>
        </w:rPr>
        <w:t>.</w:t>
      </w:r>
      <w:r>
        <w:rPr>
          <w:b/>
          <w:i/>
          <w:lang w:val="en-US"/>
        </w:rPr>
        <w:t>i</w:t>
      </w:r>
      <w:r w:rsidRPr="00E80729">
        <w:rPr>
          <w:b/>
          <w:i/>
          <w:lang w:val="en-US"/>
        </w:rPr>
        <w:t>.ə</w:t>
      </w:r>
      <w:r>
        <w:rPr>
          <w:b/>
          <w:i/>
          <w:lang w:val="en-US"/>
        </w:rPr>
        <w:t>r</w:t>
      </w:r>
      <w:r w:rsidRPr="00E80729">
        <w:rPr>
          <w:b/>
          <w:i/>
          <w:lang w:val="en-US"/>
        </w:rPr>
        <w:t xml:space="preserve">] </w:t>
      </w:r>
      <w:r>
        <w:rPr>
          <w:b/>
          <w:i/>
        </w:rPr>
        <w:t>американизм</w:t>
      </w:r>
    </w:p>
    <w:p w:rsidR="004B4226" w:rsidRPr="00E80729" w:rsidRDefault="004B4226" w:rsidP="00E80729">
      <w:pPr>
        <w:jc w:val="center"/>
        <w:rPr>
          <w:b/>
          <w:i/>
          <w:lang w:val="en-US"/>
        </w:rPr>
      </w:pPr>
      <w:r w:rsidRPr="00E80729">
        <w:rPr>
          <w:b/>
          <w:i/>
          <w:lang w:val="en-US"/>
        </w:rPr>
        <w:t>LETTER CARRIE</w:t>
      </w:r>
      <w:r>
        <w:rPr>
          <w:b/>
          <w:i/>
          <w:lang w:val="en-US"/>
        </w:rPr>
        <w:t xml:space="preserve">R </w:t>
      </w:r>
      <w:r>
        <w:rPr>
          <w:b/>
          <w:i/>
        </w:rPr>
        <w:t>американизм</w:t>
      </w:r>
    </w:p>
    <w:p w:rsidR="004B4226" w:rsidRPr="00E80729" w:rsidRDefault="004B4226" w:rsidP="00E80729">
      <w:pPr>
        <w:jc w:val="center"/>
        <w:rPr>
          <w:b/>
          <w:i/>
          <w:lang w:val="en-US"/>
        </w:rPr>
      </w:pPr>
      <w:r w:rsidRPr="00E80729">
        <w:rPr>
          <w:b/>
          <w:i/>
          <w:lang w:val="en-US"/>
        </w:rPr>
        <w:t xml:space="preserve">Postman ** [ˈpəʊst.mən] </w:t>
      </w:r>
      <w:r>
        <w:rPr>
          <w:b/>
          <w:i/>
          <w:lang w:val="en-US"/>
        </w:rPr>
        <w:t>UK</w:t>
      </w:r>
    </w:p>
    <w:p w:rsidR="004B4226" w:rsidRPr="00E80729" w:rsidRDefault="004B4226" w:rsidP="00E80729">
      <w:pPr>
        <w:rPr>
          <w:lang w:val="en-US"/>
        </w:rPr>
      </w:pPr>
      <w:r>
        <w:t>почтальон</w:t>
      </w:r>
    </w:p>
    <w:p w:rsidR="004B4226" w:rsidRDefault="004B4226" w:rsidP="004B4226">
      <w:pPr>
        <w:jc w:val="center"/>
        <w:rPr>
          <w:b/>
          <w:i/>
          <w:color w:val="FFFFFF" w:themeColor="background1"/>
          <w:lang w:val="en-US"/>
        </w:rPr>
      </w:pPr>
      <w:r>
        <w:rPr>
          <w:b/>
          <w:i/>
          <w:color w:val="FFFFFF" w:themeColor="background1"/>
          <w:lang w:val="en-US"/>
        </w:rPr>
        <w:t>AIRCRAFT CARRIER</w:t>
      </w:r>
    </w:p>
    <w:p w:rsidR="004B4226" w:rsidRDefault="004B4226" w:rsidP="004B4226">
      <w:pPr>
        <w:jc w:val="center"/>
        <w:rPr>
          <w:b/>
          <w:i/>
          <w:color w:val="FFFFFF" w:themeColor="background1"/>
          <w:lang w:val="en-US"/>
        </w:rPr>
      </w:pPr>
      <w:r>
        <w:rPr>
          <w:b/>
          <w:i/>
          <w:color w:val="FFFFFF" w:themeColor="background1"/>
          <w:lang w:val="en-US"/>
        </w:rPr>
        <w:t>['eəkrɑːftˌkærɪə]</w:t>
      </w:r>
    </w:p>
    <w:p w:rsidR="004B4226" w:rsidRDefault="004B4226" w:rsidP="004B4226">
      <w:pPr>
        <w:rPr>
          <w:color w:val="FFFFFF" w:themeColor="background1"/>
          <w:lang w:val="en-US"/>
        </w:rPr>
      </w:pPr>
      <w:r>
        <w:rPr>
          <w:color w:val="FFFFFF" w:themeColor="background1"/>
        </w:rPr>
        <w:t>сущ</w:t>
      </w:r>
      <w:r>
        <w:rPr>
          <w:color w:val="FFFFFF" w:themeColor="background1"/>
          <w:lang w:val="en-US"/>
        </w:rPr>
        <w:t xml:space="preserve">. </w:t>
      </w:r>
      <w:r>
        <w:rPr>
          <w:color w:val="FFFFFF" w:themeColor="background1"/>
        </w:rPr>
        <w:t>Авианосец</w:t>
      </w:r>
    </w:p>
    <w:p w:rsidR="004B4226" w:rsidRDefault="004B4226" w:rsidP="004B4226">
      <w:pPr>
        <w:rPr>
          <w:color w:val="FFFFFF" w:themeColor="background1"/>
          <w:lang w:val="en-US"/>
        </w:rPr>
      </w:pPr>
    </w:p>
    <w:p w:rsidR="00263B96" w:rsidRDefault="00263B96" w:rsidP="004B4226">
      <w:pPr>
        <w:rPr>
          <w:color w:val="FFFFFF" w:themeColor="background1"/>
          <w:lang w:val="en-US"/>
        </w:rPr>
      </w:pPr>
    </w:p>
    <w:p w:rsidR="00263B96" w:rsidRDefault="00263B96" w:rsidP="004B4226">
      <w:pPr>
        <w:rPr>
          <w:color w:val="FFFFFF" w:themeColor="background1"/>
          <w:lang w:val="en-US"/>
        </w:rPr>
      </w:pPr>
    </w:p>
    <w:p w:rsidR="00263B96" w:rsidRDefault="00263B96" w:rsidP="00263B96">
      <w:pPr>
        <w:jc w:val="center"/>
        <w:rPr>
          <w:b/>
          <w:i/>
          <w:color w:val="FF0000"/>
          <w:u w:val="single"/>
          <w:lang w:val="en-US"/>
        </w:rPr>
      </w:pPr>
      <w:r>
        <w:rPr>
          <w:b/>
          <w:i/>
          <w:color w:val="FF0000"/>
          <w:u w:val="single"/>
          <w:lang w:val="en-US"/>
        </w:rPr>
        <w:t>LATTER {</w:t>
      </w:r>
      <w:r>
        <w:rPr>
          <w:b/>
          <w:i/>
          <w:color w:val="FF0000"/>
          <w:u w:val="single"/>
        </w:rPr>
        <w:t>ʹ</w:t>
      </w:r>
      <w:r>
        <w:rPr>
          <w:b/>
          <w:i/>
          <w:color w:val="FF0000"/>
          <w:u w:val="single"/>
          <w:lang w:val="en-US"/>
        </w:rPr>
        <w:t>lætə}</w:t>
      </w:r>
    </w:p>
    <w:p w:rsidR="00263B96" w:rsidRDefault="00263B96" w:rsidP="00263B96">
      <w:pPr>
        <w:rPr>
          <w:color w:val="FF0000"/>
          <w:lang w:val="en-US"/>
        </w:rPr>
      </w:pPr>
      <w:r>
        <w:rPr>
          <w:color w:val="FF0000"/>
        </w:rPr>
        <w:t>ПРИЛ</w:t>
      </w:r>
      <w:r>
        <w:rPr>
          <w:color w:val="FF0000"/>
          <w:lang w:val="en-US"/>
        </w:rPr>
        <w:t>. 1. 1) compar </w:t>
      </w:r>
      <w:r>
        <w:rPr>
          <w:color w:val="FF0000"/>
        </w:rPr>
        <w:t>от</w:t>
      </w:r>
      <w:r>
        <w:rPr>
          <w:color w:val="FF0000"/>
          <w:lang w:val="en-US"/>
        </w:rPr>
        <w:t> late I</w:t>
      </w:r>
    </w:p>
    <w:p w:rsidR="00263B96" w:rsidRDefault="00263B96" w:rsidP="00263B96">
      <w:pPr>
        <w:rPr>
          <w:color w:val="FF0000"/>
        </w:rPr>
      </w:pPr>
      <w:r>
        <w:rPr>
          <w:color w:val="FF0000"/>
        </w:rPr>
        <w:t>2) более поздний; последний</w:t>
      </w:r>
    </w:p>
    <w:p w:rsidR="00263B96" w:rsidRDefault="00263B96" w:rsidP="006777D3">
      <w:pPr>
        <w:pStyle w:val="a7"/>
        <w:numPr>
          <w:ilvl w:val="0"/>
          <w:numId w:val="106"/>
        </w:numPr>
        <w:rPr>
          <w:i/>
          <w:color w:val="FF0000"/>
          <w:lang w:val="en-US"/>
        </w:rPr>
      </w:pPr>
      <w:r>
        <w:rPr>
          <w:i/>
          <w:color w:val="FF0000"/>
          <w:lang w:val="en-US"/>
        </w:rPr>
        <w:t xml:space="preserve">the ~ half of the year {the month, the week, the century} - </w:t>
      </w:r>
      <w:r>
        <w:rPr>
          <w:i/>
          <w:color w:val="FF0000"/>
        </w:rPr>
        <w:t>вторая</w:t>
      </w:r>
      <w:r>
        <w:rPr>
          <w:i/>
          <w:color w:val="FF0000"/>
          <w:lang w:val="en-US"/>
        </w:rPr>
        <w:t xml:space="preserve"> </w:t>
      </w:r>
      <w:r>
        <w:rPr>
          <w:i/>
          <w:color w:val="FF0000"/>
        </w:rPr>
        <w:t>половина</w:t>
      </w:r>
      <w:r>
        <w:rPr>
          <w:i/>
          <w:color w:val="FF0000"/>
          <w:lang w:val="en-US"/>
        </w:rPr>
        <w:t xml:space="preserve"> </w:t>
      </w:r>
      <w:r>
        <w:rPr>
          <w:i/>
          <w:color w:val="FF0000"/>
        </w:rPr>
        <w:t>года</w:t>
      </w:r>
      <w:r>
        <w:rPr>
          <w:i/>
          <w:color w:val="FF0000"/>
          <w:lang w:val="en-US"/>
        </w:rPr>
        <w:t> {</w:t>
      </w:r>
      <w:r>
        <w:rPr>
          <w:i/>
          <w:color w:val="FF0000"/>
        </w:rPr>
        <w:t>месяца</w:t>
      </w:r>
      <w:r>
        <w:rPr>
          <w:i/>
          <w:color w:val="FF0000"/>
          <w:lang w:val="en-US"/>
        </w:rPr>
        <w:t xml:space="preserve">, </w:t>
      </w:r>
      <w:r>
        <w:rPr>
          <w:i/>
          <w:color w:val="FF0000"/>
        </w:rPr>
        <w:t>недели</w:t>
      </w:r>
      <w:r>
        <w:rPr>
          <w:i/>
          <w:color w:val="FF0000"/>
          <w:lang w:val="en-US"/>
        </w:rPr>
        <w:t xml:space="preserve">, </w:t>
      </w:r>
      <w:r>
        <w:rPr>
          <w:i/>
          <w:color w:val="FF0000"/>
        </w:rPr>
        <w:t>столетия</w:t>
      </w:r>
      <w:r>
        <w:rPr>
          <w:i/>
          <w:color w:val="FF0000"/>
          <w:lang w:val="en-US"/>
        </w:rPr>
        <w:t>}</w:t>
      </w:r>
    </w:p>
    <w:p w:rsidR="00263B96" w:rsidRDefault="00263B96" w:rsidP="006777D3">
      <w:pPr>
        <w:pStyle w:val="a7"/>
        <w:numPr>
          <w:ilvl w:val="0"/>
          <w:numId w:val="106"/>
        </w:numPr>
        <w:rPr>
          <w:i/>
          <w:color w:val="FFFFFF" w:themeColor="background1"/>
          <w:lang w:val="en-US"/>
        </w:rPr>
      </w:pPr>
      <w:r>
        <w:rPr>
          <w:i/>
          <w:color w:val="FFFFFF" w:themeColor="background1"/>
          <w:lang w:val="en-US"/>
        </w:rPr>
        <w:lastRenderedPageBreak/>
        <w:t xml:space="preserve">in the ~ days of one's life - </w:t>
      </w:r>
      <w:r>
        <w:rPr>
          <w:i/>
          <w:color w:val="FFFFFF" w:themeColor="background1"/>
        </w:rPr>
        <w:t>на</w:t>
      </w:r>
      <w:r>
        <w:rPr>
          <w:i/>
          <w:color w:val="FFFFFF" w:themeColor="background1"/>
          <w:lang w:val="en-US"/>
        </w:rPr>
        <w:t xml:space="preserve"> </w:t>
      </w:r>
      <w:r>
        <w:rPr>
          <w:i/>
          <w:color w:val="FFFFFF" w:themeColor="background1"/>
        </w:rPr>
        <w:t>склоне</w:t>
      </w:r>
      <w:r>
        <w:rPr>
          <w:i/>
          <w:color w:val="FFFFFF" w:themeColor="background1"/>
          <w:lang w:val="en-US"/>
        </w:rPr>
        <w:t xml:space="preserve"> </w:t>
      </w:r>
      <w:r>
        <w:rPr>
          <w:i/>
          <w:color w:val="FFFFFF" w:themeColor="background1"/>
        </w:rPr>
        <w:t>дней</w:t>
      </w:r>
      <w:r>
        <w:rPr>
          <w:i/>
          <w:color w:val="FFFFFF" w:themeColor="background1"/>
          <w:lang w:val="en-US"/>
        </w:rPr>
        <w:t xml:space="preserve"> /</w:t>
      </w:r>
      <w:r>
        <w:rPr>
          <w:i/>
          <w:color w:val="FFFFFF" w:themeColor="background1"/>
        </w:rPr>
        <w:t>жизни</w:t>
      </w:r>
      <w:r>
        <w:rPr>
          <w:i/>
          <w:color w:val="FFFFFF" w:themeColor="background1"/>
          <w:lang w:val="en-US"/>
        </w:rPr>
        <w:t>/</w:t>
      </w:r>
    </w:p>
    <w:p w:rsidR="00263B96" w:rsidRDefault="00263B96" w:rsidP="00263B96">
      <w:pPr>
        <w:rPr>
          <w:color w:val="FFFFFF" w:themeColor="background1"/>
        </w:rPr>
      </w:pPr>
      <w:r>
        <w:rPr>
          <w:color w:val="FFFFFF" w:themeColor="background1"/>
        </w:rPr>
        <w:t>2. последний (из двух названных, противоп. - the former); второй</w:t>
      </w:r>
    </w:p>
    <w:p w:rsidR="00263B96" w:rsidRDefault="00263B96" w:rsidP="006777D3">
      <w:pPr>
        <w:pStyle w:val="a7"/>
        <w:numPr>
          <w:ilvl w:val="0"/>
          <w:numId w:val="106"/>
        </w:numPr>
        <w:rPr>
          <w:i/>
          <w:color w:val="FFFFFF" w:themeColor="background1"/>
        </w:rPr>
      </w:pPr>
      <w:r>
        <w:rPr>
          <w:i/>
          <w:color w:val="FFFFFF" w:themeColor="background1"/>
        </w:rPr>
        <w:t>of silk and nylon the ~ is cheaper - что касается шёлка и нейлона, то последний дешевле</w:t>
      </w:r>
    </w:p>
    <w:p w:rsidR="00263B96" w:rsidRDefault="00263B96" w:rsidP="006777D3">
      <w:pPr>
        <w:pStyle w:val="a7"/>
        <w:numPr>
          <w:ilvl w:val="0"/>
          <w:numId w:val="106"/>
        </w:numPr>
        <w:rPr>
          <w:i/>
          <w:color w:val="FFFFFF" w:themeColor="background1"/>
        </w:rPr>
      </w:pPr>
      <w:r>
        <w:rPr>
          <w:rFonts w:ascii="Segoe UI Symbol" w:hAnsi="Segoe UI Symbol" w:cs="Segoe UI Symbol"/>
          <w:i/>
          <w:color w:val="FFFFFF" w:themeColor="background1"/>
        </w:rPr>
        <w:t>♢</w:t>
      </w:r>
      <w:r>
        <w:rPr>
          <w:i/>
          <w:color w:val="FFFFFF" w:themeColor="background1"/>
        </w:rPr>
        <w:t>in these ~ days - в наше время</w:t>
      </w:r>
    </w:p>
    <w:p w:rsidR="00263B96" w:rsidRDefault="00263B96" w:rsidP="006777D3">
      <w:pPr>
        <w:pStyle w:val="a7"/>
        <w:numPr>
          <w:ilvl w:val="0"/>
          <w:numId w:val="106"/>
        </w:numPr>
        <w:rPr>
          <w:i/>
          <w:color w:val="FFFFFF" w:themeColor="background1"/>
        </w:rPr>
      </w:pPr>
      <w:r>
        <w:rPr>
          <w:i/>
          <w:color w:val="FFFFFF" w:themeColor="background1"/>
        </w:rPr>
        <w:t>~ end - конец, смерть</w:t>
      </w:r>
    </w:p>
    <w:p w:rsidR="00263B96" w:rsidRDefault="00263B96" w:rsidP="00263B96">
      <w:pPr>
        <w:jc w:val="center"/>
        <w:rPr>
          <w:b/>
          <w:i/>
          <w:color w:val="FFFFFF" w:themeColor="background1"/>
          <w:u w:val="single"/>
          <w:lang w:val="en-US"/>
        </w:rPr>
      </w:pPr>
    </w:p>
    <w:p w:rsidR="00263B96" w:rsidRDefault="00263B96" w:rsidP="00263B96">
      <w:pPr>
        <w:jc w:val="center"/>
        <w:rPr>
          <w:b/>
          <w:i/>
          <w:color w:val="FFFFFF" w:themeColor="background1"/>
          <w:u w:val="single"/>
          <w:lang w:val="en-US"/>
        </w:rPr>
      </w:pPr>
    </w:p>
    <w:p w:rsidR="00263B96" w:rsidRDefault="00263B96" w:rsidP="00263B96">
      <w:pPr>
        <w:jc w:val="center"/>
        <w:rPr>
          <w:b/>
          <w:i/>
          <w:color w:val="FFFFFF" w:themeColor="background1"/>
          <w:u w:val="single"/>
          <w:lang w:val="en-US"/>
        </w:rPr>
      </w:pPr>
    </w:p>
    <w:p w:rsidR="00263B96" w:rsidRDefault="00263B96" w:rsidP="00263B96">
      <w:pPr>
        <w:jc w:val="center"/>
        <w:rPr>
          <w:b/>
          <w:i/>
          <w:color w:val="FF0000"/>
        </w:rPr>
      </w:pPr>
      <w:r>
        <w:rPr>
          <w:b/>
          <w:i/>
          <w:color w:val="FF0000"/>
        </w:rPr>
        <w:t>SHELL ** [ʃel]</w:t>
      </w:r>
    </w:p>
    <w:p w:rsidR="001D2CC3" w:rsidRDefault="001D2CC3" w:rsidP="001D2CC3">
      <w:pPr>
        <w:rPr>
          <w:rFonts w:ascii="Times New Roman" w:hAnsi="Times New Roman" w:cs="Times New Roman"/>
          <w:sz w:val="24"/>
          <w:szCs w:val="24"/>
        </w:rPr>
      </w:pPr>
      <w:r>
        <w:rPr>
          <w:rStyle w:val="a8"/>
          <w:rFonts w:ascii="Verdana" w:hAnsi="Verdana"/>
          <w:color w:val="000000"/>
          <w:sz w:val="20"/>
          <w:szCs w:val="20"/>
          <w:shd w:val="clear" w:color="auto" w:fill="FFFFFF"/>
        </w:rPr>
        <w:t> </w:t>
      </w:r>
    </w:p>
    <w:p w:rsidR="001D2CC3" w:rsidRPr="001D2CC3" w:rsidRDefault="001D2CC3" w:rsidP="001D2CC3">
      <w:pPr>
        <w:shd w:val="clear" w:color="auto" w:fill="FFFFFF"/>
        <w:rPr>
          <w:rFonts w:ascii="Verdana" w:hAnsi="Verdana"/>
          <w:color w:val="000000"/>
          <w:sz w:val="20"/>
          <w:szCs w:val="20"/>
          <w:lang w:val="en-US"/>
        </w:rPr>
      </w:pPr>
      <w:proofErr w:type="gramStart"/>
      <w:r w:rsidRPr="001D2CC3">
        <w:rPr>
          <w:rStyle w:val="a8"/>
          <w:rFonts w:ascii="Verdana" w:hAnsi="Verdana"/>
          <w:color w:val="000000"/>
          <w:sz w:val="20"/>
          <w:szCs w:val="20"/>
          <w:lang w:val="en-US"/>
        </w:rPr>
        <w:t>a </w:t>
      </w:r>
      <w:r w:rsidRPr="001D2CC3">
        <w:rPr>
          <w:rStyle w:val="bc"/>
          <w:rFonts w:ascii="Verdana" w:hAnsi="Verdana"/>
          <w:b/>
          <w:bCs/>
          <w:color w:val="000000"/>
          <w:sz w:val="20"/>
          <w:szCs w:val="20"/>
          <w:lang w:val="en-US"/>
        </w:rPr>
        <w:t>:</w:t>
      </w:r>
      <w:proofErr w:type="gramEnd"/>
      <w:r w:rsidRPr="001D2CC3">
        <w:rPr>
          <w:rFonts w:ascii="Verdana" w:hAnsi="Verdana"/>
          <w:color w:val="000000"/>
          <w:sz w:val="20"/>
          <w:szCs w:val="20"/>
          <w:lang w:val="en-US"/>
        </w:rPr>
        <w:t> </w:t>
      </w:r>
      <w:r w:rsidRPr="001D2CC3">
        <w:rPr>
          <w:rStyle w:val="deftext"/>
          <w:rFonts w:ascii="Verdana" w:hAnsi="Verdana"/>
          <w:color w:val="000000"/>
          <w:sz w:val="20"/>
          <w:szCs w:val="20"/>
          <w:lang w:val="en-US"/>
        </w:rPr>
        <w:t>the hard outer covering of an animal, insect, etc., that protects</w:t>
      </w:r>
    </w:p>
    <w:p w:rsidR="001D2CC3" w:rsidRDefault="001D2CC3" w:rsidP="001D2CC3">
      <w:pPr>
        <w:rPr>
          <w:color w:val="FF0000"/>
          <w:lang w:val="en-US"/>
        </w:rPr>
      </w:pPr>
      <w:r w:rsidRPr="001D2CC3">
        <w:rPr>
          <w:color w:val="FF0000"/>
          <w:lang w:val="en-US"/>
        </w:rPr>
        <w:t xml:space="preserve"> </w:t>
      </w:r>
    </w:p>
    <w:p w:rsidR="001D2CC3" w:rsidRPr="001D2CC3" w:rsidRDefault="001D2CC3" w:rsidP="001D2CC3">
      <w:pPr>
        <w:rPr>
          <w:rFonts w:ascii="Times New Roman" w:hAnsi="Times New Roman" w:cs="Times New Roman"/>
          <w:sz w:val="24"/>
          <w:szCs w:val="24"/>
          <w:lang w:val="en-US"/>
        </w:rPr>
      </w:pPr>
      <w:r w:rsidRPr="001D2CC3">
        <w:rPr>
          <w:rStyle w:val="bc"/>
          <w:rFonts w:ascii="Verdana" w:hAnsi="Verdana"/>
          <w:b/>
          <w:bCs/>
          <w:color w:val="000000"/>
          <w:sz w:val="20"/>
          <w:szCs w:val="20"/>
          <w:shd w:val="clear" w:color="auto" w:fill="FFFFFF"/>
          <w:lang w:val="en-US"/>
        </w:rPr>
        <w:t>:</w:t>
      </w:r>
      <w:r w:rsidRPr="001D2CC3">
        <w:rPr>
          <w:rFonts w:ascii="Verdana" w:hAnsi="Verdana"/>
          <w:color w:val="000000"/>
          <w:sz w:val="20"/>
          <w:szCs w:val="20"/>
          <w:shd w:val="clear" w:color="auto" w:fill="FFFFFF"/>
          <w:lang w:val="en-US"/>
        </w:rPr>
        <w:t> </w:t>
      </w:r>
      <w:proofErr w:type="gramStart"/>
      <w:r w:rsidRPr="001D2CC3">
        <w:rPr>
          <w:rStyle w:val="deftext"/>
          <w:rFonts w:ascii="Verdana" w:hAnsi="Verdana"/>
          <w:color w:val="000000"/>
          <w:sz w:val="20"/>
          <w:szCs w:val="20"/>
          <w:shd w:val="clear" w:color="auto" w:fill="FFFFFF"/>
          <w:lang w:val="en-US"/>
        </w:rPr>
        <w:t>the</w:t>
      </w:r>
      <w:proofErr w:type="gramEnd"/>
      <w:r w:rsidRPr="001D2CC3">
        <w:rPr>
          <w:rStyle w:val="deftext"/>
          <w:rFonts w:ascii="Verdana" w:hAnsi="Verdana"/>
          <w:color w:val="000000"/>
          <w:sz w:val="20"/>
          <w:szCs w:val="20"/>
          <w:shd w:val="clear" w:color="auto" w:fill="FFFFFF"/>
          <w:lang w:val="en-US"/>
        </w:rPr>
        <w:t xml:space="preserve"> hard outer covering of an egg</w:t>
      </w:r>
      <w:r w:rsidRPr="001D2CC3">
        <w:rPr>
          <w:rFonts w:ascii="Verdana" w:hAnsi="Verdana"/>
          <w:color w:val="000000"/>
          <w:sz w:val="20"/>
          <w:szCs w:val="20"/>
          <w:shd w:val="clear" w:color="auto" w:fill="FFFFFF"/>
          <w:lang w:val="en-US"/>
        </w:rPr>
        <w:t> </w:t>
      </w:r>
      <w:r w:rsidRPr="001D2CC3">
        <w:rPr>
          <w:rStyle w:val="bc"/>
          <w:rFonts w:ascii="Verdana" w:hAnsi="Verdana"/>
          <w:b/>
          <w:bCs/>
          <w:color w:val="000000"/>
          <w:sz w:val="20"/>
          <w:szCs w:val="20"/>
          <w:shd w:val="clear" w:color="auto" w:fill="FFFFFF"/>
          <w:lang w:val="en-US"/>
        </w:rPr>
        <w:t>:</w:t>
      </w:r>
      <w:r w:rsidRPr="001D2CC3">
        <w:rPr>
          <w:rFonts w:ascii="Verdana" w:hAnsi="Verdana"/>
          <w:color w:val="000000"/>
          <w:sz w:val="20"/>
          <w:szCs w:val="20"/>
          <w:shd w:val="clear" w:color="auto" w:fill="FFFFFF"/>
          <w:lang w:val="en-US"/>
        </w:rPr>
        <w:t> </w:t>
      </w:r>
      <w:hyperlink r:id="rId6" w:history="1">
        <w:r w:rsidRPr="001D2CC3">
          <w:rPr>
            <w:rStyle w:val="a5"/>
            <w:rFonts w:ascii="Verdana" w:hAnsi="Verdana"/>
            <w:smallCaps/>
            <w:color w:val="1122CC"/>
            <w:sz w:val="22"/>
            <w:szCs w:val="22"/>
            <w:shd w:val="clear" w:color="auto" w:fill="FFFFFF"/>
            <w:lang w:val="en-US"/>
          </w:rPr>
          <w:t>eggshell</w:t>
        </w:r>
      </w:hyperlink>
    </w:p>
    <w:p w:rsidR="001D2CC3" w:rsidRDefault="001D2CC3" w:rsidP="001D2CC3">
      <w:pPr>
        <w:shd w:val="clear" w:color="auto" w:fill="FFFFFF"/>
        <w:rPr>
          <w:rFonts w:ascii="Verdana" w:hAnsi="Verdana"/>
          <w:color w:val="000000"/>
          <w:sz w:val="20"/>
          <w:szCs w:val="20"/>
        </w:rPr>
      </w:pPr>
      <w:r>
        <w:rPr>
          <w:rStyle w:val="wsgram"/>
          <w:rFonts w:ascii="Verdana" w:hAnsi="Verdana"/>
          <w:color w:val="000000"/>
          <w:sz w:val="20"/>
          <w:szCs w:val="20"/>
        </w:rPr>
        <w:t>[</w:t>
      </w:r>
      <w:r>
        <w:rPr>
          <w:rStyle w:val="wsgraminternal"/>
          <w:rFonts w:ascii="Verdana" w:hAnsi="Verdana"/>
          <w:color w:val="757575"/>
          <w:sz w:val="20"/>
          <w:szCs w:val="20"/>
        </w:rPr>
        <w:t>count</w:t>
      </w:r>
      <w:r>
        <w:rPr>
          <w:rStyle w:val="wsgram"/>
          <w:rFonts w:ascii="Verdana" w:hAnsi="Verdana"/>
          <w:color w:val="000000"/>
          <w:sz w:val="20"/>
          <w:szCs w:val="20"/>
        </w:rPr>
        <w:t>]</w:t>
      </w:r>
    </w:p>
    <w:p w:rsidR="001D2CC3" w:rsidRDefault="001D2CC3" w:rsidP="001D2CC3">
      <w:pPr>
        <w:rPr>
          <w:color w:val="FF0000"/>
        </w:rPr>
      </w:pPr>
      <w:r>
        <w:rPr>
          <w:color w:val="FF0000"/>
        </w:rPr>
        <w:t xml:space="preserve"> </w:t>
      </w:r>
    </w:p>
    <w:p w:rsidR="001D2CC3" w:rsidRDefault="001D2CC3" w:rsidP="001D2CC3">
      <w:pPr>
        <w:rPr>
          <w:color w:val="FF0000"/>
          <w:lang w:val="en-US"/>
        </w:rPr>
      </w:pPr>
      <w:r w:rsidRPr="001D2CC3">
        <w:rPr>
          <w:rFonts w:ascii="Verdana" w:hAnsi="Verdana"/>
          <w:b/>
          <w:bCs/>
          <w:color w:val="000000"/>
          <w:sz w:val="20"/>
          <w:szCs w:val="20"/>
          <w:shd w:val="clear" w:color="auto" w:fill="FFFFFF"/>
          <w:lang w:val="en-US"/>
        </w:rPr>
        <w:br/>
      </w:r>
      <w:r w:rsidRPr="001D2CC3">
        <w:rPr>
          <w:rStyle w:val="bc"/>
          <w:rFonts w:ascii="Verdana" w:hAnsi="Verdana"/>
          <w:b/>
          <w:bCs/>
          <w:color w:val="000000"/>
          <w:sz w:val="20"/>
          <w:szCs w:val="20"/>
          <w:shd w:val="clear" w:color="auto" w:fill="FFFFFF"/>
          <w:lang w:val="en-US"/>
        </w:rPr>
        <w:t>:</w:t>
      </w:r>
      <w:r w:rsidRPr="001D2CC3">
        <w:rPr>
          <w:rFonts w:ascii="Verdana" w:hAnsi="Verdana"/>
          <w:color w:val="000000"/>
          <w:sz w:val="20"/>
          <w:szCs w:val="20"/>
          <w:shd w:val="clear" w:color="auto" w:fill="FFFFFF"/>
          <w:lang w:val="en-US"/>
        </w:rPr>
        <w:t> </w:t>
      </w:r>
      <w:proofErr w:type="gramStart"/>
      <w:r w:rsidRPr="001D2CC3">
        <w:rPr>
          <w:rStyle w:val="deftext"/>
          <w:rFonts w:ascii="Verdana" w:hAnsi="Verdana"/>
          <w:color w:val="000000"/>
          <w:sz w:val="20"/>
          <w:szCs w:val="20"/>
          <w:shd w:val="clear" w:color="auto" w:fill="FFFFFF"/>
          <w:lang w:val="en-US"/>
        </w:rPr>
        <w:t>the</w:t>
      </w:r>
      <w:proofErr w:type="gramEnd"/>
      <w:r w:rsidRPr="001D2CC3">
        <w:rPr>
          <w:rStyle w:val="deftext"/>
          <w:rFonts w:ascii="Verdana" w:hAnsi="Verdana"/>
          <w:color w:val="000000"/>
          <w:sz w:val="20"/>
          <w:szCs w:val="20"/>
          <w:shd w:val="clear" w:color="auto" w:fill="FFFFFF"/>
          <w:lang w:val="en-US"/>
        </w:rPr>
        <w:t xml:space="preserve"> hard outer covering of a nut, fruit, or seed</w:t>
      </w:r>
      <w:r w:rsidRPr="001D2CC3">
        <w:rPr>
          <w:color w:val="FF0000"/>
          <w:lang w:val="en-US"/>
        </w:rPr>
        <w:t xml:space="preserve"> </w:t>
      </w:r>
    </w:p>
    <w:p w:rsidR="001D2CC3" w:rsidRPr="001D2CC3" w:rsidRDefault="001D2CC3" w:rsidP="001D2CC3">
      <w:pPr>
        <w:rPr>
          <w:color w:val="FF0000"/>
          <w:lang w:val="en-US"/>
        </w:rPr>
      </w:pPr>
    </w:p>
    <w:p w:rsidR="00263B96" w:rsidRDefault="00263B96" w:rsidP="001D2CC3">
      <w:pPr>
        <w:rPr>
          <w:color w:val="FF0000"/>
        </w:rPr>
      </w:pPr>
      <w:r>
        <w:rPr>
          <w:color w:val="FF0000"/>
        </w:rPr>
        <w:t>сущ. 1 раковина (улитки, моллюска)</w:t>
      </w:r>
    </w:p>
    <w:p w:rsidR="00263B96" w:rsidRDefault="00263B96" w:rsidP="00263B96">
      <w:pPr>
        <w:rPr>
          <w:color w:val="FF0000"/>
        </w:rPr>
      </w:pPr>
      <w:r>
        <w:rPr>
          <w:color w:val="FF0000"/>
        </w:rPr>
        <w:t>2 панцирь (черепахи, краба и т. п.)</w:t>
      </w:r>
    </w:p>
    <w:p w:rsidR="00263B96" w:rsidRDefault="00263B96" w:rsidP="00263B96">
      <w:pPr>
        <w:rPr>
          <w:color w:val="FFFF00"/>
        </w:rPr>
      </w:pPr>
      <w:r>
        <w:rPr>
          <w:color w:val="FF0000"/>
        </w:rPr>
        <w:t>3 скорлупа, шелуха</w:t>
      </w:r>
    </w:p>
    <w:p w:rsidR="00263B96" w:rsidRDefault="00263B96" w:rsidP="00263B96">
      <w:pPr>
        <w:rPr>
          <w:color w:val="FFFFFF" w:themeColor="background1"/>
        </w:rPr>
      </w:pPr>
      <w:r>
        <w:rPr>
          <w:color w:val="FFFF00"/>
        </w:rPr>
        <w:t>4 кожура, кожица</w:t>
      </w:r>
    </w:p>
    <w:p w:rsidR="00263B96" w:rsidRDefault="00263B96" w:rsidP="00263B96">
      <w:pPr>
        <w:rPr>
          <w:color w:val="FFFFFF" w:themeColor="background1"/>
        </w:rPr>
      </w:pPr>
      <w:r>
        <w:rPr>
          <w:color w:val="FFFFFF" w:themeColor="background1"/>
        </w:rPr>
        <w:t>5 оболочка, личина</w:t>
      </w:r>
    </w:p>
    <w:p w:rsidR="001D2CC3" w:rsidRPr="001D2CC3" w:rsidRDefault="001D2CC3" w:rsidP="00263B96">
      <w:pPr>
        <w:rPr>
          <w:color w:val="FFFFFF" w:themeColor="background1"/>
          <w:lang w:val="en-US"/>
        </w:rPr>
      </w:pPr>
      <w:r w:rsidRPr="001D2CC3">
        <w:rPr>
          <w:rFonts w:ascii="Verdana" w:hAnsi="Verdana"/>
          <w:color w:val="000000"/>
          <w:sz w:val="20"/>
          <w:szCs w:val="20"/>
          <w:shd w:val="clear" w:color="auto" w:fill="FFFFFF"/>
          <w:lang w:val="en-US"/>
        </w:rPr>
        <w:t> </w:t>
      </w:r>
      <w:r w:rsidRPr="001D2CC3">
        <w:rPr>
          <w:rStyle w:val="bc"/>
          <w:rFonts w:ascii="Verdana" w:hAnsi="Verdana"/>
          <w:b/>
          <w:bCs/>
          <w:color w:val="000000"/>
          <w:sz w:val="20"/>
          <w:szCs w:val="20"/>
          <w:shd w:val="clear" w:color="auto" w:fill="FFFFFF"/>
          <w:lang w:val="en-US"/>
        </w:rPr>
        <w:t>:</w:t>
      </w:r>
      <w:r w:rsidRPr="001D2CC3">
        <w:rPr>
          <w:rFonts w:ascii="Verdana" w:hAnsi="Verdana"/>
          <w:color w:val="000000"/>
          <w:sz w:val="20"/>
          <w:szCs w:val="20"/>
          <w:shd w:val="clear" w:color="auto" w:fill="FFFFFF"/>
          <w:lang w:val="en-US"/>
        </w:rPr>
        <w:t> </w:t>
      </w:r>
      <w:proofErr w:type="gramStart"/>
      <w:r w:rsidRPr="001D2CC3">
        <w:rPr>
          <w:rStyle w:val="deftext"/>
          <w:rFonts w:ascii="Verdana" w:hAnsi="Verdana"/>
          <w:color w:val="000000"/>
          <w:sz w:val="20"/>
          <w:szCs w:val="20"/>
          <w:shd w:val="clear" w:color="auto" w:fill="FFFFFF"/>
          <w:lang w:val="en-US"/>
        </w:rPr>
        <w:t>the</w:t>
      </w:r>
      <w:proofErr w:type="gramEnd"/>
      <w:r w:rsidRPr="001D2CC3">
        <w:rPr>
          <w:rStyle w:val="deftext"/>
          <w:rFonts w:ascii="Verdana" w:hAnsi="Verdana"/>
          <w:color w:val="000000"/>
          <w:sz w:val="20"/>
          <w:szCs w:val="20"/>
          <w:shd w:val="clear" w:color="auto" w:fill="FFFFFF"/>
          <w:lang w:val="en-US"/>
        </w:rPr>
        <w:t xml:space="preserve"> hard outer structure of a building, car, airplane, etc.</w:t>
      </w:r>
      <w:r w:rsidRPr="001D2CC3">
        <w:rPr>
          <w:rFonts w:ascii="Verdana" w:hAnsi="Verdana"/>
          <w:color w:val="000000"/>
          <w:sz w:val="20"/>
          <w:szCs w:val="20"/>
          <w:shd w:val="clear" w:color="auto" w:fill="FFFFFF"/>
          <w:lang w:val="en-US"/>
        </w:rPr>
        <w:t> — </w:t>
      </w:r>
      <w:r w:rsidRPr="001D2CC3">
        <w:rPr>
          <w:rStyle w:val="untext"/>
          <w:rFonts w:ascii="Verdana" w:hAnsi="Verdana"/>
          <w:color w:val="000000"/>
          <w:sz w:val="20"/>
          <w:szCs w:val="20"/>
          <w:shd w:val="clear" w:color="auto" w:fill="FFFFFF"/>
          <w:lang w:val="en-US"/>
        </w:rPr>
        <w:t>usually singular</w:t>
      </w:r>
    </w:p>
    <w:p w:rsidR="00263B96" w:rsidRDefault="00263B96" w:rsidP="00263B96">
      <w:pPr>
        <w:rPr>
          <w:color w:val="FFFFFF" w:themeColor="background1"/>
        </w:rPr>
      </w:pPr>
      <w:r>
        <w:rPr>
          <w:color w:val="FFFFFF" w:themeColor="background1"/>
        </w:rPr>
        <w:t>6 остов; каркас (сооружения)</w:t>
      </w:r>
    </w:p>
    <w:p w:rsidR="00263B96" w:rsidRDefault="00263B96" w:rsidP="00263B96">
      <w:r>
        <w:rPr>
          <w:color w:val="FFFFFF" w:themeColor="background1"/>
        </w:rPr>
        <w:t xml:space="preserve">7 </w:t>
      </w:r>
      <w:r>
        <w:t>тех. кожух; оболочка; обшивка, корпус</w:t>
      </w:r>
    </w:p>
    <w:p w:rsidR="001D2CC3" w:rsidRDefault="001D2CC3" w:rsidP="00263B96">
      <w:pPr>
        <w:rPr>
          <w:rFonts w:ascii="Verdana" w:hAnsi="Verdana"/>
          <w:color w:val="000000"/>
          <w:sz w:val="20"/>
          <w:szCs w:val="20"/>
          <w:shd w:val="clear" w:color="auto" w:fill="FFFFFF"/>
          <w:lang w:val="en-US"/>
        </w:rPr>
      </w:pPr>
      <w:proofErr w:type="gramStart"/>
      <w:r w:rsidRPr="001D2CC3">
        <w:rPr>
          <w:rFonts w:ascii="Verdana" w:hAnsi="Verdana"/>
          <w:color w:val="000000"/>
          <w:sz w:val="20"/>
          <w:szCs w:val="20"/>
          <w:shd w:val="clear" w:color="auto" w:fill="FFFFFF"/>
          <w:lang w:val="en-US"/>
        </w:rPr>
        <w:t>a</w:t>
      </w:r>
      <w:proofErr w:type="gramEnd"/>
      <w:r w:rsidRPr="001D2CC3">
        <w:rPr>
          <w:rFonts w:ascii="Verdana" w:hAnsi="Verdana"/>
          <w:color w:val="000000"/>
          <w:sz w:val="20"/>
          <w:szCs w:val="20"/>
          <w:shd w:val="clear" w:color="auto" w:fill="FFFFFF"/>
          <w:lang w:val="en-US"/>
        </w:rPr>
        <w:t xml:space="preserve"> metal case that is filled with an explosive and that is shot from a cannon</w:t>
      </w:r>
    </w:p>
    <w:p w:rsidR="001D2CC3" w:rsidRDefault="001D2CC3" w:rsidP="00263B96">
      <w:pPr>
        <w:rPr>
          <w:rFonts w:ascii="Verdana" w:hAnsi="Verdana"/>
          <w:color w:val="000000"/>
          <w:sz w:val="20"/>
          <w:szCs w:val="20"/>
          <w:shd w:val="clear" w:color="auto" w:fill="FFFFFF"/>
          <w:lang w:val="en-US"/>
        </w:rPr>
      </w:pPr>
    </w:p>
    <w:p w:rsidR="001D2CC3" w:rsidRPr="001D2CC3" w:rsidRDefault="001D2CC3" w:rsidP="00263B96">
      <w:pPr>
        <w:rPr>
          <w:lang w:val="en-US"/>
        </w:rPr>
      </w:pPr>
      <w:proofErr w:type="gramStart"/>
      <w:r w:rsidRPr="001D2CC3">
        <w:rPr>
          <w:rStyle w:val="ssla"/>
          <w:rFonts w:ascii="Verdana" w:hAnsi="Verdana"/>
          <w:i/>
          <w:iCs/>
          <w:color w:val="000000"/>
          <w:sz w:val="20"/>
          <w:szCs w:val="20"/>
          <w:shd w:val="clear" w:color="auto" w:fill="FFFFFF"/>
          <w:lang w:val="en-US"/>
        </w:rPr>
        <w:t>chiefly</w:t>
      </w:r>
      <w:proofErr w:type="gramEnd"/>
      <w:r w:rsidRPr="001D2CC3">
        <w:rPr>
          <w:rStyle w:val="ssla"/>
          <w:rFonts w:ascii="Verdana" w:hAnsi="Verdana"/>
          <w:i/>
          <w:iCs/>
          <w:color w:val="000000"/>
          <w:sz w:val="20"/>
          <w:szCs w:val="20"/>
          <w:shd w:val="clear" w:color="auto" w:fill="FFFFFF"/>
          <w:lang w:val="en-US"/>
        </w:rPr>
        <w:t xml:space="preserve"> US</w:t>
      </w:r>
      <w:r w:rsidRPr="001D2CC3">
        <w:rPr>
          <w:rFonts w:ascii="Verdana" w:hAnsi="Verdana"/>
          <w:color w:val="000000"/>
          <w:sz w:val="20"/>
          <w:szCs w:val="20"/>
          <w:shd w:val="clear" w:color="auto" w:fill="FFFFFF"/>
          <w:lang w:val="en-US"/>
        </w:rPr>
        <w:t> </w:t>
      </w:r>
      <w:r w:rsidRPr="001D2CC3">
        <w:rPr>
          <w:rStyle w:val="bc"/>
          <w:rFonts w:ascii="Verdana" w:hAnsi="Verdana"/>
          <w:b/>
          <w:bCs/>
          <w:color w:val="000000"/>
          <w:sz w:val="20"/>
          <w:szCs w:val="20"/>
          <w:shd w:val="clear" w:color="auto" w:fill="FFFFFF"/>
          <w:lang w:val="en-US"/>
        </w:rPr>
        <w:t>:</w:t>
      </w:r>
      <w:r w:rsidRPr="001D2CC3">
        <w:rPr>
          <w:rFonts w:ascii="Verdana" w:hAnsi="Verdana"/>
          <w:color w:val="000000"/>
          <w:sz w:val="20"/>
          <w:szCs w:val="20"/>
          <w:shd w:val="clear" w:color="auto" w:fill="FFFFFF"/>
          <w:lang w:val="en-US"/>
        </w:rPr>
        <w:t> </w:t>
      </w:r>
      <w:r w:rsidRPr="001D2CC3">
        <w:rPr>
          <w:rStyle w:val="deftext"/>
          <w:rFonts w:ascii="Verdana" w:hAnsi="Verdana"/>
          <w:color w:val="000000"/>
          <w:sz w:val="20"/>
          <w:szCs w:val="20"/>
          <w:shd w:val="clear" w:color="auto" w:fill="FFFFFF"/>
          <w:lang w:val="en-US"/>
        </w:rPr>
        <w:t>a metal tube that you put into a gun and that holds an explosive and a bullet</w:t>
      </w:r>
      <w:r w:rsidRPr="001D2CC3">
        <w:rPr>
          <w:rFonts w:ascii="Verdana" w:hAnsi="Verdana"/>
          <w:color w:val="000000"/>
          <w:sz w:val="20"/>
          <w:szCs w:val="20"/>
          <w:shd w:val="clear" w:color="auto" w:fill="FFFFFF"/>
          <w:lang w:val="en-US"/>
        </w:rPr>
        <w:t> </w:t>
      </w:r>
      <w:r w:rsidRPr="001D2CC3">
        <w:rPr>
          <w:rStyle w:val="bc"/>
          <w:rFonts w:ascii="Verdana" w:hAnsi="Verdana"/>
          <w:b/>
          <w:bCs/>
          <w:color w:val="000000"/>
          <w:sz w:val="20"/>
          <w:szCs w:val="20"/>
          <w:shd w:val="clear" w:color="auto" w:fill="FFFFFF"/>
          <w:lang w:val="en-US"/>
        </w:rPr>
        <w:t>:</w:t>
      </w:r>
      <w:r w:rsidRPr="001D2CC3">
        <w:rPr>
          <w:rFonts w:ascii="Verdana" w:hAnsi="Verdana"/>
          <w:color w:val="000000"/>
          <w:sz w:val="20"/>
          <w:szCs w:val="20"/>
          <w:shd w:val="clear" w:color="auto" w:fill="FFFFFF"/>
          <w:lang w:val="en-US"/>
        </w:rPr>
        <w:t> </w:t>
      </w:r>
      <w:hyperlink r:id="rId7" w:history="1">
        <w:r w:rsidRPr="001D2CC3">
          <w:rPr>
            <w:rStyle w:val="a5"/>
            <w:rFonts w:ascii="Verdana" w:hAnsi="Verdana"/>
            <w:smallCaps/>
            <w:color w:val="1122CC"/>
            <w:sz w:val="22"/>
            <w:szCs w:val="22"/>
            <w:shd w:val="clear" w:color="auto" w:fill="FFFFFF"/>
            <w:lang w:val="en-US"/>
          </w:rPr>
          <w:t>cartridge</w:t>
        </w:r>
      </w:hyperlink>
    </w:p>
    <w:p w:rsidR="00263B96" w:rsidRDefault="00263B96" w:rsidP="00263B96">
      <w:r>
        <w:t>1 гильза (патрона); трубка (ракеты)</w:t>
      </w:r>
    </w:p>
    <w:p w:rsidR="00263B96" w:rsidRPr="009C3F47" w:rsidRDefault="00263B96" w:rsidP="00263B96">
      <w:r>
        <w:t>2 артиллерийский снаряд</w:t>
      </w:r>
      <w:r w:rsidR="009C3F47">
        <w:t>, патрон</w:t>
      </w:r>
    </w:p>
    <w:p w:rsidR="00263B96" w:rsidRDefault="00263B96" w:rsidP="006777D3">
      <w:pPr>
        <w:pStyle w:val="a7"/>
        <w:numPr>
          <w:ilvl w:val="0"/>
          <w:numId w:val="107"/>
        </w:numPr>
        <w:spacing w:after="160" w:line="252" w:lineRule="auto"/>
        <w:rPr>
          <w:i/>
        </w:rPr>
      </w:pPr>
      <w:r>
        <w:rPr>
          <w:i/>
        </w:rPr>
        <w:t>to fire / lob a shell — выстрелить, выпустить снаряд</w:t>
      </w:r>
    </w:p>
    <w:p w:rsidR="00263B96" w:rsidRDefault="00263B96" w:rsidP="006777D3">
      <w:pPr>
        <w:pStyle w:val="a7"/>
        <w:numPr>
          <w:ilvl w:val="0"/>
          <w:numId w:val="107"/>
        </w:numPr>
        <w:spacing w:after="160" w:line="252" w:lineRule="auto"/>
        <w:rPr>
          <w:i/>
          <w:lang w:val="en-US"/>
        </w:rPr>
      </w:pPr>
      <w:r>
        <w:rPr>
          <w:i/>
          <w:lang w:val="en-US"/>
        </w:rPr>
        <w:t xml:space="preserve">to fuse a shell — </w:t>
      </w:r>
      <w:r>
        <w:rPr>
          <w:i/>
        </w:rPr>
        <w:t>зажигать</w:t>
      </w:r>
      <w:r>
        <w:rPr>
          <w:i/>
          <w:lang w:val="en-US"/>
        </w:rPr>
        <w:t xml:space="preserve"> </w:t>
      </w:r>
      <w:r>
        <w:rPr>
          <w:i/>
        </w:rPr>
        <w:t>снаряд</w:t>
      </w:r>
    </w:p>
    <w:p w:rsidR="00263B96" w:rsidRDefault="00263B96" w:rsidP="006777D3">
      <w:pPr>
        <w:pStyle w:val="a7"/>
        <w:numPr>
          <w:ilvl w:val="0"/>
          <w:numId w:val="107"/>
        </w:numPr>
        <w:spacing w:after="160" w:line="252" w:lineRule="auto"/>
        <w:rPr>
          <w:i/>
        </w:rPr>
      </w:pPr>
      <w:r>
        <w:rPr>
          <w:i/>
        </w:rPr>
        <w:t>shells burst — снаряды разрываются</w:t>
      </w:r>
    </w:p>
    <w:p w:rsidR="00263B96" w:rsidRDefault="00263B96" w:rsidP="006777D3">
      <w:pPr>
        <w:pStyle w:val="a7"/>
        <w:numPr>
          <w:ilvl w:val="0"/>
          <w:numId w:val="107"/>
        </w:numPr>
        <w:spacing w:after="160" w:line="252" w:lineRule="auto"/>
        <w:rPr>
          <w:i/>
          <w:lang w:val="en-US"/>
        </w:rPr>
      </w:pPr>
      <w:r>
        <w:rPr>
          <w:i/>
          <w:lang w:val="en-US"/>
        </w:rPr>
        <w:t xml:space="preserve">Our artillery was lobbing shells into enemy positions. — </w:t>
      </w:r>
      <w:r>
        <w:rPr>
          <w:i/>
        </w:rPr>
        <w:t>Наша</w:t>
      </w:r>
      <w:r>
        <w:rPr>
          <w:i/>
          <w:lang w:val="en-US"/>
        </w:rPr>
        <w:t xml:space="preserve"> </w:t>
      </w:r>
      <w:r>
        <w:rPr>
          <w:i/>
        </w:rPr>
        <w:t>артиллерия</w:t>
      </w:r>
      <w:r>
        <w:rPr>
          <w:i/>
          <w:lang w:val="en-US"/>
        </w:rPr>
        <w:t xml:space="preserve"> </w:t>
      </w:r>
      <w:r>
        <w:rPr>
          <w:i/>
        </w:rPr>
        <w:t>обстреливала</w:t>
      </w:r>
      <w:r>
        <w:rPr>
          <w:i/>
          <w:lang w:val="en-US"/>
        </w:rPr>
        <w:t xml:space="preserve"> </w:t>
      </w:r>
      <w:r>
        <w:rPr>
          <w:i/>
        </w:rPr>
        <w:t>позиции</w:t>
      </w:r>
      <w:r>
        <w:rPr>
          <w:i/>
          <w:lang w:val="en-US"/>
        </w:rPr>
        <w:t xml:space="preserve"> </w:t>
      </w:r>
      <w:r>
        <w:rPr>
          <w:i/>
        </w:rPr>
        <w:t>врага</w:t>
      </w:r>
      <w:r>
        <w:rPr>
          <w:i/>
          <w:lang w:val="en-US"/>
        </w:rPr>
        <w:t>.</w:t>
      </w:r>
    </w:p>
    <w:p w:rsidR="00263B96" w:rsidRDefault="00263B96" w:rsidP="00263B96">
      <w:r>
        <w:t>3 мина</w:t>
      </w:r>
    </w:p>
    <w:p w:rsidR="00263B96" w:rsidRDefault="00263B96" w:rsidP="00263B96"/>
    <w:p w:rsidR="001D2CC3" w:rsidRPr="001D2CC3" w:rsidRDefault="001D2CC3" w:rsidP="001D2CC3">
      <w:pPr>
        <w:shd w:val="clear" w:color="auto" w:fill="E7F5F5"/>
        <w:rPr>
          <w:rFonts w:ascii="Verdana" w:eastAsia="Times New Roman" w:hAnsi="Verdana" w:cs="Times New Roman"/>
          <w:color w:val="000000"/>
          <w:sz w:val="20"/>
          <w:szCs w:val="20"/>
          <w:lang w:val="en-US" w:eastAsia="ru-RU"/>
        </w:rPr>
      </w:pPr>
      <w:proofErr w:type="gramStart"/>
      <w:r w:rsidRPr="001D2CC3">
        <w:rPr>
          <w:rFonts w:ascii="Georgia" w:eastAsia="Times New Roman" w:hAnsi="Georgia" w:cs="Times New Roman"/>
          <w:color w:val="000000"/>
          <w:lang w:val="en-US" w:eastAsia="ru-RU"/>
        </w:rPr>
        <w:t>eggshell</w:t>
      </w:r>
      <w:proofErr w:type="gramEnd"/>
      <w:r w:rsidRPr="001D2CC3">
        <w:rPr>
          <w:rFonts w:ascii="Georgia" w:eastAsia="Times New Roman" w:hAnsi="Georgia" w:cs="Times New Roman"/>
          <w:color w:val="000000"/>
          <w:lang w:val="en-US" w:eastAsia="ru-RU"/>
        </w:rPr>
        <w:t> </w:t>
      </w:r>
      <w:r w:rsidRPr="001D2CC3">
        <w:rPr>
          <w:rFonts w:ascii="Verdana" w:eastAsia="Times New Roman" w:hAnsi="Verdana" w:cs="Times New Roman"/>
          <w:color w:val="525157"/>
          <w:sz w:val="21"/>
          <w:szCs w:val="21"/>
          <w:lang w:val="en-US" w:eastAsia="ru-RU"/>
        </w:rPr>
        <w:t>/</w:t>
      </w:r>
      <w:r w:rsidRPr="001D2CC3">
        <w:rPr>
          <w:rFonts w:eastAsia="Times New Roman"/>
          <w:b/>
          <w:bCs/>
          <w:color w:val="525157"/>
          <w:sz w:val="25"/>
          <w:szCs w:val="25"/>
          <w:lang w:val="en-US" w:eastAsia="ru-RU"/>
        </w:rPr>
        <w:t>ˈ</w:t>
      </w:r>
      <w:r w:rsidRPr="001D2CC3">
        <w:rPr>
          <w:rFonts w:eastAsia="Times New Roman"/>
          <w:color w:val="525157"/>
          <w:sz w:val="21"/>
          <w:szCs w:val="21"/>
          <w:lang w:val="en-US" w:eastAsia="ru-RU"/>
        </w:rPr>
        <w:t>ɛ</w:t>
      </w:r>
      <w:r w:rsidRPr="001D2CC3">
        <w:rPr>
          <w:rFonts w:ascii="Verdana" w:eastAsia="Times New Roman" w:hAnsi="Verdana" w:cs="Times New Roman"/>
          <w:color w:val="525157"/>
          <w:sz w:val="21"/>
          <w:szCs w:val="21"/>
          <w:lang w:val="en-US" w:eastAsia="ru-RU"/>
        </w:rPr>
        <w:t>g</w:t>
      </w:r>
      <w:r w:rsidRPr="001D2CC3">
        <w:rPr>
          <w:rFonts w:eastAsia="Times New Roman"/>
          <w:color w:val="525157"/>
          <w:sz w:val="21"/>
          <w:szCs w:val="21"/>
          <w:lang w:val="en-US" w:eastAsia="ru-RU"/>
        </w:rPr>
        <w:t>ˌʃɛ</w:t>
      </w:r>
      <w:r w:rsidRPr="001D2CC3">
        <w:rPr>
          <w:rFonts w:ascii="Verdana" w:eastAsia="Times New Roman" w:hAnsi="Verdana" w:cs="Times New Roman"/>
          <w:color w:val="525157"/>
          <w:sz w:val="21"/>
          <w:szCs w:val="21"/>
          <w:lang w:val="en-US" w:eastAsia="ru-RU"/>
        </w:rPr>
        <w:t>l/</w:t>
      </w:r>
      <w:r w:rsidRPr="001D2CC3">
        <w:rPr>
          <w:rFonts w:ascii="Verdana" w:eastAsia="Times New Roman" w:hAnsi="Verdana" w:cs="Times New Roman"/>
          <w:color w:val="000000"/>
          <w:sz w:val="20"/>
          <w:szCs w:val="20"/>
          <w:lang w:val="en-US" w:eastAsia="ru-RU"/>
        </w:rPr>
        <w:t>  </w:t>
      </w:r>
      <w:r w:rsidRPr="001D2CC3">
        <w:rPr>
          <w:rFonts w:ascii="Verdana" w:eastAsia="Times New Roman" w:hAnsi="Verdana" w:cs="Times New Roman"/>
          <w:b/>
          <w:bCs/>
          <w:i/>
          <w:iCs/>
          <w:color w:val="717274"/>
          <w:sz w:val="20"/>
          <w:szCs w:val="20"/>
          <w:lang w:val="en-US" w:eastAsia="ru-RU"/>
        </w:rPr>
        <w:t>noun</w:t>
      </w:r>
    </w:p>
    <w:p w:rsidR="001D2CC3" w:rsidRPr="001D2CC3" w:rsidRDefault="001D2CC3" w:rsidP="001D2CC3">
      <w:pPr>
        <w:shd w:val="clear" w:color="auto" w:fill="FFFFFF"/>
        <w:rPr>
          <w:rFonts w:ascii="Verdana" w:eastAsia="Times New Roman" w:hAnsi="Verdana" w:cs="Times New Roman"/>
          <w:color w:val="000000"/>
          <w:sz w:val="20"/>
          <w:szCs w:val="20"/>
          <w:lang w:val="en-US" w:eastAsia="ru-RU"/>
        </w:rPr>
      </w:pPr>
      <w:proofErr w:type="gramStart"/>
      <w:r w:rsidRPr="001D2CC3">
        <w:rPr>
          <w:rFonts w:ascii="Verdana" w:eastAsia="Times New Roman" w:hAnsi="Verdana" w:cs="Times New Roman"/>
          <w:i/>
          <w:iCs/>
          <w:color w:val="757575"/>
          <w:sz w:val="20"/>
          <w:szCs w:val="20"/>
          <w:lang w:val="en-US" w:eastAsia="ru-RU"/>
        </w:rPr>
        <w:t>plural</w:t>
      </w:r>
      <w:proofErr w:type="gramEnd"/>
      <w:r w:rsidRPr="001D2CC3">
        <w:rPr>
          <w:rFonts w:ascii="Verdana" w:eastAsia="Times New Roman" w:hAnsi="Verdana" w:cs="Times New Roman"/>
          <w:color w:val="000000"/>
          <w:sz w:val="20"/>
          <w:szCs w:val="20"/>
          <w:lang w:val="en-US" w:eastAsia="ru-RU"/>
        </w:rPr>
        <w:t> </w:t>
      </w:r>
      <w:r w:rsidRPr="001D2CC3">
        <w:rPr>
          <w:rFonts w:ascii="Verdana" w:eastAsia="Times New Roman" w:hAnsi="Verdana" w:cs="Times New Roman"/>
          <w:b/>
          <w:bCs/>
          <w:color w:val="000000"/>
          <w:sz w:val="20"/>
          <w:szCs w:val="20"/>
          <w:lang w:val="en-US" w:eastAsia="ru-RU"/>
        </w:rPr>
        <w:t>eggshells</w:t>
      </w:r>
    </w:p>
    <w:p w:rsidR="001D2CC3" w:rsidRPr="001D2CC3" w:rsidRDefault="001D2CC3" w:rsidP="001D2CC3">
      <w:pPr>
        <w:shd w:val="clear" w:color="auto" w:fill="FFFFFF"/>
        <w:rPr>
          <w:rFonts w:ascii="Verdana" w:eastAsia="Times New Roman" w:hAnsi="Verdana" w:cs="Times New Roman"/>
          <w:color w:val="000000"/>
          <w:sz w:val="20"/>
          <w:szCs w:val="20"/>
          <w:lang w:val="en-US" w:eastAsia="ru-RU"/>
        </w:rPr>
      </w:pPr>
      <w:r w:rsidRPr="001D2CC3">
        <w:rPr>
          <w:rFonts w:ascii="Verdana" w:eastAsia="Times New Roman" w:hAnsi="Verdana" w:cs="Times New Roman"/>
          <w:b/>
          <w:bCs/>
          <w:color w:val="3692A4"/>
          <w:sz w:val="20"/>
          <w:szCs w:val="20"/>
          <w:shd w:val="clear" w:color="auto" w:fill="FFFFFF"/>
          <w:lang w:val="en-US" w:eastAsia="ru-RU"/>
        </w:rPr>
        <w:lastRenderedPageBreak/>
        <w:t>Britannica Dictionary definition of EGGSHELL</w:t>
      </w:r>
    </w:p>
    <w:p w:rsidR="001D2CC3" w:rsidRPr="001D2CC3" w:rsidRDefault="001D2CC3" w:rsidP="001D2CC3">
      <w:pPr>
        <w:shd w:val="clear" w:color="auto" w:fill="FFFFFF"/>
        <w:rPr>
          <w:rFonts w:ascii="Verdana" w:eastAsia="Times New Roman" w:hAnsi="Verdana" w:cs="Times New Roman"/>
          <w:color w:val="000000"/>
          <w:sz w:val="20"/>
          <w:szCs w:val="20"/>
          <w:lang w:val="en-US" w:eastAsia="ru-RU"/>
        </w:rPr>
      </w:pPr>
      <w:r w:rsidRPr="001D2CC3">
        <w:rPr>
          <w:rFonts w:ascii="Verdana" w:eastAsia="Times New Roman" w:hAnsi="Verdana" w:cs="Times New Roman"/>
          <w:color w:val="000000"/>
          <w:sz w:val="20"/>
          <w:szCs w:val="20"/>
          <w:lang w:val="en-US" w:eastAsia="ru-RU"/>
        </w:rPr>
        <w:t>[</w:t>
      </w:r>
      <w:proofErr w:type="gramStart"/>
      <w:r w:rsidRPr="001D2CC3">
        <w:rPr>
          <w:rFonts w:ascii="Verdana" w:eastAsia="Times New Roman" w:hAnsi="Verdana" w:cs="Times New Roman"/>
          <w:color w:val="757575"/>
          <w:sz w:val="20"/>
          <w:szCs w:val="20"/>
          <w:lang w:val="en-US" w:eastAsia="ru-RU"/>
        </w:rPr>
        <w:t>count</w:t>
      </w:r>
      <w:proofErr w:type="gramEnd"/>
      <w:r w:rsidRPr="001D2CC3">
        <w:rPr>
          <w:rFonts w:ascii="Verdana" w:eastAsia="Times New Roman" w:hAnsi="Verdana" w:cs="Times New Roman"/>
          <w:color w:val="000000"/>
          <w:sz w:val="20"/>
          <w:szCs w:val="20"/>
          <w:lang w:val="en-US" w:eastAsia="ru-RU"/>
        </w:rPr>
        <w:t>]</w:t>
      </w:r>
    </w:p>
    <w:p w:rsidR="001D2CC3" w:rsidRPr="001D2CC3" w:rsidRDefault="001D2CC3" w:rsidP="001D2CC3">
      <w:pPr>
        <w:shd w:val="clear" w:color="auto" w:fill="FFFFFF"/>
        <w:rPr>
          <w:rFonts w:ascii="Verdana" w:eastAsia="Times New Roman" w:hAnsi="Verdana" w:cs="Times New Roman"/>
          <w:color w:val="000000"/>
          <w:sz w:val="20"/>
          <w:szCs w:val="20"/>
          <w:lang w:val="en-US" w:eastAsia="ru-RU"/>
        </w:rPr>
      </w:pPr>
      <w:r w:rsidRPr="001D2CC3">
        <w:rPr>
          <w:rFonts w:ascii="Verdana" w:eastAsia="Times New Roman" w:hAnsi="Verdana" w:cs="Times New Roman"/>
          <w:b/>
          <w:bCs/>
          <w:color w:val="000000"/>
          <w:sz w:val="20"/>
          <w:szCs w:val="20"/>
          <w:lang w:val="en-US" w:eastAsia="ru-RU"/>
        </w:rPr>
        <w:t>:</w:t>
      </w:r>
      <w:r w:rsidRPr="001D2CC3">
        <w:rPr>
          <w:rFonts w:ascii="Verdana" w:eastAsia="Times New Roman" w:hAnsi="Verdana" w:cs="Times New Roman"/>
          <w:color w:val="000000"/>
          <w:sz w:val="20"/>
          <w:szCs w:val="20"/>
          <w:lang w:val="en-US" w:eastAsia="ru-RU"/>
        </w:rPr>
        <w:t> </w:t>
      </w:r>
      <w:proofErr w:type="gramStart"/>
      <w:r w:rsidRPr="001D2CC3">
        <w:rPr>
          <w:rFonts w:ascii="Verdana" w:eastAsia="Times New Roman" w:hAnsi="Verdana" w:cs="Times New Roman"/>
          <w:color w:val="000000"/>
          <w:sz w:val="20"/>
          <w:szCs w:val="20"/>
          <w:lang w:val="en-US" w:eastAsia="ru-RU"/>
        </w:rPr>
        <w:t>the</w:t>
      </w:r>
      <w:proofErr w:type="gramEnd"/>
      <w:r w:rsidRPr="001D2CC3">
        <w:rPr>
          <w:rFonts w:ascii="Verdana" w:eastAsia="Times New Roman" w:hAnsi="Verdana" w:cs="Times New Roman"/>
          <w:color w:val="000000"/>
          <w:sz w:val="20"/>
          <w:szCs w:val="20"/>
          <w:lang w:val="en-US" w:eastAsia="ru-RU"/>
        </w:rPr>
        <w:t xml:space="preserve"> hard outside part of an egg </w:t>
      </w:r>
      <w:r w:rsidRPr="001D2CC3">
        <w:rPr>
          <w:rFonts w:ascii="Verdana" w:eastAsia="Times New Roman" w:hAnsi="Verdana" w:cs="Times New Roman"/>
          <w:b/>
          <w:bCs/>
          <w:color w:val="000000"/>
          <w:sz w:val="20"/>
          <w:szCs w:val="20"/>
          <w:lang w:val="en-US" w:eastAsia="ru-RU"/>
        </w:rPr>
        <w:t>:</w:t>
      </w:r>
      <w:r w:rsidRPr="001D2CC3">
        <w:rPr>
          <w:rFonts w:ascii="Verdana" w:eastAsia="Times New Roman" w:hAnsi="Verdana" w:cs="Times New Roman"/>
          <w:color w:val="000000"/>
          <w:sz w:val="20"/>
          <w:szCs w:val="20"/>
          <w:lang w:val="en-US" w:eastAsia="ru-RU"/>
        </w:rPr>
        <w:t> the shell of an egg</w:t>
      </w:r>
    </w:p>
    <w:p w:rsidR="00263B96" w:rsidRDefault="00263B96" w:rsidP="00263B96">
      <w:pPr>
        <w:rPr>
          <w:lang w:val="en-US"/>
        </w:rPr>
      </w:pPr>
    </w:p>
    <w:p w:rsidR="009C3F47" w:rsidRDefault="009C3F47" w:rsidP="00263B96">
      <w:pPr>
        <w:rPr>
          <w:lang w:val="en-US"/>
        </w:rPr>
      </w:pPr>
    </w:p>
    <w:p w:rsidR="009C3F47" w:rsidRPr="001D2CC3" w:rsidRDefault="009C3F47" w:rsidP="00263B96">
      <w:pPr>
        <w:rPr>
          <w:lang w:val="en-US"/>
        </w:rPr>
      </w:pPr>
    </w:p>
    <w:p w:rsidR="001D2CC3" w:rsidRPr="001D2CC3" w:rsidRDefault="001D2CC3" w:rsidP="001D2CC3">
      <w:pPr>
        <w:jc w:val="center"/>
        <w:outlineLvl w:val="0"/>
        <w:rPr>
          <w:rFonts w:ascii="Open Sans" w:eastAsia="Times New Roman" w:hAnsi="Open Sans" w:cs="Times New Roman"/>
          <w:color w:val="2F4050"/>
          <w:kern w:val="36"/>
          <w:sz w:val="56"/>
          <w:szCs w:val="56"/>
          <w:lang w:val="en-US" w:eastAsia="ru-RU"/>
        </w:rPr>
      </w:pPr>
      <w:r w:rsidRPr="001D2CC3">
        <w:rPr>
          <w:rFonts w:ascii="Open Sans" w:eastAsia="Times New Roman" w:hAnsi="Open Sans" w:cs="Times New Roman"/>
          <w:color w:val="2F4050"/>
          <w:kern w:val="36"/>
          <w:sz w:val="56"/>
          <w:szCs w:val="56"/>
          <w:lang w:val="en-US" w:eastAsia="ru-RU"/>
        </w:rPr>
        <w:t>CARTRIDGE</w:t>
      </w:r>
    </w:p>
    <w:p w:rsidR="001D2CC3" w:rsidRPr="001D2CC3" w:rsidRDefault="001D2CC3" w:rsidP="001D2CC3">
      <w:pPr>
        <w:rPr>
          <w:rFonts w:ascii="Open Sans" w:eastAsia="Times New Roman" w:hAnsi="Open Sans" w:cs="Times New Roman"/>
          <w:color w:val="676A6C"/>
          <w:sz w:val="26"/>
          <w:szCs w:val="26"/>
          <w:lang w:val="en-US" w:eastAsia="ru-RU"/>
        </w:rPr>
      </w:pPr>
      <w:r w:rsidRPr="001D2CC3">
        <w:rPr>
          <w:rFonts w:ascii="Open Sans" w:eastAsia="Times New Roman" w:hAnsi="Open Sans" w:cs="Times New Roman"/>
          <w:color w:val="676A6C"/>
          <w:sz w:val="26"/>
          <w:szCs w:val="26"/>
          <w:lang w:val="en-US" w:eastAsia="ru-RU"/>
        </w:rPr>
        <w:br/>
      </w:r>
    </w:p>
    <w:p w:rsidR="001D2CC3" w:rsidRDefault="001D2CC3" w:rsidP="001D2CC3">
      <w:pPr>
        <w:rPr>
          <w:rFonts w:ascii="Open Sans" w:eastAsia="Times New Roman" w:hAnsi="Open Sans" w:cs="Times New Roman"/>
          <w:i/>
          <w:iCs/>
          <w:color w:val="676A6C"/>
          <w:sz w:val="26"/>
          <w:szCs w:val="26"/>
          <w:lang w:val="en-US" w:eastAsia="ru-RU"/>
        </w:rPr>
      </w:pPr>
      <w:r w:rsidRPr="001D2CC3">
        <w:rPr>
          <w:rFonts w:ascii="Open Sans" w:eastAsia="Times New Roman" w:hAnsi="Open Sans" w:cs="Times New Roman"/>
          <w:color w:val="676A6C"/>
          <w:sz w:val="26"/>
          <w:szCs w:val="26"/>
          <w:lang w:val="en-US" w:eastAsia="ru-RU"/>
        </w:rPr>
        <w:t>{</w:t>
      </w:r>
      <w:r w:rsidRPr="001D2CC3">
        <w:rPr>
          <w:rFonts w:ascii="Open Sans" w:eastAsia="Times New Roman" w:hAnsi="Open Sans" w:cs="Times New Roman"/>
          <w:color w:val="676A6C"/>
          <w:sz w:val="26"/>
          <w:szCs w:val="26"/>
          <w:lang w:eastAsia="ru-RU"/>
        </w:rPr>
        <w:t>ʹ</w:t>
      </w:r>
      <w:r w:rsidRPr="001D2CC3">
        <w:rPr>
          <w:rFonts w:ascii="Open Sans" w:eastAsia="Times New Roman" w:hAnsi="Open Sans" w:cs="Times New Roman"/>
          <w:color w:val="676A6C"/>
          <w:sz w:val="26"/>
          <w:szCs w:val="26"/>
          <w:lang w:val="en-US" w:eastAsia="ru-RU"/>
        </w:rPr>
        <w:t>kɑ</w:t>
      </w:r>
      <w:proofErr w:type="gramStart"/>
      <w:r w:rsidRPr="001D2CC3">
        <w:rPr>
          <w:rFonts w:ascii="Open Sans" w:eastAsia="Times New Roman" w:hAnsi="Open Sans" w:cs="Times New Roman"/>
          <w:color w:val="676A6C"/>
          <w:sz w:val="26"/>
          <w:szCs w:val="26"/>
          <w:lang w:val="en-US" w:eastAsia="ru-RU"/>
        </w:rPr>
        <w:t>:trıdʒ</w:t>
      </w:r>
      <w:proofErr w:type="gramEnd"/>
      <w:r w:rsidRPr="001D2CC3">
        <w:rPr>
          <w:rFonts w:ascii="Open Sans" w:eastAsia="Times New Roman" w:hAnsi="Open Sans" w:cs="Times New Roman"/>
          <w:color w:val="676A6C"/>
          <w:sz w:val="26"/>
          <w:szCs w:val="26"/>
          <w:lang w:val="en-US" w:eastAsia="ru-RU"/>
        </w:rPr>
        <w:t>} </w:t>
      </w:r>
      <w:r w:rsidRPr="001D2CC3">
        <w:rPr>
          <w:rFonts w:ascii="Open Sans" w:eastAsia="Times New Roman" w:hAnsi="Open Sans" w:cs="Times New Roman"/>
          <w:i/>
          <w:iCs/>
          <w:color w:val="676A6C"/>
          <w:sz w:val="26"/>
          <w:szCs w:val="26"/>
          <w:lang w:val="en-US" w:eastAsia="ru-RU"/>
        </w:rPr>
        <w:t>n</w:t>
      </w:r>
    </w:p>
    <w:p w:rsidR="009C3F47" w:rsidRDefault="009C3F47" w:rsidP="001D2CC3">
      <w:pPr>
        <w:rPr>
          <w:rStyle w:val="deftext"/>
          <w:rFonts w:ascii="Verdana" w:hAnsi="Verdana"/>
          <w:color w:val="000000"/>
          <w:sz w:val="20"/>
          <w:szCs w:val="20"/>
          <w:shd w:val="clear" w:color="auto" w:fill="FFFFFF"/>
          <w:lang w:val="en-US"/>
        </w:rPr>
      </w:pPr>
      <w:r w:rsidRPr="009C3F47">
        <w:rPr>
          <w:rStyle w:val="bc"/>
          <w:rFonts w:ascii="Verdana" w:hAnsi="Verdana"/>
          <w:b/>
          <w:bCs/>
          <w:color w:val="000000"/>
          <w:sz w:val="20"/>
          <w:szCs w:val="20"/>
          <w:shd w:val="clear" w:color="auto" w:fill="FFFFFF"/>
          <w:lang w:val="en-US"/>
        </w:rPr>
        <w:t>:</w:t>
      </w:r>
      <w:r w:rsidRPr="009C3F47">
        <w:rPr>
          <w:rFonts w:ascii="Verdana" w:hAnsi="Verdana"/>
          <w:color w:val="000000"/>
          <w:sz w:val="20"/>
          <w:szCs w:val="20"/>
          <w:shd w:val="clear" w:color="auto" w:fill="FFFFFF"/>
          <w:lang w:val="en-US"/>
        </w:rPr>
        <w:t> </w:t>
      </w:r>
      <w:proofErr w:type="gramStart"/>
      <w:r w:rsidRPr="009C3F47">
        <w:rPr>
          <w:rStyle w:val="deftext"/>
          <w:rFonts w:ascii="Verdana" w:hAnsi="Verdana"/>
          <w:color w:val="000000"/>
          <w:sz w:val="20"/>
          <w:szCs w:val="20"/>
          <w:shd w:val="clear" w:color="auto" w:fill="FFFFFF"/>
          <w:lang w:val="en-US"/>
        </w:rPr>
        <w:t>a</w:t>
      </w:r>
      <w:proofErr w:type="gramEnd"/>
      <w:r w:rsidRPr="009C3F47">
        <w:rPr>
          <w:rStyle w:val="deftext"/>
          <w:rFonts w:ascii="Verdana" w:hAnsi="Verdana"/>
          <w:color w:val="000000"/>
          <w:sz w:val="20"/>
          <w:szCs w:val="20"/>
          <w:shd w:val="clear" w:color="auto" w:fill="FFFFFF"/>
          <w:lang w:val="en-US"/>
        </w:rPr>
        <w:t xml:space="preserve"> tube which you put into a gun and which contains a bullet and explosive material</w:t>
      </w:r>
    </w:p>
    <w:p w:rsidR="009C3F47" w:rsidRPr="001D2CC3" w:rsidRDefault="009C3F47" w:rsidP="001D2CC3">
      <w:pPr>
        <w:rPr>
          <w:rFonts w:ascii="Open Sans" w:eastAsia="Times New Roman" w:hAnsi="Open Sans" w:cs="Times New Roman"/>
          <w:color w:val="676A6C"/>
          <w:sz w:val="26"/>
          <w:szCs w:val="26"/>
          <w:lang w:val="en-US" w:eastAsia="ru-RU"/>
        </w:rPr>
      </w:pPr>
      <w:r w:rsidRPr="009C3F47">
        <w:rPr>
          <w:color w:val="202122"/>
          <w:sz w:val="21"/>
          <w:szCs w:val="21"/>
          <w:shd w:val="clear" w:color="auto" w:fill="FFFFFF"/>
          <w:lang w:val="en-US"/>
        </w:rPr>
        <w:t>A </w:t>
      </w:r>
      <w:r w:rsidRPr="009C3F47">
        <w:rPr>
          <w:b/>
          <w:bCs/>
          <w:color w:val="202122"/>
          <w:sz w:val="21"/>
          <w:szCs w:val="21"/>
          <w:shd w:val="clear" w:color="auto" w:fill="FFFFFF"/>
          <w:lang w:val="en-US"/>
        </w:rPr>
        <w:t>cartridge</w:t>
      </w:r>
      <w:hyperlink r:id="rId8" w:anchor="cite_note-1" w:history="1">
        <w:r w:rsidRPr="009C3F47">
          <w:rPr>
            <w:rStyle w:val="a5"/>
            <w:color w:val="0645AD"/>
            <w:sz w:val="17"/>
            <w:szCs w:val="17"/>
            <w:shd w:val="clear" w:color="auto" w:fill="FFFFFF"/>
            <w:vertAlign w:val="superscript"/>
            <w:lang w:val="en-US"/>
          </w:rPr>
          <w:t>[1]</w:t>
        </w:r>
      </w:hyperlink>
      <w:hyperlink r:id="rId9" w:anchor="cite_note-2" w:history="1">
        <w:r w:rsidRPr="009C3F47">
          <w:rPr>
            <w:rStyle w:val="a5"/>
            <w:color w:val="0645AD"/>
            <w:sz w:val="17"/>
            <w:szCs w:val="17"/>
            <w:shd w:val="clear" w:color="auto" w:fill="FFFFFF"/>
            <w:vertAlign w:val="superscript"/>
            <w:lang w:val="en-US"/>
          </w:rPr>
          <w:t>[2]</w:t>
        </w:r>
      </w:hyperlink>
      <w:r w:rsidRPr="009C3F47">
        <w:rPr>
          <w:color w:val="202122"/>
          <w:sz w:val="21"/>
          <w:szCs w:val="21"/>
          <w:shd w:val="clear" w:color="auto" w:fill="FFFFFF"/>
          <w:lang w:val="en-US"/>
        </w:rPr>
        <w:t> or a </w:t>
      </w:r>
      <w:r w:rsidRPr="009C3F47">
        <w:rPr>
          <w:b/>
          <w:bCs/>
          <w:color w:val="202122"/>
          <w:sz w:val="21"/>
          <w:szCs w:val="21"/>
          <w:shd w:val="clear" w:color="auto" w:fill="FFFFFF"/>
          <w:lang w:val="en-US"/>
        </w:rPr>
        <w:t>round</w:t>
      </w:r>
      <w:r w:rsidRPr="009C3F47">
        <w:rPr>
          <w:color w:val="202122"/>
          <w:sz w:val="21"/>
          <w:szCs w:val="21"/>
          <w:shd w:val="clear" w:color="auto" w:fill="FFFFFF"/>
          <w:lang w:val="en-US"/>
        </w:rPr>
        <w:t> is a type of pre-assembled firearm ammunition packaging a </w:t>
      </w:r>
      <w:hyperlink r:id="rId10" w:tooltip="Projectile" w:history="1">
        <w:r w:rsidRPr="009C3F47">
          <w:rPr>
            <w:rStyle w:val="a5"/>
            <w:color w:val="0645AD"/>
            <w:sz w:val="21"/>
            <w:szCs w:val="21"/>
            <w:shd w:val="clear" w:color="auto" w:fill="FFFFFF"/>
            <w:lang w:val="en-US"/>
          </w:rPr>
          <w:t>projectile</w:t>
        </w:r>
      </w:hyperlink>
      <w:r w:rsidRPr="009C3F47">
        <w:rPr>
          <w:color w:val="202122"/>
          <w:sz w:val="21"/>
          <w:szCs w:val="21"/>
          <w:shd w:val="clear" w:color="auto" w:fill="FFFFFF"/>
          <w:lang w:val="en-US"/>
        </w:rPr>
        <w:t> (</w:t>
      </w:r>
      <w:hyperlink r:id="rId11" w:tooltip="Bullet" w:history="1">
        <w:r w:rsidRPr="009C3F47">
          <w:rPr>
            <w:rStyle w:val="a5"/>
            <w:color w:val="0645AD"/>
            <w:sz w:val="21"/>
            <w:szCs w:val="21"/>
            <w:shd w:val="clear" w:color="auto" w:fill="FFFFFF"/>
            <w:lang w:val="en-US"/>
          </w:rPr>
          <w:t>bullet</w:t>
        </w:r>
      </w:hyperlink>
      <w:r w:rsidRPr="009C3F47">
        <w:rPr>
          <w:color w:val="202122"/>
          <w:sz w:val="21"/>
          <w:szCs w:val="21"/>
          <w:shd w:val="clear" w:color="auto" w:fill="FFFFFF"/>
          <w:lang w:val="en-US"/>
        </w:rPr>
        <w:t>, </w:t>
      </w:r>
      <w:hyperlink r:id="rId12" w:tooltip="Shot (pellet)" w:history="1">
        <w:r w:rsidRPr="009C3F47">
          <w:rPr>
            <w:rStyle w:val="a5"/>
            <w:color w:val="0645AD"/>
            <w:sz w:val="21"/>
            <w:szCs w:val="21"/>
            <w:shd w:val="clear" w:color="auto" w:fill="FFFFFF"/>
            <w:lang w:val="en-US"/>
          </w:rPr>
          <w:t>shot</w:t>
        </w:r>
      </w:hyperlink>
      <w:r w:rsidRPr="009C3F47">
        <w:rPr>
          <w:color w:val="202122"/>
          <w:sz w:val="21"/>
          <w:szCs w:val="21"/>
          <w:shd w:val="clear" w:color="auto" w:fill="FFFFFF"/>
          <w:lang w:val="en-US"/>
        </w:rPr>
        <w:t>, or </w:t>
      </w:r>
      <w:hyperlink r:id="rId13" w:tooltip="Shotgun slug" w:history="1">
        <w:r w:rsidRPr="009C3F47">
          <w:rPr>
            <w:rStyle w:val="a5"/>
            <w:color w:val="0645AD"/>
            <w:sz w:val="21"/>
            <w:szCs w:val="21"/>
            <w:shd w:val="clear" w:color="auto" w:fill="FFFFFF"/>
            <w:lang w:val="en-US"/>
          </w:rPr>
          <w:t>slug</w:t>
        </w:r>
      </w:hyperlink>
      <w:r w:rsidRPr="009C3F47">
        <w:rPr>
          <w:color w:val="202122"/>
          <w:sz w:val="21"/>
          <w:szCs w:val="21"/>
          <w:shd w:val="clear" w:color="auto" w:fill="FFFFFF"/>
          <w:lang w:val="en-US"/>
        </w:rPr>
        <w:t>), a </w:t>
      </w:r>
      <w:hyperlink r:id="rId14" w:tooltip="Propellant" w:history="1">
        <w:r w:rsidRPr="009C3F47">
          <w:rPr>
            <w:rStyle w:val="a5"/>
            <w:color w:val="0645AD"/>
            <w:sz w:val="21"/>
            <w:szCs w:val="21"/>
            <w:shd w:val="clear" w:color="auto" w:fill="FFFFFF"/>
            <w:lang w:val="en-US"/>
          </w:rPr>
          <w:t>propellant</w:t>
        </w:r>
      </w:hyperlink>
      <w:r w:rsidRPr="009C3F47">
        <w:rPr>
          <w:color w:val="202122"/>
          <w:sz w:val="21"/>
          <w:szCs w:val="21"/>
          <w:shd w:val="clear" w:color="auto" w:fill="FFFFFF"/>
          <w:lang w:val="en-US"/>
        </w:rPr>
        <w:t> substance (usually either </w:t>
      </w:r>
      <w:hyperlink r:id="rId15" w:tooltip="Smokeless powder" w:history="1">
        <w:r w:rsidRPr="009C3F47">
          <w:rPr>
            <w:rStyle w:val="a5"/>
            <w:color w:val="0645AD"/>
            <w:sz w:val="21"/>
            <w:szCs w:val="21"/>
            <w:shd w:val="clear" w:color="auto" w:fill="FFFFFF"/>
            <w:lang w:val="en-US"/>
          </w:rPr>
          <w:t>smokeless powder</w:t>
        </w:r>
      </w:hyperlink>
      <w:r w:rsidRPr="009C3F47">
        <w:rPr>
          <w:color w:val="202122"/>
          <w:sz w:val="21"/>
          <w:szCs w:val="21"/>
          <w:shd w:val="clear" w:color="auto" w:fill="FFFFFF"/>
          <w:lang w:val="en-US"/>
        </w:rPr>
        <w:t> or </w:t>
      </w:r>
      <w:hyperlink r:id="rId16" w:tooltip="Black powder" w:history="1">
        <w:r w:rsidRPr="009C3F47">
          <w:rPr>
            <w:rStyle w:val="a5"/>
            <w:color w:val="0645AD"/>
            <w:sz w:val="21"/>
            <w:szCs w:val="21"/>
            <w:shd w:val="clear" w:color="auto" w:fill="FFFFFF"/>
            <w:lang w:val="en-US"/>
          </w:rPr>
          <w:t>black powder</w:t>
        </w:r>
      </w:hyperlink>
      <w:r w:rsidRPr="009C3F47">
        <w:rPr>
          <w:color w:val="202122"/>
          <w:sz w:val="21"/>
          <w:szCs w:val="21"/>
          <w:shd w:val="clear" w:color="auto" w:fill="FFFFFF"/>
          <w:lang w:val="en-US"/>
        </w:rPr>
        <w:t>) and an ignition device (</w:t>
      </w:r>
      <w:hyperlink r:id="rId17" w:tooltip="Primer (firearm)" w:history="1">
        <w:r w:rsidRPr="009C3F47">
          <w:rPr>
            <w:rStyle w:val="a5"/>
            <w:color w:val="0645AD"/>
            <w:sz w:val="21"/>
            <w:szCs w:val="21"/>
            <w:shd w:val="clear" w:color="auto" w:fill="FFFFFF"/>
            <w:lang w:val="en-US"/>
          </w:rPr>
          <w:t>primer</w:t>
        </w:r>
      </w:hyperlink>
      <w:r w:rsidRPr="009C3F47">
        <w:rPr>
          <w:color w:val="202122"/>
          <w:sz w:val="21"/>
          <w:szCs w:val="21"/>
          <w:shd w:val="clear" w:color="auto" w:fill="FFFFFF"/>
          <w:lang w:val="en-US"/>
        </w:rPr>
        <w:t>) within a </w:t>
      </w:r>
      <w:hyperlink r:id="rId18" w:tooltip="Metallic cartridge" w:history="1">
        <w:r w:rsidRPr="009C3F47">
          <w:rPr>
            <w:rStyle w:val="a5"/>
            <w:color w:val="0645AD"/>
            <w:sz w:val="21"/>
            <w:szCs w:val="21"/>
            <w:shd w:val="clear" w:color="auto" w:fill="FFFFFF"/>
            <w:lang w:val="en-US"/>
          </w:rPr>
          <w:t>metallic</w:t>
        </w:r>
      </w:hyperlink>
      <w:r w:rsidRPr="009C3F47">
        <w:rPr>
          <w:color w:val="202122"/>
          <w:sz w:val="21"/>
          <w:szCs w:val="21"/>
          <w:shd w:val="clear" w:color="auto" w:fill="FFFFFF"/>
          <w:lang w:val="en-US"/>
        </w:rPr>
        <w:t>, </w:t>
      </w:r>
      <w:hyperlink r:id="rId19" w:tooltip="Paper cartridge" w:history="1">
        <w:r w:rsidRPr="009C3F47">
          <w:rPr>
            <w:rStyle w:val="a5"/>
            <w:color w:val="0645AD"/>
            <w:sz w:val="21"/>
            <w:szCs w:val="21"/>
            <w:shd w:val="clear" w:color="auto" w:fill="FFFFFF"/>
            <w:lang w:val="en-US"/>
          </w:rPr>
          <w:t>paper</w:t>
        </w:r>
      </w:hyperlink>
      <w:r w:rsidRPr="009C3F47">
        <w:rPr>
          <w:color w:val="202122"/>
          <w:sz w:val="21"/>
          <w:szCs w:val="21"/>
          <w:shd w:val="clear" w:color="auto" w:fill="FFFFFF"/>
          <w:lang w:val="en-US"/>
        </w:rPr>
        <w:t>, or </w:t>
      </w:r>
      <w:hyperlink r:id="rId20" w:tooltip="Polymer-cased ammunition" w:history="1">
        <w:r w:rsidRPr="009C3F47">
          <w:rPr>
            <w:rStyle w:val="a5"/>
            <w:color w:val="0645AD"/>
            <w:sz w:val="21"/>
            <w:szCs w:val="21"/>
            <w:shd w:val="clear" w:color="auto" w:fill="FFFFFF"/>
            <w:lang w:val="en-US"/>
          </w:rPr>
          <w:t>plastic case</w:t>
        </w:r>
      </w:hyperlink>
      <w:r w:rsidRPr="009C3F47">
        <w:rPr>
          <w:color w:val="202122"/>
          <w:sz w:val="21"/>
          <w:szCs w:val="21"/>
          <w:shd w:val="clear" w:color="auto" w:fill="FFFFFF"/>
          <w:lang w:val="en-US"/>
        </w:rPr>
        <w:t> that is precisely made to fit within the </w:t>
      </w:r>
      <w:hyperlink r:id="rId21" w:tooltip="Gun barrel" w:history="1">
        <w:r w:rsidRPr="009C3F47">
          <w:rPr>
            <w:rStyle w:val="a5"/>
            <w:color w:val="0645AD"/>
            <w:sz w:val="21"/>
            <w:szCs w:val="21"/>
            <w:shd w:val="clear" w:color="auto" w:fill="FFFFFF"/>
            <w:lang w:val="en-US"/>
          </w:rPr>
          <w:t>barrel</w:t>
        </w:r>
      </w:hyperlink>
      <w:r w:rsidRPr="009C3F47">
        <w:rPr>
          <w:color w:val="202122"/>
          <w:sz w:val="21"/>
          <w:szCs w:val="21"/>
          <w:shd w:val="clear" w:color="auto" w:fill="FFFFFF"/>
          <w:lang w:val="en-US"/>
        </w:rPr>
        <w:t> </w:t>
      </w:r>
      <w:hyperlink r:id="rId22" w:tooltip="Chamber (firearms)" w:history="1">
        <w:r w:rsidRPr="009C3F47">
          <w:rPr>
            <w:rStyle w:val="a5"/>
            <w:color w:val="0645AD"/>
            <w:sz w:val="21"/>
            <w:szCs w:val="21"/>
            <w:shd w:val="clear" w:color="auto" w:fill="FFFFFF"/>
            <w:lang w:val="en-US"/>
          </w:rPr>
          <w:t>chamber</w:t>
        </w:r>
      </w:hyperlink>
      <w:r w:rsidRPr="009C3F47">
        <w:rPr>
          <w:color w:val="202122"/>
          <w:sz w:val="21"/>
          <w:szCs w:val="21"/>
          <w:shd w:val="clear" w:color="auto" w:fill="FFFFFF"/>
          <w:lang w:val="en-US"/>
        </w:rPr>
        <w:t> of a </w:t>
      </w:r>
      <w:hyperlink r:id="rId23" w:tooltip="Breechloading" w:history="1">
        <w:r w:rsidRPr="009C3F47">
          <w:rPr>
            <w:rStyle w:val="a5"/>
            <w:color w:val="0645AD"/>
            <w:sz w:val="21"/>
            <w:szCs w:val="21"/>
            <w:shd w:val="clear" w:color="auto" w:fill="FFFFFF"/>
            <w:lang w:val="en-US"/>
          </w:rPr>
          <w:t>breechloading</w:t>
        </w:r>
      </w:hyperlink>
      <w:r w:rsidRPr="009C3F47">
        <w:rPr>
          <w:color w:val="202122"/>
          <w:sz w:val="21"/>
          <w:szCs w:val="21"/>
          <w:shd w:val="clear" w:color="auto" w:fill="FFFFFF"/>
          <w:lang w:val="en-US"/>
        </w:rPr>
        <w:t> gun, for the practical purpose of convenient transportation and handling during shooting.</w:t>
      </w:r>
      <w:hyperlink r:id="rId24" w:anchor="cite_note-3" w:history="1">
        <w:r w:rsidRPr="009C3F47">
          <w:rPr>
            <w:rStyle w:val="a5"/>
            <w:color w:val="0645AD"/>
            <w:sz w:val="17"/>
            <w:szCs w:val="17"/>
            <w:shd w:val="clear" w:color="auto" w:fill="FFFFFF"/>
            <w:vertAlign w:val="superscript"/>
            <w:lang w:val="en-US"/>
          </w:rPr>
          <w:t>[3]</w:t>
        </w:r>
      </w:hyperlink>
      <w:r w:rsidRPr="009C3F47">
        <w:rPr>
          <w:color w:val="202122"/>
          <w:sz w:val="21"/>
          <w:szCs w:val="21"/>
          <w:shd w:val="clear" w:color="auto" w:fill="FFFFFF"/>
          <w:lang w:val="en-US"/>
        </w:rPr>
        <w:t> Although in popular usage the term "bullet" is often informally used to refer to a complete cartridge, it is correctly used only to refer to the projectile.</w:t>
      </w:r>
    </w:p>
    <w:p w:rsidR="001D2CC3" w:rsidRPr="001D2CC3" w:rsidRDefault="001D2CC3" w:rsidP="001D2CC3">
      <w:pPr>
        <w:spacing w:after="100" w:afterAutospacing="1" w:line="390" w:lineRule="atLeast"/>
        <w:rPr>
          <w:rFonts w:ascii="Open Sans" w:eastAsia="Times New Roman" w:hAnsi="Open Sans" w:cs="Times New Roman"/>
          <w:color w:val="676A6C"/>
          <w:sz w:val="23"/>
          <w:szCs w:val="23"/>
          <w:lang w:val="en-US" w:eastAsia="ru-RU"/>
        </w:rPr>
      </w:pPr>
      <w:r w:rsidRPr="001D2CC3">
        <w:rPr>
          <w:rFonts w:ascii="Open Sans" w:eastAsia="Times New Roman" w:hAnsi="Open Sans" w:cs="Times New Roman"/>
          <w:color w:val="676A6C"/>
          <w:sz w:val="23"/>
          <w:szCs w:val="23"/>
          <w:lang w:val="en-US" w:eastAsia="ru-RU"/>
        </w:rPr>
        <w:t>1. </w:t>
      </w:r>
      <w:proofErr w:type="gramStart"/>
      <w:r w:rsidRPr="001D2CC3">
        <w:rPr>
          <w:rFonts w:ascii="Open Sans" w:eastAsia="Times New Roman" w:hAnsi="Open Sans" w:cs="Times New Roman"/>
          <w:i/>
          <w:iCs/>
          <w:color w:val="676A6C"/>
          <w:sz w:val="23"/>
          <w:szCs w:val="23"/>
          <w:lang w:eastAsia="ru-RU"/>
        </w:rPr>
        <w:t>воен</w:t>
      </w:r>
      <w:r w:rsidRPr="001D2CC3">
        <w:rPr>
          <w:rFonts w:ascii="Open Sans" w:eastAsia="Times New Roman" w:hAnsi="Open Sans" w:cs="Times New Roman"/>
          <w:i/>
          <w:iCs/>
          <w:color w:val="676A6C"/>
          <w:sz w:val="23"/>
          <w:szCs w:val="23"/>
          <w:lang w:val="en-US" w:eastAsia="ru-RU"/>
        </w:rPr>
        <w:t>.</w:t>
      </w:r>
      <w:r w:rsidRPr="001D2CC3">
        <w:rPr>
          <w:rFonts w:ascii="Open Sans" w:eastAsia="Times New Roman" w:hAnsi="Open Sans" w:cs="Times New Roman"/>
          <w:color w:val="676A6C"/>
          <w:sz w:val="23"/>
          <w:szCs w:val="23"/>
          <w:lang w:eastAsia="ru-RU"/>
        </w:rPr>
        <w:t>патрон</w:t>
      </w:r>
      <w:proofErr w:type="gramEnd"/>
    </w:p>
    <w:p w:rsidR="00263B96" w:rsidRDefault="00263B96" w:rsidP="00263B96">
      <w:pPr>
        <w:rPr>
          <w:lang w:val="en-US"/>
        </w:rPr>
      </w:pPr>
    </w:p>
    <w:p w:rsidR="009C3F47" w:rsidRPr="009C3F47" w:rsidRDefault="009C3F47" w:rsidP="009C3F47">
      <w:pPr>
        <w:jc w:val="center"/>
        <w:outlineLvl w:val="0"/>
        <w:rPr>
          <w:rFonts w:ascii="Open Sans" w:eastAsia="Times New Roman" w:hAnsi="Open Sans" w:cs="Times New Roman"/>
          <w:color w:val="2F4050"/>
          <w:kern w:val="36"/>
          <w:sz w:val="56"/>
          <w:szCs w:val="56"/>
          <w:lang w:val="en-US" w:eastAsia="ru-RU"/>
        </w:rPr>
      </w:pPr>
      <w:r w:rsidRPr="009C3F47">
        <w:rPr>
          <w:rFonts w:ascii="Open Sans" w:eastAsia="Times New Roman" w:hAnsi="Open Sans" w:cs="Times New Roman"/>
          <w:color w:val="2F4050"/>
          <w:kern w:val="36"/>
          <w:sz w:val="56"/>
          <w:szCs w:val="56"/>
          <w:lang w:val="en-US" w:eastAsia="ru-RU"/>
        </w:rPr>
        <w:t>ROUND</w:t>
      </w:r>
    </w:p>
    <w:p w:rsidR="009C3F47" w:rsidRPr="009C3F47" w:rsidRDefault="009C3F47" w:rsidP="009C3F47">
      <w:pPr>
        <w:rPr>
          <w:rFonts w:ascii="Open Sans" w:eastAsia="Times New Roman" w:hAnsi="Open Sans" w:cs="Times New Roman"/>
          <w:color w:val="676A6C"/>
          <w:sz w:val="26"/>
          <w:szCs w:val="26"/>
          <w:lang w:val="en-US" w:eastAsia="ru-RU"/>
        </w:rPr>
      </w:pPr>
      <w:r w:rsidRPr="009C3F47">
        <w:rPr>
          <w:rFonts w:ascii="Open Sans" w:eastAsia="Times New Roman" w:hAnsi="Open Sans" w:cs="Times New Roman"/>
          <w:color w:val="676A6C"/>
          <w:sz w:val="26"/>
          <w:szCs w:val="26"/>
          <w:lang w:val="en-US" w:eastAsia="ru-RU"/>
        </w:rPr>
        <w:br/>
      </w:r>
    </w:p>
    <w:p w:rsidR="009C3F47" w:rsidRPr="009C3F47" w:rsidRDefault="009C3F47" w:rsidP="009C3F47">
      <w:pPr>
        <w:rPr>
          <w:rFonts w:ascii="Open Sans" w:eastAsia="Times New Roman" w:hAnsi="Open Sans" w:cs="Times New Roman"/>
          <w:color w:val="676A6C"/>
          <w:sz w:val="26"/>
          <w:szCs w:val="26"/>
          <w:lang w:val="en-US" w:eastAsia="ru-RU"/>
        </w:rPr>
      </w:pPr>
      <w:r w:rsidRPr="009C3F47">
        <w:rPr>
          <w:rFonts w:ascii="Open Sans" w:eastAsia="Times New Roman" w:hAnsi="Open Sans" w:cs="Times New Roman"/>
          <w:b/>
          <w:bCs/>
          <w:color w:val="676A6C"/>
          <w:sz w:val="26"/>
          <w:szCs w:val="26"/>
          <w:lang w:val="en-US" w:eastAsia="ru-RU"/>
        </w:rPr>
        <w:t>I</w:t>
      </w:r>
    </w:p>
    <w:p w:rsidR="009C3F47" w:rsidRPr="009C3F47" w:rsidRDefault="009C3F47" w:rsidP="006777D3">
      <w:pPr>
        <w:pStyle w:val="a7"/>
        <w:numPr>
          <w:ilvl w:val="2"/>
          <w:numId w:val="107"/>
        </w:numPr>
        <w:spacing w:after="100" w:afterAutospacing="1" w:line="390" w:lineRule="atLeast"/>
        <w:rPr>
          <w:rFonts w:ascii="Open Sans" w:eastAsia="Times New Roman" w:hAnsi="Open Sans" w:cs="Times New Roman"/>
          <w:i/>
          <w:iCs/>
          <w:color w:val="676A6C"/>
          <w:sz w:val="23"/>
          <w:szCs w:val="23"/>
          <w:lang w:val="en-US" w:eastAsia="ru-RU"/>
        </w:rPr>
      </w:pPr>
      <w:r w:rsidRPr="009C3F47">
        <w:rPr>
          <w:rFonts w:ascii="Open Sans" w:eastAsia="Times New Roman" w:hAnsi="Open Sans" w:cs="Times New Roman"/>
          <w:color w:val="676A6C"/>
          <w:sz w:val="23"/>
          <w:szCs w:val="23"/>
          <w:lang w:val="en-US" w:eastAsia="ru-RU"/>
        </w:rPr>
        <w:t>{raʋnd} </w:t>
      </w:r>
      <w:r w:rsidRPr="009C3F47">
        <w:rPr>
          <w:rFonts w:ascii="Open Sans" w:eastAsia="Times New Roman" w:hAnsi="Open Sans" w:cs="Times New Roman"/>
          <w:i/>
          <w:iCs/>
          <w:color w:val="676A6C"/>
          <w:sz w:val="23"/>
          <w:szCs w:val="23"/>
          <w:lang w:val="en-US" w:eastAsia="ru-RU"/>
        </w:rPr>
        <w:t>n</w:t>
      </w:r>
    </w:p>
    <w:p w:rsidR="009C3F47" w:rsidRPr="009C3F47" w:rsidRDefault="009C3F47" w:rsidP="009C3F47">
      <w:pPr>
        <w:rPr>
          <w:rFonts w:ascii="Times New Roman" w:eastAsia="Times New Roman" w:hAnsi="Times New Roman" w:cs="Times New Roman"/>
          <w:sz w:val="24"/>
          <w:szCs w:val="24"/>
          <w:lang w:val="en-US" w:eastAsia="ru-RU"/>
        </w:rPr>
      </w:pPr>
      <w:proofErr w:type="gramStart"/>
      <w:r w:rsidRPr="009C3F47">
        <w:rPr>
          <w:rFonts w:ascii="inherit" w:eastAsia="Times New Roman" w:hAnsi="inherit"/>
          <w:color w:val="333333"/>
          <w:sz w:val="24"/>
          <w:szCs w:val="24"/>
          <w:bdr w:val="none" w:sz="0" w:space="0" w:color="auto" w:frame="1"/>
          <w:shd w:val="clear" w:color="auto" w:fill="FFFFFF"/>
          <w:lang w:val="en-US" w:eastAsia="ru-RU"/>
        </w:rPr>
        <w:t>a</w:t>
      </w:r>
      <w:proofErr w:type="gramEnd"/>
      <w:r w:rsidRPr="009C3F47">
        <w:rPr>
          <w:rFonts w:ascii="inherit" w:eastAsia="Times New Roman" w:hAnsi="inherit"/>
          <w:color w:val="333333"/>
          <w:sz w:val="24"/>
          <w:szCs w:val="24"/>
          <w:bdr w:val="none" w:sz="0" w:space="0" w:color="auto" w:frame="1"/>
          <w:shd w:val="clear" w:color="auto" w:fill="FFFFFF"/>
          <w:lang w:val="en-US" w:eastAsia="ru-RU"/>
        </w:rPr>
        <w:t xml:space="preserve"> single shot from a gun; a bullet for one shot</w:t>
      </w:r>
    </w:p>
    <w:p w:rsidR="009C3F47" w:rsidRPr="009C3F47" w:rsidRDefault="009C3F47" w:rsidP="006777D3">
      <w:pPr>
        <w:numPr>
          <w:ilvl w:val="0"/>
          <w:numId w:val="107"/>
        </w:numPr>
        <w:shd w:val="clear" w:color="auto" w:fill="FFFFFF"/>
        <w:spacing w:beforeAutospacing="1" w:afterAutospacing="1"/>
        <w:textAlignment w:val="baseline"/>
        <w:rPr>
          <w:rFonts w:ascii="inherit" w:eastAsia="Times New Roman" w:hAnsi="inherit"/>
          <w:i/>
          <w:iCs/>
          <w:color w:val="333333"/>
          <w:sz w:val="24"/>
          <w:szCs w:val="24"/>
          <w:lang w:val="en-US" w:eastAsia="ru-RU"/>
        </w:rPr>
      </w:pPr>
      <w:r w:rsidRPr="009C3F47">
        <w:rPr>
          <w:rFonts w:ascii="inherit" w:eastAsia="Times New Roman" w:hAnsi="inherit"/>
          <w:i/>
          <w:iCs/>
          <w:color w:val="333333"/>
          <w:sz w:val="24"/>
          <w:szCs w:val="24"/>
          <w:bdr w:val="none" w:sz="0" w:space="0" w:color="auto" w:frame="1"/>
          <w:lang w:val="en-US" w:eastAsia="ru-RU"/>
        </w:rPr>
        <w:t>They fired several rounds at the crowd.</w:t>
      </w:r>
    </w:p>
    <w:p w:rsidR="009C3F47" w:rsidRPr="009C3F47" w:rsidRDefault="009C3F47" w:rsidP="006777D3">
      <w:pPr>
        <w:numPr>
          <w:ilvl w:val="0"/>
          <w:numId w:val="107"/>
        </w:numPr>
        <w:shd w:val="clear" w:color="auto" w:fill="FFFFFF"/>
        <w:spacing w:beforeAutospacing="1" w:afterAutospacing="1"/>
        <w:textAlignment w:val="baseline"/>
        <w:rPr>
          <w:rFonts w:ascii="inherit" w:eastAsia="Times New Roman" w:hAnsi="inherit"/>
          <w:i/>
          <w:iCs/>
          <w:color w:val="333333"/>
          <w:sz w:val="24"/>
          <w:szCs w:val="24"/>
          <w:lang w:val="en-US" w:eastAsia="ru-RU"/>
        </w:rPr>
      </w:pPr>
      <w:r w:rsidRPr="009C3F47">
        <w:rPr>
          <w:rFonts w:ascii="inherit" w:eastAsia="Times New Roman" w:hAnsi="inherit"/>
          <w:i/>
          <w:iCs/>
          <w:color w:val="333333"/>
          <w:sz w:val="24"/>
          <w:szCs w:val="24"/>
          <w:bdr w:val="none" w:sz="0" w:space="0" w:color="auto" w:frame="1"/>
          <w:lang w:val="en-US" w:eastAsia="ru-RU"/>
        </w:rPr>
        <w:t>We only have three rounds of ammunition left.</w:t>
      </w:r>
    </w:p>
    <w:p w:rsidR="009C3F47" w:rsidRPr="009C3F47" w:rsidRDefault="009C3F47" w:rsidP="006777D3">
      <w:pPr>
        <w:pStyle w:val="a7"/>
        <w:numPr>
          <w:ilvl w:val="2"/>
          <w:numId w:val="107"/>
        </w:numPr>
        <w:spacing w:after="100" w:afterAutospacing="1" w:line="390" w:lineRule="atLeast"/>
        <w:rPr>
          <w:rFonts w:ascii="Open Sans" w:eastAsia="Times New Roman" w:hAnsi="Open Sans" w:cs="Times New Roman"/>
          <w:color w:val="676A6C"/>
          <w:sz w:val="23"/>
          <w:szCs w:val="23"/>
          <w:lang w:val="en-US" w:eastAsia="ru-RU"/>
        </w:rPr>
      </w:pPr>
    </w:p>
    <w:p w:rsidR="009C3F47" w:rsidRPr="009C3F47" w:rsidRDefault="009C3F47" w:rsidP="009C3F47">
      <w:pPr>
        <w:pStyle w:val="par3"/>
        <w:shd w:val="clear" w:color="auto" w:fill="FFFFFF"/>
        <w:spacing w:before="0" w:beforeAutospacing="0" w:line="390" w:lineRule="atLeast"/>
        <w:rPr>
          <w:rFonts w:ascii="Open Sans" w:hAnsi="Open Sans"/>
          <w:color w:val="676A6C"/>
          <w:sz w:val="23"/>
          <w:szCs w:val="23"/>
          <w:lang w:val="en-US"/>
        </w:rPr>
      </w:pPr>
      <w:r w:rsidRPr="009C3F47">
        <w:rPr>
          <w:rFonts w:ascii="Open Sans" w:hAnsi="Open Sans"/>
          <w:color w:val="676A6C"/>
          <w:sz w:val="23"/>
          <w:szCs w:val="23"/>
          <w:lang w:val="en-US"/>
        </w:rPr>
        <w:t>14. </w:t>
      </w:r>
      <w:proofErr w:type="gramStart"/>
      <w:r>
        <w:rPr>
          <w:rStyle w:val="hint"/>
          <w:rFonts w:ascii="Open Sans" w:hAnsi="Open Sans"/>
          <w:i/>
          <w:iCs/>
          <w:color w:val="676A6C"/>
          <w:sz w:val="23"/>
          <w:szCs w:val="23"/>
        </w:rPr>
        <w:t>воен</w:t>
      </w:r>
      <w:r w:rsidRPr="009C3F47">
        <w:rPr>
          <w:rStyle w:val="hint"/>
          <w:rFonts w:ascii="Open Sans" w:hAnsi="Open Sans"/>
          <w:i/>
          <w:iCs/>
          <w:color w:val="676A6C"/>
          <w:sz w:val="23"/>
          <w:szCs w:val="23"/>
          <w:lang w:val="en-US"/>
        </w:rPr>
        <w:t>.</w:t>
      </w:r>
      <w:r>
        <w:rPr>
          <w:rFonts w:ascii="Open Sans" w:hAnsi="Open Sans"/>
          <w:color w:val="676A6C"/>
          <w:sz w:val="23"/>
          <w:szCs w:val="23"/>
        </w:rPr>
        <w:t>выстрел</w:t>
      </w:r>
      <w:proofErr w:type="gramEnd"/>
      <w:r w:rsidRPr="009C3F47">
        <w:rPr>
          <w:rFonts w:ascii="Open Sans" w:hAnsi="Open Sans"/>
          <w:color w:val="676A6C"/>
          <w:sz w:val="23"/>
          <w:szCs w:val="23"/>
          <w:lang w:val="en-US"/>
        </w:rPr>
        <w:t xml:space="preserve">; </w:t>
      </w:r>
      <w:r>
        <w:rPr>
          <w:rFonts w:ascii="Open Sans" w:hAnsi="Open Sans"/>
          <w:color w:val="676A6C"/>
          <w:sz w:val="23"/>
          <w:szCs w:val="23"/>
        </w:rPr>
        <w:t>патрон</w:t>
      </w:r>
    </w:p>
    <w:p w:rsidR="009C3F47" w:rsidRDefault="009C3F47" w:rsidP="009C3F47">
      <w:pPr>
        <w:pStyle w:val="par4"/>
        <w:shd w:val="clear" w:color="auto" w:fill="FFFFFF"/>
        <w:spacing w:before="0" w:beforeAutospacing="0" w:line="390" w:lineRule="atLeast"/>
        <w:rPr>
          <w:rFonts w:ascii="Open Sans" w:hAnsi="Open Sans"/>
          <w:color w:val="676A6C"/>
          <w:sz w:val="23"/>
          <w:szCs w:val="23"/>
        </w:rPr>
      </w:pPr>
      <w:r>
        <w:rPr>
          <w:rFonts w:ascii="Open Sans" w:hAnsi="Open Sans"/>
          <w:color w:val="676A6C"/>
          <w:sz w:val="23"/>
          <w:szCs w:val="23"/>
        </w:rPr>
        <w:t>~ of ammunition - патрон, комплект выстрела</w:t>
      </w:r>
    </w:p>
    <w:p w:rsidR="001D2CC3" w:rsidRDefault="001D2CC3" w:rsidP="00263B96">
      <w:pPr>
        <w:rPr>
          <w:lang w:val="en-US"/>
        </w:rPr>
      </w:pPr>
    </w:p>
    <w:p w:rsidR="009C3F47" w:rsidRDefault="009C3F47" w:rsidP="00263B96">
      <w:pPr>
        <w:rPr>
          <w:lang w:val="en-US"/>
        </w:rPr>
      </w:pPr>
    </w:p>
    <w:p w:rsidR="001D2CC3" w:rsidRPr="001D2CC3" w:rsidRDefault="001D2CC3" w:rsidP="00263B96">
      <w:pPr>
        <w:rPr>
          <w:lang w:val="en-US"/>
        </w:rPr>
      </w:pPr>
    </w:p>
    <w:p w:rsidR="00263B96" w:rsidRPr="009C3F47" w:rsidRDefault="00263B96" w:rsidP="00263B96">
      <w:pPr>
        <w:jc w:val="center"/>
        <w:rPr>
          <w:b/>
          <w:i/>
          <w:color w:val="FF0000"/>
          <w:lang w:val="en-US"/>
        </w:rPr>
      </w:pPr>
      <w:r w:rsidRPr="009C3F47">
        <w:rPr>
          <w:b/>
          <w:i/>
          <w:color w:val="FF0000"/>
          <w:lang w:val="en-US"/>
        </w:rPr>
        <w:t>SHUTDOWN ** {</w:t>
      </w:r>
      <w:r>
        <w:rPr>
          <w:b/>
          <w:i/>
          <w:color w:val="FF0000"/>
        </w:rPr>
        <w:t>ʹ</w:t>
      </w:r>
      <w:r w:rsidRPr="009C3F47">
        <w:rPr>
          <w:b/>
          <w:i/>
          <w:color w:val="FF0000"/>
          <w:lang w:val="en-US"/>
        </w:rPr>
        <w:t>ʃʌtdaʋn} n</w:t>
      </w:r>
    </w:p>
    <w:p w:rsidR="00263B96" w:rsidRDefault="00263B96" w:rsidP="00263B96">
      <w:pPr>
        <w:rPr>
          <w:color w:val="FF0000"/>
        </w:rPr>
      </w:pPr>
      <w:r>
        <w:rPr>
          <w:color w:val="FF0000"/>
        </w:rPr>
        <w:t>1. закрытие (какого-л предприятия, магазина, дела)</w:t>
      </w:r>
    </w:p>
    <w:p w:rsidR="00263B96" w:rsidRDefault="00263B96" w:rsidP="006777D3">
      <w:pPr>
        <w:pStyle w:val="a7"/>
        <w:numPr>
          <w:ilvl w:val="0"/>
          <w:numId w:val="108"/>
        </w:numPr>
        <w:rPr>
          <w:i/>
          <w:color w:val="FF0000"/>
          <w:lang w:val="en-US"/>
        </w:rPr>
      </w:pPr>
      <w:r>
        <w:rPr>
          <w:i/>
          <w:color w:val="FF0000"/>
          <w:lang w:val="en-US"/>
        </w:rPr>
        <w:t>15 seconds till shutdown.</w:t>
      </w:r>
    </w:p>
    <w:p w:rsidR="00263B96" w:rsidRDefault="00263B96" w:rsidP="006777D3">
      <w:pPr>
        <w:pStyle w:val="a7"/>
        <w:numPr>
          <w:ilvl w:val="0"/>
          <w:numId w:val="108"/>
        </w:numPr>
        <w:rPr>
          <w:i/>
          <w:color w:val="FFFF00"/>
          <w:lang w:val="en-US"/>
        </w:rPr>
      </w:pPr>
      <w:r>
        <w:rPr>
          <w:i/>
          <w:color w:val="FF0000"/>
          <w:lang w:val="en-US"/>
        </w:rPr>
        <w:t xml:space="preserve">15 </w:t>
      </w:r>
      <w:r>
        <w:rPr>
          <w:i/>
          <w:color w:val="FF0000"/>
        </w:rPr>
        <w:t>секунд</w:t>
      </w:r>
      <w:r>
        <w:rPr>
          <w:i/>
          <w:color w:val="FF0000"/>
          <w:lang w:val="en-US"/>
        </w:rPr>
        <w:t xml:space="preserve"> </w:t>
      </w:r>
      <w:r>
        <w:rPr>
          <w:i/>
          <w:color w:val="FFFF00"/>
        </w:rPr>
        <w:t>до</w:t>
      </w:r>
      <w:r>
        <w:rPr>
          <w:i/>
          <w:color w:val="FFFF00"/>
          <w:lang w:val="en-US"/>
        </w:rPr>
        <w:t xml:space="preserve"> </w:t>
      </w:r>
      <w:r>
        <w:rPr>
          <w:i/>
          <w:color w:val="FFFF00"/>
        </w:rPr>
        <w:t>закрытия</w:t>
      </w:r>
      <w:r>
        <w:rPr>
          <w:i/>
          <w:color w:val="FFFF00"/>
          <w:lang w:val="en-US"/>
        </w:rPr>
        <w:t>.</w:t>
      </w:r>
    </w:p>
    <w:p w:rsidR="00263B96" w:rsidRDefault="00263B96" w:rsidP="006777D3">
      <w:pPr>
        <w:pStyle w:val="a7"/>
        <w:numPr>
          <w:ilvl w:val="0"/>
          <w:numId w:val="108"/>
        </w:numPr>
        <w:rPr>
          <w:i/>
          <w:color w:val="FFFFFF" w:themeColor="background1"/>
          <w:lang w:val="en-US"/>
        </w:rPr>
      </w:pPr>
      <w:r>
        <w:rPr>
          <w:i/>
          <w:color w:val="FFFF00"/>
          <w:lang w:val="en-US"/>
        </w:rPr>
        <w:t xml:space="preserve">You don't </w:t>
      </w:r>
      <w:r>
        <w:rPr>
          <w:i/>
          <w:color w:val="FFFFFF" w:themeColor="background1"/>
          <w:lang w:val="en-US"/>
        </w:rPr>
        <w:t>think I tried everything to prevent this shutdown?</w:t>
      </w:r>
    </w:p>
    <w:p w:rsidR="00263B96" w:rsidRDefault="00263B96" w:rsidP="006777D3">
      <w:pPr>
        <w:pStyle w:val="a7"/>
        <w:numPr>
          <w:ilvl w:val="0"/>
          <w:numId w:val="108"/>
        </w:numPr>
        <w:rPr>
          <w:i/>
          <w:color w:val="FFFFFF" w:themeColor="background1"/>
        </w:rPr>
      </w:pPr>
      <w:r>
        <w:rPr>
          <w:i/>
          <w:color w:val="FFFFFF" w:themeColor="background1"/>
        </w:rPr>
        <w:t>Ты думаешь я не перепробовал все методы, чтобы предотвратить закрытие программы?</w:t>
      </w:r>
    </w:p>
    <w:p w:rsidR="00263B96" w:rsidRDefault="00263B96" w:rsidP="006777D3">
      <w:pPr>
        <w:pStyle w:val="a7"/>
        <w:numPr>
          <w:ilvl w:val="0"/>
          <w:numId w:val="108"/>
        </w:numPr>
        <w:rPr>
          <w:i/>
          <w:color w:val="FFFFFF" w:themeColor="background1"/>
          <w:lang w:val="en-US"/>
        </w:rPr>
      </w:pPr>
      <w:r>
        <w:rPr>
          <w:i/>
          <w:color w:val="FFFFFF" w:themeColor="background1"/>
          <w:lang w:val="en-US"/>
        </w:rPr>
        <w:lastRenderedPageBreak/>
        <w:t>I can't stand this government shutdown!</w:t>
      </w:r>
    </w:p>
    <w:p w:rsidR="00263B96" w:rsidRDefault="00263B96" w:rsidP="006777D3">
      <w:pPr>
        <w:pStyle w:val="a7"/>
        <w:numPr>
          <w:ilvl w:val="0"/>
          <w:numId w:val="108"/>
        </w:numPr>
        <w:rPr>
          <w:i/>
          <w:color w:val="FFFFFF" w:themeColor="background1"/>
        </w:rPr>
      </w:pPr>
      <w:r>
        <w:rPr>
          <w:i/>
          <w:color w:val="FFFFFF" w:themeColor="background1"/>
        </w:rPr>
        <w:t>Я не выдерживаю это закрытие администрации.</w:t>
      </w:r>
    </w:p>
    <w:p w:rsidR="00263B96" w:rsidRDefault="00263B96" w:rsidP="00263B96">
      <w:pPr>
        <w:rPr>
          <w:color w:val="FFFFFF" w:themeColor="background1"/>
        </w:rPr>
      </w:pPr>
      <w:r>
        <w:rPr>
          <w:color w:val="FFFFFF" w:themeColor="background1"/>
        </w:rPr>
        <w:t>2. тех. Останов(ка); выключение, отключение</w:t>
      </w:r>
    </w:p>
    <w:p w:rsidR="00263B96" w:rsidRDefault="00263B96" w:rsidP="006777D3">
      <w:pPr>
        <w:pStyle w:val="a7"/>
        <w:numPr>
          <w:ilvl w:val="0"/>
          <w:numId w:val="108"/>
        </w:numPr>
        <w:rPr>
          <w:i/>
          <w:color w:val="FFFFFF" w:themeColor="background1"/>
        </w:rPr>
      </w:pPr>
      <w:r>
        <w:rPr>
          <w:i/>
          <w:color w:val="FFFFFF" w:themeColor="background1"/>
        </w:rPr>
        <w:t>emergency shutdown — аварийное выключение, отключение, аварийный останов</w:t>
      </w:r>
    </w:p>
    <w:p w:rsidR="00263B96" w:rsidRDefault="00263B96" w:rsidP="006777D3">
      <w:pPr>
        <w:pStyle w:val="a7"/>
        <w:numPr>
          <w:ilvl w:val="0"/>
          <w:numId w:val="108"/>
        </w:numPr>
        <w:rPr>
          <w:i/>
          <w:color w:val="FFFFFF" w:themeColor="background1"/>
        </w:rPr>
      </w:pPr>
      <w:r>
        <w:rPr>
          <w:i/>
          <w:color w:val="FFFFFF" w:themeColor="background1"/>
        </w:rPr>
        <w:t>normal shutdown — стандартное завершение работы (в противоположность аварийному выключению)</w:t>
      </w:r>
    </w:p>
    <w:p w:rsidR="00263B96" w:rsidRDefault="00263B96" w:rsidP="006777D3">
      <w:pPr>
        <w:pStyle w:val="a7"/>
        <w:numPr>
          <w:ilvl w:val="0"/>
          <w:numId w:val="108"/>
        </w:numPr>
        <w:rPr>
          <w:i/>
          <w:color w:val="FFFFFF" w:themeColor="background1"/>
        </w:rPr>
      </w:pPr>
      <w:r>
        <w:rPr>
          <w:i/>
          <w:color w:val="FFFFFF" w:themeColor="background1"/>
        </w:rPr>
        <w:t>safe shutdown — безопасный останов; безопасное отключение</w:t>
      </w:r>
    </w:p>
    <w:p w:rsidR="00263B96" w:rsidRDefault="00263B96" w:rsidP="00263B96">
      <w:pPr>
        <w:rPr>
          <w:color w:val="FFFFFF" w:themeColor="background1"/>
        </w:rPr>
      </w:pPr>
    </w:p>
    <w:p w:rsidR="00263B96" w:rsidRDefault="00263B96" w:rsidP="00263B96">
      <w:pPr>
        <w:rPr>
          <w:color w:val="FFFFFF" w:themeColor="background1"/>
        </w:rPr>
      </w:pPr>
    </w:p>
    <w:p w:rsidR="00263B96" w:rsidRDefault="00263B96" w:rsidP="00263B96">
      <w:pPr>
        <w:rPr>
          <w:color w:val="FFFFFF" w:themeColor="background1"/>
        </w:rPr>
      </w:pPr>
    </w:p>
    <w:p w:rsidR="00263B96" w:rsidRDefault="00263B96" w:rsidP="00263B96">
      <w:pPr>
        <w:shd w:val="clear" w:color="auto" w:fill="000000" w:themeFill="text1"/>
        <w:jc w:val="center"/>
        <w:rPr>
          <w:b/>
          <w:color w:val="FF0000"/>
          <w:highlight w:val="black"/>
          <w:lang w:val="en-US"/>
        </w:rPr>
      </w:pPr>
      <w:r>
        <w:rPr>
          <w:b/>
          <w:color w:val="FF0000"/>
          <w:highlight w:val="black"/>
          <w:lang w:val="en-US"/>
        </w:rPr>
        <w:t>SOLUTION ** [səʹlu</w:t>
      </w:r>
      <w:proofErr w:type="gramStart"/>
      <w:r>
        <w:rPr>
          <w:b/>
          <w:color w:val="FF0000"/>
          <w:highlight w:val="black"/>
          <w:lang w:val="en-US"/>
        </w:rPr>
        <w:t>:ʃ</w:t>
      </w:r>
      <w:proofErr w:type="gramEnd"/>
      <w:r>
        <w:rPr>
          <w:b/>
          <w:color w:val="FF0000"/>
          <w:highlight w:val="black"/>
          <w:lang w:val="en-US"/>
        </w:rPr>
        <w:t>(ə)n]</w:t>
      </w:r>
    </w:p>
    <w:p w:rsidR="00263B96" w:rsidRDefault="00263B96" w:rsidP="00263B96">
      <w:pPr>
        <w:rPr>
          <w:highlight w:val="blue"/>
          <w:lang w:val="en-US"/>
        </w:rPr>
      </w:pPr>
      <w:proofErr w:type="gramStart"/>
      <w:r>
        <w:rPr>
          <w:highlight w:val="blue"/>
          <w:lang w:val="en-US"/>
        </w:rPr>
        <w:t>an</w:t>
      </w:r>
      <w:proofErr w:type="gramEnd"/>
      <w:r>
        <w:rPr>
          <w:highlight w:val="blue"/>
          <w:lang w:val="en-US"/>
        </w:rPr>
        <w:t xml:space="preserve"> action or process of solving a problem</w:t>
      </w:r>
    </w:p>
    <w:p w:rsidR="00263B96" w:rsidRDefault="00263B96" w:rsidP="00263B96">
      <w:pPr>
        <w:rPr>
          <w:highlight w:val="blue"/>
          <w:lang w:val="en-US"/>
        </w:rPr>
      </w:pPr>
      <w:proofErr w:type="gramStart"/>
      <w:r>
        <w:rPr>
          <w:highlight w:val="blue"/>
          <w:lang w:val="en-US"/>
        </w:rPr>
        <w:t>an</w:t>
      </w:r>
      <w:proofErr w:type="gramEnd"/>
      <w:r>
        <w:rPr>
          <w:highlight w:val="blue"/>
          <w:lang w:val="en-US"/>
        </w:rPr>
        <w:t xml:space="preserve"> answer to a problem : EXPLANATIONspecifically : a set of values of the variables that satisfies an equation</w:t>
      </w:r>
    </w:p>
    <w:p w:rsidR="00263B96" w:rsidRDefault="00263B96" w:rsidP="00263B96">
      <w:pPr>
        <w:shd w:val="clear" w:color="auto" w:fill="000000" w:themeFill="text1"/>
        <w:rPr>
          <w:color w:val="FFFF00"/>
          <w:highlight w:val="black"/>
        </w:rPr>
      </w:pPr>
      <w:r>
        <w:rPr>
          <w:b/>
          <w:color w:val="FFFF00"/>
          <w:highlight w:val="black"/>
          <w:lang w:val="en-US"/>
        </w:rPr>
        <w:t>N</w:t>
      </w:r>
      <w:r>
        <w:rPr>
          <w:color w:val="FFFF00"/>
          <w:highlight w:val="black"/>
        </w:rPr>
        <w:t xml:space="preserve"> 1. решение; разрешение (проблемы и т. п.); урегулирование, объяснение, разъяснение </w:t>
      </w:r>
    </w:p>
    <w:p w:rsidR="00263B96" w:rsidRDefault="00263B96" w:rsidP="006777D3">
      <w:pPr>
        <w:pStyle w:val="a7"/>
        <w:numPr>
          <w:ilvl w:val="0"/>
          <w:numId w:val="109"/>
        </w:numPr>
        <w:rPr>
          <w:i/>
          <w:color w:val="FFFF00"/>
          <w:highlight w:val="black"/>
        </w:rPr>
      </w:pPr>
      <w:r>
        <w:rPr>
          <w:i/>
          <w:color w:val="FFFF00"/>
          <w:highlight w:val="black"/>
        </w:rPr>
        <w:t xml:space="preserve">~ </w:t>
      </w:r>
      <w:r>
        <w:rPr>
          <w:i/>
          <w:color w:val="FFFF00"/>
          <w:highlight w:val="black"/>
          <w:lang w:val="en-US"/>
        </w:rPr>
        <w:t>of a difficulty</w:t>
      </w:r>
      <w:r>
        <w:rPr>
          <w:i/>
          <w:color w:val="FFFF00"/>
          <w:highlight w:val="black"/>
        </w:rPr>
        <w:t xml:space="preserve"> - выход из затруднения </w:t>
      </w:r>
    </w:p>
    <w:p w:rsidR="00263B96" w:rsidRDefault="00263B96" w:rsidP="006777D3">
      <w:pPr>
        <w:pStyle w:val="a7"/>
        <w:numPr>
          <w:ilvl w:val="0"/>
          <w:numId w:val="109"/>
        </w:numPr>
        <w:rPr>
          <w:i/>
          <w:color w:val="FFFF00"/>
          <w:highlight w:val="black"/>
        </w:rPr>
      </w:pPr>
      <w:r>
        <w:rPr>
          <w:i/>
          <w:color w:val="FFFF00"/>
          <w:highlight w:val="black"/>
        </w:rPr>
        <w:t xml:space="preserve">~ </w:t>
      </w:r>
      <w:r>
        <w:rPr>
          <w:i/>
          <w:color w:val="FFFF00"/>
          <w:highlight w:val="black"/>
          <w:lang w:val="en-US"/>
        </w:rPr>
        <w:t>of</w:t>
      </w:r>
      <w:r w:rsidRPr="00263B96">
        <w:rPr>
          <w:i/>
          <w:color w:val="FFFF00"/>
          <w:highlight w:val="black"/>
        </w:rPr>
        <w:t xml:space="preserve"> </w:t>
      </w:r>
      <w:r>
        <w:rPr>
          <w:i/>
          <w:color w:val="FFFF00"/>
          <w:highlight w:val="black"/>
          <w:lang w:val="en-US"/>
        </w:rPr>
        <w:t>one</w:t>
      </w:r>
      <w:r>
        <w:rPr>
          <w:i/>
          <w:color w:val="FFFF00"/>
          <w:highlight w:val="black"/>
        </w:rPr>
        <w:t>‘</w:t>
      </w:r>
      <w:r>
        <w:rPr>
          <w:i/>
          <w:color w:val="FFFF00"/>
          <w:highlight w:val="black"/>
          <w:lang w:val="en-US"/>
        </w:rPr>
        <w:t>s</w:t>
      </w:r>
      <w:r w:rsidRPr="00263B96">
        <w:rPr>
          <w:i/>
          <w:color w:val="FFFF00"/>
          <w:highlight w:val="black"/>
        </w:rPr>
        <w:t xml:space="preserve"> </w:t>
      </w:r>
      <w:r>
        <w:rPr>
          <w:i/>
          <w:color w:val="FFFF00"/>
          <w:highlight w:val="black"/>
          <w:lang w:val="en-US"/>
        </w:rPr>
        <w:t>doubts</w:t>
      </w:r>
      <w:r>
        <w:rPr>
          <w:i/>
          <w:color w:val="FFFF00"/>
          <w:highlight w:val="black"/>
        </w:rPr>
        <w:t xml:space="preserve"> - разрешение чьих-л. сомнений </w:t>
      </w:r>
    </w:p>
    <w:p w:rsidR="00263B96" w:rsidRDefault="00263B96" w:rsidP="006777D3">
      <w:pPr>
        <w:pStyle w:val="a7"/>
        <w:numPr>
          <w:ilvl w:val="0"/>
          <w:numId w:val="109"/>
        </w:numPr>
        <w:rPr>
          <w:i/>
          <w:color w:val="FFFFFF" w:themeColor="background1"/>
          <w:highlight w:val="black"/>
        </w:rPr>
      </w:pPr>
      <w:r>
        <w:rPr>
          <w:i/>
          <w:color w:val="FFFF00"/>
          <w:highlight w:val="black"/>
        </w:rPr>
        <w:t xml:space="preserve">~ </w:t>
      </w:r>
      <w:r>
        <w:rPr>
          <w:i/>
          <w:color w:val="FFFF00"/>
          <w:highlight w:val="black"/>
          <w:lang w:val="en-US"/>
        </w:rPr>
        <w:t>to</w:t>
      </w:r>
      <w:r>
        <w:rPr>
          <w:i/>
          <w:color w:val="FFFF00"/>
          <w:highlight w:val="black"/>
        </w:rPr>
        <w:t xml:space="preserve"> /</w:t>
      </w:r>
      <w:r>
        <w:rPr>
          <w:i/>
          <w:color w:val="FFFF00"/>
          <w:highlight w:val="black"/>
          <w:lang w:val="en-US"/>
        </w:rPr>
        <w:t>for</w:t>
      </w:r>
      <w:r>
        <w:rPr>
          <w:i/>
          <w:color w:val="FFFF00"/>
          <w:highlight w:val="black"/>
        </w:rPr>
        <w:t xml:space="preserve">/ </w:t>
      </w:r>
      <w:r>
        <w:rPr>
          <w:i/>
          <w:color w:val="FFFF00"/>
          <w:highlight w:val="black"/>
          <w:lang w:val="en-US"/>
        </w:rPr>
        <w:t>a</w:t>
      </w:r>
      <w:r w:rsidRPr="00263B96">
        <w:rPr>
          <w:i/>
          <w:color w:val="FFFF00"/>
          <w:highlight w:val="black"/>
        </w:rPr>
        <w:t xml:space="preserve"> </w:t>
      </w:r>
      <w:r>
        <w:rPr>
          <w:i/>
          <w:color w:val="FFFF00"/>
          <w:highlight w:val="black"/>
          <w:lang w:val="en-US"/>
        </w:rPr>
        <w:t>puzzle</w:t>
      </w:r>
      <w:r w:rsidRPr="00263B96">
        <w:rPr>
          <w:i/>
          <w:color w:val="FFFF00"/>
          <w:highlight w:val="black"/>
        </w:rPr>
        <w:t xml:space="preserve"> </w:t>
      </w:r>
      <w:r>
        <w:rPr>
          <w:i/>
          <w:color w:val="FFFFFF" w:themeColor="background1"/>
          <w:highlight w:val="black"/>
        </w:rPr>
        <w:t xml:space="preserve">- решение загадки, ключ к загадке; ответ к кроссворду </w:t>
      </w:r>
    </w:p>
    <w:p w:rsidR="00263B96" w:rsidRDefault="00263B96" w:rsidP="006777D3">
      <w:pPr>
        <w:pStyle w:val="a7"/>
        <w:numPr>
          <w:ilvl w:val="0"/>
          <w:numId w:val="109"/>
        </w:numPr>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 a question</w:t>
      </w:r>
      <w:r>
        <w:rPr>
          <w:i/>
          <w:color w:val="FFFFFF" w:themeColor="background1"/>
          <w:highlight w:val="black"/>
        </w:rPr>
        <w:t xml:space="preserve"> - решение вопроса </w:t>
      </w:r>
    </w:p>
    <w:p w:rsidR="00263B96" w:rsidRDefault="00263B96" w:rsidP="006777D3">
      <w:pPr>
        <w:pStyle w:val="a7"/>
        <w:numPr>
          <w:ilvl w:val="0"/>
          <w:numId w:val="109"/>
        </w:numPr>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to a grievance</w:t>
      </w:r>
      <w:r>
        <w:rPr>
          <w:i/>
          <w:color w:val="FFFFFF" w:themeColor="background1"/>
          <w:highlight w:val="black"/>
        </w:rPr>
        <w:t xml:space="preserve"> - удовлетворение жалобы</w:t>
      </w:r>
    </w:p>
    <w:p w:rsidR="00263B96" w:rsidRDefault="00263B96" w:rsidP="00263B96">
      <w:pPr>
        <w:rPr>
          <w:highlight w:val="blue"/>
          <w:lang w:val="en-US"/>
        </w:rPr>
      </w:pPr>
      <w:r>
        <w:rPr>
          <w:highlight w:val="blue"/>
          <w:lang w:val="en-US"/>
        </w:rPr>
        <w:t>: </w:t>
      </w:r>
      <w:proofErr w:type="gramStart"/>
      <w:r>
        <w:rPr>
          <w:highlight w:val="blue"/>
          <w:lang w:val="en-US"/>
        </w:rPr>
        <w:t>an</w:t>
      </w:r>
      <w:proofErr w:type="gramEnd"/>
      <w:r>
        <w:rPr>
          <w:highlight w:val="blue"/>
          <w:lang w:val="en-US"/>
        </w:rPr>
        <w:t xml:space="preserve"> act or the process by which a solid, liquid, or gaseous substance is homogeneously mixed with a liquid or sometimes a gas or solid</w:t>
      </w:r>
    </w:p>
    <w:p w:rsidR="00263B96" w:rsidRDefault="00263B96" w:rsidP="00263B96">
      <w:pPr>
        <w:rPr>
          <w:color w:val="FFFFFF" w:themeColor="background1"/>
          <w:highlight w:val="black"/>
        </w:rPr>
      </w:pPr>
      <w:r>
        <w:rPr>
          <w:color w:val="FFFFFF" w:themeColor="background1"/>
          <w:highlight w:val="black"/>
        </w:rPr>
        <w:t xml:space="preserve">3. растворение, распускание </w:t>
      </w:r>
    </w:p>
    <w:p w:rsidR="00263B96" w:rsidRDefault="00263B96" w:rsidP="006777D3">
      <w:pPr>
        <w:pStyle w:val="a7"/>
        <w:numPr>
          <w:ilvl w:val="0"/>
          <w:numId w:val="109"/>
        </w:numPr>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w:t>
      </w:r>
      <w:r w:rsidRPr="00263B96">
        <w:rPr>
          <w:i/>
          <w:color w:val="FFFFFF" w:themeColor="background1"/>
          <w:highlight w:val="black"/>
        </w:rPr>
        <w:t xml:space="preserve"> </w:t>
      </w:r>
      <w:r>
        <w:rPr>
          <w:i/>
          <w:color w:val="FFFFFF" w:themeColor="background1"/>
          <w:highlight w:val="black"/>
          <w:lang w:val="en-US"/>
        </w:rPr>
        <w:t>sugar</w:t>
      </w:r>
      <w:r w:rsidRPr="00263B96">
        <w:rPr>
          <w:i/>
          <w:color w:val="FFFFFF" w:themeColor="background1"/>
          <w:highlight w:val="black"/>
        </w:rPr>
        <w:t xml:space="preserve"> </w:t>
      </w:r>
      <w:r>
        <w:rPr>
          <w:i/>
          <w:color w:val="FFFFFF" w:themeColor="background1"/>
          <w:highlight w:val="black"/>
          <w:lang w:val="en-US"/>
        </w:rPr>
        <w:t>in</w:t>
      </w:r>
      <w:r w:rsidRPr="00263B96">
        <w:rPr>
          <w:i/>
          <w:color w:val="FFFFFF" w:themeColor="background1"/>
          <w:highlight w:val="black"/>
        </w:rPr>
        <w:t xml:space="preserve"> </w:t>
      </w:r>
      <w:r>
        <w:rPr>
          <w:i/>
          <w:color w:val="FFFFFF" w:themeColor="background1"/>
          <w:highlight w:val="black"/>
          <w:lang w:val="en-US"/>
        </w:rPr>
        <w:t>tea</w:t>
      </w:r>
      <w:r>
        <w:rPr>
          <w:i/>
          <w:color w:val="FFFFFF" w:themeColor="background1"/>
          <w:highlight w:val="black"/>
        </w:rPr>
        <w:t xml:space="preserve"> - растворение сахара в чае</w:t>
      </w:r>
    </w:p>
    <w:p w:rsidR="00263B96" w:rsidRDefault="00263B96" w:rsidP="00263B96">
      <w:pPr>
        <w:rPr>
          <w:highlight w:val="blue"/>
          <w:lang w:val="en-US"/>
        </w:rPr>
      </w:pPr>
      <w:r>
        <w:rPr>
          <w:highlight w:val="blue"/>
          <w:lang w:val="en-US"/>
        </w:rPr>
        <w:t>: </w:t>
      </w:r>
      <w:proofErr w:type="gramStart"/>
      <w:r>
        <w:rPr>
          <w:highlight w:val="blue"/>
          <w:lang w:val="en-US"/>
        </w:rPr>
        <w:t>a</w:t>
      </w:r>
      <w:proofErr w:type="gramEnd"/>
      <w:r>
        <w:rPr>
          <w:highlight w:val="blue"/>
          <w:lang w:val="en-US"/>
        </w:rPr>
        <w:t xml:space="preserve"> homogeneous mixture formed by this processespecially : a single-phase liquid system</w:t>
      </w:r>
    </w:p>
    <w:p w:rsidR="00263B96" w:rsidRDefault="00263B96" w:rsidP="00263B96">
      <w:pPr>
        <w:rPr>
          <w:color w:val="FFFFFF" w:themeColor="background1"/>
          <w:highlight w:val="black"/>
        </w:rPr>
      </w:pPr>
      <w:r>
        <w:rPr>
          <w:color w:val="FFFFFF" w:themeColor="background1"/>
          <w:highlight w:val="black"/>
        </w:rPr>
        <w:t xml:space="preserve">4. раствор </w:t>
      </w:r>
    </w:p>
    <w:p w:rsidR="00263B96" w:rsidRDefault="00263B96" w:rsidP="006777D3">
      <w:pPr>
        <w:pStyle w:val="a7"/>
        <w:numPr>
          <w:ilvl w:val="0"/>
          <w:numId w:val="109"/>
        </w:numPr>
        <w:rPr>
          <w:i/>
          <w:color w:val="FFFFFF" w:themeColor="background1"/>
          <w:highlight w:val="black"/>
        </w:rPr>
      </w:pPr>
      <w:r>
        <w:rPr>
          <w:i/>
          <w:color w:val="FFFFFF" w:themeColor="background1"/>
          <w:highlight w:val="black"/>
          <w:lang w:val="en-US"/>
        </w:rPr>
        <w:t>chemical</w:t>
      </w:r>
      <w:r>
        <w:rPr>
          <w:i/>
          <w:color w:val="FFFFFF" w:themeColor="background1"/>
          <w:highlight w:val="black"/>
        </w:rPr>
        <w:t xml:space="preserve"> [</w:t>
      </w:r>
      <w:r>
        <w:rPr>
          <w:i/>
          <w:color w:val="FFFFFF" w:themeColor="background1"/>
          <w:highlight w:val="black"/>
          <w:lang w:val="en-US"/>
        </w:rPr>
        <w:t>saturated</w:t>
      </w:r>
      <w:r>
        <w:rPr>
          <w:i/>
          <w:color w:val="FFFFFF" w:themeColor="background1"/>
          <w:highlight w:val="black"/>
        </w:rPr>
        <w:t xml:space="preserve">, </w:t>
      </w:r>
      <w:r>
        <w:rPr>
          <w:i/>
          <w:color w:val="FFFFFF" w:themeColor="background1"/>
          <w:highlight w:val="black"/>
          <w:lang w:val="en-US"/>
        </w:rPr>
        <w:t>strong</w:t>
      </w:r>
      <w:r>
        <w:rPr>
          <w:i/>
          <w:color w:val="FFFFFF" w:themeColor="background1"/>
          <w:highlight w:val="black"/>
        </w:rPr>
        <w:t xml:space="preserve">, </w:t>
      </w:r>
      <w:r>
        <w:rPr>
          <w:i/>
          <w:color w:val="FFFFFF" w:themeColor="background1"/>
          <w:highlight w:val="black"/>
          <w:lang w:val="en-US"/>
        </w:rPr>
        <w:t>weak</w:t>
      </w:r>
      <w:r>
        <w:rPr>
          <w:i/>
          <w:color w:val="FFFFFF" w:themeColor="background1"/>
          <w:highlight w:val="black"/>
        </w:rPr>
        <w:t xml:space="preserve">] ~ - химический [насыщенный, крепкий, слабый] раствор </w:t>
      </w:r>
    </w:p>
    <w:p w:rsidR="00263B96" w:rsidRDefault="00263B96" w:rsidP="006777D3">
      <w:pPr>
        <w:pStyle w:val="a7"/>
        <w:numPr>
          <w:ilvl w:val="0"/>
          <w:numId w:val="109"/>
        </w:numPr>
        <w:rPr>
          <w:i/>
          <w:color w:val="FFFFFF" w:themeColor="background1"/>
          <w:highlight w:val="black"/>
        </w:rPr>
      </w:pPr>
      <w:r>
        <w:rPr>
          <w:i/>
          <w:color w:val="FFFFFF" w:themeColor="background1"/>
          <w:highlight w:val="black"/>
          <w:lang w:val="en-US"/>
        </w:rPr>
        <w:t>to make</w:t>
      </w:r>
      <w:r>
        <w:rPr>
          <w:i/>
          <w:color w:val="FFFFFF" w:themeColor="background1"/>
          <w:highlight w:val="black"/>
        </w:rPr>
        <w:t xml:space="preserve"> /</w:t>
      </w:r>
      <w:r>
        <w:rPr>
          <w:i/>
          <w:color w:val="FFFFFF" w:themeColor="background1"/>
          <w:highlight w:val="black"/>
          <w:lang w:val="en-US"/>
        </w:rPr>
        <w:t>to mix</w:t>
      </w:r>
      <w:r>
        <w:rPr>
          <w:i/>
          <w:color w:val="FFFFFF" w:themeColor="background1"/>
          <w:highlight w:val="black"/>
        </w:rPr>
        <w:t xml:space="preserve">/ </w:t>
      </w:r>
      <w:r>
        <w:rPr>
          <w:i/>
          <w:color w:val="FFFFFF" w:themeColor="background1"/>
          <w:highlight w:val="black"/>
          <w:lang w:val="en-US"/>
        </w:rPr>
        <w:t>a</w:t>
      </w:r>
      <w:r>
        <w:rPr>
          <w:i/>
          <w:color w:val="FFFFFF" w:themeColor="background1"/>
          <w:highlight w:val="black"/>
        </w:rPr>
        <w:t xml:space="preserve"> ~ - приготовить раствор </w:t>
      </w:r>
    </w:p>
    <w:p w:rsidR="00263B96" w:rsidRDefault="00263B96" w:rsidP="00263B96">
      <w:pPr>
        <w:rPr>
          <w:highlight w:val="blue"/>
        </w:rPr>
      </w:pPr>
      <w:r>
        <w:rPr>
          <w:highlight w:val="blue"/>
        </w:rPr>
        <w:t>the condition of being dissolved</w:t>
      </w:r>
    </w:p>
    <w:p w:rsidR="00263B96" w:rsidRDefault="00263B96" w:rsidP="00263B96">
      <w:pPr>
        <w:rPr>
          <w:color w:val="FFFFFF" w:themeColor="background1"/>
          <w:highlight w:val="black"/>
        </w:rPr>
      </w:pPr>
      <w:r>
        <w:rPr>
          <w:color w:val="FFFFFF" w:themeColor="background1"/>
          <w:highlight w:val="black"/>
        </w:rPr>
        <w:t xml:space="preserve">5. растворённое состояние </w:t>
      </w:r>
    </w:p>
    <w:p w:rsidR="00263B96" w:rsidRDefault="00263B96" w:rsidP="006777D3">
      <w:pPr>
        <w:pStyle w:val="a7"/>
        <w:numPr>
          <w:ilvl w:val="0"/>
          <w:numId w:val="109"/>
        </w:numPr>
        <w:rPr>
          <w:i/>
          <w:color w:val="FFFFFF" w:themeColor="background1"/>
          <w:highlight w:val="black"/>
        </w:rPr>
      </w:pPr>
      <w:proofErr w:type="gramStart"/>
      <w:r>
        <w:rPr>
          <w:i/>
          <w:color w:val="FFFFFF" w:themeColor="background1"/>
          <w:highlight w:val="black"/>
          <w:lang w:val="en-US"/>
        </w:rPr>
        <w:lastRenderedPageBreak/>
        <w:t>to</w:t>
      </w:r>
      <w:proofErr w:type="gramEnd"/>
      <w:r w:rsidRPr="00263B96">
        <w:rPr>
          <w:i/>
          <w:color w:val="FFFFFF" w:themeColor="background1"/>
          <w:highlight w:val="black"/>
        </w:rPr>
        <w:t xml:space="preserve"> </w:t>
      </w:r>
      <w:r>
        <w:rPr>
          <w:i/>
          <w:color w:val="FFFFFF" w:themeColor="background1"/>
          <w:highlight w:val="black"/>
          <w:lang w:val="en-US"/>
        </w:rPr>
        <w:t>hold</w:t>
      </w:r>
      <w:r w:rsidRPr="00263B96">
        <w:rPr>
          <w:i/>
          <w:color w:val="FFFFFF" w:themeColor="background1"/>
          <w:highlight w:val="black"/>
        </w:rPr>
        <w:t xml:space="preserve"> </w:t>
      </w:r>
      <w:r>
        <w:rPr>
          <w:i/>
          <w:color w:val="FFFFFF" w:themeColor="background1"/>
          <w:highlight w:val="black"/>
          <w:lang w:val="en-US"/>
        </w:rPr>
        <w:t>some</w:t>
      </w:r>
      <w:r w:rsidRPr="00263B96">
        <w:rPr>
          <w:i/>
          <w:color w:val="FFFFFF" w:themeColor="background1"/>
          <w:highlight w:val="black"/>
        </w:rPr>
        <w:t xml:space="preserve"> </w:t>
      </w:r>
      <w:r>
        <w:rPr>
          <w:i/>
          <w:color w:val="FFFFFF" w:themeColor="background1"/>
          <w:highlight w:val="black"/>
          <w:lang w:val="en-US"/>
        </w:rPr>
        <w:t>substance</w:t>
      </w:r>
      <w:r w:rsidRPr="00263B96">
        <w:rPr>
          <w:i/>
          <w:color w:val="FFFFFF" w:themeColor="background1"/>
          <w:highlight w:val="black"/>
        </w:rPr>
        <w:t xml:space="preserve"> </w:t>
      </w:r>
      <w:r>
        <w:rPr>
          <w:i/>
          <w:color w:val="FFFFFF" w:themeColor="background1"/>
          <w:highlight w:val="black"/>
          <w:lang w:val="en-US"/>
        </w:rPr>
        <w:t>in</w:t>
      </w:r>
      <w:r>
        <w:rPr>
          <w:i/>
          <w:color w:val="FFFFFF" w:themeColor="background1"/>
          <w:highlight w:val="black"/>
        </w:rPr>
        <w:t xml:space="preserve"> ~ - держать какое-л. вещество в растворе /растворённым/ </w:t>
      </w:r>
    </w:p>
    <w:p w:rsidR="00263B96" w:rsidRDefault="00263B96" w:rsidP="006777D3">
      <w:pPr>
        <w:pStyle w:val="a7"/>
        <w:numPr>
          <w:ilvl w:val="0"/>
          <w:numId w:val="109"/>
        </w:numPr>
        <w:rPr>
          <w:i/>
          <w:color w:val="FFFFFF" w:themeColor="background1"/>
          <w:highlight w:val="black"/>
        </w:rPr>
      </w:pPr>
      <w:r>
        <w:rPr>
          <w:i/>
          <w:color w:val="FFFFFF" w:themeColor="background1"/>
          <w:highlight w:val="black"/>
          <w:lang w:val="en-US"/>
        </w:rPr>
        <w:t>his</w:t>
      </w:r>
      <w:r w:rsidRPr="00263B96">
        <w:rPr>
          <w:i/>
          <w:color w:val="FFFFFF" w:themeColor="background1"/>
          <w:highlight w:val="black"/>
        </w:rPr>
        <w:t xml:space="preserve"> </w:t>
      </w:r>
      <w:r>
        <w:rPr>
          <w:i/>
          <w:color w:val="FFFFFF" w:themeColor="background1"/>
          <w:highlight w:val="black"/>
          <w:lang w:val="en-US"/>
        </w:rPr>
        <w:t>ideas</w:t>
      </w:r>
      <w:r w:rsidRPr="00263B96">
        <w:rPr>
          <w:i/>
          <w:color w:val="FFFFFF" w:themeColor="background1"/>
          <w:highlight w:val="black"/>
        </w:rPr>
        <w:t xml:space="preserve"> </w:t>
      </w:r>
      <w:r>
        <w:rPr>
          <w:i/>
          <w:color w:val="FFFFFF" w:themeColor="background1"/>
          <w:highlight w:val="black"/>
          <w:lang w:val="en-US"/>
        </w:rPr>
        <w:t>are</w:t>
      </w:r>
      <w:r w:rsidRPr="00263B96">
        <w:rPr>
          <w:i/>
          <w:color w:val="FFFFFF" w:themeColor="background1"/>
          <w:highlight w:val="black"/>
        </w:rPr>
        <w:t xml:space="preserve"> </w:t>
      </w:r>
      <w:r>
        <w:rPr>
          <w:i/>
          <w:color w:val="FFFFFF" w:themeColor="background1"/>
          <w:highlight w:val="black"/>
          <w:lang w:val="en-US"/>
        </w:rPr>
        <w:t>still</w:t>
      </w:r>
      <w:r w:rsidRPr="00263B96">
        <w:rPr>
          <w:i/>
          <w:color w:val="FFFFFF" w:themeColor="background1"/>
          <w:highlight w:val="black"/>
        </w:rPr>
        <w:t xml:space="preserve"> </w:t>
      </w:r>
      <w:r>
        <w:rPr>
          <w:i/>
          <w:color w:val="FFFFFF" w:themeColor="background1"/>
          <w:highlight w:val="black"/>
          <w:lang w:val="en-US"/>
        </w:rPr>
        <w:t>in</w:t>
      </w:r>
      <w:r>
        <w:rPr>
          <w:i/>
          <w:color w:val="FFFFFF" w:themeColor="background1"/>
          <w:highlight w:val="black"/>
        </w:rPr>
        <w:t xml:space="preserve"> ~ - его взгляды всё ещё не сформировались </w:t>
      </w:r>
    </w:p>
    <w:p w:rsidR="00263B96" w:rsidRDefault="00263B96" w:rsidP="00263B96">
      <w:pPr>
        <w:rPr>
          <w:color w:val="FFFFFF" w:themeColor="background1"/>
          <w:highlight w:val="black"/>
          <w:lang w:val="en-US"/>
        </w:rPr>
      </w:pPr>
      <w:r>
        <w:rPr>
          <w:color w:val="FFFFFF" w:themeColor="background1"/>
          <w:highlight w:val="black"/>
          <w:lang w:val="en-US"/>
        </w:rPr>
        <w:t xml:space="preserve">6. </w:t>
      </w:r>
      <w:proofErr w:type="gramStart"/>
      <w:r>
        <w:rPr>
          <w:color w:val="FFFFFF" w:themeColor="background1"/>
          <w:highlight w:val="black"/>
        </w:rPr>
        <w:t>микстура</w:t>
      </w:r>
      <w:proofErr w:type="gramEnd"/>
      <w:r>
        <w:rPr>
          <w:color w:val="FFFFFF" w:themeColor="background1"/>
          <w:highlight w:val="black"/>
          <w:lang w:val="en-US"/>
        </w:rPr>
        <w:t xml:space="preserve">, </w:t>
      </w:r>
      <w:r>
        <w:rPr>
          <w:color w:val="FFFFFF" w:themeColor="background1"/>
          <w:highlight w:val="black"/>
        </w:rPr>
        <w:t>жидкое</w:t>
      </w:r>
      <w:r>
        <w:rPr>
          <w:color w:val="FFFFFF" w:themeColor="background1"/>
          <w:highlight w:val="black"/>
          <w:lang w:val="en-US"/>
        </w:rPr>
        <w:t xml:space="preserve"> </w:t>
      </w:r>
      <w:r>
        <w:rPr>
          <w:color w:val="FFFFFF" w:themeColor="background1"/>
          <w:highlight w:val="black"/>
        </w:rPr>
        <w:t>лекарство</w:t>
      </w:r>
    </w:p>
    <w:p w:rsidR="00263B96" w:rsidRDefault="00263B96" w:rsidP="00263B96">
      <w:pPr>
        <w:rPr>
          <w:highlight w:val="blue"/>
          <w:lang w:val="en-US"/>
        </w:rPr>
      </w:pPr>
      <w:proofErr w:type="gramStart"/>
      <w:r>
        <w:rPr>
          <w:highlight w:val="blue"/>
          <w:lang w:val="en-US"/>
        </w:rPr>
        <w:t>a</w:t>
      </w:r>
      <w:proofErr w:type="gramEnd"/>
      <w:r>
        <w:rPr>
          <w:highlight w:val="blue"/>
          <w:lang w:val="en-US"/>
        </w:rPr>
        <w:t xml:space="preserve"> bringing or coming to an end or into a state of discontinuity</w:t>
      </w:r>
    </w:p>
    <w:p w:rsidR="00263B96" w:rsidRDefault="00263B96" w:rsidP="00263B96">
      <w:pPr>
        <w:rPr>
          <w:highlight w:val="black"/>
        </w:rPr>
      </w:pPr>
      <w:r>
        <w:rPr>
          <w:highlight w:val="black"/>
        </w:rPr>
        <w:t xml:space="preserve">7. </w:t>
      </w:r>
      <w:r>
        <w:rPr>
          <w:b/>
          <w:highlight w:val="black"/>
        </w:rPr>
        <w:t>СПЕЦ</w:t>
      </w:r>
      <w:r>
        <w:rPr>
          <w:highlight w:val="black"/>
        </w:rPr>
        <w:t>. разрыв, прерывность; раздробление, нарушение целостности, перелом, трещина</w:t>
      </w:r>
    </w:p>
    <w:p w:rsidR="00263B96" w:rsidRDefault="00263B96" w:rsidP="006777D3">
      <w:pPr>
        <w:pStyle w:val="a7"/>
        <w:numPr>
          <w:ilvl w:val="0"/>
          <w:numId w:val="109"/>
        </w:numPr>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 connection</w:t>
      </w:r>
      <w:r>
        <w:rPr>
          <w:i/>
          <w:color w:val="FFFFFF" w:themeColor="background1"/>
          <w:highlight w:val="black"/>
        </w:rPr>
        <w:t xml:space="preserve"> - разрыв /нарушение/ связи </w:t>
      </w:r>
    </w:p>
    <w:p w:rsidR="00263B96" w:rsidRDefault="00263B96" w:rsidP="006777D3">
      <w:pPr>
        <w:pStyle w:val="a7"/>
        <w:numPr>
          <w:ilvl w:val="0"/>
          <w:numId w:val="109"/>
        </w:numPr>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 unity</w:t>
      </w:r>
      <w:r>
        <w:rPr>
          <w:i/>
          <w:color w:val="FFFFFF" w:themeColor="background1"/>
          <w:highlight w:val="black"/>
        </w:rPr>
        <w:t xml:space="preserve"> - распад единства </w:t>
      </w:r>
    </w:p>
    <w:p w:rsidR="00263B96" w:rsidRDefault="00263B96" w:rsidP="006777D3">
      <w:pPr>
        <w:pStyle w:val="a7"/>
        <w:numPr>
          <w:ilvl w:val="0"/>
          <w:numId w:val="109"/>
        </w:numPr>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w:t>
      </w:r>
      <w:r w:rsidRPr="00263B96">
        <w:rPr>
          <w:i/>
          <w:color w:val="FFFFFF" w:themeColor="background1"/>
          <w:highlight w:val="black"/>
        </w:rPr>
        <w:t xml:space="preserve"> </w:t>
      </w:r>
      <w:r>
        <w:rPr>
          <w:i/>
          <w:color w:val="FFFFFF" w:themeColor="background1"/>
          <w:highlight w:val="black"/>
          <w:lang w:val="en-US"/>
        </w:rPr>
        <w:t>continuity</w:t>
      </w:r>
      <w:r>
        <w:rPr>
          <w:i/>
          <w:color w:val="FFFFFF" w:themeColor="background1"/>
          <w:highlight w:val="black"/>
        </w:rPr>
        <w:t xml:space="preserve"> - а) разрыв непрерывности; нарушение преемственности; б) мед. разрыв /нарушение/ целостности тканей </w:t>
      </w:r>
    </w:p>
    <w:p w:rsidR="00263B96" w:rsidRDefault="00263B96" w:rsidP="00263B96">
      <w:pPr>
        <w:shd w:val="clear" w:color="auto" w:fill="000000" w:themeFill="text1"/>
        <w:rPr>
          <w:b/>
          <w:color w:val="FFFFFF" w:themeColor="background1"/>
          <w:highlight w:val="black"/>
        </w:rPr>
      </w:pPr>
    </w:p>
    <w:p w:rsidR="00263B96" w:rsidRDefault="00263B96" w:rsidP="00263B96">
      <w:pPr>
        <w:shd w:val="clear" w:color="auto" w:fill="000000" w:themeFill="text1"/>
        <w:rPr>
          <w:b/>
          <w:color w:val="FFFFFF" w:themeColor="background1"/>
          <w:highlight w:val="black"/>
        </w:rPr>
      </w:pPr>
    </w:p>
    <w:p w:rsidR="00263B96" w:rsidRDefault="00263B96" w:rsidP="00263B96">
      <w:pPr>
        <w:shd w:val="clear" w:color="auto" w:fill="000000" w:themeFill="text1"/>
        <w:rPr>
          <w:b/>
          <w:color w:val="FFFFFF" w:themeColor="background1"/>
          <w:highlight w:val="black"/>
        </w:rPr>
      </w:pPr>
    </w:p>
    <w:p w:rsidR="00263B96" w:rsidRPr="00263B96" w:rsidRDefault="00263B96" w:rsidP="00263B96">
      <w:pPr>
        <w:jc w:val="center"/>
        <w:rPr>
          <w:b/>
          <w:i/>
          <w:color w:val="FF0000"/>
          <w:u w:val="single"/>
          <w:lang w:val="en-US"/>
        </w:rPr>
      </w:pPr>
      <w:r w:rsidRPr="00263B96">
        <w:rPr>
          <w:b/>
          <w:i/>
          <w:color w:val="FF0000"/>
          <w:u w:val="single"/>
          <w:lang w:val="en-US"/>
        </w:rPr>
        <w:t>HIT BACK **</w:t>
      </w:r>
    </w:p>
    <w:p w:rsidR="00263B96" w:rsidRDefault="00263B96" w:rsidP="00263B96">
      <w:pPr>
        <w:rPr>
          <w:lang w:val="en-US"/>
        </w:rPr>
      </w:pPr>
      <w:r>
        <w:rPr>
          <w:highlight w:val="blue"/>
          <w:lang w:val="en-US"/>
        </w:rPr>
        <w:t>: </w:t>
      </w:r>
      <w:proofErr w:type="gramStart"/>
      <w:r>
        <w:rPr>
          <w:highlight w:val="blue"/>
          <w:lang w:val="en-US"/>
        </w:rPr>
        <w:t>to</w:t>
      </w:r>
      <w:proofErr w:type="gramEnd"/>
      <w:r>
        <w:rPr>
          <w:highlight w:val="blue"/>
          <w:lang w:val="en-US"/>
        </w:rPr>
        <w:t xml:space="preserve"> attack or criticize someone after being attacked or criticized by them</w:t>
      </w:r>
    </w:p>
    <w:p w:rsidR="00263B96" w:rsidRDefault="00263B96" w:rsidP="00263B96">
      <w:pPr>
        <w:rPr>
          <w:color w:val="FFFFFF" w:themeColor="background1"/>
        </w:rPr>
      </w:pPr>
      <w:r>
        <w:rPr>
          <w:color w:val="FFFFFF" w:themeColor="background1"/>
        </w:rPr>
        <w:t>фраз. гл. (hit back at) нападать на (кого-л.); отражать атаку (кого-л.)</w:t>
      </w:r>
    </w:p>
    <w:p w:rsidR="00263B96" w:rsidRDefault="00263B96" w:rsidP="006777D3">
      <w:pPr>
        <w:pStyle w:val="a7"/>
        <w:numPr>
          <w:ilvl w:val="0"/>
          <w:numId w:val="110"/>
        </w:numPr>
        <w:rPr>
          <w:i/>
          <w:color w:val="FFFFFF" w:themeColor="background1"/>
          <w:lang w:val="en-US"/>
        </w:rPr>
      </w:pPr>
      <w:r>
        <w:rPr>
          <w:i/>
          <w:color w:val="FFFFFF" w:themeColor="background1"/>
          <w:lang w:val="en-US"/>
        </w:rPr>
        <w:t>The UCI has hit back at criticism of the disqualification of Dutch rider Jan-Willem Van Schip at the Baloise Belgium Tour, insisting his innovative handlebar set-up violated UCI bike design rules because “using the forearms as a point of support on the handlebar is prohibited except in time trials.</w:t>
      </w:r>
    </w:p>
    <w:p w:rsidR="00263B96" w:rsidRDefault="00263B96" w:rsidP="00263B96">
      <w:pPr>
        <w:rPr>
          <w:color w:val="FFFFFF" w:themeColor="background1"/>
          <w:lang w:val="en-US"/>
        </w:rPr>
      </w:pPr>
    </w:p>
    <w:p w:rsidR="00263B96" w:rsidRDefault="00263B96" w:rsidP="00263B96">
      <w:pPr>
        <w:rPr>
          <w:color w:val="FFFFFF" w:themeColor="background1"/>
          <w:lang w:val="en-US"/>
        </w:rPr>
      </w:pPr>
    </w:p>
    <w:p w:rsidR="00263B96" w:rsidRDefault="00263B96">
      <w:pPr>
        <w:spacing w:after="160" w:line="259" w:lineRule="auto"/>
        <w:rPr>
          <w:color w:val="FFFFFF" w:themeColor="background1"/>
          <w:lang w:val="en-US"/>
        </w:rPr>
      </w:pPr>
      <w:r>
        <w:rPr>
          <w:color w:val="FFFFFF" w:themeColor="background1"/>
          <w:lang w:val="en-US"/>
        </w:rPr>
        <w:br w:type="page"/>
      </w:r>
    </w:p>
    <w:p w:rsidR="00263B96" w:rsidRDefault="00263B96" w:rsidP="00263B96">
      <w:pPr>
        <w:pStyle w:val="1"/>
        <w:jc w:val="center"/>
        <w:rPr>
          <w:lang w:val="en-US"/>
        </w:rPr>
      </w:pPr>
      <w:r>
        <w:rPr>
          <w:lang w:val="en-US"/>
        </w:rPr>
        <w:lastRenderedPageBreak/>
        <w:t>START</w:t>
      </w:r>
    </w:p>
    <w:p w:rsidR="004B4226" w:rsidRPr="00E80729" w:rsidRDefault="004B4226" w:rsidP="00E80729">
      <w:pPr>
        <w:rPr>
          <w:lang w:val="en-US"/>
        </w:rPr>
      </w:pPr>
    </w:p>
    <w:p w:rsidR="004B4226" w:rsidRPr="00E80729" w:rsidRDefault="004B4226" w:rsidP="00E80729">
      <w:pPr>
        <w:rPr>
          <w:lang w:val="en-US"/>
        </w:rPr>
      </w:pPr>
    </w:p>
    <w:p w:rsidR="004B4226" w:rsidRDefault="004B4226" w:rsidP="00733FF6">
      <w:pPr>
        <w:jc w:val="center"/>
        <w:rPr>
          <w:b/>
          <w:i/>
          <w:color w:val="FFFFFF" w:themeColor="background1"/>
          <w:lang w:val="en-US"/>
        </w:rPr>
      </w:pPr>
      <w:r>
        <w:rPr>
          <w:b/>
          <w:i/>
          <w:color w:val="FFFFFF" w:themeColor="background1"/>
          <w:lang w:val="en-GB"/>
        </w:rPr>
        <w:t>ALL</w:t>
      </w:r>
      <w:r>
        <w:rPr>
          <w:b/>
          <w:i/>
          <w:color w:val="FFFFFF" w:themeColor="background1"/>
          <w:lang w:val="en-US"/>
        </w:rPr>
        <w:t xml:space="preserve"> </w:t>
      </w:r>
      <w:r>
        <w:rPr>
          <w:b/>
          <w:i/>
          <w:color w:val="FFFFFF" w:themeColor="background1"/>
          <w:lang w:val="en-GB"/>
        </w:rPr>
        <w:t>ALONG</w:t>
      </w:r>
      <w:r>
        <w:rPr>
          <w:b/>
          <w:i/>
          <w:color w:val="FFFFFF" w:themeColor="background1"/>
          <w:lang w:val="en-US"/>
        </w:rPr>
        <w:t xml:space="preserve"> {</w:t>
      </w:r>
      <w:r>
        <w:rPr>
          <w:b/>
          <w:i/>
          <w:color w:val="FFFFFF" w:themeColor="background1"/>
        </w:rPr>
        <w:t>͵</w:t>
      </w:r>
      <w:r>
        <w:rPr>
          <w:b/>
          <w:i/>
          <w:color w:val="FFFFFF" w:themeColor="background1"/>
          <w:lang w:val="en-US"/>
        </w:rPr>
        <w:t>ɔ:</w:t>
      </w:r>
      <w:r>
        <w:rPr>
          <w:b/>
          <w:i/>
          <w:color w:val="FFFFFF" w:themeColor="background1"/>
          <w:lang w:val="en-GB"/>
        </w:rPr>
        <w:t>l</w:t>
      </w:r>
      <w:r>
        <w:rPr>
          <w:b/>
          <w:i/>
          <w:color w:val="FFFFFF" w:themeColor="background1"/>
          <w:lang w:val="en-US"/>
        </w:rPr>
        <w:t>ə</w:t>
      </w:r>
      <w:r>
        <w:rPr>
          <w:b/>
          <w:i/>
          <w:color w:val="FFFFFF" w:themeColor="background1"/>
        </w:rPr>
        <w:t>ʹ</w:t>
      </w:r>
      <w:r>
        <w:rPr>
          <w:b/>
          <w:i/>
          <w:color w:val="FFFFFF" w:themeColor="background1"/>
          <w:lang w:val="en-GB"/>
        </w:rPr>
        <w:t>l</w:t>
      </w:r>
      <w:r>
        <w:rPr>
          <w:b/>
          <w:i/>
          <w:color w:val="FFFFFF" w:themeColor="background1"/>
          <w:lang w:val="en-US"/>
        </w:rPr>
        <w:t>ɒŋ}</w:t>
      </w:r>
    </w:p>
    <w:p w:rsidR="004B4226" w:rsidRDefault="004B4226" w:rsidP="00733FF6">
      <w:pPr>
        <w:rPr>
          <w:color w:val="FFFFFF" w:themeColor="background1"/>
          <w:lang w:val="en-GB"/>
        </w:rPr>
      </w:pPr>
      <w:r>
        <w:rPr>
          <w:color w:val="FFFFFF" w:themeColor="background1"/>
        </w:rPr>
        <w:t>разг</w:t>
      </w:r>
      <w:r>
        <w:rPr>
          <w:color w:val="FFFFFF" w:themeColor="background1"/>
          <w:lang w:val="en-GB"/>
        </w:rPr>
        <w:t xml:space="preserve">. </w:t>
      </w:r>
      <w:r>
        <w:rPr>
          <w:color w:val="FFFFFF" w:themeColor="background1"/>
        </w:rPr>
        <w:t>всё</w:t>
      </w:r>
      <w:r>
        <w:rPr>
          <w:color w:val="FFFFFF" w:themeColor="background1"/>
          <w:lang w:val="en-GB"/>
        </w:rPr>
        <w:t xml:space="preserve"> </w:t>
      </w:r>
      <w:r>
        <w:rPr>
          <w:color w:val="FFFFFF" w:themeColor="background1"/>
        </w:rPr>
        <w:t>время</w:t>
      </w:r>
      <w:r>
        <w:rPr>
          <w:color w:val="FFFFFF" w:themeColor="background1"/>
          <w:lang w:val="en-GB"/>
        </w:rPr>
        <w:t xml:space="preserve">, </w:t>
      </w:r>
      <w:r>
        <w:rPr>
          <w:color w:val="FFFFFF" w:themeColor="background1"/>
        </w:rPr>
        <w:t>всегда</w:t>
      </w:r>
    </w:p>
    <w:p w:rsidR="004B4226" w:rsidRDefault="004B4226" w:rsidP="00362872">
      <w:pPr>
        <w:pStyle w:val="a7"/>
        <w:numPr>
          <w:ilvl w:val="0"/>
          <w:numId w:val="67"/>
        </w:numPr>
        <w:rPr>
          <w:i/>
          <w:color w:val="FFFFFF" w:themeColor="background1"/>
          <w:lang w:val="en-GB"/>
        </w:rPr>
      </w:pPr>
      <w:r>
        <w:rPr>
          <w:i/>
          <w:color w:val="FFFFFF" w:themeColor="background1"/>
          <w:lang w:val="en-GB"/>
        </w:rPr>
        <w:t>Blinken says Ukraine invasion was Putin's plan 'all along'</w:t>
      </w:r>
    </w:p>
    <w:p w:rsidR="004B4226" w:rsidRDefault="004B4226" w:rsidP="00733FF6">
      <w:pPr>
        <w:rPr>
          <w:i/>
          <w:color w:val="FFFFFF" w:themeColor="background1"/>
          <w:lang w:val="en-GB"/>
        </w:rPr>
      </w:pPr>
    </w:p>
    <w:p w:rsidR="00362872" w:rsidRDefault="00362872" w:rsidP="00733FF6">
      <w:pPr>
        <w:rPr>
          <w:i/>
          <w:color w:val="FFFFFF" w:themeColor="background1"/>
          <w:lang w:val="en-GB"/>
        </w:rPr>
      </w:pPr>
    </w:p>
    <w:p w:rsidR="00362872" w:rsidRDefault="00362872" w:rsidP="00733FF6">
      <w:pPr>
        <w:rPr>
          <w:i/>
          <w:color w:val="FFFFFF" w:themeColor="background1"/>
          <w:lang w:val="en-GB"/>
        </w:rPr>
      </w:pPr>
    </w:p>
    <w:p w:rsidR="00362872" w:rsidRPr="00B46A79" w:rsidRDefault="00362872" w:rsidP="00362872">
      <w:pPr>
        <w:jc w:val="center"/>
        <w:rPr>
          <w:rFonts w:cstheme="minorBidi"/>
          <w:b/>
          <w:i/>
          <w:color w:val="7030A0"/>
          <w:szCs w:val="22"/>
          <w:lang w:val="en-US"/>
        </w:rPr>
      </w:pPr>
      <w:r w:rsidRPr="00B46A79">
        <w:rPr>
          <w:b/>
          <w:i/>
          <w:color w:val="7030A0"/>
          <w:lang w:val="en-US"/>
        </w:rPr>
        <w:t>LUXURY ** {</w:t>
      </w:r>
      <w:r w:rsidRPr="00B46A79">
        <w:rPr>
          <w:b/>
          <w:i/>
          <w:color w:val="7030A0"/>
        </w:rPr>
        <w:t>ʹ</w:t>
      </w:r>
      <w:proofErr w:type="gramStart"/>
      <w:r w:rsidRPr="00B46A79">
        <w:rPr>
          <w:b/>
          <w:i/>
          <w:color w:val="7030A0"/>
          <w:lang w:val="en-US"/>
        </w:rPr>
        <w:t>lʌkʃ(</w:t>
      </w:r>
      <w:proofErr w:type="gramEnd"/>
      <w:r w:rsidRPr="00B46A79">
        <w:rPr>
          <w:b/>
          <w:i/>
          <w:color w:val="7030A0"/>
          <w:lang w:val="en-US"/>
        </w:rPr>
        <w:t>ə)rı} n</w:t>
      </w:r>
    </w:p>
    <w:p w:rsidR="00362872" w:rsidRPr="00B46A79" w:rsidRDefault="00362872" w:rsidP="00362872">
      <w:pPr>
        <w:rPr>
          <w:color w:val="FFFFFF" w:themeColor="background1"/>
          <w:lang w:val="en-US"/>
        </w:rPr>
      </w:pPr>
      <w:r w:rsidRPr="00B46A79">
        <w:rPr>
          <w:color w:val="FFFFFF" w:themeColor="background1"/>
          <w:lang w:val="en-US"/>
        </w:rPr>
        <w:t xml:space="preserve">1. </w:t>
      </w:r>
      <w:proofErr w:type="gramStart"/>
      <w:r w:rsidRPr="00B46A79">
        <w:rPr>
          <w:color w:val="FFFFFF" w:themeColor="background1"/>
        </w:rPr>
        <w:t>роскошь</w:t>
      </w:r>
      <w:proofErr w:type="gramEnd"/>
    </w:p>
    <w:p w:rsidR="00362872" w:rsidRPr="00B46A79" w:rsidRDefault="00362872" w:rsidP="006777D3">
      <w:pPr>
        <w:pStyle w:val="a7"/>
        <w:numPr>
          <w:ilvl w:val="0"/>
          <w:numId w:val="89"/>
        </w:numPr>
        <w:rPr>
          <w:i/>
          <w:color w:val="FFFFFF" w:themeColor="background1"/>
        </w:rPr>
      </w:pPr>
      <w:r w:rsidRPr="00B46A79">
        <w:rPr>
          <w:i/>
          <w:color w:val="FFFFFF" w:themeColor="background1"/>
        </w:rPr>
        <w:t>life of ~ - роскошная жизнь</w:t>
      </w:r>
    </w:p>
    <w:p w:rsidR="00362872" w:rsidRPr="00B46A79" w:rsidRDefault="00362872" w:rsidP="006777D3">
      <w:pPr>
        <w:pStyle w:val="a7"/>
        <w:numPr>
          <w:ilvl w:val="0"/>
          <w:numId w:val="89"/>
        </w:numPr>
        <w:rPr>
          <w:i/>
          <w:color w:val="FFFFFF" w:themeColor="background1"/>
          <w:lang w:val="en-US"/>
        </w:rPr>
      </w:pPr>
      <w:r w:rsidRPr="00B46A79">
        <w:rPr>
          <w:i/>
          <w:color w:val="FFFFFF" w:themeColor="background1"/>
          <w:lang w:val="en-US"/>
        </w:rPr>
        <w:t xml:space="preserve">to live in (the lap of) ~ - </w:t>
      </w:r>
      <w:r w:rsidRPr="00B46A79">
        <w:rPr>
          <w:i/>
          <w:color w:val="FFFFFF" w:themeColor="background1"/>
        </w:rPr>
        <w:t>жить</w:t>
      </w:r>
      <w:r w:rsidRPr="00B46A79">
        <w:rPr>
          <w:i/>
          <w:color w:val="FFFFFF" w:themeColor="background1"/>
          <w:lang w:val="en-US"/>
        </w:rPr>
        <w:t xml:space="preserve"> </w:t>
      </w:r>
      <w:r w:rsidRPr="00B46A79">
        <w:rPr>
          <w:i/>
          <w:color w:val="FFFFFF" w:themeColor="background1"/>
        </w:rPr>
        <w:t>в</w:t>
      </w:r>
      <w:r w:rsidRPr="00B46A79">
        <w:rPr>
          <w:i/>
          <w:color w:val="FFFFFF" w:themeColor="background1"/>
          <w:lang w:val="en-US"/>
        </w:rPr>
        <w:t xml:space="preserve"> </w:t>
      </w:r>
      <w:r w:rsidRPr="00B46A79">
        <w:rPr>
          <w:i/>
          <w:color w:val="FFFFFF" w:themeColor="background1"/>
        </w:rPr>
        <w:t>роскоши</w:t>
      </w:r>
    </w:p>
    <w:p w:rsidR="00362872" w:rsidRPr="00B46A79" w:rsidRDefault="00362872" w:rsidP="006777D3">
      <w:pPr>
        <w:pStyle w:val="a7"/>
        <w:numPr>
          <w:ilvl w:val="0"/>
          <w:numId w:val="89"/>
        </w:numPr>
        <w:rPr>
          <w:i/>
          <w:color w:val="FFFFFF" w:themeColor="background1"/>
          <w:lang w:val="en-US"/>
        </w:rPr>
      </w:pPr>
      <w:r w:rsidRPr="00B46A79">
        <w:rPr>
          <w:i/>
          <w:color w:val="FFFFFF" w:themeColor="background1"/>
          <w:lang w:val="en-US"/>
        </w:rPr>
        <w:t xml:space="preserve">to be lapped in ~ - </w:t>
      </w:r>
      <w:r w:rsidRPr="00B46A79">
        <w:rPr>
          <w:i/>
          <w:color w:val="FFFFFF" w:themeColor="background1"/>
        </w:rPr>
        <w:t>утопать</w:t>
      </w:r>
      <w:r w:rsidRPr="00B46A79">
        <w:rPr>
          <w:i/>
          <w:color w:val="FFFFFF" w:themeColor="background1"/>
          <w:lang w:val="en-US"/>
        </w:rPr>
        <w:t xml:space="preserve"> </w:t>
      </w:r>
      <w:r w:rsidRPr="00B46A79">
        <w:rPr>
          <w:i/>
          <w:color w:val="FFFFFF" w:themeColor="background1"/>
        </w:rPr>
        <w:t>в</w:t>
      </w:r>
      <w:r w:rsidRPr="00B46A79">
        <w:rPr>
          <w:i/>
          <w:color w:val="FFFFFF" w:themeColor="background1"/>
          <w:lang w:val="en-US"/>
        </w:rPr>
        <w:t xml:space="preserve"> </w:t>
      </w:r>
      <w:r w:rsidRPr="00B46A79">
        <w:rPr>
          <w:i/>
          <w:color w:val="FFFFFF" w:themeColor="background1"/>
        </w:rPr>
        <w:t>роскоши</w:t>
      </w:r>
    </w:p>
    <w:p w:rsidR="00362872" w:rsidRDefault="00362872" w:rsidP="006777D3">
      <w:pPr>
        <w:pStyle w:val="a7"/>
        <w:numPr>
          <w:ilvl w:val="0"/>
          <w:numId w:val="89"/>
        </w:numPr>
        <w:rPr>
          <w:i/>
          <w:color w:val="FFFFFF" w:themeColor="background1"/>
        </w:rPr>
      </w:pPr>
      <w:r w:rsidRPr="00B46A79">
        <w:rPr>
          <w:i/>
          <w:color w:val="FFFFFF" w:themeColor="background1"/>
        </w:rPr>
        <w:t xml:space="preserve">paintings are my </w:t>
      </w:r>
      <w:r>
        <w:rPr>
          <w:i/>
          <w:color w:val="FFFFFF" w:themeColor="background1"/>
        </w:rPr>
        <w:t>only ~ - единственная роскошь, которую я себе позволяю - это картины</w:t>
      </w:r>
    </w:p>
    <w:p w:rsidR="00362872" w:rsidRDefault="00362872" w:rsidP="00362872">
      <w:pPr>
        <w:rPr>
          <w:color w:val="FFFFFF" w:themeColor="background1"/>
        </w:rPr>
      </w:pPr>
      <w:r>
        <w:rPr>
          <w:color w:val="FFFFFF" w:themeColor="background1"/>
        </w:rPr>
        <w:t>2. большое удовольствие, наслаждение</w:t>
      </w:r>
    </w:p>
    <w:p w:rsidR="00362872" w:rsidRDefault="00362872" w:rsidP="006777D3">
      <w:pPr>
        <w:pStyle w:val="a7"/>
        <w:numPr>
          <w:ilvl w:val="0"/>
          <w:numId w:val="89"/>
        </w:numPr>
        <w:rPr>
          <w:i/>
          <w:color w:val="FFFFFF" w:themeColor="background1"/>
        </w:rPr>
      </w:pPr>
      <w:r>
        <w:rPr>
          <w:i/>
          <w:color w:val="FFFFFF" w:themeColor="background1"/>
        </w:rPr>
        <w:t>the ~ of a good book - удовольствие, получаемое от хорошей книги</w:t>
      </w:r>
    </w:p>
    <w:p w:rsidR="00362872" w:rsidRDefault="00362872" w:rsidP="00362872">
      <w:pPr>
        <w:rPr>
          <w:color w:val="FFFFFF" w:themeColor="background1"/>
        </w:rPr>
      </w:pPr>
      <w:r>
        <w:rPr>
          <w:color w:val="FFFFFF" w:themeColor="background1"/>
        </w:rPr>
        <w:t>3. предмет роскоши</w:t>
      </w:r>
    </w:p>
    <w:p w:rsidR="00362872" w:rsidRDefault="00362872" w:rsidP="006777D3">
      <w:pPr>
        <w:pStyle w:val="a7"/>
        <w:numPr>
          <w:ilvl w:val="0"/>
          <w:numId w:val="89"/>
        </w:numPr>
        <w:rPr>
          <w:i/>
          <w:color w:val="FFFFFF" w:themeColor="background1"/>
        </w:rPr>
      </w:pPr>
      <w:r>
        <w:rPr>
          <w:i/>
          <w:color w:val="FFFFFF" w:themeColor="background1"/>
        </w:rPr>
        <w:t>perfumes and other luxuries - духи и другие предметы роскоши</w:t>
      </w:r>
    </w:p>
    <w:p w:rsidR="00362872" w:rsidRDefault="00362872" w:rsidP="006777D3">
      <w:pPr>
        <w:pStyle w:val="a7"/>
        <w:numPr>
          <w:ilvl w:val="0"/>
          <w:numId w:val="89"/>
        </w:numPr>
        <w:rPr>
          <w:i/>
          <w:color w:val="FFFFFF" w:themeColor="background1"/>
        </w:rPr>
      </w:pPr>
      <w:r>
        <w:rPr>
          <w:i/>
          <w:color w:val="FFFFFF" w:themeColor="background1"/>
        </w:rPr>
        <w:t>luxuries tax - налог на предметы роскоши</w:t>
      </w:r>
    </w:p>
    <w:p w:rsidR="00362872" w:rsidRDefault="00362872" w:rsidP="00362872">
      <w:pPr>
        <w:rPr>
          <w:color w:val="FFFFFF" w:themeColor="background1"/>
        </w:rPr>
      </w:pPr>
      <w:r>
        <w:rPr>
          <w:color w:val="FFFFFF" w:themeColor="background1"/>
        </w:rPr>
        <w:t>ПРИЛ. роскошный, элитный, шикарный, фешенебельный, люксовый</w:t>
      </w:r>
    </w:p>
    <w:p w:rsidR="00362872" w:rsidRDefault="00362872" w:rsidP="006777D3">
      <w:pPr>
        <w:pStyle w:val="a7"/>
        <w:numPr>
          <w:ilvl w:val="0"/>
          <w:numId w:val="89"/>
        </w:numPr>
        <w:rPr>
          <w:i/>
          <w:color w:val="FFFFFF" w:themeColor="background1"/>
        </w:rPr>
      </w:pPr>
      <w:r>
        <w:rPr>
          <w:i/>
          <w:color w:val="FFFFFF" w:themeColor="background1"/>
        </w:rPr>
        <w:t>~ goods - предметы роскоши</w:t>
      </w:r>
    </w:p>
    <w:p w:rsidR="00362872" w:rsidRDefault="00362872" w:rsidP="006777D3">
      <w:pPr>
        <w:pStyle w:val="a7"/>
        <w:numPr>
          <w:ilvl w:val="0"/>
          <w:numId w:val="89"/>
        </w:numPr>
        <w:rPr>
          <w:i/>
          <w:color w:val="FFFFFF" w:themeColor="background1"/>
        </w:rPr>
      </w:pPr>
      <w:r>
        <w:rPr>
          <w:i/>
          <w:color w:val="FFFFFF" w:themeColor="background1"/>
        </w:rPr>
        <w:t>~ apartment - а) роскошная квартира (тж.~ flat); б) номер-люкс</w:t>
      </w:r>
    </w:p>
    <w:p w:rsidR="00362872" w:rsidRDefault="00362872" w:rsidP="006777D3">
      <w:pPr>
        <w:pStyle w:val="a7"/>
        <w:numPr>
          <w:ilvl w:val="0"/>
          <w:numId w:val="89"/>
        </w:numPr>
        <w:rPr>
          <w:b/>
          <w:i/>
          <w:color w:val="FFFFFF" w:themeColor="background1"/>
          <w:lang w:val="en-US"/>
        </w:rPr>
      </w:pPr>
      <w:r>
        <w:rPr>
          <w:b/>
          <w:i/>
          <w:color w:val="FFFFFF" w:themeColor="background1"/>
          <w:lang w:val="en-US"/>
        </w:rPr>
        <w:t>RESCUE WORKERS RETRIEVE AT LEAST THREE SURVIVORS FROM RUBBLE OF LUXURY APARTMENTS UNDER CONSTRUCTION</w:t>
      </w:r>
    </w:p>
    <w:p w:rsidR="00362872" w:rsidRDefault="00362872" w:rsidP="00362872">
      <w:pPr>
        <w:rPr>
          <w:b/>
          <w:i/>
          <w:color w:val="FFFFFF" w:themeColor="background1"/>
          <w:lang w:val="en-US"/>
        </w:rPr>
      </w:pPr>
    </w:p>
    <w:p w:rsidR="00362872" w:rsidRDefault="00362872" w:rsidP="00362872">
      <w:pPr>
        <w:rPr>
          <w:color w:val="FFFFFF" w:themeColor="background1"/>
          <w:lang w:val="en-US"/>
        </w:rPr>
      </w:pPr>
    </w:p>
    <w:p w:rsidR="00362872" w:rsidRDefault="00362872" w:rsidP="00362872">
      <w:pPr>
        <w:rPr>
          <w:color w:val="FFFFFF" w:themeColor="background1"/>
          <w:lang w:val="en-US"/>
        </w:rPr>
      </w:pPr>
    </w:p>
    <w:p w:rsidR="00362872" w:rsidRDefault="00362872" w:rsidP="00362872">
      <w:pPr>
        <w:jc w:val="center"/>
        <w:rPr>
          <w:b/>
          <w:i/>
          <w:color w:val="FFFF00"/>
        </w:rPr>
      </w:pPr>
      <w:r>
        <w:rPr>
          <w:b/>
          <w:i/>
          <w:color w:val="FFFF00"/>
          <w:lang w:val="en-US"/>
        </w:rPr>
        <w:t>TRAFFIC</w:t>
      </w:r>
      <w:r>
        <w:rPr>
          <w:b/>
          <w:i/>
          <w:color w:val="FFFF00"/>
        </w:rPr>
        <w:t xml:space="preserve"> ** {ʹ</w:t>
      </w:r>
      <w:r>
        <w:rPr>
          <w:b/>
          <w:i/>
          <w:color w:val="FFFF00"/>
          <w:lang w:val="en-US"/>
        </w:rPr>
        <w:t>tr</w:t>
      </w:r>
      <w:r>
        <w:rPr>
          <w:b/>
          <w:i/>
          <w:color w:val="FFFF00"/>
        </w:rPr>
        <w:t>æ</w:t>
      </w:r>
      <w:r>
        <w:rPr>
          <w:b/>
          <w:i/>
          <w:color w:val="FFFF00"/>
          <w:lang w:val="en-US"/>
        </w:rPr>
        <w:t>f</w:t>
      </w:r>
      <w:r>
        <w:rPr>
          <w:b/>
          <w:i/>
          <w:color w:val="FFFF00"/>
        </w:rPr>
        <w:t>ı</w:t>
      </w:r>
      <w:r>
        <w:rPr>
          <w:b/>
          <w:i/>
          <w:color w:val="FFFF00"/>
          <w:lang w:val="en-US"/>
        </w:rPr>
        <w:t>k</w:t>
      </w:r>
      <w:r>
        <w:rPr>
          <w:b/>
          <w:i/>
          <w:color w:val="FFFF00"/>
        </w:rPr>
        <w:t>}</w:t>
      </w:r>
      <w:r>
        <w:rPr>
          <w:b/>
          <w:i/>
          <w:color w:val="FFFF00"/>
          <w:lang w:val="en-US"/>
        </w:rPr>
        <w:t> n</w:t>
      </w:r>
    </w:p>
    <w:p w:rsidR="00362872" w:rsidRDefault="00362872" w:rsidP="00362872">
      <w:pPr>
        <w:rPr>
          <w:color w:val="FFFF00"/>
        </w:rPr>
      </w:pPr>
      <w:r>
        <w:rPr>
          <w:color w:val="FFFF00"/>
        </w:rPr>
        <w:t>1. движение, сообщение; транспорт</w:t>
      </w:r>
    </w:p>
    <w:p w:rsidR="00362872" w:rsidRDefault="00362872" w:rsidP="006777D3">
      <w:pPr>
        <w:pStyle w:val="a7"/>
        <w:numPr>
          <w:ilvl w:val="0"/>
          <w:numId w:val="90"/>
        </w:numPr>
        <w:spacing w:after="160" w:line="252" w:lineRule="auto"/>
        <w:rPr>
          <w:i/>
          <w:color w:val="FFFF00"/>
        </w:rPr>
      </w:pPr>
      <w:r>
        <w:rPr>
          <w:i/>
          <w:color w:val="FFFF00"/>
        </w:rPr>
        <w:lastRenderedPageBreak/>
        <w:t>heavy {restricted} ~ - интенсивное {ограниченное} движение</w:t>
      </w:r>
    </w:p>
    <w:p w:rsidR="00362872" w:rsidRDefault="00362872" w:rsidP="006777D3">
      <w:pPr>
        <w:pStyle w:val="a7"/>
        <w:numPr>
          <w:ilvl w:val="0"/>
          <w:numId w:val="90"/>
        </w:numPr>
        <w:spacing w:after="160" w:line="252" w:lineRule="auto"/>
        <w:rPr>
          <w:i/>
          <w:color w:val="FFFF00"/>
        </w:rPr>
      </w:pPr>
      <w:r>
        <w:rPr>
          <w:i/>
          <w:color w:val="FFFF00"/>
        </w:rPr>
        <w:t>through {railway} ~ - прямое {железнодорожное} сообщение</w:t>
      </w:r>
    </w:p>
    <w:p w:rsidR="00362872" w:rsidRDefault="00362872" w:rsidP="006777D3">
      <w:pPr>
        <w:pStyle w:val="a7"/>
        <w:numPr>
          <w:ilvl w:val="0"/>
          <w:numId w:val="90"/>
        </w:numPr>
        <w:spacing w:after="160" w:line="252" w:lineRule="auto"/>
        <w:rPr>
          <w:i/>
        </w:rPr>
      </w:pPr>
      <w:r>
        <w:rPr>
          <w:i/>
          <w:color w:val="FFFF00"/>
        </w:rPr>
        <w:t>passenger </w:t>
      </w:r>
      <w:r>
        <w:rPr>
          <w:i/>
        </w:rPr>
        <w:t>{freight} ~ - пассажирский {грузовой} транспорт</w:t>
      </w:r>
    </w:p>
    <w:p w:rsidR="00362872" w:rsidRDefault="00362872" w:rsidP="006777D3">
      <w:pPr>
        <w:pStyle w:val="a7"/>
        <w:numPr>
          <w:ilvl w:val="0"/>
          <w:numId w:val="90"/>
        </w:numPr>
        <w:spacing w:after="160" w:line="252" w:lineRule="auto"/>
        <w:rPr>
          <w:i/>
        </w:rPr>
      </w:pPr>
      <w:r>
        <w:rPr>
          <w:i/>
        </w:rPr>
        <w:t>trunk ~ - междугородное транспортное сообщение</w:t>
      </w:r>
    </w:p>
    <w:p w:rsidR="00362872" w:rsidRDefault="00362872" w:rsidP="006777D3">
      <w:pPr>
        <w:pStyle w:val="a7"/>
        <w:numPr>
          <w:ilvl w:val="0"/>
          <w:numId w:val="90"/>
        </w:numPr>
        <w:spacing w:after="160" w:line="252" w:lineRule="auto"/>
        <w:rPr>
          <w:i/>
        </w:rPr>
      </w:pPr>
      <w:r>
        <w:rPr>
          <w:i/>
        </w:rPr>
        <w:t>road {street} ~ - дорожное {уличное} движение</w:t>
      </w:r>
    </w:p>
    <w:p w:rsidR="00362872" w:rsidRDefault="00362872" w:rsidP="006777D3">
      <w:pPr>
        <w:pStyle w:val="a7"/>
        <w:numPr>
          <w:ilvl w:val="0"/>
          <w:numId w:val="90"/>
        </w:numPr>
        <w:spacing w:after="160" w:line="252" w:lineRule="auto"/>
        <w:rPr>
          <w:i/>
        </w:rPr>
      </w:pPr>
      <w:r>
        <w:rPr>
          <w:i/>
        </w:rPr>
        <w:t>arterial ~ - движение по главным магистралям</w:t>
      </w:r>
    </w:p>
    <w:p w:rsidR="00362872" w:rsidRDefault="00362872" w:rsidP="006777D3">
      <w:pPr>
        <w:pStyle w:val="a7"/>
        <w:numPr>
          <w:ilvl w:val="0"/>
          <w:numId w:val="90"/>
        </w:numPr>
        <w:spacing w:after="160" w:line="252" w:lineRule="auto"/>
        <w:rPr>
          <w:i/>
        </w:rPr>
      </w:pPr>
      <w:r>
        <w:rPr>
          <w:i/>
        </w:rPr>
        <w:t>maritime ~ - морское судоходство</w:t>
      </w:r>
    </w:p>
    <w:p w:rsidR="00362872" w:rsidRDefault="00362872" w:rsidP="006777D3">
      <w:pPr>
        <w:pStyle w:val="a7"/>
        <w:numPr>
          <w:ilvl w:val="0"/>
          <w:numId w:val="90"/>
        </w:numPr>
        <w:spacing w:after="160" w:line="252" w:lineRule="auto"/>
        <w:rPr>
          <w:i/>
          <w:lang w:val="en-US"/>
        </w:rPr>
      </w:pPr>
      <w:r>
        <w:rPr>
          <w:i/>
          <w:lang w:val="en-US"/>
        </w:rPr>
        <w:t xml:space="preserve">much /a great deal of/ ~ - </w:t>
      </w:r>
      <w:r>
        <w:rPr>
          <w:i/>
        </w:rPr>
        <w:t>интенсивное</w:t>
      </w:r>
      <w:r>
        <w:rPr>
          <w:i/>
          <w:lang w:val="en-US"/>
        </w:rPr>
        <w:t xml:space="preserve"> </w:t>
      </w:r>
      <w:r>
        <w:rPr>
          <w:i/>
        </w:rPr>
        <w:t>движение</w:t>
      </w:r>
    </w:p>
    <w:p w:rsidR="00362872" w:rsidRDefault="00362872" w:rsidP="006777D3">
      <w:pPr>
        <w:pStyle w:val="a7"/>
        <w:numPr>
          <w:ilvl w:val="0"/>
          <w:numId w:val="90"/>
        </w:numPr>
        <w:spacing w:after="160" w:line="252" w:lineRule="auto"/>
        <w:rPr>
          <w:i/>
        </w:rPr>
      </w:pPr>
      <w:r>
        <w:rPr>
          <w:i/>
        </w:rPr>
        <w:t>a long line of moving ~ - вереница движущегося транспорта</w:t>
      </w:r>
    </w:p>
    <w:p w:rsidR="00362872" w:rsidRDefault="00362872" w:rsidP="006777D3">
      <w:pPr>
        <w:pStyle w:val="a7"/>
        <w:numPr>
          <w:ilvl w:val="0"/>
          <w:numId w:val="90"/>
        </w:numPr>
        <w:spacing w:after="160" w:line="252" w:lineRule="auto"/>
        <w:rPr>
          <w:i/>
        </w:rPr>
      </w:pPr>
      <w:r>
        <w:rPr>
          <w:i/>
        </w:rPr>
        <w:t>the ~ on the road - движение на дороге</w:t>
      </w:r>
    </w:p>
    <w:p w:rsidR="00362872" w:rsidRDefault="00362872" w:rsidP="006777D3">
      <w:pPr>
        <w:pStyle w:val="a7"/>
        <w:numPr>
          <w:ilvl w:val="0"/>
          <w:numId w:val="90"/>
        </w:numPr>
        <w:spacing w:after="160" w:line="252" w:lineRule="auto"/>
        <w:rPr>
          <w:i/>
        </w:rPr>
      </w:pPr>
      <w:r>
        <w:rPr>
          <w:i/>
        </w:rPr>
        <w:t>beware of ~! - берегись автомобиля!</w:t>
      </w:r>
    </w:p>
    <w:p w:rsidR="00362872" w:rsidRDefault="00362872" w:rsidP="006777D3">
      <w:pPr>
        <w:pStyle w:val="a7"/>
        <w:numPr>
          <w:ilvl w:val="0"/>
          <w:numId w:val="90"/>
        </w:numPr>
        <w:spacing w:after="160" w:line="252" w:lineRule="auto"/>
        <w:rPr>
          <w:i/>
        </w:rPr>
      </w:pPr>
      <w:r>
        <w:rPr>
          <w:i/>
        </w:rPr>
        <w:t>to block the ~ - блокировать /остановить/ движение</w:t>
      </w:r>
    </w:p>
    <w:p w:rsidR="00362872" w:rsidRDefault="00362872" w:rsidP="006777D3">
      <w:pPr>
        <w:pStyle w:val="a7"/>
        <w:numPr>
          <w:ilvl w:val="0"/>
          <w:numId w:val="90"/>
        </w:numPr>
        <w:spacing w:after="160" w:line="252" w:lineRule="auto"/>
        <w:rPr>
          <w:i/>
        </w:rPr>
      </w:pPr>
      <w:r>
        <w:rPr>
          <w:i/>
        </w:rPr>
        <w:t>to open the road to ~ - открыть улицу для движения (транспорта)</w:t>
      </w:r>
    </w:p>
    <w:p w:rsidR="00362872" w:rsidRDefault="00362872" w:rsidP="00362872">
      <w:r>
        <w:t>ПРИЛ. дорожный; транспортный</w:t>
      </w:r>
    </w:p>
    <w:p w:rsidR="00362872" w:rsidRDefault="00362872" w:rsidP="006777D3">
      <w:pPr>
        <w:pStyle w:val="a7"/>
        <w:numPr>
          <w:ilvl w:val="0"/>
          <w:numId w:val="90"/>
        </w:numPr>
        <w:spacing w:after="160" w:line="252" w:lineRule="auto"/>
        <w:rPr>
          <w:i/>
        </w:rPr>
      </w:pPr>
      <w:r>
        <w:rPr>
          <w:i/>
        </w:rPr>
        <w:t>~ accident - несчастный случай на транспорте; дорожно-транспортное происшествие</w:t>
      </w:r>
    </w:p>
    <w:p w:rsidR="00362872" w:rsidRDefault="00362872" w:rsidP="006777D3">
      <w:pPr>
        <w:pStyle w:val="a7"/>
        <w:numPr>
          <w:ilvl w:val="0"/>
          <w:numId w:val="90"/>
        </w:numPr>
        <w:spacing w:after="160" w:line="252" w:lineRule="auto"/>
        <w:rPr>
          <w:i/>
        </w:rPr>
      </w:pPr>
      <w:r>
        <w:rPr>
          <w:i/>
        </w:rPr>
        <w:t>~ bottleneck /congestion, jam/ - скопление транспорта, затор, «пробка»</w:t>
      </w:r>
    </w:p>
    <w:p w:rsidR="00362872" w:rsidRDefault="00362872" w:rsidP="006777D3">
      <w:pPr>
        <w:pStyle w:val="a7"/>
        <w:numPr>
          <w:ilvl w:val="0"/>
          <w:numId w:val="90"/>
        </w:numPr>
        <w:spacing w:after="160" w:line="252" w:lineRule="auto"/>
        <w:rPr>
          <w:i/>
        </w:rPr>
      </w:pPr>
      <w:r>
        <w:rPr>
          <w:i/>
        </w:rPr>
        <w:t>~ signs /indicators/ - дорожные указатели, дорожные знаки</w:t>
      </w:r>
    </w:p>
    <w:p w:rsidR="00362872" w:rsidRDefault="00362872" w:rsidP="006777D3">
      <w:pPr>
        <w:pStyle w:val="a7"/>
        <w:numPr>
          <w:ilvl w:val="0"/>
          <w:numId w:val="90"/>
        </w:numPr>
        <w:spacing w:after="160" w:line="252" w:lineRule="auto"/>
        <w:rPr>
          <w:i/>
        </w:rPr>
      </w:pPr>
      <w:r>
        <w:rPr>
          <w:i/>
        </w:rPr>
        <w:t>~ stream - транспортный поток, поток автотранспорта</w:t>
      </w:r>
    </w:p>
    <w:p w:rsidR="00362872" w:rsidRDefault="00362872" w:rsidP="00362872"/>
    <w:p w:rsidR="00362872" w:rsidRDefault="00362872" w:rsidP="00362872"/>
    <w:p w:rsidR="00362872" w:rsidRDefault="00362872" w:rsidP="00362872">
      <w:pPr>
        <w:rPr>
          <w:color w:val="FFFFFF" w:themeColor="background1"/>
        </w:rPr>
      </w:pPr>
    </w:p>
    <w:p w:rsidR="00362872" w:rsidRDefault="00362872" w:rsidP="00362872">
      <w:pPr>
        <w:jc w:val="center"/>
        <w:rPr>
          <w:b/>
          <w:i/>
          <w:color w:val="FFFF00"/>
        </w:rPr>
      </w:pPr>
      <w:r>
        <w:rPr>
          <w:b/>
          <w:i/>
          <w:color w:val="FFFF00"/>
          <w:lang w:val="en-US"/>
        </w:rPr>
        <w:t>CONFINE</w:t>
      </w:r>
      <w:r>
        <w:rPr>
          <w:b/>
          <w:i/>
          <w:color w:val="FFFF00"/>
        </w:rPr>
        <w:t xml:space="preserve"> **</w:t>
      </w:r>
    </w:p>
    <w:p w:rsidR="00362872" w:rsidRDefault="00362872" w:rsidP="00362872">
      <w:pPr>
        <w:jc w:val="center"/>
        <w:rPr>
          <w:b/>
          <w:i/>
          <w:color w:val="FFFF00"/>
        </w:rPr>
      </w:pPr>
      <w:r>
        <w:rPr>
          <w:b/>
          <w:i/>
          <w:color w:val="FFFF00"/>
        </w:rPr>
        <w:t>Н/С</w:t>
      </w:r>
    </w:p>
    <w:p w:rsidR="00362872" w:rsidRDefault="00362872" w:rsidP="00362872">
      <w:pPr>
        <w:rPr>
          <w:b/>
          <w:i/>
          <w:color w:val="FFFF00"/>
        </w:rPr>
      </w:pPr>
      <w:r>
        <w:rPr>
          <w:b/>
          <w:i/>
          <w:color w:val="FFFF00"/>
        </w:rPr>
        <w:t>СУЩ.</w:t>
      </w:r>
      <w:r>
        <w:rPr>
          <w:color w:val="FFFF00"/>
        </w:rPr>
        <w:t xml:space="preserve"> </w:t>
      </w:r>
      <w:r>
        <w:rPr>
          <w:b/>
          <w:i/>
          <w:color w:val="FFFF00"/>
        </w:rPr>
        <w:t>{ʹ</w:t>
      </w:r>
      <w:r>
        <w:rPr>
          <w:b/>
          <w:i/>
          <w:color w:val="FFFF00"/>
          <w:lang w:val="en-US"/>
        </w:rPr>
        <w:t>k</w:t>
      </w:r>
      <w:r>
        <w:rPr>
          <w:b/>
          <w:i/>
          <w:color w:val="FFFF00"/>
        </w:rPr>
        <w:t>ɒ</w:t>
      </w:r>
      <w:r>
        <w:rPr>
          <w:b/>
          <w:i/>
          <w:color w:val="FFFF00"/>
          <w:lang w:val="en-US"/>
        </w:rPr>
        <w:t>nfa</w:t>
      </w:r>
      <w:r>
        <w:rPr>
          <w:b/>
          <w:i/>
          <w:color w:val="FFFF00"/>
        </w:rPr>
        <w:t>ı</w:t>
      </w:r>
      <w:r>
        <w:rPr>
          <w:b/>
          <w:i/>
          <w:color w:val="FFFF00"/>
          <w:lang w:val="en-US"/>
        </w:rPr>
        <w:t>n</w:t>
      </w:r>
      <w:r>
        <w:rPr>
          <w:b/>
          <w:i/>
          <w:color w:val="FFFF00"/>
        </w:rPr>
        <w:t>}</w:t>
      </w:r>
    </w:p>
    <w:p w:rsidR="00362872" w:rsidRDefault="00362872" w:rsidP="00362872">
      <w:pPr>
        <w:rPr>
          <w:b/>
          <w:i/>
          <w:color w:val="FFFF00"/>
        </w:rPr>
      </w:pPr>
      <w:r>
        <w:rPr>
          <w:b/>
          <w:i/>
          <w:color w:val="FFFF00"/>
        </w:rPr>
        <w:t>ГЛАГ. {kənʹfaın}</w:t>
      </w:r>
    </w:p>
    <w:p w:rsidR="00362872" w:rsidRDefault="00362872" w:rsidP="00362872">
      <w:pPr>
        <w:rPr>
          <w:b/>
          <w:i/>
          <w:color w:val="FFFF00"/>
        </w:rPr>
      </w:pPr>
      <w:r>
        <w:rPr>
          <w:b/>
          <w:i/>
          <w:color w:val="FFFF00"/>
          <w:lang w:val="en-US"/>
        </w:rPr>
        <w:t>CONFINED</w:t>
      </w:r>
    </w:p>
    <w:p w:rsidR="00362872" w:rsidRDefault="00362872" w:rsidP="00362872">
      <w:pPr>
        <w:rPr>
          <w:color w:val="FFFF00"/>
        </w:rPr>
      </w:pPr>
      <w:r>
        <w:rPr>
          <w:color w:val="FFFF00"/>
        </w:rPr>
        <w:t>1 граница, предел, рубеж, разделительная линия</w:t>
      </w:r>
    </w:p>
    <w:p w:rsidR="00362872" w:rsidRDefault="00362872" w:rsidP="006777D3">
      <w:pPr>
        <w:pStyle w:val="a7"/>
        <w:numPr>
          <w:ilvl w:val="0"/>
          <w:numId w:val="91"/>
        </w:numPr>
        <w:rPr>
          <w:i/>
          <w:color w:val="FFFF00"/>
        </w:rPr>
      </w:pPr>
      <w:r>
        <w:rPr>
          <w:i/>
          <w:color w:val="FFFF00"/>
        </w:rPr>
        <w:t>within the ~s of our country - в границах /в пределах территории/ нашей страны</w:t>
      </w:r>
    </w:p>
    <w:p w:rsidR="00362872" w:rsidRDefault="00362872" w:rsidP="006777D3">
      <w:pPr>
        <w:pStyle w:val="a7"/>
        <w:numPr>
          <w:ilvl w:val="0"/>
          <w:numId w:val="91"/>
        </w:numPr>
        <w:rPr>
          <w:i/>
          <w:color w:val="FFFFFF" w:themeColor="background1"/>
          <w:lang w:val="en-US"/>
        </w:rPr>
      </w:pPr>
      <w:r>
        <w:rPr>
          <w:i/>
          <w:color w:val="FFFFFF" w:themeColor="background1"/>
          <w:lang w:val="en-US"/>
        </w:rPr>
        <w:t xml:space="preserve">the future of the city lies in the eastern corner of its ~s - </w:t>
      </w:r>
      <w:r>
        <w:rPr>
          <w:i/>
          <w:color w:val="FFFFFF" w:themeColor="background1"/>
        </w:rPr>
        <w:t>город</w:t>
      </w:r>
      <w:r>
        <w:rPr>
          <w:i/>
          <w:color w:val="FFFFFF" w:themeColor="background1"/>
          <w:lang w:val="en-US"/>
        </w:rPr>
        <w:t xml:space="preserve"> </w:t>
      </w:r>
      <w:r>
        <w:rPr>
          <w:i/>
          <w:color w:val="FFFFFF" w:themeColor="background1"/>
        </w:rPr>
        <w:t>будет</w:t>
      </w:r>
      <w:r>
        <w:rPr>
          <w:i/>
          <w:color w:val="FFFFFF" w:themeColor="background1"/>
          <w:lang w:val="en-US"/>
        </w:rPr>
        <w:t xml:space="preserve"> </w:t>
      </w:r>
      <w:r>
        <w:rPr>
          <w:i/>
          <w:color w:val="FFFFFF" w:themeColor="background1"/>
        </w:rPr>
        <w:t>разрастаться</w:t>
      </w:r>
      <w:r>
        <w:rPr>
          <w:i/>
          <w:color w:val="FFFFFF" w:themeColor="background1"/>
          <w:lang w:val="en-US"/>
        </w:rPr>
        <w:t xml:space="preserve"> </w:t>
      </w:r>
      <w:r>
        <w:rPr>
          <w:i/>
          <w:color w:val="FFFFFF" w:themeColor="background1"/>
        </w:rPr>
        <w:t>за</w:t>
      </w:r>
      <w:r>
        <w:rPr>
          <w:i/>
          <w:color w:val="FFFFFF" w:themeColor="background1"/>
          <w:lang w:val="en-US"/>
        </w:rPr>
        <w:t xml:space="preserve"> </w:t>
      </w:r>
      <w:r>
        <w:rPr>
          <w:i/>
          <w:color w:val="FFFFFF" w:themeColor="background1"/>
        </w:rPr>
        <w:t>счёт</w:t>
      </w:r>
      <w:r>
        <w:rPr>
          <w:i/>
          <w:color w:val="FFFFFF" w:themeColor="background1"/>
          <w:lang w:val="en-US"/>
        </w:rPr>
        <w:t xml:space="preserve"> </w:t>
      </w:r>
      <w:r>
        <w:rPr>
          <w:i/>
          <w:color w:val="FFFFFF" w:themeColor="background1"/>
        </w:rPr>
        <w:t>его</w:t>
      </w:r>
      <w:r>
        <w:rPr>
          <w:i/>
          <w:color w:val="FFFFFF" w:themeColor="background1"/>
          <w:lang w:val="en-US"/>
        </w:rPr>
        <w:t xml:space="preserve"> </w:t>
      </w:r>
      <w:r>
        <w:rPr>
          <w:i/>
          <w:color w:val="FFFFFF" w:themeColor="background1"/>
        </w:rPr>
        <w:t>восточных</w:t>
      </w:r>
      <w:r>
        <w:rPr>
          <w:i/>
          <w:color w:val="FFFFFF" w:themeColor="background1"/>
          <w:lang w:val="en-US"/>
        </w:rPr>
        <w:t xml:space="preserve"> </w:t>
      </w:r>
      <w:r>
        <w:rPr>
          <w:i/>
          <w:color w:val="FFFFFF" w:themeColor="background1"/>
        </w:rPr>
        <w:t>районов</w:t>
      </w:r>
    </w:p>
    <w:p w:rsidR="00362872" w:rsidRDefault="00362872" w:rsidP="006777D3">
      <w:pPr>
        <w:pStyle w:val="a7"/>
        <w:numPr>
          <w:ilvl w:val="0"/>
          <w:numId w:val="92"/>
        </w:numPr>
        <w:rPr>
          <w:i/>
          <w:color w:val="FFFFFF" w:themeColor="background1"/>
          <w:lang w:val="en-US"/>
        </w:rPr>
      </w:pPr>
      <w:r>
        <w:rPr>
          <w:i/>
          <w:color w:val="FFFFFF" w:themeColor="background1"/>
          <w:lang w:val="en-US"/>
        </w:rPr>
        <w:lastRenderedPageBreak/>
        <w:t xml:space="preserve">this is outside the ~s of human knowledge - </w:t>
      </w:r>
      <w:r>
        <w:rPr>
          <w:i/>
          <w:color w:val="FFFFFF" w:themeColor="background1"/>
        </w:rPr>
        <w:t>этого</w:t>
      </w:r>
      <w:r>
        <w:rPr>
          <w:i/>
          <w:color w:val="FFFFFF" w:themeColor="background1"/>
          <w:lang w:val="en-US"/>
        </w:rPr>
        <w:t xml:space="preserve"> </w:t>
      </w:r>
      <w:r>
        <w:rPr>
          <w:i/>
          <w:color w:val="FFFFFF" w:themeColor="background1"/>
        </w:rPr>
        <w:t>человеку</w:t>
      </w:r>
      <w:r>
        <w:rPr>
          <w:i/>
          <w:color w:val="FFFFFF" w:themeColor="background1"/>
          <w:lang w:val="en-US"/>
        </w:rPr>
        <w:t xml:space="preserve"> </w:t>
      </w:r>
      <w:r>
        <w:rPr>
          <w:i/>
          <w:color w:val="FFFFFF" w:themeColor="background1"/>
        </w:rPr>
        <w:t>знать</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дано</w:t>
      </w:r>
    </w:p>
    <w:p w:rsidR="00362872" w:rsidRDefault="00362872" w:rsidP="00362872">
      <w:pPr>
        <w:rPr>
          <w:color w:val="FFFFFF" w:themeColor="background1"/>
        </w:rPr>
      </w:pPr>
      <w:r>
        <w:rPr>
          <w:b/>
          <w:i/>
          <w:color w:val="FFFFFF" w:themeColor="background1"/>
        </w:rPr>
        <w:t>ГЛАГ.</w:t>
      </w:r>
      <w:r>
        <w:rPr>
          <w:color w:val="FFFFFF" w:themeColor="background1"/>
        </w:rPr>
        <w:t xml:space="preserve"> 1. ограничивать</w:t>
      </w:r>
    </w:p>
    <w:p w:rsidR="00362872" w:rsidRDefault="00362872" w:rsidP="006777D3">
      <w:pPr>
        <w:pStyle w:val="a7"/>
        <w:numPr>
          <w:ilvl w:val="0"/>
          <w:numId w:val="92"/>
        </w:numPr>
        <w:rPr>
          <w:i/>
          <w:color w:val="FFFFFF" w:themeColor="background1"/>
        </w:rPr>
      </w:pPr>
      <w:r>
        <w:rPr>
          <w:i/>
          <w:color w:val="FFFFFF" w:themeColor="background1"/>
        </w:rPr>
        <w:t>to ~ oneself - ограничиваться</w:t>
      </w:r>
    </w:p>
    <w:p w:rsidR="00362872" w:rsidRDefault="00362872" w:rsidP="006777D3">
      <w:pPr>
        <w:pStyle w:val="a7"/>
        <w:numPr>
          <w:ilvl w:val="0"/>
          <w:numId w:val="92"/>
        </w:numPr>
        <w:rPr>
          <w:i/>
          <w:color w:val="FFFFFF" w:themeColor="background1"/>
        </w:rPr>
      </w:pPr>
      <w:r>
        <w:rPr>
          <w:i/>
          <w:color w:val="FFFFFF" w:themeColor="background1"/>
        </w:rPr>
        <w:t>to ~ oneself to facts - придерживаться только фактов</w:t>
      </w:r>
    </w:p>
    <w:p w:rsidR="00362872" w:rsidRDefault="00362872" w:rsidP="006777D3">
      <w:pPr>
        <w:pStyle w:val="a7"/>
        <w:numPr>
          <w:ilvl w:val="0"/>
          <w:numId w:val="92"/>
        </w:numPr>
        <w:rPr>
          <w:i/>
          <w:color w:val="FFFFFF" w:themeColor="background1"/>
        </w:rPr>
      </w:pPr>
      <w:r>
        <w:rPr>
          <w:i/>
          <w:color w:val="FFFFFF" w:themeColor="background1"/>
        </w:rPr>
        <w:t>I shall ~ myself to saying that ... - я ограничусь тем, что скажу, что ...</w:t>
      </w:r>
    </w:p>
    <w:p w:rsidR="00362872" w:rsidRDefault="00362872" w:rsidP="006777D3">
      <w:pPr>
        <w:pStyle w:val="a7"/>
        <w:numPr>
          <w:ilvl w:val="0"/>
          <w:numId w:val="92"/>
        </w:numPr>
        <w:rPr>
          <w:i/>
          <w:color w:val="FFFFFF" w:themeColor="background1"/>
        </w:rPr>
      </w:pPr>
      <w:r>
        <w:rPr>
          <w:i/>
          <w:color w:val="FFFFFF" w:themeColor="background1"/>
        </w:rPr>
        <w:t>to ~ the use of a word - ограничить употребление слова</w:t>
      </w:r>
    </w:p>
    <w:p w:rsidR="00362872" w:rsidRDefault="00362872" w:rsidP="006777D3">
      <w:pPr>
        <w:pStyle w:val="a7"/>
        <w:numPr>
          <w:ilvl w:val="0"/>
          <w:numId w:val="92"/>
        </w:numPr>
        <w:rPr>
          <w:i/>
          <w:color w:val="FFFFFF" w:themeColor="background1"/>
          <w:lang w:val="en-US"/>
        </w:rPr>
      </w:pPr>
      <w:r>
        <w:rPr>
          <w:i/>
          <w:color w:val="FFFFFF" w:themeColor="background1"/>
          <w:lang w:val="en-US"/>
        </w:rPr>
        <w:t xml:space="preserve">he ~d his reading to biography - </w:t>
      </w:r>
      <w:r>
        <w:rPr>
          <w:i/>
          <w:color w:val="FFFFFF" w:themeColor="background1"/>
        </w:rPr>
        <w:t>он</w:t>
      </w:r>
      <w:r>
        <w:rPr>
          <w:i/>
          <w:color w:val="FFFFFF" w:themeColor="background1"/>
          <w:lang w:val="en-US"/>
        </w:rPr>
        <w:t xml:space="preserve"> </w:t>
      </w:r>
      <w:r>
        <w:rPr>
          <w:i/>
          <w:color w:val="FFFFFF" w:themeColor="background1"/>
        </w:rPr>
        <w:t>читал</w:t>
      </w:r>
      <w:r>
        <w:rPr>
          <w:i/>
          <w:color w:val="FFFFFF" w:themeColor="background1"/>
          <w:lang w:val="en-US"/>
        </w:rPr>
        <w:t xml:space="preserve"> </w:t>
      </w:r>
      <w:r>
        <w:rPr>
          <w:i/>
          <w:color w:val="FFFFFF" w:themeColor="background1"/>
        </w:rPr>
        <w:t>только</w:t>
      </w:r>
      <w:r>
        <w:rPr>
          <w:i/>
          <w:color w:val="FFFFFF" w:themeColor="background1"/>
          <w:lang w:val="en-US"/>
        </w:rPr>
        <w:t xml:space="preserve"> </w:t>
      </w:r>
      <w:r>
        <w:rPr>
          <w:i/>
          <w:color w:val="FFFFFF" w:themeColor="background1"/>
        </w:rPr>
        <w:t>биографии</w:t>
      </w:r>
    </w:p>
    <w:p w:rsidR="00362872" w:rsidRDefault="00362872" w:rsidP="006777D3">
      <w:pPr>
        <w:pStyle w:val="a7"/>
        <w:numPr>
          <w:ilvl w:val="0"/>
          <w:numId w:val="92"/>
        </w:numPr>
        <w:rPr>
          <w:i/>
          <w:color w:val="FFFFFF" w:themeColor="background1"/>
          <w:lang w:val="en-US"/>
        </w:rPr>
      </w:pPr>
      <w:r>
        <w:rPr>
          <w:i/>
          <w:color w:val="FFFFFF" w:themeColor="background1"/>
          <w:lang w:val="en-US"/>
        </w:rPr>
        <w:t xml:space="preserve">please ~ your remarks to the subject we are discussing - </w:t>
      </w:r>
      <w:r>
        <w:rPr>
          <w:i/>
          <w:color w:val="FFFFFF" w:themeColor="background1"/>
        </w:rPr>
        <w:t>пожалуйста</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отклоняйтесь</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предмета</w:t>
      </w:r>
      <w:r>
        <w:rPr>
          <w:i/>
          <w:color w:val="FFFFFF" w:themeColor="background1"/>
          <w:lang w:val="en-US"/>
        </w:rPr>
        <w:t xml:space="preserve"> </w:t>
      </w:r>
      <w:r>
        <w:rPr>
          <w:i/>
          <w:color w:val="FFFFFF" w:themeColor="background1"/>
        </w:rPr>
        <w:t>обсуждения</w:t>
      </w:r>
    </w:p>
    <w:p w:rsidR="00362872" w:rsidRDefault="00362872" w:rsidP="00362872">
      <w:pPr>
        <w:rPr>
          <w:color w:val="FFFFFF" w:themeColor="background1"/>
          <w:lang w:val="en-US"/>
        </w:rPr>
      </w:pPr>
    </w:p>
    <w:p w:rsidR="00362872" w:rsidRDefault="00362872" w:rsidP="00362872">
      <w:pPr>
        <w:rPr>
          <w:color w:val="FFFFFF" w:themeColor="background1"/>
          <w:lang w:val="en-US"/>
        </w:rPr>
      </w:pPr>
    </w:p>
    <w:p w:rsidR="00362872" w:rsidRDefault="00362872" w:rsidP="00362872">
      <w:pPr>
        <w:rPr>
          <w:color w:val="FFFFFF" w:themeColor="background1"/>
          <w:lang w:val="en-US"/>
        </w:rPr>
      </w:pPr>
    </w:p>
    <w:p w:rsidR="00362872" w:rsidRPr="00362872" w:rsidRDefault="00362872" w:rsidP="00362872">
      <w:pPr>
        <w:shd w:val="clear" w:color="auto" w:fill="000000" w:themeFill="text1"/>
        <w:jc w:val="center"/>
        <w:rPr>
          <w:b/>
          <w:color w:val="FFFF00"/>
          <w:highlight w:val="black"/>
          <w:lang w:val="en-US"/>
        </w:rPr>
      </w:pPr>
      <w:r>
        <w:rPr>
          <w:b/>
          <w:color w:val="FFFF00"/>
          <w:highlight w:val="black"/>
          <w:lang w:val="en-US"/>
        </w:rPr>
        <w:t>APPEND</w:t>
      </w:r>
      <w:r w:rsidRPr="00362872">
        <w:rPr>
          <w:b/>
          <w:color w:val="FFFF00"/>
          <w:highlight w:val="black"/>
          <w:lang w:val="en-US"/>
        </w:rPr>
        <w:t xml:space="preserve"> ** [ə</w:t>
      </w:r>
      <w:r>
        <w:rPr>
          <w:b/>
          <w:color w:val="FFFF00"/>
          <w:highlight w:val="black"/>
        </w:rPr>
        <w:t>ʹ</w:t>
      </w:r>
      <w:r>
        <w:rPr>
          <w:b/>
          <w:color w:val="FFFF00"/>
          <w:highlight w:val="black"/>
          <w:lang w:val="en-US"/>
        </w:rPr>
        <w:t>pend</w:t>
      </w:r>
      <w:r w:rsidRPr="00362872">
        <w:rPr>
          <w:b/>
          <w:color w:val="FFFF00"/>
          <w:highlight w:val="black"/>
          <w:lang w:val="en-US"/>
        </w:rPr>
        <w:t xml:space="preserve">] </w:t>
      </w:r>
      <w:r>
        <w:rPr>
          <w:b/>
          <w:color w:val="FFFF00"/>
          <w:highlight w:val="black"/>
          <w:lang w:val="en-US"/>
        </w:rPr>
        <w:t>v</w:t>
      </w:r>
    </w:p>
    <w:p w:rsidR="00362872" w:rsidRPr="00362872" w:rsidRDefault="00362872" w:rsidP="00362872">
      <w:pPr>
        <w:shd w:val="clear" w:color="auto" w:fill="000000" w:themeFill="text1"/>
        <w:rPr>
          <w:b/>
          <w:color w:val="FFFF00"/>
          <w:highlight w:val="black"/>
          <w:lang w:val="en-US"/>
        </w:rPr>
      </w:pPr>
      <w:r>
        <w:rPr>
          <w:b/>
          <w:color w:val="FFFF00"/>
          <w:highlight w:val="black"/>
          <w:lang w:val="en-US"/>
        </w:rPr>
        <w:t>APPENDED</w:t>
      </w:r>
      <w:r w:rsidRPr="00362872">
        <w:rPr>
          <w:b/>
          <w:color w:val="FFFF00"/>
          <w:highlight w:val="black"/>
          <w:lang w:val="en-US"/>
        </w:rPr>
        <w:t xml:space="preserve"> [əˈ</w:t>
      </w:r>
      <w:r>
        <w:rPr>
          <w:b/>
          <w:color w:val="FFFF00"/>
          <w:highlight w:val="black"/>
          <w:lang w:val="en-US"/>
        </w:rPr>
        <w:t>pend</w:t>
      </w:r>
      <w:r w:rsidRPr="00362872">
        <w:rPr>
          <w:b/>
          <w:color w:val="FFFF00"/>
          <w:highlight w:val="black"/>
          <w:lang w:val="en-US"/>
        </w:rPr>
        <w:t>ɪ</w:t>
      </w:r>
      <w:r>
        <w:rPr>
          <w:b/>
          <w:color w:val="FFFF00"/>
          <w:highlight w:val="black"/>
          <w:lang w:val="en-US"/>
        </w:rPr>
        <w:t>d</w:t>
      </w:r>
      <w:r w:rsidRPr="00362872">
        <w:rPr>
          <w:b/>
          <w:color w:val="FFFF00"/>
          <w:highlight w:val="black"/>
          <w:lang w:val="en-US"/>
        </w:rPr>
        <w:t>]</w:t>
      </w:r>
    </w:p>
    <w:p w:rsidR="00362872" w:rsidRDefault="00362872" w:rsidP="00362872">
      <w:pPr>
        <w:shd w:val="clear" w:color="auto" w:fill="000000" w:themeFill="text1"/>
        <w:rPr>
          <w:color w:val="FFFFFF" w:themeColor="background1"/>
          <w:highlight w:val="black"/>
        </w:rPr>
      </w:pPr>
      <w:r>
        <w:rPr>
          <w:color w:val="FFFF00"/>
          <w:highlight w:val="black"/>
        </w:rPr>
        <w:t>1. (append to) прибавлять, добавлять, дополнять, прилагать (к книге, документу, письму)</w:t>
      </w:r>
    </w:p>
    <w:p w:rsidR="00362872" w:rsidRDefault="00362872" w:rsidP="006777D3">
      <w:pPr>
        <w:pStyle w:val="a7"/>
        <w:numPr>
          <w:ilvl w:val="0"/>
          <w:numId w:val="93"/>
        </w:numPr>
        <w:rPr>
          <w:i/>
          <w:color w:val="FFFFFF" w:themeColor="background1"/>
          <w:highlight w:val="black"/>
          <w:lang w:val="en-US"/>
        </w:rPr>
      </w:pPr>
      <w:r>
        <w:rPr>
          <w:i/>
          <w:color w:val="FFFFFF" w:themeColor="background1"/>
          <w:highlight w:val="black"/>
          <w:lang w:val="en-US"/>
        </w:rPr>
        <w:t xml:space="preserve">to ~ a list of names [notes, a bibliography] - </w:t>
      </w:r>
      <w:r>
        <w:rPr>
          <w:i/>
          <w:color w:val="FFFFFF" w:themeColor="background1"/>
          <w:highlight w:val="black"/>
        </w:rPr>
        <w:t>прилагать</w:t>
      </w:r>
      <w:r>
        <w:rPr>
          <w:i/>
          <w:color w:val="FFFFFF" w:themeColor="background1"/>
          <w:highlight w:val="black"/>
          <w:lang w:val="en-US"/>
        </w:rPr>
        <w:t xml:space="preserve"> </w:t>
      </w:r>
      <w:r>
        <w:rPr>
          <w:i/>
          <w:color w:val="FFFFFF" w:themeColor="background1"/>
          <w:highlight w:val="black"/>
        </w:rPr>
        <w:t>список</w:t>
      </w:r>
      <w:r>
        <w:rPr>
          <w:i/>
          <w:color w:val="FFFFFF" w:themeColor="background1"/>
          <w:highlight w:val="black"/>
          <w:lang w:val="en-US"/>
        </w:rPr>
        <w:t xml:space="preserve"> </w:t>
      </w:r>
      <w:r>
        <w:rPr>
          <w:i/>
          <w:color w:val="FFFFFF" w:themeColor="background1"/>
          <w:highlight w:val="black"/>
        </w:rPr>
        <w:t>имён</w:t>
      </w:r>
      <w:r>
        <w:rPr>
          <w:i/>
          <w:color w:val="FFFFFF" w:themeColor="background1"/>
          <w:highlight w:val="black"/>
          <w:lang w:val="en-US"/>
        </w:rPr>
        <w:t xml:space="preserve"> [</w:t>
      </w:r>
      <w:r>
        <w:rPr>
          <w:i/>
          <w:color w:val="FFFFFF" w:themeColor="background1"/>
          <w:highlight w:val="black"/>
        </w:rPr>
        <w:t>примечания</w:t>
      </w:r>
      <w:r>
        <w:rPr>
          <w:i/>
          <w:color w:val="FFFFFF" w:themeColor="background1"/>
          <w:highlight w:val="black"/>
          <w:lang w:val="en-US"/>
        </w:rPr>
        <w:t xml:space="preserve">, </w:t>
      </w:r>
      <w:r>
        <w:rPr>
          <w:i/>
          <w:color w:val="FFFFFF" w:themeColor="background1"/>
          <w:highlight w:val="black"/>
        </w:rPr>
        <w:t>библиографию</w:t>
      </w:r>
      <w:r>
        <w:rPr>
          <w:i/>
          <w:color w:val="FFFFFF" w:themeColor="background1"/>
          <w:highlight w:val="black"/>
          <w:lang w:val="en-US"/>
        </w:rPr>
        <w:t>]</w:t>
      </w:r>
    </w:p>
    <w:p w:rsidR="00362872" w:rsidRDefault="00362872" w:rsidP="00362872">
      <w:pPr>
        <w:shd w:val="clear" w:color="auto" w:fill="000000" w:themeFill="text1"/>
        <w:rPr>
          <w:color w:val="FFFFFF" w:themeColor="background1"/>
          <w:highlight w:val="black"/>
        </w:rPr>
      </w:pPr>
      <w:r>
        <w:rPr>
          <w:color w:val="FFFFFF" w:themeColor="background1"/>
          <w:highlight w:val="black"/>
        </w:rPr>
        <w:t>2. книжн. прикреплять, присоединять, подвешивать (к чему-л.), вешать</w:t>
      </w:r>
    </w:p>
    <w:p w:rsidR="00362872" w:rsidRDefault="00362872" w:rsidP="00362872">
      <w:pPr>
        <w:shd w:val="clear" w:color="auto" w:fill="000000" w:themeFill="text1"/>
        <w:rPr>
          <w:color w:val="FFFFFF" w:themeColor="background1"/>
          <w:highlight w:val="black"/>
        </w:rPr>
      </w:pPr>
      <w:r>
        <w:rPr>
          <w:color w:val="FFFFFF" w:themeColor="background1"/>
          <w:highlight w:val="black"/>
        </w:rPr>
        <w:t>3. прикладывать (печать); ставить (подпись)</w:t>
      </w:r>
    </w:p>
    <w:p w:rsidR="00362872" w:rsidRDefault="00362872" w:rsidP="006777D3">
      <w:pPr>
        <w:pStyle w:val="a7"/>
        <w:numPr>
          <w:ilvl w:val="0"/>
          <w:numId w:val="93"/>
        </w:numPr>
        <w:rPr>
          <w:i/>
          <w:color w:val="FFFFFF" w:themeColor="background1"/>
          <w:highlight w:val="black"/>
          <w:lang w:val="en-US"/>
        </w:rPr>
      </w:pPr>
      <w:r>
        <w:rPr>
          <w:i/>
          <w:color w:val="FFFFFF" w:themeColor="background1"/>
          <w:highlight w:val="black"/>
          <w:lang w:val="en-US"/>
        </w:rPr>
        <w:t xml:space="preserve">to ~ a signature and a seal to a document - </w:t>
      </w:r>
      <w:r>
        <w:rPr>
          <w:i/>
          <w:color w:val="FFFFFF" w:themeColor="background1"/>
          <w:highlight w:val="black"/>
        </w:rPr>
        <w:t>скрепить</w:t>
      </w:r>
      <w:r>
        <w:rPr>
          <w:i/>
          <w:color w:val="FFFFFF" w:themeColor="background1"/>
          <w:highlight w:val="black"/>
          <w:lang w:val="en-US"/>
        </w:rPr>
        <w:t xml:space="preserve"> </w:t>
      </w:r>
      <w:r>
        <w:rPr>
          <w:i/>
          <w:color w:val="FFFFFF" w:themeColor="background1"/>
          <w:highlight w:val="black"/>
        </w:rPr>
        <w:t>документ</w:t>
      </w:r>
      <w:r>
        <w:rPr>
          <w:i/>
          <w:color w:val="FFFFFF" w:themeColor="background1"/>
          <w:highlight w:val="black"/>
          <w:lang w:val="en-US"/>
        </w:rPr>
        <w:t xml:space="preserve"> </w:t>
      </w:r>
      <w:r>
        <w:rPr>
          <w:i/>
          <w:color w:val="FFFFFF" w:themeColor="background1"/>
          <w:highlight w:val="black"/>
        </w:rPr>
        <w:t>подписью</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печатью</w:t>
      </w:r>
      <w:r>
        <w:rPr>
          <w:i/>
          <w:color w:val="FFFFFF" w:themeColor="background1"/>
          <w:highlight w:val="black"/>
          <w:lang w:val="en-US"/>
        </w:rPr>
        <w:t xml:space="preserve"> </w:t>
      </w:r>
    </w:p>
    <w:p w:rsidR="00362872" w:rsidRDefault="00362872" w:rsidP="00362872">
      <w:pPr>
        <w:shd w:val="clear" w:color="auto" w:fill="000000" w:themeFill="text1"/>
        <w:rPr>
          <w:color w:val="FFFFFF" w:themeColor="background1"/>
          <w:highlight w:val="black"/>
          <w:lang w:val="en-US"/>
        </w:rPr>
      </w:pPr>
    </w:p>
    <w:p w:rsidR="00362872" w:rsidRDefault="00362872" w:rsidP="00362872">
      <w:pPr>
        <w:shd w:val="clear" w:color="auto" w:fill="000000" w:themeFill="text1"/>
        <w:rPr>
          <w:color w:val="FFFFFF" w:themeColor="background1"/>
          <w:highlight w:val="black"/>
          <w:lang w:val="en-US"/>
        </w:rPr>
      </w:pPr>
    </w:p>
    <w:p w:rsidR="00362872" w:rsidRDefault="00362872" w:rsidP="00362872">
      <w:pPr>
        <w:shd w:val="clear" w:color="auto" w:fill="000000" w:themeFill="text1"/>
        <w:rPr>
          <w:color w:val="FFFFFF" w:themeColor="background1"/>
          <w:highlight w:val="black"/>
          <w:lang w:val="en-US"/>
        </w:rPr>
      </w:pPr>
    </w:p>
    <w:p w:rsidR="00362872" w:rsidRDefault="00362872" w:rsidP="00362872">
      <w:pPr>
        <w:jc w:val="center"/>
        <w:rPr>
          <w:b/>
          <w:color w:val="FFFF00"/>
          <w:highlight w:val="black"/>
          <w:lang w:val="en-US"/>
        </w:rPr>
      </w:pPr>
      <w:r>
        <w:rPr>
          <w:b/>
          <w:color w:val="FFFF00"/>
          <w:highlight w:val="black"/>
          <w:lang w:val="en-US"/>
        </w:rPr>
        <w:t>VIOLATION ** [</w:t>
      </w:r>
      <w:r>
        <w:rPr>
          <w:b/>
          <w:color w:val="FFFF00"/>
          <w:highlight w:val="black"/>
        </w:rPr>
        <w:t>͵</w:t>
      </w:r>
      <w:r>
        <w:rPr>
          <w:b/>
          <w:color w:val="FFFF00"/>
          <w:highlight w:val="black"/>
          <w:lang w:val="en-US"/>
        </w:rPr>
        <w:t>vaiə</w:t>
      </w:r>
      <w:r>
        <w:rPr>
          <w:b/>
          <w:color w:val="FFFF00"/>
          <w:highlight w:val="black"/>
        </w:rPr>
        <w:t>ʹ</w:t>
      </w:r>
      <w:proofErr w:type="gramStart"/>
      <w:r>
        <w:rPr>
          <w:b/>
          <w:color w:val="FFFF00"/>
          <w:highlight w:val="black"/>
          <w:lang w:val="en-US"/>
        </w:rPr>
        <w:t>leiʃ(</w:t>
      </w:r>
      <w:proofErr w:type="gramEnd"/>
      <w:r>
        <w:rPr>
          <w:b/>
          <w:color w:val="FFFF00"/>
          <w:highlight w:val="black"/>
          <w:lang w:val="en-US"/>
        </w:rPr>
        <w:t>ə)n]</w:t>
      </w:r>
    </w:p>
    <w:p w:rsidR="00362872" w:rsidRDefault="00362872" w:rsidP="00362872">
      <w:pPr>
        <w:rPr>
          <w:color w:val="FFFF00"/>
          <w:highlight w:val="black"/>
        </w:rPr>
      </w:pPr>
      <w:r>
        <w:rPr>
          <w:b/>
          <w:color w:val="FFFF00"/>
          <w:highlight w:val="black"/>
          <w:lang w:val="en-US"/>
        </w:rPr>
        <w:t xml:space="preserve">N </w:t>
      </w:r>
      <w:r>
        <w:rPr>
          <w:color w:val="FFFF00"/>
          <w:highlight w:val="black"/>
        </w:rPr>
        <w:t>1. 1) нарушение, несоблюдение</w:t>
      </w:r>
    </w:p>
    <w:p w:rsidR="00362872" w:rsidRDefault="00362872" w:rsidP="006777D3">
      <w:pPr>
        <w:pStyle w:val="a7"/>
        <w:numPr>
          <w:ilvl w:val="0"/>
          <w:numId w:val="94"/>
        </w:numPr>
        <w:rPr>
          <w:i/>
          <w:color w:val="FFFF00"/>
          <w:highlight w:val="black"/>
        </w:rPr>
      </w:pPr>
      <w:r>
        <w:rPr>
          <w:i/>
          <w:color w:val="FFFF00"/>
          <w:highlight w:val="black"/>
        </w:rPr>
        <w:t xml:space="preserve">the ~ of a treaty - нарушение договора </w:t>
      </w:r>
    </w:p>
    <w:p w:rsidR="00362872" w:rsidRDefault="00362872" w:rsidP="006777D3">
      <w:pPr>
        <w:pStyle w:val="a7"/>
        <w:numPr>
          <w:ilvl w:val="0"/>
          <w:numId w:val="94"/>
        </w:numPr>
        <w:rPr>
          <w:i/>
          <w:color w:val="FFFF00"/>
          <w:highlight w:val="black"/>
        </w:rPr>
      </w:pPr>
      <w:r>
        <w:rPr>
          <w:i/>
          <w:color w:val="FFFF00"/>
          <w:highlight w:val="black"/>
        </w:rPr>
        <w:t xml:space="preserve">a ~ of military discipline - нарушение воинской дисциплины </w:t>
      </w:r>
    </w:p>
    <w:p w:rsidR="00362872" w:rsidRDefault="00362872" w:rsidP="006777D3">
      <w:pPr>
        <w:pStyle w:val="a7"/>
        <w:numPr>
          <w:ilvl w:val="0"/>
          <w:numId w:val="94"/>
        </w:numPr>
        <w:rPr>
          <w:i/>
          <w:color w:val="FFFFFF" w:themeColor="background1"/>
          <w:highlight w:val="black"/>
        </w:rPr>
      </w:pPr>
      <w:r>
        <w:rPr>
          <w:i/>
          <w:color w:val="FFFFFF" w:themeColor="background1"/>
          <w:highlight w:val="black"/>
        </w:rPr>
        <w:t xml:space="preserve">~ of signals - нарушение правил движения </w:t>
      </w:r>
    </w:p>
    <w:p w:rsidR="00362872" w:rsidRDefault="00362872" w:rsidP="006777D3">
      <w:pPr>
        <w:pStyle w:val="a7"/>
        <w:numPr>
          <w:ilvl w:val="0"/>
          <w:numId w:val="94"/>
        </w:numPr>
        <w:rPr>
          <w:i/>
          <w:color w:val="FFFFFF" w:themeColor="background1"/>
          <w:highlight w:val="black"/>
        </w:rPr>
      </w:pPr>
      <w:r>
        <w:rPr>
          <w:i/>
          <w:color w:val="FFFFFF" w:themeColor="background1"/>
          <w:highlight w:val="black"/>
        </w:rPr>
        <w:t xml:space="preserve">in ~ of - нарушение чего-л. </w:t>
      </w:r>
    </w:p>
    <w:p w:rsidR="00362872" w:rsidRDefault="00362872" w:rsidP="00362872">
      <w:pPr>
        <w:rPr>
          <w:color w:val="FFFFFF" w:themeColor="background1"/>
          <w:highlight w:val="black"/>
        </w:rPr>
      </w:pPr>
      <w:r>
        <w:rPr>
          <w:color w:val="FFFFFF" w:themeColor="background1"/>
          <w:highlight w:val="black"/>
        </w:rPr>
        <w:t xml:space="preserve">2. осквернение; оскорбление (чувств) </w:t>
      </w:r>
    </w:p>
    <w:p w:rsidR="00362872" w:rsidRDefault="00362872" w:rsidP="006777D3">
      <w:pPr>
        <w:pStyle w:val="a7"/>
        <w:numPr>
          <w:ilvl w:val="0"/>
          <w:numId w:val="94"/>
        </w:numPr>
        <w:rPr>
          <w:color w:val="FFFFFF" w:themeColor="background1"/>
          <w:highlight w:val="black"/>
        </w:rPr>
      </w:pPr>
      <w:r>
        <w:rPr>
          <w:i/>
          <w:color w:val="FFFFFF" w:themeColor="background1"/>
          <w:highlight w:val="black"/>
        </w:rPr>
        <w:t>the ~ of a sacred place - осквернение святого места /святыни</w:t>
      </w:r>
      <w:r>
        <w:rPr>
          <w:color w:val="FFFFFF" w:themeColor="background1"/>
          <w:highlight w:val="black"/>
        </w:rPr>
        <w:t xml:space="preserve">/ </w:t>
      </w:r>
    </w:p>
    <w:p w:rsidR="00362872" w:rsidRDefault="00362872" w:rsidP="00362872">
      <w:pPr>
        <w:rPr>
          <w:color w:val="FFFFFF" w:themeColor="background1"/>
          <w:highlight w:val="black"/>
        </w:rPr>
      </w:pPr>
      <w:r>
        <w:rPr>
          <w:color w:val="FFFFFF" w:themeColor="background1"/>
          <w:highlight w:val="black"/>
        </w:rPr>
        <w:lastRenderedPageBreak/>
        <w:t xml:space="preserve">3. 1) насилие, применение силы </w:t>
      </w:r>
    </w:p>
    <w:p w:rsidR="00362872" w:rsidRDefault="00362872" w:rsidP="00362872">
      <w:pPr>
        <w:rPr>
          <w:color w:val="FFFFFF" w:themeColor="background1"/>
          <w:highlight w:val="black"/>
        </w:rPr>
      </w:pPr>
      <w:r>
        <w:rPr>
          <w:color w:val="FFFFFF" w:themeColor="background1"/>
          <w:highlight w:val="black"/>
        </w:rPr>
        <w:t>2) изнасилование, надругательство</w:t>
      </w:r>
    </w:p>
    <w:p w:rsidR="00362872" w:rsidRDefault="00362872" w:rsidP="00362872">
      <w:pPr>
        <w:jc w:val="center"/>
        <w:rPr>
          <w:b/>
          <w:color w:val="FFFFFF" w:themeColor="background1"/>
          <w:highlight w:val="black"/>
        </w:rPr>
      </w:pPr>
    </w:p>
    <w:p w:rsidR="00362872" w:rsidRDefault="00362872" w:rsidP="00362872">
      <w:pPr>
        <w:jc w:val="center"/>
        <w:rPr>
          <w:b/>
          <w:color w:val="FFFFFF" w:themeColor="background1"/>
          <w:highlight w:val="black"/>
        </w:rPr>
      </w:pPr>
    </w:p>
    <w:p w:rsidR="00362872" w:rsidRDefault="00362872" w:rsidP="00362872">
      <w:pPr>
        <w:jc w:val="center"/>
        <w:rPr>
          <w:b/>
          <w:color w:val="FFFFFF" w:themeColor="background1"/>
          <w:highlight w:val="black"/>
        </w:rPr>
      </w:pPr>
    </w:p>
    <w:p w:rsidR="00362872" w:rsidRDefault="00362872" w:rsidP="00362872">
      <w:pPr>
        <w:jc w:val="center"/>
        <w:rPr>
          <w:b/>
          <w:color w:val="FFFF00"/>
          <w:highlight w:val="black"/>
        </w:rPr>
      </w:pPr>
      <w:r>
        <w:rPr>
          <w:b/>
          <w:color w:val="FFFF00"/>
          <w:highlight w:val="black"/>
          <w:lang w:val="en-US"/>
        </w:rPr>
        <w:t>VIOLATE</w:t>
      </w:r>
      <w:r>
        <w:rPr>
          <w:b/>
          <w:color w:val="FFFF00"/>
          <w:highlight w:val="black"/>
        </w:rPr>
        <w:t xml:space="preserve"> ** [</w:t>
      </w:r>
      <w:r>
        <w:rPr>
          <w:b/>
          <w:color w:val="FFFF00"/>
          <w:highlight w:val="black"/>
          <w:lang w:val="en-US"/>
        </w:rPr>
        <w:t>ʹvai</w:t>
      </w:r>
      <w:r>
        <w:rPr>
          <w:b/>
          <w:color w:val="FFFF00"/>
          <w:highlight w:val="black"/>
        </w:rPr>
        <w:t>ə</w:t>
      </w:r>
      <w:r>
        <w:rPr>
          <w:b/>
          <w:color w:val="FFFF00"/>
          <w:highlight w:val="black"/>
          <w:lang w:val="en-US"/>
        </w:rPr>
        <w:t>leit</w:t>
      </w:r>
      <w:r>
        <w:rPr>
          <w:b/>
          <w:color w:val="FFFF00"/>
          <w:highlight w:val="black"/>
        </w:rPr>
        <w:t>]</w:t>
      </w:r>
    </w:p>
    <w:p w:rsidR="00362872" w:rsidRDefault="00362872" w:rsidP="00362872">
      <w:pPr>
        <w:rPr>
          <w:b/>
          <w:color w:val="FFFF00"/>
          <w:highlight w:val="black"/>
        </w:rPr>
      </w:pPr>
      <w:r>
        <w:rPr>
          <w:b/>
          <w:color w:val="FFFF00"/>
          <w:highlight w:val="black"/>
          <w:lang w:val="en-US"/>
        </w:rPr>
        <w:t>VIOLATED</w:t>
      </w:r>
      <w:r>
        <w:rPr>
          <w:b/>
          <w:color w:val="FFFF00"/>
          <w:highlight w:val="black"/>
        </w:rPr>
        <w:t xml:space="preserve"> [</w:t>
      </w:r>
      <w:r>
        <w:rPr>
          <w:b/>
          <w:i/>
          <w:color w:val="FFFF00"/>
          <w:highlight w:val="black"/>
          <w:shd w:val="clear" w:color="auto" w:fill="FCFCFC"/>
        </w:rPr>
        <w:t>ˈ</w:t>
      </w:r>
      <w:r>
        <w:rPr>
          <w:b/>
          <w:i/>
          <w:color w:val="FFFF00"/>
          <w:highlight w:val="black"/>
          <w:shd w:val="clear" w:color="auto" w:fill="FCFCFC"/>
          <w:lang w:val="en-US"/>
        </w:rPr>
        <w:t>va</w:t>
      </w:r>
      <w:r>
        <w:rPr>
          <w:b/>
          <w:i/>
          <w:color w:val="FFFF00"/>
          <w:highlight w:val="black"/>
          <w:shd w:val="clear" w:color="auto" w:fill="FCFCFC"/>
        </w:rPr>
        <w:t>ɪə</w:t>
      </w:r>
      <w:r>
        <w:rPr>
          <w:b/>
          <w:i/>
          <w:color w:val="FFFF00"/>
          <w:highlight w:val="black"/>
          <w:shd w:val="clear" w:color="auto" w:fill="FCFCFC"/>
          <w:lang w:val="en-US"/>
        </w:rPr>
        <w:t>le</w:t>
      </w:r>
      <w:r>
        <w:rPr>
          <w:b/>
          <w:i/>
          <w:color w:val="FFFF00"/>
          <w:highlight w:val="black"/>
          <w:shd w:val="clear" w:color="auto" w:fill="FCFCFC"/>
        </w:rPr>
        <w:t>ɪ</w:t>
      </w:r>
      <w:r>
        <w:rPr>
          <w:b/>
          <w:i/>
          <w:color w:val="FFFF00"/>
          <w:highlight w:val="black"/>
          <w:shd w:val="clear" w:color="auto" w:fill="FCFCFC"/>
          <w:lang w:val="en-US"/>
        </w:rPr>
        <w:t>t</w:t>
      </w:r>
      <w:r>
        <w:rPr>
          <w:b/>
          <w:i/>
          <w:color w:val="FFFF00"/>
          <w:highlight w:val="black"/>
          <w:shd w:val="clear" w:color="auto" w:fill="FCFCFC"/>
        </w:rPr>
        <w:t>ɪ</w:t>
      </w:r>
      <w:r>
        <w:rPr>
          <w:b/>
          <w:i/>
          <w:color w:val="FFFF00"/>
          <w:highlight w:val="black"/>
          <w:shd w:val="clear" w:color="auto" w:fill="FCFCFC"/>
          <w:lang w:val="en-US"/>
        </w:rPr>
        <w:t>d</w:t>
      </w:r>
      <w:r>
        <w:rPr>
          <w:b/>
          <w:color w:val="FFFF00"/>
          <w:highlight w:val="black"/>
        </w:rPr>
        <w:t>]</w:t>
      </w:r>
    </w:p>
    <w:p w:rsidR="00362872" w:rsidRDefault="00362872" w:rsidP="00362872">
      <w:pPr>
        <w:rPr>
          <w:color w:val="FFFF00"/>
          <w:highlight w:val="black"/>
        </w:rPr>
      </w:pPr>
      <w:r>
        <w:rPr>
          <w:b/>
          <w:color w:val="FFFF00"/>
          <w:highlight w:val="black"/>
          <w:lang w:val="en-US"/>
        </w:rPr>
        <w:t>V</w:t>
      </w:r>
      <w:r w:rsidRPr="00362872">
        <w:rPr>
          <w:b/>
          <w:color w:val="FFFF00"/>
          <w:highlight w:val="black"/>
        </w:rPr>
        <w:t xml:space="preserve"> </w:t>
      </w:r>
      <w:r>
        <w:rPr>
          <w:color w:val="FFFF00"/>
          <w:highlight w:val="black"/>
        </w:rPr>
        <w:t xml:space="preserve">1. 1) нарушать, преступать; попирать </w:t>
      </w:r>
    </w:p>
    <w:p w:rsidR="00362872" w:rsidRDefault="00362872" w:rsidP="006777D3">
      <w:pPr>
        <w:pStyle w:val="a7"/>
        <w:numPr>
          <w:ilvl w:val="0"/>
          <w:numId w:val="94"/>
        </w:numPr>
        <w:rPr>
          <w:i/>
          <w:color w:val="FFFF00"/>
          <w:highlight w:val="black"/>
        </w:rPr>
      </w:pPr>
      <w:r>
        <w:rPr>
          <w:i/>
          <w:color w:val="FFFF00"/>
          <w:highlight w:val="black"/>
          <w:lang w:val="en-US"/>
        </w:rPr>
        <w:t>to</w:t>
      </w:r>
      <w:r>
        <w:rPr>
          <w:i/>
          <w:color w:val="FFFF00"/>
          <w:highlight w:val="black"/>
        </w:rPr>
        <w:t xml:space="preserve"> ~ </w:t>
      </w:r>
      <w:r>
        <w:rPr>
          <w:i/>
          <w:color w:val="FFFF00"/>
          <w:highlight w:val="black"/>
          <w:lang w:val="en-US"/>
        </w:rPr>
        <w:t>the</w:t>
      </w:r>
      <w:r w:rsidRPr="00362872">
        <w:rPr>
          <w:i/>
          <w:color w:val="FFFF00"/>
          <w:highlight w:val="black"/>
        </w:rPr>
        <w:t xml:space="preserve"> </w:t>
      </w:r>
      <w:r>
        <w:rPr>
          <w:i/>
          <w:color w:val="FFFF00"/>
          <w:highlight w:val="black"/>
          <w:lang w:val="en-US"/>
        </w:rPr>
        <w:t>law</w:t>
      </w:r>
      <w:r>
        <w:rPr>
          <w:i/>
          <w:color w:val="FFFF00"/>
          <w:highlight w:val="black"/>
        </w:rPr>
        <w:t xml:space="preserve"> - нарушать или попирать закон </w:t>
      </w:r>
    </w:p>
    <w:p w:rsidR="00362872" w:rsidRDefault="00362872" w:rsidP="006777D3">
      <w:pPr>
        <w:pStyle w:val="a7"/>
        <w:numPr>
          <w:ilvl w:val="0"/>
          <w:numId w:val="94"/>
        </w:numPr>
        <w:rPr>
          <w:i/>
          <w:color w:val="FFFF00"/>
          <w:highlight w:val="black"/>
        </w:rPr>
      </w:pPr>
      <w:r>
        <w:rPr>
          <w:i/>
          <w:color w:val="FFFF00"/>
          <w:highlight w:val="black"/>
          <w:lang w:val="en-US"/>
        </w:rPr>
        <w:t>to</w:t>
      </w:r>
      <w:r>
        <w:rPr>
          <w:i/>
          <w:color w:val="FFFF00"/>
          <w:highlight w:val="black"/>
        </w:rPr>
        <w:t xml:space="preserve"> ~ </w:t>
      </w:r>
      <w:r>
        <w:rPr>
          <w:i/>
          <w:color w:val="FFFF00"/>
          <w:highlight w:val="black"/>
          <w:lang w:val="en-US"/>
        </w:rPr>
        <w:t>an</w:t>
      </w:r>
      <w:r w:rsidRPr="00362872">
        <w:rPr>
          <w:i/>
          <w:color w:val="FFFF00"/>
          <w:highlight w:val="black"/>
        </w:rPr>
        <w:t xml:space="preserve"> </w:t>
      </w:r>
      <w:r>
        <w:rPr>
          <w:i/>
          <w:color w:val="FFFF00"/>
          <w:highlight w:val="black"/>
          <w:lang w:val="en-US"/>
        </w:rPr>
        <w:t>oath</w:t>
      </w:r>
      <w:r>
        <w:rPr>
          <w:i/>
          <w:color w:val="FFFF00"/>
          <w:highlight w:val="black"/>
        </w:rPr>
        <w:t xml:space="preserve"> - нарушить /преступить/ присягу </w:t>
      </w:r>
    </w:p>
    <w:p w:rsidR="00362872" w:rsidRDefault="00362872" w:rsidP="006777D3">
      <w:pPr>
        <w:pStyle w:val="a7"/>
        <w:numPr>
          <w:ilvl w:val="0"/>
          <w:numId w:val="94"/>
        </w:numPr>
        <w:rPr>
          <w:i/>
          <w:color w:val="FFFF00"/>
          <w:highlight w:val="black"/>
        </w:rPr>
      </w:pPr>
      <w:r>
        <w:rPr>
          <w:i/>
          <w:color w:val="FFFF00"/>
          <w:highlight w:val="black"/>
          <w:lang w:val="en-US"/>
        </w:rPr>
        <w:t>to</w:t>
      </w:r>
      <w:r>
        <w:rPr>
          <w:i/>
          <w:color w:val="FFFF00"/>
          <w:highlight w:val="black"/>
        </w:rPr>
        <w:t xml:space="preserve"> ~ </w:t>
      </w:r>
      <w:r>
        <w:rPr>
          <w:i/>
          <w:color w:val="FFFF00"/>
          <w:highlight w:val="black"/>
          <w:lang w:val="en-US"/>
        </w:rPr>
        <w:t>one</w:t>
      </w:r>
      <w:r>
        <w:rPr>
          <w:i/>
          <w:color w:val="FFFF00"/>
          <w:highlight w:val="black"/>
        </w:rPr>
        <w:t>‘</w:t>
      </w:r>
      <w:r>
        <w:rPr>
          <w:i/>
          <w:color w:val="FFFF00"/>
          <w:highlight w:val="black"/>
          <w:lang w:val="en-US"/>
        </w:rPr>
        <w:t>s</w:t>
      </w:r>
      <w:r w:rsidRPr="00362872">
        <w:rPr>
          <w:i/>
          <w:color w:val="FFFF00"/>
          <w:highlight w:val="black"/>
        </w:rPr>
        <w:t xml:space="preserve"> </w:t>
      </w:r>
      <w:r>
        <w:rPr>
          <w:i/>
          <w:color w:val="FFFF00"/>
          <w:highlight w:val="black"/>
          <w:lang w:val="en-US"/>
        </w:rPr>
        <w:t>conscience</w:t>
      </w:r>
      <w:r>
        <w:rPr>
          <w:i/>
          <w:color w:val="FFFF00"/>
          <w:highlight w:val="black"/>
        </w:rPr>
        <w:t xml:space="preserve"> - действовать вопреки своей совести </w:t>
      </w:r>
    </w:p>
    <w:p w:rsidR="00362872" w:rsidRDefault="00362872" w:rsidP="00362872">
      <w:pPr>
        <w:rPr>
          <w:color w:val="FFFFFF" w:themeColor="background1"/>
          <w:highlight w:val="black"/>
        </w:rPr>
      </w:pPr>
      <w:r>
        <w:rPr>
          <w:color w:val="FFFFFF" w:themeColor="background1"/>
          <w:highlight w:val="black"/>
        </w:rPr>
        <w:t xml:space="preserve">2. осквернять; оскорблять </w:t>
      </w:r>
    </w:p>
    <w:p w:rsidR="00362872" w:rsidRDefault="00362872" w:rsidP="006777D3">
      <w:pPr>
        <w:pStyle w:val="a7"/>
        <w:numPr>
          <w:ilvl w:val="0"/>
          <w:numId w:val="94"/>
        </w:numPr>
        <w:rPr>
          <w:i/>
          <w:color w:val="FFFFFF" w:themeColor="background1"/>
          <w:highlight w:val="black"/>
          <w:lang w:val="en-US"/>
        </w:rPr>
      </w:pPr>
      <w:r>
        <w:rPr>
          <w:i/>
          <w:color w:val="FFFFFF" w:themeColor="background1"/>
          <w:highlight w:val="black"/>
          <w:lang w:val="en-US"/>
        </w:rPr>
        <w:t xml:space="preserve">to ~ a tomb [a shrine, a church] - </w:t>
      </w:r>
      <w:r>
        <w:rPr>
          <w:i/>
          <w:color w:val="FFFFFF" w:themeColor="background1"/>
          <w:highlight w:val="black"/>
        </w:rPr>
        <w:t>осквернить</w:t>
      </w:r>
      <w:r>
        <w:rPr>
          <w:i/>
          <w:color w:val="FFFFFF" w:themeColor="background1"/>
          <w:highlight w:val="black"/>
          <w:lang w:val="en-US"/>
        </w:rPr>
        <w:t xml:space="preserve"> </w:t>
      </w:r>
      <w:r>
        <w:rPr>
          <w:i/>
          <w:color w:val="FFFFFF" w:themeColor="background1"/>
          <w:highlight w:val="black"/>
        </w:rPr>
        <w:t>могилу</w:t>
      </w:r>
      <w:r>
        <w:rPr>
          <w:i/>
          <w:color w:val="FFFFFF" w:themeColor="background1"/>
          <w:highlight w:val="black"/>
          <w:lang w:val="en-US"/>
        </w:rPr>
        <w:t xml:space="preserve"> [</w:t>
      </w:r>
      <w:r>
        <w:rPr>
          <w:i/>
          <w:color w:val="FFFFFF" w:themeColor="background1"/>
          <w:highlight w:val="black"/>
        </w:rPr>
        <w:t>святыню</w:t>
      </w:r>
      <w:r>
        <w:rPr>
          <w:i/>
          <w:color w:val="FFFFFF" w:themeColor="background1"/>
          <w:highlight w:val="black"/>
          <w:lang w:val="en-US"/>
        </w:rPr>
        <w:t xml:space="preserve">, </w:t>
      </w:r>
      <w:r>
        <w:rPr>
          <w:i/>
          <w:color w:val="FFFFFF" w:themeColor="background1"/>
          <w:highlight w:val="black"/>
        </w:rPr>
        <w:t>храм</w:t>
      </w:r>
      <w:r>
        <w:rPr>
          <w:i/>
          <w:color w:val="FFFFFF" w:themeColor="background1"/>
          <w:highlight w:val="black"/>
          <w:lang w:val="en-US"/>
        </w:rPr>
        <w:t xml:space="preserve">] </w:t>
      </w:r>
    </w:p>
    <w:p w:rsidR="00362872" w:rsidRDefault="00362872" w:rsidP="006777D3">
      <w:pPr>
        <w:pStyle w:val="a7"/>
        <w:numPr>
          <w:ilvl w:val="0"/>
          <w:numId w:val="94"/>
        </w:numPr>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feelings</w:t>
      </w:r>
      <w:r>
        <w:rPr>
          <w:i/>
          <w:color w:val="FFFFFF" w:themeColor="background1"/>
          <w:highlight w:val="black"/>
        </w:rPr>
        <w:t xml:space="preserve"> - оскорблять чувства </w:t>
      </w:r>
    </w:p>
    <w:p w:rsidR="00362872" w:rsidRDefault="00362872" w:rsidP="00362872">
      <w:pPr>
        <w:rPr>
          <w:color w:val="FFFFFF" w:themeColor="background1"/>
          <w:highlight w:val="black"/>
        </w:rPr>
      </w:pPr>
      <w:r>
        <w:rPr>
          <w:color w:val="FFFFFF" w:themeColor="background1"/>
          <w:highlight w:val="black"/>
        </w:rPr>
        <w:t xml:space="preserve">3. тревожить; мешать; вторгаться </w:t>
      </w:r>
    </w:p>
    <w:p w:rsidR="00362872" w:rsidRDefault="00362872" w:rsidP="006777D3">
      <w:pPr>
        <w:pStyle w:val="a7"/>
        <w:numPr>
          <w:ilvl w:val="0"/>
          <w:numId w:val="94"/>
        </w:numPr>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calm</w:t>
      </w:r>
      <w:r>
        <w:rPr>
          <w:i/>
          <w:color w:val="FFFFFF" w:themeColor="background1"/>
          <w:highlight w:val="black"/>
        </w:rPr>
        <w:t xml:space="preserve"> - нарушать покой, тревожить тишину </w:t>
      </w:r>
    </w:p>
    <w:p w:rsidR="00362872" w:rsidRDefault="00362872" w:rsidP="00362872">
      <w:pPr>
        <w:rPr>
          <w:color w:val="FFFFFF" w:themeColor="background1"/>
          <w:highlight w:val="black"/>
        </w:rPr>
      </w:pPr>
      <w:r>
        <w:rPr>
          <w:color w:val="FFFFFF" w:themeColor="background1"/>
          <w:highlight w:val="black"/>
        </w:rPr>
        <w:t xml:space="preserve">4. 1) насиловать, применять насилие </w:t>
      </w:r>
    </w:p>
    <w:p w:rsidR="00362872" w:rsidRDefault="00362872" w:rsidP="00362872">
      <w:pPr>
        <w:rPr>
          <w:color w:val="FFFFFF" w:themeColor="background1"/>
          <w:highlight w:val="black"/>
        </w:rPr>
      </w:pPr>
      <w:r>
        <w:rPr>
          <w:color w:val="FFFFFF" w:themeColor="background1"/>
          <w:highlight w:val="black"/>
        </w:rPr>
        <w:t>2) изнасиловать</w:t>
      </w:r>
    </w:p>
    <w:p w:rsidR="00362872" w:rsidRDefault="00362872" w:rsidP="00362872">
      <w:pPr>
        <w:shd w:val="clear" w:color="auto" w:fill="000000" w:themeFill="text1"/>
        <w:jc w:val="center"/>
        <w:rPr>
          <w:b/>
          <w:color w:val="FFFFFF" w:themeColor="background1"/>
          <w:highlight w:val="black"/>
        </w:rPr>
      </w:pPr>
    </w:p>
    <w:p w:rsidR="00362872" w:rsidRDefault="00362872" w:rsidP="00362872">
      <w:pPr>
        <w:shd w:val="clear" w:color="auto" w:fill="000000" w:themeFill="text1"/>
        <w:jc w:val="center"/>
        <w:rPr>
          <w:b/>
          <w:color w:val="FFFFFF" w:themeColor="background1"/>
          <w:highlight w:val="black"/>
        </w:rPr>
      </w:pPr>
    </w:p>
    <w:p w:rsidR="00362872" w:rsidRDefault="00362872" w:rsidP="00362872">
      <w:pPr>
        <w:shd w:val="clear" w:color="auto" w:fill="000000" w:themeFill="text1"/>
        <w:jc w:val="center"/>
        <w:rPr>
          <w:b/>
          <w:color w:val="FFFFFF" w:themeColor="background1"/>
          <w:highlight w:val="black"/>
        </w:rPr>
      </w:pPr>
    </w:p>
    <w:p w:rsidR="00362872" w:rsidRPr="00CA5EDD" w:rsidRDefault="00362872" w:rsidP="00362872">
      <w:pPr>
        <w:jc w:val="center"/>
        <w:rPr>
          <w:b/>
          <w:i/>
          <w:color w:val="FF0000"/>
        </w:rPr>
      </w:pPr>
      <w:r w:rsidRPr="00CA5EDD">
        <w:rPr>
          <w:b/>
          <w:i/>
          <w:color w:val="FF0000"/>
          <w:lang w:val="en-US"/>
        </w:rPr>
        <w:t>HEH</w:t>
      </w:r>
      <w:r w:rsidRPr="00CA5EDD">
        <w:rPr>
          <w:b/>
          <w:i/>
          <w:color w:val="FF0000"/>
        </w:rPr>
        <w:t xml:space="preserve"> ** {</w:t>
      </w:r>
      <w:r w:rsidRPr="00CA5EDD">
        <w:rPr>
          <w:b/>
          <w:i/>
          <w:color w:val="FF0000"/>
          <w:lang w:val="en-US"/>
        </w:rPr>
        <w:t>he</w:t>
      </w:r>
      <w:r w:rsidRPr="00CA5EDD">
        <w:rPr>
          <w:b/>
          <w:i/>
          <w:color w:val="FF0000"/>
        </w:rPr>
        <w:t>ı}</w:t>
      </w:r>
      <w:r w:rsidRPr="00CA5EDD">
        <w:rPr>
          <w:b/>
          <w:i/>
          <w:color w:val="FF0000"/>
          <w:lang w:val="en-US"/>
        </w:rPr>
        <w:t> int</w:t>
      </w:r>
    </w:p>
    <w:p w:rsidR="00362872" w:rsidRPr="00CA5EDD" w:rsidRDefault="00362872" w:rsidP="00362872">
      <w:pPr>
        <w:rPr>
          <w:color w:val="FF0000"/>
        </w:rPr>
      </w:pPr>
      <w:r w:rsidRPr="00CA5EDD">
        <w:rPr>
          <w:color w:val="FF0000"/>
        </w:rPr>
        <w:t xml:space="preserve">1) </w:t>
      </w:r>
      <w:proofErr w:type="gramStart"/>
      <w:r w:rsidRPr="00CA5EDD">
        <w:rPr>
          <w:color w:val="FF0000"/>
        </w:rPr>
        <w:t>эх!,</w:t>
      </w:r>
      <w:proofErr w:type="gramEnd"/>
      <w:r w:rsidRPr="00CA5EDD">
        <w:rPr>
          <w:color w:val="FF0000"/>
        </w:rPr>
        <w:t xml:space="preserve"> ах! (выражает печаль)</w:t>
      </w:r>
    </w:p>
    <w:p w:rsidR="00362872" w:rsidRPr="00CA5EDD" w:rsidRDefault="00362872" w:rsidP="00362872">
      <w:pPr>
        <w:rPr>
          <w:color w:val="FF0000"/>
        </w:rPr>
      </w:pPr>
      <w:r w:rsidRPr="00CA5EDD">
        <w:rPr>
          <w:color w:val="FF0000"/>
        </w:rPr>
        <w:t xml:space="preserve">2) </w:t>
      </w:r>
      <w:proofErr w:type="gramStart"/>
      <w:r w:rsidRPr="00CA5EDD">
        <w:rPr>
          <w:color w:val="FF0000"/>
        </w:rPr>
        <w:t>а!,</w:t>
      </w:r>
      <w:proofErr w:type="gramEnd"/>
      <w:r w:rsidRPr="00CA5EDD">
        <w:rPr>
          <w:color w:val="FF0000"/>
        </w:rPr>
        <w:t xml:space="preserve"> о!, ну!, вот те на!, вот оно что!, ого! (выражает удивление)</w:t>
      </w:r>
    </w:p>
    <w:p w:rsidR="00362872" w:rsidRPr="00CA5EDD" w:rsidRDefault="00362872" w:rsidP="00362872">
      <w:pPr>
        <w:rPr>
          <w:color w:val="FF0000"/>
        </w:rPr>
      </w:pPr>
      <w:r w:rsidRPr="00CA5EDD">
        <w:rPr>
          <w:color w:val="FF0000"/>
        </w:rPr>
        <w:t>3) эй! (оклик)</w:t>
      </w:r>
    </w:p>
    <w:p w:rsidR="00362872" w:rsidRPr="00CA5EDD" w:rsidRDefault="00362872" w:rsidP="00362872">
      <w:pPr>
        <w:rPr>
          <w:color w:val="FF0000"/>
        </w:rPr>
      </w:pPr>
    </w:p>
    <w:p w:rsidR="00362872" w:rsidRPr="00CA5EDD" w:rsidRDefault="00362872" w:rsidP="00362872">
      <w:pPr>
        <w:rPr>
          <w:color w:val="FF0000"/>
        </w:rPr>
      </w:pPr>
    </w:p>
    <w:p w:rsidR="00362872" w:rsidRDefault="00362872" w:rsidP="00362872">
      <w:pPr>
        <w:rPr>
          <w:b/>
          <w:color w:val="FFFFFF" w:themeColor="background1"/>
        </w:rPr>
      </w:pPr>
    </w:p>
    <w:p w:rsidR="00362872" w:rsidRDefault="00362872" w:rsidP="00362872">
      <w:pPr>
        <w:jc w:val="center"/>
        <w:rPr>
          <w:b/>
          <w:i/>
          <w:color w:val="FFFF00"/>
        </w:rPr>
      </w:pPr>
      <w:r>
        <w:rPr>
          <w:b/>
          <w:i/>
          <w:color w:val="FFFF00"/>
          <w:lang w:val="en-US"/>
        </w:rPr>
        <w:t>CRISIS</w:t>
      </w:r>
      <w:r>
        <w:rPr>
          <w:b/>
          <w:i/>
          <w:color w:val="FFFF00"/>
        </w:rPr>
        <w:t xml:space="preserve"> ** {ʹ</w:t>
      </w:r>
      <w:r>
        <w:rPr>
          <w:b/>
          <w:i/>
          <w:color w:val="FFFF00"/>
          <w:lang w:val="en-US"/>
        </w:rPr>
        <w:t>kra</w:t>
      </w:r>
      <w:r>
        <w:rPr>
          <w:b/>
          <w:i/>
          <w:color w:val="FFFF00"/>
        </w:rPr>
        <w:t>ı</w:t>
      </w:r>
      <w:r>
        <w:rPr>
          <w:b/>
          <w:i/>
          <w:color w:val="FFFF00"/>
          <w:lang w:val="en-US"/>
        </w:rPr>
        <w:t>s</w:t>
      </w:r>
      <w:r>
        <w:rPr>
          <w:b/>
          <w:i/>
          <w:color w:val="FFFF00"/>
        </w:rPr>
        <w:t>ı</w:t>
      </w:r>
      <w:r>
        <w:rPr>
          <w:b/>
          <w:i/>
          <w:color w:val="FFFF00"/>
          <w:lang w:val="en-US"/>
        </w:rPr>
        <w:t>s</w:t>
      </w:r>
      <w:r>
        <w:rPr>
          <w:b/>
          <w:i/>
          <w:color w:val="FFFF00"/>
        </w:rPr>
        <w:t>}</w:t>
      </w:r>
    </w:p>
    <w:p w:rsidR="00362872" w:rsidRDefault="00362872" w:rsidP="00362872">
      <w:pPr>
        <w:rPr>
          <w:color w:val="FFFF00"/>
          <w:lang w:val="en-US"/>
        </w:rPr>
      </w:pPr>
      <w:proofErr w:type="gramStart"/>
      <w:r>
        <w:rPr>
          <w:color w:val="FFFF00"/>
          <w:lang w:val="en-US"/>
        </w:rPr>
        <w:t>n</w:t>
      </w:r>
      <w:proofErr w:type="gramEnd"/>
      <w:r>
        <w:rPr>
          <w:color w:val="FFFF00"/>
          <w:lang w:val="en-US"/>
        </w:rPr>
        <w:t> (pl crises)</w:t>
      </w:r>
    </w:p>
    <w:p w:rsidR="00CA5EDD" w:rsidRPr="00CA5EDD" w:rsidRDefault="00CA5EDD" w:rsidP="00362872">
      <w:pPr>
        <w:rPr>
          <w:color w:val="FFFF00"/>
          <w:lang w:val="en-US"/>
        </w:rPr>
      </w:pPr>
      <w:r w:rsidRPr="00CA5EDD">
        <w:rPr>
          <w:rStyle w:val="bc"/>
          <w:rFonts w:ascii="Verdana" w:hAnsi="Verdana"/>
          <w:b/>
          <w:bCs/>
          <w:color w:val="000000"/>
          <w:sz w:val="20"/>
          <w:szCs w:val="20"/>
          <w:shd w:val="clear" w:color="auto" w:fill="FFFFFF"/>
          <w:lang w:val="en-US"/>
        </w:rPr>
        <w:t>:</w:t>
      </w:r>
      <w:r w:rsidRPr="00CA5EDD">
        <w:rPr>
          <w:rFonts w:ascii="Verdana" w:hAnsi="Verdana"/>
          <w:color w:val="000000"/>
          <w:sz w:val="20"/>
          <w:szCs w:val="20"/>
          <w:shd w:val="clear" w:color="auto" w:fill="FFFFFF"/>
          <w:lang w:val="en-US"/>
        </w:rPr>
        <w:t> </w:t>
      </w:r>
      <w:proofErr w:type="gramStart"/>
      <w:r w:rsidRPr="00CA5EDD">
        <w:rPr>
          <w:rStyle w:val="deftext"/>
          <w:rFonts w:ascii="Verdana" w:hAnsi="Verdana"/>
          <w:color w:val="000000"/>
          <w:sz w:val="20"/>
          <w:szCs w:val="20"/>
          <w:shd w:val="clear" w:color="auto" w:fill="FFFFFF"/>
          <w:lang w:val="en-US"/>
        </w:rPr>
        <w:t>a</w:t>
      </w:r>
      <w:proofErr w:type="gramEnd"/>
      <w:r w:rsidRPr="00CA5EDD">
        <w:rPr>
          <w:rStyle w:val="deftext"/>
          <w:rFonts w:ascii="Verdana" w:hAnsi="Verdana"/>
          <w:color w:val="000000"/>
          <w:sz w:val="20"/>
          <w:szCs w:val="20"/>
          <w:shd w:val="clear" w:color="auto" w:fill="FFFFFF"/>
          <w:lang w:val="en-US"/>
        </w:rPr>
        <w:t xml:space="preserve"> difficult or dangerous situation that needs serious attention</w:t>
      </w:r>
    </w:p>
    <w:p w:rsidR="00362872" w:rsidRDefault="00362872" w:rsidP="00362872">
      <w:pPr>
        <w:rPr>
          <w:color w:val="FFFF00"/>
        </w:rPr>
      </w:pPr>
      <w:r>
        <w:rPr>
          <w:color w:val="FFFF00"/>
        </w:rPr>
        <w:t>1. кризис</w:t>
      </w:r>
    </w:p>
    <w:p w:rsidR="00362872" w:rsidRDefault="00362872" w:rsidP="006777D3">
      <w:pPr>
        <w:pStyle w:val="a7"/>
        <w:numPr>
          <w:ilvl w:val="0"/>
          <w:numId w:val="94"/>
        </w:numPr>
        <w:rPr>
          <w:i/>
          <w:color w:val="FFFF00"/>
        </w:rPr>
      </w:pPr>
      <w:r>
        <w:rPr>
          <w:i/>
          <w:color w:val="FFFF00"/>
          <w:lang w:val="en-US"/>
        </w:rPr>
        <w:t>economic </w:t>
      </w:r>
      <w:r>
        <w:rPr>
          <w:i/>
          <w:color w:val="FFFF00"/>
        </w:rPr>
        <w:t>{</w:t>
      </w:r>
      <w:r>
        <w:rPr>
          <w:i/>
          <w:color w:val="FFFF00"/>
          <w:lang w:val="en-US"/>
        </w:rPr>
        <w:t>financial</w:t>
      </w:r>
      <w:r>
        <w:rPr>
          <w:i/>
          <w:color w:val="FFFF00"/>
        </w:rPr>
        <w:t xml:space="preserve">, </w:t>
      </w:r>
      <w:r>
        <w:rPr>
          <w:i/>
          <w:color w:val="FFFF00"/>
          <w:lang w:val="en-US"/>
        </w:rPr>
        <w:t>industrial</w:t>
      </w:r>
      <w:r>
        <w:rPr>
          <w:i/>
          <w:color w:val="FFFF00"/>
        </w:rPr>
        <w:t>}</w:t>
      </w:r>
      <w:r>
        <w:rPr>
          <w:i/>
          <w:color w:val="FFFF00"/>
          <w:lang w:val="en-US"/>
        </w:rPr>
        <w:t> </w:t>
      </w:r>
      <w:r>
        <w:rPr>
          <w:i/>
          <w:color w:val="FFFF00"/>
        </w:rPr>
        <w:t>~ - экономический</w:t>
      </w:r>
      <w:r>
        <w:rPr>
          <w:i/>
          <w:color w:val="FFFF00"/>
          <w:lang w:val="en-US"/>
        </w:rPr>
        <w:t> </w:t>
      </w:r>
      <w:r>
        <w:rPr>
          <w:i/>
          <w:color w:val="FFFF00"/>
        </w:rPr>
        <w:t>{финансовый, промышленный}</w:t>
      </w:r>
      <w:r>
        <w:rPr>
          <w:i/>
          <w:color w:val="FFFF00"/>
          <w:lang w:val="en-US"/>
        </w:rPr>
        <w:t> </w:t>
      </w:r>
      <w:r>
        <w:rPr>
          <w:i/>
          <w:color w:val="FFFF00"/>
        </w:rPr>
        <w:t>кризис</w:t>
      </w:r>
    </w:p>
    <w:p w:rsidR="00362872" w:rsidRDefault="00362872" w:rsidP="006777D3">
      <w:pPr>
        <w:pStyle w:val="a7"/>
        <w:numPr>
          <w:ilvl w:val="0"/>
          <w:numId w:val="94"/>
        </w:numPr>
        <w:rPr>
          <w:i/>
          <w:color w:val="FFFFFF" w:themeColor="background1"/>
          <w:lang w:val="en-US"/>
        </w:rPr>
      </w:pPr>
      <w:r>
        <w:rPr>
          <w:i/>
          <w:color w:val="FFFF00"/>
          <w:lang w:val="en-US"/>
        </w:rPr>
        <w:t xml:space="preserve">the general </w:t>
      </w:r>
      <w:r>
        <w:rPr>
          <w:i/>
          <w:color w:val="FFFFFF" w:themeColor="background1"/>
          <w:lang w:val="en-US"/>
        </w:rPr>
        <w:t xml:space="preserve">~ of economy - </w:t>
      </w:r>
      <w:r>
        <w:rPr>
          <w:i/>
          <w:color w:val="FFFFFF" w:themeColor="background1"/>
        </w:rPr>
        <w:t>общий</w:t>
      </w:r>
      <w:r>
        <w:rPr>
          <w:i/>
          <w:color w:val="FFFFFF" w:themeColor="background1"/>
          <w:lang w:val="en-US"/>
        </w:rPr>
        <w:t xml:space="preserve"> </w:t>
      </w:r>
      <w:r>
        <w:rPr>
          <w:i/>
          <w:color w:val="FFFFFF" w:themeColor="background1"/>
        </w:rPr>
        <w:t>кризис</w:t>
      </w:r>
      <w:r>
        <w:rPr>
          <w:i/>
          <w:color w:val="FFFFFF" w:themeColor="background1"/>
          <w:lang w:val="en-US"/>
        </w:rPr>
        <w:t xml:space="preserve"> </w:t>
      </w:r>
      <w:r>
        <w:rPr>
          <w:i/>
          <w:color w:val="FFFFFF" w:themeColor="background1"/>
        </w:rPr>
        <w:t>экономики</w:t>
      </w:r>
    </w:p>
    <w:p w:rsidR="00CA5EDD" w:rsidRPr="00A417CA" w:rsidRDefault="00A417CA" w:rsidP="00362872">
      <w:pPr>
        <w:rPr>
          <w:color w:val="FFFFFF" w:themeColor="background1"/>
          <w:lang w:val="en-US"/>
        </w:rPr>
      </w:pPr>
      <w:proofErr w:type="gramStart"/>
      <w:r w:rsidRPr="00A417CA">
        <w:rPr>
          <w:color w:val="333333"/>
          <w:shd w:val="clear" w:color="auto" w:fill="FFFFFF"/>
          <w:lang w:val="en-US"/>
        </w:rPr>
        <w:lastRenderedPageBreak/>
        <w:t>a</w:t>
      </w:r>
      <w:proofErr w:type="gramEnd"/>
      <w:r w:rsidRPr="00A417CA">
        <w:rPr>
          <w:color w:val="333333"/>
          <w:shd w:val="clear" w:color="auto" w:fill="FFFFFF"/>
          <w:lang w:val="en-US"/>
        </w:rPr>
        <w:t xml:space="preserve"> time of great danger, difficulty or doubt when problems must be solved or important decisions must be made</w:t>
      </w:r>
    </w:p>
    <w:p w:rsidR="00362872" w:rsidRDefault="00362872" w:rsidP="00362872">
      <w:pPr>
        <w:rPr>
          <w:color w:val="FFFFFF" w:themeColor="background1"/>
        </w:rPr>
      </w:pPr>
      <w:r>
        <w:rPr>
          <w:color w:val="FFFFFF" w:themeColor="background1"/>
        </w:rPr>
        <w:t>2. критический, решительный момент; перелом</w:t>
      </w:r>
    </w:p>
    <w:p w:rsidR="00362872" w:rsidRDefault="00362872" w:rsidP="006777D3">
      <w:pPr>
        <w:pStyle w:val="a7"/>
        <w:numPr>
          <w:ilvl w:val="0"/>
          <w:numId w:val="94"/>
        </w:numPr>
        <w:rPr>
          <w:i/>
          <w:color w:val="FFFFFF" w:themeColor="background1"/>
        </w:rPr>
      </w:pPr>
      <w:r>
        <w:rPr>
          <w:i/>
          <w:color w:val="FFFFFF" w:themeColor="background1"/>
        </w:rPr>
        <w:t>to bring to a ~ - довести до критического состояния</w:t>
      </w:r>
    </w:p>
    <w:p w:rsidR="00362872" w:rsidRDefault="00362872" w:rsidP="006777D3">
      <w:pPr>
        <w:pStyle w:val="a7"/>
        <w:numPr>
          <w:ilvl w:val="0"/>
          <w:numId w:val="94"/>
        </w:numPr>
        <w:rPr>
          <w:i/>
          <w:color w:val="FFFFFF" w:themeColor="background1"/>
        </w:rPr>
      </w:pPr>
      <w:r>
        <w:rPr>
          <w:i/>
          <w:color w:val="FFFFFF" w:themeColor="background1"/>
        </w:rPr>
        <w:t>things are coming /drawing/ to a ~ - наступает критический /решительный/ момент</w:t>
      </w:r>
    </w:p>
    <w:p w:rsidR="00362872" w:rsidRDefault="00362872" w:rsidP="006777D3">
      <w:pPr>
        <w:pStyle w:val="a7"/>
        <w:numPr>
          <w:ilvl w:val="0"/>
          <w:numId w:val="94"/>
        </w:numPr>
        <w:rPr>
          <w:i/>
          <w:color w:val="FFFFFF" w:themeColor="background1"/>
        </w:rPr>
      </w:pPr>
      <w:r>
        <w:rPr>
          <w:i/>
          <w:color w:val="FFFFFF" w:themeColor="background1"/>
        </w:rPr>
        <w:t>the Battle of Waterloo was a ~ in Napoleon's career - битва при Ватерлоо была переломным моментом карьеры Наполеона</w:t>
      </w:r>
    </w:p>
    <w:p w:rsidR="00362872" w:rsidRDefault="00362872" w:rsidP="00362872">
      <w:pPr>
        <w:rPr>
          <w:color w:val="FFFFFF" w:themeColor="background1"/>
        </w:rPr>
      </w:pPr>
      <w:r>
        <w:rPr>
          <w:color w:val="FFFFFF" w:themeColor="background1"/>
        </w:rPr>
        <w:t>3. </w:t>
      </w:r>
      <w:proofErr w:type="gramStart"/>
      <w:r>
        <w:rPr>
          <w:color w:val="FFFFFF" w:themeColor="background1"/>
        </w:rPr>
        <w:t>мед.кризис</w:t>
      </w:r>
      <w:proofErr w:type="gramEnd"/>
      <w:r>
        <w:rPr>
          <w:color w:val="FFFFFF" w:themeColor="background1"/>
        </w:rPr>
        <w:t>, криз</w:t>
      </w:r>
    </w:p>
    <w:p w:rsidR="00362872" w:rsidRDefault="00362872" w:rsidP="00362872">
      <w:pPr>
        <w:rPr>
          <w:color w:val="FFFFFF" w:themeColor="background1"/>
        </w:rPr>
      </w:pPr>
      <w:r>
        <w:rPr>
          <w:color w:val="FFFFFF" w:themeColor="background1"/>
        </w:rPr>
        <w:t>Прил. кризисный критический</w:t>
      </w:r>
    </w:p>
    <w:p w:rsidR="00362872" w:rsidRDefault="00362872" w:rsidP="00362872">
      <w:pPr>
        <w:rPr>
          <w:color w:val="FFFFFF" w:themeColor="background1"/>
        </w:rPr>
      </w:pPr>
    </w:p>
    <w:p w:rsidR="00362872" w:rsidRDefault="00362872" w:rsidP="00362872">
      <w:pPr>
        <w:rPr>
          <w:color w:val="FFFFFF" w:themeColor="background1"/>
        </w:rPr>
      </w:pPr>
    </w:p>
    <w:p w:rsidR="00362872" w:rsidRDefault="00362872" w:rsidP="00362872">
      <w:pPr>
        <w:rPr>
          <w:color w:val="FFFFFF" w:themeColor="background1"/>
        </w:rPr>
      </w:pPr>
    </w:p>
    <w:p w:rsidR="00362872" w:rsidRDefault="00362872" w:rsidP="00362872">
      <w:pPr>
        <w:jc w:val="center"/>
        <w:rPr>
          <w:b/>
          <w:i/>
          <w:color w:val="FFFF00"/>
        </w:rPr>
      </w:pPr>
      <w:r>
        <w:rPr>
          <w:b/>
          <w:i/>
          <w:color w:val="FFFF00"/>
        </w:rPr>
        <w:t>STUFF ** {stʌf} n</w:t>
      </w:r>
    </w:p>
    <w:p w:rsidR="00362872" w:rsidRDefault="00362872" w:rsidP="00362872">
      <w:pPr>
        <w:jc w:val="center"/>
        <w:rPr>
          <w:b/>
          <w:i/>
          <w:color w:val="FFFF00"/>
        </w:rPr>
      </w:pPr>
      <w:r>
        <w:rPr>
          <w:b/>
          <w:i/>
          <w:color w:val="FFFF00"/>
        </w:rPr>
        <w:t>Н/С</w:t>
      </w:r>
    </w:p>
    <w:p w:rsidR="00362872" w:rsidRDefault="00362872" w:rsidP="00362872">
      <w:pPr>
        <w:rPr>
          <w:color w:val="FFFF00"/>
        </w:rPr>
      </w:pPr>
      <w:r>
        <w:rPr>
          <w:color w:val="FFFF00"/>
        </w:rPr>
        <w:t>1. вещи, имущество</w:t>
      </w:r>
    </w:p>
    <w:p w:rsidR="00362872" w:rsidRDefault="00362872" w:rsidP="006777D3">
      <w:pPr>
        <w:pStyle w:val="a7"/>
        <w:numPr>
          <w:ilvl w:val="0"/>
          <w:numId w:val="95"/>
        </w:numPr>
        <w:rPr>
          <w:i/>
          <w:color w:val="FFFF00"/>
        </w:rPr>
      </w:pPr>
      <w:r>
        <w:rPr>
          <w:i/>
          <w:color w:val="FFFF00"/>
        </w:rPr>
        <w:t>put your ~ in the bag - положите свои вещи в сумку</w:t>
      </w:r>
    </w:p>
    <w:p w:rsidR="00362872" w:rsidRDefault="00362872" w:rsidP="006777D3">
      <w:pPr>
        <w:pStyle w:val="a7"/>
        <w:numPr>
          <w:ilvl w:val="0"/>
          <w:numId w:val="95"/>
        </w:numPr>
        <w:rPr>
          <w:i/>
          <w:color w:val="FFFF00"/>
        </w:rPr>
      </w:pPr>
      <w:r>
        <w:rPr>
          <w:i/>
          <w:color w:val="FFFF00"/>
        </w:rPr>
        <w:t>get out my fishing ~ and kitbag - достань мои рыболовные принадлежности и вещевой мешок</w:t>
      </w:r>
    </w:p>
    <w:p w:rsidR="00362872" w:rsidRDefault="00362872" w:rsidP="00362872">
      <w:pPr>
        <w:rPr>
          <w:color w:val="FFFF00"/>
        </w:rPr>
      </w:pPr>
      <w:r>
        <w:rPr>
          <w:color w:val="FFFF00"/>
          <w:lang w:val="en-US"/>
        </w:rPr>
        <w:t xml:space="preserve">2 </w:t>
      </w:r>
      <w:r>
        <w:rPr>
          <w:color w:val="FFFF00"/>
        </w:rPr>
        <w:t>хлам, барахло</w:t>
      </w:r>
    </w:p>
    <w:p w:rsidR="00362872" w:rsidRDefault="00362872" w:rsidP="006777D3">
      <w:pPr>
        <w:pStyle w:val="a7"/>
        <w:numPr>
          <w:ilvl w:val="0"/>
          <w:numId w:val="96"/>
        </w:numPr>
        <w:rPr>
          <w:i/>
          <w:color w:val="FFFFFF" w:themeColor="background1"/>
        </w:rPr>
      </w:pPr>
      <w:r>
        <w:rPr>
          <w:i/>
          <w:color w:val="FFFFFF" w:themeColor="background1"/>
          <w:lang w:val="en-US"/>
        </w:rPr>
        <w:t>different stuff</w:t>
      </w:r>
      <w:r>
        <w:rPr>
          <w:i/>
          <w:color w:val="FFFFFF" w:themeColor="background1"/>
        </w:rPr>
        <w:t xml:space="preserve"> – разный хлам</w:t>
      </w:r>
    </w:p>
    <w:p w:rsidR="00362872" w:rsidRDefault="00362872" w:rsidP="006777D3">
      <w:pPr>
        <w:pStyle w:val="a7"/>
        <w:numPr>
          <w:ilvl w:val="0"/>
          <w:numId w:val="96"/>
        </w:numPr>
        <w:rPr>
          <w:i/>
          <w:color w:val="FFFFFF" w:themeColor="background1"/>
          <w:lang w:val="en-US"/>
        </w:rPr>
      </w:pPr>
      <w:r>
        <w:rPr>
          <w:i/>
          <w:color w:val="FFFFFF" w:themeColor="background1"/>
          <w:lang w:val="en-US"/>
        </w:rPr>
        <w:t>old stuff – старое барахло</w:t>
      </w:r>
    </w:p>
    <w:p w:rsidR="00362872" w:rsidRDefault="00362872" w:rsidP="00362872">
      <w:pPr>
        <w:rPr>
          <w:color w:val="FFFFFF" w:themeColor="background1"/>
        </w:rPr>
      </w:pPr>
      <w:r>
        <w:rPr>
          <w:color w:val="FFFFFF" w:themeColor="background1"/>
        </w:rPr>
        <w:t>3 материал; вещество</w:t>
      </w:r>
    </w:p>
    <w:p w:rsidR="00362872" w:rsidRDefault="00362872" w:rsidP="006777D3">
      <w:pPr>
        <w:pStyle w:val="a7"/>
        <w:numPr>
          <w:ilvl w:val="0"/>
          <w:numId w:val="97"/>
        </w:numPr>
        <w:rPr>
          <w:i/>
          <w:color w:val="FFFFFF" w:themeColor="background1"/>
        </w:rPr>
      </w:pPr>
      <w:r>
        <w:rPr>
          <w:i/>
          <w:color w:val="FFFFFF" w:themeColor="background1"/>
        </w:rPr>
        <w:t>raw ~ - сырьё</w:t>
      </w:r>
    </w:p>
    <w:p w:rsidR="00362872" w:rsidRDefault="00362872" w:rsidP="006777D3">
      <w:pPr>
        <w:pStyle w:val="a7"/>
        <w:numPr>
          <w:ilvl w:val="0"/>
          <w:numId w:val="97"/>
        </w:numPr>
        <w:rPr>
          <w:i/>
          <w:color w:val="FFFFFF" w:themeColor="background1"/>
        </w:rPr>
      </w:pPr>
      <w:r>
        <w:rPr>
          <w:i/>
          <w:color w:val="FFFFFF" w:themeColor="background1"/>
        </w:rPr>
        <w:t>carpenter's ~ - лесоматериалы</w:t>
      </w:r>
    </w:p>
    <w:p w:rsidR="00362872" w:rsidRDefault="00362872" w:rsidP="006777D3">
      <w:pPr>
        <w:pStyle w:val="a7"/>
        <w:numPr>
          <w:ilvl w:val="0"/>
          <w:numId w:val="97"/>
        </w:numPr>
        <w:rPr>
          <w:i/>
          <w:color w:val="FFFFFF" w:themeColor="background1"/>
        </w:rPr>
      </w:pPr>
      <w:r>
        <w:rPr>
          <w:i/>
          <w:color w:val="FFFFFF" w:themeColor="background1"/>
        </w:rPr>
        <w:t>thick ~ - брусья</w:t>
      </w:r>
    </w:p>
    <w:p w:rsidR="00362872" w:rsidRDefault="00362872" w:rsidP="006777D3">
      <w:pPr>
        <w:pStyle w:val="a7"/>
        <w:numPr>
          <w:ilvl w:val="0"/>
          <w:numId w:val="97"/>
        </w:numPr>
        <w:rPr>
          <w:i/>
          <w:color w:val="FFFFFF" w:themeColor="background1"/>
          <w:lang w:val="en-US"/>
        </w:rPr>
      </w:pPr>
      <w:r>
        <w:rPr>
          <w:i/>
          <w:color w:val="FFFFFF" w:themeColor="background1"/>
          <w:lang w:val="en-US"/>
        </w:rPr>
        <w:t xml:space="preserve">the ~ for paper-making - </w:t>
      </w:r>
      <w:r>
        <w:rPr>
          <w:i/>
          <w:color w:val="FFFFFF" w:themeColor="background1"/>
        </w:rPr>
        <w:t>бумажная</w:t>
      </w:r>
      <w:r>
        <w:rPr>
          <w:i/>
          <w:color w:val="FFFFFF" w:themeColor="background1"/>
          <w:lang w:val="en-US"/>
        </w:rPr>
        <w:t xml:space="preserve"> </w:t>
      </w:r>
      <w:r>
        <w:rPr>
          <w:i/>
          <w:color w:val="FFFFFF" w:themeColor="background1"/>
        </w:rPr>
        <w:t>масса</w:t>
      </w:r>
    </w:p>
    <w:p w:rsidR="00362872" w:rsidRDefault="00362872" w:rsidP="006777D3">
      <w:pPr>
        <w:pStyle w:val="a7"/>
        <w:numPr>
          <w:ilvl w:val="0"/>
          <w:numId w:val="97"/>
        </w:numPr>
        <w:rPr>
          <w:i/>
          <w:color w:val="FFFFFF" w:themeColor="background1"/>
        </w:rPr>
      </w:pPr>
      <w:r>
        <w:rPr>
          <w:i/>
          <w:color w:val="FFFFFF" w:themeColor="background1"/>
        </w:rPr>
        <w:t>~ for an article {for a book} - материал для статьи {для книги}</w:t>
      </w:r>
    </w:p>
    <w:p w:rsidR="00362872" w:rsidRDefault="00362872" w:rsidP="006777D3">
      <w:pPr>
        <w:pStyle w:val="a7"/>
        <w:numPr>
          <w:ilvl w:val="0"/>
          <w:numId w:val="97"/>
        </w:numPr>
        <w:rPr>
          <w:i/>
          <w:color w:val="FFFFFF" w:themeColor="background1"/>
          <w:lang w:val="en-US"/>
        </w:rPr>
      </w:pPr>
      <w:proofErr w:type="gramStart"/>
      <w:r>
        <w:rPr>
          <w:i/>
          <w:color w:val="FFFFFF" w:themeColor="background1"/>
          <w:lang w:val="en-US"/>
        </w:rPr>
        <w:t>what</w:t>
      </w:r>
      <w:proofErr w:type="gramEnd"/>
      <w:r>
        <w:rPr>
          <w:i/>
          <w:color w:val="FFFFFF" w:themeColor="background1"/>
          <w:lang w:val="en-US"/>
        </w:rPr>
        <w:t xml:space="preserve"> ~ is this made of? - </w:t>
      </w:r>
      <w:proofErr w:type="gramStart"/>
      <w:r>
        <w:rPr>
          <w:i/>
          <w:color w:val="FFFFFF" w:themeColor="background1"/>
        </w:rPr>
        <w:t>из</w:t>
      </w:r>
      <w:proofErr w:type="gramEnd"/>
      <w:r>
        <w:rPr>
          <w:i/>
          <w:color w:val="FFFFFF" w:themeColor="background1"/>
          <w:lang w:val="en-US"/>
        </w:rPr>
        <w:t xml:space="preserve"> </w:t>
      </w:r>
      <w:r>
        <w:rPr>
          <w:i/>
          <w:color w:val="FFFFFF" w:themeColor="background1"/>
        </w:rPr>
        <w:t>чего</w:t>
      </w:r>
      <w:r>
        <w:rPr>
          <w:i/>
          <w:color w:val="FFFFFF" w:themeColor="background1"/>
          <w:lang w:val="en-US"/>
        </w:rPr>
        <w:t xml:space="preserve"> </w:t>
      </w:r>
      <w:r>
        <w:rPr>
          <w:i/>
          <w:color w:val="FFFFFF" w:themeColor="background1"/>
        </w:rPr>
        <w:t>это</w:t>
      </w:r>
      <w:r>
        <w:rPr>
          <w:i/>
          <w:color w:val="FFFFFF" w:themeColor="background1"/>
          <w:lang w:val="en-US"/>
        </w:rPr>
        <w:t xml:space="preserve"> </w:t>
      </w:r>
      <w:r>
        <w:rPr>
          <w:i/>
          <w:color w:val="FFFFFF" w:themeColor="background1"/>
        </w:rPr>
        <w:t>сделано</w:t>
      </w:r>
      <w:r>
        <w:rPr>
          <w:i/>
          <w:color w:val="FFFFFF" w:themeColor="background1"/>
          <w:lang w:val="en-US"/>
        </w:rPr>
        <w:t>?</w:t>
      </w:r>
    </w:p>
    <w:p w:rsidR="00362872" w:rsidRDefault="00362872" w:rsidP="00362872">
      <w:pPr>
        <w:rPr>
          <w:color w:val="FFFFFF" w:themeColor="background1"/>
        </w:rPr>
      </w:pPr>
      <w:r>
        <w:rPr>
          <w:color w:val="FFFFFF" w:themeColor="background1"/>
        </w:rPr>
        <w:t>4 разг.; лекарство (о порошках, микстурах; особенно самодельных)</w:t>
      </w:r>
    </w:p>
    <w:p w:rsidR="00362872" w:rsidRDefault="00362872" w:rsidP="006777D3">
      <w:pPr>
        <w:pStyle w:val="a7"/>
        <w:numPr>
          <w:ilvl w:val="0"/>
          <w:numId w:val="98"/>
        </w:numPr>
        <w:rPr>
          <w:i/>
          <w:color w:val="FFFFFF" w:themeColor="background1"/>
        </w:rPr>
      </w:pPr>
      <w:r>
        <w:rPr>
          <w:i/>
          <w:color w:val="FFFFFF" w:themeColor="background1"/>
        </w:rPr>
        <w:t>to order some stuff for the cough — заказать какое-нибудь лекарство от кашля</w:t>
      </w:r>
    </w:p>
    <w:p w:rsidR="00362872" w:rsidRDefault="00362872" w:rsidP="006777D3">
      <w:pPr>
        <w:pStyle w:val="a7"/>
        <w:numPr>
          <w:ilvl w:val="0"/>
          <w:numId w:val="98"/>
        </w:numPr>
        <w:rPr>
          <w:i/>
          <w:color w:val="FFFFFF" w:themeColor="background1"/>
        </w:rPr>
      </w:pPr>
      <w:r>
        <w:rPr>
          <w:i/>
          <w:color w:val="FFFFFF" w:themeColor="background1"/>
          <w:lang w:val="en-US"/>
        </w:rPr>
        <w:lastRenderedPageBreak/>
        <w:t xml:space="preserve">Your very kind letter did me </w:t>
      </w:r>
      <w:proofErr w:type="gramStart"/>
      <w:r>
        <w:rPr>
          <w:i/>
          <w:color w:val="FFFFFF" w:themeColor="background1"/>
          <w:lang w:val="en-US"/>
        </w:rPr>
        <w:t>more good</w:t>
      </w:r>
      <w:proofErr w:type="gramEnd"/>
      <w:r>
        <w:rPr>
          <w:i/>
          <w:color w:val="FFFFFF" w:themeColor="background1"/>
          <w:lang w:val="en-US"/>
        </w:rPr>
        <w:t>, I think, than any of my doctor's stuff. </w:t>
      </w:r>
      <w:r>
        <w:rPr>
          <w:i/>
          <w:color w:val="FFFFFF" w:themeColor="background1"/>
        </w:rPr>
        <w:t>(Warner) — Думаю, что твоё приветливое письмо помогло мне больше, чем любая микстура.</w:t>
      </w:r>
    </w:p>
    <w:p w:rsidR="00362872" w:rsidRDefault="00362872" w:rsidP="00362872">
      <w:pPr>
        <w:rPr>
          <w:color w:val="FFFFFF" w:themeColor="background1"/>
        </w:rPr>
      </w:pPr>
      <w:r>
        <w:rPr>
          <w:color w:val="FFFFFF" w:themeColor="background1"/>
        </w:rPr>
        <w:t>5 нарк. наркота</w:t>
      </w:r>
    </w:p>
    <w:p w:rsidR="00362872" w:rsidRDefault="00362872" w:rsidP="006777D3">
      <w:pPr>
        <w:pStyle w:val="a7"/>
        <w:numPr>
          <w:ilvl w:val="0"/>
          <w:numId w:val="99"/>
        </w:numPr>
        <w:rPr>
          <w:i/>
          <w:color w:val="FFFFFF" w:themeColor="background1"/>
          <w:lang w:val="en-US"/>
        </w:rPr>
      </w:pPr>
      <w:r>
        <w:rPr>
          <w:i/>
          <w:color w:val="FFFFFF" w:themeColor="background1"/>
          <w:lang w:val="en-US"/>
        </w:rPr>
        <w:t xml:space="preserve">He was on the stuff. — </w:t>
      </w:r>
      <w:r>
        <w:rPr>
          <w:i/>
          <w:color w:val="FFFFFF" w:themeColor="background1"/>
        </w:rPr>
        <w:t>Он</w:t>
      </w:r>
      <w:r>
        <w:rPr>
          <w:i/>
          <w:color w:val="FFFFFF" w:themeColor="background1"/>
          <w:lang w:val="en-US"/>
        </w:rPr>
        <w:t xml:space="preserve"> </w:t>
      </w:r>
      <w:r>
        <w:rPr>
          <w:i/>
          <w:color w:val="FFFFFF" w:themeColor="background1"/>
        </w:rPr>
        <w:t>сидел</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игле</w:t>
      </w:r>
      <w:r>
        <w:rPr>
          <w:i/>
          <w:color w:val="FFFFFF" w:themeColor="background1"/>
          <w:lang w:val="en-US"/>
        </w:rPr>
        <w:t>.</w:t>
      </w:r>
    </w:p>
    <w:p w:rsidR="00362872" w:rsidRDefault="00362872" w:rsidP="00362872">
      <w:pPr>
        <w:rPr>
          <w:color w:val="FFFFFF" w:themeColor="background1"/>
          <w:lang w:val="en-US"/>
        </w:rPr>
      </w:pPr>
      <w:r>
        <w:rPr>
          <w:color w:val="FFFFFF" w:themeColor="background1"/>
          <w:lang w:val="en-US"/>
        </w:rPr>
        <w:t xml:space="preserve">6 </w:t>
      </w:r>
      <w:r>
        <w:rPr>
          <w:color w:val="FFFFFF" w:themeColor="background1"/>
        </w:rPr>
        <w:t>гадость</w:t>
      </w:r>
      <w:r>
        <w:rPr>
          <w:color w:val="FFFFFF" w:themeColor="background1"/>
          <w:lang w:val="en-US"/>
        </w:rPr>
        <w:t xml:space="preserve">, </w:t>
      </w:r>
      <w:r>
        <w:rPr>
          <w:color w:val="FFFFFF" w:themeColor="background1"/>
        </w:rPr>
        <w:t>дрянь</w:t>
      </w:r>
    </w:p>
    <w:p w:rsidR="00362872" w:rsidRDefault="00362872" w:rsidP="006777D3">
      <w:pPr>
        <w:pStyle w:val="a7"/>
        <w:numPr>
          <w:ilvl w:val="0"/>
          <w:numId w:val="99"/>
        </w:numPr>
        <w:rPr>
          <w:i/>
          <w:color w:val="FFFFFF" w:themeColor="background1"/>
          <w:lang w:val="en-US"/>
        </w:rPr>
      </w:pPr>
      <w:r>
        <w:rPr>
          <w:i/>
          <w:color w:val="FFFFFF" w:themeColor="background1"/>
          <w:lang w:val="en-US"/>
        </w:rPr>
        <w:t>Nasty poisonous stuff.</w:t>
      </w:r>
    </w:p>
    <w:p w:rsidR="00362872" w:rsidRDefault="00362872" w:rsidP="006777D3">
      <w:pPr>
        <w:pStyle w:val="a7"/>
        <w:numPr>
          <w:ilvl w:val="0"/>
          <w:numId w:val="99"/>
        </w:numPr>
        <w:rPr>
          <w:i/>
          <w:color w:val="FFFFFF" w:themeColor="background1"/>
        </w:rPr>
      </w:pPr>
      <w:r>
        <w:rPr>
          <w:i/>
          <w:color w:val="FFFFFF" w:themeColor="background1"/>
        </w:rPr>
        <w:t>Это же ядовитая гадость.</w:t>
      </w:r>
    </w:p>
    <w:p w:rsidR="00362872" w:rsidRDefault="00362872" w:rsidP="006777D3">
      <w:pPr>
        <w:pStyle w:val="a7"/>
        <w:numPr>
          <w:ilvl w:val="0"/>
          <w:numId w:val="99"/>
        </w:numPr>
        <w:rPr>
          <w:i/>
          <w:color w:val="FFFFFF" w:themeColor="background1"/>
          <w:lang w:val="en-US"/>
        </w:rPr>
      </w:pPr>
      <w:r>
        <w:rPr>
          <w:i/>
          <w:color w:val="FFFFFF" w:themeColor="background1"/>
          <w:lang w:val="en-US"/>
        </w:rPr>
        <w:t>Looking at the tins now, he bitterly reproached himself for his weakness. Loathesome civilized stuff!</w:t>
      </w:r>
    </w:p>
    <w:p w:rsidR="00362872" w:rsidRDefault="00362872" w:rsidP="006777D3">
      <w:pPr>
        <w:pStyle w:val="a7"/>
        <w:numPr>
          <w:ilvl w:val="0"/>
          <w:numId w:val="99"/>
        </w:numPr>
        <w:rPr>
          <w:i/>
          <w:color w:val="FFFFFF" w:themeColor="background1"/>
          <w:lang w:val="en-US"/>
        </w:rPr>
      </w:pPr>
      <w:r>
        <w:rPr>
          <w:i/>
          <w:color w:val="FFFFFF" w:themeColor="background1"/>
        </w:rPr>
        <w:t>Тьфу</w:t>
      </w:r>
      <w:r>
        <w:rPr>
          <w:i/>
          <w:color w:val="FFFFFF" w:themeColor="background1"/>
          <w:lang w:val="en-US"/>
        </w:rPr>
        <w:t xml:space="preserve">, </w:t>
      </w:r>
      <w:r>
        <w:rPr>
          <w:i/>
          <w:color w:val="FFFFFF" w:themeColor="background1"/>
        </w:rPr>
        <w:t>цивилизованная</w:t>
      </w:r>
      <w:r>
        <w:rPr>
          <w:i/>
          <w:color w:val="FFFFFF" w:themeColor="background1"/>
          <w:lang w:val="en-US"/>
        </w:rPr>
        <w:t xml:space="preserve"> </w:t>
      </w:r>
      <w:r>
        <w:rPr>
          <w:i/>
          <w:color w:val="FFFFFF" w:themeColor="background1"/>
        </w:rPr>
        <w:t>гадость</w:t>
      </w:r>
      <w:r>
        <w:rPr>
          <w:i/>
          <w:color w:val="FFFFFF" w:themeColor="background1"/>
          <w:lang w:val="en-US"/>
        </w:rPr>
        <w:t>!</w:t>
      </w:r>
    </w:p>
    <w:p w:rsidR="00362872" w:rsidRDefault="00362872" w:rsidP="006777D3">
      <w:pPr>
        <w:pStyle w:val="a7"/>
        <w:numPr>
          <w:ilvl w:val="0"/>
          <w:numId w:val="99"/>
        </w:numPr>
        <w:rPr>
          <w:color w:val="FFFFFF" w:themeColor="background1"/>
          <w:lang w:val="en-US"/>
        </w:rPr>
      </w:pPr>
      <w:r>
        <w:rPr>
          <w:color w:val="FFFFFF" w:themeColor="background1"/>
          <w:lang w:val="en-US"/>
        </w:rPr>
        <w:t xml:space="preserve">"Abominable stuff! - </w:t>
      </w:r>
      <w:r>
        <w:rPr>
          <w:color w:val="FFFFFF" w:themeColor="background1"/>
        </w:rPr>
        <w:t>Вот</w:t>
      </w:r>
      <w:r>
        <w:rPr>
          <w:color w:val="FFFFFF" w:themeColor="background1"/>
          <w:lang w:val="en-US"/>
        </w:rPr>
        <w:t xml:space="preserve"> </w:t>
      </w:r>
      <w:r>
        <w:rPr>
          <w:color w:val="FFFFFF" w:themeColor="background1"/>
        </w:rPr>
        <w:t>гадость</w:t>
      </w:r>
      <w:r>
        <w:rPr>
          <w:color w:val="FFFFFF" w:themeColor="background1"/>
          <w:lang w:val="en-US"/>
        </w:rPr>
        <w:t>!</w:t>
      </w:r>
    </w:p>
    <w:p w:rsidR="00362872" w:rsidRDefault="00362872" w:rsidP="006777D3">
      <w:pPr>
        <w:pStyle w:val="a7"/>
        <w:numPr>
          <w:ilvl w:val="0"/>
          <w:numId w:val="99"/>
        </w:numPr>
        <w:rPr>
          <w:i/>
          <w:color w:val="FFFFFF" w:themeColor="background1"/>
          <w:lang w:val="en-US"/>
        </w:rPr>
      </w:pPr>
      <w:r>
        <w:rPr>
          <w:i/>
          <w:color w:val="FFFFFF" w:themeColor="background1"/>
          <w:lang w:val="en-US"/>
        </w:rPr>
        <w:t>“A load of soggy brown stuff,” said Harry. The heavily perfumed smoke in the room was making him feel sleepy and stupid.</w:t>
      </w:r>
    </w:p>
    <w:p w:rsidR="00362872" w:rsidRDefault="00362872" w:rsidP="006777D3">
      <w:pPr>
        <w:pStyle w:val="a7"/>
        <w:numPr>
          <w:ilvl w:val="0"/>
          <w:numId w:val="99"/>
        </w:numPr>
        <w:rPr>
          <w:i/>
          <w:color w:val="FFFFFF" w:themeColor="background1"/>
        </w:rPr>
      </w:pPr>
      <w:r>
        <w:rPr>
          <w:i/>
          <w:color w:val="FFFFFF" w:themeColor="background1"/>
        </w:rPr>
        <w:t>- Кучу мокрой коричневой дряни. - Тяжёлый ароматный дым, наполнявший комнату, действовал усыпляюще и одуряюще.</w:t>
      </w:r>
    </w:p>
    <w:p w:rsidR="00362872" w:rsidRDefault="00362872" w:rsidP="006777D3">
      <w:pPr>
        <w:pStyle w:val="a7"/>
        <w:numPr>
          <w:ilvl w:val="0"/>
          <w:numId w:val="99"/>
        </w:numPr>
        <w:rPr>
          <w:i/>
          <w:color w:val="FFFFFF" w:themeColor="background1"/>
          <w:lang w:val="en-US"/>
        </w:rPr>
      </w:pPr>
      <w:r>
        <w:rPr>
          <w:i/>
          <w:color w:val="FFFFFF" w:themeColor="background1"/>
          <w:lang w:val="en-US"/>
        </w:rPr>
        <w:t>We got all the mean stuff right in our suitcase here, it can't get at her now.</w:t>
      </w:r>
    </w:p>
    <w:p w:rsidR="00362872" w:rsidRDefault="00362872" w:rsidP="006777D3">
      <w:pPr>
        <w:pStyle w:val="a7"/>
        <w:numPr>
          <w:ilvl w:val="0"/>
          <w:numId w:val="99"/>
        </w:numPr>
        <w:rPr>
          <w:i/>
          <w:color w:val="FFFFFF" w:themeColor="background1"/>
        </w:rPr>
      </w:pPr>
      <w:r>
        <w:rPr>
          <w:i/>
          <w:color w:val="FFFFFF" w:themeColor="background1"/>
        </w:rPr>
        <w:t>Вся дрянь теперь вот здесь, в ящиках. Она больше ей не опасна.</w:t>
      </w:r>
    </w:p>
    <w:p w:rsidR="00362872" w:rsidRDefault="00362872" w:rsidP="00362872">
      <w:pPr>
        <w:rPr>
          <w:color w:val="FFFFFF" w:themeColor="background1"/>
          <w:lang w:val="en-US"/>
        </w:rPr>
      </w:pPr>
      <w:r>
        <w:rPr>
          <w:color w:val="FFFFFF" w:themeColor="background1"/>
          <w:lang w:val="en-US"/>
        </w:rPr>
        <w:t xml:space="preserve">7 </w:t>
      </w:r>
      <w:r>
        <w:rPr>
          <w:color w:val="FFFFFF" w:themeColor="background1"/>
        </w:rPr>
        <w:t>чушь</w:t>
      </w:r>
      <w:r>
        <w:rPr>
          <w:color w:val="FFFFFF" w:themeColor="background1"/>
          <w:lang w:val="en-US"/>
        </w:rPr>
        <w:t xml:space="preserve">, </w:t>
      </w:r>
      <w:r>
        <w:rPr>
          <w:color w:val="FFFFFF" w:themeColor="background1"/>
        </w:rPr>
        <w:t>чепуха</w:t>
      </w:r>
      <w:r>
        <w:rPr>
          <w:color w:val="FFFFFF" w:themeColor="background1"/>
          <w:lang w:val="en-US"/>
        </w:rPr>
        <w:t xml:space="preserve">, </w:t>
      </w:r>
      <w:r>
        <w:rPr>
          <w:color w:val="FFFFFF" w:themeColor="background1"/>
        </w:rPr>
        <w:t>ерунда</w:t>
      </w:r>
      <w:r>
        <w:rPr>
          <w:color w:val="FFFFFF" w:themeColor="background1"/>
          <w:lang w:val="en-US"/>
        </w:rPr>
        <w:t xml:space="preserve">, </w:t>
      </w:r>
      <w:r>
        <w:rPr>
          <w:color w:val="FFFFFF" w:themeColor="background1"/>
        </w:rPr>
        <w:t>вздор</w:t>
      </w:r>
    </w:p>
    <w:p w:rsidR="00362872" w:rsidRDefault="00362872" w:rsidP="006777D3">
      <w:pPr>
        <w:pStyle w:val="a7"/>
        <w:numPr>
          <w:ilvl w:val="0"/>
          <w:numId w:val="100"/>
        </w:numPr>
        <w:rPr>
          <w:i/>
          <w:color w:val="FFFFFF" w:themeColor="background1"/>
        </w:rPr>
      </w:pPr>
      <w:r>
        <w:rPr>
          <w:i/>
          <w:color w:val="FFFFFF" w:themeColor="background1"/>
        </w:rPr>
        <w:t xml:space="preserve">what ~! - что за </w:t>
      </w:r>
      <w:proofErr w:type="gramStart"/>
      <w:r>
        <w:rPr>
          <w:i/>
          <w:color w:val="FFFFFF" w:themeColor="background1"/>
        </w:rPr>
        <w:t>чушь!,</w:t>
      </w:r>
      <w:proofErr w:type="gramEnd"/>
      <w:r>
        <w:rPr>
          <w:i/>
          <w:color w:val="FFFFFF" w:themeColor="background1"/>
        </w:rPr>
        <w:t xml:space="preserve"> что за глупости!</w:t>
      </w:r>
    </w:p>
    <w:p w:rsidR="00362872" w:rsidRDefault="00362872" w:rsidP="006777D3">
      <w:pPr>
        <w:pStyle w:val="a7"/>
        <w:numPr>
          <w:ilvl w:val="0"/>
          <w:numId w:val="100"/>
        </w:numPr>
        <w:rPr>
          <w:i/>
          <w:color w:val="FFFFFF" w:themeColor="background1"/>
        </w:rPr>
      </w:pPr>
      <w:r>
        <w:rPr>
          <w:i/>
          <w:color w:val="FFFFFF" w:themeColor="background1"/>
        </w:rPr>
        <w:t>do you call this ~ wine? - неужели вы называете эту дрянь вином?</w:t>
      </w:r>
    </w:p>
    <w:p w:rsidR="00362872" w:rsidRDefault="00362872" w:rsidP="006777D3">
      <w:pPr>
        <w:pStyle w:val="a7"/>
        <w:numPr>
          <w:ilvl w:val="0"/>
          <w:numId w:val="100"/>
        </w:numPr>
        <w:rPr>
          <w:i/>
          <w:color w:val="FFFFFF" w:themeColor="background1"/>
        </w:rPr>
      </w:pPr>
      <w:r>
        <w:rPr>
          <w:i/>
          <w:color w:val="FFFFFF" w:themeColor="background1"/>
        </w:rPr>
        <w:t>what ~ he writes! - какую чепуху он пишет!</w:t>
      </w:r>
    </w:p>
    <w:p w:rsidR="00362872" w:rsidRDefault="00362872" w:rsidP="006777D3">
      <w:pPr>
        <w:pStyle w:val="a7"/>
        <w:numPr>
          <w:ilvl w:val="0"/>
          <w:numId w:val="100"/>
        </w:numPr>
        <w:rPr>
          <w:i/>
          <w:color w:val="FFFFFF" w:themeColor="background1"/>
          <w:lang w:val="en-US"/>
        </w:rPr>
      </w:pPr>
      <w:r>
        <w:rPr>
          <w:i/>
          <w:color w:val="FFFFFF" w:themeColor="background1"/>
          <w:lang w:val="en-US"/>
        </w:rPr>
        <w:t xml:space="preserve">these books are not the usual /ordinary/ run-of-the-mill ~ - </w:t>
      </w:r>
      <w:r>
        <w:rPr>
          <w:i/>
          <w:color w:val="FFFFFF" w:themeColor="background1"/>
        </w:rPr>
        <w:t>это</w:t>
      </w:r>
      <w:r>
        <w:rPr>
          <w:i/>
          <w:color w:val="FFFFFF" w:themeColor="background1"/>
          <w:lang w:val="en-US"/>
        </w:rPr>
        <w:t xml:space="preserve"> </w:t>
      </w:r>
      <w:r>
        <w:rPr>
          <w:i/>
          <w:color w:val="FFFFFF" w:themeColor="background1"/>
        </w:rPr>
        <w:t>хорошие</w:t>
      </w:r>
      <w:r>
        <w:rPr>
          <w:i/>
          <w:color w:val="FFFFFF" w:themeColor="background1"/>
          <w:lang w:val="en-US"/>
        </w:rPr>
        <w:t xml:space="preserve"> </w:t>
      </w:r>
      <w:r>
        <w:rPr>
          <w:i/>
          <w:color w:val="FFFFFF" w:themeColor="background1"/>
        </w:rPr>
        <w:t>книги</w:t>
      </w:r>
      <w:r>
        <w:rPr>
          <w:i/>
          <w:color w:val="FFFFFF" w:themeColor="background1"/>
          <w:lang w:val="en-US"/>
        </w:rPr>
        <w:t xml:space="preserve">, </w:t>
      </w:r>
      <w:r>
        <w:rPr>
          <w:i/>
          <w:color w:val="FFFFFF" w:themeColor="background1"/>
        </w:rPr>
        <w:t>а</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чтиво</w:t>
      </w:r>
    </w:p>
    <w:p w:rsidR="00362872" w:rsidRDefault="00362872" w:rsidP="00362872">
      <w:pPr>
        <w:rPr>
          <w:color w:val="FFFFFF" w:themeColor="background1"/>
          <w:lang w:val="en-US"/>
        </w:rPr>
      </w:pPr>
    </w:p>
    <w:p w:rsidR="00362872" w:rsidRDefault="00362872" w:rsidP="00362872">
      <w:pPr>
        <w:rPr>
          <w:color w:val="FFFFFF" w:themeColor="background1"/>
          <w:lang w:val="en-US"/>
        </w:rPr>
      </w:pPr>
    </w:p>
    <w:p w:rsidR="00362872" w:rsidRDefault="00362872" w:rsidP="00362872">
      <w:pPr>
        <w:rPr>
          <w:color w:val="FFFFFF" w:themeColor="background1"/>
          <w:lang w:val="en-US"/>
        </w:rPr>
      </w:pPr>
    </w:p>
    <w:p w:rsidR="00362872" w:rsidRDefault="00362872" w:rsidP="00362872">
      <w:pPr>
        <w:jc w:val="center"/>
        <w:rPr>
          <w:b/>
          <w:color w:val="FFFF00"/>
          <w:highlight w:val="black"/>
        </w:rPr>
      </w:pPr>
      <w:r>
        <w:rPr>
          <w:b/>
          <w:color w:val="FFFF00"/>
          <w:highlight w:val="black"/>
          <w:lang w:val="en-US"/>
        </w:rPr>
        <w:t>KINDNESS</w:t>
      </w:r>
      <w:r>
        <w:rPr>
          <w:b/>
          <w:color w:val="FFFF00"/>
          <w:highlight w:val="black"/>
        </w:rPr>
        <w:t xml:space="preserve"> ** [ʹ</w:t>
      </w:r>
      <w:r>
        <w:rPr>
          <w:b/>
          <w:color w:val="FFFF00"/>
          <w:highlight w:val="black"/>
          <w:lang w:val="en-US"/>
        </w:rPr>
        <w:t>ka</w:t>
      </w:r>
      <w:r>
        <w:rPr>
          <w:b/>
          <w:color w:val="FFFF00"/>
          <w:highlight w:val="black"/>
        </w:rPr>
        <w:t>ı</w:t>
      </w:r>
      <w:r>
        <w:rPr>
          <w:b/>
          <w:color w:val="FFFF00"/>
          <w:highlight w:val="black"/>
          <w:lang w:val="en-US"/>
        </w:rPr>
        <w:t>ndn</w:t>
      </w:r>
      <w:r>
        <w:rPr>
          <w:b/>
          <w:color w:val="FFFF00"/>
          <w:highlight w:val="black"/>
        </w:rPr>
        <w:t>ı</w:t>
      </w:r>
      <w:r>
        <w:rPr>
          <w:b/>
          <w:color w:val="FFFF00"/>
          <w:highlight w:val="black"/>
          <w:lang w:val="en-US"/>
        </w:rPr>
        <w:t>s</w:t>
      </w:r>
      <w:r>
        <w:rPr>
          <w:b/>
          <w:color w:val="FFFF00"/>
          <w:highlight w:val="black"/>
        </w:rPr>
        <w:t>]</w:t>
      </w:r>
      <w:r>
        <w:rPr>
          <w:b/>
          <w:color w:val="FFFF00"/>
          <w:highlight w:val="black"/>
          <w:lang w:val="en-US"/>
        </w:rPr>
        <w:t> n</w:t>
      </w:r>
    </w:p>
    <w:p w:rsidR="00362872" w:rsidRDefault="00362872" w:rsidP="00362872">
      <w:pPr>
        <w:rPr>
          <w:color w:val="FFFF00"/>
          <w:highlight w:val="black"/>
        </w:rPr>
      </w:pPr>
      <w:r>
        <w:rPr>
          <w:color w:val="FFFF00"/>
          <w:highlight w:val="black"/>
        </w:rPr>
        <w:t>1. доброта; доброжелательность, сердечность; любезность; благожелательность</w:t>
      </w:r>
    </w:p>
    <w:p w:rsidR="00362872" w:rsidRDefault="00362872" w:rsidP="006777D3">
      <w:pPr>
        <w:pStyle w:val="a7"/>
        <w:numPr>
          <w:ilvl w:val="0"/>
          <w:numId w:val="101"/>
        </w:numPr>
        <w:rPr>
          <w:i/>
          <w:color w:val="FFFF00"/>
          <w:highlight w:val="black"/>
        </w:rPr>
      </w:pPr>
      <w:r>
        <w:rPr>
          <w:i/>
          <w:color w:val="FFFF00"/>
          <w:highlight w:val="black"/>
        </w:rPr>
        <w:t>~ of heart - душевная доброта, сердечность</w:t>
      </w:r>
    </w:p>
    <w:p w:rsidR="00362872" w:rsidRDefault="00362872" w:rsidP="006777D3">
      <w:pPr>
        <w:pStyle w:val="a7"/>
        <w:numPr>
          <w:ilvl w:val="0"/>
          <w:numId w:val="101"/>
        </w:numPr>
        <w:rPr>
          <w:i/>
          <w:color w:val="FFFFFF" w:themeColor="background1"/>
          <w:highlight w:val="black"/>
        </w:rPr>
      </w:pPr>
      <w:r>
        <w:rPr>
          <w:i/>
          <w:color w:val="FFFF00"/>
          <w:highlight w:val="black"/>
        </w:rPr>
        <w:lastRenderedPageBreak/>
        <w:t xml:space="preserve">to do smth. out of ~ - сделать что-л. по доброте сердечной </w:t>
      </w:r>
      <w:r>
        <w:rPr>
          <w:i/>
          <w:color w:val="FFFFFF" w:themeColor="background1"/>
          <w:highlight w:val="black"/>
        </w:rPr>
        <w:t>/душевной/</w:t>
      </w:r>
    </w:p>
    <w:p w:rsidR="00362872" w:rsidRDefault="00362872" w:rsidP="00362872">
      <w:pPr>
        <w:rPr>
          <w:color w:val="FFFFFF" w:themeColor="background1"/>
          <w:highlight w:val="black"/>
        </w:rPr>
      </w:pPr>
      <w:r>
        <w:rPr>
          <w:color w:val="FFFFFF" w:themeColor="background1"/>
          <w:highlight w:val="black"/>
        </w:rPr>
        <w:t>2. любезность, одолжение; услуга, доброе дело</w:t>
      </w:r>
    </w:p>
    <w:p w:rsidR="00362872" w:rsidRDefault="00362872" w:rsidP="006777D3">
      <w:pPr>
        <w:pStyle w:val="a7"/>
        <w:numPr>
          <w:ilvl w:val="0"/>
          <w:numId w:val="101"/>
        </w:numPr>
        <w:rPr>
          <w:i/>
          <w:color w:val="FFFFFF" w:themeColor="background1"/>
          <w:highlight w:val="black"/>
        </w:rPr>
      </w:pPr>
      <w:r>
        <w:rPr>
          <w:i/>
          <w:color w:val="FFFFFF" w:themeColor="background1"/>
          <w:highlight w:val="black"/>
        </w:rPr>
        <w:t>personal [great] ~ - личное [большое] одолжение</w:t>
      </w:r>
    </w:p>
    <w:p w:rsidR="00362872" w:rsidRDefault="00362872" w:rsidP="006777D3">
      <w:pPr>
        <w:pStyle w:val="a7"/>
        <w:numPr>
          <w:ilvl w:val="0"/>
          <w:numId w:val="101"/>
        </w:numPr>
        <w:rPr>
          <w:i/>
          <w:color w:val="FFFFFF" w:themeColor="background1"/>
          <w:highlight w:val="black"/>
        </w:rPr>
      </w:pPr>
      <w:r>
        <w:rPr>
          <w:i/>
          <w:color w:val="FFFFFF" w:themeColor="background1"/>
          <w:highlight w:val="black"/>
        </w:rPr>
        <w:t>to show /to do/ smb. a ~ - оказывать кому-л. любезность /услугу/; сделать кому-л. одолжение</w:t>
      </w:r>
    </w:p>
    <w:p w:rsidR="00362872" w:rsidRDefault="00362872" w:rsidP="006777D3">
      <w:pPr>
        <w:pStyle w:val="a7"/>
        <w:numPr>
          <w:ilvl w:val="0"/>
          <w:numId w:val="101"/>
        </w:numPr>
        <w:rPr>
          <w:i/>
          <w:color w:val="FFFFFF" w:themeColor="background1"/>
          <w:highlight w:val="black"/>
          <w:lang w:val="en-US"/>
        </w:rPr>
      </w:pPr>
      <w:r>
        <w:rPr>
          <w:i/>
          <w:color w:val="FFFFFF" w:themeColor="background1"/>
          <w:highlight w:val="black"/>
          <w:lang w:val="en-US"/>
        </w:rPr>
        <w:t xml:space="preserve">do me the ~ to shut up - </w:t>
      </w:r>
      <w:r>
        <w:rPr>
          <w:i/>
          <w:color w:val="FFFFFF" w:themeColor="background1"/>
          <w:highlight w:val="black"/>
        </w:rPr>
        <w:t>будьте</w:t>
      </w:r>
      <w:r>
        <w:rPr>
          <w:i/>
          <w:color w:val="FFFFFF" w:themeColor="background1"/>
          <w:highlight w:val="black"/>
          <w:lang w:val="en-US"/>
        </w:rPr>
        <w:t xml:space="preserve"> </w:t>
      </w:r>
      <w:r>
        <w:rPr>
          <w:i/>
          <w:color w:val="FFFFFF" w:themeColor="background1"/>
          <w:highlight w:val="black"/>
        </w:rPr>
        <w:t>добры</w:t>
      </w:r>
      <w:r>
        <w:rPr>
          <w:i/>
          <w:color w:val="FFFFFF" w:themeColor="background1"/>
          <w:highlight w:val="black"/>
          <w:lang w:val="en-US"/>
        </w:rPr>
        <w:t xml:space="preserve">, </w:t>
      </w:r>
      <w:r>
        <w:rPr>
          <w:i/>
          <w:color w:val="FFFFFF" w:themeColor="background1"/>
          <w:highlight w:val="black"/>
        </w:rPr>
        <w:t>помолчите</w:t>
      </w:r>
    </w:p>
    <w:p w:rsidR="00362872" w:rsidRDefault="00362872" w:rsidP="006777D3">
      <w:pPr>
        <w:pStyle w:val="a7"/>
        <w:numPr>
          <w:ilvl w:val="0"/>
          <w:numId w:val="101"/>
        </w:numPr>
        <w:rPr>
          <w:i/>
          <w:color w:val="FFFFFF" w:themeColor="background1"/>
          <w:highlight w:val="black"/>
        </w:rPr>
      </w:pPr>
      <w:r>
        <w:rPr>
          <w:i/>
          <w:color w:val="FFFFFF" w:themeColor="background1"/>
          <w:highlight w:val="black"/>
        </w:rPr>
        <w:t>I received many ~es from him - он не раз оказывал мне любезность /услуги/; он сделал мне немало добра</w:t>
      </w:r>
    </w:p>
    <w:p w:rsidR="00362872" w:rsidRDefault="00362872" w:rsidP="00362872">
      <w:pPr>
        <w:rPr>
          <w:color w:val="FFFFFF" w:themeColor="background1"/>
          <w:highlight w:val="black"/>
        </w:rPr>
      </w:pPr>
    </w:p>
    <w:p w:rsidR="00362872" w:rsidRDefault="00362872" w:rsidP="00362872">
      <w:pPr>
        <w:rPr>
          <w:color w:val="FFFFFF" w:themeColor="background1"/>
          <w:highlight w:val="black"/>
        </w:rPr>
      </w:pPr>
    </w:p>
    <w:p w:rsidR="00362872" w:rsidRDefault="00362872" w:rsidP="00362872">
      <w:pPr>
        <w:rPr>
          <w:color w:val="FFFFFF" w:themeColor="background1"/>
          <w:highlight w:val="black"/>
        </w:rPr>
      </w:pPr>
    </w:p>
    <w:p w:rsidR="00362872" w:rsidRDefault="00362872" w:rsidP="00362872">
      <w:pPr>
        <w:jc w:val="center"/>
        <w:rPr>
          <w:b/>
          <w:i/>
          <w:color w:val="FFFF00"/>
        </w:rPr>
      </w:pPr>
      <w:r>
        <w:rPr>
          <w:b/>
          <w:i/>
          <w:color w:val="FFFF00"/>
          <w:lang w:val="en-US"/>
        </w:rPr>
        <w:t>DISMISS</w:t>
      </w:r>
      <w:r>
        <w:rPr>
          <w:b/>
          <w:i/>
          <w:color w:val="FFFF00"/>
        </w:rPr>
        <w:t xml:space="preserve"> ** {</w:t>
      </w:r>
      <w:r>
        <w:rPr>
          <w:b/>
          <w:i/>
          <w:color w:val="FFFF00"/>
          <w:lang w:val="en-US"/>
        </w:rPr>
        <w:t>d</w:t>
      </w:r>
      <w:r>
        <w:rPr>
          <w:b/>
          <w:i/>
          <w:color w:val="FFFF00"/>
        </w:rPr>
        <w:t>ı</w:t>
      </w:r>
      <w:r>
        <w:rPr>
          <w:b/>
          <w:i/>
          <w:color w:val="FFFF00"/>
          <w:lang w:val="en-US"/>
        </w:rPr>
        <w:t>s</w:t>
      </w:r>
      <w:r>
        <w:rPr>
          <w:b/>
          <w:i/>
          <w:color w:val="FFFF00"/>
        </w:rPr>
        <w:t>ʹ</w:t>
      </w:r>
      <w:r>
        <w:rPr>
          <w:b/>
          <w:i/>
          <w:color w:val="FFFF00"/>
          <w:lang w:val="en-US"/>
        </w:rPr>
        <w:t>m</w:t>
      </w:r>
      <w:r>
        <w:rPr>
          <w:b/>
          <w:i/>
          <w:color w:val="FFFF00"/>
        </w:rPr>
        <w:t>ı</w:t>
      </w:r>
      <w:r>
        <w:rPr>
          <w:b/>
          <w:i/>
          <w:color w:val="FFFF00"/>
          <w:lang w:val="en-US"/>
        </w:rPr>
        <w:t>s</w:t>
      </w:r>
      <w:r>
        <w:rPr>
          <w:b/>
          <w:i/>
          <w:color w:val="FFFF00"/>
        </w:rPr>
        <w:t>}</w:t>
      </w:r>
    </w:p>
    <w:p w:rsidR="00362872" w:rsidRDefault="00362872" w:rsidP="00362872">
      <w:pPr>
        <w:rPr>
          <w:rFonts w:cstheme="minorBidi"/>
          <w:b/>
          <w:i/>
          <w:color w:val="FFFF00"/>
          <w:szCs w:val="22"/>
        </w:rPr>
      </w:pPr>
      <w:r>
        <w:rPr>
          <w:b/>
          <w:i/>
          <w:color w:val="FFFF00"/>
          <w:lang w:val="en-US"/>
        </w:rPr>
        <w:t>DISMISSED</w:t>
      </w:r>
    </w:p>
    <w:p w:rsidR="00362872" w:rsidRDefault="00362872" w:rsidP="00362872">
      <w:pPr>
        <w:rPr>
          <w:color w:val="FFFF00"/>
        </w:rPr>
      </w:pPr>
      <w:r>
        <w:rPr>
          <w:color w:val="FFFF00"/>
        </w:rPr>
        <w:t>1. отпускать; распускать</w:t>
      </w:r>
    </w:p>
    <w:p w:rsidR="00362872" w:rsidRDefault="00362872" w:rsidP="006777D3">
      <w:pPr>
        <w:pStyle w:val="a7"/>
        <w:numPr>
          <w:ilvl w:val="0"/>
          <w:numId w:val="102"/>
        </w:numPr>
        <w:rPr>
          <w:i/>
          <w:color w:val="FFFF00"/>
        </w:rPr>
      </w:pPr>
      <w:r>
        <w:rPr>
          <w:i/>
          <w:color w:val="FFFF00"/>
        </w:rPr>
        <w:t>to ~ the assembly - распустить собравшихся</w:t>
      </w:r>
    </w:p>
    <w:p w:rsidR="00362872" w:rsidRDefault="00362872" w:rsidP="006777D3">
      <w:pPr>
        <w:pStyle w:val="a7"/>
        <w:numPr>
          <w:ilvl w:val="0"/>
          <w:numId w:val="102"/>
        </w:numPr>
        <w:rPr>
          <w:i/>
          <w:color w:val="FFFFFF" w:themeColor="background1"/>
        </w:rPr>
      </w:pPr>
      <w:r>
        <w:rPr>
          <w:i/>
          <w:color w:val="FFFFFF" w:themeColor="background1"/>
        </w:rPr>
        <w:t>to ~ one's guests - (вежливо) выпроводить /не задерживать/ гостей</w:t>
      </w:r>
    </w:p>
    <w:p w:rsidR="00362872" w:rsidRDefault="00362872" w:rsidP="00362872">
      <w:pPr>
        <w:rPr>
          <w:color w:val="FFFFFF" w:themeColor="background1"/>
        </w:rPr>
      </w:pPr>
      <w:r>
        <w:rPr>
          <w:color w:val="FFFFFF" w:themeColor="background1"/>
        </w:rPr>
        <w:t xml:space="preserve">2) </w:t>
      </w:r>
      <w:proofErr w:type="gramStart"/>
      <w:r>
        <w:rPr>
          <w:color w:val="FFFFFF" w:themeColor="background1"/>
        </w:rPr>
        <w:t>воен.распускать</w:t>
      </w:r>
      <w:proofErr w:type="gramEnd"/>
      <w:r>
        <w:rPr>
          <w:color w:val="FFFFFF" w:themeColor="background1"/>
        </w:rPr>
        <w:t xml:space="preserve"> (строй)</w:t>
      </w:r>
    </w:p>
    <w:p w:rsidR="00362872" w:rsidRDefault="00362872" w:rsidP="006777D3">
      <w:pPr>
        <w:pStyle w:val="a7"/>
        <w:numPr>
          <w:ilvl w:val="0"/>
          <w:numId w:val="102"/>
        </w:numPr>
        <w:rPr>
          <w:i/>
          <w:color w:val="FFFFFF" w:themeColor="background1"/>
        </w:rPr>
      </w:pPr>
      <w:r>
        <w:rPr>
          <w:i/>
          <w:color w:val="FFFFFF" w:themeColor="background1"/>
        </w:rPr>
        <w:t>~ed! - разойдись! (команда)</w:t>
      </w:r>
    </w:p>
    <w:p w:rsidR="00362872" w:rsidRDefault="00362872" w:rsidP="00362872">
      <w:pPr>
        <w:rPr>
          <w:color w:val="FFFFFF" w:themeColor="background1"/>
        </w:rPr>
      </w:pPr>
      <w:r>
        <w:rPr>
          <w:color w:val="FFFFFF" w:themeColor="background1"/>
        </w:rPr>
        <w:t>3) расходиться (тж. воен.)</w:t>
      </w:r>
    </w:p>
    <w:p w:rsidR="00362872" w:rsidRDefault="00362872" w:rsidP="00362872">
      <w:pPr>
        <w:rPr>
          <w:color w:val="FFFFFF" w:themeColor="background1"/>
          <w:lang w:val="en-US"/>
        </w:rPr>
      </w:pPr>
      <w:r>
        <w:rPr>
          <w:color w:val="FFFFFF" w:themeColor="background1"/>
        </w:rPr>
        <w:t>2. увольнять, освобождать от работы</w:t>
      </w:r>
      <w:r>
        <w:rPr>
          <w:color w:val="FFFFFF" w:themeColor="background1"/>
          <w:lang w:val="en-US"/>
        </w:rPr>
        <w:t>,</w:t>
      </w:r>
      <w:r>
        <w:rPr>
          <w:color w:val="FFFFFF" w:themeColor="background1"/>
        </w:rPr>
        <w:t xml:space="preserve"> обязанностей</w:t>
      </w:r>
    </w:p>
    <w:p w:rsidR="00362872" w:rsidRDefault="00362872" w:rsidP="006777D3">
      <w:pPr>
        <w:pStyle w:val="a7"/>
        <w:numPr>
          <w:ilvl w:val="0"/>
          <w:numId w:val="102"/>
        </w:numPr>
        <w:rPr>
          <w:i/>
          <w:color w:val="FFFFFF" w:themeColor="background1"/>
          <w:lang w:val="en-US"/>
        </w:rPr>
      </w:pPr>
      <w:r>
        <w:rPr>
          <w:i/>
          <w:color w:val="FFFFFF" w:themeColor="background1"/>
          <w:lang w:val="en-US"/>
        </w:rPr>
        <w:t xml:space="preserve">to ~ a servant {an official} - </w:t>
      </w:r>
      <w:r>
        <w:rPr>
          <w:i/>
          <w:color w:val="FFFFFF" w:themeColor="background1"/>
        </w:rPr>
        <w:t>уволить</w:t>
      </w:r>
      <w:r>
        <w:rPr>
          <w:i/>
          <w:color w:val="FFFFFF" w:themeColor="background1"/>
          <w:lang w:val="en-US"/>
        </w:rPr>
        <w:t xml:space="preserve"> </w:t>
      </w:r>
      <w:r>
        <w:rPr>
          <w:i/>
          <w:color w:val="FFFFFF" w:themeColor="background1"/>
        </w:rPr>
        <w:t>слугу</w:t>
      </w:r>
      <w:r>
        <w:rPr>
          <w:i/>
          <w:color w:val="FFFFFF" w:themeColor="background1"/>
          <w:lang w:val="en-US"/>
        </w:rPr>
        <w:t xml:space="preserve"> {</w:t>
      </w:r>
      <w:r>
        <w:rPr>
          <w:i/>
          <w:color w:val="FFFFFF" w:themeColor="background1"/>
        </w:rPr>
        <w:t>чиновника</w:t>
      </w:r>
      <w:r>
        <w:rPr>
          <w:i/>
          <w:color w:val="FFFFFF" w:themeColor="background1"/>
          <w:lang w:val="en-US"/>
        </w:rPr>
        <w:t>}</w:t>
      </w:r>
    </w:p>
    <w:p w:rsidR="00362872" w:rsidRDefault="00362872" w:rsidP="00362872">
      <w:pPr>
        <w:rPr>
          <w:color w:val="FFFFFF" w:themeColor="background1"/>
        </w:rPr>
      </w:pPr>
      <w:r>
        <w:rPr>
          <w:color w:val="FFFFFF" w:themeColor="background1"/>
        </w:rPr>
        <w:t>3. отклонять, отказывать, отвергать, отбрасывать</w:t>
      </w:r>
    </w:p>
    <w:p w:rsidR="00362872" w:rsidRDefault="00362872" w:rsidP="006777D3">
      <w:pPr>
        <w:pStyle w:val="a7"/>
        <w:numPr>
          <w:ilvl w:val="0"/>
          <w:numId w:val="102"/>
        </w:numPr>
        <w:rPr>
          <w:i/>
          <w:color w:val="FFFFFF" w:themeColor="background1"/>
        </w:rPr>
      </w:pPr>
      <w:r>
        <w:rPr>
          <w:i/>
          <w:color w:val="FFFFFF" w:themeColor="background1"/>
        </w:rPr>
        <w:t>to ~ doubts {hesitations} - отбросить сомнения {колебания}</w:t>
      </w:r>
    </w:p>
    <w:p w:rsidR="00362872" w:rsidRDefault="00362872" w:rsidP="006777D3">
      <w:pPr>
        <w:pStyle w:val="a7"/>
        <w:numPr>
          <w:ilvl w:val="0"/>
          <w:numId w:val="102"/>
        </w:numPr>
        <w:rPr>
          <w:i/>
          <w:color w:val="FFFFFF" w:themeColor="background1"/>
        </w:rPr>
      </w:pPr>
      <w:r>
        <w:rPr>
          <w:i/>
          <w:color w:val="FFFFFF" w:themeColor="background1"/>
        </w:rPr>
        <w:t>to ~ the idea - оставить мысль, отказаться от мысли</w:t>
      </w:r>
    </w:p>
    <w:p w:rsidR="00362872" w:rsidRDefault="00362872" w:rsidP="006777D3">
      <w:pPr>
        <w:pStyle w:val="a7"/>
        <w:numPr>
          <w:ilvl w:val="0"/>
          <w:numId w:val="102"/>
        </w:numPr>
        <w:rPr>
          <w:i/>
          <w:color w:val="FFFFFF" w:themeColor="background1"/>
        </w:rPr>
      </w:pPr>
      <w:r>
        <w:rPr>
          <w:i/>
          <w:color w:val="FFFFFF" w:themeColor="background1"/>
        </w:rPr>
        <w:t>to ~ a possibility - не допускать возможности</w:t>
      </w:r>
    </w:p>
    <w:p w:rsidR="00362872" w:rsidRDefault="00362872" w:rsidP="006777D3">
      <w:pPr>
        <w:pStyle w:val="a7"/>
        <w:numPr>
          <w:ilvl w:val="0"/>
          <w:numId w:val="102"/>
        </w:numPr>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 a matter from one's thoughts - </w:t>
      </w:r>
      <w:r>
        <w:rPr>
          <w:i/>
          <w:color w:val="FFFFFF" w:themeColor="background1"/>
        </w:rPr>
        <w:t>перестать</w:t>
      </w:r>
      <w:r>
        <w:rPr>
          <w:i/>
          <w:color w:val="FFFFFF" w:themeColor="background1"/>
          <w:lang w:val="en-US"/>
        </w:rPr>
        <w:t xml:space="preserve"> </w:t>
      </w:r>
      <w:r>
        <w:rPr>
          <w:i/>
          <w:color w:val="FFFFFF" w:themeColor="background1"/>
        </w:rPr>
        <w:t>думать</w:t>
      </w:r>
      <w:r>
        <w:rPr>
          <w:i/>
          <w:color w:val="FFFFFF" w:themeColor="background1"/>
          <w:lang w:val="en-US"/>
        </w:rPr>
        <w:t xml:space="preserve"> </w:t>
      </w:r>
      <w:r>
        <w:rPr>
          <w:i/>
          <w:color w:val="FFFFFF" w:themeColor="background1"/>
        </w:rPr>
        <w:t>о</w:t>
      </w:r>
      <w:r>
        <w:rPr>
          <w:i/>
          <w:color w:val="FFFFFF" w:themeColor="background1"/>
          <w:lang w:val="en-US"/>
        </w:rPr>
        <w:t xml:space="preserve"> </w:t>
      </w:r>
      <w:r>
        <w:rPr>
          <w:i/>
          <w:color w:val="FFFFFF" w:themeColor="background1"/>
        </w:rPr>
        <w:t>чём</w:t>
      </w:r>
      <w:r>
        <w:rPr>
          <w:i/>
          <w:color w:val="FFFFFF" w:themeColor="background1"/>
          <w:lang w:val="en-US"/>
        </w:rPr>
        <w:t>-</w:t>
      </w:r>
      <w:r>
        <w:rPr>
          <w:i/>
          <w:color w:val="FFFFFF" w:themeColor="background1"/>
        </w:rPr>
        <w:t>л</w:t>
      </w:r>
      <w:r>
        <w:rPr>
          <w:i/>
          <w:color w:val="FFFFFF" w:themeColor="background1"/>
          <w:lang w:val="en-US"/>
        </w:rPr>
        <w:t>.</w:t>
      </w:r>
    </w:p>
    <w:p w:rsidR="00362872" w:rsidRDefault="00362872" w:rsidP="006777D3">
      <w:pPr>
        <w:pStyle w:val="a7"/>
        <w:numPr>
          <w:ilvl w:val="0"/>
          <w:numId w:val="102"/>
        </w:numPr>
        <w:rPr>
          <w:i/>
          <w:color w:val="FFFFFF" w:themeColor="background1"/>
        </w:rPr>
      </w:pPr>
      <w:r>
        <w:rPr>
          <w:i/>
          <w:color w:val="FFFFFF" w:themeColor="background1"/>
        </w:rPr>
        <w:t>to ~ the information as incorrect - отмахнуться от этой информации как неверной</w:t>
      </w:r>
    </w:p>
    <w:p w:rsidR="00362872" w:rsidRDefault="00362872" w:rsidP="006777D3">
      <w:pPr>
        <w:pStyle w:val="a7"/>
        <w:numPr>
          <w:ilvl w:val="0"/>
          <w:numId w:val="102"/>
        </w:numPr>
        <w:rPr>
          <w:i/>
          <w:color w:val="FFFFFF" w:themeColor="background1"/>
        </w:rPr>
      </w:pPr>
      <w:r>
        <w:rPr>
          <w:i/>
          <w:color w:val="FFFFFF" w:themeColor="background1"/>
        </w:rPr>
        <w:t>to ~ smb.'s comment about medical care - отвести чьи-л. высказывания о здравоохранении (как неосновательные)</w:t>
      </w:r>
    </w:p>
    <w:p w:rsidR="00362872" w:rsidRDefault="00362872" w:rsidP="00362872">
      <w:pPr>
        <w:rPr>
          <w:color w:val="FFFFFF" w:themeColor="background1"/>
        </w:rPr>
      </w:pPr>
    </w:p>
    <w:p w:rsidR="00362872" w:rsidRDefault="00362872" w:rsidP="00362872">
      <w:pPr>
        <w:rPr>
          <w:color w:val="FFFFFF" w:themeColor="background1"/>
        </w:rPr>
      </w:pPr>
    </w:p>
    <w:p w:rsidR="00362872" w:rsidRPr="00861C9C" w:rsidRDefault="00362872" w:rsidP="00362872">
      <w:pPr>
        <w:rPr>
          <w:color w:val="FFFFFF" w:themeColor="background1"/>
        </w:rPr>
      </w:pPr>
    </w:p>
    <w:p w:rsidR="00362872" w:rsidRDefault="00362872" w:rsidP="00362872">
      <w:pPr>
        <w:shd w:val="clear" w:color="auto" w:fill="000000" w:themeFill="text1"/>
        <w:tabs>
          <w:tab w:val="left" w:pos="4741"/>
        </w:tabs>
        <w:jc w:val="center"/>
        <w:rPr>
          <w:rFonts w:cstheme="minorBidi"/>
          <w:b/>
          <w:color w:val="FFFF00"/>
          <w:szCs w:val="22"/>
          <w:highlight w:val="black"/>
          <w:shd w:val="clear" w:color="auto" w:fill="FFFFFF"/>
        </w:rPr>
      </w:pPr>
      <w:r>
        <w:rPr>
          <w:b/>
          <w:color w:val="FFFF00"/>
          <w:highlight w:val="black"/>
          <w:shd w:val="clear" w:color="auto" w:fill="FFFFFF"/>
        </w:rPr>
        <w:t>HUMILITY ** [</w:t>
      </w:r>
      <w:proofErr w:type="gramStart"/>
      <w:r>
        <w:rPr>
          <w:b/>
          <w:color w:val="FFFF00"/>
          <w:highlight w:val="black"/>
          <w:shd w:val="clear" w:color="auto" w:fill="FFFFFF"/>
        </w:rPr>
        <w:t>hju:ʹ</w:t>
      </w:r>
      <w:proofErr w:type="gramEnd"/>
      <w:r>
        <w:rPr>
          <w:b/>
          <w:color w:val="FFFF00"/>
          <w:highlight w:val="black"/>
          <w:shd w:val="clear" w:color="auto" w:fill="FFFFFF"/>
        </w:rPr>
        <w:t>mılıtı] </w:t>
      </w:r>
      <w:r>
        <w:rPr>
          <w:b/>
          <w:i/>
          <w:iCs/>
          <w:color w:val="FFFF00"/>
          <w:highlight w:val="black"/>
          <w:shd w:val="clear" w:color="auto" w:fill="FFFFFF"/>
        </w:rPr>
        <w:t>n</w:t>
      </w:r>
    </w:p>
    <w:p w:rsidR="00362872" w:rsidRDefault="00362872" w:rsidP="00362872">
      <w:pPr>
        <w:shd w:val="clear" w:color="auto" w:fill="000000" w:themeFill="text1"/>
        <w:tabs>
          <w:tab w:val="left" w:pos="4741"/>
        </w:tabs>
        <w:rPr>
          <w:color w:val="FFFF00"/>
          <w:highlight w:val="black"/>
          <w:shd w:val="clear" w:color="auto" w:fill="FFFFFF"/>
        </w:rPr>
      </w:pPr>
      <w:r>
        <w:rPr>
          <w:color w:val="FFFF00"/>
          <w:highlight w:val="black"/>
          <w:shd w:val="clear" w:color="auto" w:fill="FFFFFF"/>
        </w:rPr>
        <w:lastRenderedPageBreak/>
        <w:t>1. смирение, смиренность, покорность, кротость</w:t>
      </w:r>
    </w:p>
    <w:p w:rsidR="00362872" w:rsidRDefault="00362872" w:rsidP="00362872">
      <w:pPr>
        <w:shd w:val="clear" w:color="auto" w:fill="000000" w:themeFill="text1"/>
        <w:tabs>
          <w:tab w:val="left" w:pos="4741"/>
        </w:tabs>
        <w:rPr>
          <w:rFonts w:cstheme="minorBidi"/>
          <w:color w:val="FFFF00"/>
          <w:szCs w:val="22"/>
          <w:highlight w:val="black"/>
          <w:shd w:val="clear" w:color="auto" w:fill="FFFFFF"/>
        </w:rPr>
      </w:pPr>
      <w:r>
        <w:rPr>
          <w:color w:val="FFFF00"/>
          <w:highlight w:val="black"/>
          <w:shd w:val="clear" w:color="auto" w:fill="FFFFFF"/>
        </w:rPr>
        <w:t>2 скромность; застенчивость</w:t>
      </w:r>
    </w:p>
    <w:p w:rsidR="00362872" w:rsidRDefault="00362872" w:rsidP="006777D3">
      <w:pPr>
        <w:pStyle w:val="a7"/>
        <w:numPr>
          <w:ilvl w:val="0"/>
          <w:numId w:val="101"/>
        </w:numPr>
        <w:shd w:val="clear" w:color="auto" w:fill="000000" w:themeFill="text1"/>
        <w:tabs>
          <w:tab w:val="left" w:pos="4741"/>
        </w:tabs>
        <w:rPr>
          <w:i/>
          <w:color w:val="FFFF00"/>
          <w:highlight w:val="black"/>
          <w:shd w:val="clear" w:color="auto" w:fill="FFFFFF"/>
        </w:rPr>
      </w:pPr>
      <w:r>
        <w:rPr>
          <w:i/>
          <w:color w:val="FFFF00"/>
          <w:highlight w:val="black"/>
          <w:shd w:val="clear" w:color="auto" w:fill="FFFFFF"/>
        </w:rPr>
        <w:t>with /in/ all ~ - со всей покорностью, безропотно</w:t>
      </w:r>
    </w:p>
    <w:p w:rsidR="00362872" w:rsidRDefault="00362872" w:rsidP="00362872">
      <w:pPr>
        <w:shd w:val="clear" w:color="auto" w:fill="000000" w:themeFill="text1"/>
        <w:tabs>
          <w:tab w:val="left" w:pos="4741"/>
        </w:tabs>
        <w:rPr>
          <w:color w:val="FFFFFF" w:themeColor="background1"/>
          <w:highlight w:val="black"/>
          <w:shd w:val="clear" w:color="auto" w:fill="FFFFFF"/>
        </w:rPr>
      </w:pPr>
      <w:r>
        <w:rPr>
          <w:color w:val="FFFFFF" w:themeColor="background1"/>
          <w:highlight w:val="black"/>
          <w:shd w:val="clear" w:color="auto" w:fill="FFFFFF"/>
        </w:rPr>
        <w:t>3. скромность; сдержанность, умеренность</w:t>
      </w:r>
    </w:p>
    <w:p w:rsidR="00362872" w:rsidRDefault="00362872" w:rsidP="00362872">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Pr>
          <w:b/>
          <w:color w:val="FFFFFF" w:themeColor="background1"/>
          <w:highlight w:val="black"/>
          <w:shd w:val="clear" w:color="auto" w:fill="FFFFFF"/>
        </w:rPr>
        <w:t xml:space="preserve"> </w:t>
      </w:r>
      <w:r>
        <w:rPr>
          <w:color w:val="FFFFFF" w:themeColor="background1"/>
          <w:highlight w:val="black"/>
          <w:shd w:val="clear" w:color="auto" w:fill="FFFFFF"/>
        </w:rPr>
        <w:t>смиренный</w:t>
      </w:r>
    </w:p>
    <w:p w:rsidR="00362872" w:rsidRDefault="00362872" w:rsidP="00362872">
      <w:pPr>
        <w:shd w:val="clear" w:color="auto" w:fill="000000" w:themeFill="text1"/>
        <w:jc w:val="center"/>
        <w:rPr>
          <w:b/>
          <w:color w:val="FFFFFF" w:themeColor="background1"/>
          <w:highlight w:val="black"/>
          <w:shd w:val="clear" w:color="auto" w:fill="FFFFFF"/>
        </w:rPr>
      </w:pPr>
    </w:p>
    <w:p w:rsidR="00362872" w:rsidRDefault="00362872" w:rsidP="00362872">
      <w:pPr>
        <w:shd w:val="clear" w:color="auto" w:fill="000000" w:themeFill="text1"/>
        <w:jc w:val="center"/>
        <w:rPr>
          <w:b/>
          <w:color w:val="FFFFFF" w:themeColor="background1"/>
          <w:highlight w:val="black"/>
          <w:shd w:val="clear" w:color="auto" w:fill="FFFFFF"/>
        </w:rPr>
      </w:pPr>
    </w:p>
    <w:p w:rsidR="00362872" w:rsidRDefault="00362872" w:rsidP="00362872">
      <w:pPr>
        <w:shd w:val="clear" w:color="auto" w:fill="000000" w:themeFill="text1"/>
        <w:jc w:val="center"/>
        <w:rPr>
          <w:b/>
          <w:color w:val="FFFFFF" w:themeColor="background1"/>
          <w:highlight w:val="black"/>
          <w:shd w:val="clear" w:color="auto" w:fill="FFFFFF"/>
        </w:rPr>
      </w:pPr>
    </w:p>
    <w:p w:rsidR="00362872" w:rsidRDefault="00362872" w:rsidP="00362872">
      <w:pPr>
        <w:jc w:val="center"/>
        <w:rPr>
          <w:rFonts w:cstheme="minorBidi"/>
          <w:b/>
          <w:i/>
          <w:color w:val="FFFFFF" w:themeColor="background1"/>
          <w:szCs w:val="22"/>
          <w:highlight w:val="black"/>
          <w:u w:val="single"/>
        </w:rPr>
      </w:pPr>
      <w:r>
        <w:rPr>
          <w:b/>
          <w:i/>
          <w:color w:val="FFFFFF" w:themeColor="background1"/>
          <w:highlight w:val="black"/>
          <w:u w:val="single"/>
        </w:rPr>
        <w:t>INITIATIVE ** [ıʹnıʃətıv]</w:t>
      </w:r>
    </w:p>
    <w:p w:rsidR="00362872" w:rsidRDefault="00362872" w:rsidP="00362872">
      <w:pPr>
        <w:rPr>
          <w:color w:val="FFFFFF" w:themeColor="background1"/>
          <w:highlight w:val="black"/>
        </w:rPr>
      </w:pPr>
      <w:r>
        <w:rPr>
          <w:color w:val="FFFFFF" w:themeColor="background1"/>
          <w:highlight w:val="black"/>
        </w:rPr>
        <w:t>СУЩ. 1. инициатива, почин, начинание</w:t>
      </w:r>
    </w:p>
    <w:p w:rsidR="00362872" w:rsidRDefault="00362872" w:rsidP="006777D3">
      <w:pPr>
        <w:pStyle w:val="a7"/>
        <w:numPr>
          <w:ilvl w:val="0"/>
          <w:numId w:val="101"/>
        </w:numPr>
        <w:rPr>
          <w:i/>
          <w:color w:val="FFFFFF" w:themeColor="background1"/>
          <w:highlight w:val="black"/>
        </w:rPr>
      </w:pPr>
      <w:r>
        <w:rPr>
          <w:i/>
          <w:color w:val="FFFFFF" w:themeColor="background1"/>
          <w:highlight w:val="black"/>
        </w:rPr>
        <w:t>undeveloped ~ - начинание, не получившее поддержки</w:t>
      </w:r>
    </w:p>
    <w:p w:rsidR="00362872" w:rsidRDefault="00362872" w:rsidP="006777D3">
      <w:pPr>
        <w:pStyle w:val="a7"/>
        <w:numPr>
          <w:ilvl w:val="0"/>
          <w:numId w:val="101"/>
        </w:numPr>
        <w:rPr>
          <w:i/>
          <w:color w:val="FFFFFF" w:themeColor="background1"/>
          <w:highlight w:val="black"/>
        </w:rPr>
      </w:pPr>
      <w:r>
        <w:rPr>
          <w:i/>
          <w:color w:val="FFFFFF" w:themeColor="background1"/>
          <w:highlight w:val="black"/>
        </w:rPr>
        <w:t>to do smth. on one‘s own ~ - сделать что-л. по собственной инициативе</w:t>
      </w:r>
    </w:p>
    <w:p w:rsidR="00362872" w:rsidRDefault="00362872" w:rsidP="006777D3">
      <w:pPr>
        <w:pStyle w:val="a7"/>
        <w:numPr>
          <w:ilvl w:val="0"/>
          <w:numId w:val="101"/>
        </w:numPr>
        <w:rPr>
          <w:i/>
          <w:color w:val="FFFFFF" w:themeColor="background1"/>
          <w:highlight w:val="black"/>
        </w:rPr>
      </w:pPr>
      <w:r>
        <w:rPr>
          <w:i/>
          <w:color w:val="FFFFFF" w:themeColor="background1"/>
          <w:highlight w:val="black"/>
        </w:rPr>
        <w:t>to take the ~ in doing smth. /in the matter/ - проявить инициативу в чём-л.; взять на себя инициативу в каком-л. деле</w:t>
      </w:r>
    </w:p>
    <w:p w:rsidR="00362872" w:rsidRDefault="00362872" w:rsidP="00362872">
      <w:pPr>
        <w:rPr>
          <w:color w:val="FFFFFF" w:themeColor="background1"/>
          <w:highlight w:val="black"/>
        </w:rPr>
      </w:pPr>
      <w:r>
        <w:rPr>
          <w:color w:val="FFFFFF" w:themeColor="background1"/>
          <w:highlight w:val="black"/>
        </w:rPr>
        <w:t>2. инициативность, находчивость, предприимчивость</w:t>
      </w:r>
    </w:p>
    <w:p w:rsidR="00362872" w:rsidRDefault="00362872" w:rsidP="006777D3">
      <w:pPr>
        <w:pStyle w:val="a7"/>
        <w:numPr>
          <w:ilvl w:val="0"/>
          <w:numId w:val="101"/>
        </w:numPr>
        <w:rPr>
          <w:i/>
          <w:color w:val="FFFFFF" w:themeColor="background1"/>
          <w:highlight w:val="black"/>
          <w:lang w:val="en-US"/>
        </w:rPr>
      </w:pPr>
      <w:r>
        <w:rPr>
          <w:i/>
          <w:color w:val="FFFFFF" w:themeColor="background1"/>
          <w:highlight w:val="black"/>
          <w:lang w:val="en-US"/>
        </w:rPr>
        <w:t xml:space="preserve">to show /to display/ ~ - </w:t>
      </w:r>
      <w:r>
        <w:rPr>
          <w:i/>
          <w:color w:val="FFFFFF" w:themeColor="background1"/>
          <w:highlight w:val="black"/>
        </w:rPr>
        <w:t>проявлять</w:t>
      </w:r>
      <w:r>
        <w:rPr>
          <w:i/>
          <w:color w:val="FFFFFF" w:themeColor="background1"/>
          <w:highlight w:val="black"/>
          <w:lang w:val="en-US"/>
        </w:rPr>
        <w:t xml:space="preserve"> </w:t>
      </w:r>
      <w:r>
        <w:rPr>
          <w:i/>
          <w:color w:val="FFFFFF" w:themeColor="background1"/>
          <w:highlight w:val="black"/>
        </w:rPr>
        <w:t>инициативу</w:t>
      </w:r>
    </w:p>
    <w:p w:rsidR="00362872" w:rsidRDefault="00362872" w:rsidP="006777D3">
      <w:pPr>
        <w:pStyle w:val="a7"/>
        <w:numPr>
          <w:ilvl w:val="0"/>
          <w:numId w:val="101"/>
        </w:numPr>
        <w:rPr>
          <w:i/>
          <w:color w:val="FFFFFF" w:themeColor="background1"/>
          <w:highlight w:val="black"/>
        </w:rPr>
      </w:pPr>
      <w:r>
        <w:rPr>
          <w:i/>
          <w:color w:val="FFFFFF" w:themeColor="background1"/>
          <w:highlight w:val="black"/>
        </w:rPr>
        <w:t>a man of marked ~ - необычайно инициативный человек</w:t>
      </w:r>
    </w:p>
    <w:p w:rsidR="00362872" w:rsidRDefault="00362872" w:rsidP="00362872">
      <w:pPr>
        <w:rPr>
          <w:color w:val="FFFFFF" w:themeColor="background1"/>
          <w:highlight w:val="black"/>
        </w:rPr>
      </w:pPr>
      <w:r>
        <w:rPr>
          <w:color w:val="FFFFFF" w:themeColor="background1"/>
          <w:highlight w:val="black"/>
        </w:rPr>
        <w:t>ПРИЛ. 1) начинающий; начальный</w:t>
      </w:r>
    </w:p>
    <w:p w:rsidR="00362872" w:rsidRDefault="00362872" w:rsidP="00362872">
      <w:pPr>
        <w:rPr>
          <w:color w:val="FFFFFF" w:themeColor="background1"/>
          <w:highlight w:val="black"/>
        </w:rPr>
      </w:pPr>
      <w:r>
        <w:rPr>
          <w:color w:val="FFFFFF" w:themeColor="background1"/>
          <w:highlight w:val="black"/>
        </w:rPr>
        <w:t>2) вводный; предварительный, исходный </w:t>
      </w:r>
    </w:p>
    <w:p w:rsidR="00362872" w:rsidRDefault="00362872" w:rsidP="00362872">
      <w:pPr>
        <w:rPr>
          <w:color w:val="FFFFFF" w:themeColor="background1"/>
          <w:highlight w:val="black"/>
        </w:rPr>
      </w:pPr>
      <w:r>
        <w:rPr>
          <w:color w:val="FFFFFF" w:themeColor="background1"/>
          <w:highlight w:val="black"/>
        </w:rPr>
        <w:t>3 инициативный, предприимчивый, способный к самостоятельным действиям</w:t>
      </w:r>
    </w:p>
    <w:p w:rsidR="00362872" w:rsidRDefault="00362872" w:rsidP="00362872">
      <w:pPr>
        <w:rPr>
          <w:color w:val="FFFFFF" w:themeColor="background1"/>
          <w:highlight w:val="black"/>
        </w:rPr>
      </w:pPr>
    </w:p>
    <w:p w:rsidR="00362872" w:rsidRDefault="00362872" w:rsidP="00362872">
      <w:pPr>
        <w:rPr>
          <w:color w:val="FFFFFF" w:themeColor="background1"/>
          <w:highlight w:val="black"/>
        </w:rPr>
      </w:pPr>
    </w:p>
    <w:p w:rsidR="00362872" w:rsidRDefault="00362872" w:rsidP="00362872">
      <w:pPr>
        <w:rPr>
          <w:color w:val="FFFFFF" w:themeColor="background1"/>
          <w:highlight w:val="black"/>
        </w:rPr>
      </w:pPr>
    </w:p>
    <w:p w:rsidR="00362872" w:rsidRDefault="00362872" w:rsidP="00362872">
      <w:pPr>
        <w:jc w:val="center"/>
        <w:rPr>
          <w:b/>
          <w:i/>
          <w:color w:val="FFFF00"/>
        </w:rPr>
      </w:pPr>
      <w:r>
        <w:rPr>
          <w:b/>
          <w:i/>
          <w:color w:val="FFFF00"/>
        </w:rPr>
        <w:t>RELIANCE ** {rıʹlaıəns} n</w:t>
      </w:r>
    </w:p>
    <w:p w:rsidR="00362872" w:rsidRDefault="00362872" w:rsidP="00362872">
      <w:pPr>
        <w:rPr>
          <w:color w:val="FFFF00"/>
        </w:rPr>
      </w:pPr>
      <w:r>
        <w:rPr>
          <w:color w:val="FFFF00"/>
        </w:rPr>
        <w:t>1. доверие; уверенность</w:t>
      </w:r>
    </w:p>
    <w:p w:rsidR="00362872" w:rsidRDefault="00362872" w:rsidP="006777D3">
      <w:pPr>
        <w:pStyle w:val="a7"/>
        <w:numPr>
          <w:ilvl w:val="0"/>
          <w:numId w:val="94"/>
        </w:numPr>
        <w:rPr>
          <w:i/>
          <w:color w:val="FFFFFF" w:themeColor="background1"/>
          <w:lang w:val="en-US"/>
        </w:rPr>
      </w:pPr>
      <w:proofErr w:type="gramStart"/>
      <w:r>
        <w:rPr>
          <w:i/>
          <w:color w:val="FFFF00"/>
          <w:lang w:val="en-US"/>
        </w:rPr>
        <w:t>to</w:t>
      </w:r>
      <w:proofErr w:type="gramEnd"/>
      <w:r>
        <w:rPr>
          <w:i/>
          <w:color w:val="FFFF00"/>
          <w:lang w:val="en-US"/>
        </w:rPr>
        <w:t xml:space="preserve"> have /to put, to place/ ~ in /on, upon/ smb</w:t>
      </w:r>
      <w:r>
        <w:rPr>
          <w:i/>
          <w:color w:val="FFFFFF" w:themeColor="background1"/>
          <w:lang w:val="en-US"/>
        </w:rPr>
        <w:t xml:space="preserve"> </w:t>
      </w:r>
      <w:r>
        <w:rPr>
          <w:i/>
          <w:color w:val="FFFFFF" w:themeColor="background1"/>
        </w:rPr>
        <w:t>кого</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что</w:t>
      </w:r>
      <w:r>
        <w:rPr>
          <w:i/>
          <w:color w:val="FFFFFF" w:themeColor="background1"/>
          <w:lang w:val="en-US"/>
        </w:rPr>
        <w:t>-</w:t>
      </w:r>
      <w:r>
        <w:rPr>
          <w:i/>
          <w:color w:val="FFFFFF" w:themeColor="background1"/>
        </w:rPr>
        <w:t>л</w:t>
      </w:r>
      <w:r>
        <w:rPr>
          <w:i/>
          <w:color w:val="FFFFFF" w:themeColor="background1"/>
          <w:lang w:val="en-US"/>
        </w:rPr>
        <w:t>.</w:t>
      </w:r>
    </w:p>
    <w:p w:rsidR="00362872" w:rsidRDefault="00362872" w:rsidP="006777D3">
      <w:pPr>
        <w:pStyle w:val="a7"/>
        <w:numPr>
          <w:ilvl w:val="0"/>
          <w:numId w:val="94"/>
        </w:numPr>
        <w:rPr>
          <w:i/>
          <w:color w:val="FFFFFF" w:themeColor="background1"/>
        </w:rPr>
      </w:pPr>
      <w:r>
        <w:rPr>
          <w:i/>
          <w:color w:val="FFFFFF" w:themeColor="background1"/>
        </w:rPr>
        <w:t>I put little ~ in him - я мало на него полагаюсь</w:t>
      </w:r>
    </w:p>
    <w:p w:rsidR="00362872" w:rsidRDefault="00362872" w:rsidP="006777D3">
      <w:pPr>
        <w:pStyle w:val="a7"/>
        <w:numPr>
          <w:ilvl w:val="0"/>
          <w:numId w:val="94"/>
        </w:numPr>
        <w:rPr>
          <w:i/>
          <w:color w:val="FFFFFF" w:themeColor="background1"/>
          <w:lang w:val="en-US"/>
        </w:rPr>
      </w:pPr>
      <w:r>
        <w:rPr>
          <w:i/>
          <w:color w:val="FFFFFF" w:themeColor="background1"/>
          <w:lang w:val="en-US"/>
        </w:rPr>
        <w:t xml:space="preserve">there is no ~ to be placed on his word - </w:t>
      </w:r>
      <w:r>
        <w:rPr>
          <w:i/>
          <w:color w:val="FFFFFF" w:themeColor="background1"/>
        </w:rPr>
        <w:t>на</w:t>
      </w:r>
      <w:r>
        <w:rPr>
          <w:i/>
          <w:color w:val="FFFFFF" w:themeColor="background1"/>
          <w:lang w:val="en-US"/>
        </w:rPr>
        <w:t xml:space="preserve"> </w:t>
      </w:r>
      <w:r>
        <w:rPr>
          <w:i/>
          <w:color w:val="FFFFFF" w:themeColor="background1"/>
        </w:rPr>
        <w:t>его</w:t>
      </w:r>
      <w:r>
        <w:rPr>
          <w:i/>
          <w:color w:val="FFFFFF" w:themeColor="background1"/>
          <w:lang w:val="en-US"/>
        </w:rPr>
        <w:t xml:space="preserve"> </w:t>
      </w:r>
      <w:r>
        <w:rPr>
          <w:i/>
          <w:color w:val="FFFFFF" w:themeColor="background1"/>
        </w:rPr>
        <w:t>слово</w:t>
      </w:r>
      <w:r>
        <w:rPr>
          <w:i/>
          <w:color w:val="FFFFFF" w:themeColor="background1"/>
          <w:lang w:val="en-US"/>
        </w:rPr>
        <w:t xml:space="preserve"> </w:t>
      </w:r>
      <w:r>
        <w:rPr>
          <w:i/>
          <w:color w:val="FFFFFF" w:themeColor="background1"/>
        </w:rPr>
        <w:t>нельзя</w:t>
      </w:r>
      <w:r>
        <w:rPr>
          <w:i/>
          <w:color w:val="FFFFFF" w:themeColor="background1"/>
          <w:lang w:val="en-US"/>
        </w:rPr>
        <w:t xml:space="preserve"> </w:t>
      </w:r>
      <w:r>
        <w:rPr>
          <w:i/>
          <w:color w:val="FFFFFF" w:themeColor="background1"/>
        </w:rPr>
        <w:t>положиться</w:t>
      </w:r>
    </w:p>
    <w:p w:rsidR="00362872" w:rsidRDefault="00362872" w:rsidP="00362872">
      <w:pPr>
        <w:rPr>
          <w:color w:val="FFFFFF" w:themeColor="background1"/>
        </w:rPr>
      </w:pPr>
      <w:r>
        <w:rPr>
          <w:color w:val="FFFFFF" w:themeColor="background1"/>
        </w:rPr>
        <w:t>2. опора, надежда</w:t>
      </w:r>
    </w:p>
    <w:p w:rsidR="00362872" w:rsidRDefault="00362872" w:rsidP="006777D3">
      <w:pPr>
        <w:pStyle w:val="a7"/>
        <w:numPr>
          <w:ilvl w:val="0"/>
          <w:numId w:val="94"/>
        </w:numPr>
        <w:rPr>
          <w:i/>
          <w:color w:val="FFFFFF" w:themeColor="background1"/>
        </w:rPr>
      </w:pPr>
      <w:r>
        <w:rPr>
          <w:i/>
          <w:color w:val="FFFFFF" w:themeColor="background1"/>
        </w:rPr>
        <w:t>to have ~ on promises - надеяться на выполнение обещаний</w:t>
      </w:r>
    </w:p>
    <w:p w:rsidR="00362872" w:rsidRDefault="00362872" w:rsidP="006777D3">
      <w:pPr>
        <w:pStyle w:val="a7"/>
        <w:numPr>
          <w:ilvl w:val="0"/>
          <w:numId w:val="94"/>
        </w:numPr>
        <w:rPr>
          <w:i/>
          <w:color w:val="FFFFFF" w:themeColor="background1"/>
        </w:rPr>
      </w:pPr>
      <w:r>
        <w:rPr>
          <w:i/>
          <w:color w:val="FFFFFF" w:themeColor="background1"/>
        </w:rPr>
        <w:t>his chief ~ was his own courage - он мог рассчитывать /надеяться/ только на свою смелость</w:t>
      </w:r>
    </w:p>
    <w:p w:rsidR="00362872" w:rsidRDefault="00362872" w:rsidP="006777D3">
      <w:pPr>
        <w:pStyle w:val="a7"/>
        <w:numPr>
          <w:ilvl w:val="0"/>
          <w:numId w:val="94"/>
        </w:numPr>
        <w:rPr>
          <w:i/>
          <w:color w:val="FFFFFF" w:themeColor="background1"/>
        </w:rPr>
      </w:pPr>
      <w:r>
        <w:rPr>
          <w:i/>
          <w:color w:val="FFFFFF" w:themeColor="background1"/>
        </w:rPr>
        <w:lastRenderedPageBreak/>
        <w:t>~ on military power to achieve political ends - опора на военную мощь для достижения политических целей</w:t>
      </w:r>
    </w:p>
    <w:p w:rsidR="00362872" w:rsidRDefault="00362872" w:rsidP="00362872">
      <w:pPr>
        <w:rPr>
          <w:color w:val="FFFFFF" w:themeColor="background1"/>
        </w:rPr>
      </w:pPr>
      <w:r>
        <w:rPr>
          <w:color w:val="FFFFFF" w:themeColor="background1"/>
        </w:rPr>
        <w:t>3 зависимость</w:t>
      </w:r>
    </w:p>
    <w:p w:rsidR="00362872" w:rsidRDefault="00362872" w:rsidP="006777D3">
      <w:pPr>
        <w:pStyle w:val="a7"/>
        <w:numPr>
          <w:ilvl w:val="0"/>
          <w:numId w:val="94"/>
        </w:numPr>
        <w:rPr>
          <w:i/>
          <w:color w:val="FFFFFF" w:themeColor="background1"/>
          <w:lang w:val="en-US"/>
        </w:rPr>
      </w:pPr>
      <w:r>
        <w:rPr>
          <w:i/>
          <w:color w:val="FFFFFF" w:themeColor="background1"/>
          <w:lang w:val="en-US"/>
        </w:rPr>
        <w:t>Perhaps lessening our reliance on foreign oil is silly.</w:t>
      </w:r>
    </w:p>
    <w:p w:rsidR="00362872" w:rsidRDefault="00362872" w:rsidP="006777D3">
      <w:pPr>
        <w:pStyle w:val="a7"/>
        <w:numPr>
          <w:ilvl w:val="0"/>
          <w:numId w:val="94"/>
        </w:numPr>
        <w:rPr>
          <w:i/>
          <w:color w:val="FFFFFF" w:themeColor="background1"/>
        </w:rPr>
      </w:pPr>
      <w:r>
        <w:rPr>
          <w:i/>
          <w:color w:val="FFFFFF" w:themeColor="background1"/>
        </w:rPr>
        <w:t>Возможно, уменьшение зависимости от зарубежной нефти и глупо.</w:t>
      </w:r>
    </w:p>
    <w:p w:rsidR="00362872" w:rsidRDefault="00362872" w:rsidP="006777D3">
      <w:pPr>
        <w:pStyle w:val="a7"/>
        <w:numPr>
          <w:ilvl w:val="0"/>
          <w:numId w:val="94"/>
        </w:numPr>
        <w:rPr>
          <w:i/>
          <w:color w:val="FFFFFF" w:themeColor="background1"/>
          <w:lang w:val="en-US"/>
        </w:rPr>
      </w:pPr>
      <w:r>
        <w:rPr>
          <w:i/>
          <w:color w:val="FFFFFF" w:themeColor="background1"/>
          <w:lang w:val="en-US"/>
        </w:rPr>
        <w:t>You live in the dark as long as I have and you lose your reliance on it... only then, can you truly begin to live in the light.</w:t>
      </w:r>
    </w:p>
    <w:p w:rsidR="00362872" w:rsidRDefault="00362872" w:rsidP="006777D3">
      <w:pPr>
        <w:pStyle w:val="a7"/>
        <w:numPr>
          <w:ilvl w:val="0"/>
          <w:numId w:val="94"/>
        </w:numPr>
        <w:rPr>
          <w:i/>
          <w:color w:val="FFFFFF" w:themeColor="background1"/>
        </w:rPr>
      </w:pPr>
      <w:r>
        <w:rPr>
          <w:i/>
          <w:color w:val="FFFFFF" w:themeColor="background1"/>
        </w:rPr>
        <w:t>Когда вы проживете во тьме, столько же сколько и я, потеряете свою зависимость от него... только тогда вы по-настоящему начнете видеть свет.</w:t>
      </w:r>
    </w:p>
    <w:p w:rsidR="00362872" w:rsidRDefault="00362872" w:rsidP="00362872">
      <w:pPr>
        <w:rPr>
          <w:color w:val="FFFFFF" w:themeColor="background1"/>
          <w:highlight w:val="black"/>
        </w:rPr>
      </w:pPr>
    </w:p>
    <w:p w:rsidR="00362872" w:rsidRDefault="00362872" w:rsidP="00362872">
      <w:pPr>
        <w:rPr>
          <w:color w:val="FFFFFF" w:themeColor="background1"/>
          <w:highlight w:val="black"/>
        </w:rPr>
      </w:pPr>
    </w:p>
    <w:p w:rsidR="00362872" w:rsidRDefault="00362872" w:rsidP="00362872">
      <w:pPr>
        <w:rPr>
          <w:color w:val="FFFFFF" w:themeColor="background1"/>
          <w:highlight w:val="black"/>
        </w:rPr>
      </w:pPr>
    </w:p>
    <w:p w:rsidR="00362872" w:rsidRPr="00362872" w:rsidRDefault="00362872" w:rsidP="00362872">
      <w:pPr>
        <w:shd w:val="clear" w:color="auto" w:fill="000000" w:themeFill="text1"/>
        <w:jc w:val="center"/>
        <w:rPr>
          <w:b/>
          <w:color w:val="FFFF00"/>
          <w:highlight w:val="black"/>
        </w:rPr>
      </w:pPr>
      <w:r>
        <w:rPr>
          <w:b/>
          <w:color w:val="FFFF00"/>
          <w:highlight w:val="black"/>
          <w:lang w:val="en-US"/>
        </w:rPr>
        <w:t>EXPENSE</w:t>
      </w:r>
      <w:r w:rsidRPr="00362872">
        <w:rPr>
          <w:b/>
          <w:color w:val="FFFF00"/>
          <w:highlight w:val="black"/>
        </w:rPr>
        <w:t xml:space="preserve"> ** [ı</w:t>
      </w:r>
      <w:r>
        <w:rPr>
          <w:b/>
          <w:color w:val="FFFF00"/>
          <w:highlight w:val="black"/>
          <w:lang w:val="en-US"/>
        </w:rPr>
        <w:t>k</w:t>
      </w:r>
      <w:r>
        <w:rPr>
          <w:b/>
          <w:color w:val="FFFF00"/>
          <w:highlight w:val="black"/>
        </w:rPr>
        <w:t>ʹ</w:t>
      </w:r>
      <w:r>
        <w:rPr>
          <w:b/>
          <w:color w:val="FFFF00"/>
          <w:highlight w:val="black"/>
          <w:lang w:val="en-US"/>
        </w:rPr>
        <w:t>spens</w:t>
      </w:r>
      <w:r w:rsidRPr="00362872">
        <w:rPr>
          <w:b/>
          <w:color w:val="FFFF00"/>
          <w:highlight w:val="black"/>
        </w:rPr>
        <w:t>]</w:t>
      </w:r>
    </w:p>
    <w:p w:rsidR="00362872" w:rsidRPr="00362872" w:rsidRDefault="00362872" w:rsidP="00362872">
      <w:pPr>
        <w:shd w:val="clear" w:color="auto" w:fill="000000" w:themeFill="text1"/>
        <w:rPr>
          <w:color w:val="FFFF00"/>
          <w:highlight w:val="black"/>
        </w:rPr>
      </w:pPr>
      <w:r>
        <w:rPr>
          <w:b/>
          <w:i/>
          <w:color w:val="FFFF00"/>
          <w:highlight w:val="black"/>
        </w:rPr>
        <w:t>СУЩ</w:t>
      </w:r>
      <w:r w:rsidRPr="00362872">
        <w:rPr>
          <w:b/>
          <w:i/>
          <w:color w:val="FFFF00"/>
          <w:highlight w:val="black"/>
        </w:rPr>
        <w:t xml:space="preserve">. </w:t>
      </w:r>
      <w:r w:rsidRPr="00362872">
        <w:rPr>
          <w:color w:val="FFFF00"/>
          <w:highlight w:val="black"/>
        </w:rPr>
        <w:t xml:space="preserve">1. </w:t>
      </w:r>
      <w:r>
        <w:rPr>
          <w:color w:val="FFFF00"/>
          <w:highlight w:val="black"/>
        </w:rPr>
        <w:t>расход</w:t>
      </w:r>
      <w:r w:rsidRPr="00362872">
        <w:rPr>
          <w:color w:val="FFFF00"/>
          <w:highlight w:val="black"/>
        </w:rPr>
        <w:t xml:space="preserve">; </w:t>
      </w:r>
      <w:r>
        <w:rPr>
          <w:color w:val="FFFF00"/>
          <w:highlight w:val="black"/>
        </w:rPr>
        <w:t>трата</w:t>
      </w:r>
    </w:p>
    <w:p w:rsidR="00362872" w:rsidRDefault="00362872" w:rsidP="006777D3">
      <w:pPr>
        <w:pStyle w:val="a7"/>
        <w:numPr>
          <w:ilvl w:val="0"/>
          <w:numId w:val="103"/>
        </w:numPr>
        <w:shd w:val="clear" w:color="auto" w:fill="000000" w:themeFill="text1"/>
        <w:rPr>
          <w:i/>
          <w:color w:val="FFFF00"/>
          <w:highlight w:val="black"/>
        </w:rPr>
      </w:pPr>
      <w:r>
        <w:rPr>
          <w:i/>
          <w:color w:val="FFFF00"/>
          <w:highlight w:val="black"/>
        </w:rPr>
        <w:t>to go to ~ - тратитьсяat</w:t>
      </w:r>
    </w:p>
    <w:p w:rsidR="00362872" w:rsidRDefault="00362872" w:rsidP="006777D3">
      <w:pPr>
        <w:pStyle w:val="a7"/>
        <w:numPr>
          <w:ilvl w:val="0"/>
          <w:numId w:val="103"/>
        </w:numPr>
        <w:shd w:val="clear" w:color="auto" w:fill="000000" w:themeFill="text1"/>
        <w:rPr>
          <w:i/>
          <w:color w:val="FFFFFF" w:themeColor="background1"/>
          <w:highlight w:val="black"/>
        </w:rPr>
      </w:pPr>
      <w:r>
        <w:rPr>
          <w:i/>
          <w:color w:val="FFFF00"/>
          <w:highlight w:val="black"/>
        </w:rPr>
        <w:t xml:space="preserve">an ~ of over 50,000 dollars - с затратой свыше </w:t>
      </w:r>
      <w:r>
        <w:rPr>
          <w:i/>
          <w:color w:val="FFFFFF" w:themeColor="background1"/>
          <w:highlight w:val="black"/>
        </w:rPr>
        <w:t>50 000 долларов</w:t>
      </w:r>
    </w:p>
    <w:p w:rsidR="00362872" w:rsidRDefault="00362872" w:rsidP="006777D3">
      <w:pPr>
        <w:pStyle w:val="a7"/>
        <w:numPr>
          <w:ilvl w:val="0"/>
          <w:numId w:val="103"/>
        </w:numPr>
        <w:shd w:val="clear" w:color="auto" w:fill="000000" w:themeFill="text1"/>
        <w:rPr>
          <w:i/>
          <w:color w:val="FFFFFF" w:themeColor="background1"/>
          <w:highlight w:val="black"/>
        </w:rPr>
      </w:pPr>
      <w:r>
        <w:rPr>
          <w:i/>
          <w:color w:val="FFFFFF" w:themeColor="background1"/>
          <w:highlight w:val="black"/>
        </w:rPr>
        <w:t>at one‘s own ~ - за свой счёт, на свои средства</w:t>
      </w:r>
    </w:p>
    <w:p w:rsidR="00362872" w:rsidRDefault="00362872" w:rsidP="006777D3">
      <w:pPr>
        <w:pStyle w:val="a7"/>
        <w:numPr>
          <w:ilvl w:val="0"/>
          <w:numId w:val="103"/>
        </w:numPr>
        <w:shd w:val="clear" w:color="auto" w:fill="000000" w:themeFill="text1"/>
        <w:rPr>
          <w:i/>
          <w:color w:val="FFFFFF" w:themeColor="background1"/>
          <w:highlight w:val="black"/>
        </w:rPr>
      </w:pPr>
      <w:r>
        <w:rPr>
          <w:i/>
          <w:color w:val="FFFFFF" w:themeColor="background1"/>
          <w:highlight w:val="black"/>
        </w:rPr>
        <w:t>to go to the ~ of smth. - выделить средства на что-л.; раскошелиться на что-л.</w:t>
      </w:r>
    </w:p>
    <w:p w:rsidR="00362872" w:rsidRDefault="00362872" w:rsidP="006777D3">
      <w:pPr>
        <w:pStyle w:val="a7"/>
        <w:numPr>
          <w:ilvl w:val="0"/>
          <w:numId w:val="103"/>
        </w:numPr>
        <w:shd w:val="clear" w:color="auto" w:fill="000000" w:themeFill="text1"/>
        <w:rPr>
          <w:i/>
          <w:color w:val="FFFFFF" w:themeColor="background1"/>
          <w:highlight w:val="black"/>
        </w:rPr>
      </w:pPr>
      <w:r>
        <w:rPr>
          <w:i/>
          <w:color w:val="FFFFFF" w:themeColor="background1"/>
          <w:highlight w:val="black"/>
        </w:rPr>
        <w:t>to put smb. to ~ - вводить кого-л. в расход</w:t>
      </w:r>
    </w:p>
    <w:p w:rsidR="00362872" w:rsidRDefault="00362872" w:rsidP="006777D3">
      <w:pPr>
        <w:pStyle w:val="a7"/>
        <w:numPr>
          <w:ilvl w:val="0"/>
          <w:numId w:val="103"/>
        </w:numPr>
        <w:shd w:val="clear" w:color="auto" w:fill="000000" w:themeFill="text1"/>
        <w:rPr>
          <w:i/>
          <w:color w:val="FFFFFF" w:themeColor="background1"/>
          <w:highlight w:val="black"/>
        </w:rPr>
      </w:pPr>
      <w:r>
        <w:rPr>
          <w:rFonts w:ascii="Segoe UI Symbol" w:hAnsi="Segoe UI Symbol" w:cs="Segoe UI Symbol"/>
          <w:i/>
          <w:color w:val="FFFFFF" w:themeColor="background1"/>
          <w:highlight w:val="black"/>
        </w:rPr>
        <w:t>❝</w:t>
      </w:r>
      <w:r>
        <w:rPr>
          <w:i/>
          <w:color w:val="FFFFFF" w:themeColor="background1"/>
          <w:highlight w:val="black"/>
        </w:rPr>
        <w:t>Expense no object</w:t>
      </w:r>
      <w:r>
        <w:rPr>
          <w:rFonts w:ascii="Segoe UI Symbol" w:hAnsi="Segoe UI Symbol" w:cs="Segoe UI Symbol"/>
          <w:i/>
          <w:color w:val="FFFFFF" w:themeColor="background1"/>
          <w:highlight w:val="black"/>
        </w:rPr>
        <w:t>❞</w:t>
      </w:r>
      <w:r>
        <w:rPr>
          <w:i/>
          <w:color w:val="FFFFFF" w:themeColor="background1"/>
          <w:highlight w:val="black"/>
        </w:rPr>
        <w:t xml:space="preserve"> - «за расходами не постою» (в объявлении)</w:t>
      </w:r>
    </w:p>
    <w:p w:rsidR="00362872" w:rsidRDefault="00362872" w:rsidP="00362872">
      <w:pPr>
        <w:shd w:val="clear" w:color="auto" w:fill="000000" w:themeFill="text1"/>
        <w:rPr>
          <w:color w:val="FFFFFF" w:themeColor="background1"/>
          <w:highlight w:val="black"/>
        </w:rPr>
      </w:pPr>
      <w:r>
        <w:rPr>
          <w:color w:val="FFFFFF" w:themeColor="background1"/>
          <w:highlight w:val="black"/>
        </w:rPr>
        <w:t>2. обыкн. Pl расходы, издержки, цена, стоимость</w:t>
      </w:r>
    </w:p>
    <w:p w:rsidR="00362872" w:rsidRDefault="00362872" w:rsidP="006777D3">
      <w:pPr>
        <w:pStyle w:val="a7"/>
        <w:numPr>
          <w:ilvl w:val="0"/>
          <w:numId w:val="103"/>
        </w:numPr>
        <w:shd w:val="clear" w:color="auto" w:fill="000000" w:themeFill="text1"/>
        <w:rPr>
          <w:i/>
          <w:color w:val="FFFFFF" w:themeColor="background1"/>
          <w:highlight w:val="black"/>
        </w:rPr>
      </w:pPr>
      <w:r>
        <w:rPr>
          <w:i/>
          <w:color w:val="FFFFFF" w:themeColor="background1"/>
          <w:highlight w:val="black"/>
        </w:rPr>
        <w:t>incidental {travelling} ~s - непредвиденные {дорожные} расходы</w:t>
      </w:r>
    </w:p>
    <w:p w:rsidR="00362872" w:rsidRDefault="00362872" w:rsidP="006777D3">
      <w:pPr>
        <w:pStyle w:val="a7"/>
        <w:numPr>
          <w:ilvl w:val="0"/>
          <w:numId w:val="103"/>
        </w:numPr>
        <w:shd w:val="clear" w:color="auto" w:fill="000000" w:themeFill="text1"/>
        <w:rPr>
          <w:i/>
          <w:color w:val="FFFFFF" w:themeColor="background1"/>
          <w:highlight w:val="black"/>
        </w:rPr>
      </w:pPr>
      <w:r>
        <w:rPr>
          <w:i/>
          <w:color w:val="FFFFFF" w:themeColor="background1"/>
          <w:highlight w:val="black"/>
        </w:rPr>
        <w:t>running ~s - эксплуатационные затраты</w:t>
      </w:r>
    </w:p>
    <w:p w:rsidR="00362872" w:rsidRDefault="00362872" w:rsidP="006777D3">
      <w:pPr>
        <w:pStyle w:val="a7"/>
        <w:numPr>
          <w:ilvl w:val="0"/>
          <w:numId w:val="103"/>
        </w:numPr>
        <w:shd w:val="clear" w:color="auto" w:fill="000000" w:themeFill="text1"/>
        <w:rPr>
          <w:i/>
          <w:color w:val="FFFFFF" w:themeColor="background1"/>
          <w:highlight w:val="black"/>
        </w:rPr>
      </w:pPr>
      <w:r>
        <w:rPr>
          <w:i/>
          <w:color w:val="FFFFFF" w:themeColor="background1"/>
          <w:highlight w:val="black"/>
        </w:rPr>
        <w:t>~s of production - эк. издержки производства</w:t>
      </w:r>
    </w:p>
    <w:p w:rsidR="00362872" w:rsidRDefault="00362872" w:rsidP="00362872">
      <w:pPr>
        <w:shd w:val="clear" w:color="auto" w:fill="000000" w:themeFill="text1"/>
        <w:rPr>
          <w:color w:val="FFFFFF" w:themeColor="background1"/>
          <w:highlight w:val="black"/>
          <w:lang w:val="en-US"/>
        </w:rPr>
      </w:pPr>
      <w:r>
        <w:rPr>
          <w:color w:val="FFFFFF" w:themeColor="background1"/>
          <w:highlight w:val="black"/>
          <w:lang w:val="en-US"/>
        </w:rPr>
        <w:t xml:space="preserve">3. </w:t>
      </w:r>
      <w:proofErr w:type="gramStart"/>
      <w:r>
        <w:rPr>
          <w:color w:val="FFFFFF" w:themeColor="background1"/>
          <w:highlight w:val="black"/>
        </w:rPr>
        <w:t>счёт</w:t>
      </w:r>
      <w:proofErr w:type="gramEnd"/>
      <w:r>
        <w:rPr>
          <w:color w:val="FFFFFF" w:themeColor="background1"/>
          <w:highlight w:val="black"/>
          <w:lang w:val="en-US"/>
        </w:rPr>
        <w:t xml:space="preserve">, </w:t>
      </w:r>
      <w:r>
        <w:rPr>
          <w:color w:val="FFFFFF" w:themeColor="background1"/>
          <w:highlight w:val="black"/>
        </w:rPr>
        <w:t>цена</w:t>
      </w:r>
    </w:p>
    <w:p w:rsidR="00362872" w:rsidRDefault="00362872" w:rsidP="006777D3">
      <w:pPr>
        <w:pStyle w:val="a7"/>
        <w:numPr>
          <w:ilvl w:val="0"/>
          <w:numId w:val="103"/>
        </w:numPr>
        <w:shd w:val="clear" w:color="auto" w:fill="000000" w:themeFill="text1"/>
        <w:rPr>
          <w:i/>
          <w:color w:val="FFFFFF" w:themeColor="background1"/>
          <w:highlight w:val="black"/>
          <w:lang w:val="en-US"/>
        </w:rPr>
      </w:pPr>
      <w:r>
        <w:rPr>
          <w:i/>
          <w:color w:val="FFFFFF" w:themeColor="background1"/>
          <w:highlight w:val="black"/>
          <w:lang w:val="en-US"/>
        </w:rPr>
        <w:t xml:space="preserve">at the ~ of one‘s health -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счёт</w:t>
      </w:r>
      <w:r>
        <w:rPr>
          <w:i/>
          <w:color w:val="FFFFFF" w:themeColor="background1"/>
          <w:highlight w:val="black"/>
          <w:lang w:val="en-US"/>
        </w:rPr>
        <w:t xml:space="preserve"> /</w:t>
      </w:r>
      <w:r>
        <w:rPr>
          <w:i/>
          <w:color w:val="FFFFFF" w:themeColor="background1"/>
          <w:highlight w:val="black"/>
        </w:rPr>
        <w:t>ценой</w:t>
      </w:r>
      <w:r>
        <w:rPr>
          <w:i/>
          <w:color w:val="FFFFFF" w:themeColor="background1"/>
          <w:highlight w:val="black"/>
          <w:lang w:val="en-US"/>
        </w:rPr>
        <w:t xml:space="preserve">/ </w:t>
      </w:r>
      <w:r>
        <w:rPr>
          <w:i/>
          <w:color w:val="FFFFFF" w:themeColor="background1"/>
          <w:highlight w:val="black"/>
        </w:rPr>
        <w:t>своего</w:t>
      </w:r>
      <w:r>
        <w:rPr>
          <w:i/>
          <w:color w:val="FFFFFF" w:themeColor="background1"/>
          <w:highlight w:val="black"/>
          <w:lang w:val="en-US"/>
        </w:rPr>
        <w:t xml:space="preserve"> </w:t>
      </w:r>
      <w:r>
        <w:rPr>
          <w:i/>
          <w:color w:val="FFFFFF" w:themeColor="background1"/>
          <w:highlight w:val="black"/>
        </w:rPr>
        <w:t>здоровья</w:t>
      </w:r>
    </w:p>
    <w:p w:rsidR="00362872" w:rsidRDefault="00362872" w:rsidP="006777D3">
      <w:pPr>
        <w:pStyle w:val="a7"/>
        <w:numPr>
          <w:ilvl w:val="0"/>
          <w:numId w:val="103"/>
        </w:numPr>
        <w:shd w:val="clear" w:color="auto" w:fill="000000" w:themeFill="text1"/>
        <w:rPr>
          <w:i/>
          <w:color w:val="FFFFFF" w:themeColor="background1"/>
          <w:highlight w:val="black"/>
          <w:lang w:val="en-US"/>
        </w:rPr>
      </w:pPr>
      <w:r>
        <w:rPr>
          <w:i/>
          <w:color w:val="FFFFFF" w:themeColor="background1"/>
          <w:highlight w:val="black"/>
          <w:lang w:val="en-US"/>
        </w:rPr>
        <w:t xml:space="preserve">at the ~ of one‘s life - </w:t>
      </w:r>
      <w:r>
        <w:rPr>
          <w:i/>
          <w:color w:val="FFFFFF" w:themeColor="background1"/>
          <w:highlight w:val="black"/>
        </w:rPr>
        <w:t>ценою</w:t>
      </w:r>
      <w:r>
        <w:rPr>
          <w:i/>
          <w:color w:val="FFFFFF" w:themeColor="background1"/>
          <w:highlight w:val="black"/>
          <w:lang w:val="en-US"/>
        </w:rPr>
        <w:t xml:space="preserve"> </w:t>
      </w:r>
      <w:r>
        <w:rPr>
          <w:i/>
          <w:color w:val="FFFFFF" w:themeColor="background1"/>
          <w:highlight w:val="black"/>
        </w:rPr>
        <w:t>жизни</w:t>
      </w:r>
    </w:p>
    <w:p w:rsidR="00362872" w:rsidRDefault="00362872" w:rsidP="00362872">
      <w:pPr>
        <w:shd w:val="clear" w:color="auto" w:fill="000000" w:themeFill="text1"/>
        <w:rPr>
          <w:color w:val="FFFFFF" w:themeColor="background1"/>
          <w:highlight w:val="black"/>
          <w:lang w:val="en-US"/>
        </w:rPr>
      </w:pPr>
      <w:r>
        <w:rPr>
          <w:color w:val="FFFFFF" w:themeColor="background1"/>
          <w:highlight w:val="black"/>
          <w:lang w:val="en-US"/>
        </w:rPr>
        <w:t xml:space="preserve">4 </w:t>
      </w:r>
      <w:r>
        <w:rPr>
          <w:color w:val="FFFFFF" w:themeColor="background1"/>
          <w:highlight w:val="black"/>
        </w:rPr>
        <w:t>ущерб</w:t>
      </w:r>
    </w:p>
    <w:p w:rsidR="00362872" w:rsidRDefault="00362872" w:rsidP="006777D3">
      <w:pPr>
        <w:pStyle w:val="a7"/>
        <w:numPr>
          <w:ilvl w:val="0"/>
          <w:numId w:val="104"/>
        </w:numPr>
        <w:shd w:val="clear" w:color="auto" w:fill="000000" w:themeFill="text1"/>
        <w:rPr>
          <w:i/>
          <w:color w:val="FFFFFF" w:themeColor="background1"/>
          <w:highlight w:val="black"/>
          <w:lang w:val="en-US"/>
        </w:rPr>
      </w:pPr>
      <w:r>
        <w:rPr>
          <w:i/>
          <w:color w:val="FFFFFF" w:themeColor="background1"/>
          <w:highlight w:val="black"/>
          <w:lang w:val="en-US"/>
        </w:rPr>
        <w:lastRenderedPageBreak/>
        <w:t xml:space="preserve">It would become accessory to a plot perpetrated at the expense of a third party. - ...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стать</w:t>
      </w:r>
      <w:r>
        <w:rPr>
          <w:i/>
          <w:color w:val="FFFFFF" w:themeColor="background1"/>
          <w:highlight w:val="black"/>
          <w:lang w:val="en-US"/>
        </w:rPr>
        <w:t xml:space="preserve"> </w:t>
      </w:r>
      <w:r>
        <w:rPr>
          <w:i/>
          <w:color w:val="FFFFFF" w:themeColor="background1"/>
          <w:highlight w:val="black"/>
        </w:rPr>
        <w:t>вашим</w:t>
      </w:r>
      <w:r>
        <w:rPr>
          <w:i/>
          <w:color w:val="FFFFFF" w:themeColor="background1"/>
          <w:highlight w:val="black"/>
          <w:lang w:val="en-US"/>
        </w:rPr>
        <w:t xml:space="preserve"> </w:t>
      </w:r>
      <w:r>
        <w:rPr>
          <w:i/>
          <w:color w:val="FFFFFF" w:themeColor="background1"/>
          <w:highlight w:val="black"/>
        </w:rPr>
        <w:t>соучастником</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ущерб</w:t>
      </w:r>
      <w:r>
        <w:rPr>
          <w:i/>
          <w:color w:val="FFFFFF" w:themeColor="background1"/>
          <w:highlight w:val="black"/>
          <w:lang w:val="en-US"/>
        </w:rPr>
        <w:t xml:space="preserve"> </w:t>
      </w:r>
      <w:r>
        <w:rPr>
          <w:i/>
          <w:color w:val="FFFFFF" w:themeColor="background1"/>
          <w:highlight w:val="black"/>
        </w:rPr>
        <w:t>третьему</w:t>
      </w:r>
      <w:r>
        <w:rPr>
          <w:i/>
          <w:color w:val="FFFFFF" w:themeColor="background1"/>
          <w:highlight w:val="black"/>
          <w:lang w:val="en-US"/>
        </w:rPr>
        <w:t xml:space="preserve"> </w:t>
      </w:r>
      <w:r>
        <w:rPr>
          <w:i/>
          <w:color w:val="FFFFFF" w:themeColor="background1"/>
          <w:highlight w:val="black"/>
        </w:rPr>
        <w:t>лицу</w:t>
      </w:r>
      <w:r>
        <w:rPr>
          <w:i/>
          <w:color w:val="FFFFFF" w:themeColor="background1"/>
          <w:highlight w:val="black"/>
          <w:lang w:val="en-US"/>
        </w:rPr>
        <w:t>.</w:t>
      </w:r>
    </w:p>
    <w:p w:rsidR="00362872" w:rsidRDefault="00362872" w:rsidP="006777D3">
      <w:pPr>
        <w:pStyle w:val="a7"/>
        <w:numPr>
          <w:ilvl w:val="0"/>
          <w:numId w:val="104"/>
        </w:numPr>
        <w:shd w:val="clear" w:color="auto" w:fill="000000" w:themeFill="text1"/>
        <w:rPr>
          <w:i/>
          <w:color w:val="FFFFFF" w:themeColor="background1"/>
          <w:highlight w:val="black"/>
          <w:lang w:val="en-US"/>
        </w:rPr>
      </w:pPr>
      <w:r>
        <w:rPr>
          <w:i/>
          <w:color w:val="FFFFFF" w:themeColor="background1"/>
          <w:highlight w:val="black"/>
          <w:lang w:val="en-US"/>
        </w:rPr>
        <w:t xml:space="preserve">But not at the expense of our cause. - </w:t>
      </w:r>
      <w:r>
        <w:rPr>
          <w:i/>
          <w:color w:val="FFFFFF" w:themeColor="background1"/>
          <w:highlight w:val="black"/>
        </w:rPr>
        <w:t>Но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ущерб</w:t>
      </w:r>
      <w:r>
        <w:rPr>
          <w:i/>
          <w:color w:val="FFFFFF" w:themeColor="background1"/>
          <w:highlight w:val="black"/>
          <w:lang w:val="en-US"/>
        </w:rPr>
        <w:t xml:space="preserve"> </w:t>
      </w:r>
      <w:r>
        <w:rPr>
          <w:i/>
          <w:color w:val="FFFFFF" w:themeColor="background1"/>
          <w:highlight w:val="black"/>
        </w:rPr>
        <w:t>нашему</w:t>
      </w:r>
      <w:r>
        <w:rPr>
          <w:i/>
          <w:color w:val="FFFFFF" w:themeColor="background1"/>
          <w:highlight w:val="black"/>
          <w:lang w:val="en-US"/>
        </w:rPr>
        <w:t xml:space="preserve"> </w:t>
      </w:r>
      <w:r>
        <w:rPr>
          <w:i/>
          <w:color w:val="FFFFFF" w:themeColor="background1"/>
          <w:highlight w:val="black"/>
        </w:rPr>
        <w:t>делу</w:t>
      </w:r>
      <w:r>
        <w:rPr>
          <w:i/>
          <w:color w:val="FFFFFF" w:themeColor="background1"/>
          <w:highlight w:val="black"/>
          <w:lang w:val="en-US"/>
        </w:rPr>
        <w:t>.</w:t>
      </w:r>
    </w:p>
    <w:p w:rsidR="00362872" w:rsidRDefault="00362872" w:rsidP="006777D3">
      <w:pPr>
        <w:pStyle w:val="a7"/>
        <w:numPr>
          <w:ilvl w:val="0"/>
          <w:numId w:val="104"/>
        </w:numPr>
        <w:shd w:val="clear" w:color="auto" w:fill="000000" w:themeFill="text1"/>
        <w:rPr>
          <w:i/>
          <w:color w:val="FFFFFF" w:themeColor="background1"/>
          <w:highlight w:val="black"/>
          <w:lang w:val="en-US"/>
        </w:rPr>
      </w:pPr>
      <w:r>
        <w:rPr>
          <w:i/>
          <w:color w:val="FFFFFF" w:themeColor="background1"/>
          <w:highlight w:val="black"/>
          <w:lang w:val="en-US"/>
        </w:rPr>
        <w:t xml:space="preserve">At the expense of searching for Hook?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ущерб</w:t>
      </w:r>
      <w:r>
        <w:rPr>
          <w:i/>
          <w:color w:val="FFFFFF" w:themeColor="background1"/>
          <w:highlight w:val="black"/>
          <w:lang w:val="en-US"/>
        </w:rPr>
        <w:t xml:space="preserve"> </w:t>
      </w:r>
      <w:r>
        <w:rPr>
          <w:i/>
          <w:color w:val="FFFFFF" w:themeColor="background1"/>
          <w:highlight w:val="black"/>
        </w:rPr>
        <w:t>поискам</w:t>
      </w:r>
      <w:r>
        <w:rPr>
          <w:i/>
          <w:color w:val="FFFFFF" w:themeColor="background1"/>
          <w:highlight w:val="black"/>
          <w:lang w:val="en-US"/>
        </w:rPr>
        <w:t xml:space="preserve"> </w:t>
      </w:r>
      <w:r>
        <w:rPr>
          <w:i/>
          <w:color w:val="FFFFFF" w:themeColor="background1"/>
          <w:highlight w:val="black"/>
        </w:rPr>
        <w:t>Крюка</w:t>
      </w:r>
      <w:r>
        <w:rPr>
          <w:i/>
          <w:color w:val="FFFFFF" w:themeColor="background1"/>
          <w:highlight w:val="black"/>
          <w:lang w:val="en-US"/>
        </w:rPr>
        <w:t>?</w:t>
      </w:r>
    </w:p>
    <w:p w:rsidR="00362872" w:rsidRDefault="00362872" w:rsidP="00362872">
      <w:pPr>
        <w:shd w:val="clear" w:color="auto" w:fill="000000" w:themeFill="text1"/>
        <w:rPr>
          <w:color w:val="FFFFFF" w:themeColor="background1"/>
          <w:highlight w:val="black"/>
          <w:bdr w:val="none" w:sz="0" w:space="0" w:color="auto" w:frame="1"/>
          <w:lang w:val="en-US"/>
        </w:rPr>
      </w:pPr>
      <w:r>
        <w:rPr>
          <w:b/>
          <w:i/>
          <w:color w:val="FFFFFF" w:themeColor="background1"/>
          <w:highlight w:val="black"/>
          <w:bdr w:val="none" w:sz="0" w:space="0" w:color="auto" w:frame="1"/>
        </w:rPr>
        <w:t>ПРИЛ</w:t>
      </w:r>
      <w:r>
        <w:rPr>
          <w:b/>
          <w:i/>
          <w:color w:val="FFFFFF" w:themeColor="background1"/>
          <w:highlight w:val="black"/>
          <w:bdr w:val="none" w:sz="0" w:space="0" w:color="auto" w:frame="1"/>
          <w:lang w:val="en-US"/>
        </w:rPr>
        <w:t xml:space="preserve">. </w:t>
      </w:r>
      <w:r>
        <w:rPr>
          <w:color w:val="FFFFFF" w:themeColor="background1"/>
          <w:highlight w:val="black"/>
          <w:bdr w:val="none" w:sz="0" w:space="0" w:color="auto" w:frame="1"/>
        </w:rPr>
        <w:t>расходный</w:t>
      </w:r>
    </w:p>
    <w:p w:rsidR="00362872" w:rsidRDefault="00362872" w:rsidP="006777D3">
      <w:pPr>
        <w:pStyle w:val="a7"/>
        <w:numPr>
          <w:ilvl w:val="0"/>
          <w:numId w:val="105"/>
        </w:numPr>
        <w:shd w:val="clear" w:color="auto" w:fill="000000" w:themeFill="text1"/>
        <w:ind w:left="771"/>
        <w:rPr>
          <w:i/>
          <w:color w:val="FFFFFF" w:themeColor="background1"/>
          <w:highlight w:val="black"/>
          <w:bdr w:val="none" w:sz="0" w:space="0" w:color="auto" w:frame="1"/>
          <w:lang w:val="en-US"/>
        </w:rPr>
      </w:pPr>
      <w:r>
        <w:rPr>
          <w:i/>
          <w:color w:val="FFFFFF" w:themeColor="background1"/>
          <w:highlight w:val="black"/>
          <w:bdr w:val="none" w:sz="0" w:space="0" w:color="auto" w:frame="1"/>
          <w:lang w:val="en-US"/>
        </w:rPr>
        <w:t xml:space="preserve">expense account – </w:t>
      </w:r>
      <w:r>
        <w:rPr>
          <w:i/>
          <w:color w:val="FFFFFF" w:themeColor="background1"/>
          <w:highlight w:val="black"/>
          <w:bdr w:val="none" w:sz="0" w:space="0" w:color="auto" w:frame="1"/>
        </w:rPr>
        <w:t>расходный</w:t>
      </w:r>
      <w:r>
        <w:rPr>
          <w:i/>
          <w:color w:val="FFFFFF" w:themeColor="background1"/>
          <w:highlight w:val="black"/>
          <w:bdr w:val="none" w:sz="0" w:space="0" w:color="auto" w:frame="1"/>
          <w:lang w:val="en-US"/>
        </w:rPr>
        <w:t xml:space="preserve"> </w:t>
      </w:r>
      <w:r>
        <w:rPr>
          <w:i/>
          <w:color w:val="FFFFFF" w:themeColor="background1"/>
          <w:highlight w:val="black"/>
          <w:bdr w:val="none" w:sz="0" w:space="0" w:color="auto" w:frame="1"/>
        </w:rPr>
        <w:t>сче</w:t>
      </w:r>
    </w:p>
    <w:p w:rsidR="00362872" w:rsidRDefault="00362872" w:rsidP="00362872">
      <w:pPr>
        <w:shd w:val="clear" w:color="auto" w:fill="000000" w:themeFill="text1"/>
        <w:jc w:val="center"/>
        <w:rPr>
          <w:b/>
          <w:color w:val="FFFFFF" w:themeColor="background1"/>
          <w:highlight w:val="black"/>
          <w:bdr w:val="none" w:sz="0" w:space="0" w:color="auto" w:frame="1"/>
          <w:lang w:val="en-US"/>
        </w:rPr>
      </w:pPr>
    </w:p>
    <w:p w:rsidR="00362872" w:rsidRDefault="00362872" w:rsidP="00362872">
      <w:pPr>
        <w:shd w:val="clear" w:color="auto" w:fill="000000" w:themeFill="text1"/>
        <w:jc w:val="center"/>
        <w:rPr>
          <w:b/>
          <w:color w:val="FFFFFF" w:themeColor="background1"/>
          <w:highlight w:val="black"/>
          <w:bdr w:val="none" w:sz="0" w:space="0" w:color="auto" w:frame="1"/>
          <w:lang w:val="en-US"/>
        </w:rPr>
      </w:pPr>
    </w:p>
    <w:p w:rsidR="00362872" w:rsidRDefault="00362872" w:rsidP="00362872">
      <w:pPr>
        <w:shd w:val="clear" w:color="auto" w:fill="000000" w:themeFill="text1"/>
        <w:jc w:val="center"/>
        <w:rPr>
          <w:b/>
          <w:color w:val="FFFFFF" w:themeColor="background1"/>
          <w:highlight w:val="black"/>
          <w:bdr w:val="none" w:sz="0" w:space="0" w:color="auto" w:frame="1"/>
          <w:lang w:val="en-US"/>
        </w:rPr>
      </w:pPr>
    </w:p>
    <w:p w:rsidR="004B4226" w:rsidRDefault="004B4226" w:rsidP="00733FF6">
      <w:pPr>
        <w:rPr>
          <w:i/>
          <w:color w:val="FFFFFF" w:themeColor="background1"/>
          <w:lang w:val="en-GB"/>
        </w:rPr>
      </w:pPr>
    </w:p>
    <w:p w:rsidR="004B4226" w:rsidRDefault="004B4226" w:rsidP="00733FF6">
      <w:pPr>
        <w:rPr>
          <w:i/>
          <w:color w:val="FFFFFF" w:themeColor="background1"/>
          <w:lang w:val="en-GB"/>
        </w:rPr>
      </w:pPr>
    </w:p>
    <w:p w:rsidR="004B4226" w:rsidRDefault="004B4226" w:rsidP="00733FF6">
      <w:pPr>
        <w:shd w:val="clear" w:color="auto" w:fill="000000" w:themeFill="text1"/>
        <w:jc w:val="center"/>
        <w:rPr>
          <w:b/>
          <w:color w:val="FFFFFF" w:themeColor="background1"/>
          <w:highlight w:val="black"/>
        </w:rPr>
      </w:pPr>
      <w:r>
        <w:rPr>
          <w:b/>
          <w:color w:val="FFFFFF" w:themeColor="background1"/>
          <w:highlight w:val="black"/>
          <w:lang w:val="en-US"/>
        </w:rPr>
        <w:t>GENUINE</w:t>
      </w:r>
      <w:r>
        <w:rPr>
          <w:b/>
          <w:color w:val="FFFFFF" w:themeColor="background1"/>
          <w:highlight w:val="black"/>
        </w:rPr>
        <w:t xml:space="preserve"> ** [</w:t>
      </w:r>
      <w:r>
        <w:rPr>
          <w:b/>
          <w:color w:val="FFFFFF" w:themeColor="background1"/>
          <w:highlight w:val="black"/>
          <w:shd w:val="clear" w:color="auto" w:fill="FFFFFF"/>
        </w:rPr>
        <w:t>ʹdʒenjʋın</w:t>
      </w:r>
      <w:r>
        <w:rPr>
          <w:b/>
          <w:color w:val="FFFFFF" w:themeColor="background1"/>
          <w:highlight w:val="black"/>
        </w:rPr>
        <w:t>]</w:t>
      </w:r>
    </w:p>
    <w:p w:rsidR="004B4226" w:rsidRDefault="004B4226" w:rsidP="00733FF6">
      <w:pPr>
        <w:shd w:val="clear" w:color="auto" w:fill="000000" w:themeFill="text1"/>
        <w:rPr>
          <w:color w:val="FFFFFF" w:themeColor="background1"/>
          <w:highlight w:val="black"/>
          <w:shd w:val="clear" w:color="auto" w:fill="FFFFFF"/>
        </w:rPr>
      </w:pPr>
      <w:r>
        <w:rPr>
          <w:b/>
          <w:i/>
          <w:color w:val="FFFFFF" w:themeColor="background1"/>
          <w:highlight w:val="black"/>
        </w:rPr>
        <w:t>Прил.</w:t>
      </w:r>
      <w:r>
        <w:rPr>
          <w:color w:val="FFFFFF" w:themeColor="background1"/>
          <w:highlight w:val="black"/>
        </w:rPr>
        <w:t xml:space="preserve"> </w:t>
      </w:r>
      <w:r>
        <w:rPr>
          <w:color w:val="FFFFFF" w:themeColor="background1"/>
          <w:highlight w:val="black"/>
          <w:shd w:val="clear" w:color="auto" w:fill="FFFFFF"/>
        </w:rPr>
        <w:t>1. подлинный, истинный, настоящий, аутентичный, достоверный</w:t>
      </w:r>
    </w:p>
    <w:p w:rsidR="004B4226" w:rsidRDefault="004B4226" w:rsidP="00362872">
      <w:pPr>
        <w:pStyle w:val="a7"/>
        <w:numPr>
          <w:ilvl w:val="0"/>
          <w:numId w:val="6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manuscript - подлинная рукопись; оригинал рукописи</w:t>
      </w:r>
    </w:p>
    <w:p w:rsidR="004B4226" w:rsidRDefault="004B4226" w:rsidP="00362872">
      <w:pPr>
        <w:pStyle w:val="a7"/>
        <w:numPr>
          <w:ilvl w:val="0"/>
          <w:numId w:val="6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 text of a treaty - подлинный /аутентичный/ текст договора</w:t>
      </w:r>
    </w:p>
    <w:p w:rsidR="004B4226" w:rsidRDefault="004B4226" w:rsidP="00362872">
      <w:pPr>
        <w:pStyle w:val="a7"/>
        <w:numPr>
          <w:ilvl w:val="0"/>
          <w:numId w:val="6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 Rubens - подлинный Рубенс (</w:t>
      </w:r>
      <w:r>
        <w:rPr>
          <w:i/>
          <w:iCs/>
          <w:color w:val="FFFFFF" w:themeColor="background1"/>
          <w:highlight w:val="black"/>
          <w:shd w:val="clear" w:color="auto" w:fill="FFFFFF"/>
        </w:rPr>
        <w:t>картина</w:t>
      </w:r>
      <w:r>
        <w:rPr>
          <w:i/>
          <w:color w:val="FFFFFF" w:themeColor="background1"/>
          <w:highlight w:val="black"/>
          <w:shd w:val="clear" w:color="auto" w:fill="FFFFFF"/>
        </w:rPr>
        <w:t>)</w:t>
      </w:r>
    </w:p>
    <w:p w:rsidR="004B4226" w:rsidRDefault="004B4226" w:rsidP="00362872">
      <w:pPr>
        <w:pStyle w:val="a7"/>
        <w:numPr>
          <w:ilvl w:val="0"/>
          <w:numId w:val="6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diamond - настоящий бриллиант</w:t>
      </w:r>
    </w:p>
    <w:p w:rsidR="004B4226" w:rsidRDefault="004B4226" w:rsidP="00362872">
      <w:pPr>
        <w:pStyle w:val="a7"/>
        <w:numPr>
          <w:ilvl w:val="0"/>
          <w:numId w:val="6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wool - чистая шерсть</w:t>
      </w:r>
    </w:p>
    <w:p w:rsidR="004B4226" w:rsidRDefault="004B4226" w:rsidP="00362872">
      <w:pPr>
        <w:pStyle w:val="a7"/>
        <w:numPr>
          <w:ilvl w:val="0"/>
          <w:numId w:val="6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 case of smallpox - несомненный случай оспы</w:t>
      </w:r>
    </w:p>
    <w:p w:rsidR="004B4226" w:rsidRDefault="004B4226" w:rsidP="00362872">
      <w:pPr>
        <w:pStyle w:val="a7"/>
        <w:numPr>
          <w:ilvl w:val="0"/>
          <w:numId w:val="6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that‘s the ~ article! - </w:t>
      </w:r>
      <w:proofErr w:type="gramStart"/>
      <w:r>
        <w:rPr>
          <w:i/>
          <w:iCs/>
          <w:color w:val="FFFFFF" w:themeColor="background1"/>
          <w:highlight w:val="black"/>
          <w:shd w:val="clear" w:color="auto" w:fill="FFFFFF"/>
        </w:rPr>
        <w:t>разг</w:t>
      </w:r>
      <w:proofErr w:type="gramEnd"/>
      <w:r>
        <w:rPr>
          <w:i/>
          <w:iCs/>
          <w:color w:val="FFFFFF" w:themeColor="background1"/>
          <w:highlight w:val="black"/>
          <w:shd w:val="clear" w:color="auto" w:fill="FFFFFF"/>
          <w:lang w:val="en-US"/>
        </w:rPr>
        <w:t>.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точно</w:t>
      </w:r>
      <w:r>
        <w:rPr>
          <w:i/>
          <w:color w:val="FFFFFF" w:themeColor="background1"/>
          <w:highlight w:val="black"/>
          <w:shd w:val="clear" w:color="auto" w:fill="FFFFFF"/>
          <w:lang w:val="en-US"/>
        </w:rPr>
        <w:t>!</w:t>
      </w:r>
    </w:p>
    <w:p w:rsidR="004B4226" w:rsidRDefault="004B4226" w:rsidP="00733FF6">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искренний, неподдельный, прямой</w:t>
      </w:r>
    </w:p>
    <w:p w:rsidR="004B4226" w:rsidRDefault="004B4226" w:rsidP="00362872">
      <w:pPr>
        <w:pStyle w:val="a7"/>
        <w:numPr>
          <w:ilvl w:val="0"/>
          <w:numId w:val="6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sorrow [repentance, respect] - искреннее /неподдельное/ горе [раскаяние, уважение]</w:t>
      </w:r>
    </w:p>
    <w:p w:rsidR="004B4226" w:rsidRDefault="004B4226" w:rsidP="00362872">
      <w:pPr>
        <w:pStyle w:val="a7"/>
        <w:numPr>
          <w:ilvl w:val="0"/>
          <w:numId w:val="6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is a very ~ person - он очень прямой человек</w:t>
      </w:r>
    </w:p>
    <w:p w:rsidR="004B4226" w:rsidRDefault="004B4226" w:rsidP="00362872">
      <w:pPr>
        <w:pStyle w:val="a7"/>
        <w:numPr>
          <w:ilvl w:val="0"/>
          <w:numId w:val="6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with ~ pleasure - с нескрываемым /искренним/ удовольствием</w:t>
      </w:r>
    </w:p>
    <w:p w:rsidR="004B4226" w:rsidRDefault="004B4226" w:rsidP="00362872">
      <w:pPr>
        <w:pStyle w:val="a7"/>
        <w:numPr>
          <w:ilvl w:val="0"/>
          <w:numId w:val="6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 buyer - </w:t>
      </w:r>
      <w:r>
        <w:rPr>
          <w:i/>
          <w:iCs/>
          <w:color w:val="FFFFFF" w:themeColor="background1"/>
          <w:highlight w:val="black"/>
          <w:shd w:val="clear" w:color="auto" w:fill="FFFFFF"/>
        </w:rPr>
        <w:t>ком. жарг. </w:t>
      </w:r>
      <w:r>
        <w:rPr>
          <w:i/>
          <w:color w:val="FFFFFF" w:themeColor="background1"/>
          <w:highlight w:val="black"/>
          <w:shd w:val="clear" w:color="auto" w:fill="FFFFFF"/>
        </w:rPr>
        <w:t>серьёзный покупатель</w:t>
      </w:r>
    </w:p>
    <w:p w:rsidR="004B4226" w:rsidRDefault="004B4226" w:rsidP="00733FF6">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с.-х. </w:t>
      </w:r>
      <w:r>
        <w:rPr>
          <w:color w:val="FFFFFF" w:themeColor="background1"/>
          <w:highlight w:val="black"/>
          <w:shd w:val="clear" w:color="auto" w:fill="FFFFFF"/>
        </w:rPr>
        <w:t>чистопородный</w:t>
      </w:r>
    </w:p>
    <w:p w:rsidR="004B4226" w:rsidRDefault="004B4226" w:rsidP="00362872">
      <w:pPr>
        <w:pStyle w:val="a7"/>
        <w:numPr>
          <w:ilvl w:val="0"/>
          <w:numId w:val="70"/>
        </w:numPr>
        <w:shd w:val="clear" w:color="auto" w:fill="000000" w:themeFill="text1"/>
        <w:rPr>
          <w:b/>
          <w:i/>
          <w:color w:val="FFFFFF" w:themeColor="background1"/>
          <w:highlight w:val="black"/>
          <w:lang w:val="en-US"/>
        </w:rPr>
      </w:pPr>
      <w:r>
        <w:rPr>
          <w:i/>
          <w:color w:val="FFFFFF" w:themeColor="background1"/>
          <w:highlight w:val="black"/>
          <w:shd w:val="clear" w:color="auto" w:fill="FFFFFF"/>
          <w:lang w:val="en-US"/>
        </w:rPr>
        <w:t xml:space="preserve">a bull-dog of ~ breed - </w:t>
      </w:r>
      <w:r>
        <w:rPr>
          <w:i/>
          <w:color w:val="FFFFFF" w:themeColor="background1"/>
          <w:highlight w:val="black"/>
          <w:shd w:val="clear" w:color="auto" w:fill="FFFFFF"/>
        </w:rPr>
        <w:t>чистопородный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бульдог</w:t>
      </w:r>
      <w:r>
        <w:rPr>
          <w:i/>
          <w:color w:val="FFFFFF" w:themeColor="background1"/>
          <w:highlight w:val="black"/>
          <w:shd w:val="clear" w:color="auto" w:fill="FFFFFF"/>
          <w:lang w:val="en-US"/>
        </w:rPr>
        <w:t> </w:t>
      </w:r>
    </w:p>
    <w:p w:rsidR="004B4226" w:rsidRDefault="004B4226" w:rsidP="00733FF6">
      <w:pPr>
        <w:shd w:val="clear" w:color="auto" w:fill="000000" w:themeFill="text1"/>
        <w:rPr>
          <w:b/>
          <w:color w:val="FFFFFF" w:themeColor="background1"/>
          <w:highlight w:val="black"/>
          <w:lang w:val="en-US"/>
        </w:rPr>
      </w:pPr>
    </w:p>
    <w:p w:rsidR="004B4226" w:rsidRDefault="004B4226" w:rsidP="00733FF6">
      <w:pPr>
        <w:shd w:val="clear" w:color="auto" w:fill="000000" w:themeFill="text1"/>
        <w:rPr>
          <w:b/>
          <w:color w:val="FFFFFF" w:themeColor="background1"/>
          <w:highlight w:val="black"/>
          <w:lang w:val="en-US"/>
        </w:rPr>
      </w:pPr>
    </w:p>
    <w:p w:rsidR="004B4226" w:rsidRDefault="004B4226" w:rsidP="00733FF6">
      <w:pPr>
        <w:shd w:val="clear" w:color="auto" w:fill="000000" w:themeFill="text1"/>
        <w:rPr>
          <w:b/>
          <w:color w:val="FFFFFF" w:themeColor="background1"/>
          <w:highlight w:val="black"/>
          <w:lang w:val="en-US"/>
        </w:rPr>
      </w:pPr>
    </w:p>
    <w:p w:rsidR="004B4226" w:rsidRDefault="004B4226" w:rsidP="00733FF6">
      <w:pPr>
        <w:shd w:val="clear" w:color="auto" w:fill="000000" w:themeFill="text1"/>
        <w:jc w:val="center"/>
        <w:rPr>
          <w:rFonts w:cstheme="minorBidi"/>
          <w:b/>
          <w:color w:val="FFFFFF" w:themeColor="background1"/>
          <w:szCs w:val="22"/>
          <w:highlight w:val="black"/>
        </w:rPr>
      </w:pPr>
      <w:r>
        <w:rPr>
          <w:b/>
          <w:color w:val="FFFFFF" w:themeColor="background1"/>
          <w:highlight w:val="black"/>
        </w:rPr>
        <w:t>MERELY ** [ʹmıəlı]</w:t>
      </w:r>
    </w:p>
    <w:p w:rsidR="004B4226" w:rsidRDefault="004B4226" w:rsidP="00733FF6">
      <w:pPr>
        <w:shd w:val="clear" w:color="auto" w:fill="000000" w:themeFill="text1"/>
        <w:rPr>
          <w:color w:val="FFFFFF" w:themeColor="background1"/>
          <w:highlight w:val="black"/>
        </w:rPr>
      </w:pPr>
      <w:r>
        <w:rPr>
          <w:b/>
          <w:i/>
          <w:color w:val="FFFFFF" w:themeColor="background1"/>
          <w:highlight w:val="black"/>
        </w:rPr>
        <w:t>НАР.</w:t>
      </w:r>
      <w:r>
        <w:rPr>
          <w:color w:val="FFFFFF" w:themeColor="background1"/>
          <w:highlight w:val="black"/>
        </w:rPr>
        <w:t xml:space="preserve"> только, просто; единственно, лишь, чисто</w:t>
      </w:r>
    </w:p>
    <w:p w:rsidR="004B4226" w:rsidRDefault="004B4226" w:rsidP="00362872">
      <w:pPr>
        <w:pStyle w:val="a7"/>
        <w:numPr>
          <w:ilvl w:val="0"/>
          <w:numId w:val="71"/>
        </w:numPr>
        <w:shd w:val="clear" w:color="auto" w:fill="000000" w:themeFill="text1"/>
        <w:rPr>
          <w:i/>
          <w:color w:val="FFFFFF" w:themeColor="background1"/>
          <w:highlight w:val="black"/>
        </w:rPr>
      </w:pPr>
      <w:r>
        <w:rPr>
          <w:i/>
          <w:color w:val="FFFFFF" w:themeColor="background1"/>
          <w:highlight w:val="black"/>
        </w:rPr>
        <w:t>it is ~ a coincidence {/lang] - это просто совпадение {случай /случайность/}</w:t>
      </w:r>
    </w:p>
    <w:p w:rsidR="004B4226" w:rsidRDefault="004B4226" w:rsidP="00362872">
      <w:pPr>
        <w:pStyle w:val="a7"/>
        <w:numPr>
          <w:ilvl w:val="0"/>
          <w:numId w:val="71"/>
        </w:numPr>
        <w:shd w:val="clear" w:color="auto" w:fill="000000" w:themeFill="text1"/>
        <w:rPr>
          <w:i/>
          <w:color w:val="FFFFFF" w:themeColor="background1"/>
          <w:highlight w:val="black"/>
        </w:rPr>
      </w:pPr>
      <w:r>
        <w:rPr>
          <w:i/>
          <w:color w:val="FFFFFF" w:themeColor="background1"/>
          <w:highlight w:val="black"/>
        </w:rPr>
        <w:t>I ~ asked his name - я только /просто/ спросил, как его зовут</w:t>
      </w:r>
    </w:p>
    <w:p w:rsidR="004B4226" w:rsidRDefault="004B4226" w:rsidP="00362872">
      <w:pPr>
        <w:pStyle w:val="a7"/>
        <w:numPr>
          <w:ilvl w:val="0"/>
          <w:numId w:val="71"/>
        </w:numPr>
        <w:shd w:val="clear" w:color="auto" w:fill="000000" w:themeFill="text1"/>
        <w:rPr>
          <w:i/>
          <w:color w:val="FFFFFF" w:themeColor="background1"/>
          <w:highlight w:val="black"/>
        </w:rPr>
      </w:pPr>
      <w:r>
        <w:rPr>
          <w:i/>
          <w:color w:val="FFFFFF" w:themeColor="background1"/>
          <w:highlight w:val="black"/>
        </w:rPr>
        <w:t>she is ~ a child - она ещё /всего лишь/ ребёнок</w:t>
      </w:r>
    </w:p>
    <w:p w:rsidR="004B4226" w:rsidRDefault="004B4226" w:rsidP="00362872">
      <w:pPr>
        <w:pStyle w:val="a7"/>
        <w:numPr>
          <w:ilvl w:val="0"/>
          <w:numId w:val="71"/>
        </w:numPr>
        <w:shd w:val="clear" w:color="auto" w:fill="000000" w:themeFill="text1"/>
        <w:rPr>
          <w:i/>
          <w:color w:val="FFFFFF" w:themeColor="background1"/>
          <w:highlight w:val="black"/>
        </w:rPr>
      </w:pPr>
      <w:r>
        <w:rPr>
          <w:i/>
          <w:color w:val="FFFFFF" w:themeColor="background1"/>
          <w:highlight w:val="black"/>
        </w:rPr>
        <w:t>~ a word - одно лишь слово</w:t>
      </w:r>
    </w:p>
    <w:p w:rsidR="004B4226" w:rsidRDefault="004B4226" w:rsidP="00362872">
      <w:pPr>
        <w:pStyle w:val="a7"/>
        <w:numPr>
          <w:ilvl w:val="0"/>
          <w:numId w:val="71"/>
        </w:numPr>
        <w:shd w:val="clear" w:color="auto" w:fill="000000" w:themeFill="text1"/>
        <w:rPr>
          <w:i/>
          <w:color w:val="FFFFFF" w:themeColor="background1"/>
          <w:highlight w:val="black"/>
        </w:rPr>
      </w:pPr>
      <w:r>
        <w:rPr>
          <w:i/>
          <w:color w:val="FFFFFF" w:themeColor="background1"/>
          <w:highlight w:val="black"/>
        </w:rPr>
        <w:t>not ~ ... but also ... - не только ..., но и ...</w:t>
      </w:r>
    </w:p>
    <w:p w:rsidR="004B4226" w:rsidRDefault="004B4226" w:rsidP="00733FF6">
      <w:pPr>
        <w:shd w:val="clear" w:color="auto" w:fill="000000" w:themeFill="text1"/>
        <w:rPr>
          <w:i/>
          <w:color w:val="FFFFFF" w:themeColor="background1"/>
          <w:highlight w:val="black"/>
        </w:rPr>
      </w:pPr>
    </w:p>
    <w:p w:rsidR="004B4226" w:rsidRDefault="004B4226" w:rsidP="00733FF6">
      <w:pPr>
        <w:shd w:val="clear" w:color="auto" w:fill="000000" w:themeFill="text1"/>
        <w:rPr>
          <w:i/>
          <w:color w:val="FFFFFF" w:themeColor="background1"/>
          <w:highlight w:val="black"/>
        </w:rPr>
      </w:pPr>
    </w:p>
    <w:p w:rsidR="004B4226" w:rsidRDefault="004B4226" w:rsidP="00733FF6">
      <w:pPr>
        <w:jc w:val="center"/>
        <w:rPr>
          <w:b/>
          <w:i/>
          <w:color w:val="FFFFFF" w:themeColor="background1"/>
        </w:rPr>
      </w:pPr>
    </w:p>
    <w:p w:rsidR="004B4226" w:rsidRDefault="004B4226" w:rsidP="00733FF6">
      <w:pPr>
        <w:shd w:val="clear" w:color="auto" w:fill="000000" w:themeFill="text1"/>
        <w:jc w:val="center"/>
        <w:rPr>
          <w:rFonts w:cstheme="minorBidi"/>
          <w:b/>
          <w:i/>
          <w:color w:val="FFFFFF" w:themeColor="background1"/>
          <w:szCs w:val="22"/>
          <w:highlight w:val="black"/>
          <w:u w:val="single"/>
        </w:rPr>
      </w:pPr>
      <w:r>
        <w:rPr>
          <w:b/>
          <w:i/>
          <w:color w:val="FFFFFF" w:themeColor="background1"/>
          <w:highlight w:val="black"/>
          <w:u w:val="single"/>
        </w:rPr>
        <w:t>ACTING ** [ʹæktıŋ]</w:t>
      </w:r>
    </w:p>
    <w:p w:rsidR="004B4226" w:rsidRDefault="004B4226" w:rsidP="00733FF6">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1 театр. Игра, актерство, актерская игра</w:t>
      </w:r>
    </w:p>
    <w:p w:rsidR="004B4226" w:rsidRDefault="004B4226" w:rsidP="00733FF6">
      <w:pPr>
        <w:shd w:val="clear" w:color="auto" w:fill="000000" w:themeFill="text1"/>
        <w:rPr>
          <w:color w:val="FFFFFF" w:themeColor="background1"/>
          <w:highlight w:val="black"/>
        </w:rPr>
      </w:pPr>
      <w:r>
        <w:rPr>
          <w:color w:val="FFFFFF" w:themeColor="background1"/>
          <w:highlight w:val="black"/>
        </w:rPr>
        <w:t>2. pl дела, поступки</w:t>
      </w:r>
    </w:p>
    <w:p w:rsidR="004B4226" w:rsidRDefault="004B4226" w:rsidP="00733FF6">
      <w:pPr>
        <w:shd w:val="clear" w:color="auto" w:fill="000000" w:themeFill="text1"/>
        <w:rPr>
          <w:color w:val="FFFFFF" w:themeColor="background1"/>
          <w:highlight w:val="black"/>
        </w:rPr>
      </w:pPr>
      <w:r>
        <w:rPr>
          <w:color w:val="FFFFFF" w:themeColor="background1"/>
          <w:highlight w:val="black"/>
        </w:rPr>
        <w:t>3. активная, энергичная деятельность</w:t>
      </w:r>
    </w:p>
    <w:p w:rsidR="004B4226" w:rsidRDefault="004B4226" w:rsidP="00733FF6">
      <w:pPr>
        <w:shd w:val="clear" w:color="auto" w:fill="000000" w:themeFill="text1"/>
        <w:rPr>
          <w:color w:val="FFFFFF" w:themeColor="background1"/>
          <w:highlight w:val="black"/>
          <w:lang w:val="en-US"/>
        </w:rPr>
      </w:pPr>
      <w:r>
        <w:rPr>
          <w:color w:val="FFFFFF" w:themeColor="background1"/>
          <w:highlight w:val="black"/>
          <w:lang w:val="en-US"/>
        </w:rPr>
        <w:t>4 действие</w:t>
      </w:r>
    </w:p>
    <w:p w:rsidR="004B4226" w:rsidRDefault="004B4226" w:rsidP="00362872">
      <w:pPr>
        <w:pStyle w:val="a7"/>
        <w:numPr>
          <w:ilvl w:val="0"/>
          <w:numId w:val="72"/>
        </w:numPr>
        <w:shd w:val="clear" w:color="auto" w:fill="000000" w:themeFill="text1"/>
        <w:rPr>
          <w:i/>
          <w:color w:val="FFFFFF" w:themeColor="background1"/>
          <w:highlight w:val="black"/>
        </w:rPr>
      </w:pPr>
      <w:r>
        <w:rPr>
          <w:i/>
          <w:color w:val="FFFFFF" w:themeColor="background1"/>
          <w:highlight w:val="black"/>
          <w:lang w:val="en-US"/>
        </w:rPr>
        <w:t xml:space="preserve">double acting </w:t>
      </w:r>
      <w:r>
        <w:rPr>
          <w:i/>
          <w:color w:val="FFFFFF" w:themeColor="background1"/>
          <w:highlight w:val="black"/>
        </w:rPr>
        <w:t>– двойное действие</w:t>
      </w:r>
    </w:p>
    <w:p w:rsidR="004B4226" w:rsidRDefault="004B4226" w:rsidP="00733FF6">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1. исполняющий обязанности; временный</w:t>
      </w:r>
    </w:p>
    <w:p w:rsidR="004B4226" w:rsidRDefault="004B4226" w:rsidP="00362872">
      <w:pPr>
        <w:pStyle w:val="a7"/>
        <w:numPr>
          <w:ilvl w:val="0"/>
          <w:numId w:val="72"/>
        </w:numPr>
        <w:shd w:val="clear" w:color="auto" w:fill="000000" w:themeFill="text1"/>
        <w:rPr>
          <w:i/>
          <w:color w:val="FFFFFF" w:themeColor="background1"/>
          <w:highlight w:val="black"/>
        </w:rPr>
      </w:pPr>
      <w:r>
        <w:rPr>
          <w:i/>
          <w:color w:val="FFFFFF" w:themeColor="background1"/>
          <w:highlight w:val="black"/>
        </w:rPr>
        <w:t>~ manager - исполняющий обязанности управляющего /менеджера/</w:t>
      </w:r>
    </w:p>
    <w:p w:rsidR="004B4226" w:rsidRDefault="004B4226" w:rsidP="00362872">
      <w:pPr>
        <w:pStyle w:val="a7"/>
        <w:numPr>
          <w:ilvl w:val="0"/>
          <w:numId w:val="72"/>
        </w:numPr>
        <w:shd w:val="clear" w:color="auto" w:fill="000000" w:themeFill="text1"/>
        <w:rPr>
          <w:i/>
          <w:color w:val="FFFFFF" w:themeColor="background1"/>
          <w:highlight w:val="black"/>
        </w:rPr>
      </w:pPr>
      <w:r>
        <w:rPr>
          <w:i/>
          <w:color w:val="FFFFFF" w:themeColor="background1"/>
          <w:highlight w:val="black"/>
        </w:rPr>
        <w:t>~ officer - воен. исполняющий обязанности офицера</w:t>
      </w:r>
    </w:p>
    <w:p w:rsidR="004B4226" w:rsidRDefault="004B4226" w:rsidP="00362872">
      <w:pPr>
        <w:pStyle w:val="a7"/>
        <w:numPr>
          <w:ilvl w:val="0"/>
          <w:numId w:val="72"/>
        </w:numPr>
        <w:shd w:val="clear" w:color="auto" w:fill="000000" w:themeFill="text1"/>
        <w:rPr>
          <w:i/>
          <w:color w:val="FFFFFF" w:themeColor="background1"/>
          <w:highlight w:val="black"/>
        </w:rPr>
      </w:pPr>
      <w:r>
        <w:rPr>
          <w:i/>
          <w:color w:val="FFFFFF" w:themeColor="background1"/>
          <w:highlight w:val="black"/>
        </w:rPr>
        <w:t>~ rank - воен. временный чин, соответствующий временно занимаемой должности</w:t>
      </w:r>
    </w:p>
    <w:p w:rsidR="004B4226" w:rsidRDefault="004B4226" w:rsidP="00733FF6">
      <w:pPr>
        <w:shd w:val="clear" w:color="auto" w:fill="000000" w:themeFill="text1"/>
        <w:rPr>
          <w:color w:val="FFFFFF" w:themeColor="background1"/>
          <w:highlight w:val="black"/>
        </w:rPr>
      </w:pPr>
      <w:r>
        <w:rPr>
          <w:color w:val="FFFFFF" w:themeColor="background1"/>
          <w:highlight w:val="black"/>
        </w:rPr>
        <w:t>2. действующий, работающий</w:t>
      </w:r>
    </w:p>
    <w:p w:rsidR="004B4226" w:rsidRDefault="004B4226" w:rsidP="00362872">
      <w:pPr>
        <w:pStyle w:val="a7"/>
        <w:numPr>
          <w:ilvl w:val="0"/>
          <w:numId w:val="72"/>
        </w:numPr>
        <w:shd w:val="clear" w:color="auto" w:fill="000000" w:themeFill="text1"/>
        <w:rPr>
          <w:i/>
          <w:color w:val="FFFFFF" w:themeColor="background1"/>
          <w:highlight w:val="black"/>
        </w:rPr>
      </w:pPr>
      <w:r>
        <w:rPr>
          <w:i/>
          <w:color w:val="FFFFFF" w:themeColor="background1"/>
          <w:highlight w:val="black"/>
        </w:rPr>
        <w:t>~ model - действующая модель</w:t>
      </w:r>
    </w:p>
    <w:p w:rsidR="004B4226" w:rsidRDefault="004B4226" w:rsidP="00362872">
      <w:pPr>
        <w:pStyle w:val="a7"/>
        <w:numPr>
          <w:ilvl w:val="0"/>
          <w:numId w:val="72"/>
        </w:numPr>
        <w:shd w:val="clear" w:color="auto" w:fill="000000" w:themeFill="text1"/>
        <w:rPr>
          <w:i/>
          <w:color w:val="FFFFFF" w:themeColor="background1"/>
          <w:highlight w:val="black"/>
        </w:rPr>
      </w:pPr>
      <w:r>
        <w:rPr>
          <w:i/>
          <w:color w:val="FFFFFF" w:themeColor="background1"/>
          <w:highlight w:val="black"/>
        </w:rPr>
        <w:t>Acting Army - воен. действующая армия</w:t>
      </w:r>
    </w:p>
    <w:p w:rsidR="004B4226" w:rsidRDefault="004B4226" w:rsidP="00733FF6">
      <w:pPr>
        <w:shd w:val="clear" w:color="auto" w:fill="000000" w:themeFill="text1"/>
        <w:rPr>
          <w:i/>
          <w:color w:val="FFFFFF" w:themeColor="background1"/>
          <w:highlight w:val="black"/>
        </w:rPr>
      </w:pPr>
      <w:r>
        <w:rPr>
          <w:b/>
          <w:i/>
          <w:color w:val="FFFFFF" w:themeColor="background1"/>
          <w:highlight w:val="black"/>
        </w:rPr>
        <w:t>ПРИЛ.</w:t>
      </w:r>
      <w:r>
        <w:rPr>
          <w:i/>
          <w:color w:val="FFFFFF" w:themeColor="background1"/>
          <w:highlight w:val="black"/>
        </w:rPr>
        <w:t xml:space="preserve"> </w:t>
      </w:r>
      <w:r>
        <w:rPr>
          <w:color w:val="FFFFFF" w:themeColor="background1"/>
          <w:highlight w:val="black"/>
        </w:rPr>
        <w:t>актерский</w:t>
      </w:r>
    </w:p>
    <w:p w:rsidR="004B4226" w:rsidRDefault="004B4226" w:rsidP="00362872">
      <w:pPr>
        <w:pStyle w:val="a7"/>
        <w:numPr>
          <w:ilvl w:val="0"/>
          <w:numId w:val="72"/>
        </w:numPr>
        <w:shd w:val="clear" w:color="auto" w:fill="000000" w:themeFill="text1"/>
        <w:rPr>
          <w:i/>
          <w:color w:val="FFFFFF" w:themeColor="background1"/>
          <w:highlight w:val="black"/>
        </w:rPr>
      </w:pPr>
      <w:r>
        <w:rPr>
          <w:i/>
          <w:color w:val="FFFFFF" w:themeColor="background1"/>
          <w:highlight w:val="black"/>
        </w:rPr>
        <w:t>professional acting debut – профессиональный актерский дебют</w:t>
      </w:r>
    </w:p>
    <w:p w:rsidR="004B4226" w:rsidRDefault="004B4226" w:rsidP="00733FF6">
      <w:pPr>
        <w:shd w:val="clear" w:color="auto" w:fill="000000" w:themeFill="text1"/>
        <w:rPr>
          <w:color w:val="FFFFFF" w:themeColor="background1"/>
          <w:highlight w:val="black"/>
        </w:rPr>
      </w:pPr>
    </w:p>
    <w:p w:rsidR="004B4226" w:rsidRDefault="004B4226" w:rsidP="00733FF6">
      <w:pPr>
        <w:shd w:val="clear" w:color="auto" w:fill="000000" w:themeFill="text1"/>
        <w:rPr>
          <w:color w:val="FFFFFF" w:themeColor="background1"/>
          <w:highlight w:val="black"/>
        </w:rPr>
      </w:pPr>
    </w:p>
    <w:p w:rsidR="004B4226" w:rsidRDefault="004B4226" w:rsidP="00733FF6">
      <w:pPr>
        <w:shd w:val="clear" w:color="auto" w:fill="000000" w:themeFill="text1"/>
        <w:rPr>
          <w:color w:val="FFFFFF" w:themeColor="background1"/>
          <w:highlight w:val="black"/>
        </w:rPr>
      </w:pPr>
    </w:p>
    <w:p w:rsidR="004B4226" w:rsidRPr="00733FF6" w:rsidRDefault="004B4226" w:rsidP="00733FF6">
      <w:pPr>
        <w:jc w:val="center"/>
        <w:rPr>
          <w:b/>
          <w:i/>
          <w:color w:val="FFFF00"/>
          <w:lang w:val="en-US"/>
        </w:rPr>
      </w:pPr>
      <w:r w:rsidRPr="00733FF6">
        <w:rPr>
          <w:b/>
          <w:i/>
          <w:color w:val="FFFF00"/>
          <w:lang w:val="en-US"/>
        </w:rPr>
        <w:t>PLANT ** {plɑ:nt}</w:t>
      </w:r>
    </w:p>
    <w:p w:rsidR="004B4226" w:rsidRPr="00733FF6" w:rsidRDefault="004B4226" w:rsidP="00733FF6">
      <w:pPr>
        <w:rPr>
          <w:b/>
          <w:i/>
          <w:color w:val="FFFF00"/>
          <w:lang w:val="en-US"/>
        </w:rPr>
      </w:pPr>
      <w:r w:rsidRPr="00733FF6">
        <w:rPr>
          <w:b/>
          <w:i/>
          <w:color w:val="FFFF00"/>
          <w:lang w:val="en-US"/>
        </w:rPr>
        <w:t>PLANTED</w:t>
      </w:r>
    </w:p>
    <w:p w:rsidR="004B4226" w:rsidRPr="00733FF6" w:rsidRDefault="004B4226" w:rsidP="00733FF6">
      <w:pPr>
        <w:rPr>
          <w:b/>
          <w:i/>
          <w:color w:val="FFFF00"/>
          <w:u w:val="single"/>
          <w:lang w:val="en-US"/>
        </w:rPr>
      </w:pPr>
      <w:r w:rsidRPr="00733FF6">
        <w:rPr>
          <w:b/>
          <w:i/>
          <w:color w:val="FFFF00"/>
          <w:u w:val="single"/>
          <w:lang w:val="en-US"/>
        </w:rPr>
        <w:t>1-</w:t>
      </w:r>
      <w:r w:rsidRPr="00733FF6">
        <w:rPr>
          <w:b/>
          <w:i/>
          <w:color w:val="FFFF00"/>
          <w:u w:val="single"/>
        </w:rPr>
        <w:t>е</w:t>
      </w:r>
      <w:r w:rsidRPr="00733FF6">
        <w:rPr>
          <w:b/>
          <w:i/>
          <w:color w:val="FFFF00"/>
          <w:u w:val="single"/>
          <w:lang w:val="en-US"/>
        </w:rPr>
        <w:t xml:space="preserve"> </w:t>
      </w:r>
      <w:r w:rsidRPr="00733FF6">
        <w:rPr>
          <w:b/>
          <w:i/>
          <w:color w:val="FFFF00"/>
          <w:u w:val="single"/>
        </w:rPr>
        <w:t>значение</w:t>
      </w:r>
    </w:p>
    <w:p w:rsidR="004B4226" w:rsidRPr="00733FF6" w:rsidRDefault="004B4226" w:rsidP="00733FF6">
      <w:pPr>
        <w:rPr>
          <w:color w:val="FFFF00"/>
          <w:lang w:val="en-US"/>
        </w:rPr>
      </w:pPr>
      <w:r w:rsidRPr="00733FF6">
        <w:rPr>
          <w:color w:val="FFFF00"/>
          <w:lang w:val="en-US"/>
        </w:rPr>
        <w:lastRenderedPageBreak/>
        <w:t xml:space="preserve">1. </w:t>
      </w:r>
      <w:r w:rsidRPr="00733FF6">
        <w:rPr>
          <w:color w:val="FFFF00"/>
        </w:rPr>
        <w:t>растение</w:t>
      </w:r>
    </w:p>
    <w:p w:rsidR="004B4226" w:rsidRDefault="004B4226" w:rsidP="00362872">
      <w:pPr>
        <w:pStyle w:val="a7"/>
        <w:numPr>
          <w:ilvl w:val="0"/>
          <w:numId w:val="73"/>
        </w:numPr>
        <w:rPr>
          <w:i/>
          <w:color w:val="FFFFFF" w:themeColor="background1"/>
          <w:lang w:val="en-US"/>
        </w:rPr>
      </w:pPr>
      <w:r>
        <w:rPr>
          <w:i/>
          <w:color w:val="FFFFFF" w:themeColor="background1"/>
          <w:lang w:val="en-US"/>
        </w:rPr>
        <w:t xml:space="preserve">garden ~s - </w:t>
      </w:r>
      <w:r>
        <w:rPr>
          <w:i/>
          <w:color w:val="FFFFFF" w:themeColor="background1"/>
        </w:rPr>
        <w:t>садовые</w:t>
      </w:r>
      <w:r>
        <w:rPr>
          <w:i/>
          <w:color w:val="FFFFFF" w:themeColor="background1"/>
          <w:lang w:val="en-US"/>
        </w:rPr>
        <w:t xml:space="preserve"> </w:t>
      </w:r>
      <w:r>
        <w:rPr>
          <w:i/>
          <w:color w:val="FFFFFF" w:themeColor="background1"/>
        </w:rPr>
        <w:t>растения</w:t>
      </w:r>
    </w:p>
    <w:p w:rsidR="004B4226" w:rsidRDefault="004B4226" w:rsidP="00362872">
      <w:pPr>
        <w:pStyle w:val="a7"/>
        <w:numPr>
          <w:ilvl w:val="0"/>
          <w:numId w:val="73"/>
        </w:numPr>
        <w:rPr>
          <w:i/>
          <w:color w:val="FFFFFF" w:themeColor="background1"/>
          <w:lang w:val="en-US"/>
        </w:rPr>
      </w:pPr>
      <w:r>
        <w:rPr>
          <w:i/>
          <w:color w:val="FFFFFF" w:themeColor="background1"/>
          <w:lang w:val="en-US"/>
        </w:rPr>
        <w:t xml:space="preserve">herbaceous {flowering} ~ - </w:t>
      </w:r>
      <w:r>
        <w:rPr>
          <w:i/>
          <w:color w:val="FFFFFF" w:themeColor="background1"/>
        </w:rPr>
        <w:t>травянистое</w:t>
      </w:r>
      <w:r>
        <w:rPr>
          <w:i/>
          <w:color w:val="FFFFFF" w:themeColor="background1"/>
          <w:lang w:val="en-US"/>
        </w:rPr>
        <w:t> {</w:t>
      </w:r>
      <w:r>
        <w:rPr>
          <w:i/>
          <w:color w:val="FFFFFF" w:themeColor="background1"/>
        </w:rPr>
        <w:t>цветущее</w:t>
      </w:r>
      <w:r>
        <w:rPr>
          <w:i/>
          <w:color w:val="FFFFFF" w:themeColor="background1"/>
          <w:lang w:val="en-US"/>
        </w:rPr>
        <w:t>} </w:t>
      </w:r>
      <w:r>
        <w:rPr>
          <w:i/>
          <w:color w:val="FFFFFF" w:themeColor="background1"/>
        </w:rPr>
        <w:t>растение</w:t>
      </w:r>
    </w:p>
    <w:p w:rsidR="004B4226" w:rsidRDefault="004B4226" w:rsidP="00362872">
      <w:pPr>
        <w:pStyle w:val="a7"/>
        <w:numPr>
          <w:ilvl w:val="0"/>
          <w:numId w:val="73"/>
        </w:numPr>
        <w:rPr>
          <w:i/>
          <w:color w:val="FFFFFF" w:themeColor="background1"/>
          <w:lang w:val="en-US"/>
        </w:rPr>
      </w:pPr>
      <w:r>
        <w:rPr>
          <w:i/>
          <w:color w:val="FFFFFF" w:themeColor="background1"/>
          <w:lang w:val="en-US"/>
        </w:rPr>
        <w:t xml:space="preserve">pot {house} ~ - </w:t>
      </w:r>
      <w:r>
        <w:rPr>
          <w:i/>
          <w:color w:val="FFFFFF" w:themeColor="background1"/>
        </w:rPr>
        <w:t>горшечное</w:t>
      </w:r>
      <w:r>
        <w:rPr>
          <w:i/>
          <w:color w:val="FFFFFF" w:themeColor="background1"/>
          <w:lang w:val="en-US"/>
        </w:rPr>
        <w:t> {</w:t>
      </w:r>
      <w:r>
        <w:rPr>
          <w:i/>
          <w:color w:val="FFFFFF" w:themeColor="background1"/>
        </w:rPr>
        <w:t>комнатное</w:t>
      </w:r>
      <w:r>
        <w:rPr>
          <w:i/>
          <w:color w:val="FFFFFF" w:themeColor="background1"/>
          <w:lang w:val="en-US"/>
        </w:rPr>
        <w:t>} </w:t>
      </w:r>
      <w:r>
        <w:rPr>
          <w:i/>
          <w:color w:val="FFFFFF" w:themeColor="background1"/>
        </w:rPr>
        <w:t>растение</w:t>
      </w:r>
    </w:p>
    <w:p w:rsidR="004B4226" w:rsidRDefault="004B4226" w:rsidP="00362872">
      <w:pPr>
        <w:pStyle w:val="a7"/>
        <w:numPr>
          <w:ilvl w:val="0"/>
          <w:numId w:val="73"/>
        </w:numPr>
        <w:rPr>
          <w:i/>
          <w:color w:val="FFFFFF" w:themeColor="background1"/>
          <w:lang w:val="en-US"/>
        </w:rPr>
      </w:pPr>
      <w:r>
        <w:rPr>
          <w:i/>
          <w:color w:val="FFFFFF" w:themeColor="background1"/>
          <w:lang w:val="en-US"/>
        </w:rPr>
        <w:t xml:space="preserve">hothouse /warmhouse/ ~ - </w:t>
      </w:r>
      <w:r>
        <w:rPr>
          <w:i/>
          <w:color w:val="FFFFFF" w:themeColor="background1"/>
        </w:rPr>
        <w:t>тепличное</w:t>
      </w:r>
      <w:r>
        <w:rPr>
          <w:i/>
          <w:color w:val="FFFFFF" w:themeColor="background1"/>
          <w:lang w:val="en-US"/>
        </w:rPr>
        <w:t xml:space="preserve"> </w:t>
      </w:r>
      <w:r>
        <w:rPr>
          <w:i/>
          <w:color w:val="FFFFFF" w:themeColor="background1"/>
        </w:rPr>
        <w:t>растение</w:t>
      </w:r>
    </w:p>
    <w:p w:rsidR="004B4226" w:rsidRDefault="004B4226" w:rsidP="00362872">
      <w:pPr>
        <w:pStyle w:val="a7"/>
        <w:numPr>
          <w:ilvl w:val="0"/>
          <w:numId w:val="73"/>
        </w:numPr>
        <w:rPr>
          <w:i/>
          <w:color w:val="FFFFFF" w:themeColor="background1"/>
          <w:lang w:val="en-US"/>
        </w:rPr>
      </w:pPr>
      <w:r>
        <w:rPr>
          <w:i/>
          <w:color w:val="FFFFFF" w:themeColor="background1"/>
          <w:lang w:val="en-US"/>
        </w:rPr>
        <w:t xml:space="preserve">wild ~ - </w:t>
      </w:r>
      <w:r>
        <w:rPr>
          <w:i/>
          <w:color w:val="FFFFFF" w:themeColor="background1"/>
        </w:rPr>
        <w:t>дикорастущее</w:t>
      </w:r>
      <w:r>
        <w:rPr>
          <w:i/>
          <w:color w:val="FFFFFF" w:themeColor="background1"/>
          <w:lang w:val="en-US"/>
        </w:rPr>
        <w:t xml:space="preserve"> </w:t>
      </w:r>
      <w:r>
        <w:rPr>
          <w:i/>
          <w:color w:val="FFFFFF" w:themeColor="background1"/>
        </w:rPr>
        <w:t>растение</w:t>
      </w:r>
    </w:p>
    <w:p w:rsidR="004B4226" w:rsidRDefault="004B4226" w:rsidP="00362872">
      <w:pPr>
        <w:pStyle w:val="a7"/>
        <w:numPr>
          <w:ilvl w:val="0"/>
          <w:numId w:val="73"/>
        </w:numPr>
        <w:rPr>
          <w:i/>
          <w:color w:val="FFFFFF" w:themeColor="background1"/>
          <w:lang w:val="en-US"/>
        </w:rPr>
      </w:pPr>
      <w:r>
        <w:rPr>
          <w:i/>
          <w:color w:val="FFFFFF" w:themeColor="background1"/>
          <w:lang w:val="en-US"/>
        </w:rPr>
        <w:t xml:space="preserve">summer {winter} ~ - </w:t>
      </w:r>
      <w:r>
        <w:rPr>
          <w:i/>
          <w:color w:val="FFFFFF" w:themeColor="background1"/>
        </w:rPr>
        <w:t>яровое</w:t>
      </w:r>
      <w:r>
        <w:rPr>
          <w:i/>
          <w:color w:val="FFFFFF" w:themeColor="background1"/>
          <w:lang w:val="en-US"/>
        </w:rPr>
        <w:t> {</w:t>
      </w:r>
      <w:r>
        <w:rPr>
          <w:i/>
          <w:color w:val="FFFFFF" w:themeColor="background1"/>
        </w:rPr>
        <w:t>озимое</w:t>
      </w:r>
      <w:r>
        <w:rPr>
          <w:i/>
          <w:color w:val="FFFFFF" w:themeColor="background1"/>
          <w:lang w:val="en-US"/>
        </w:rPr>
        <w:t>} </w:t>
      </w:r>
      <w:r>
        <w:rPr>
          <w:i/>
          <w:color w:val="FFFFFF" w:themeColor="background1"/>
        </w:rPr>
        <w:t>растение</w:t>
      </w:r>
    </w:p>
    <w:p w:rsidR="004B4226" w:rsidRDefault="004B4226" w:rsidP="00362872">
      <w:pPr>
        <w:pStyle w:val="a7"/>
        <w:numPr>
          <w:ilvl w:val="0"/>
          <w:numId w:val="73"/>
        </w:numPr>
        <w:rPr>
          <w:i/>
          <w:color w:val="FFFFFF" w:themeColor="background1"/>
        </w:rPr>
      </w:pPr>
      <w:r>
        <w:rPr>
          <w:i/>
          <w:color w:val="FFFFFF" w:themeColor="background1"/>
        </w:rPr>
        <w:t>~ protection - с.-</w:t>
      </w:r>
      <w:proofErr w:type="gramStart"/>
      <w:r>
        <w:rPr>
          <w:i/>
          <w:color w:val="FFFFFF" w:themeColor="background1"/>
        </w:rPr>
        <w:t>х.защита</w:t>
      </w:r>
      <w:proofErr w:type="gramEnd"/>
      <w:r>
        <w:rPr>
          <w:i/>
          <w:color w:val="FFFFFF" w:themeColor="background1"/>
        </w:rPr>
        <w:t xml:space="preserve"> растений</w:t>
      </w:r>
    </w:p>
    <w:p w:rsidR="004B4226" w:rsidRPr="00733FF6" w:rsidRDefault="004B4226" w:rsidP="00733FF6">
      <w:pPr>
        <w:rPr>
          <w:color w:val="FFFF00"/>
        </w:rPr>
      </w:pPr>
      <w:r w:rsidRPr="00733FF6">
        <w:rPr>
          <w:color w:val="FFFF00"/>
        </w:rPr>
        <w:t>2 саженец; сеянец; (посаженный) черенок, отводок</w:t>
      </w:r>
    </w:p>
    <w:p w:rsidR="004B4226" w:rsidRDefault="004B4226" w:rsidP="00362872">
      <w:pPr>
        <w:pStyle w:val="a7"/>
        <w:numPr>
          <w:ilvl w:val="0"/>
          <w:numId w:val="74"/>
        </w:numPr>
        <w:rPr>
          <w:i/>
          <w:color w:val="FFFFFF" w:themeColor="background1"/>
        </w:rPr>
      </w:pPr>
      <w:r w:rsidRPr="00733FF6">
        <w:rPr>
          <w:i/>
          <w:color w:val="FFFF00"/>
        </w:rPr>
        <w:t>cabbage ~s - саженцы капусты</w:t>
      </w:r>
    </w:p>
    <w:p w:rsidR="004B4226" w:rsidRDefault="004B4226" w:rsidP="00733FF6">
      <w:pPr>
        <w:rPr>
          <w:color w:val="FFFFFF" w:themeColor="background1"/>
        </w:rPr>
      </w:pPr>
      <w:r>
        <w:rPr>
          <w:b/>
          <w:i/>
          <w:color w:val="FFFFFF" w:themeColor="background1"/>
        </w:rPr>
        <w:t>ГЛАГ.</w:t>
      </w:r>
      <w:r>
        <w:rPr>
          <w:color w:val="FFFFFF" w:themeColor="background1"/>
        </w:rPr>
        <w:t xml:space="preserve"> 1. сажать; сеять, засаживать</w:t>
      </w:r>
    </w:p>
    <w:p w:rsidR="004B4226" w:rsidRDefault="004B4226" w:rsidP="00362872">
      <w:pPr>
        <w:pStyle w:val="a7"/>
        <w:numPr>
          <w:ilvl w:val="0"/>
          <w:numId w:val="75"/>
        </w:numPr>
        <w:rPr>
          <w:i/>
          <w:color w:val="FFFFFF" w:themeColor="background1"/>
        </w:rPr>
      </w:pPr>
      <w:r>
        <w:rPr>
          <w:i/>
          <w:color w:val="FFFFFF" w:themeColor="background1"/>
        </w:rPr>
        <w:t>to ~ a tree - посадить дерево</w:t>
      </w:r>
    </w:p>
    <w:p w:rsidR="004B4226" w:rsidRDefault="004B4226" w:rsidP="00362872">
      <w:pPr>
        <w:pStyle w:val="a7"/>
        <w:numPr>
          <w:ilvl w:val="0"/>
          <w:numId w:val="75"/>
        </w:numPr>
        <w:rPr>
          <w:i/>
          <w:color w:val="FFFFFF" w:themeColor="background1"/>
          <w:lang w:val="en-US"/>
        </w:rPr>
      </w:pPr>
      <w:r>
        <w:rPr>
          <w:i/>
          <w:color w:val="FFFFFF" w:themeColor="background1"/>
          <w:lang w:val="en-US"/>
        </w:rPr>
        <w:t xml:space="preserve">to ~ a garden - </w:t>
      </w:r>
      <w:r>
        <w:rPr>
          <w:i/>
          <w:color w:val="FFFFFF" w:themeColor="background1"/>
        </w:rPr>
        <w:t>разбивать</w:t>
      </w:r>
      <w:r>
        <w:rPr>
          <w:i/>
          <w:color w:val="FFFFFF" w:themeColor="background1"/>
          <w:lang w:val="en-US"/>
        </w:rPr>
        <w:t xml:space="preserve"> </w:t>
      </w:r>
      <w:r>
        <w:rPr>
          <w:i/>
          <w:color w:val="FFFFFF" w:themeColor="background1"/>
        </w:rPr>
        <w:t>сад</w:t>
      </w:r>
    </w:p>
    <w:p w:rsidR="004B4226" w:rsidRDefault="004B4226" w:rsidP="00362872">
      <w:pPr>
        <w:pStyle w:val="a7"/>
        <w:numPr>
          <w:ilvl w:val="0"/>
          <w:numId w:val="75"/>
        </w:numPr>
        <w:rPr>
          <w:i/>
          <w:color w:val="FFFFFF" w:themeColor="background1"/>
          <w:lang w:val="en-US"/>
        </w:rPr>
      </w:pPr>
      <w:r>
        <w:rPr>
          <w:i/>
          <w:color w:val="FFFFFF" w:themeColor="background1"/>
          <w:lang w:val="en-US"/>
        </w:rPr>
        <w:t xml:space="preserve">to ~ a field with wheat - </w:t>
      </w:r>
      <w:r>
        <w:rPr>
          <w:i/>
          <w:color w:val="FFFFFF" w:themeColor="background1"/>
        </w:rPr>
        <w:t>засеять</w:t>
      </w:r>
      <w:r>
        <w:rPr>
          <w:i/>
          <w:color w:val="FFFFFF" w:themeColor="background1"/>
          <w:lang w:val="en-US"/>
        </w:rPr>
        <w:t xml:space="preserve"> </w:t>
      </w:r>
      <w:r>
        <w:rPr>
          <w:i/>
          <w:color w:val="FFFFFF" w:themeColor="background1"/>
        </w:rPr>
        <w:t>поле</w:t>
      </w:r>
      <w:r>
        <w:rPr>
          <w:i/>
          <w:color w:val="FFFFFF" w:themeColor="background1"/>
          <w:lang w:val="en-US"/>
        </w:rPr>
        <w:t xml:space="preserve"> </w:t>
      </w:r>
      <w:r>
        <w:rPr>
          <w:i/>
          <w:color w:val="FFFFFF" w:themeColor="background1"/>
        </w:rPr>
        <w:t>пшеницей</w:t>
      </w:r>
    </w:p>
    <w:p w:rsidR="004B4226" w:rsidRDefault="004B4226" w:rsidP="00362872">
      <w:pPr>
        <w:pStyle w:val="a7"/>
        <w:numPr>
          <w:ilvl w:val="0"/>
          <w:numId w:val="75"/>
        </w:numPr>
        <w:rPr>
          <w:i/>
          <w:color w:val="FFFFFF" w:themeColor="background1"/>
        </w:rPr>
      </w:pPr>
      <w:r>
        <w:rPr>
          <w:i/>
          <w:color w:val="FFFFFF" w:themeColor="background1"/>
        </w:rPr>
        <w:t>to ~ to a crop - </w:t>
      </w:r>
      <w:proofErr w:type="gramStart"/>
      <w:r>
        <w:rPr>
          <w:i/>
          <w:color w:val="FFFFFF" w:themeColor="background1"/>
        </w:rPr>
        <w:t>амер.засаживать</w:t>
      </w:r>
      <w:proofErr w:type="gramEnd"/>
      <w:r>
        <w:rPr>
          <w:i/>
          <w:color w:val="FFFFFF" w:themeColor="background1"/>
        </w:rPr>
        <w:t xml:space="preserve"> какой-л. культурой</w:t>
      </w:r>
    </w:p>
    <w:p w:rsidR="004B4226" w:rsidRDefault="004B4226" w:rsidP="00362872">
      <w:pPr>
        <w:pStyle w:val="a7"/>
        <w:numPr>
          <w:ilvl w:val="0"/>
          <w:numId w:val="75"/>
        </w:numPr>
        <w:rPr>
          <w:i/>
          <w:color w:val="FFFFFF" w:themeColor="background1"/>
        </w:rPr>
      </w:pPr>
      <w:r>
        <w:rPr>
          <w:i/>
          <w:color w:val="FFFFFF" w:themeColor="background1"/>
        </w:rPr>
        <w:t>the small oasis is ~ed with palms - этот небольшой оазис засажен пальмами</w:t>
      </w:r>
    </w:p>
    <w:p w:rsidR="004B4226" w:rsidRDefault="004B4226" w:rsidP="00733FF6">
      <w:pPr>
        <w:rPr>
          <w:b/>
          <w:i/>
          <w:color w:val="FFFFFF" w:themeColor="background1"/>
          <w:u w:val="single"/>
        </w:rPr>
      </w:pPr>
      <w:r>
        <w:rPr>
          <w:b/>
          <w:i/>
          <w:color w:val="FFFFFF" w:themeColor="background1"/>
          <w:u w:val="single"/>
        </w:rPr>
        <w:t>2-е значение</w:t>
      </w:r>
    </w:p>
    <w:p w:rsidR="004B4226" w:rsidRDefault="004B4226" w:rsidP="00733FF6">
      <w:pPr>
        <w:rPr>
          <w:color w:val="FFFFFF" w:themeColor="background1"/>
        </w:rPr>
      </w:pPr>
      <w:r>
        <w:rPr>
          <w:color w:val="FFFFFF" w:themeColor="background1"/>
        </w:rPr>
        <w:t>СУЩ. 1 завод, фабрика; предприятие</w:t>
      </w:r>
    </w:p>
    <w:p w:rsidR="004B4226" w:rsidRDefault="004B4226" w:rsidP="00362872">
      <w:pPr>
        <w:pStyle w:val="a7"/>
        <w:numPr>
          <w:ilvl w:val="0"/>
          <w:numId w:val="76"/>
        </w:numPr>
        <w:rPr>
          <w:i/>
          <w:color w:val="FFFFFF" w:themeColor="background1"/>
        </w:rPr>
      </w:pPr>
      <w:r>
        <w:rPr>
          <w:i/>
          <w:color w:val="FFFFFF" w:themeColor="background1"/>
        </w:rPr>
        <w:t>manufacturing ~ - а) предприятие обрабатывающей промышленности; б) завод-изготовитель</w:t>
      </w:r>
    </w:p>
    <w:p w:rsidR="004B4226" w:rsidRDefault="004B4226" w:rsidP="00362872">
      <w:pPr>
        <w:pStyle w:val="a7"/>
        <w:numPr>
          <w:ilvl w:val="0"/>
          <w:numId w:val="76"/>
        </w:numPr>
        <w:rPr>
          <w:i/>
          <w:color w:val="FFFFFF" w:themeColor="background1"/>
        </w:rPr>
      </w:pPr>
      <w:r>
        <w:rPr>
          <w:i/>
          <w:color w:val="FFFFFF" w:themeColor="background1"/>
        </w:rPr>
        <w:t>engineering ~ - машиностроительный завод</w:t>
      </w:r>
    </w:p>
    <w:p w:rsidR="004B4226" w:rsidRDefault="004B4226" w:rsidP="00362872">
      <w:pPr>
        <w:pStyle w:val="a7"/>
        <w:numPr>
          <w:ilvl w:val="0"/>
          <w:numId w:val="76"/>
        </w:numPr>
        <w:rPr>
          <w:i/>
          <w:color w:val="FFFFFF" w:themeColor="background1"/>
        </w:rPr>
      </w:pPr>
      <w:r>
        <w:rPr>
          <w:i/>
          <w:color w:val="FFFFFF" w:themeColor="background1"/>
        </w:rPr>
        <w:t>heavy engineering ~ - завод тяжёлого машиностроения</w:t>
      </w:r>
    </w:p>
    <w:p w:rsidR="004B4226" w:rsidRDefault="004B4226" w:rsidP="00362872">
      <w:pPr>
        <w:pStyle w:val="a7"/>
        <w:numPr>
          <w:ilvl w:val="0"/>
          <w:numId w:val="76"/>
        </w:numPr>
        <w:rPr>
          <w:i/>
          <w:color w:val="FFFFFF" w:themeColor="background1"/>
        </w:rPr>
      </w:pPr>
      <w:r>
        <w:rPr>
          <w:i/>
          <w:color w:val="FFFFFF" w:themeColor="background1"/>
        </w:rPr>
        <w:t>concrete {machine-tool} ~ - бетонный {станкостроительный} завод</w:t>
      </w:r>
    </w:p>
    <w:p w:rsidR="004B4226" w:rsidRDefault="004B4226" w:rsidP="00733FF6">
      <w:pPr>
        <w:rPr>
          <w:color w:val="FFFFFF" w:themeColor="background1"/>
        </w:rPr>
      </w:pPr>
      <w:r>
        <w:rPr>
          <w:color w:val="FFFFFF" w:themeColor="background1"/>
        </w:rPr>
        <w:t>2 станция</w:t>
      </w:r>
    </w:p>
    <w:p w:rsidR="004B4226" w:rsidRDefault="004B4226" w:rsidP="00362872">
      <w:pPr>
        <w:pStyle w:val="a7"/>
        <w:numPr>
          <w:ilvl w:val="0"/>
          <w:numId w:val="77"/>
        </w:numPr>
        <w:rPr>
          <w:i/>
          <w:color w:val="FFFFFF" w:themeColor="background1"/>
        </w:rPr>
      </w:pPr>
      <w:r>
        <w:rPr>
          <w:i/>
          <w:color w:val="FFFFFF" w:themeColor="background1"/>
        </w:rPr>
        <w:t>power ~ - а) электростанция; б) силовая установка</w:t>
      </w:r>
    </w:p>
    <w:p w:rsidR="004B4226" w:rsidRDefault="004B4226" w:rsidP="00362872">
      <w:pPr>
        <w:pStyle w:val="a7"/>
        <w:numPr>
          <w:ilvl w:val="0"/>
          <w:numId w:val="77"/>
        </w:numPr>
        <w:rPr>
          <w:i/>
          <w:color w:val="FFFFFF" w:themeColor="background1"/>
        </w:rPr>
      </w:pPr>
      <w:r>
        <w:rPr>
          <w:i/>
          <w:color w:val="FFFFFF" w:themeColor="background1"/>
        </w:rPr>
        <w:t>hydroelectric (power) ~ - гидроэлектростанция, ГЭС</w:t>
      </w:r>
    </w:p>
    <w:p w:rsidR="004B4226" w:rsidRDefault="004B4226" w:rsidP="00362872">
      <w:pPr>
        <w:pStyle w:val="a7"/>
        <w:numPr>
          <w:ilvl w:val="0"/>
          <w:numId w:val="77"/>
        </w:numPr>
        <w:rPr>
          <w:i/>
          <w:color w:val="FFFFFF" w:themeColor="background1"/>
        </w:rPr>
      </w:pPr>
      <w:r>
        <w:rPr>
          <w:i/>
          <w:color w:val="FFFFFF" w:themeColor="background1"/>
        </w:rPr>
        <w:t>nuclear /atomic/ power ~ - атомная электростанция</w:t>
      </w:r>
    </w:p>
    <w:p w:rsidR="004B4226" w:rsidRDefault="004B4226" w:rsidP="00362872">
      <w:pPr>
        <w:pStyle w:val="a7"/>
        <w:numPr>
          <w:ilvl w:val="0"/>
          <w:numId w:val="77"/>
        </w:numPr>
        <w:rPr>
          <w:i/>
          <w:color w:val="FFFFFF" w:themeColor="background1"/>
        </w:rPr>
      </w:pPr>
      <w:r>
        <w:rPr>
          <w:i/>
          <w:color w:val="FFFFFF" w:themeColor="background1"/>
        </w:rPr>
        <w:t>steam power ~ - теплоэлектростанция, ТЭЦ</w:t>
      </w:r>
    </w:p>
    <w:p w:rsidR="004B4226" w:rsidRDefault="004B4226" w:rsidP="00362872">
      <w:pPr>
        <w:pStyle w:val="a7"/>
        <w:numPr>
          <w:ilvl w:val="0"/>
          <w:numId w:val="77"/>
        </w:numPr>
        <w:rPr>
          <w:i/>
          <w:color w:val="FFFFFF" w:themeColor="background1"/>
        </w:rPr>
      </w:pPr>
      <w:r>
        <w:rPr>
          <w:i/>
          <w:color w:val="FFFFFF" w:themeColor="background1"/>
        </w:rPr>
        <w:t>storage ~ - гидроаккумулирующая электростанция</w:t>
      </w:r>
    </w:p>
    <w:p w:rsidR="004B4226" w:rsidRDefault="004B4226" w:rsidP="00733FF6">
      <w:pPr>
        <w:rPr>
          <w:color w:val="FFFFFF" w:themeColor="background1"/>
        </w:rPr>
      </w:pPr>
    </w:p>
    <w:p w:rsidR="004B4226" w:rsidRDefault="004B4226" w:rsidP="00733FF6">
      <w:pPr>
        <w:rPr>
          <w:color w:val="FFFFFF" w:themeColor="background1"/>
        </w:rPr>
      </w:pPr>
    </w:p>
    <w:p w:rsidR="004B4226" w:rsidRDefault="004B4226" w:rsidP="00733FF6">
      <w:pPr>
        <w:rPr>
          <w:color w:val="FFFFFF" w:themeColor="background1"/>
        </w:rPr>
      </w:pPr>
    </w:p>
    <w:p w:rsidR="004B4226" w:rsidRDefault="004B4226" w:rsidP="00733FF6">
      <w:pPr>
        <w:jc w:val="center"/>
        <w:rPr>
          <w:b/>
          <w:i/>
          <w:color w:val="FFFFFF" w:themeColor="background1"/>
          <w:highlight w:val="black"/>
          <w:lang w:val="en-US"/>
        </w:rPr>
      </w:pPr>
      <w:r>
        <w:rPr>
          <w:b/>
          <w:i/>
          <w:color w:val="FFFFFF" w:themeColor="background1"/>
          <w:highlight w:val="black"/>
          <w:lang w:val="en-US"/>
        </w:rPr>
        <w:t>TRANQUILLITY ** [træŋ</w:t>
      </w:r>
      <w:r>
        <w:rPr>
          <w:b/>
          <w:i/>
          <w:color w:val="FFFFFF" w:themeColor="background1"/>
          <w:highlight w:val="black"/>
        </w:rPr>
        <w:t>ʹ</w:t>
      </w:r>
      <w:r>
        <w:rPr>
          <w:b/>
          <w:i/>
          <w:color w:val="FFFFFF" w:themeColor="background1"/>
          <w:highlight w:val="black"/>
          <w:lang w:val="en-US"/>
        </w:rPr>
        <w:t>kwılıtı] n</w:t>
      </w:r>
    </w:p>
    <w:p w:rsidR="004B4226" w:rsidRDefault="004B4226" w:rsidP="00733FF6">
      <w:pPr>
        <w:rPr>
          <w:b/>
          <w:i/>
          <w:color w:val="FFFFFF" w:themeColor="background1"/>
          <w:highlight w:val="black"/>
        </w:rPr>
      </w:pPr>
      <w:r>
        <w:rPr>
          <w:color w:val="FFFFFF" w:themeColor="background1"/>
          <w:highlight w:val="black"/>
        </w:rPr>
        <w:lastRenderedPageBreak/>
        <w:t>амер</w:t>
      </w:r>
      <w:r>
        <w:rPr>
          <w:color w:val="FFFFFF" w:themeColor="background1"/>
          <w:highlight w:val="black"/>
          <w:lang w:val="en-US"/>
        </w:rPr>
        <w:t xml:space="preserve">. </w:t>
      </w:r>
      <w:r>
        <w:rPr>
          <w:b/>
          <w:i/>
          <w:color w:val="FFFFFF" w:themeColor="background1"/>
          <w:highlight w:val="black"/>
          <w:lang w:val="en-US"/>
        </w:rPr>
        <w:t>TRANQUILITY</w:t>
      </w:r>
    </w:p>
    <w:p w:rsidR="004B4226" w:rsidRDefault="004B4226" w:rsidP="00733FF6">
      <w:pPr>
        <w:rPr>
          <w:color w:val="FFFFFF" w:themeColor="background1"/>
          <w:highlight w:val="black"/>
        </w:rPr>
      </w:pPr>
      <w:r>
        <w:rPr>
          <w:color w:val="FFFFFF" w:themeColor="background1"/>
          <w:highlight w:val="black"/>
        </w:rPr>
        <w:t>сущ. ;1. спокойствие, покой, неподвижность</w:t>
      </w:r>
    </w:p>
    <w:p w:rsidR="004B4226" w:rsidRDefault="004B4226" w:rsidP="00362872">
      <w:pPr>
        <w:pStyle w:val="a7"/>
        <w:numPr>
          <w:ilvl w:val="0"/>
          <w:numId w:val="78"/>
        </w:numPr>
        <w:rPr>
          <w:i/>
          <w:color w:val="FFFFFF" w:themeColor="background1"/>
          <w:highlight w:val="black"/>
        </w:rPr>
      </w:pPr>
      <w:r>
        <w:rPr>
          <w:i/>
          <w:color w:val="FFFFFF" w:themeColor="background1"/>
          <w:highlight w:val="black"/>
        </w:rPr>
        <w:t>absolute tranquillity – абсолютное спокойствие</w:t>
      </w:r>
    </w:p>
    <w:p w:rsidR="004B4226" w:rsidRDefault="004B4226" w:rsidP="00362872">
      <w:pPr>
        <w:pStyle w:val="a7"/>
        <w:numPr>
          <w:ilvl w:val="0"/>
          <w:numId w:val="78"/>
        </w:numPr>
        <w:rPr>
          <w:i/>
          <w:color w:val="FFFFFF" w:themeColor="background1"/>
          <w:highlight w:val="black"/>
        </w:rPr>
      </w:pPr>
      <w:r>
        <w:rPr>
          <w:i/>
          <w:color w:val="FFFFFF" w:themeColor="background1"/>
          <w:highlight w:val="black"/>
        </w:rPr>
        <w:t>complete tranquillity – полный покой</w:t>
      </w:r>
    </w:p>
    <w:p w:rsidR="004B4226" w:rsidRDefault="004B4226" w:rsidP="00362872">
      <w:pPr>
        <w:pStyle w:val="a7"/>
        <w:numPr>
          <w:ilvl w:val="0"/>
          <w:numId w:val="78"/>
        </w:numPr>
        <w:rPr>
          <w:i/>
          <w:color w:val="FFFFFF" w:themeColor="background1"/>
          <w:highlight w:val="black"/>
          <w:lang w:val="en-US"/>
        </w:rPr>
      </w:pPr>
      <w:r>
        <w:rPr>
          <w:i/>
          <w:color w:val="FFFFFF" w:themeColor="background1"/>
          <w:highlight w:val="black"/>
          <w:lang w:val="en-US"/>
        </w:rPr>
        <w:t>I was silent; Helen had calmed me; but in the tranquillity she imparted there was an alloy of inexpressible sadness.</w:t>
      </w:r>
    </w:p>
    <w:p w:rsidR="004B4226" w:rsidRDefault="004B4226" w:rsidP="00362872">
      <w:pPr>
        <w:pStyle w:val="a7"/>
        <w:numPr>
          <w:ilvl w:val="0"/>
          <w:numId w:val="78"/>
        </w:numPr>
        <w:rPr>
          <w:i/>
          <w:color w:val="FFFFFF" w:themeColor="background1"/>
          <w:highlight w:val="black"/>
        </w:rPr>
      </w:pPr>
      <w:r>
        <w:rPr>
          <w:i/>
          <w:color w:val="FFFFFF" w:themeColor="background1"/>
          <w:highlight w:val="black"/>
        </w:rPr>
        <w:t>Я молчала. Элен успокоила меня, но в этом покое была какая-то неизъяснимая печаль.</w:t>
      </w:r>
    </w:p>
    <w:p w:rsidR="004B4226" w:rsidRDefault="004B4226" w:rsidP="00362872">
      <w:pPr>
        <w:pStyle w:val="a7"/>
        <w:numPr>
          <w:ilvl w:val="0"/>
          <w:numId w:val="78"/>
        </w:numPr>
        <w:rPr>
          <w:i/>
          <w:color w:val="FFFFFF" w:themeColor="background1"/>
          <w:highlight w:val="black"/>
          <w:lang w:val="en-US"/>
        </w:rPr>
      </w:pPr>
      <w:r>
        <w:rPr>
          <w:i/>
          <w:color w:val="FFFFFF" w:themeColor="background1"/>
          <w:highlight w:val="black"/>
          <w:lang w:val="en-US"/>
        </w:rPr>
        <w:t>The doctor, on examining the case for himself, spoke hopefully to him of its having a favourable termination, if we could only preserve around her perfect and constant tranquillity.</w:t>
      </w:r>
    </w:p>
    <w:p w:rsidR="004B4226" w:rsidRDefault="004B4226" w:rsidP="00362872">
      <w:pPr>
        <w:pStyle w:val="a7"/>
        <w:numPr>
          <w:ilvl w:val="0"/>
          <w:numId w:val="78"/>
        </w:numPr>
        <w:rPr>
          <w:i/>
          <w:color w:val="FFFFFF" w:themeColor="background1"/>
          <w:highlight w:val="black"/>
        </w:rPr>
      </w:pPr>
      <w:r>
        <w:rPr>
          <w:i/>
          <w:color w:val="FFFFFF" w:themeColor="background1"/>
          <w:highlight w:val="black"/>
        </w:rPr>
        <w:t>Врач, уяснив себе картину болезни, оставил ему надежду на благоприятный исход при условии, что мы окружим больную полным покоем.</w:t>
      </w:r>
    </w:p>
    <w:p w:rsidR="004B4226" w:rsidRDefault="004B4226" w:rsidP="00733FF6">
      <w:pPr>
        <w:rPr>
          <w:color w:val="FFFFFF" w:themeColor="background1"/>
          <w:highlight w:val="black"/>
        </w:rPr>
      </w:pPr>
      <w:r>
        <w:rPr>
          <w:color w:val="FFFFFF" w:themeColor="background1"/>
          <w:highlight w:val="black"/>
        </w:rPr>
        <w:t>2. уравновешенность, невозмутимость</w:t>
      </w:r>
    </w:p>
    <w:p w:rsidR="004B4226" w:rsidRDefault="004B4226" w:rsidP="00733FF6">
      <w:pPr>
        <w:rPr>
          <w:color w:val="FFFFFF" w:themeColor="background1"/>
          <w:highlight w:val="black"/>
        </w:rPr>
      </w:pPr>
      <w:r>
        <w:rPr>
          <w:color w:val="FFFFFF" w:themeColor="background1"/>
          <w:highlight w:val="black"/>
        </w:rPr>
        <w:t>3 безмятежность</w:t>
      </w:r>
    </w:p>
    <w:p w:rsidR="004B4226" w:rsidRDefault="004B4226" w:rsidP="00362872">
      <w:pPr>
        <w:pStyle w:val="a7"/>
        <w:numPr>
          <w:ilvl w:val="0"/>
          <w:numId w:val="78"/>
        </w:numPr>
        <w:rPr>
          <w:i/>
          <w:color w:val="FFFFFF" w:themeColor="background1"/>
          <w:highlight w:val="black"/>
          <w:lang w:val="en-US"/>
        </w:rPr>
      </w:pPr>
      <w:r>
        <w:rPr>
          <w:i/>
          <w:color w:val="FFFFFF" w:themeColor="background1"/>
          <w:highlight w:val="black"/>
          <w:lang w:val="en-US"/>
        </w:rPr>
        <w:t>War and constant pain and hard work had been powerless against their sweet tranquillity.</w:t>
      </w:r>
    </w:p>
    <w:p w:rsidR="004B4226" w:rsidRDefault="004B4226" w:rsidP="00362872">
      <w:pPr>
        <w:pStyle w:val="a7"/>
        <w:numPr>
          <w:ilvl w:val="0"/>
          <w:numId w:val="78"/>
        </w:numPr>
        <w:rPr>
          <w:i/>
          <w:color w:val="FFFFFF" w:themeColor="background1"/>
          <w:highlight w:val="black"/>
        </w:rPr>
      </w:pPr>
      <w:r>
        <w:rPr>
          <w:i/>
          <w:color w:val="FFFFFF" w:themeColor="background1"/>
          <w:highlight w:val="black"/>
        </w:rPr>
        <w:t>Ни война, ни постоянные беды и тяжелая работа не разрушили мягкой безмятежности ее взгляда.</w:t>
      </w:r>
    </w:p>
    <w:p w:rsidR="004B4226" w:rsidRDefault="004B4226" w:rsidP="00362872">
      <w:pPr>
        <w:pStyle w:val="a7"/>
        <w:numPr>
          <w:ilvl w:val="0"/>
          <w:numId w:val="78"/>
        </w:numPr>
        <w:rPr>
          <w:i/>
          <w:color w:val="FFFFFF" w:themeColor="background1"/>
          <w:highlight w:val="black"/>
          <w:lang w:val="en-US"/>
        </w:rPr>
      </w:pPr>
      <w:r>
        <w:rPr>
          <w:i/>
          <w:color w:val="FFFFFF" w:themeColor="background1"/>
          <w:highlight w:val="black"/>
          <w:lang w:val="en-US"/>
        </w:rPr>
        <w:t>This state of tranquillity could not endure for many days, nor perhaps for many hours; so Dr. Donaldson assured Margaret.</w:t>
      </w:r>
    </w:p>
    <w:p w:rsidR="004B4226" w:rsidRDefault="004B4226" w:rsidP="00362872">
      <w:pPr>
        <w:pStyle w:val="a7"/>
        <w:numPr>
          <w:ilvl w:val="0"/>
          <w:numId w:val="78"/>
        </w:numPr>
        <w:rPr>
          <w:i/>
          <w:color w:val="FFFFFF" w:themeColor="background1"/>
          <w:highlight w:val="black"/>
        </w:rPr>
      </w:pPr>
      <w:r>
        <w:rPr>
          <w:i/>
          <w:color w:val="FFFFFF" w:themeColor="background1"/>
          <w:highlight w:val="black"/>
        </w:rPr>
        <w:t>Доктор Дональдсон предупредил Маргарет, что это состояние безмятежности не продлится долго.</w:t>
      </w:r>
    </w:p>
    <w:p w:rsidR="004B4226" w:rsidRDefault="004B4226" w:rsidP="00362872">
      <w:pPr>
        <w:pStyle w:val="a7"/>
        <w:numPr>
          <w:ilvl w:val="0"/>
          <w:numId w:val="78"/>
        </w:numPr>
        <w:rPr>
          <w:i/>
          <w:color w:val="FFFFFF" w:themeColor="background1"/>
          <w:highlight w:val="black"/>
          <w:lang w:val="en-US"/>
        </w:rPr>
      </w:pPr>
      <w:r>
        <w:rPr>
          <w:i/>
          <w:color w:val="FFFFFF" w:themeColor="background1"/>
          <w:highlight w:val="black"/>
          <w:lang w:val="en-US"/>
        </w:rPr>
        <w:t>It has selfesteem and tranquillity or something.</w:t>
      </w:r>
    </w:p>
    <w:p w:rsidR="004B4226" w:rsidRDefault="004B4226" w:rsidP="00362872">
      <w:pPr>
        <w:pStyle w:val="a7"/>
        <w:numPr>
          <w:ilvl w:val="0"/>
          <w:numId w:val="78"/>
        </w:numPr>
        <w:rPr>
          <w:i/>
          <w:color w:val="FFFFFF" w:themeColor="background1"/>
          <w:highlight w:val="black"/>
        </w:rPr>
      </w:pPr>
      <w:r>
        <w:rPr>
          <w:i/>
          <w:color w:val="FFFFFF" w:themeColor="background1"/>
          <w:highlight w:val="black"/>
        </w:rPr>
        <w:t>В них есть самооценка и безмятежность и вообще.</w:t>
      </w:r>
    </w:p>
    <w:p w:rsidR="004B4226" w:rsidRDefault="004B4226" w:rsidP="00733FF6">
      <w:pPr>
        <w:rPr>
          <w:color w:val="FFFFFF" w:themeColor="background1"/>
          <w:highlight w:val="black"/>
        </w:rPr>
      </w:pPr>
    </w:p>
    <w:p w:rsidR="004B4226" w:rsidRDefault="004B4226" w:rsidP="00733FF6">
      <w:pPr>
        <w:rPr>
          <w:color w:val="FFFFFF" w:themeColor="background1"/>
          <w:highlight w:val="black"/>
        </w:rPr>
      </w:pPr>
    </w:p>
    <w:p w:rsidR="004B4226" w:rsidRDefault="004B4226" w:rsidP="00733FF6">
      <w:pPr>
        <w:jc w:val="center"/>
        <w:rPr>
          <w:color w:val="FFFFFF" w:themeColor="background1"/>
          <w:highlight w:val="black"/>
        </w:rPr>
      </w:pPr>
    </w:p>
    <w:p w:rsidR="004B4226" w:rsidRDefault="004B4226" w:rsidP="00733FF6">
      <w:pPr>
        <w:jc w:val="center"/>
        <w:rPr>
          <w:b/>
          <w:i/>
          <w:color w:val="FFFF00"/>
        </w:rPr>
      </w:pPr>
      <w:r>
        <w:rPr>
          <w:b/>
          <w:i/>
          <w:color w:val="FFFF00"/>
        </w:rPr>
        <w:t>VERIFY ** {ʹverıfaı} v</w:t>
      </w:r>
    </w:p>
    <w:p w:rsidR="004B4226" w:rsidRDefault="004B4226" w:rsidP="00733FF6">
      <w:pPr>
        <w:rPr>
          <w:b/>
          <w:i/>
          <w:color w:val="FFFF00"/>
        </w:rPr>
      </w:pPr>
      <w:r>
        <w:rPr>
          <w:b/>
          <w:i/>
          <w:color w:val="FFFF00"/>
          <w:lang w:val="en-US"/>
        </w:rPr>
        <w:t>VERIFIED</w:t>
      </w:r>
    </w:p>
    <w:p w:rsidR="004B4226" w:rsidRDefault="004B4226" w:rsidP="00733FF6">
      <w:pPr>
        <w:rPr>
          <w:color w:val="FFFF00"/>
        </w:rPr>
      </w:pPr>
      <w:r>
        <w:rPr>
          <w:color w:val="FFFF00"/>
        </w:rPr>
        <w:t>1. проверять, контролировать</w:t>
      </w:r>
    </w:p>
    <w:p w:rsidR="004B4226" w:rsidRDefault="004B4226" w:rsidP="00362872">
      <w:pPr>
        <w:pStyle w:val="a7"/>
        <w:numPr>
          <w:ilvl w:val="0"/>
          <w:numId w:val="79"/>
        </w:numPr>
        <w:rPr>
          <w:i/>
          <w:color w:val="FFFF00"/>
        </w:rPr>
      </w:pPr>
      <w:r>
        <w:rPr>
          <w:i/>
          <w:color w:val="FFFF00"/>
        </w:rPr>
        <w:t>to ~ compliance with the obligations - осуществлять контроль за выполнением обязательств</w:t>
      </w:r>
    </w:p>
    <w:p w:rsidR="004B4226" w:rsidRDefault="004B4226" w:rsidP="00362872">
      <w:pPr>
        <w:pStyle w:val="a7"/>
        <w:numPr>
          <w:ilvl w:val="0"/>
          <w:numId w:val="79"/>
        </w:numPr>
        <w:rPr>
          <w:i/>
          <w:color w:val="FFFFFF" w:themeColor="background1"/>
        </w:rPr>
      </w:pPr>
      <w:r>
        <w:rPr>
          <w:i/>
          <w:color w:val="FFFF00"/>
        </w:rPr>
        <w:t>to ~ a ban - к</w:t>
      </w:r>
      <w:r>
        <w:rPr>
          <w:i/>
          <w:color w:val="FFFFFF" w:themeColor="background1"/>
        </w:rPr>
        <w:t>онтролировать запрещение</w:t>
      </w:r>
    </w:p>
    <w:p w:rsidR="004B4226" w:rsidRDefault="004B4226" w:rsidP="00362872">
      <w:pPr>
        <w:pStyle w:val="a7"/>
        <w:numPr>
          <w:ilvl w:val="0"/>
          <w:numId w:val="79"/>
        </w:numPr>
        <w:rPr>
          <w:i/>
          <w:color w:val="FFFFFF" w:themeColor="background1"/>
          <w:lang w:val="en-US"/>
        </w:rPr>
      </w:pPr>
      <w:r>
        <w:rPr>
          <w:i/>
          <w:color w:val="FFFFFF" w:themeColor="background1"/>
          <w:lang w:val="en-US"/>
        </w:rPr>
        <w:t xml:space="preserve">to ~ a statement {figures, an account} - </w:t>
      </w:r>
      <w:r>
        <w:rPr>
          <w:i/>
          <w:color w:val="FFFFFF" w:themeColor="background1"/>
        </w:rPr>
        <w:t>проверить</w:t>
      </w:r>
      <w:r>
        <w:rPr>
          <w:i/>
          <w:color w:val="FFFFFF" w:themeColor="background1"/>
          <w:lang w:val="en-US"/>
        </w:rPr>
        <w:t xml:space="preserve"> </w:t>
      </w:r>
      <w:r>
        <w:rPr>
          <w:i/>
          <w:color w:val="FFFFFF" w:themeColor="background1"/>
        </w:rPr>
        <w:t>утверждение</w:t>
      </w:r>
      <w:r>
        <w:rPr>
          <w:i/>
          <w:color w:val="FFFFFF" w:themeColor="background1"/>
          <w:lang w:val="en-US"/>
        </w:rPr>
        <w:t> {</w:t>
      </w:r>
      <w:r>
        <w:rPr>
          <w:i/>
          <w:color w:val="FFFFFF" w:themeColor="background1"/>
        </w:rPr>
        <w:t>цифры</w:t>
      </w:r>
      <w:r>
        <w:rPr>
          <w:i/>
          <w:color w:val="FFFFFF" w:themeColor="background1"/>
          <w:lang w:val="en-US"/>
        </w:rPr>
        <w:t xml:space="preserve">, </w:t>
      </w:r>
      <w:r>
        <w:rPr>
          <w:i/>
          <w:color w:val="FFFFFF" w:themeColor="background1"/>
        </w:rPr>
        <w:t>счёт</w:t>
      </w:r>
      <w:r>
        <w:rPr>
          <w:i/>
          <w:color w:val="FFFFFF" w:themeColor="background1"/>
          <w:lang w:val="en-US"/>
        </w:rPr>
        <w:t>}</w:t>
      </w:r>
    </w:p>
    <w:p w:rsidR="004B4226" w:rsidRDefault="004B4226" w:rsidP="00362872">
      <w:pPr>
        <w:pStyle w:val="a7"/>
        <w:numPr>
          <w:ilvl w:val="0"/>
          <w:numId w:val="79"/>
        </w:numPr>
        <w:rPr>
          <w:i/>
          <w:color w:val="FFFFFF" w:themeColor="background1"/>
        </w:rPr>
      </w:pPr>
      <w:r>
        <w:rPr>
          <w:i/>
          <w:color w:val="FFFFFF" w:themeColor="background1"/>
        </w:rPr>
        <w:lastRenderedPageBreak/>
        <w:t>to ~ details - уточнить подробности</w:t>
      </w:r>
    </w:p>
    <w:p w:rsidR="004B4226" w:rsidRDefault="004B4226" w:rsidP="00362872">
      <w:pPr>
        <w:pStyle w:val="a7"/>
        <w:numPr>
          <w:ilvl w:val="0"/>
          <w:numId w:val="79"/>
        </w:numPr>
        <w:rPr>
          <w:i/>
          <w:color w:val="FFFFFF" w:themeColor="background1"/>
        </w:rPr>
      </w:pPr>
      <w:r>
        <w:rPr>
          <w:i/>
          <w:color w:val="FFFFFF" w:themeColor="background1"/>
        </w:rPr>
        <w:t>to ~ the items - проверить наличие (предметов) по списку</w:t>
      </w:r>
    </w:p>
    <w:p w:rsidR="004B4226" w:rsidRDefault="004B4226" w:rsidP="00733FF6">
      <w:pPr>
        <w:rPr>
          <w:color w:val="FFFFFF" w:themeColor="background1"/>
        </w:rPr>
      </w:pPr>
      <w:r>
        <w:rPr>
          <w:color w:val="FFFFFF" w:themeColor="background1"/>
        </w:rPr>
        <w:t>2 поверять, сверять (тексты)</w:t>
      </w:r>
    </w:p>
    <w:p w:rsidR="004B4226" w:rsidRDefault="004B4226" w:rsidP="00362872">
      <w:pPr>
        <w:pStyle w:val="a7"/>
        <w:numPr>
          <w:ilvl w:val="0"/>
          <w:numId w:val="80"/>
        </w:numPr>
        <w:rPr>
          <w:i/>
          <w:color w:val="FFFFFF" w:themeColor="background1"/>
          <w:lang w:val="en-US"/>
        </w:rPr>
      </w:pPr>
      <w:r>
        <w:rPr>
          <w:i/>
          <w:color w:val="FFFFFF" w:themeColor="background1"/>
          <w:lang w:val="en-US"/>
        </w:rPr>
        <w:t xml:space="preserve">to ~ all the citations in a book - </w:t>
      </w:r>
      <w:r>
        <w:rPr>
          <w:i/>
          <w:color w:val="FFFFFF" w:themeColor="background1"/>
        </w:rPr>
        <w:t>проверить</w:t>
      </w:r>
      <w:r>
        <w:rPr>
          <w:i/>
          <w:color w:val="FFFFFF" w:themeColor="background1"/>
          <w:lang w:val="en-US"/>
        </w:rPr>
        <w:t xml:space="preserve"> /</w:t>
      </w:r>
      <w:r>
        <w:rPr>
          <w:i/>
          <w:color w:val="FFFFFF" w:themeColor="background1"/>
        </w:rPr>
        <w:t>сверить</w:t>
      </w:r>
      <w:r>
        <w:rPr>
          <w:i/>
          <w:color w:val="FFFFFF" w:themeColor="background1"/>
          <w:lang w:val="en-US"/>
        </w:rPr>
        <w:t xml:space="preserve">/ </w:t>
      </w:r>
      <w:r>
        <w:rPr>
          <w:i/>
          <w:color w:val="FFFFFF" w:themeColor="background1"/>
        </w:rPr>
        <w:t>цитаты</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книге</w:t>
      </w:r>
    </w:p>
    <w:p w:rsidR="004B4226" w:rsidRDefault="004B4226" w:rsidP="00733FF6">
      <w:pPr>
        <w:rPr>
          <w:color w:val="FFFFFF" w:themeColor="background1"/>
        </w:rPr>
      </w:pPr>
      <w:r>
        <w:rPr>
          <w:color w:val="FFFFFF" w:themeColor="background1"/>
        </w:rPr>
        <w:t>3. подтверждать; устанавливать подлинность (чего-л.)</w:t>
      </w:r>
    </w:p>
    <w:p w:rsidR="004B4226" w:rsidRDefault="004B4226" w:rsidP="00362872">
      <w:pPr>
        <w:pStyle w:val="a7"/>
        <w:numPr>
          <w:ilvl w:val="0"/>
          <w:numId w:val="81"/>
        </w:numPr>
        <w:rPr>
          <w:i/>
          <w:color w:val="FFFFFF" w:themeColor="background1"/>
        </w:rPr>
      </w:pPr>
      <w:r>
        <w:rPr>
          <w:i/>
          <w:color w:val="FFFFFF" w:themeColor="background1"/>
        </w:rPr>
        <w:t>subsequent events verified his suspicion - последующие события подтвердили его подозрение</w:t>
      </w:r>
    </w:p>
    <w:p w:rsidR="004B4226" w:rsidRDefault="004B4226" w:rsidP="00362872">
      <w:pPr>
        <w:pStyle w:val="a7"/>
        <w:numPr>
          <w:ilvl w:val="0"/>
          <w:numId w:val="81"/>
        </w:numPr>
        <w:rPr>
          <w:i/>
          <w:color w:val="FFFFFF" w:themeColor="background1"/>
          <w:lang w:val="en-US"/>
        </w:rPr>
      </w:pPr>
      <w:r>
        <w:rPr>
          <w:i/>
          <w:color w:val="FFFFFF" w:themeColor="background1"/>
          <w:lang w:val="en-US"/>
        </w:rPr>
        <w:t xml:space="preserve">the prediction of a storm was verified in every detail - </w:t>
      </w:r>
      <w:r>
        <w:rPr>
          <w:i/>
          <w:color w:val="FFFFFF" w:themeColor="background1"/>
        </w:rPr>
        <w:t>прогноз</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бурю</w:t>
      </w:r>
      <w:r>
        <w:rPr>
          <w:i/>
          <w:color w:val="FFFFFF" w:themeColor="background1"/>
          <w:lang w:val="en-US"/>
        </w:rPr>
        <w:t xml:space="preserve"> </w:t>
      </w:r>
      <w:r>
        <w:rPr>
          <w:i/>
          <w:color w:val="FFFFFF" w:themeColor="background1"/>
        </w:rPr>
        <w:t>полностью</w:t>
      </w:r>
      <w:r>
        <w:rPr>
          <w:i/>
          <w:color w:val="FFFFFF" w:themeColor="background1"/>
          <w:lang w:val="en-US"/>
        </w:rPr>
        <w:t xml:space="preserve"> </w:t>
      </w:r>
      <w:r>
        <w:rPr>
          <w:i/>
          <w:color w:val="FFFFFF" w:themeColor="background1"/>
        </w:rPr>
        <w:t>оправдался</w:t>
      </w:r>
    </w:p>
    <w:p w:rsidR="004B4226" w:rsidRDefault="004B4226" w:rsidP="00733FF6">
      <w:pPr>
        <w:rPr>
          <w:color w:val="FFFFFF" w:themeColor="background1"/>
        </w:rPr>
      </w:pPr>
      <w:r>
        <w:rPr>
          <w:color w:val="FFFFFF" w:themeColor="background1"/>
        </w:rPr>
        <w:t>4. юр. 1) засвидетельствовать; подтверждать под присягой, заверять; удостоверять, подтверждать (что-л. представлением доказательства)</w:t>
      </w:r>
    </w:p>
    <w:p w:rsidR="004B4226" w:rsidRDefault="004B4226" w:rsidP="00733FF6">
      <w:pPr>
        <w:rPr>
          <w:color w:val="FFFFFF" w:themeColor="background1"/>
        </w:rPr>
      </w:pPr>
    </w:p>
    <w:p w:rsidR="004B4226" w:rsidRDefault="004B4226" w:rsidP="00733FF6">
      <w:pPr>
        <w:rPr>
          <w:color w:val="FFFFFF" w:themeColor="background1"/>
        </w:rPr>
      </w:pPr>
    </w:p>
    <w:p w:rsidR="004B4226" w:rsidRDefault="004B4226" w:rsidP="00733FF6">
      <w:pPr>
        <w:rPr>
          <w:color w:val="FFFF00"/>
        </w:rPr>
      </w:pPr>
    </w:p>
    <w:p w:rsidR="004B4226" w:rsidRPr="00C10104" w:rsidRDefault="004B4226" w:rsidP="00733FF6">
      <w:pPr>
        <w:jc w:val="center"/>
        <w:rPr>
          <w:b/>
          <w:color w:val="FFFF00"/>
          <w:highlight w:val="black"/>
        </w:rPr>
      </w:pPr>
      <w:r>
        <w:rPr>
          <w:b/>
          <w:color w:val="FFFF00"/>
          <w:highlight w:val="black"/>
          <w:lang w:val="en-US"/>
        </w:rPr>
        <w:t>OBLIGE</w:t>
      </w:r>
      <w:r w:rsidRPr="00C10104">
        <w:rPr>
          <w:b/>
          <w:color w:val="FFFF00"/>
          <w:highlight w:val="black"/>
        </w:rPr>
        <w:t xml:space="preserve"> ** [ə</w:t>
      </w:r>
      <w:r>
        <w:rPr>
          <w:b/>
          <w:color w:val="FFFF00"/>
          <w:highlight w:val="black"/>
        </w:rPr>
        <w:t>ʹ</w:t>
      </w:r>
      <w:r>
        <w:rPr>
          <w:b/>
          <w:color w:val="FFFF00"/>
          <w:highlight w:val="black"/>
          <w:lang w:val="en-US"/>
        </w:rPr>
        <w:t>bla</w:t>
      </w:r>
      <w:r w:rsidRPr="00C10104">
        <w:rPr>
          <w:b/>
          <w:color w:val="FFFF00"/>
          <w:highlight w:val="black"/>
        </w:rPr>
        <w:t>ı</w:t>
      </w:r>
      <w:r>
        <w:rPr>
          <w:b/>
          <w:color w:val="FFFF00"/>
          <w:highlight w:val="black"/>
          <w:lang w:val="en-US"/>
        </w:rPr>
        <w:t>d</w:t>
      </w:r>
      <w:r w:rsidRPr="00C10104">
        <w:rPr>
          <w:b/>
          <w:color w:val="FFFF00"/>
          <w:highlight w:val="black"/>
        </w:rPr>
        <w:t>ʒ]</w:t>
      </w:r>
      <w:r>
        <w:rPr>
          <w:b/>
          <w:color w:val="FFFF00"/>
          <w:highlight w:val="black"/>
          <w:lang w:val="en-US"/>
        </w:rPr>
        <w:t> v</w:t>
      </w:r>
    </w:p>
    <w:p w:rsidR="004B4226" w:rsidRPr="00FF6074" w:rsidRDefault="004B4226" w:rsidP="00733FF6">
      <w:pPr>
        <w:rPr>
          <w:b/>
          <w:i/>
          <w:color w:val="FFFF00"/>
          <w:highlight w:val="black"/>
        </w:rPr>
      </w:pPr>
      <w:r>
        <w:rPr>
          <w:b/>
          <w:i/>
          <w:color w:val="FFFF00"/>
          <w:highlight w:val="black"/>
          <w:shd w:val="clear" w:color="auto" w:fill="FCFCFC"/>
          <w:lang w:val="en-US"/>
        </w:rPr>
        <w:t>OBLIGED</w:t>
      </w:r>
      <w:r w:rsidRPr="00FF6074">
        <w:rPr>
          <w:b/>
          <w:i/>
          <w:color w:val="FFFF00"/>
          <w:highlight w:val="black"/>
          <w:shd w:val="clear" w:color="auto" w:fill="FCFCFC"/>
        </w:rPr>
        <w:t xml:space="preserve"> [əˈ</w:t>
      </w:r>
      <w:r>
        <w:rPr>
          <w:b/>
          <w:i/>
          <w:color w:val="FFFF00"/>
          <w:highlight w:val="black"/>
          <w:shd w:val="clear" w:color="auto" w:fill="FCFCFC"/>
          <w:lang w:val="en-US"/>
        </w:rPr>
        <w:t>bla</w:t>
      </w:r>
      <w:r w:rsidRPr="00FF6074">
        <w:rPr>
          <w:b/>
          <w:i/>
          <w:color w:val="FFFF00"/>
          <w:highlight w:val="black"/>
          <w:shd w:val="clear" w:color="auto" w:fill="FCFCFC"/>
        </w:rPr>
        <w:t>ɪ</w:t>
      </w:r>
      <w:r>
        <w:rPr>
          <w:b/>
          <w:i/>
          <w:color w:val="FFFF00"/>
          <w:highlight w:val="black"/>
          <w:shd w:val="clear" w:color="auto" w:fill="FCFCFC"/>
          <w:lang w:val="en-US"/>
        </w:rPr>
        <w:t>d</w:t>
      </w:r>
      <w:r w:rsidRPr="00FF6074">
        <w:rPr>
          <w:b/>
          <w:i/>
          <w:color w:val="FFFF00"/>
          <w:highlight w:val="black"/>
          <w:shd w:val="clear" w:color="auto" w:fill="FCFCFC"/>
        </w:rPr>
        <w:t>ʒ</w:t>
      </w:r>
      <w:r>
        <w:rPr>
          <w:b/>
          <w:i/>
          <w:color w:val="FFFF00"/>
          <w:highlight w:val="black"/>
          <w:shd w:val="clear" w:color="auto" w:fill="FCFCFC"/>
          <w:lang w:val="en-US"/>
        </w:rPr>
        <w:t>d</w:t>
      </w:r>
      <w:r w:rsidRPr="00FF6074">
        <w:rPr>
          <w:b/>
          <w:i/>
          <w:color w:val="FFFF00"/>
          <w:highlight w:val="black"/>
          <w:shd w:val="clear" w:color="auto" w:fill="FCFCFC"/>
        </w:rPr>
        <w:t>]</w:t>
      </w:r>
    </w:p>
    <w:p w:rsidR="004B4226" w:rsidRDefault="004B4226" w:rsidP="00733FF6">
      <w:pPr>
        <w:rPr>
          <w:color w:val="FFFF00"/>
          <w:highlight w:val="black"/>
        </w:rPr>
      </w:pPr>
      <w:r>
        <w:rPr>
          <w:color w:val="FFFF00"/>
          <w:highlight w:val="black"/>
        </w:rPr>
        <w:t>1. обязывать; связывать (клятвой, обязательством), заставлять, принуждать</w:t>
      </w:r>
    </w:p>
    <w:p w:rsidR="004B4226" w:rsidRDefault="004B4226" w:rsidP="006777D3">
      <w:pPr>
        <w:pStyle w:val="a7"/>
        <w:numPr>
          <w:ilvl w:val="0"/>
          <w:numId w:val="82"/>
        </w:numPr>
        <w:rPr>
          <w:i/>
          <w:color w:val="FFFFFF" w:themeColor="background1"/>
          <w:highlight w:val="black"/>
        </w:rPr>
      </w:pPr>
      <w:r>
        <w:rPr>
          <w:i/>
          <w:color w:val="FFFF00"/>
          <w:highlight w:val="black"/>
        </w:rPr>
        <w:t xml:space="preserve">I feel ~d to say </w:t>
      </w:r>
      <w:r>
        <w:rPr>
          <w:rFonts w:ascii="Segoe UI Symbol" w:hAnsi="Segoe UI Symbol" w:cs="Segoe UI Symbol"/>
          <w:i/>
          <w:color w:val="FFFF00"/>
          <w:highlight w:val="black"/>
        </w:rPr>
        <w:t>❝</w:t>
      </w:r>
      <w:r>
        <w:rPr>
          <w:i/>
          <w:color w:val="FFFF00"/>
          <w:highlight w:val="black"/>
        </w:rPr>
        <w:t>no</w:t>
      </w:r>
      <w:r>
        <w:rPr>
          <w:rFonts w:ascii="Segoe UI Symbol" w:hAnsi="Segoe UI Symbol" w:cs="Segoe UI Symbol"/>
          <w:i/>
          <w:color w:val="FFFF00"/>
          <w:highlight w:val="black"/>
        </w:rPr>
        <w:t>❞</w:t>
      </w:r>
      <w:r>
        <w:rPr>
          <w:i/>
          <w:color w:val="FFFF00"/>
          <w:highlight w:val="black"/>
        </w:rPr>
        <w:t xml:space="preserve"> - я вынужден сказат</w:t>
      </w:r>
      <w:r>
        <w:rPr>
          <w:i/>
          <w:color w:val="FFFFFF" w:themeColor="background1"/>
          <w:highlight w:val="black"/>
        </w:rPr>
        <w:t>ь «нет»</w:t>
      </w:r>
    </w:p>
    <w:p w:rsidR="004B4226" w:rsidRDefault="004B4226" w:rsidP="006777D3">
      <w:pPr>
        <w:pStyle w:val="a7"/>
        <w:numPr>
          <w:ilvl w:val="0"/>
          <w:numId w:val="82"/>
        </w:numPr>
        <w:rPr>
          <w:i/>
          <w:color w:val="FFFFFF" w:themeColor="background1"/>
          <w:highlight w:val="black"/>
          <w:lang w:val="en-US"/>
        </w:rPr>
      </w:pPr>
      <w:r>
        <w:rPr>
          <w:i/>
          <w:color w:val="FFFFFF" w:themeColor="background1"/>
          <w:highlight w:val="black"/>
          <w:lang w:val="en-US"/>
        </w:rPr>
        <w:t xml:space="preserve">the law ~s parents to send their children to school - </w:t>
      </w:r>
      <w:r>
        <w:rPr>
          <w:i/>
          <w:color w:val="FFFFFF" w:themeColor="background1"/>
          <w:highlight w:val="black"/>
        </w:rPr>
        <w:t>закон</w:t>
      </w:r>
      <w:r>
        <w:rPr>
          <w:i/>
          <w:color w:val="FFFFFF" w:themeColor="background1"/>
          <w:highlight w:val="black"/>
          <w:lang w:val="en-US"/>
        </w:rPr>
        <w:t xml:space="preserve"> </w:t>
      </w:r>
      <w:r>
        <w:rPr>
          <w:i/>
          <w:color w:val="FFFFFF" w:themeColor="background1"/>
          <w:highlight w:val="black"/>
        </w:rPr>
        <w:t>обязывает</w:t>
      </w:r>
      <w:r>
        <w:rPr>
          <w:i/>
          <w:color w:val="FFFFFF" w:themeColor="background1"/>
          <w:highlight w:val="black"/>
          <w:lang w:val="en-US"/>
        </w:rPr>
        <w:t xml:space="preserve"> </w:t>
      </w:r>
      <w:r>
        <w:rPr>
          <w:i/>
          <w:color w:val="FFFFFF" w:themeColor="background1"/>
          <w:highlight w:val="black"/>
        </w:rPr>
        <w:t>родителей</w:t>
      </w:r>
      <w:r>
        <w:rPr>
          <w:i/>
          <w:color w:val="FFFFFF" w:themeColor="background1"/>
          <w:highlight w:val="black"/>
          <w:lang w:val="en-US"/>
        </w:rPr>
        <w:t xml:space="preserve"> </w:t>
      </w:r>
      <w:r>
        <w:rPr>
          <w:i/>
          <w:color w:val="FFFFFF" w:themeColor="background1"/>
          <w:highlight w:val="black"/>
        </w:rPr>
        <w:t>посылать</w:t>
      </w:r>
      <w:r>
        <w:rPr>
          <w:i/>
          <w:color w:val="FFFFFF" w:themeColor="background1"/>
          <w:highlight w:val="black"/>
          <w:lang w:val="en-US"/>
        </w:rPr>
        <w:t xml:space="preserve"> </w:t>
      </w:r>
      <w:r>
        <w:rPr>
          <w:i/>
          <w:color w:val="FFFFFF" w:themeColor="background1"/>
          <w:highlight w:val="black"/>
        </w:rPr>
        <w:t>детей</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школу</w:t>
      </w:r>
    </w:p>
    <w:p w:rsidR="004B4226" w:rsidRDefault="004B4226" w:rsidP="006777D3">
      <w:pPr>
        <w:pStyle w:val="a7"/>
        <w:numPr>
          <w:ilvl w:val="0"/>
          <w:numId w:val="82"/>
        </w:numPr>
        <w:rPr>
          <w:i/>
          <w:color w:val="FFFFFF" w:themeColor="background1"/>
          <w:highlight w:val="black"/>
        </w:rPr>
      </w:pPr>
      <w:r>
        <w:rPr>
          <w:i/>
          <w:color w:val="FFFFFF" w:themeColor="background1"/>
          <w:highlight w:val="black"/>
        </w:rPr>
        <w:t>his promise ~d him to go through with it - раз он обещал, ему пришлось довести дело до конца</w:t>
      </w:r>
    </w:p>
    <w:p w:rsidR="004B4226" w:rsidRDefault="004B4226" w:rsidP="00733FF6">
      <w:pPr>
        <w:rPr>
          <w:rFonts w:asciiTheme="minorHAnsi" w:hAnsiTheme="minorHAnsi" w:cstheme="minorBidi"/>
          <w:color w:val="FFFFFF" w:themeColor="background1"/>
          <w:sz w:val="22"/>
          <w:szCs w:val="22"/>
          <w:highlight w:val="black"/>
        </w:rPr>
      </w:pPr>
      <w:r>
        <w:rPr>
          <w:color w:val="FFFFFF" w:themeColor="background1"/>
          <w:highlight w:val="black"/>
        </w:rPr>
        <w:t xml:space="preserve">2. </w:t>
      </w:r>
      <w:r>
        <w:rPr>
          <w:rStyle w:val="3zjig"/>
          <w:color w:val="FFFFFF" w:themeColor="background1"/>
          <w:highlight w:val="black"/>
          <w:bdr w:val="none" w:sz="0" w:space="0" w:color="auto" w:frame="1"/>
          <w:shd w:val="clear" w:color="auto" w:fill="FFFFFF"/>
        </w:rPr>
        <w:t>(oblige by / with) делать одолжение</w:t>
      </w:r>
      <w:r>
        <w:rPr>
          <w:rStyle w:val="3zjig"/>
          <w:color w:val="FFFFFF" w:themeColor="background1"/>
          <w:highlight w:val="black"/>
        </w:rPr>
        <w:t>, угождать (чем-л.); оказывать услугу, услужить</w:t>
      </w:r>
    </w:p>
    <w:p w:rsidR="004B4226" w:rsidRDefault="004B4226" w:rsidP="006777D3">
      <w:pPr>
        <w:pStyle w:val="a7"/>
        <w:numPr>
          <w:ilvl w:val="0"/>
          <w:numId w:val="82"/>
        </w:numPr>
        <w:rPr>
          <w:i/>
          <w:color w:val="FFFFFF" w:themeColor="background1"/>
          <w:highlight w:val="black"/>
          <w:lang w:val="en-US"/>
        </w:rPr>
      </w:pPr>
      <w:r>
        <w:rPr>
          <w:i/>
          <w:color w:val="FFFFFF" w:themeColor="background1"/>
          <w:highlight w:val="black"/>
          <w:lang w:val="en-US"/>
        </w:rPr>
        <w:t xml:space="preserve">~ me by opening the window - </w:t>
      </w:r>
      <w:r>
        <w:rPr>
          <w:i/>
          <w:color w:val="FFFFFF" w:themeColor="background1"/>
          <w:highlight w:val="black"/>
        </w:rPr>
        <w:t>откройте</w:t>
      </w:r>
      <w:r>
        <w:rPr>
          <w:i/>
          <w:color w:val="FFFFFF" w:themeColor="background1"/>
          <w:highlight w:val="black"/>
          <w:lang w:val="en-US"/>
        </w:rPr>
        <w:t xml:space="preserve">, </w:t>
      </w:r>
      <w:r>
        <w:rPr>
          <w:i/>
          <w:color w:val="FFFFFF" w:themeColor="background1"/>
          <w:highlight w:val="black"/>
        </w:rPr>
        <w:t>пожалуйста</w:t>
      </w:r>
      <w:r>
        <w:rPr>
          <w:i/>
          <w:color w:val="FFFFFF" w:themeColor="background1"/>
          <w:highlight w:val="black"/>
          <w:lang w:val="en-US"/>
        </w:rPr>
        <w:t xml:space="preserve">, </w:t>
      </w:r>
      <w:r>
        <w:rPr>
          <w:i/>
          <w:color w:val="FFFFFF" w:themeColor="background1"/>
          <w:highlight w:val="black"/>
        </w:rPr>
        <w:t>окно</w:t>
      </w:r>
    </w:p>
    <w:p w:rsidR="004B4226" w:rsidRDefault="004B4226" w:rsidP="006777D3">
      <w:pPr>
        <w:pStyle w:val="a7"/>
        <w:numPr>
          <w:ilvl w:val="0"/>
          <w:numId w:val="82"/>
        </w:numPr>
        <w:rPr>
          <w:i/>
          <w:color w:val="FFFFFF" w:themeColor="background1"/>
          <w:highlight w:val="black"/>
        </w:rPr>
      </w:pPr>
      <w:r>
        <w:rPr>
          <w:i/>
          <w:color w:val="FFFFFF" w:themeColor="background1"/>
          <w:highlight w:val="black"/>
        </w:rPr>
        <w:t>could you ~ me with a match? - не могли бы вы дать мне спичку?</w:t>
      </w:r>
    </w:p>
    <w:p w:rsidR="004B4226" w:rsidRDefault="004B4226" w:rsidP="00733FF6">
      <w:pPr>
        <w:rPr>
          <w:color w:val="FFFFFF" w:themeColor="background1"/>
          <w:highlight w:val="black"/>
        </w:rPr>
      </w:pPr>
    </w:p>
    <w:p w:rsidR="004B4226" w:rsidRDefault="004B4226" w:rsidP="00733FF6">
      <w:pPr>
        <w:rPr>
          <w:color w:val="FFFFFF" w:themeColor="background1"/>
          <w:highlight w:val="black"/>
        </w:rPr>
      </w:pPr>
    </w:p>
    <w:p w:rsidR="004B4226" w:rsidRDefault="004B4226" w:rsidP="00733FF6">
      <w:pPr>
        <w:rPr>
          <w:color w:val="FFFFFF" w:themeColor="background1"/>
          <w:highlight w:val="black"/>
        </w:rPr>
      </w:pPr>
    </w:p>
    <w:p w:rsidR="004B4226" w:rsidRPr="00FC7D1D" w:rsidRDefault="004B4226" w:rsidP="00733FF6">
      <w:pPr>
        <w:jc w:val="center"/>
        <w:rPr>
          <w:b/>
          <w:i/>
          <w:color w:val="FFFF00"/>
          <w:lang w:val="en-US"/>
        </w:rPr>
      </w:pPr>
      <w:r w:rsidRPr="00FC7D1D">
        <w:rPr>
          <w:b/>
          <w:i/>
          <w:color w:val="FFFF00"/>
          <w:lang w:val="en-US"/>
        </w:rPr>
        <w:t>WARN ** {wɔ:n} v</w:t>
      </w:r>
    </w:p>
    <w:p w:rsidR="004B4226" w:rsidRPr="00FC7D1D" w:rsidRDefault="004B4226" w:rsidP="00733FF6">
      <w:pPr>
        <w:rPr>
          <w:b/>
          <w:i/>
          <w:color w:val="FFFF00"/>
          <w:lang w:val="en-US"/>
        </w:rPr>
      </w:pPr>
      <w:r w:rsidRPr="00FC7D1D">
        <w:rPr>
          <w:b/>
          <w:i/>
          <w:color w:val="FFFF00"/>
          <w:lang w:val="en-US"/>
        </w:rPr>
        <w:t>WARNED</w:t>
      </w:r>
    </w:p>
    <w:p w:rsidR="004B4226" w:rsidRPr="00FC7D1D" w:rsidRDefault="004B4226" w:rsidP="00733FF6">
      <w:pPr>
        <w:rPr>
          <w:color w:val="FFFF00"/>
          <w:lang w:val="en-US"/>
        </w:rPr>
      </w:pPr>
      <w:r w:rsidRPr="00FC7D1D">
        <w:rPr>
          <w:color w:val="FFFF00"/>
          <w:lang w:val="en-US"/>
        </w:rPr>
        <w:t xml:space="preserve">1 (against, of) </w:t>
      </w:r>
      <w:r w:rsidRPr="00FC7D1D">
        <w:rPr>
          <w:color w:val="FFFF00"/>
        </w:rPr>
        <w:t>предупреждать</w:t>
      </w:r>
    </w:p>
    <w:p w:rsidR="004B4226" w:rsidRPr="00FC7D1D" w:rsidRDefault="004B4226" w:rsidP="006777D3">
      <w:pPr>
        <w:pStyle w:val="a7"/>
        <w:numPr>
          <w:ilvl w:val="0"/>
          <w:numId w:val="83"/>
        </w:numPr>
        <w:rPr>
          <w:i/>
          <w:color w:val="FFFF00"/>
          <w:lang w:val="en-US"/>
        </w:rPr>
      </w:pPr>
      <w:r w:rsidRPr="00FC7D1D">
        <w:rPr>
          <w:i/>
          <w:color w:val="FFFF00"/>
          <w:lang w:val="en-US"/>
        </w:rPr>
        <w:lastRenderedPageBreak/>
        <w:t>Poland has warned of an “armed” escalation of conflict involving migrants massed near the border with </w:t>
      </w:r>
      <w:r w:rsidRPr="00FC7D1D">
        <w:rPr>
          <w:rStyle w:val="a5"/>
          <w:i/>
          <w:color w:val="FFFF00"/>
          <w:lang w:val="en-US"/>
        </w:rPr>
        <w:t>Belarus</w:t>
      </w:r>
      <w:r w:rsidRPr="00FC7D1D">
        <w:rPr>
          <w:i/>
          <w:color w:val="FFFF00"/>
          <w:lang w:val="en-US"/>
        </w:rPr>
        <w:t>, as the global community reacted to the latest grim chapter in Europe’s migrant crisis.</w:t>
      </w:r>
    </w:p>
    <w:p w:rsidR="004B4226" w:rsidRDefault="004B4226" w:rsidP="006777D3">
      <w:pPr>
        <w:pStyle w:val="a7"/>
        <w:numPr>
          <w:ilvl w:val="0"/>
          <w:numId w:val="83"/>
        </w:numPr>
        <w:rPr>
          <w:i/>
          <w:color w:val="FFFFFF" w:themeColor="background1"/>
        </w:rPr>
      </w:pPr>
      <w:r>
        <w:rPr>
          <w:i/>
          <w:color w:val="FFFFFF" w:themeColor="background1"/>
        </w:rPr>
        <w:t>he was ~ed of /against/ the danger - его предупредили об опасности</w:t>
      </w:r>
    </w:p>
    <w:p w:rsidR="004B4226" w:rsidRDefault="004B4226" w:rsidP="006777D3">
      <w:pPr>
        <w:pStyle w:val="a7"/>
        <w:numPr>
          <w:ilvl w:val="0"/>
          <w:numId w:val="83"/>
        </w:numPr>
        <w:rPr>
          <w:i/>
          <w:color w:val="FFFFFF" w:themeColor="background1"/>
        </w:rPr>
      </w:pPr>
      <w:r>
        <w:rPr>
          <w:i/>
          <w:color w:val="FFFFFF" w:themeColor="background1"/>
        </w:rPr>
        <w:t>you have been ~ed against smoking here - вам говорили /вас предупреждали/, что здесь курить нельзя</w:t>
      </w:r>
    </w:p>
    <w:p w:rsidR="004B4226" w:rsidRDefault="004B4226" w:rsidP="006777D3">
      <w:pPr>
        <w:pStyle w:val="a7"/>
        <w:numPr>
          <w:ilvl w:val="0"/>
          <w:numId w:val="83"/>
        </w:numPr>
        <w:rPr>
          <w:i/>
          <w:color w:val="FFFFFF" w:themeColor="background1"/>
        </w:rPr>
      </w:pPr>
      <w:r>
        <w:rPr>
          <w:i/>
          <w:color w:val="FFFFFF" w:themeColor="background1"/>
        </w:rPr>
        <w:t>we ~ed them not to go skating on such thin ice - мы предупредили их, что кататься на коньках по такому тонкому льду нельзя</w:t>
      </w:r>
    </w:p>
    <w:p w:rsidR="004B4226" w:rsidRDefault="004B4226" w:rsidP="00733FF6">
      <w:pPr>
        <w:rPr>
          <w:color w:val="FFFFFF" w:themeColor="background1"/>
        </w:rPr>
      </w:pPr>
      <w:r>
        <w:rPr>
          <w:color w:val="FFFFFF" w:themeColor="background1"/>
        </w:rPr>
        <w:t>2) (against) предостерегать</w:t>
      </w:r>
    </w:p>
    <w:p w:rsidR="004B4226" w:rsidRDefault="004B4226" w:rsidP="006777D3">
      <w:pPr>
        <w:pStyle w:val="a7"/>
        <w:numPr>
          <w:ilvl w:val="0"/>
          <w:numId w:val="83"/>
        </w:numPr>
        <w:rPr>
          <w:i/>
          <w:color w:val="FFFFFF" w:themeColor="background1"/>
        </w:rPr>
      </w:pPr>
      <w:r>
        <w:rPr>
          <w:i/>
          <w:color w:val="FFFFFF" w:themeColor="background1"/>
        </w:rPr>
        <w:t>the doctor ~ed him against working too hard - врач предостерёг его против слишком напряжённой работы</w:t>
      </w:r>
    </w:p>
    <w:p w:rsidR="004B4226" w:rsidRDefault="004B4226" w:rsidP="00733FF6">
      <w:pPr>
        <w:rPr>
          <w:color w:val="FFFFFF" w:themeColor="background1"/>
        </w:rPr>
      </w:pPr>
      <w:r>
        <w:rPr>
          <w:color w:val="FFFFFF" w:themeColor="background1"/>
        </w:rPr>
        <w:t>3) (заранее) извещать, оповещать; предварять; информировать, (официально) доводить до сведения; обращать чьё-л. внимание на что-л.</w:t>
      </w:r>
    </w:p>
    <w:p w:rsidR="004B4226" w:rsidRDefault="004B4226" w:rsidP="006777D3">
      <w:pPr>
        <w:pStyle w:val="a7"/>
        <w:numPr>
          <w:ilvl w:val="0"/>
          <w:numId w:val="83"/>
        </w:numPr>
        <w:rPr>
          <w:i/>
          <w:color w:val="FFFFFF" w:themeColor="background1"/>
          <w:lang w:val="en-US"/>
        </w:rPr>
      </w:pPr>
      <w:r>
        <w:rPr>
          <w:i/>
          <w:color w:val="FFFFFF" w:themeColor="background1"/>
          <w:lang w:val="en-US"/>
        </w:rPr>
        <w:t xml:space="preserve">the gong ~ed us that it was time to dress for dinner - </w:t>
      </w:r>
      <w:r>
        <w:rPr>
          <w:i/>
          <w:color w:val="FFFFFF" w:themeColor="background1"/>
        </w:rPr>
        <w:t>гонг</w:t>
      </w:r>
      <w:r>
        <w:rPr>
          <w:i/>
          <w:color w:val="FFFFFF" w:themeColor="background1"/>
          <w:lang w:val="en-US"/>
        </w:rPr>
        <w:t xml:space="preserve"> </w:t>
      </w:r>
      <w:r>
        <w:rPr>
          <w:i/>
          <w:color w:val="FFFFFF" w:themeColor="background1"/>
        </w:rPr>
        <w:t>известил</w:t>
      </w:r>
      <w:r>
        <w:rPr>
          <w:i/>
          <w:color w:val="FFFFFF" w:themeColor="background1"/>
          <w:lang w:val="en-US"/>
        </w:rPr>
        <w:t xml:space="preserve"> </w:t>
      </w:r>
      <w:r>
        <w:rPr>
          <w:i/>
          <w:color w:val="FFFFFF" w:themeColor="background1"/>
        </w:rPr>
        <w:t>нас</w:t>
      </w:r>
      <w:r>
        <w:rPr>
          <w:i/>
          <w:color w:val="FFFFFF" w:themeColor="background1"/>
          <w:lang w:val="en-US"/>
        </w:rPr>
        <w:t xml:space="preserve">, </w:t>
      </w:r>
      <w:r>
        <w:rPr>
          <w:i/>
          <w:color w:val="FFFFFF" w:themeColor="background1"/>
        </w:rPr>
        <w:t>что</w:t>
      </w:r>
      <w:r>
        <w:rPr>
          <w:i/>
          <w:color w:val="FFFFFF" w:themeColor="background1"/>
          <w:lang w:val="en-US"/>
        </w:rPr>
        <w:t xml:space="preserve"> </w:t>
      </w:r>
      <w:r>
        <w:rPr>
          <w:i/>
          <w:color w:val="FFFFFF" w:themeColor="background1"/>
        </w:rPr>
        <w:t>пора</w:t>
      </w:r>
      <w:r>
        <w:rPr>
          <w:i/>
          <w:color w:val="FFFFFF" w:themeColor="background1"/>
          <w:lang w:val="en-US"/>
        </w:rPr>
        <w:t xml:space="preserve"> </w:t>
      </w:r>
      <w:r>
        <w:rPr>
          <w:i/>
          <w:color w:val="FFFFFF" w:themeColor="background1"/>
        </w:rPr>
        <w:t>переодеваться</w:t>
      </w:r>
      <w:r>
        <w:rPr>
          <w:i/>
          <w:color w:val="FFFFFF" w:themeColor="background1"/>
          <w:lang w:val="en-US"/>
        </w:rPr>
        <w:t xml:space="preserve"> </w:t>
      </w:r>
      <w:r>
        <w:rPr>
          <w:i/>
          <w:color w:val="FFFFFF" w:themeColor="background1"/>
        </w:rPr>
        <w:t>к</w:t>
      </w:r>
      <w:r>
        <w:rPr>
          <w:i/>
          <w:color w:val="FFFFFF" w:themeColor="background1"/>
          <w:lang w:val="en-US"/>
        </w:rPr>
        <w:t xml:space="preserve"> </w:t>
      </w:r>
      <w:r>
        <w:rPr>
          <w:i/>
          <w:color w:val="FFFFFF" w:themeColor="background1"/>
        </w:rPr>
        <w:t>обеду</w:t>
      </w:r>
    </w:p>
    <w:p w:rsidR="004B4226" w:rsidRDefault="004B4226" w:rsidP="00733FF6">
      <w:pPr>
        <w:rPr>
          <w:color w:val="FFFFFF" w:themeColor="background1"/>
          <w:lang w:val="en-US"/>
        </w:rPr>
      </w:pPr>
    </w:p>
    <w:p w:rsidR="004B4226" w:rsidRDefault="004B4226" w:rsidP="00733FF6">
      <w:pPr>
        <w:rPr>
          <w:color w:val="FFFFFF" w:themeColor="background1"/>
          <w:lang w:val="en-US"/>
        </w:rPr>
      </w:pPr>
    </w:p>
    <w:p w:rsidR="004B4226" w:rsidRDefault="004B4226" w:rsidP="00733FF6">
      <w:pPr>
        <w:rPr>
          <w:color w:val="FFFFFF" w:themeColor="background1"/>
          <w:lang w:val="en-US"/>
        </w:rPr>
      </w:pPr>
    </w:p>
    <w:p w:rsidR="004B4226" w:rsidRDefault="004B4226" w:rsidP="00733FF6">
      <w:pPr>
        <w:jc w:val="center"/>
        <w:rPr>
          <w:rFonts w:cstheme="minorBidi"/>
          <w:b/>
          <w:color w:val="FFFF00"/>
          <w:szCs w:val="22"/>
          <w:highlight w:val="black"/>
          <w:lang w:val="en-US"/>
        </w:rPr>
      </w:pPr>
      <w:r>
        <w:rPr>
          <w:b/>
          <w:color w:val="FFFF00"/>
          <w:highlight w:val="black"/>
          <w:lang w:val="en-US"/>
        </w:rPr>
        <w:t>SPOIL ** [</w:t>
      </w:r>
      <w:r>
        <w:rPr>
          <w:b/>
          <w:i/>
          <w:color w:val="FFFF00"/>
          <w:highlight w:val="black"/>
          <w:lang w:val="en-US"/>
        </w:rPr>
        <w:t>spɔıl</w:t>
      </w:r>
      <w:r>
        <w:rPr>
          <w:b/>
          <w:color w:val="FFFF00"/>
          <w:highlight w:val="black"/>
          <w:lang w:val="en-US"/>
        </w:rPr>
        <w:t>]</w:t>
      </w:r>
    </w:p>
    <w:p w:rsidR="004B4226" w:rsidRDefault="004B4226" w:rsidP="00733FF6">
      <w:pPr>
        <w:rPr>
          <w:b/>
          <w:i/>
          <w:color w:val="FFFF00"/>
          <w:highlight w:val="black"/>
          <w:lang w:val="en-US"/>
        </w:rPr>
      </w:pPr>
      <w:r>
        <w:rPr>
          <w:b/>
          <w:i/>
          <w:color w:val="FFFF00"/>
          <w:highlight w:val="black"/>
        </w:rPr>
        <w:t>Глагол</w:t>
      </w:r>
      <w:r>
        <w:rPr>
          <w:b/>
          <w:i/>
          <w:color w:val="FFFF00"/>
          <w:highlight w:val="black"/>
          <w:lang w:val="en-US"/>
        </w:rPr>
        <w:t xml:space="preserve"> SPOILT </w:t>
      </w:r>
      <w:r>
        <w:rPr>
          <w:b/>
          <w:i/>
          <w:color w:val="FFFF00"/>
          <w:highlight w:val="black"/>
        </w:rPr>
        <w:t>или</w:t>
      </w:r>
      <w:r>
        <w:rPr>
          <w:b/>
          <w:i/>
          <w:color w:val="FFFF00"/>
          <w:highlight w:val="black"/>
          <w:lang w:val="en-US"/>
        </w:rPr>
        <w:t xml:space="preserve"> SPOILED</w:t>
      </w:r>
    </w:p>
    <w:p w:rsidR="004B4226" w:rsidRPr="00825BB2" w:rsidRDefault="004B4226" w:rsidP="00733FF6">
      <w:pPr>
        <w:rPr>
          <w:b/>
          <w:i/>
          <w:color w:val="FFFF00"/>
          <w:highlight w:val="black"/>
        </w:rPr>
      </w:pPr>
      <w:r>
        <w:rPr>
          <w:b/>
          <w:i/>
          <w:color w:val="FFFF00"/>
          <w:highlight w:val="black"/>
        </w:rPr>
        <w:t>Причастие</w:t>
      </w:r>
      <w:r w:rsidRPr="00825BB2">
        <w:rPr>
          <w:b/>
          <w:i/>
          <w:color w:val="FFFF00"/>
          <w:highlight w:val="black"/>
        </w:rPr>
        <w:t xml:space="preserve"> </w:t>
      </w:r>
      <w:r>
        <w:rPr>
          <w:b/>
          <w:i/>
          <w:color w:val="FFFF00"/>
          <w:highlight w:val="black"/>
          <w:lang w:val="en-US"/>
        </w:rPr>
        <w:t>SPOILT</w:t>
      </w:r>
      <w:r w:rsidRPr="00825BB2">
        <w:rPr>
          <w:b/>
          <w:i/>
          <w:color w:val="FFFF00"/>
          <w:highlight w:val="black"/>
        </w:rPr>
        <w:t xml:space="preserve"> </w:t>
      </w:r>
      <w:r>
        <w:rPr>
          <w:b/>
          <w:i/>
          <w:color w:val="FFFF00"/>
          <w:highlight w:val="black"/>
        </w:rPr>
        <w:t>или</w:t>
      </w:r>
      <w:r w:rsidRPr="00825BB2">
        <w:rPr>
          <w:b/>
          <w:i/>
          <w:color w:val="FFFF00"/>
          <w:highlight w:val="black"/>
        </w:rPr>
        <w:t xml:space="preserve"> </w:t>
      </w:r>
      <w:r>
        <w:rPr>
          <w:b/>
          <w:i/>
          <w:color w:val="FFFF00"/>
          <w:highlight w:val="black"/>
          <w:lang w:val="en-US"/>
        </w:rPr>
        <w:t>SPOILED</w:t>
      </w:r>
    </w:p>
    <w:p w:rsidR="003C2952" w:rsidRPr="003C2952" w:rsidRDefault="003C2952" w:rsidP="003C2952">
      <w:pPr>
        <w:rPr>
          <w:highlight w:val="blue"/>
        </w:rPr>
      </w:pPr>
      <w:r w:rsidRPr="003C2952">
        <w:rPr>
          <w:b/>
          <w:i/>
          <w:color w:val="00B0F0"/>
          <w:highlight w:val="blue"/>
        </w:rPr>
        <w:t xml:space="preserve">SPOIL </w:t>
      </w:r>
      <w:r w:rsidRPr="003C2952">
        <w:rPr>
          <w:highlight w:val="blue"/>
        </w:rPr>
        <w:t>– повреждать, повредить, ухудшать, испортить, портиться, испортиться</w:t>
      </w:r>
    </w:p>
    <w:p w:rsidR="003C2952" w:rsidRPr="003C2952" w:rsidRDefault="003C2952" w:rsidP="003C2952">
      <w:pPr>
        <w:rPr>
          <w:highlight w:val="blue"/>
        </w:rPr>
      </w:pPr>
      <w:r w:rsidRPr="003C2952">
        <w:rPr>
          <w:highlight w:val="blue"/>
        </w:rPr>
        <w:t>Основное значение - "портить", "испортить".</w:t>
      </w:r>
    </w:p>
    <w:p w:rsidR="003C2952" w:rsidRPr="003C2952" w:rsidRDefault="003C2952" w:rsidP="003C2952">
      <w:pPr>
        <w:jc w:val="center"/>
        <w:rPr>
          <w:highlight w:val="blue"/>
        </w:rPr>
      </w:pPr>
      <w:r w:rsidRPr="003C2952">
        <w:rPr>
          <w:highlight w:val="blue"/>
        </w:rPr>
        <w:t>Правило употребления:</w:t>
      </w:r>
    </w:p>
    <w:p w:rsidR="003C2952" w:rsidRPr="003C2952" w:rsidRDefault="003C2952" w:rsidP="003C2952">
      <w:pPr>
        <w:rPr>
          <w:highlight w:val="blue"/>
        </w:rPr>
      </w:pPr>
      <w:r w:rsidRPr="003C2952">
        <w:rPr>
          <w:highlight w:val="blue"/>
        </w:rPr>
        <w:t>Употребляется как с неодушевленными предметами, так и с живыми существами; обозначает ухудшение объекта, лишения его присущих ему положительных черт и качеств.</w:t>
      </w:r>
    </w:p>
    <w:p w:rsidR="003C2952" w:rsidRPr="003C2952" w:rsidRDefault="003C2952" w:rsidP="006777D3">
      <w:pPr>
        <w:pStyle w:val="a7"/>
        <w:numPr>
          <w:ilvl w:val="0"/>
          <w:numId w:val="111"/>
        </w:numPr>
        <w:rPr>
          <w:highlight w:val="blue"/>
          <w:lang w:val="en-US"/>
        </w:rPr>
      </w:pPr>
      <w:r w:rsidRPr="003C2952">
        <w:rPr>
          <w:highlight w:val="blue"/>
          <w:lang w:val="en-US"/>
        </w:rPr>
        <w:t xml:space="preserve">Radio towers spoil the view. – </w:t>
      </w:r>
      <w:r w:rsidRPr="003C2952">
        <w:rPr>
          <w:highlight w:val="blue"/>
        </w:rPr>
        <w:t>Радиобашни</w:t>
      </w:r>
      <w:r w:rsidRPr="003C2952">
        <w:rPr>
          <w:highlight w:val="blue"/>
          <w:lang w:val="en-US"/>
        </w:rPr>
        <w:t xml:space="preserve"> </w:t>
      </w:r>
      <w:r w:rsidRPr="003C2952">
        <w:rPr>
          <w:highlight w:val="blue"/>
        </w:rPr>
        <w:t>портят</w:t>
      </w:r>
      <w:r w:rsidRPr="003C2952">
        <w:rPr>
          <w:highlight w:val="blue"/>
          <w:lang w:val="en-US"/>
        </w:rPr>
        <w:t xml:space="preserve"> </w:t>
      </w:r>
      <w:r w:rsidRPr="003C2952">
        <w:rPr>
          <w:highlight w:val="blue"/>
        </w:rPr>
        <w:t>вид</w:t>
      </w:r>
      <w:r w:rsidRPr="003C2952">
        <w:rPr>
          <w:highlight w:val="blue"/>
          <w:lang w:val="en-US"/>
        </w:rPr>
        <w:t>. </w:t>
      </w:r>
    </w:p>
    <w:p w:rsidR="003C2952" w:rsidRPr="007F38B1" w:rsidRDefault="003C2952" w:rsidP="003C2952">
      <w:r w:rsidRPr="003C2952">
        <w:rPr>
          <w:highlight w:val="blue"/>
        </w:rPr>
        <w:t>Пояснение к примеру: Ухуджают качество неодушевленного предмета в данном примере.</w:t>
      </w:r>
    </w:p>
    <w:p w:rsidR="003C2952" w:rsidRPr="003C2952" w:rsidRDefault="003C2952" w:rsidP="00733FF6">
      <w:pPr>
        <w:rPr>
          <w:b/>
          <w:i/>
          <w:color w:val="FFFF00"/>
          <w:highlight w:val="black"/>
        </w:rPr>
      </w:pPr>
    </w:p>
    <w:p w:rsidR="004B4226" w:rsidRPr="00825BB2" w:rsidRDefault="004B4226" w:rsidP="00733FF6">
      <w:pPr>
        <w:rPr>
          <w:color w:val="FFFFFF" w:themeColor="background1"/>
          <w:highlight w:val="black"/>
        </w:rPr>
      </w:pPr>
      <w:r>
        <w:rPr>
          <w:b/>
          <w:i/>
          <w:color w:val="FFFF00"/>
          <w:highlight w:val="black"/>
        </w:rPr>
        <w:lastRenderedPageBreak/>
        <w:t>СУЩ</w:t>
      </w:r>
      <w:r w:rsidRPr="00825BB2">
        <w:rPr>
          <w:b/>
          <w:i/>
          <w:color w:val="FFFF00"/>
          <w:highlight w:val="black"/>
        </w:rPr>
        <w:t>.</w:t>
      </w:r>
      <w:r w:rsidRPr="00825BB2">
        <w:rPr>
          <w:color w:val="FFFF00"/>
          <w:highlight w:val="black"/>
        </w:rPr>
        <w:t xml:space="preserve"> 1 </w:t>
      </w:r>
      <w:r>
        <w:rPr>
          <w:color w:val="FFFF00"/>
          <w:highlight w:val="black"/>
        </w:rPr>
        <w:t>обыкн</w:t>
      </w:r>
      <w:r w:rsidRPr="00825BB2">
        <w:rPr>
          <w:color w:val="FFFF00"/>
          <w:highlight w:val="black"/>
        </w:rPr>
        <w:t xml:space="preserve">. </w:t>
      </w:r>
      <w:r>
        <w:rPr>
          <w:color w:val="FFFF00"/>
          <w:highlight w:val="black"/>
        </w:rPr>
        <w:t>мн</w:t>
      </w:r>
      <w:r w:rsidRPr="00825BB2">
        <w:rPr>
          <w:color w:val="FFFF00"/>
          <w:highlight w:val="black"/>
        </w:rPr>
        <w:t>.</w:t>
      </w:r>
      <w:r>
        <w:rPr>
          <w:color w:val="FFFF00"/>
          <w:highlight w:val="black"/>
        </w:rPr>
        <w:t>ч</w:t>
      </w:r>
      <w:r w:rsidRPr="00825BB2">
        <w:rPr>
          <w:color w:val="FFFF00"/>
          <w:highlight w:val="black"/>
        </w:rPr>
        <w:t xml:space="preserve">. </w:t>
      </w:r>
      <w:r>
        <w:rPr>
          <w:color w:val="FFFF00"/>
          <w:highlight w:val="black"/>
        </w:rPr>
        <w:t>коллект</w:t>
      </w:r>
      <w:r w:rsidRPr="00825BB2">
        <w:rPr>
          <w:color w:val="FFFF00"/>
          <w:highlight w:val="black"/>
        </w:rPr>
        <w:t xml:space="preserve"> </w:t>
      </w:r>
      <w:r w:rsidRPr="00825BB2">
        <w:rPr>
          <w:rFonts w:eastAsia="Times New Roman"/>
          <w:color w:val="FFFF00"/>
          <w:highlight w:val="black"/>
          <w:bdr w:val="none" w:sz="0" w:space="0" w:color="auto" w:frame="1"/>
          <w:lang w:eastAsia="ru-RU"/>
        </w:rPr>
        <w:t>(</w:t>
      </w:r>
      <w:r>
        <w:rPr>
          <w:rFonts w:eastAsia="Times New Roman"/>
          <w:color w:val="FFFF00"/>
          <w:highlight w:val="black"/>
          <w:bdr w:val="none" w:sz="0" w:space="0" w:color="auto" w:frame="1"/>
          <w:lang w:val="en-US" w:eastAsia="ru-RU"/>
        </w:rPr>
        <w:t>spoils</w:t>
      </w:r>
      <w:r w:rsidRPr="00825BB2">
        <w:rPr>
          <w:rFonts w:eastAsia="Times New Roman"/>
          <w:color w:val="FFFF00"/>
          <w:highlight w:val="black"/>
          <w:bdr w:val="none" w:sz="0" w:space="0" w:color="auto" w:frame="1"/>
          <w:lang w:eastAsia="ru-RU"/>
        </w:rPr>
        <w:t>)</w:t>
      </w:r>
      <w:r w:rsidRPr="00825BB2">
        <w:rPr>
          <w:color w:val="FFFF00"/>
          <w:highlight w:val="black"/>
        </w:rPr>
        <w:t xml:space="preserve">: </w:t>
      </w:r>
      <w:r>
        <w:rPr>
          <w:color w:val="FFFF00"/>
          <w:highlight w:val="black"/>
        </w:rPr>
        <w:t>добыча</w:t>
      </w:r>
      <w:r w:rsidRPr="00825BB2">
        <w:rPr>
          <w:color w:val="FFFF00"/>
          <w:highlight w:val="black"/>
        </w:rPr>
        <w:t xml:space="preserve">, </w:t>
      </w:r>
      <w:r>
        <w:rPr>
          <w:color w:val="FFFF00"/>
          <w:highlight w:val="black"/>
        </w:rPr>
        <w:t>награбленное</w:t>
      </w:r>
      <w:r w:rsidRPr="00825BB2">
        <w:rPr>
          <w:color w:val="FFFFFF" w:themeColor="background1"/>
          <w:highlight w:val="black"/>
        </w:rPr>
        <w:t xml:space="preserve">, </w:t>
      </w:r>
      <w:r>
        <w:rPr>
          <w:color w:val="FFFFFF" w:themeColor="background1"/>
          <w:highlight w:val="black"/>
        </w:rPr>
        <w:t>трофеи</w:t>
      </w:r>
    </w:p>
    <w:p w:rsidR="004B4226" w:rsidRDefault="004B4226" w:rsidP="00362872">
      <w:pPr>
        <w:pStyle w:val="a7"/>
        <w:numPr>
          <w:ilvl w:val="0"/>
          <w:numId w:val="79"/>
        </w:numPr>
        <w:rPr>
          <w:i/>
          <w:color w:val="FFFFFF" w:themeColor="background1"/>
          <w:highlight w:val="black"/>
        </w:rPr>
      </w:pPr>
      <w:r>
        <w:rPr>
          <w:i/>
          <w:color w:val="FFFFFF" w:themeColor="background1"/>
          <w:highlight w:val="black"/>
        </w:rPr>
        <w:t xml:space="preserve">~s (of war) - военная добыча, трофеи </w:t>
      </w:r>
    </w:p>
    <w:p w:rsidR="004B4226" w:rsidRDefault="004B4226" w:rsidP="00733FF6">
      <w:pPr>
        <w:rPr>
          <w:color w:val="FFFFFF" w:themeColor="background1"/>
          <w:highlight w:val="black"/>
        </w:rPr>
      </w:pPr>
      <w:r>
        <w:rPr>
          <w:color w:val="FFFFFF" w:themeColor="background1"/>
          <w:highlight w:val="black"/>
          <w:lang w:val="en-US"/>
        </w:rPr>
        <w:t xml:space="preserve">2 </w:t>
      </w:r>
      <w:r>
        <w:rPr>
          <w:color w:val="FFFFFF" w:themeColor="background1"/>
          <w:highlight w:val="black"/>
        </w:rPr>
        <w:t>прибыль, выгода</w:t>
      </w:r>
    </w:p>
    <w:p w:rsidR="004B4226" w:rsidRDefault="004B4226" w:rsidP="00362872">
      <w:pPr>
        <w:pStyle w:val="a7"/>
        <w:numPr>
          <w:ilvl w:val="0"/>
          <w:numId w:val="79"/>
        </w:numPr>
        <w:rPr>
          <w:i/>
          <w:color w:val="FFFFFF" w:themeColor="background1"/>
          <w:highlight w:val="black"/>
          <w:lang w:val="en-US"/>
        </w:rPr>
      </w:pPr>
      <w:r>
        <w:rPr>
          <w:i/>
          <w:color w:val="FFFFFF" w:themeColor="background1"/>
          <w:highlight w:val="black"/>
          <w:lang w:val="en-US"/>
        </w:rPr>
        <w:t xml:space="preserve">the ~s of the chase - </w:t>
      </w:r>
      <w:r>
        <w:rPr>
          <w:i/>
          <w:color w:val="FFFFFF" w:themeColor="background1"/>
          <w:highlight w:val="black"/>
        </w:rPr>
        <w:t>охотничья</w:t>
      </w:r>
      <w:r>
        <w:rPr>
          <w:i/>
          <w:color w:val="FFFFFF" w:themeColor="background1"/>
          <w:highlight w:val="black"/>
          <w:lang w:val="en-US"/>
        </w:rPr>
        <w:t xml:space="preserve"> </w:t>
      </w:r>
      <w:r>
        <w:rPr>
          <w:i/>
          <w:color w:val="FFFFFF" w:themeColor="background1"/>
          <w:highlight w:val="black"/>
        </w:rPr>
        <w:t>добыча</w:t>
      </w:r>
      <w:r>
        <w:rPr>
          <w:i/>
          <w:color w:val="FFFFFF" w:themeColor="background1"/>
          <w:highlight w:val="black"/>
          <w:lang w:val="en-US"/>
        </w:rPr>
        <w:t xml:space="preserve">, </w:t>
      </w:r>
      <w:r>
        <w:rPr>
          <w:i/>
          <w:color w:val="FFFFFF" w:themeColor="background1"/>
          <w:highlight w:val="black"/>
        </w:rPr>
        <w:t>трофеи</w:t>
      </w:r>
    </w:p>
    <w:p w:rsidR="004B4226" w:rsidRDefault="004B4226" w:rsidP="00362872">
      <w:pPr>
        <w:pStyle w:val="a7"/>
        <w:numPr>
          <w:ilvl w:val="0"/>
          <w:numId w:val="79"/>
        </w:numPr>
        <w:rPr>
          <w:i/>
          <w:color w:val="FFFFFF" w:themeColor="background1"/>
          <w:highlight w:val="black"/>
        </w:rPr>
      </w:pPr>
      <w:r>
        <w:rPr>
          <w:i/>
          <w:color w:val="FFFFFF" w:themeColor="background1"/>
          <w:highlight w:val="black"/>
        </w:rPr>
        <w:t>the ~s of office - привилегии и выгоды, связанные с должностью [см. тж.3]</w:t>
      </w:r>
    </w:p>
    <w:p w:rsidR="004B4226" w:rsidRDefault="004B4226" w:rsidP="00733FF6">
      <w:pPr>
        <w:rPr>
          <w:color w:val="FFFFFF" w:themeColor="background1"/>
          <w:highlight w:val="black"/>
        </w:rPr>
      </w:pPr>
      <w:r>
        <w:rPr>
          <w:b/>
          <w:i/>
          <w:color w:val="FFFFFF" w:themeColor="background1"/>
          <w:highlight w:val="black"/>
        </w:rPr>
        <w:t xml:space="preserve">ГЛАГ. </w:t>
      </w:r>
      <w:r>
        <w:rPr>
          <w:color w:val="FFFFFF" w:themeColor="background1"/>
          <w:highlight w:val="black"/>
        </w:rPr>
        <w:t>портить(ся); наносить ущерб, урон</w:t>
      </w:r>
    </w:p>
    <w:p w:rsidR="004B4226" w:rsidRDefault="004B4226" w:rsidP="00733FF6">
      <w:pPr>
        <w:rPr>
          <w:color w:val="FFFFFF" w:themeColor="background1"/>
          <w:highlight w:val="black"/>
        </w:rPr>
      </w:pPr>
      <w:r>
        <w:rPr>
          <w:color w:val="FFFFFF" w:themeColor="background1"/>
          <w:highlight w:val="black"/>
        </w:rPr>
        <w:t>Портиться, гнить, тухнуть (о продуктах)</w:t>
      </w:r>
    </w:p>
    <w:p w:rsidR="004B4226" w:rsidRDefault="004B4226" w:rsidP="00362872">
      <w:pPr>
        <w:pStyle w:val="a7"/>
        <w:numPr>
          <w:ilvl w:val="0"/>
          <w:numId w:val="79"/>
        </w:numPr>
        <w:rPr>
          <w:i/>
          <w:color w:val="FFFFFF" w:themeColor="background1"/>
          <w:highlight w:val="black"/>
          <w:lang w:val="en-US"/>
        </w:rPr>
      </w:pPr>
      <w:r>
        <w:rPr>
          <w:i/>
          <w:color w:val="FFFFFF" w:themeColor="background1"/>
          <w:highlight w:val="black"/>
          <w:lang w:val="en-US"/>
        </w:rPr>
        <w:t>to ~ a dish [one‘s eyes] - (</w:t>
      </w:r>
      <w:r>
        <w:rPr>
          <w:i/>
          <w:color w:val="FFFFFF" w:themeColor="background1"/>
          <w:highlight w:val="black"/>
        </w:rPr>
        <w:t>ис</w:t>
      </w:r>
      <w:r>
        <w:rPr>
          <w:i/>
          <w:color w:val="FFFFFF" w:themeColor="background1"/>
          <w:highlight w:val="black"/>
          <w:lang w:val="en-US"/>
        </w:rPr>
        <w:t>)</w:t>
      </w:r>
      <w:r>
        <w:rPr>
          <w:i/>
          <w:color w:val="FFFFFF" w:themeColor="background1"/>
          <w:highlight w:val="black"/>
        </w:rPr>
        <w:t>портить</w:t>
      </w:r>
      <w:r>
        <w:rPr>
          <w:i/>
          <w:color w:val="FFFFFF" w:themeColor="background1"/>
          <w:highlight w:val="black"/>
          <w:lang w:val="en-US"/>
        </w:rPr>
        <w:t xml:space="preserve"> </w:t>
      </w:r>
      <w:r>
        <w:rPr>
          <w:i/>
          <w:color w:val="FFFFFF" w:themeColor="background1"/>
          <w:highlight w:val="black"/>
        </w:rPr>
        <w:t>блюдо</w:t>
      </w:r>
      <w:r>
        <w:rPr>
          <w:i/>
          <w:color w:val="FFFFFF" w:themeColor="background1"/>
          <w:highlight w:val="black"/>
          <w:lang w:val="en-US"/>
        </w:rPr>
        <w:t xml:space="preserve"> [</w:t>
      </w:r>
      <w:r>
        <w:rPr>
          <w:i/>
          <w:color w:val="FFFFFF" w:themeColor="background1"/>
          <w:highlight w:val="black"/>
        </w:rPr>
        <w:t>глаза</w:t>
      </w:r>
      <w:r>
        <w:rPr>
          <w:i/>
          <w:color w:val="FFFFFF" w:themeColor="background1"/>
          <w:highlight w:val="black"/>
          <w:lang w:val="en-US"/>
        </w:rPr>
        <w:t xml:space="preserve">] </w:t>
      </w:r>
    </w:p>
    <w:p w:rsidR="004B4226" w:rsidRDefault="004B4226" w:rsidP="00362872">
      <w:pPr>
        <w:pStyle w:val="a7"/>
        <w:numPr>
          <w:ilvl w:val="0"/>
          <w:numId w:val="79"/>
        </w:numPr>
        <w:rPr>
          <w:i/>
          <w:color w:val="FFFFFF" w:themeColor="background1"/>
          <w:highlight w:val="black"/>
        </w:rPr>
      </w:pPr>
      <w:r>
        <w:rPr>
          <w:i/>
          <w:color w:val="FFFFFF" w:themeColor="background1"/>
          <w:highlight w:val="black"/>
        </w:rPr>
        <w:t>cargoes liable to ~ - скоропортящиеся грузы</w:t>
      </w:r>
    </w:p>
    <w:p w:rsidR="004B4226" w:rsidRDefault="004B4226" w:rsidP="00362872">
      <w:pPr>
        <w:pStyle w:val="a7"/>
        <w:numPr>
          <w:ilvl w:val="0"/>
          <w:numId w:val="79"/>
        </w:numPr>
        <w:rPr>
          <w:i/>
          <w:color w:val="FFFFFF" w:themeColor="background1"/>
          <w:highlight w:val="black"/>
        </w:rPr>
      </w:pPr>
      <w:r>
        <w:rPr>
          <w:i/>
          <w:color w:val="FFFFFF" w:themeColor="background1"/>
          <w:highlight w:val="black"/>
        </w:rPr>
        <w:t>will not ~ with keeping - не портится при длительном хранении</w:t>
      </w:r>
    </w:p>
    <w:p w:rsidR="004B4226" w:rsidRDefault="004B4226" w:rsidP="00362872">
      <w:pPr>
        <w:pStyle w:val="a7"/>
        <w:numPr>
          <w:ilvl w:val="0"/>
          <w:numId w:val="79"/>
        </w:numPr>
        <w:rPr>
          <w:i/>
          <w:color w:val="FFFFFF" w:themeColor="background1"/>
          <w:highlight w:val="black"/>
        </w:rPr>
      </w:pPr>
      <w:r>
        <w:rPr>
          <w:i/>
          <w:color w:val="FFFFFF" w:themeColor="background1"/>
          <w:highlight w:val="black"/>
        </w:rPr>
        <w:t xml:space="preserve">fish ~s quickly - рыба быстро портится </w:t>
      </w:r>
    </w:p>
    <w:p w:rsidR="004B4226" w:rsidRDefault="004B4226" w:rsidP="00733FF6">
      <w:pPr>
        <w:rPr>
          <w:color w:val="FFFFFF" w:themeColor="background1"/>
          <w:highlight w:val="black"/>
        </w:rPr>
      </w:pPr>
      <w:r>
        <w:rPr>
          <w:color w:val="FFFFFF" w:themeColor="background1"/>
          <w:highlight w:val="black"/>
        </w:rPr>
        <w:t>2 Баловать, потакать, потворствовать</w:t>
      </w:r>
    </w:p>
    <w:p w:rsidR="004B4226" w:rsidRDefault="004B4226" w:rsidP="00362872">
      <w:pPr>
        <w:pStyle w:val="a7"/>
        <w:numPr>
          <w:ilvl w:val="0"/>
          <w:numId w:val="79"/>
        </w:numPr>
        <w:rPr>
          <w:i/>
          <w:color w:val="FFFFFF" w:themeColor="background1"/>
          <w:highlight w:val="black"/>
          <w:lang w:val="en-US"/>
        </w:rPr>
      </w:pPr>
      <w:r>
        <w:rPr>
          <w:i/>
          <w:color w:val="FFFFFF" w:themeColor="background1"/>
          <w:highlight w:val="black"/>
          <w:lang w:val="en-US"/>
        </w:rPr>
        <w:t xml:space="preserve">to ~ a child with praise - </w:t>
      </w:r>
      <w:r>
        <w:rPr>
          <w:i/>
          <w:color w:val="FFFFFF" w:themeColor="background1"/>
          <w:highlight w:val="black"/>
        </w:rPr>
        <w:t>избаловать</w:t>
      </w:r>
      <w:r>
        <w:rPr>
          <w:i/>
          <w:color w:val="FFFFFF" w:themeColor="background1"/>
          <w:highlight w:val="black"/>
          <w:lang w:val="en-US"/>
        </w:rPr>
        <w:t xml:space="preserve"> </w:t>
      </w:r>
      <w:r>
        <w:rPr>
          <w:i/>
          <w:color w:val="FFFFFF" w:themeColor="background1"/>
          <w:highlight w:val="black"/>
        </w:rPr>
        <w:t>ребёнка</w:t>
      </w:r>
      <w:r>
        <w:rPr>
          <w:i/>
          <w:color w:val="FFFFFF" w:themeColor="background1"/>
          <w:highlight w:val="black"/>
          <w:lang w:val="en-US"/>
        </w:rPr>
        <w:t xml:space="preserve"> </w:t>
      </w:r>
      <w:r>
        <w:rPr>
          <w:i/>
          <w:color w:val="FFFFFF" w:themeColor="background1"/>
          <w:highlight w:val="black"/>
        </w:rPr>
        <w:t>похвалой</w:t>
      </w:r>
      <w:r>
        <w:rPr>
          <w:i/>
          <w:color w:val="FFFFFF" w:themeColor="background1"/>
          <w:highlight w:val="black"/>
          <w:lang w:val="en-US"/>
        </w:rPr>
        <w:t xml:space="preserve"> </w:t>
      </w:r>
    </w:p>
    <w:p w:rsidR="004B4226" w:rsidRDefault="004B4226" w:rsidP="00733FF6">
      <w:pPr>
        <w:rPr>
          <w:color w:val="FFFFFF" w:themeColor="background1"/>
          <w:highlight w:val="black"/>
        </w:rPr>
      </w:pPr>
      <w:r>
        <w:rPr>
          <w:color w:val="FFFFFF" w:themeColor="background1"/>
          <w:highlight w:val="black"/>
        </w:rPr>
        <w:t>3 книжн. грабить, расхищать; мародёрствовать, заниматься грабежом</w:t>
      </w:r>
    </w:p>
    <w:p w:rsidR="004B4226" w:rsidRDefault="004B4226" w:rsidP="00362872">
      <w:pPr>
        <w:pStyle w:val="a7"/>
        <w:numPr>
          <w:ilvl w:val="0"/>
          <w:numId w:val="79"/>
        </w:numPr>
        <w:rPr>
          <w:i/>
          <w:color w:val="FFFFFF" w:themeColor="background1"/>
          <w:highlight w:val="black"/>
        </w:rPr>
      </w:pPr>
      <w:r>
        <w:rPr>
          <w:i/>
          <w:color w:val="FFFFFF" w:themeColor="background1"/>
          <w:highlight w:val="black"/>
        </w:rPr>
        <w:t>to ~ the dead - снимать одежду (и оружие) с убитых</w:t>
      </w:r>
    </w:p>
    <w:p w:rsidR="004B4226" w:rsidRDefault="004B4226" w:rsidP="00362872">
      <w:pPr>
        <w:pStyle w:val="a7"/>
        <w:numPr>
          <w:ilvl w:val="0"/>
          <w:numId w:val="79"/>
        </w:numPr>
        <w:rPr>
          <w:i/>
          <w:color w:val="FFFFFF" w:themeColor="background1"/>
          <w:highlight w:val="black"/>
        </w:rPr>
      </w:pPr>
      <w:r>
        <w:rPr>
          <w:i/>
          <w:color w:val="FFFFFF" w:themeColor="background1"/>
          <w:highlight w:val="black"/>
        </w:rPr>
        <w:t>to go ~ing through a country - пройти всю страну, занимаясь грабежом и мародёрством</w:t>
      </w:r>
    </w:p>
    <w:p w:rsidR="004B4226" w:rsidRDefault="004B4226" w:rsidP="00362872">
      <w:pPr>
        <w:pStyle w:val="a7"/>
        <w:numPr>
          <w:ilvl w:val="0"/>
          <w:numId w:val="79"/>
        </w:numPr>
        <w:rPr>
          <w:i/>
          <w:color w:val="FFFFFF" w:themeColor="background1"/>
          <w:highlight w:val="black"/>
        </w:rPr>
      </w:pPr>
      <w:r>
        <w:rPr>
          <w:i/>
          <w:color w:val="FFFFFF" w:themeColor="background1"/>
          <w:highlight w:val="black"/>
        </w:rPr>
        <w:t>to ~ a country [a city] - (раз)грабить /опустошить/ страну [город]</w:t>
      </w:r>
    </w:p>
    <w:p w:rsidR="004B4226" w:rsidRDefault="004B4226" w:rsidP="00362872">
      <w:pPr>
        <w:pStyle w:val="a7"/>
        <w:numPr>
          <w:ilvl w:val="0"/>
          <w:numId w:val="79"/>
        </w:numPr>
        <w:rPr>
          <w:i/>
          <w:color w:val="FFFFFF" w:themeColor="background1"/>
          <w:highlight w:val="black"/>
        </w:rPr>
      </w:pPr>
      <w:r>
        <w:rPr>
          <w:i/>
          <w:color w:val="FFFFFF" w:themeColor="background1"/>
          <w:highlight w:val="black"/>
        </w:rPr>
        <w:t>to ~ smb.'s goods - захватить /унести/ чьё-л. добро в качестве добычи</w:t>
      </w:r>
    </w:p>
    <w:p w:rsidR="004B4226" w:rsidRDefault="004B4226" w:rsidP="00733FF6">
      <w:pPr>
        <w:rPr>
          <w:color w:val="FFFFFF" w:themeColor="background1"/>
          <w:highlight w:val="black"/>
        </w:rPr>
      </w:pPr>
      <w:r>
        <w:rPr>
          <w:color w:val="FFFFFF" w:themeColor="background1"/>
          <w:highlight w:val="black"/>
        </w:rPr>
        <w:t>4. (for) иметь тягу (к чему-л.)</w:t>
      </w:r>
    </w:p>
    <w:p w:rsidR="004B4226" w:rsidRDefault="004B4226" w:rsidP="00733FF6">
      <w:pPr>
        <w:rPr>
          <w:color w:val="FFFFFF" w:themeColor="background1"/>
          <w:highlight w:val="black"/>
          <w:lang w:val="en-US"/>
        </w:rPr>
      </w:pPr>
      <w:r>
        <w:rPr>
          <w:color w:val="FFFFFF" w:themeColor="background1"/>
          <w:highlight w:val="black"/>
          <w:lang w:val="en-US"/>
        </w:rPr>
        <w:t>spoil for (something)</w:t>
      </w:r>
    </w:p>
    <w:p w:rsidR="004B4226" w:rsidRDefault="004B4226" w:rsidP="00733FF6">
      <w:pPr>
        <w:rPr>
          <w:color w:val="FFFFFF" w:themeColor="background1"/>
          <w:highlight w:val="black"/>
          <w:lang w:val="en-US"/>
        </w:rPr>
      </w:pPr>
      <w:r>
        <w:rPr>
          <w:color w:val="FFFFFF" w:themeColor="background1"/>
          <w:highlight w:val="black"/>
          <w:lang w:val="en-US"/>
        </w:rPr>
        <w:t>To be particularly eager or enthusiastic for something, especially a fight, disagreement, or conflict.</w:t>
      </w:r>
    </w:p>
    <w:p w:rsidR="004B4226" w:rsidRDefault="004B4226" w:rsidP="00362872">
      <w:pPr>
        <w:pStyle w:val="a7"/>
        <w:numPr>
          <w:ilvl w:val="0"/>
          <w:numId w:val="79"/>
        </w:numPr>
        <w:rPr>
          <w:i/>
          <w:color w:val="FFFFFF" w:themeColor="background1"/>
          <w:highlight w:val="black"/>
          <w:lang w:val="en-US"/>
        </w:rPr>
      </w:pPr>
      <w:r>
        <w:rPr>
          <w:i/>
          <w:color w:val="FFFFFF" w:themeColor="background1"/>
          <w:highlight w:val="black"/>
          <w:lang w:val="en-US"/>
        </w:rPr>
        <w:t>Tom seems to spoil for a fight the moment he's in the same room as me. I just don't know what it is about me thatmakes him so antagonistic.</w:t>
      </w:r>
    </w:p>
    <w:p w:rsidR="004B4226" w:rsidRDefault="004B4226" w:rsidP="00362872">
      <w:pPr>
        <w:pStyle w:val="a7"/>
        <w:numPr>
          <w:ilvl w:val="0"/>
          <w:numId w:val="79"/>
        </w:numPr>
        <w:rPr>
          <w:i/>
          <w:color w:val="FFFFFF" w:themeColor="background1"/>
          <w:highlight w:val="black"/>
          <w:lang w:val="en-US"/>
        </w:rPr>
      </w:pPr>
      <w:r>
        <w:rPr>
          <w:i/>
          <w:color w:val="FFFFFF" w:themeColor="background1"/>
          <w:highlight w:val="black"/>
          <w:lang w:val="en-US"/>
        </w:rPr>
        <w:t>We've done everything we can to reach a reasonable compromise with the other party, but they have been spoiling foran argument at every turn.</w:t>
      </w:r>
    </w:p>
    <w:p w:rsidR="004B4226" w:rsidRDefault="004B4226" w:rsidP="00362872">
      <w:pPr>
        <w:pStyle w:val="a7"/>
        <w:numPr>
          <w:ilvl w:val="0"/>
          <w:numId w:val="79"/>
        </w:numPr>
        <w:rPr>
          <w:i/>
          <w:color w:val="FFFFFF" w:themeColor="background1"/>
          <w:highlight w:val="black"/>
        </w:rPr>
      </w:pPr>
      <w:r>
        <w:rPr>
          <w:i/>
          <w:color w:val="FFFFFF" w:themeColor="background1"/>
          <w:highlight w:val="black"/>
        </w:rPr>
        <w:t>to be ~ing for smth. - рваться сделать что-л.</w:t>
      </w:r>
    </w:p>
    <w:p w:rsidR="004B4226" w:rsidRDefault="004B4226" w:rsidP="00362872">
      <w:pPr>
        <w:pStyle w:val="a7"/>
        <w:numPr>
          <w:ilvl w:val="0"/>
          <w:numId w:val="79"/>
        </w:numPr>
        <w:rPr>
          <w:i/>
          <w:color w:val="FFFFFF" w:themeColor="background1"/>
          <w:highlight w:val="black"/>
        </w:rPr>
      </w:pPr>
      <w:r>
        <w:rPr>
          <w:i/>
          <w:color w:val="FFFFFF" w:themeColor="background1"/>
          <w:highlight w:val="black"/>
        </w:rPr>
        <w:lastRenderedPageBreak/>
        <w:t>to be ~ing for a fight - а) рваться в бой; б) лезть в драку</w:t>
      </w:r>
    </w:p>
    <w:p w:rsidR="004B4226" w:rsidRDefault="004B4226" w:rsidP="00733FF6">
      <w:pPr>
        <w:rPr>
          <w:i/>
          <w:color w:val="FFFFFF" w:themeColor="background1"/>
          <w:highlight w:val="black"/>
        </w:rPr>
      </w:pPr>
    </w:p>
    <w:p w:rsidR="004B4226" w:rsidRDefault="004B4226" w:rsidP="00733FF6">
      <w:pPr>
        <w:rPr>
          <w:i/>
          <w:color w:val="FFFFFF" w:themeColor="background1"/>
          <w:highlight w:val="black"/>
        </w:rPr>
      </w:pPr>
    </w:p>
    <w:p w:rsidR="004B4226" w:rsidRDefault="004B4226" w:rsidP="00733FF6">
      <w:pPr>
        <w:rPr>
          <w:color w:val="FFFFFF" w:themeColor="background1"/>
          <w:highlight w:val="black"/>
        </w:rPr>
      </w:pPr>
    </w:p>
    <w:p w:rsidR="004B4226" w:rsidRPr="00FC7D1D" w:rsidRDefault="004B4226" w:rsidP="00733FF6">
      <w:pPr>
        <w:shd w:val="clear" w:color="auto" w:fill="000000" w:themeFill="text1"/>
        <w:jc w:val="center"/>
        <w:rPr>
          <w:b/>
          <w:color w:val="FFFF00"/>
          <w:highlight w:val="black"/>
          <w:shd w:val="clear" w:color="auto" w:fill="FFFFFF"/>
          <w:lang w:val="en-US"/>
        </w:rPr>
      </w:pPr>
      <w:r w:rsidRPr="00FC7D1D">
        <w:rPr>
          <w:b/>
          <w:color w:val="FFFF00"/>
          <w:highlight w:val="black"/>
          <w:shd w:val="clear" w:color="auto" w:fill="FFFFFF"/>
          <w:lang w:val="en-US"/>
        </w:rPr>
        <w:t xml:space="preserve">EXCEED </w:t>
      </w:r>
      <w:bookmarkStart w:id="1" w:name="_GoBack"/>
      <w:r w:rsidRPr="00FC7D1D">
        <w:rPr>
          <w:b/>
          <w:color w:val="FFFF00"/>
          <w:highlight w:val="black"/>
          <w:shd w:val="clear" w:color="auto" w:fill="FFFFFF"/>
          <w:lang w:val="en-US"/>
        </w:rPr>
        <w:t>**</w:t>
      </w:r>
      <w:bookmarkEnd w:id="1"/>
      <w:r w:rsidRPr="00FC7D1D">
        <w:rPr>
          <w:b/>
          <w:color w:val="FFFF00"/>
          <w:highlight w:val="black"/>
          <w:shd w:val="clear" w:color="auto" w:fill="FFFFFF"/>
          <w:lang w:val="en-US"/>
        </w:rPr>
        <w:t xml:space="preserve"> [ık</w:t>
      </w:r>
      <w:r w:rsidRPr="00FC7D1D">
        <w:rPr>
          <w:b/>
          <w:color w:val="FFFF00"/>
          <w:highlight w:val="black"/>
          <w:shd w:val="clear" w:color="auto" w:fill="FFFFFF"/>
        </w:rPr>
        <w:t>ʹ</w:t>
      </w:r>
      <w:r w:rsidRPr="00FC7D1D">
        <w:rPr>
          <w:b/>
          <w:color w:val="FFFF00"/>
          <w:highlight w:val="black"/>
          <w:shd w:val="clear" w:color="auto" w:fill="FFFFFF"/>
          <w:lang w:val="en-US"/>
        </w:rPr>
        <w:t>si:d] </w:t>
      </w:r>
      <w:r w:rsidRPr="00FC7D1D">
        <w:rPr>
          <w:b/>
          <w:i/>
          <w:iCs/>
          <w:color w:val="FFFF00"/>
          <w:highlight w:val="black"/>
          <w:shd w:val="clear" w:color="auto" w:fill="FFFFFF"/>
          <w:lang w:val="en-US"/>
        </w:rPr>
        <w:t>v</w:t>
      </w:r>
    </w:p>
    <w:p w:rsidR="004B4226" w:rsidRPr="00FC7D1D" w:rsidRDefault="004B4226" w:rsidP="00733FF6">
      <w:pPr>
        <w:pStyle w:val="a4"/>
        <w:shd w:val="clear" w:color="auto" w:fill="000000" w:themeFill="text1"/>
        <w:spacing w:before="0" w:beforeAutospacing="0" w:after="0" w:afterAutospacing="0"/>
        <w:textAlignment w:val="baseline"/>
        <w:rPr>
          <w:rStyle w:val="24ccn"/>
          <w:rFonts w:ascii="Arial" w:hAnsi="Arial" w:cs="Arial"/>
          <w:i/>
          <w:color w:val="FFFF00"/>
          <w:sz w:val="36"/>
          <w:szCs w:val="36"/>
          <w:highlight w:val="black"/>
          <w:bdr w:val="none" w:sz="0" w:space="0" w:color="auto" w:frame="1"/>
          <w:lang w:val="en-GB"/>
        </w:rPr>
      </w:pPr>
      <w:r w:rsidRPr="00FC7D1D">
        <w:rPr>
          <w:rFonts w:ascii="Arial" w:hAnsi="Arial" w:cs="Arial"/>
          <w:b/>
          <w:i/>
          <w:color w:val="FFFF00"/>
          <w:sz w:val="36"/>
          <w:szCs w:val="36"/>
          <w:highlight w:val="black"/>
          <w:shd w:val="clear" w:color="auto" w:fill="FFFFFF"/>
          <w:lang w:val="en-US"/>
        </w:rPr>
        <w:t>EXCEEDED [</w:t>
      </w:r>
      <w:r w:rsidRPr="00FC7D1D">
        <w:rPr>
          <w:rFonts w:ascii="Arial" w:hAnsi="Arial" w:cs="Arial"/>
          <w:b/>
          <w:i/>
          <w:color w:val="FFFF00"/>
          <w:sz w:val="36"/>
          <w:szCs w:val="36"/>
          <w:highlight w:val="black"/>
          <w:shd w:val="clear" w:color="auto" w:fill="FCFCFC"/>
          <w:lang w:val="en-US"/>
        </w:rPr>
        <w:t>ɪkˈsiːdɪd</w:t>
      </w:r>
      <w:r w:rsidRPr="00FC7D1D">
        <w:rPr>
          <w:rFonts w:ascii="Arial" w:hAnsi="Arial" w:cs="Arial"/>
          <w:b/>
          <w:i/>
          <w:color w:val="FFFF00"/>
          <w:sz w:val="36"/>
          <w:szCs w:val="36"/>
          <w:highlight w:val="black"/>
          <w:shd w:val="clear" w:color="auto" w:fill="FFFFFF"/>
          <w:lang w:val="en-US"/>
        </w:rPr>
        <w:t>]</w:t>
      </w:r>
    </w:p>
    <w:p w:rsidR="004B4226" w:rsidRPr="00FC7D1D" w:rsidRDefault="004B4226" w:rsidP="00733FF6">
      <w:pPr>
        <w:pStyle w:val="a4"/>
        <w:shd w:val="clear" w:color="auto" w:fill="000000" w:themeFill="text1"/>
        <w:spacing w:before="0" w:beforeAutospacing="0" w:after="0" w:afterAutospacing="0"/>
        <w:textAlignment w:val="baseline"/>
        <w:rPr>
          <w:color w:val="FFFF00"/>
          <w:highlight w:val="black"/>
        </w:rPr>
      </w:pPr>
      <w:r w:rsidRPr="00FC7D1D">
        <w:rPr>
          <w:rStyle w:val="24ccn"/>
          <w:rFonts w:ascii="Arial" w:hAnsi="Arial" w:cs="Arial"/>
          <w:b/>
          <w:i/>
          <w:color w:val="FFFF00"/>
          <w:sz w:val="36"/>
          <w:szCs w:val="36"/>
          <w:highlight w:val="black"/>
          <w:bdr w:val="none" w:sz="0" w:space="0" w:color="auto" w:frame="1"/>
        </w:rPr>
        <w:t>ГЛАГ.</w:t>
      </w:r>
      <w:r w:rsidRPr="00FC7D1D">
        <w:rPr>
          <w:rStyle w:val="24ccn"/>
          <w:rFonts w:ascii="Arial" w:hAnsi="Arial" w:cs="Arial"/>
          <w:color w:val="FFFF00"/>
          <w:sz w:val="36"/>
          <w:szCs w:val="36"/>
          <w:highlight w:val="black"/>
          <w:bdr w:val="none" w:sz="0" w:space="0" w:color="auto" w:frame="1"/>
        </w:rPr>
        <w:t xml:space="preserve"> 1 </w:t>
      </w:r>
      <w:r w:rsidRPr="00FC7D1D">
        <w:rPr>
          <w:rStyle w:val="3zjig"/>
          <w:rFonts w:ascii="Arial" w:hAnsi="Arial" w:cs="Arial"/>
          <w:color w:val="FFFF00"/>
          <w:sz w:val="36"/>
          <w:szCs w:val="36"/>
          <w:highlight w:val="black"/>
          <w:bdr w:val="none" w:sz="0" w:space="0" w:color="auto" w:frame="1"/>
        </w:rPr>
        <w:t>превышать; переступать пределы, границы; выходить за пределы</w:t>
      </w:r>
    </w:p>
    <w:p w:rsidR="004B4226" w:rsidRDefault="004B4226" w:rsidP="006777D3">
      <w:pPr>
        <w:pStyle w:val="a7"/>
        <w:numPr>
          <w:ilvl w:val="0"/>
          <w:numId w:val="84"/>
        </w:numPr>
        <w:shd w:val="clear" w:color="auto" w:fill="000000" w:themeFill="text1"/>
        <w:textAlignment w:val="baseline"/>
        <w:rPr>
          <w:i/>
          <w:color w:val="FFFFFF" w:themeColor="background1"/>
          <w:highlight w:val="black"/>
          <w:lang w:val="en-US"/>
        </w:rPr>
      </w:pPr>
      <w:r w:rsidRPr="00FC7D1D">
        <w:rPr>
          <w:rStyle w:val="3zjig"/>
          <w:i/>
          <w:color w:val="FFFF00"/>
          <w:highlight w:val="black"/>
          <w:bdr w:val="none" w:sz="0" w:space="0" w:color="auto" w:frame="1"/>
          <w:lang w:val="en-US"/>
        </w:rPr>
        <w:t xml:space="preserve">The arbitrators had exceeded their jurisdiction. — </w:t>
      </w:r>
      <w:r w:rsidRPr="00FC7D1D">
        <w:rPr>
          <w:rStyle w:val="3zjig"/>
          <w:i/>
          <w:color w:val="FFFF00"/>
          <w:highlight w:val="black"/>
          <w:bdr w:val="none" w:sz="0" w:space="0" w:color="auto" w:frame="1"/>
        </w:rPr>
        <w:t>Арбитры</w:t>
      </w:r>
      <w:r w:rsidRPr="00FC7D1D">
        <w:rPr>
          <w:rStyle w:val="3zjig"/>
          <w:i/>
          <w:color w:val="FFFF00"/>
          <w:highlight w:val="black"/>
          <w:bdr w:val="none" w:sz="0" w:space="0" w:color="auto" w:frame="1"/>
          <w:lang w:val="en-US"/>
        </w:rPr>
        <w:t xml:space="preserve"> </w:t>
      </w:r>
      <w:r w:rsidRPr="00FC7D1D">
        <w:rPr>
          <w:rStyle w:val="3zjig"/>
          <w:i/>
          <w:color w:val="FFFF00"/>
          <w:highlight w:val="black"/>
          <w:bdr w:val="none" w:sz="0" w:space="0" w:color="auto" w:frame="1"/>
        </w:rPr>
        <w:t>превысили</w:t>
      </w:r>
      <w:r w:rsidRPr="00FC7D1D">
        <w:rPr>
          <w:rStyle w:val="3zjig"/>
          <w:i/>
          <w:color w:val="FFFF00"/>
          <w:highlight w:val="black"/>
          <w:bdr w:val="none" w:sz="0" w:space="0" w:color="auto" w:frame="1"/>
          <w:lang w:val="en-US"/>
        </w:rPr>
        <w:t xml:space="preserve"> </w:t>
      </w:r>
      <w:r w:rsidRPr="00FC7D1D">
        <w:rPr>
          <w:rStyle w:val="3zjig"/>
          <w:i/>
          <w:color w:val="FFFF00"/>
          <w:highlight w:val="black"/>
          <w:bdr w:val="none" w:sz="0" w:space="0" w:color="auto" w:frame="1"/>
        </w:rPr>
        <w:t>свои</w:t>
      </w:r>
      <w:r w:rsidRPr="00FC7D1D">
        <w:rPr>
          <w:rStyle w:val="3zjig"/>
          <w:i/>
          <w:color w:val="FFFF00"/>
          <w:highlight w:val="black"/>
          <w:bdr w:val="none" w:sz="0" w:space="0" w:color="auto" w:frame="1"/>
          <w:lang w:val="en-US"/>
        </w:rPr>
        <w:t xml:space="preserve"> </w:t>
      </w:r>
      <w:r>
        <w:rPr>
          <w:rStyle w:val="3zjig"/>
          <w:i/>
          <w:color w:val="FFFFFF" w:themeColor="background1"/>
          <w:highlight w:val="black"/>
          <w:bdr w:val="none" w:sz="0" w:space="0" w:color="auto" w:frame="1"/>
        </w:rPr>
        <w:t>полномочия</w:t>
      </w:r>
      <w:r>
        <w:rPr>
          <w:rStyle w:val="3zjig"/>
          <w:i/>
          <w:color w:val="FFFFFF" w:themeColor="background1"/>
          <w:highlight w:val="black"/>
          <w:bdr w:val="none" w:sz="0" w:space="0" w:color="auto" w:frame="1"/>
          <w:lang w:val="en-US"/>
        </w:rPr>
        <w:t>.</w:t>
      </w:r>
    </w:p>
    <w:p w:rsidR="004B4226" w:rsidRDefault="004B4226" w:rsidP="006777D3">
      <w:pPr>
        <w:pStyle w:val="a7"/>
        <w:numPr>
          <w:ilvl w:val="0"/>
          <w:numId w:val="84"/>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It exceeds the power of human understanding. — Это находится за пределами человеческого понимания.</w:t>
      </w:r>
    </w:p>
    <w:p w:rsidR="004B4226" w:rsidRDefault="004B4226" w:rsidP="00733FF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превосходить (кого-л. в чём-л.); иметь перевес</w:t>
      </w:r>
    </w:p>
    <w:p w:rsidR="004B4226" w:rsidRDefault="004B4226" w:rsidP="006777D3">
      <w:pPr>
        <w:pStyle w:val="a7"/>
        <w:numPr>
          <w:ilvl w:val="0"/>
          <w:numId w:val="84"/>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His rank exceeds her own. — Он выше её по положению.</w:t>
      </w:r>
    </w:p>
    <w:p w:rsidR="004B4226" w:rsidRDefault="004B4226" w:rsidP="006777D3">
      <w:pPr>
        <w:pStyle w:val="a7"/>
        <w:numPr>
          <w:ilvl w:val="0"/>
          <w:numId w:val="84"/>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David seems even to exceed himself. — </w:t>
      </w:r>
      <w:r>
        <w:rPr>
          <w:rStyle w:val="3zjig"/>
          <w:i/>
          <w:color w:val="FFFFFF" w:themeColor="background1"/>
          <w:highlight w:val="black"/>
          <w:bdr w:val="none" w:sz="0" w:space="0" w:color="auto" w:frame="1"/>
        </w:rPr>
        <w:t>Дэвид</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кажется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превзошёл</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самого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себя</w:t>
      </w:r>
      <w:r>
        <w:rPr>
          <w:rStyle w:val="3zjig"/>
          <w:i/>
          <w:color w:val="FFFFFF" w:themeColor="background1"/>
          <w:highlight w:val="black"/>
          <w:bdr w:val="none" w:sz="0" w:space="0" w:color="auto" w:frame="1"/>
          <w:lang w:val="en-US"/>
        </w:rPr>
        <w:t>.</w:t>
      </w:r>
    </w:p>
    <w:p w:rsidR="004B4226" w:rsidRDefault="004B4226" w:rsidP="00733FF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3 превалировать, доминировать; преобладать</w:t>
      </w:r>
    </w:p>
    <w:p w:rsidR="004B4226" w:rsidRDefault="004B4226" w:rsidP="006777D3">
      <w:pPr>
        <w:pStyle w:val="a7"/>
        <w:numPr>
          <w:ilvl w:val="0"/>
          <w:numId w:val="84"/>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Men always choose the life which exceeds in pleasure. — Люди всегда выбирают жизнь, в которой преобладают удовольствия.</w:t>
      </w:r>
    </w:p>
    <w:p w:rsidR="004B4226" w:rsidRDefault="004B4226" w:rsidP="00733FF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4 преувеличивать; утрировать</w:t>
      </w:r>
    </w:p>
    <w:p w:rsidR="004B4226" w:rsidRDefault="004B4226" w:rsidP="006777D3">
      <w:pPr>
        <w:pStyle w:val="a7"/>
        <w:numPr>
          <w:ilvl w:val="0"/>
          <w:numId w:val="84"/>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I believe I don't exceed when I say there were 200 persons assembled. — </w:t>
      </w:r>
      <w:r>
        <w:rPr>
          <w:rStyle w:val="3zjig"/>
          <w:i/>
          <w:color w:val="FFFFFF" w:themeColor="background1"/>
          <w:highlight w:val="black"/>
          <w:bdr w:val="none" w:sz="0" w:space="0" w:color="auto" w:frame="1"/>
        </w:rPr>
        <w:t>Надеюсь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не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преувеличу</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если</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скажу</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что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там</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собралось</w:t>
      </w:r>
      <w:r>
        <w:rPr>
          <w:rStyle w:val="3zjig"/>
          <w:i/>
          <w:color w:val="FFFFFF" w:themeColor="background1"/>
          <w:highlight w:val="black"/>
          <w:bdr w:val="none" w:sz="0" w:space="0" w:color="auto" w:frame="1"/>
          <w:lang w:val="en-US"/>
        </w:rPr>
        <w:t xml:space="preserve"> 200 </w:t>
      </w:r>
      <w:r>
        <w:rPr>
          <w:rStyle w:val="3zjig"/>
          <w:i/>
          <w:color w:val="FFFFFF" w:themeColor="background1"/>
          <w:highlight w:val="black"/>
          <w:bdr w:val="none" w:sz="0" w:space="0" w:color="auto" w:frame="1"/>
        </w:rPr>
        <w:t>человек</w:t>
      </w:r>
      <w:r>
        <w:rPr>
          <w:rStyle w:val="3zjig"/>
          <w:i/>
          <w:color w:val="FFFFFF" w:themeColor="background1"/>
          <w:highlight w:val="black"/>
          <w:bdr w:val="none" w:sz="0" w:space="0" w:color="auto" w:frame="1"/>
          <w:lang w:val="en-US"/>
        </w:rPr>
        <w:t>.</w:t>
      </w:r>
    </w:p>
    <w:p w:rsidR="004B4226" w:rsidRDefault="004B4226" w:rsidP="00733FF6">
      <w:pPr>
        <w:shd w:val="clear" w:color="auto" w:fill="000000" w:themeFill="text1"/>
        <w:jc w:val="center"/>
        <w:rPr>
          <w:b/>
          <w:color w:val="FFFFFF" w:themeColor="background1"/>
          <w:highlight w:val="black"/>
          <w:shd w:val="clear" w:color="auto" w:fill="FFFFFF"/>
          <w:lang w:val="en-US"/>
        </w:rPr>
      </w:pPr>
    </w:p>
    <w:p w:rsidR="004B4226" w:rsidRDefault="004B4226" w:rsidP="00733FF6">
      <w:pPr>
        <w:shd w:val="clear" w:color="auto" w:fill="000000" w:themeFill="text1"/>
        <w:jc w:val="center"/>
        <w:rPr>
          <w:b/>
          <w:color w:val="FFFFFF" w:themeColor="background1"/>
          <w:highlight w:val="black"/>
          <w:shd w:val="clear" w:color="auto" w:fill="FFFFFF"/>
          <w:lang w:val="en-US"/>
        </w:rPr>
      </w:pPr>
    </w:p>
    <w:p w:rsidR="004B4226" w:rsidRDefault="004B4226" w:rsidP="00733FF6">
      <w:pPr>
        <w:shd w:val="clear" w:color="auto" w:fill="000000" w:themeFill="text1"/>
        <w:jc w:val="center"/>
        <w:rPr>
          <w:b/>
          <w:color w:val="FFFFFF" w:themeColor="background1"/>
          <w:highlight w:val="black"/>
          <w:shd w:val="clear" w:color="auto" w:fill="FFFFFF"/>
          <w:lang w:val="en-US"/>
        </w:rPr>
      </w:pPr>
    </w:p>
    <w:p w:rsidR="004B4226" w:rsidRDefault="004B4226" w:rsidP="00733FF6">
      <w:pPr>
        <w:jc w:val="center"/>
        <w:rPr>
          <w:b/>
          <w:i/>
          <w:color w:val="FFFFFF" w:themeColor="background1"/>
          <w:lang w:val="en-US"/>
        </w:rPr>
      </w:pPr>
      <w:r>
        <w:rPr>
          <w:b/>
          <w:i/>
          <w:color w:val="FFFFFF" w:themeColor="background1"/>
          <w:lang w:val="en-US"/>
        </w:rPr>
        <w:t>GAIN ** {geın} v</w:t>
      </w:r>
    </w:p>
    <w:p w:rsidR="004B4226" w:rsidRDefault="004B4226" w:rsidP="00733FF6">
      <w:pPr>
        <w:jc w:val="center"/>
        <w:rPr>
          <w:b/>
          <w:i/>
          <w:color w:val="FFFFFF" w:themeColor="background1"/>
          <w:lang w:val="en-US"/>
        </w:rPr>
      </w:pPr>
      <w:r>
        <w:rPr>
          <w:b/>
          <w:i/>
          <w:color w:val="FFFFFF" w:themeColor="background1"/>
        </w:rPr>
        <w:t>Н</w:t>
      </w:r>
      <w:r>
        <w:rPr>
          <w:b/>
          <w:i/>
          <w:color w:val="FFFFFF" w:themeColor="background1"/>
          <w:lang w:val="en-US"/>
        </w:rPr>
        <w:t>/</w:t>
      </w:r>
      <w:r>
        <w:rPr>
          <w:b/>
          <w:i/>
          <w:color w:val="FFFFFF" w:themeColor="background1"/>
        </w:rPr>
        <w:t>С</w:t>
      </w:r>
    </w:p>
    <w:p w:rsidR="004B4226" w:rsidRDefault="004B4226" w:rsidP="00733FF6">
      <w:pPr>
        <w:rPr>
          <w:b/>
          <w:i/>
          <w:color w:val="FFFFFF" w:themeColor="background1"/>
          <w:lang w:val="en-US"/>
        </w:rPr>
      </w:pPr>
      <w:r>
        <w:rPr>
          <w:b/>
          <w:i/>
          <w:color w:val="FFFFFF" w:themeColor="background1"/>
          <w:lang w:val="en-US"/>
        </w:rPr>
        <w:t>GAINED</w:t>
      </w:r>
    </w:p>
    <w:p w:rsidR="004B4226" w:rsidRDefault="004B4226" w:rsidP="00733FF6">
      <w:pPr>
        <w:rPr>
          <w:color w:val="FFFFFF" w:themeColor="background1"/>
        </w:rPr>
      </w:pPr>
      <w:r>
        <w:rPr>
          <w:color w:val="FFFFFF" w:themeColor="background1"/>
        </w:rPr>
        <w:t>1. получать; приобретать, добывать, зарабатывать, добиваться, достигать</w:t>
      </w:r>
    </w:p>
    <w:p w:rsidR="004B4226" w:rsidRDefault="004B4226" w:rsidP="006777D3">
      <w:pPr>
        <w:pStyle w:val="a7"/>
        <w:numPr>
          <w:ilvl w:val="0"/>
          <w:numId w:val="85"/>
        </w:numPr>
        <w:rPr>
          <w:i/>
          <w:color w:val="FFFFFF" w:themeColor="background1"/>
        </w:rPr>
      </w:pPr>
      <w:r>
        <w:rPr>
          <w:i/>
          <w:color w:val="FFFFFF" w:themeColor="background1"/>
        </w:rPr>
        <w:t>to ~ experience (as one grows older) - приобретать опыт /набираться опыта/ (с годами)</w:t>
      </w:r>
    </w:p>
    <w:p w:rsidR="004B4226" w:rsidRDefault="004B4226" w:rsidP="006777D3">
      <w:pPr>
        <w:pStyle w:val="a7"/>
        <w:numPr>
          <w:ilvl w:val="0"/>
          <w:numId w:val="85"/>
        </w:numPr>
        <w:rPr>
          <w:i/>
          <w:color w:val="FFFFFF" w:themeColor="background1"/>
        </w:rPr>
      </w:pPr>
      <w:r>
        <w:rPr>
          <w:i/>
          <w:color w:val="FFFFFF" w:themeColor="background1"/>
        </w:rPr>
        <w:t>to ~ strength {health} (after illness) - набираться сил {здоровья} (после болезни)</w:t>
      </w:r>
    </w:p>
    <w:p w:rsidR="004B4226" w:rsidRDefault="004B4226" w:rsidP="006777D3">
      <w:pPr>
        <w:pStyle w:val="a7"/>
        <w:numPr>
          <w:ilvl w:val="0"/>
          <w:numId w:val="85"/>
        </w:numPr>
        <w:rPr>
          <w:i/>
          <w:color w:val="FFFFFF" w:themeColor="background1"/>
        </w:rPr>
      </w:pPr>
      <w:r>
        <w:rPr>
          <w:i/>
          <w:color w:val="FFFFFF" w:themeColor="background1"/>
        </w:rPr>
        <w:t>to ~ colour - порозоветь</w:t>
      </w:r>
    </w:p>
    <w:p w:rsidR="004B4226" w:rsidRDefault="004B4226" w:rsidP="006777D3">
      <w:pPr>
        <w:pStyle w:val="a7"/>
        <w:numPr>
          <w:ilvl w:val="0"/>
          <w:numId w:val="85"/>
        </w:numPr>
        <w:rPr>
          <w:i/>
          <w:color w:val="FFFFFF" w:themeColor="background1"/>
        </w:rPr>
      </w:pPr>
      <w:r>
        <w:rPr>
          <w:i/>
          <w:color w:val="FFFFFF" w:themeColor="background1"/>
        </w:rPr>
        <w:lastRenderedPageBreak/>
        <w:t>to ~ influence - становиться влиятельным</w:t>
      </w:r>
    </w:p>
    <w:p w:rsidR="004B4226" w:rsidRDefault="004B4226" w:rsidP="006777D3">
      <w:pPr>
        <w:pStyle w:val="a7"/>
        <w:numPr>
          <w:ilvl w:val="0"/>
          <w:numId w:val="85"/>
        </w:numPr>
        <w:rPr>
          <w:i/>
          <w:color w:val="FFFFFF" w:themeColor="background1"/>
        </w:rPr>
      </w:pPr>
      <w:r>
        <w:rPr>
          <w:i/>
          <w:color w:val="FFFFFF" w:themeColor="background1"/>
        </w:rPr>
        <w:t>to ~ recognition - добиться признания</w:t>
      </w:r>
    </w:p>
    <w:p w:rsidR="004B4226" w:rsidRDefault="004B4226" w:rsidP="006777D3">
      <w:pPr>
        <w:pStyle w:val="a7"/>
        <w:numPr>
          <w:ilvl w:val="0"/>
          <w:numId w:val="85"/>
        </w:numPr>
        <w:rPr>
          <w:i/>
          <w:color w:val="FFFFFF" w:themeColor="background1"/>
        </w:rPr>
      </w:pPr>
      <w:r>
        <w:rPr>
          <w:i/>
          <w:color w:val="FFFFFF" w:themeColor="background1"/>
        </w:rPr>
        <w:t>they were unable to ~ ascendancy - им не удалось взять верх</w:t>
      </w:r>
    </w:p>
    <w:p w:rsidR="004B4226" w:rsidRDefault="004B4226" w:rsidP="006777D3">
      <w:pPr>
        <w:pStyle w:val="a7"/>
        <w:numPr>
          <w:ilvl w:val="0"/>
          <w:numId w:val="85"/>
        </w:numPr>
        <w:rPr>
          <w:i/>
          <w:color w:val="FFFFFF" w:themeColor="background1"/>
        </w:rPr>
      </w:pPr>
      <w:r>
        <w:rPr>
          <w:i/>
          <w:color w:val="FFFFFF" w:themeColor="background1"/>
        </w:rPr>
        <w:t>to ~ the character of ... - приобрести репутацию ..., прослыть ...</w:t>
      </w:r>
    </w:p>
    <w:p w:rsidR="004B4226" w:rsidRDefault="004B4226" w:rsidP="006777D3">
      <w:pPr>
        <w:pStyle w:val="a7"/>
        <w:numPr>
          <w:ilvl w:val="0"/>
          <w:numId w:val="85"/>
        </w:numPr>
        <w:rPr>
          <w:i/>
          <w:color w:val="FFFFFF" w:themeColor="background1"/>
        </w:rPr>
      </w:pPr>
      <w:r>
        <w:rPr>
          <w:i/>
          <w:color w:val="FFFFFF" w:themeColor="background1"/>
        </w:rPr>
        <w:t>to ~ perspective - а) </w:t>
      </w:r>
      <w:proofErr w:type="gramStart"/>
      <w:r>
        <w:rPr>
          <w:i/>
          <w:color w:val="FFFFFF" w:themeColor="background1"/>
        </w:rPr>
        <w:t>жив.приобретать</w:t>
      </w:r>
      <w:proofErr w:type="gramEnd"/>
      <w:r>
        <w:rPr>
          <w:i/>
          <w:color w:val="FFFFFF" w:themeColor="background1"/>
        </w:rPr>
        <w:t xml:space="preserve"> перспективу, становиться объёмным; б) проясняться, выясняться</w:t>
      </w:r>
    </w:p>
    <w:p w:rsidR="004B4226" w:rsidRDefault="004B4226" w:rsidP="006777D3">
      <w:pPr>
        <w:pStyle w:val="a7"/>
        <w:numPr>
          <w:ilvl w:val="0"/>
          <w:numId w:val="85"/>
        </w:numPr>
        <w:rPr>
          <w:i/>
          <w:color w:val="FFFFFF" w:themeColor="background1"/>
        </w:rPr>
      </w:pPr>
      <w:r>
        <w:rPr>
          <w:i/>
          <w:color w:val="FFFFFF" w:themeColor="background1"/>
        </w:rPr>
        <w:t>only then did things ~ any perspective - только тогда всё в какой-то мере прояснилось</w:t>
      </w:r>
    </w:p>
    <w:p w:rsidR="004B4226" w:rsidRDefault="004B4226" w:rsidP="006777D3">
      <w:pPr>
        <w:pStyle w:val="a7"/>
        <w:numPr>
          <w:ilvl w:val="0"/>
          <w:numId w:val="85"/>
        </w:numPr>
        <w:rPr>
          <w:i/>
          <w:color w:val="FFFFFF" w:themeColor="background1"/>
        </w:rPr>
      </w:pPr>
      <w:r>
        <w:rPr>
          <w:i/>
          <w:color w:val="FFFFFF" w:themeColor="background1"/>
        </w:rPr>
        <w:t>to ~ a living /a livelihood/ - зарабатывать средства к существованию /на жизнь/</w:t>
      </w:r>
    </w:p>
    <w:p w:rsidR="004B4226" w:rsidRDefault="004B4226" w:rsidP="006777D3">
      <w:pPr>
        <w:pStyle w:val="a7"/>
        <w:numPr>
          <w:ilvl w:val="0"/>
          <w:numId w:val="85"/>
        </w:numPr>
        <w:rPr>
          <w:i/>
          <w:color w:val="FFFFFF" w:themeColor="background1"/>
        </w:rPr>
      </w:pPr>
      <w:r>
        <w:rPr>
          <w:i/>
          <w:color w:val="FFFFFF" w:themeColor="background1"/>
        </w:rPr>
        <w:t>to ~ one's bread - зарабатывать на кусок хлеба</w:t>
      </w:r>
    </w:p>
    <w:p w:rsidR="004B4226" w:rsidRDefault="004B4226" w:rsidP="00733FF6">
      <w:pPr>
        <w:rPr>
          <w:color w:val="FFFFFF" w:themeColor="background1"/>
        </w:rPr>
      </w:pPr>
    </w:p>
    <w:p w:rsidR="004B4226" w:rsidRDefault="004B4226" w:rsidP="00733FF6">
      <w:pPr>
        <w:rPr>
          <w:color w:val="FFFFFF" w:themeColor="background1"/>
        </w:rPr>
      </w:pPr>
    </w:p>
    <w:p w:rsidR="004B4226" w:rsidRDefault="004B4226" w:rsidP="00733FF6">
      <w:pPr>
        <w:rPr>
          <w:color w:val="FFFFFF" w:themeColor="background1"/>
        </w:rPr>
      </w:pPr>
    </w:p>
    <w:p w:rsidR="004B4226" w:rsidRDefault="004B4226" w:rsidP="00733FF6">
      <w:pPr>
        <w:jc w:val="center"/>
        <w:rPr>
          <w:b/>
          <w:i/>
          <w:color w:val="FFFF00"/>
        </w:rPr>
      </w:pPr>
      <w:r>
        <w:rPr>
          <w:b/>
          <w:i/>
          <w:color w:val="FFFF00"/>
        </w:rPr>
        <w:t>CLUTCH ** {klʌtʃ}</w:t>
      </w:r>
    </w:p>
    <w:p w:rsidR="004B4226" w:rsidRDefault="004B4226" w:rsidP="00733FF6">
      <w:pPr>
        <w:jc w:val="center"/>
        <w:rPr>
          <w:b/>
          <w:i/>
          <w:color w:val="FFFF00"/>
        </w:rPr>
      </w:pPr>
      <w:r>
        <w:rPr>
          <w:b/>
          <w:i/>
          <w:color w:val="FFFF00"/>
        </w:rPr>
        <w:t>Н/С</w:t>
      </w:r>
    </w:p>
    <w:p w:rsidR="004B4226" w:rsidRDefault="004B4226" w:rsidP="00733FF6">
      <w:pPr>
        <w:rPr>
          <w:color w:val="FFFF00"/>
        </w:rPr>
      </w:pPr>
      <w:r>
        <w:rPr>
          <w:color w:val="FFFF00"/>
        </w:rPr>
        <w:t>СУЩ. 1. тех. сцепление, муфта</w:t>
      </w:r>
    </w:p>
    <w:p w:rsidR="004B4226" w:rsidRDefault="004B4226" w:rsidP="006777D3">
      <w:pPr>
        <w:pStyle w:val="a7"/>
        <w:numPr>
          <w:ilvl w:val="0"/>
          <w:numId w:val="86"/>
        </w:numPr>
        <w:rPr>
          <w:i/>
          <w:color w:val="FFFF00"/>
        </w:rPr>
      </w:pPr>
      <w:r>
        <w:rPr>
          <w:i/>
          <w:color w:val="FFFF00"/>
        </w:rPr>
        <w:t>CLUTCH PEDAL – педаль сцепления</w:t>
      </w:r>
    </w:p>
    <w:p w:rsidR="004B4226" w:rsidRDefault="004B4226" w:rsidP="006777D3">
      <w:pPr>
        <w:pStyle w:val="a7"/>
        <w:numPr>
          <w:ilvl w:val="0"/>
          <w:numId w:val="86"/>
        </w:numPr>
        <w:rPr>
          <w:i/>
          <w:color w:val="FFFF00"/>
        </w:rPr>
      </w:pPr>
      <w:r>
        <w:rPr>
          <w:i/>
          <w:color w:val="FFFF00"/>
        </w:rPr>
        <w:t>friction ~ - фрикционное сцепление</w:t>
      </w:r>
    </w:p>
    <w:p w:rsidR="004B4226" w:rsidRDefault="004B4226" w:rsidP="006777D3">
      <w:pPr>
        <w:pStyle w:val="a7"/>
        <w:numPr>
          <w:ilvl w:val="0"/>
          <w:numId w:val="86"/>
        </w:numPr>
        <w:rPr>
          <w:i/>
          <w:color w:val="FFFF00"/>
        </w:rPr>
      </w:pPr>
      <w:r>
        <w:rPr>
          <w:i/>
          <w:color w:val="FFFF00"/>
        </w:rPr>
        <w:t>to throw in {out} the ~ - включить /выключить/ сцепление /муфту/</w:t>
      </w:r>
    </w:p>
    <w:p w:rsidR="004B4226" w:rsidRDefault="004B4226" w:rsidP="006777D3">
      <w:pPr>
        <w:pStyle w:val="a7"/>
        <w:numPr>
          <w:ilvl w:val="0"/>
          <w:numId w:val="86"/>
        </w:numPr>
        <w:rPr>
          <w:i/>
          <w:color w:val="FFFFFF" w:themeColor="background1"/>
        </w:rPr>
      </w:pPr>
      <w:r>
        <w:rPr>
          <w:i/>
          <w:color w:val="FFFF00"/>
        </w:rPr>
        <w:t>~ case - </w:t>
      </w:r>
      <w:proofErr w:type="gramStart"/>
      <w:r>
        <w:rPr>
          <w:i/>
          <w:color w:val="FFFF00"/>
        </w:rPr>
        <w:t>авт.картер</w:t>
      </w:r>
      <w:proofErr w:type="gramEnd"/>
      <w:r>
        <w:rPr>
          <w:i/>
          <w:color w:val="FFFF00"/>
        </w:rPr>
        <w:t xml:space="preserve"> </w:t>
      </w:r>
      <w:r>
        <w:rPr>
          <w:i/>
          <w:color w:val="FFFFFF" w:themeColor="background1"/>
        </w:rPr>
        <w:t>сцепления</w:t>
      </w:r>
    </w:p>
    <w:p w:rsidR="004B4226" w:rsidRDefault="004B4226" w:rsidP="006777D3">
      <w:pPr>
        <w:pStyle w:val="a7"/>
        <w:numPr>
          <w:ilvl w:val="0"/>
          <w:numId w:val="86"/>
        </w:numPr>
        <w:rPr>
          <w:i/>
          <w:color w:val="FFFFFF" w:themeColor="background1"/>
        </w:rPr>
      </w:pPr>
      <w:r>
        <w:rPr>
          <w:i/>
          <w:color w:val="FFFFFF" w:themeColor="background1"/>
        </w:rPr>
        <w:t>~ facing - накладка /фрикционная облицовка/ сцепления</w:t>
      </w:r>
    </w:p>
    <w:p w:rsidR="004B4226" w:rsidRDefault="004B4226" w:rsidP="006777D3">
      <w:pPr>
        <w:pStyle w:val="a7"/>
        <w:numPr>
          <w:ilvl w:val="0"/>
          <w:numId w:val="86"/>
        </w:numPr>
        <w:rPr>
          <w:i/>
          <w:color w:val="FFFFFF" w:themeColor="background1"/>
        </w:rPr>
      </w:pPr>
      <w:r>
        <w:rPr>
          <w:i/>
          <w:color w:val="FFFFFF" w:themeColor="background1"/>
        </w:rPr>
        <w:t>~ slip - </w:t>
      </w:r>
      <w:proofErr w:type="gramStart"/>
      <w:r>
        <w:rPr>
          <w:i/>
          <w:color w:val="FFFFFF" w:themeColor="background1"/>
        </w:rPr>
        <w:t>авт.пробуксовка</w:t>
      </w:r>
      <w:proofErr w:type="gramEnd"/>
      <w:r>
        <w:rPr>
          <w:i/>
          <w:color w:val="FFFFFF" w:themeColor="background1"/>
        </w:rPr>
        <w:t xml:space="preserve"> сцепления</w:t>
      </w:r>
    </w:p>
    <w:p w:rsidR="004B4226" w:rsidRDefault="004B4226" w:rsidP="00733FF6">
      <w:pPr>
        <w:rPr>
          <w:rFonts w:cstheme="minorBidi"/>
          <w:b/>
          <w:i/>
          <w:color w:val="FFFFFF" w:themeColor="background1"/>
          <w:szCs w:val="22"/>
        </w:rPr>
      </w:pPr>
      <w:r>
        <w:rPr>
          <w:b/>
          <w:i/>
          <w:color w:val="FFFFFF" w:themeColor="background1"/>
          <w:lang w:val="en-US"/>
        </w:rPr>
        <w:t>CLUTCHED</w:t>
      </w:r>
    </w:p>
    <w:p w:rsidR="004B4226" w:rsidRDefault="004B4226" w:rsidP="00733FF6">
      <w:pPr>
        <w:rPr>
          <w:color w:val="FFFFFF" w:themeColor="background1"/>
        </w:rPr>
      </w:pPr>
      <w:r>
        <w:rPr>
          <w:color w:val="FFFFFF" w:themeColor="background1"/>
        </w:rPr>
        <w:t>ГЛАГ. 1 схватить(ся), ухватить (ся), хватать, стиснуть; зажать, сжать</w:t>
      </w:r>
    </w:p>
    <w:p w:rsidR="004B4226" w:rsidRDefault="004B4226" w:rsidP="006777D3">
      <w:pPr>
        <w:pStyle w:val="a7"/>
        <w:numPr>
          <w:ilvl w:val="0"/>
          <w:numId w:val="83"/>
        </w:numPr>
        <w:rPr>
          <w:rFonts w:cstheme="minorBidi"/>
          <w:i/>
          <w:color w:val="FFFFFF" w:themeColor="background1"/>
          <w:szCs w:val="22"/>
          <w:lang w:val="en-US"/>
        </w:rPr>
      </w:pPr>
      <w:r>
        <w:rPr>
          <w:i/>
          <w:color w:val="FFFFFF" w:themeColor="background1"/>
          <w:lang w:val="en-US"/>
        </w:rPr>
        <w:t>HE SAID HE SAW THE CINEMATOGRAPHER HALYNA HUTCHINS CLUTCH HER MIDRIFF AND STUMBLE BACKWARDS</w:t>
      </w:r>
    </w:p>
    <w:p w:rsidR="004B4226" w:rsidRDefault="004B4226" w:rsidP="006777D3">
      <w:pPr>
        <w:pStyle w:val="a7"/>
        <w:numPr>
          <w:ilvl w:val="0"/>
          <w:numId w:val="83"/>
        </w:numPr>
        <w:rPr>
          <w:i/>
          <w:color w:val="FFFFFF" w:themeColor="background1"/>
          <w:lang w:val="en-US"/>
        </w:rPr>
      </w:pPr>
      <w:r>
        <w:rPr>
          <w:i/>
          <w:color w:val="FFFFFF" w:themeColor="background1"/>
          <w:lang w:val="en-US"/>
        </w:rPr>
        <w:t xml:space="preserve">the mother ~ed her baby in her arms - </w:t>
      </w:r>
      <w:r>
        <w:rPr>
          <w:i/>
          <w:color w:val="FFFFFF" w:themeColor="background1"/>
        </w:rPr>
        <w:t>мать</w:t>
      </w:r>
      <w:r>
        <w:rPr>
          <w:i/>
          <w:color w:val="FFFFFF" w:themeColor="background1"/>
          <w:lang w:val="en-US"/>
        </w:rPr>
        <w:t xml:space="preserve"> </w:t>
      </w:r>
      <w:r>
        <w:rPr>
          <w:i/>
          <w:color w:val="FFFFFF" w:themeColor="background1"/>
        </w:rPr>
        <w:t>крепко</w:t>
      </w:r>
      <w:r>
        <w:rPr>
          <w:i/>
          <w:color w:val="FFFFFF" w:themeColor="background1"/>
          <w:lang w:val="en-US"/>
        </w:rPr>
        <w:t xml:space="preserve"> </w:t>
      </w:r>
      <w:r>
        <w:rPr>
          <w:i/>
          <w:color w:val="FFFFFF" w:themeColor="background1"/>
        </w:rPr>
        <w:t>прижимала</w:t>
      </w:r>
      <w:r>
        <w:rPr>
          <w:i/>
          <w:color w:val="FFFFFF" w:themeColor="background1"/>
          <w:lang w:val="en-US"/>
        </w:rPr>
        <w:t xml:space="preserve"> </w:t>
      </w:r>
      <w:r>
        <w:rPr>
          <w:i/>
          <w:color w:val="FFFFFF" w:themeColor="background1"/>
        </w:rPr>
        <w:t>ребёнка</w:t>
      </w:r>
    </w:p>
    <w:p w:rsidR="004B4226" w:rsidRDefault="004B4226" w:rsidP="006777D3">
      <w:pPr>
        <w:pStyle w:val="a7"/>
        <w:numPr>
          <w:ilvl w:val="0"/>
          <w:numId w:val="83"/>
        </w:numPr>
        <w:rPr>
          <w:i/>
          <w:color w:val="FFFFFF" w:themeColor="background1"/>
        </w:rPr>
      </w:pPr>
      <w:r>
        <w:rPr>
          <w:i/>
          <w:color w:val="FFFFFF" w:themeColor="background1"/>
        </w:rPr>
        <w:t>to ~ at a branch - ухватиться за сук</w:t>
      </w:r>
    </w:p>
    <w:p w:rsidR="004B4226" w:rsidRDefault="004B4226" w:rsidP="006777D3">
      <w:pPr>
        <w:pStyle w:val="a7"/>
        <w:numPr>
          <w:ilvl w:val="0"/>
          <w:numId w:val="83"/>
        </w:numPr>
        <w:rPr>
          <w:i/>
          <w:color w:val="FFFFFF" w:themeColor="background1"/>
        </w:rPr>
      </w:pPr>
      <w:r>
        <w:rPr>
          <w:rFonts w:ascii="Segoe UI Symbol" w:hAnsi="Segoe UI Symbol" w:cs="Segoe UI Symbol"/>
          <w:i/>
          <w:color w:val="FFFFFF" w:themeColor="background1"/>
        </w:rPr>
        <w:lastRenderedPageBreak/>
        <w:t>♢</w:t>
      </w:r>
      <w:r>
        <w:rPr>
          <w:i/>
          <w:color w:val="FFFFFF" w:themeColor="background1"/>
        </w:rPr>
        <w:t>a drowning man will ~ at a straw - утопающий (и) за соломинку хватается</w:t>
      </w:r>
    </w:p>
    <w:p w:rsidR="004B4226" w:rsidRDefault="004B4226" w:rsidP="006777D3">
      <w:pPr>
        <w:pStyle w:val="a7"/>
        <w:numPr>
          <w:ilvl w:val="0"/>
          <w:numId w:val="83"/>
        </w:numPr>
        <w:rPr>
          <w:i/>
          <w:color w:val="FFFFFF" w:themeColor="background1"/>
        </w:rPr>
      </w:pPr>
      <w:r>
        <w:rPr>
          <w:i/>
          <w:color w:val="FFFFFF" w:themeColor="background1"/>
        </w:rPr>
        <w:t>The climber clutched at the swinging rope, but missed. — Скалолаз попытался схватить болтавшуюся верёвку, но не смог.</w:t>
      </w:r>
    </w:p>
    <w:p w:rsidR="004B4226" w:rsidRDefault="004B4226" w:rsidP="006777D3">
      <w:pPr>
        <w:pStyle w:val="a7"/>
        <w:numPr>
          <w:ilvl w:val="0"/>
          <w:numId w:val="83"/>
        </w:numPr>
        <w:rPr>
          <w:i/>
          <w:color w:val="FFFFFF" w:themeColor="background1"/>
          <w:lang w:val="en-US"/>
        </w:rPr>
      </w:pPr>
      <w:r>
        <w:rPr>
          <w:i/>
          <w:color w:val="FFFFFF" w:themeColor="background1"/>
          <w:lang w:val="en-US"/>
        </w:rPr>
        <w:t xml:space="preserve">The child clutched at his mother in fear. — </w:t>
      </w:r>
      <w:r>
        <w:rPr>
          <w:i/>
          <w:color w:val="FFFFFF" w:themeColor="background1"/>
        </w:rPr>
        <w:t>Ребёнок</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страхе</w:t>
      </w:r>
      <w:r>
        <w:rPr>
          <w:i/>
          <w:color w:val="FFFFFF" w:themeColor="background1"/>
          <w:lang w:val="en-US"/>
        </w:rPr>
        <w:t xml:space="preserve"> </w:t>
      </w:r>
      <w:r>
        <w:rPr>
          <w:i/>
          <w:color w:val="FFFFFF" w:themeColor="background1"/>
        </w:rPr>
        <w:t>прижался</w:t>
      </w:r>
      <w:r>
        <w:rPr>
          <w:i/>
          <w:color w:val="FFFFFF" w:themeColor="background1"/>
          <w:lang w:val="en-US"/>
        </w:rPr>
        <w:t xml:space="preserve"> </w:t>
      </w:r>
      <w:r>
        <w:rPr>
          <w:i/>
          <w:color w:val="FFFFFF" w:themeColor="background1"/>
        </w:rPr>
        <w:t>к</w:t>
      </w:r>
      <w:r>
        <w:rPr>
          <w:i/>
          <w:color w:val="FFFFFF" w:themeColor="background1"/>
          <w:lang w:val="en-US"/>
        </w:rPr>
        <w:t xml:space="preserve"> </w:t>
      </w:r>
      <w:r>
        <w:rPr>
          <w:i/>
          <w:color w:val="FFFFFF" w:themeColor="background1"/>
        </w:rPr>
        <w:t>матери</w:t>
      </w:r>
      <w:r>
        <w:rPr>
          <w:i/>
          <w:color w:val="FFFFFF" w:themeColor="background1"/>
          <w:lang w:val="en-US"/>
        </w:rPr>
        <w:t>.</w:t>
      </w:r>
    </w:p>
    <w:p w:rsidR="004B4226" w:rsidRDefault="004B4226" w:rsidP="006777D3">
      <w:pPr>
        <w:pStyle w:val="a7"/>
        <w:numPr>
          <w:ilvl w:val="0"/>
          <w:numId w:val="83"/>
        </w:numPr>
        <w:rPr>
          <w:i/>
          <w:color w:val="FFFFFF" w:themeColor="background1"/>
          <w:lang w:val="en-US"/>
        </w:rPr>
      </w:pPr>
      <w:r>
        <w:rPr>
          <w:i/>
          <w:color w:val="FFFFFF" w:themeColor="background1"/>
          <w:lang w:val="en-US"/>
        </w:rPr>
        <w:t xml:space="preserve">The child clutched the doll to her and would not show it to anyone. — </w:t>
      </w:r>
      <w:r>
        <w:rPr>
          <w:i/>
          <w:color w:val="FFFFFF" w:themeColor="background1"/>
        </w:rPr>
        <w:t>Девочка</w:t>
      </w:r>
      <w:r>
        <w:rPr>
          <w:i/>
          <w:color w:val="FFFFFF" w:themeColor="background1"/>
          <w:lang w:val="en-US"/>
        </w:rPr>
        <w:t xml:space="preserve"> </w:t>
      </w:r>
      <w:r>
        <w:rPr>
          <w:i/>
          <w:color w:val="FFFFFF" w:themeColor="background1"/>
        </w:rPr>
        <w:t>прижала</w:t>
      </w:r>
      <w:r>
        <w:rPr>
          <w:i/>
          <w:color w:val="FFFFFF" w:themeColor="background1"/>
          <w:lang w:val="en-US"/>
        </w:rPr>
        <w:t xml:space="preserve"> </w:t>
      </w:r>
      <w:r>
        <w:rPr>
          <w:i/>
          <w:color w:val="FFFFFF" w:themeColor="background1"/>
        </w:rPr>
        <w:t>к</w:t>
      </w:r>
      <w:r>
        <w:rPr>
          <w:i/>
          <w:color w:val="FFFFFF" w:themeColor="background1"/>
          <w:lang w:val="en-US"/>
        </w:rPr>
        <w:t xml:space="preserve"> </w:t>
      </w:r>
      <w:r>
        <w:rPr>
          <w:i/>
          <w:color w:val="FFFFFF" w:themeColor="background1"/>
        </w:rPr>
        <w:t>себе</w:t>
      </w:r>
      <w:r>
        <w:rPr>
          <w:i/>
          <w:color w:val="FFFFFF" w:themeColor="background1"/>
          <w:lang w:val="en-US"/>
        </w:rPr>
        <w:t xml:space="preserve"> </w:t>
      </w:r>
      <w:r>
        <w:rPr>
          <w:i/>
          <w:color w:val="FFFFFF" w:themeColor="background1"/>
        </w:rPr>
        <w:t>куклу</w:t>
      </w:r>
      <w:r>
        <w:rPr>
          <w:i/>
          <w:color w:val="FFFFFF" w:themeColor="background1"/>
          <w:lang w:val="en-US"/>
        </w:rPr>
        <w:t xml:space="preserve"> </w:t>
      </w:r>
      <w:r>
        <w:rPr>
          <w:i/>
          <w:color w:val="FFFFFF" w:themeColor="background1"/>
        </w:rPr>
        <w:t>и</w:t>
      </w:r>
    </w:p>
    <w:p w:rsidR="004B4226" w:rsidRDefault="004B4226" w:rsidP="00733FF6">
      <w:pPr>
        <w:rPr>
          <w:color w:val="FFFFFF" w:themeColor="background1"/>
          <w:lang w:val="en-US"/>
        </w:rPr>
      </w:pPr>
    </w:p>
    <w:p w:rsidR="004B4226" w:rsidRDefault="004B4226" w:rsidP="00733FF6">
      <w:pPr>
        <w:jc w:val="center"/>
        <w:rPr>
          <w:b/>
          <w:i/>
          <w:color w:val="FFFFFF" w:themeColor="background1"/>
          <w:lang w:val="en-US"/>
        </w:rPr>
      </w:pPr>
    </w:p>
    <w:p w:rsidR="004B4226" w:rsidRDefault="004B4226" w:rsidP="00733FF6">
      <w:pPr>
        <w:jc w:val="center"/>
        <w:rPr>
          <w:b/>
          <w:i/>
          <w:color w:val="FFFFFF" w:themeColor="background1"/>
          <w:lang w:val="en-US"/>
        </w:rPr>
      </w:pPr>
    </w:p>
    <w:p w:rsidR="004B4226" w:rsidRPr="00FC7D1D" w:rsidRDefault="004B4226" w:rsidP="00733FF6">
      <w:pPr>
        <w:jc w:val="center"/>
        <w:rPr>
          <w:b/>
          <w:i/>
          <w:color w:val="FFFF00"/>
        </w:rPr>
      </w:pPr>
      <w:r w:rsidRPr="00FC7D1D">
        <w:rPr>
          <w:b/>
          <w:i/>
          <w:color w:val="FFFF00"/>
        </w:rPr>
        <w:t>GRUNT ** {grʌnt} n</w:t>
      </w:r>
    </w:p>
    <w:p w:rsidR="004B4226" w:rsidRPr="00FC7D1D" w:rsidRDefault="004B4226" w:rsidP="00733FF6">
      <w:pPr>
        <w:rPr>
          <w:b/>
          <w:i/>
          <w:color w:val="FFFF00"/>
          <w:lang w:val="en-US"/>
        </w:rPr>
      </w:pPr>
      <w:r w:rsidRPr="00FC7D1D">
        <w:rPr>
          <w:b/>
          <w:i/>
          <w:color w:val="FFFF00"/>
          <w:lang w:val="en-US"/>
        </w:rPr>
        <w:t>GRUNTED</w:t>
      </w:r>
    </w:p>
    <w:p w:rsidR="004B4226" w:rsidRPr="00FC7D1D" w:rsidRDefault="004B4226" w:rsidP="00733FF6">
      <w:pPr>
        <w:rPr>
          <w:color w:val="FFFF00"/>
        </w:rPr>
      </w:pPr>
      <w:r w:rsidRPr="00FC7D1D">
        <w:rPr>
          <w:color w:val="FFFF00"/>
        </w:rPr>
        <w:t>1. хрюканье</w:t>
      </w:r>
    </w:p>
    <w:p w:rsidR="004B4226" w:rsidRPr="00FC7D1D" w:rsidRDefault="004B4226" w:rsidP="00362872">
      <w:pPr>
        <w:pStyle w:val="a7"/>
        <w:numPr>
          <w:ilvl w:val="0"/>
          <w:numId w:val="78"/>
        </w:numPr>
        <w:rPr>
          <w:i/>
          <w:color w:val="FFFF00"/>
        </w:rPr>
      </w:pPr>
      <w:r w:rsidRPr="00FC7D1D">
        <w:rPr>
          <w:i/>
          <w:color w:val="FFFF00"/>
        </w:rPr>
        <w:t>to give a ~ - хрюкнуть</w:t>
      </w:r>
    </w:p>
    <w:p w:rsidR="004B4226" w:rsidRPr="00FC7D1D" w:rsidRDefault="004B4226" w:rsidP="00733FF6">
      <w:pPr>
        <w:rPr>
          <w:color w:val="FFFF00"/>
        </w:rPr>
      </w:pPr>
      <w:r w:rsidRPr="00FC7D1D">
        <w:rPr>
          <w:color w:val="FFFF00"/>
        </w:rPr>
        <w:t>2. ворчание, бурчание, хрип</w:t>
      </w:r>
    </w:p>
    <w:p w:rsidR="004B4226" w:rsidRDefault="004B4226" w:rsidP="00362872">
      <w:pPr>
        <w:pStyle w:val="a7"/>
        <w:numPr>
          <w:ilvl w:val="0"/>
          <w:numId w:val="78"/>
        </w:numPr>
        <w:rPr>
          <w:i/>
          <w:color w:val="FFFFFF" w:themeColor="background1"/>
        </w:rPr>
      </w:pPr>
      <w:r w:rsidRPr="00FC7D1D">
        <w:rPr>
          <w:i/>
          <w:color w:val="FFFF00"/>
        </w:rPr>
        <w:t>to give a grunt — проворчать</w:t>
      </w:r>
      <w:r>
        <w:rPr>
          <w:i/>
          <w:color w:val="FFFFFF" w:themeColor="background1"/>
        </w:rPr>
        <w:t>; прохрипеть</w:t>
      </w:r>
    </w:p>
    <w:p w:rsidR="004B4226" w:rsidRDefault="004B4226" w:rsidP="00733FF6">
      <w:pPr>
        <w:rPr>
          <w:color w:val="FFFFFF" w:themeColor="background1"/>
        </w:rPr>
      </w:pPr>
      <w:r>
        <w:rPr>
          <w:color w:val="FFFFFF" w:themeColor="background1"/>
        </w:rPr>
        <w:t>3 мычание</w:t>
      </w:r>
    </w:p>
    <w:p w:rsidR="004B4226" w:rsidRDefault="004B4226" w:rsidP="00362872">
      <w:pPr>
        <w:pStyle w:val="a7"/>
        <w:numPr>
          <w:ilvl w:val="0"/>
          <w:numId w:val="78"/>
        </w:numPr>
        <w:rPr>
          <w:i/>
          <w:color w:val="FFFFFF" w:themeColor="background1"/>
          <w:lang w:val="en-US"/>
        </w:rPr>
      </w:pPr>
      <w:r>
        <w:rPr>
          <w:i/>
          <w:color w:val="FFFFFF" w:themeColor="background1"/>
          <w:lang w:val="en-US"/>
        </w:rPr>
        <w:t>Stuffer answered with an indefinite grunt.</w:t>
      </w:r>
    </w:p>
    <w:p w:rsidR="004B4226" w:rsidRDefault="004B4226" w:rsidP="00362872">
      <w:pPr>
        <w:pStyle w:val="a7"/>
        <w:numPr>
          <w:ilvl w:val="0"/>
          <w:numId w:val="78"/>
        </w:numPr>
        <w:rPr>
          <w:i/>
          <w:color w:val="FFFFFF" w:themeColor="background1"/>
          <w:lang w:val="en-US"/>
        </w:rPr>
      </w:pPr>
      <w:r>
        <w:rPr>
          <w:i/>
          <w:color w:val="FFFFFF" w:themeColor="background1"/>
        </w:rPr>
        <w:t>Штуфер</w:t>
      </w:r>
      <w:r>
        <w:rPr>
          <w:i/>
          <w:color w:val="FFFFFF" w:themeColor="background1"/>
          <w:lang w:val="en-US"/>
        </w:rPr>
        <w:t xml:space="preserve"> </w:t>
      </w:r>
      <w:r>
        <w:rPr>
          <w:i/>
          <w:color w:val="FFFFFF" w:themeColor="background1"/>
        </w:rPr>
        <w:t>ответил</w:t>
      </w:r>
      <w:r>
        <w:rPr>
          <w:i/>
          <w:color w:val="FFFFFF" w:themeColor="background1"/>
          <w:lang w:val="en-US"/>
        </w:rPr>
        <w:t xml:space="preserve"> </w:t>
      </w:r>
      <w:r>
        <w:rPr>
          <w:i/>
          <w:color w:val="FFFFFF" w:themeColor="background1"/>
        </w:rPr>
        <w:t>неопределенным</w:t>
      </w:r>
      <w:r>
        <w:rPr>
          <w:i/>
          <w:color w:val="FFFFFF" w:themeColor="background1"/>
          <w:lang w:val="en-US"/>
        </w:rPr>
        <w:t xml:space="preserve"> </w:t>
      </w:r>
      <w:r>
        <w:rPr>
          <w:i/>
          <w:color w:val="FFFFFF" w:themeColor="background1"/>
        </w:rPr>
        <w:t>мычанием</w:t>
      </w:r>
      <w:r>
        <w:rPr>
          <w:i/>
          <w:color w:val="FFFFFF" w:themeColor="background1"/>
          <w:lang w:val="en-US"/>
        </w:rPr>
        <w:t>.</w:t>
      </w:r>
    </w:p>
    <w:p w:rsidR="004B4226" w:rsidRDefault="004B4226" w:rsidP="00362872">
      <w:pPr>
        <w:pStyle w:val="a7"/>
        <w:numPr>
          <w:ilvl w:val="0"/>
          <w:numId w:val="78"/>
        </w:numPr>
        <w:rPr>
          <w:i/>
          <w:color w:val="FFFFFF" w:themeColor="background1"/>
          <w:lang w:val="en-US"/>
        </w:rPr>
      </w:pPr>
      <w:r>
        <w:rPr>
          <w:i/>
          <w:color w:val="FFFFFF" w:themeColor="background1"/>
          <w:lang w:val="en-US"/>
        </w:rPr>
        <w:t>Yes, I'm sure you thick-headed Americans could hardly contain your grunts.</w:t>
      </w:r>
    </w:p>
    <w:p w:rsidR="004B4226" w:rsidRDefault="004B4226" w:rsidP="00362872">
      <w:pPr>
        <w:pStyle w:val="a7"/>
        <w:numPr>
          <w:ilvl w:val="0"/>
          <w:numId w:val="78"/>
        </w:numPr>
        <w:rPr>
          <w:i/>
          <w:color w:val="FFFFFF" w:themeColor="background1"/>
        </w:rPr>
      </w:pPr>
      <w:r>
        <w:rPr>
          <w:i/>
          <w:color w:val="FFFFFF" w:themeColor="background1"/>
        </w:rPr>
        <w:t>Да, я уверен, вы, тупоголовые американцы, вряд ли в состоянии сдержать свое мычание.</w:t>
      </w:r>
    </w:p>
    <w:p w:rsidR="004B4226" w:rsidRDefault="004B4226" w:rsidP="00362872">
      <w:pPr>
        <w:pStyle w:val="a7"/>
        <w:numPr>
          <w:ilvl w:val="0"/>
          <w:numId w:val="78"/>
        </w:numPr>
        <w:rPr>
          <w:i/>
          <w:color w:val="FFFFFF" w:themeColor="background1"/>
        </w:rPr>
      </w:pPr>
      <w:r>
        <w:rPr>
          <w:i/>
          <w:color w:val="FFFFFF" w:themeColor="background1"/>
        </w:rPr>
        <w:t>Just grunts and gestures.</w:t>
      </w:r>
    </w:p>
    <w:p w:rsidR="004B4226" w:rsidRDefault="004B4226" w:rsidP="00362872">
      <w:pPr>
        <w:pStyle w:val="a7"/>
        <w:numPr>
          <w:ilvl w:val="0"/>
          <w:numId w:val="78"/>
        </w:numPr>
        <w:rPr>
          <w:i/>
          <w:color w:val="FFFFFF" w:themeColor="background1"/>
          <w:lang w:val="en-US"/>
        </w:rPr>
      </w:pPr>
      <w:r>
        <w:rPr>
          <w:i/>
          <w:color w:val="FFFFFF" w:themeColor="background1"/>
        </w:rPr>
        <w:t>Только мычанием и жестами.</w:t>
      </w:r>
    </w:p>
    <w:p w:rsidR="004B4226" w:rsidRDefault="004B4226" w:rsidP="00733FF6">
      <w:pPr>
        <w:rPr>
          <w:color w:val="FFFFFF" w:themeColor="background1"/>
        </w:rPr>
      </w:pPr>
      <w:r>
        <w:rPr>
          <w:color w:val="FFFFFF" w:themeColor="background1"/>
        </w:rPr>
        <w:t>ГЛАГ. 1. 1) хрюкать</w:t>
      </w:r>
    </w:p>
    <w:p w:rsidR="004B4226" w:rsidRDefault="004B4226" w:rsidP="00733FF6">
      <w:pPr>
        <w:rPr>
          <w:color w:val="FFFFFF" w:themeColor="background1"/>
        </w:rPr>
      </w:pPr>
      <w:r>
        <w:rPr>
          <w:color w:val="FFFFFF" w:themeColor="background1"/>
        </w:rPr>
        <w:t>2) крякать, кряхтеть</w:t>
      </w:r>
    </w:p>
    <w:p w:rsidR="004B4226" w:rsidRDefault="004B4226" w:rsidP="00362872">
      <w:pPr>
        <w:pStyle w:val="a7"/>
        <w:numPr>
          <w:ilvl w:val="0"/>
          <w:numId w:val="78"/>
        </w:numPr>
        <w:rPr>
          <w:i/>
          <w:color w:val="FFFFFF" w:themeColor="background1"/>
          <w:lang w:val="en-US"/>
        </w:rPr>
      </w:pPr>
      <w:r>
        <w:rPr>
          <w:i/>
          <w:color w:val="FFFFFF" w:themeColor="background1"/>
          <w:lang w:val="en-US"/>
        </w:rPr>
        <w:t xml:space="preserve">he ~ed as he picked up the sack - </w:t>
      </w:r>
      <w:r>
        <w:rPr>
          <w:i/>
          <w:color w:val="FFFFFF" w:themeColor="background1"/>
        </w:rPr>
        <w:t>он</w:t>
      </w:r>
      <w:r>
        <w:rPr>
          <w:i/>
          <w:color w:val="FFFFFF" w:themeColor="background1"/>
          <w:lang w:val="en-US"/>
        </w:rPr>
        <w:t xml:space="preserve"> </w:t>
      </w:r>
      <w:r>
        <w:rPr>
          <w:i/>
          <w:color w:val="FFFFFF" w:themeColor="background1"/>
        </w:rPr>
        <w:t>крякнул</w:t>
      </w:r>
      <w:r>
        <w:rPr>
          <w:i/>
          <w:color w:val="FFFFFF" w:themeColor="background1"/>
          <w:lang w:val="en-US"/>
        </w:rPr>
        <w:t xml:space="preserve">, </w:t>
      </w:r>
      <w:r>
        <w:rPr>
          <w:i/>
          <w:color w:val="FFFFFF" w:themeColor="background1"/>
        </w:rPr>
        <w:t>поднимая</w:t>
      </w:r>
      <w:r>
        <w:rPr>
          <w:i/>
          <w:color w:val="FFFFFF" w:themeColor="background1"/>
          <w:lang w:val="en-US"/>
        </w:rPr>
        <w:t xml:space="preserve"> </w:t>
      </w:r>
      <w:r>
        <w:rPr>
          <w:i/>
          <w:color w:val="FFFFFF" w:themeColor="background1"/>
        </w:rPr>
        <w:t>рюкзак</w:t>
      </w:r>
    </w:p>
    <w:p w:rsidR="004B4226" w:rsidRDefault="004B4226" w:rsidP="00733FF6">
      <w:pPr>
        <w:rPr>
          <w:color w:val="FFFFFF" w:themeColor="background1"/>
        </w:rPr>
      </w:pPr>
      <w:r>
        <w:rPr>
          <w:color w:val="FFFFFF" w:themeColor="background1"/>
        </w:rPr>
        <w:t>2. ворчать, бурчать, бормотать</w:t>
      </w:r>
    </w:p>
    <w:p w:rsidR="004B4226" w:rsidRDefault="004B4226" w:rsidP="00362872">
      <w:pPr>
        <w:pStyle w:val="a7"/>
        <w:numPr>
          <w:ilvl w:val="0"/>
          <w:numId w:val="78"/>
        </w:numPr>
        <w:rPr>
          <w:i/>
          <w:color w:val="FFFFFF" w:themeColor="background1"/>
          <w:lang w:val="en-US"/>
        </w:rPr>
      </w:pPr>
      <w:r>
        <w:rPr>
          <w:i/>
          <w:color w:val="FFFFFF" w:themeColor="background1"/>
          <w:lang w:val="en-US"/>
        </w:rPr>
        <w:t xml:space="preserve">to ~ (out) an answer - </w:t>
      </w:r>
      <w:r>
        <w:rPr>
          <w:i/>
          <w:color w:val="FFFFFF" w:themeColor="background1"/>
        </w:rPr>
        <w:t>проворчать</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ответ</w:t>
      </w:r>
    </w:p>
    <w:p w:rsidR="004B4226" w:rsidRDefault="004B4226" w:rsidP="00362872">
      <w:pPr>
        <w:pStyle w:val="a7"/>
        <w:numPr>
          <w:ilvl w:val="0"/>
          <w:numId w:val="78"/>
        </w:numPr>
        <w:rPr>
          <w:i/>
          <w:color w:val="FFFFFF" w:themeColor="background1"/>
        </w:rPr>
      </w:pPr>
      <w:r>
        <w:rPr>
          <w:i/>
          <w:color w:val="FFFFFF" w:themeColor="background1"/>
        </w:rPr>
        <w:t>he ~ed (out) his consent - он пробормотал что-то в знак согласия</w:t>
      </w:r>
    </w:p>
    <w:p w:rsidR="004B4226" w:rsidRDefault="004B4226" w:rsidP="00733FF6">
      <w:pPr>
        <w:rPr>
          <w:color w:val="FFFFFF" w:themeColor="background1"/>
        </w:rPr>
      </w:pPr>
    </w:p>
    <w:p w:rsidR="004B4226" w:rsidRDefault="004B4226" w:rsidP="00733FF6">
      <w:pPr>
        <w:rPr>
          <w:color w:val="FFFFFF" w:themeColor="background1"/>
        </w:rPr>
      </w:pPr>
    </w:p>
    <w:p w:rsidR="004B4226" w:rsidRDefault="004B4226" w:rsidP="00733FF6">
      <w:pPr>
        <w:rPr>
          <w:color w:val="FFFFFF" w:themeColor="background1"/>
        </w:rPr>
      </w:pPr>
    </w:p>
    <w:p w:rsidR="004B4226" w:rsidRPr="001B5364" w:rsidRDefault="004B4226" w:rsidP="00733FF6">
      <w:pPr>
        <w:jc w:val="center"/>
        <w:rPr>
          <w:b/>
          <w:i/>
          <w:color w:val="7030A0"/>
          <w:lang w:val="en-US"/>
        </w:rPr>
      </w:pPr>
      <w:r w:rsidRPr="001B5364">
        <w:rPr>
          <w:b/>
          <w:i/>
          <w:color w:val="7030A0"/>
          <w:lang w:val="en-US"/>
        </w:rPr>
        <w:t>PROCREATION **</w:t>
      </w:r>
      <w:r w:rsidR="001B5364" w:rsidRPr="001B5364">
        <w:rPr>
          <w:b/>
          <w:i/>
          <w:color w:val="7030A0"/>
          <w:lang w:val="en-US"/>
        </w:rPr>
        <w:t xml:space="preserve"> </w:t>
      </w:r>
      <w:r w:rsidRPr="001B5364">
        <w:rPr>
          <w:b/>
          <w:i/>
          <w:color w:val="7030A0"/>
          <w:lang w:val="en-US"/>
        </w:rPr>
        <w:t>[</w:t>
      </w:r>
      <w:r w:rsidRPr="001B5364">
        <w:rPr>
          <w:b/>
          <w:i/>
          <w:color w:val="7030A0"/>
        </w:rPr>
        <w:t>͵</w:t>
      </w:r>
      <w:r w:rsidRPr="001B5364">
        <w:rPr>
          <w:b/>
          <w:i/>
          <w:color w:val="7030A0"/>
          <w:lang w:val="en-US"/>
        </w:rPr>
        <w:t>prəʋkrı</w:t>
      </w:r>
      <w:r w:rsidRPr="001B5364">
        <w:rPr>
          <w:b/>
          <w:i/>
          <w:color w:val="7030A0"/>
        </w:rPr>
        <w:t>ʹ</w:t>
      </w:r>
      <w:proofErr w:type="gramStart"/>
      <w:r w:rsidRPr="001B5364">
        <w:rPr>
          <w:b/>
          <w:i/>
          <w:color w:val="7030A0"/>
          <w:lang w:val="en-US"/>
        </w:rPr>
        <w:t>eıʃ(</w:t>
      </w:r>
      <w:proofErr w:type="gramEnd"/>
      <w:r w:rsidRPr="001B5364">
        <w:rPr>
          <w:b/>
          <w:i/>
          <w:color w:val="7030A0"/>
          <w:lang w:val="en-US"/>
        </w:rPr>
        <w:t>ə)n} n</w:t>
      </w:r>
    </w:p>
    <w:p w:rsidR="004B4226" w:rsidRPr="001B5364" w:rsidRDefault="004B4226" w:rsidP="00733FF6">
      <w:pPr>
        <w:rPr>
          <w:color w:val="FFFFFF" w:themeColor="background1"/>
        </w:rPr>
      </w:pPr>
      <w:r w:rsidRPr="001B5364">
        <w:rPr>
          <w:color w:val="FFFFFF" w:themeColor="background1"/>
        </w:rPr>
        <w:t>сущ. 1 Воспроизводство, размножение, произведение потомства, деторождение</w:t>
      </w:r>
    </w:p>
    <w:p w:rsidR="004B4226" w:rsidRDefault="004B4226" w:rsidP="00733FF6">
      <w:r>
        <w:t>2 потомство, отпрыски</w:t>
      </w:r>
    </w:p>
    <w:p w:rsidR="004B4226" w:rsidRDefault="004B4226" w:rsidP="00733FF6"/>
    <w:p w:rsidR="004B4226" w:rsidRDefault="004B4226" w:rsidP="00733FF6"/>
    <w:p w:rsidR="004B4226" w:rsidRDefault="004B4226" w:rsidP="00733FF6"/>
    <w:p w:rsidR="004B4226" w:rsidRDefault="004B4226" w:rsidP="00733FF6">
      <w:pPr>
        <w:jc w:val="center"/>
        <w:rPr>
          <w:b/>
          <w:i/>
          <w:color w:val="FFFF00"/>
        </w:rPr>
      </w:pPr>
      <w:r>
        <w:rPr>
          <w:b/>
          <w:i/>
          <w:color w:val="FFFF00"/>
        </w:rPr>
        <w:t>TRICKY ** {ʹtrıkı}</w:t>
      </w:r>
    </w:p>
    <w:p w:rsidR="004B4226" w:rsidRDefault="004B4226" w:rsidP="00733FF6">
      <w:pPr>
        <w:jc w:val="center"/>
        <w:rPr>
          <w:b/>
          <w:i/>
          <w:color w:val="FFFF00"/>
        </w:rPr>
      </w:pPr>
      <w:r>
        <w:rPr>
          <w:b/>
          <w:i/>
          <w:color w:val="FFFF00"/>
        </w:rPr>
        <w:t>Н/С</w:t>
      </w:r>
    </w:p>
    <w:p w:rsidR="004B4226" w:rsidRDefault="004B4226" w:rsidP="00733FF6">
      <w:pPr>
        <w:rPr>
          <w:color w:val="FFFF00"/>
        </w:rPr>
      </w:pPr>
      <w:r>
        <w:rPr>
          <w:color w:val="FFFF00"/>
        </w:rPr>
        <w:t>ПРИЛ. 1 сложный, трудный, мудрёный, запутанный, хитрый</w:t>
      </w:r>
    </w:p>
    <w:p w:rsidR="004B4226" w:rsidRDefault="004B4226" w:rsidP="00362872">
      <w:pPr>
        <w:pStyle w:val="a7"/>
        <w:numPr>
          <w:ilvl w:val="0"/>
          <w:numId w:val="55"/>
        </w:numPr>
        <w:rPr>
          <w:i/>
        </w:rPr>
      </w:pPr>
      <w:r>
        <w:rPr>
          <w:i/>
          <w:color w:val="FFFFFF" w:themeColor="background1"/>
        </w:rPr>
        <w:t xml:space="preserve">~ lock - «хитрый» /мудрёный/ замок; замок </w:t>
      </w:r>
      <w:r>
        <w:rPr>
          <w:i/>
        </w:rPr>
        <w:t>с секретом</w:t>
      </w:r>
    </w:p>
    <w:p w:rsidR="004B4226" w:rsidRDefault="004B4226" w:rsidP="00362872">
      <w:pPr>
        <w:pStyle w:val="a7"/>
        <w:numPr>
          <w:ilvl w:val="0"/>
          <w:numId w:val="55"/>
        </w:numPr>
        <w:rPr>
          <w:i/>
        </w:rPr>
      </w:pPr>
      <w:r>
        <w:rPr>
          <w:i/>
        </w:rPr>
        <w:t>~ problem (in mathematics) - сложная (математическая) задача</w:t>
      </w:r>
    </w:p>
    <w:p w:rsidR="004B4226" w:rsidRDefault="004B4226" w:rsidP="00362872">
      <w:pPr>
        <w:pStyle w:val="a7"/>
        <w:numPr>
          <w:ilvl w:val="0"/>
          <w:numId w:val="55"/>
        </w:numPr>
        <w:rPr>
          <w:i/>
        </w:rPr>
      </w:pPr>
      <w:r>
        <w:rPr>
          <w:i/>
        </w:rPr>
        <w:t>~ argument - путаный довод</w:t>
      </w:r>
    </w:p>
    <w:p w:rsidR="004B4226" w:rsidRDefault="004B4226" w:rsidP="00362872">
      <w:pPr>
        <w:pStyle w:val="a7"/>
        <w:numPr>
          <w:ilvl w:val="0"/>
          <w:numId w:val="55"/>
        </w:numPr>
        <w:rPr>
          <w:i/>
        </w:rPr>
      </w:pPr>
      <w:r>
        <w:rPr>
          <w:i/>
        </w:rPr>
        <w:t>that's a ~ job - эта работа требует сноровки</w:t>
      </w:r>
    </w:p>
    <w:p w:rsidR="004B4226" w:rsidRDefault="004B4226" w:rsidP="00733FF6"/>
    <w:p w:rsidR="004B4226" w:rsidRDefault="004B4226" w:rsidP="00733FF6"/>
    <w:p w:rsidR="004B4226" w:rsidRDefault="004B4226" w:rsidP="00733FF6"/>
    <w:p w:rsidR="004B4226" w:rsidRDefault="004B4226" w:rsidP="00733FF6">
      <w:pPr>
        <w:jc w:val="center"/>
        <w:rPr>
          <w:b/>
          <w:i/>
          <w:color w:val="FFFF00"/>
          <w:lang w:val="en-US"/>
        </w:rPr>
      </w:pPr>
      <w:r>
        <w:rPr>
          <w:b/>
          <w:i/>
          <w:color w:val="FFFF00"/>
          <w:lang w:val="en-US"/>
        </w:rPr>
        <w:t>CONTEMPORARY **</w:t>
      </w:r>
      <w:r w:rsidR="001B5364" w:rsidRPr="001B5364">
        <w:rPr>
          <w:b/>
          <w:i/>
          <w:color w:val="FFFF00"/>
          <w:lang w:val="en-US"/>
        </w:rPr>
        <w:t xml:space="preserve"> </w:t>
      </w:r>
      <w:r>
        <w:rPr>
          <w:b/>
          <w:i/>
          <w:color w:val="FFFF00"/>
          <w:lang w:val="en-US"/>
        </w:rPr>
        <w:t>{kən</w:t>
      </w:r>
      <w:r>
        <w:rPr>
          <w:b/>
          <w:i/>
          <w:color w:val="FFFF00"/>
        </w:rPr>
        <w:t>ʹ</w:t>
      </w:r>
      <w:proofErr w:type="gramStart"/>
      <w:r>
        <w:rPr>
          <w:b/>
          <w:i/>
          <w:color w:val="FFFF00"/>
          <w:lang w:val="en-US"/>
        </w:rPr>
        <w:t>temp(</w:t>
      </w:r>
      <w:proofErr w:type="gramEnd"/>
      <w:r>
        <w:rPr>
          <w:b/>
          <w:i/>
          <w:color w:val="FFFF00"/>
          <w:lang w:val="en-US"/>
        </w:rPr>
        <w:t>ə)rərı}</w:t>
      </w:r>
    </w:p>
    <w:p w:rsidR="004B4226" w:rsidRDefault="004B4226" w:rsidP="00733FF6">
      <w:pPr>
        <w:rPr>
          <w:color w:val="FFFF00"/>
        </w:rPr>
      </w:pPr>
      <w:r>
        <w:rPr>
          <w:color w:val="FFFF00"/>
        </w:rPr>
        <w:t>1. современник</w:t>
      </w:r>
    </w:p>
    <w:p w:rsidR="004B4226" w:rsidRDefault="004B4226" w:rsidP="00362872">
      <w:pPr>
        <w:pStyle w:val="a7"/>
        <w:numPr>
          <w:ilvl w:val="0"/>
          <w:numId w:val="56"/>
        </w:numPr>
        <w:rPr>
          <w:i/>
          <w:color w:val="FFFF00"/>
          <w:lang w:val="en-US"/>
        </w:rPr>
      </w:pPr>
      <w:r>
        <w:rPr>
          <w:i/>
          <w:color w:val="FFFF00"/>
          <w:lang w:val="en-US"/>
        </w:rPr>
        <w:t xml:space="preserve">Petrarch and Chaucer were contemporaries - </w:t>
      </w:r>
      <w:r>
        <w:rPr>
          <w:i/>
          <w:color w:val="FFFF00"/>
        </w:rPr>
        <w:t>Петрарка</w:t>
      </w:r>
      <w:r>
        <w:rPr>
          <w:i/>
          <w:color w:val="FFFF00"/>
          <w:lang w:val="en-US"/>
        </w:rPr>
        <w:t xml:space="preserve"> </w:t>
      </w:r>
      <w:r>
        <w:rPr>
          <w:i/>
          <w:color w:val="FFFF00"/>
        </w:rPr>
        <w:t>был</w:t>
      </w:r>
      <w:r>
        <w:rPr>
          <w:i/>
          <w:color w:val="FFFF00"/>
          <w:lang w:val="en-US"/>
        </w:rPr>
        <w:t xml:space="preserve"> </w:t>
      </w:r>
      <w:r>
        <w:rPr>
          <w:i/>
          <w:color w:val="FFFF00"/>
        </w:rPr>
        <w:t>современником</w:t>
      </w:r>
      <w:r>
        <w:rPr>
          <w:i/>
          <w:color w:val="FFFF00"/>
          <w:lang w:val="en-US"/>
        </w:rPr>
        <w:t xml:space="preserve"> </w:t>
      </w:r>
      <w:r>
        <w:rPr>
          <w:i/>
          <w:color w:val="FFFF00"/>
        </w:rPr>
        <w:t>Чосера</w:t>
      </w:r>
    </w:p>
    <w:p w:rsidR="004B4226" w:rsidRDefault="004B4226" w:rsidP="00362872">
      <w:pPr>
        <w:pStyle w:val="a7"/>
        <w:numPr>
          <w:ilvl w:val="0"/>
          <w:numId w:val="56"/>
        </w:numPr>
        <w:rPr>
          <w:i/>
        </w:rPr>
      </w:pPr>
      <w:r>
        <w:rPr>
          <w:i/>
          <w:color w:val="FFFF00"/>
        </w:rPr>
        <w:t xml:space="preserve">we were contemporaries </w:t>
      </w:r>
      <w:r>
        <w:rPr>
          <w:i/>
        </w:rPr>
        <w:t>at school - мы учились в школе в одно и то же время</w:t>
      </w:r>
    </w:p>
    <w:p w:rsidR="004B4226" w:rsidRDefault="004B4226" w:rsidP="00362872">
      <w:pPr>
        <w:pStyle w:val="a7"/>
        <w:numPr>
          <w:ilvl w:val="0"/>
          <w:numId w:val="56"/>
        </w:numPr>
        <w:rPr>
          <w:i/>
        </w:rPr>
      </w:pPr>
      <w:r>
        <w:rPr>
          <w:i/>
        </w:rPr>
        <w:t>is this musician a ~? - этот музыкант наш современник?</w:t>
      </w:r>
    </w:p>
    <w:p w:rsidR="004B4226" w:rsidRDefault="004B4226" w:rsidP="00733FF6">
      <w:r>
        <w:t>2. ровесник, сверстник</w:t>
      </w:r>
    </w:p>
    <w:p w:rsidR="004B4226" w:rsidRDefault="004B4226" w:rsidP="00733FF6">
      <w:r>
        <w:t>ПРИЛ. 1 современный, новый</w:t>
      </w:r>
    </w:p>
    <w:p w:rsidR="004B4226" w:rsidRDefault="004B4226" w:rsidP="00362872">
      <w:pPr>
        <w:pStyle w:val="a7"/>
        <w:numPr>
          <w:ilvl w:val="0"/>
          <w:numId w:val="56"/>
        </w:numPr>
        <w:rPr>
          <w:i/>
        </w:rPr>
      </w:pPr>
      <w:r>
        <w:rPr>
          <w:i/>
        </w:rPr>
        <w:t>~ writers {literature} - современные писатели {-ая литература}</w:t>
      </w:r>
    </w:p>
    <w:p w:rsidR="004B4226" w:rsidRDefault="004B4226" w:rsidP="00362872">
      <w:pPr>
        <w:pStyle w:val="a7"/>
        <w:numPr>
          <w:ilvl w:val="0"/>
          <w:numId w:val="56"/>
        </w:numPr>
        <w:rPr>
          <w:i/>
        </w:rPr>
      </w:pPr>
      <w:r>
        <w:rPr>
          <w:i/>
        </w:rPr>
        <w:t>~ society - современное общество</w:t>
      </w:r>
    </w:p>
    <w:p w:rsidR="004B4226" w:rsidRDefault="004B4226" w:rsidP="00362872">
      <w:pPr>
        <w:pStyle w:val="a7"/>
        <w:numPr>
          <w:ilvl w:val="0"/>
          <w:numId w:val="56"/>
        </w:numPr>
        <w:rPr>
          <w:i/>
        </w:rPr>
      </w:pPr>
      <w:r>
        <w:rPr>
          <w:i/>
        </w:rPr>
        <w:t>~ history - новейшая история</w:t>
      </w:r>
    </w:p>
    <w:p w:rsidR="004B4226" w:rsidRDefault="004B4226" w:rsidP="00733FF6">
      <w:r>
        <w:t xml:space="preserve">2 </w:t>
      </w:r>
      <w:proofErr w:type="gramStart"/>
      <w:r>
        <w:t>разг.в</w:t>
      </w:r>
      <w:proofErr w:type="gramEnd"/>
      <w:r>
        <w:t xml:space="preserve"> современном стиле; по последней моде; модерновый</w:t>
      </w:r>
    </w:p>
    <w:p w:rsidR="004B4226" w:rsidRDefault="004B4226" w:rsidP="00362872">
      <w:pPr>
        <w:pStyle w:val="a7"/>
        <w:numPr>
          <w:ilvl w:val="0"/>
          <w:numId w:val="56"/>
        </w:numPr>
        <w:rPr>
          <w:i/>
        </w:rPr>
      </w:pPr>
      <w:r>
        <w:rPr>
          <w:i/>
        </w:rPr>
        <w:t>~ art - современное искусство</w:t>
      </w:r>
    </w:p>
    <w:p w:rsidR="004B4226" w:rsidRDefault="004B4226" w:rsidP="00362872">
      <w:pPr>
        <w:pStyle w:val="a7"/>
        <w:numPr>
          <w:ilvl w:val="0"/>
          <w:numId w:val="56"/>
        </w:numPr>
        <w:rPr>
          <w:i/>
        </w:rPr>
      </w:pPr>
      <w:r>
        <w:rPr>
          <w:i/>
        </w:rPr>
        <w:t>~ furniture - мебель в современном стиле</w:t>
      </w:r>
    </w:p>
    <w:p w:rsidR="004B4226" w:rsidRDefault="004B4226" w:rsidP="00733FF6">
      <w:r>
        <w:t>3. (часто with) современный (чему-л.); одновременный</w:t>
      </w:r>
    </w:p>
    <w:p w:rsidR="004B4226" w:rsidRDefault="004B4226" w:rsidP="00362872">
      <w:pPr>
        <w:pStyle w:val="a7"/>
        <w:numPr>
          <w:ilvl w:val="0"/>
          <w:numId w:val="56"/>
        </w:numPr>
        <w:rPr>
          <w:i/>
        </w:rPr>
      </w:pPr>
      <w:r>
        <w:rPr>
          <w:i/>
        </w:rPr>
        <w:lastRenderedPageBreak/>
        <w:t>events ~ with each other - события, происшедшие одновременно</w:t>
      </w:r>
    </w:p>
    <w:p w:rsidR="004B4226" w:rsidRDefault="004B4226" w:rsidP="00362872">
      <w:pPr>
        <w:pStyle w:val="a7"/>
        <w:numPr>
          <w:ilvl w:val="0"/>
          <w:numId w:val="56"/>
        </w:numPr>
        <w:rPr>
          <w:i/>
        </w:rPr>
      </w:pPr>
      <w:r>
        <w:rPr>
          <w:i/>
        </w:rPr>
        <w:t>writers ~ with the events they write of - писатели - современники событий, которые они описывают</w:t>
      </w:r>
    </w:p>
    <w:p w:rsidR="004B4226" w:rsidRDefault="004B4226" w:rsidP="00362872">
      <w:pPr>
        <w:pStyle w:val="a7"/>
        <w:numPr>
          <w:ilvl w:val="0"/>
          <w:numId w:val="56"/>
        </w:numPr>
      </w:pPr>
      <w:r>
        <w:rPr>
          <w:i/>
        </w:rPr>
        <w:t>a ~ record of events - запись о событиях, сделанная их современником</w:t>
      </w:r>
    </w:p>
    <w:p w:rsidR="004B4226" w:rsidRDefault="004B4226" w:rsidP="00733FF6"/>
    <w:p w:rsidR="004B4226" w:rsidRDefault="004B4226" w:rsidP="00733FF6">
      <w:pPr>
        <w:rPr>
          <w:color w:val="FFFFFF" w:themeColor="background1"/>
          <w:highlight w:val="black"/>
        </w:rPr>
      </w:pPr>
    </w:p>
    <w:p w:rsidR="004B4226" w:rsidRDefault="004B4226" w:rsidP="00733FF6">
      <w:pPr>
        <w:rPr>
          <w:color w:val="FFFFFF" w:themeColor="background1"/>
          <w:highlight w:val="black"/>
        </w:rPr>
      </w:pPr>
    </w:p>
    <w:p w:rsidR="004B4226" w:rsidRDefault="004B4226" w:rsidP="00733FF6">
      <w:pPr>
        <w:jc w:val="center"/>
        <w:rPr>
          <w:rFonts w:cstheme="minorBidi"/>
          <w:b/>
          <w:i/>
          <w:color w:val="FFFF00"/>
          <w:szCs w:val="22"/>
          <w:u w:val="single"/>
        </w:rPr>
      </w:pPr>
      <w:r>
        <w:rPr>
          <w:b/>
          <w:i/>
          <w:color w:val="FFFF00"/>
          <w:u w:val="single"/>
        </w:rPr>
        <w:t>WARRANT ** [ʹwɒrənt] n</w:t>
      </w:r>
    </w:p>
    <w:p w:rsidR="004B4226" w:rsidRDefault="004B4226" w:rsidP="00733FF6">
      <w:pPr>
        <w:jc w:val="center"/>
        <w:rPr>
          <w:b/>
          <w:i/>
          <w:color w:val="FFFF00"/>
        </w:rPr>
      </w:pPr>
      <w:r>
        <w:rPr>
          <w:b/>
          <w:i/>
          <w:color w:val="FFFF00"/>
        </w:rPr>
        <w:t>НЕПОЛНОЕ СЛОВО</w:t>
      </w:r>
    </w:p>
    <w:p w:rsidR="004B4226" w:rsidRDefault="004B4226" w:rsidP="00733FF6">
      <w:pPr>
        <w:rPr>
          <w:color w:val="FFFF00"/>
        </w:rPr>
      </w:pPr>
      <w:r>
        <w:rPr>
          <w:color w:val="FFFF00"/>
        </w:rPr>
        <w:t>1. юр. Ордер (на арест, обыск); приказ, предписание</w:t>
      </w:r>
    </w:p>
    <w:p w:rsidR="004B4226" w:rsidRDefault="004B4226" w:rsidP="00362872">
      <w:pPr>
        <w:pStyle w:val="a7"/>
        <w:numPr>
          <w:ilvl w:val="0"/>
          <w:numId w:val="57"/>
        </w:numPr>
        <w:rPr>
          <w:i/>
          <w:color w:val="FFFFFF" w:themeColor="background1"/>
        </w:rPr>
      </w:pPr>
      <w:r>
        <w:rPr>
          <w:i/>
          <w:color w:val="FFFF00"/>
        </w:rPr>
        <w:t>warrant of distress - приказ о наложении ареста или об изъятии (имущества</w:t>
      </w:r>
      <w:r>
        <w:rPr>
          <w:i/>
          <w:color w:val="FFFFFF" w:themeColor="background1"/>
        </w:rPr>
        <w:t>); исполнительный лист</w:t>
      </w:r>
    </w:p>
    <w:p w:rsidR="004B4226" w:rsidRDefault="004B4226" w:rsidP="00362872">
      <w:pPr>
        <w:pStyle w:val="a7"/>
        <w:numPr>
          <w:ilvl w:val="0"/>
          <w:numId w:val="57"/>
        </w:numPr>
        <w:rPr>
          <w:i/>
          <w:color w:val="FFFFFF" w:themeColor="background1"/>
        </w:rPr>
      </w:pPr>
      <w:r>
        <w:rPr>
          <w:i/>
          <w:color w:val="FFFFFF" w:themeColor="background1"/>
        </w:rPr>
        <w:t>warrant of caption - приказ о поимке (беглого) преступника</w:t>
      </w:r>
    </w:p>
    <w:p w:rsidR="004B4226" w:rsidRDefault="004B4226" w:rsidP="00362872">
      <w:pPr>
        <w:pStyle w:val="a7"/>
        <w:numPr>
          <w:ilvl w:val="0"/>
          <w:numId w:val="57"/>
        </w:numPr>
        <w:rPr>
          <w:i/>
          <w:color w:val="FFFFFF" w:themeColor="background1"/>
        </w:rPr>
      </w:pPr>
      <w:r>
        <w:rPr>
          <w:i/>
          <w:color w:val="FFFFFF" w:themeColor="background1"/>
        </w:rPr>
        <w:t>warrant of death, warrant of execution - распоряжение о приведении в исполнение приговора к смертной казни</w:t>
      </w:r>
    </w:p>
    <w:p w:rsidR="004B4226" w:rsidRDefault="004B4226" w:rsidP="00733FF6">
      <w:pPr>
        <w:rPr>
          <w:color w:val="FFFFFF" w:themeColor="background1"/>
        </w:rPr>
      </w:pPr>
      <w:r>
        <w:rPr>
          <w:color w:val="FFFFFF" w:themeColor="background1"/>
        </w:rPr>
        <w:t>2. основание для чего-л., оправдание (каких-л. действий); моральное право</w:t>
      </w:r>
    </w:p>
    <w:p w:rsidR="004B4226" w:rsidRDefault="004B4226" w:rsidP="00362872">
      <w:pPr>
        <w:pStyle w:val="a7"/>
        <w:numPr>
          <w:ilvl w:val="0"/>
          <w:numId w:val="57"/>
        </w:numPr>
        <w:rPr>
          <w:i/>
          <w:color w:val="FFFFFF" w:themeColor="background1"/>
        </w:rPr>
      </w:pPr>
      <w:r>
        <w:rPr>
          <w:i/>
          <w:color w:val="FFFFFF" w:themeColor="background1"/>
        </w:rPr>
        <w:t>he has no ~ for saying so - у него нет оснований /он не вправе/ так говорить</w:t>
      </w:r>
    </w:p>
    <w:p w:rsidR="004B4226" w:rsidRDefault="004B4226" w:rsidP="00362872">
      <w:pPr>
        <w:pStyle w:val="a7"/>
        <w:numPr>
          <w:ilvl w:val="0"/>
          <w:numId w:val="57"/>
        </w:numPr>
        <w:rPr>
          <w:i/>
          <w:color w:val="FFFFFF" w:themeColor="background1"/>
        </w:rPr>
      </w:pPr>
      <w:r>
        <w:rPr>
          <w:i/>
          <w:color w:val="FFFFFF" w:themeColor="background1"/>
        </w:rPr>
        <w:t>good intentions are no ~ for irregular actions - добрые намерения не оправдывают неправильных действий</w:t>
      </w:r>
    </w:p>
    <w:p w:rsidR="004B4226" w:rsidRDefault="004B4226" w:rsidP="00362872">
      <w:pPr>
        <w:pStyle w:val="a7"/>
        <w:numPr>
          <w:ilvl w:val="0"/>
          <w:numId w:val="57"/>
        </w:numPr>
        <w:rPr>
          <w:i/>
          <w:color w:val="FFFFFF" w:themeColor="background1"/>
        </w:rPr>
      </w:pPr>
      <w:r>
        <w:rPr>
          <w:i/>
          <w:color w:val="FFFFFF" w:themeColor="background1"/>
        </w:rPr>
        <w:t>there is no ~ for such a belief - это убеждение совершенно необоснованно /беспочвенно/</w:t>
      </w:r>
    </w:p>
    <w:p w:rsidR="004B4226" w:rsidRDefault="004B4226" w:rsidP="00733FF6">
      <w:pPr>
        <w:rPr>
          <w:color w:val="FFFFFF" w:themeColor="background1"/>
        </w:rPr>
      </w:pPr>
      <w:r>
        <w:rPr>
          <w:color w:val="FFFFFF" w:themeColor="background1"/>
          <w:lang w:val="en-US"/>
        </w:rPr>
        <w:t>3</w:t>
      </w:r>
      <w:r>
        <w:rPr>
          <w:color w:val="FFFFFF" w:themeColor="background1"/>
        </w:rPr>
        <w:t>. гарантия</w:t>
      </w:r>
    </w:p>
    <w:p w:rsidR="004B4226" w:rsidRDefault="004B4226" w:rsidP="00362872">
      <w:pPr>
        <w:pStyle w:val="a7"/>
        <w:numPr>
          <w:ilvl w:val="0"/>
          <w:numId w:val="57"/>
        </w:numPr>
        <w:rPr>
          <w:i/>
          <w:color w:val="FFFFFF" w:themeColor="background1"/>
          <w:lang w:val="en-US"/>
        </w:rPr>
      </w:pPr>
      <w:r>
        <w:rPr>
          <w:i/>
          <w:color w:val="FFFFFF" w:themeColor="background1"/>
          <w:lang w:val="en-US"/>
        </w:rPr>
        <w:t xml:space="preserve">There's nothing here to warrant a continued federal presence. - </w:t>
      </w:r>
      <w:r>
        <w:rPr>
          <w:i/>
          <w:color w:val="FFFFFF" w:themeColor="background1"/>
        </w:rPr>
        <w:t>Нет</w:t>
      </w:r>
      <w:r>
        <w:rPr>
          <w:i/>
          <w:color w:val="FFFFFF" w:themeColor="background1"/>
          <w:lang w:val="en-US"/>
        </w:rPr>
        <w:t xml:space="preserve"> </w:t>
      </w:r>
      <w:r>
        <w:rPr>
          <w:i/>
          <w:color w:val="FFFFFF" w:themeColor="background1"/>
        </w:rPr>
        <w:t>никакой</w:t>
      </w:r>
      <w:r>
        <w:rPr>
          <w:i/>
          <w:color w:val="FFFFFF" w:themeColor="background1"/>
          <w:lang w:val="en-US"/>
        </w:rPr>
        <w:t xml:space="preserve"> </w:t>
      </w:r>
      <w:r>
        <w:rPr>
          <w:i/>
          <w:color w:val="FFFFFF" w:themeColor="background1"/>
        </w:rPr>
        <w:t>гарантии</w:t>
      </w:r>
      <w:r>
        <w:rPr>
          <w:i/>
          <w:color w:val="FFFFFF" w:themeColor="background1"/>
          <w:lang w:val="en-US"/>
        </w:rPr>
        <w:t xml:space="preserve"> </w:t>
      </w:r>
      <w:r>
        <w:rPr>
          <w:i/>
          <w:color w:val="FFFFFF" w:themeColor="background1"/>
        </w:rPr>
        <w:t>о</w:t>
      </w:r>
      <w:r>
        <w:rPr>
          <w:i/>
          <w:color w:val="FFFFFF" w:themeColor="background1"/>
          <w:lang w:val="en-US"/>
        </w:rPr>
        <w:t xml:space="preserve"> </w:t>
      </w:r>
      <w:r>
        <w:rPr>
          <w:i/>
          <w:color w:val="FFFFFF" w:themeColor="background1"/>
        </w:rPr>
        <w:t>долгом</w:t>
      </w:r>
      <w:r>
        <w:rPr>
          <w:i/>
          <w:color w:val="FFFFFF" w:themeColor="background1"/>
          <w:lang w:val="en-US"/>
        </w:rPr>
        <w:t xml:space="preserve"> </w:t>
      </w:r>
      <w:r>
        <w:rPr>
          <w:i/>
          <w:color w:val="FFFFFF" w:themeColor="background1"/>
        </w:rPr>
        <w:t>визите</w:t>
      </w:r>
      <w:r>
        <w:rPr>
          <w:i/>
          <w:color w:val="FFFFFF" w:themeColor="background1"/>
          <w:lang w:val="en-US"/>
        </w:rPr>
        <w:t xml:space="preserve"> </w:t>
      </w:r>
      <w:r>
        <w:rPr>
          <w:i/>
          <w:color w:val="FFFFFF" w:themeColor="background1"/>
        </w:rPr>
        <w:t>федералов</w:t>
      </w:r>
      <w:r>
        <w:rPr>
          <w:i/>
          <w:color w:val="FFFFFF" w:themeColor="background1"/>
          <w:lang w:val="en-US"/>
        </w:rPr>
        <w:t>.</w:t>
      </w:r>
    </w:p>
    <w:p w:rsidR="004B4226" w:rsidRDefault="004B4226" w:rsidP="00362872">
      <w:pPr>
        <w:pStyle w:val="a7"/>
        <w:numPr>
          <w:ilvl w:val="0"/>
          <w:numId w:val="57"/>
        </w:numPr>
        <w:rPr>
          <w:i/>
          <w:color w:val="FFFFFF" w:themeColor="background1"/>
          <w:lang w:val="en-US"/>
        </w:rPr>
      </w:pPr>
      <w:r>
        <w:rPr>
          <w:i/>
          <w:color w:val="FFFFFF" w:themeColor="background1"/>
          <w:lang w:val="en-US"/>
        </w:rPr>
        <w:t xml:space="preserve">And what warrant would I have against repetitions of this interview? - </w:t>
      </w:r>
      <w:r>
        <w:rPr>
          <w:i/>
          <w:color w:val="FFFFFF" w:themeColor="background1"/>
        </w:rPr>
        <w:t>А</w:t>
      </w:r>
      <w:r>
        <w:rPr>
          <w:i/>
          <w:color w:val="FFFFFF" w:themeColor="background1"/>
          <w:lang w:val="en-US"/>
        </w:rPr>
        <w:t xml:space="preserve"> </w:t>
      </w:r>
      <w:r>
        <w:rPr>
          <w:i/>
          <w:color w:val="FFFFFF" w:themeColor="background1"/>
        </w:rPr>
        <w:t>каковы</w:t>
      </w:r>
      <w:r>
        <w:rPr>
          <w:i/>
          <w:color w:val="FFFFFF" w:themeColor="background1"/>
          <w:lang w:val="en-US"/>
        </w:rPr>
        <w:t xml:space="preserve"> </w:t>
      </w:r>
      <w:r>
        <w:rPr>
          <w:i/>
          <w:color w:val="FFFFFF" w:themeColor="background1"/>
        </w:rPr>
        <w:t>гарантии</w:t>
      </w:r>
      <w:r>
        <w:rPr>
          <w:i/>
          <w:color w:val="FFFFFF" w:themeColor="background1"/>
          <w:lang w:val="en-US"/>
        </w:rPr>
        <w:t xml:space="preserve">, </w:t>
      </w:r>
      <w:r>
        <w:rPr>
          <w:i/>
          <w:color w:val="FFFFFF" w:themeColor="background1"/>
        </w:rPr>
        <w:t>что</w:t>
      </w:r>
      <w:r>
        <w:rPr>
          <w:i/>
          <w:color w:val="FFFFFF" w:themeColor="background1"/>
          <w:lang w:val="en-US"/>
        </w:rPr>
        <w:t xml:space="preserve"> </w:t>
      </w:r>
      <w:r>
        <w:rPr>
          <w:i/>
          <w:color w:val="FFFFFF" w:themeColor="background1"/>
        </w:rPr>
        <w:t>подобная</w:t>
      </w:r>
      <w:r>
        <w:rPr>
          <w:i/>
          <w:color w:val="FFFFFF" w:themeColor="background1"/>
          <w:lang w:val="en-US"/>
        </w:rPr>
        <w:t xml:space="preserve"> </w:t>
      </w:r>
      <w:r>
        <w:rPr>
          <w:i/>
          <w:color w:val="FFFFFF" w:themeColor="background1"/>
        </w:rPr>
        <w:t>беседа</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повторится</w:t>
      </w:r>
      <w:r>
        <w:rPr>
          <w:i/>
          <w:color w:val="FFFFFF" w:themeColor="background1"/>
          <w:lang w:val="en-US"/>
        </w:rPr>
        <w:t>?</w:t>
      </w:r>
    </w:p>
    <w:p w:rsidR="004B4226" w:rsidRDefault="004B4226" w:rsidP="00362872">
      <w:pPr>
        <w:pStyle w:val="a7"/>
        <w:numPr>
          <w:ilvl w:val="0"/>
          <w:numId w:val="57"/>
        </w:numPr>
        <w:rPr>
          <w:i/>
          <w:color w:val="FFFFFF" w:themeColor="background1"/>
          <w:lang w:val="en-US"/>
        </w:rPr>
      </w:pPr>
      <w:r>
        <w:rPr>
          <w:i/>
          <w:color w:val="FFFFFF" w:themeColor="background1"/>
          <w:lang w:val="en-US"/>
        </w:rPr>
        <w:t xml:space="preserve">There's no evidence that would warrant that investigation. - </w:t>
      </w:r>
      <w:r>
        <w:rPr>
          <w:i/>
          <w:color w:val="FFFFFF" w:themeColor="background1"/>
        </w:rPr>
        <w:t>Нет</w:t>
      </w:r>
      <w:r>
        <w:rPr>
          <w:i/>
          <w:color w:val="FFFFFF" w:themeColor="background1"/>
          <w:lang w:val="en-US"/>
        </w:rPr>
        <w:t xml:space="preserve"> </w:t>
      </w:r>
      <w:r>
        <w:rPr>
          <w:i/>
          <w:color w:val="FFFFFF" w:themeColor="background1"/>
        </w:rPr>
        <w:t>подтверждения</w:t>
      </w:r>
      <w:r>
        <w:rPr>
          <w:i/>
          <w:color w:val="FFFFFF" w:themeColor="background1"/>
          <w:lang w:val="en-US"/>
        </w:rPr>
        <w:t xml:space="preserve">, </w:t>
      </w:r>
      <w:r>
        <w:rPr>
          <w:i/>
          <w:color w:val="FFFFFF" w:themeColor="background1"/>
        </w:rPr>
        <w:t>нет</w:t>
      </w:r>
      <w:r>
        <w:rPr>
          <w:i/>
          <w:color w:val="FFFFFF" w:themeColor="background1"/>
          <w:lang w:val="en-US"/>
        </w:rPr>
        <w:t xml:space="preserve"> </w:t>
      </w:r>
      <w:r>
        <w:rPr>
          <w:i/>
          <w:color w:val="FFFFFF" w:themeColor="background1"/>
        </w:rPr>
        <w:t>гарантий</w:t>
      </w:r>
      <w:r>
        <w:rPr>
          <w:i/>
          <w:color w:val="FFFFFF" w:themeColor="background1"/>
          <w:lang w:val="en-US"/>
        </w:rPr>
        <w:t xml:space="preserve">, </w:t>
      </w:r>
      <w:r>
        <w:rPr>
          <w:i/>
          <w:color w:val="FFFFFF" w:themeColor="background1"/>
        </w:rPr>
        <w:t>нет</w:t>
      </w:r>
      <w:r>
        <w:rPr>
          <w:i/>
          <w:color w:val="FFFFFF" w:themeColor="background1"/>
          <w:lang w:val="en-US"/>
        </w:rPr>
        <w:t xml:space="preserve"> </w:t>
      </w:r>
      <w:r>
        <w:rPr>
          <w:i/>
          <w:color w:val="FFFFFF" w:themeColor="background1"/>
        </w:rPr>
        <w:t>расследования</w:t>
      </w:r>
      <w:r>
        <w:rPr>
          <w:i/>
          <w:color w:val="FFFFFF" w:themeColor="background1"/>
          <w:lang w:val="en-US"/>
        </w:rPr>
        <w:t>.</w:t>
      </w:r>
    </w:p>
    <w:p w:rsidR="004B4226" w:rsidRDefault="004B4226" w:rsidP="00733FF6">
      <w:pPr>
        <w:rPr>
          <w:color w:val="FFFFFF" w:themeColor="background1"/>
          <w:lang w:val="en-US"/>
        </w:rPr>
      </w:pPr>
    </w:p>
    <w:p w:rsidR="004B4226" w:rsidRDefault="004B4226" w:rsidP="00733FF6">
      <w:pPr>
        <w:rPr>
          <w:color w:val="FFFFFF" w:themeColor="background1"/>
          <w:lang w:val="en-US"/>
        </w:rPr>
      </w:pPr>
    </w:p>
    <w:p w:rsidR="004B4226" w:rsidRDefault="004B4226" w:rsidP="00733FF6">
      <w:pPr>
        <w:rPr>
          <w:color w:val="FFFFFF" w:themeColor="background1"/>
          <w:lang w:val="en-US"/>
        </w:rPr>
      </w:pPr>
    </w:p>
    <w:p w:rsidR="004B4226" w:rsidRDefault="004B4226" w:rsidP="00FC7D1D">
      <w:pPr>
        <w:jc w:val="center"/>
        <w:rPr>
          <w:b/>
          <w:i/>
          <w:color w:val="70AD47" w:themeColor="accent6"/>
          <w:lang w:val="en-US"/>
        </w:rPr>
      </w:pPr>
      <w:r>
        <w:rPr>
          <w:b/>
          <w:i/>
          <w:color w:val="70AD47" w:themeColor="accent6"/>
          <w:lang w:val="en-US"/>
        </w:rPr>
        <w:t>SEARCH WARRANT</w:t>
      </w:r>
    </w:p>
    <w:p w:rsidR="004B4226" w:rsidRDefault="004B4226" w:rsidP="00FC7D1D">
      <w:pPr>
        <w:jc w:val="center"/>
        <w:rPr>
          <w:b/>
          <w:i/>
          <w:color w:val="70AD47" w:themeColor="accent6"/>
          <w:lang w:val="en-US"/>
        </w:rPr>
      </w:pPr>
      <w:r>
        <w:rPr>
          <w:b/>
          <w:i/>
          <w:color w:val="70AD47" w:themeColor="accent6"/>
          <w:lang w:val="en-US"/>
        </w:rPr>
        <w:lastRenderedPageBreak/>
        <w:t>['sɜːʧˌwɔr(ə)nt]</w:t>
      </w:r>
    </w:p>
    <w:p w:rsidR="004B4226" w:rsidRPr="00FC7D1D" w:rsidRDefault="004B4226" w:rsidP="00FC7D1D">
      <w:pPr>
        <w:rPr>
          <w:color w:val="70AD47" w:themeColor="accent6"/>
        </w:rPr>
      </w:pPr>
      <w:r>
        <w:rPr>
          <w:color w:val="70AD47" w:themeColor="accent6"/>
        </w:rPr>
        <w:t>сущ</w:t>
      </w:r>
      <w:r w:rsidRPr="00FC7D1D">
        <w:rPr>
          <w:color w:val="70AD47" w:themeColor="accent6"/>
        </w:rPr>
        <w:t xml:space="preserve">. </w:t>
      </w:r>
      <w:r>
        <w:rPr>
          <w:color w:val="70AD47" w:themeColor="accent6"/>
        </w:rPr>
        <w:t>ордер</w:t>
      </w:r>
      <w:r w:rsidRPr="00FC7D1D">
        <w:rPr>
          <w:color w:val="70AD47" w:themeColor="accent6"/>
        </w:rPr>
        <w:t xml:space="preserve"> </w:t>
      </w:r>
      <w:r>
        <w:rPr>
          <w:color w:val="70AD47" w:themeColor="accent6"/>
        </w:rPr>
        <w:t>на</w:t>
      </w:r>
      <w:r w:rsidRPr="00FC7D1D">
        <w:rPr>
          <w:color w:val="70AD47" w:themeColor="accent6"/>
        </w:rPr>
        <w:t xml:space="preserve"> </w:t>
      </w:r>
      <w:r>
        <w:rPr>
          <w:color w:val="70AD47" w:themeColor="accent6"/>
        </w:rPr>
        <w:t>обыск</w:t>
      </w:r>
    </w:p>
    <w:p w:rsidR="004B4226" w:rsidRPr="00FC7D1D" w:rsidRDefault="004B4226" w:rsidP="00FC7D1D">
      <w:pPr>
        <w:rPr>
          <w:color w:val="70AD47" w:themeColor="accent6"/>
        </w:rPr>
      </w:pPr>
    </w:p>
    <w:p w:rsidR="004B4226" w:rsidRPr="00FC7D1D" w:rsidRDefault="004B4226" w:rsidP="00FC7D1D">
      <w:pPr>
        <w:rPr>
          <w:color w:val="70AD47" w:themeColor="accent6"/>
        </w:rPr>
      </w:pPr>
    </w:p>
    <w:p w:rsidR="004B4226" w:rsidRPr="00FC7D1D" w:rsidRDefault="004B4226" w:rsidP="00FC7D1D">
      <w:pPr>
        <w:rPr>
          <w:color w:val="70AD47" w:themeColor="accent6"/>
        </w:rPr>
      </w:pPr>
    </w:p>
    <w:p w:rsidR="004B4226" w:rsidRPr="00FC7D1D" w:rsidRDefault="004B4226" w:rsidP="00733FF6">
      <w:pPr>
        <w:shd w:val="clear" w:color="auto" w:fill="000000" w:themeFill="text1"/>
        <w:jc w:val="center"/>
        <w:rPr>
          <w:rFonts w:cstheme="minorBidi"/>
          <w:b/>
          <w:color w:val="FFFF00"/>
          <w:szCs w:val="22"/>
          <w:highlight w:val="black"/>
        </w:rPr>
      </w:pPr>
      <w:r>
        <w:rPr>
          <w:b/>
          <w:color w:val="FFFF00"/>
          <w:highlight w:val="black"/>
          <w:bdr w:val="none" w:sz="0" w:space="0" w:color="auto" w:frame="1"/>
          <w:lang w:val="en-US"/>
        </w:rPr>
        <w:t>FRAGILE</w:t>
      </w:r>
      <w:r w:rsidRPr="00FC7D1D">
        <w:rPr>
          <w:b/>
          <w:color w:val="FFFF00"/>
          <w:highlight w:val="black"/>
          <w:bdr w:val="none" w:sz="0" w:space="0" w:color="auto" w:frame="1"/>
        </w:rPr>
        <w:t xml:space="preserve"> ** [</w:t>
      </w:r>
      <w:r w:rsidRPr="00FC7D1D">
        <w:rPr>
          <w:rStyle w:val="a5"/>
          <w:b/>
          <w:color w:val="FFFF00"/>
          <w:spacing w:val="15"/>
          <w:highlight w:val="black"/>
          <w:bdr w:val="none" w:sz="0" w:space="0" w:color="auto" w:frame="1"/>
        </w:rPr>
        <w:t>'</w:t>
      </w:r>
      <w:r>
        <w:rPr>
          <w:rStyle w:val="a5"/>
          <w:b/>
          <w:color w:val="FFFF00"/>
          <w:spacing w:val="15"/>
          <w:highlight w:val="black"/>
          <w:bdr w:val="none" w:sz="0" w:space="0" w:color="auto" w:frame="1"/>
          <w:lang w:val="en-US"/>
        </w:rPr>
        <w:t>fr</w:t>
      </w:r>
      <w:r w:rsidRPr="00FC7D1D">
        <w:rPr>
          <w:rStyle w:val="a5"/>
          <w:b/>
          <w:color w:val="FFFF00"/>
          <w:spacing w:val="15"/>
          <w:highlight w:val="black"/>
          <w:bdr w:val="none" w:sz="0" w:space="0" w:color="auto" w:frame="1"/>
        </w:rPr>
        <w:t>æʤ</w:t>
      </w:r>
      <w:r>
        <w:rPr>
          <w:rStyle w:val="a5"/>
          <w:b/>
          <w:color w:val="FFFF00"/>
          <w:spacing w:val="15"/>
          <w:highlight w:val="black"/>
          <w:bdr w:val="none" w:sz="0" w:space="0" w:color="auto" w:frame="1"/>
          <w:lang w:val="en-US"/>
        </w:rPr>
        <w:t>a</w:t>
      </w:r>
      <w:r w:rsidRPr="00FC7D1D">
        <w:rPr>
          <w:rStyle w:val="a5"/>
          <w:b/>
          <w:color w:val="FFFF00"/>
          <w:spacing w:val="15"/>
          <w:highlight w:val="black"/>
          <w:bdr w:val="none" w:sz="0" w:space="0" w:color="auto" w:frame="1"/>
        </w:rPr>
        <w:t>ɪ</w:t>
      </w:r>
      <w:r>
        <w:rPr>
          <w:rStyle w:val="a5"/>
          <w:b/>
          <w:color w:val="FFFF00"/>
          <w:spacing w:val="15"/>
          <w:highlight w:val="black"/>
          <w:bdr w:val="none" w:sz="0" w:space="0" w:color="auto" w:frame="1"/>
          <w:lang w:val="en-US"/>
        </w:rPr>
        <w:t>l</w:t>
      </w:r>
      <w:r w:rsidRPr="00FC7D1D">
        <w:rPr>
          <w:rStyle w:val="a5"/>
          <w:b/>
          <w:color w:val="FFFF00"/>
          <w:spacing w:val="15"/>
          <w:highlight w:val="black"/>
          <w:bdr w:val="none" w:sz="0" w:space="0" w:color="auto" w:frame="1"/>
        </w:rPr>
        <w:t>]</w:t>
      </w:r>
    </w:p>
    <w:p w:rsidR="004B4226" w:rsidRPr="00722B8C" w:rsidRDefault="004B4226" w:rsidP="00733FF6">
      <w:pPr>
        <w:shd w:val="clear" w:color="auto" w:fill="000000" w:themeFill="text1"/>
        <w:rPr>
          <w:color w:val="FFFF00"/>
          <w:highlight w:val="black"/>
        </w:rPr>
      </w:pPr>
      <w:bookmarkStart w:id="2" w:name="_Toc516074143"/>
      <w:r>
        <w:rPr>
          <w:b/>
          <w:i/>
          <w:color w:val="FFFF00"/>
          <w:highlight w:val="black"/>
        </w:rPr>
        <w:t>ПРИЛ</w:t>
      </w:r>
      <w:r w:rsidRPr="00722B8C">
        <w:rPr>
          <w:b/>
          <w:i/>
          <w:color w:val="FFFF00"/>
          <w:highlight w:val="black"/>
        </w:rPr>
        <w:t>.</w:t>
      </w:r>
      <w:bookmarkEnd w:id="2"/>
      <w:r w:rsidRPr="00722B8C">
        <w:rPr>
          <w:b/>
          <w:i/>
          <w:color w:val="FFFF00"/>
          <w:highlight w:val="black"/>
        </w:rPr>
        <w:t xml:space="preserve"> 1</w:t>
      </w:r>
      <w:r w:rsidRPr="00722B8C">
        <w:rPr>
          <w:rStyle w:val="10"/>
          <w:rFonts w:eastAsiaTheme="minorHAnsi"/>
          <w:color w:val="FFFF00"/>
          <w:highlight w:val="black"/>
          <w:bdr w:val="none" w:sz="0" w:space="0" w:color="auto" w:frame="1"/>
        </w:rPr>
        <w:t xml:space="preserve"> </w:t>
      </w:r>
      <w:r>
        <w:rPr>
          <w:rStyle w:val="2enci"/>
          <w:color w:val="FFFF00"/>
          <w:highlight w:val="black"/>
          <w:bdr w:val="none" w:sz="0" w:space="0" w:color="auto" w:frame="1"/>
        </w:rPr>
        <w:t>ломкий</w:t>
      </w:r>
      <w:r w:rsidRPr="00722B8C">
        <w:rPr>
          <w:rStyle w:val="2enci"/>
          <w:color w:val="FFFF00"/>
          <w:highlight w:val="black"/>
          <w:bdr w:val="none" w:sz="0" w:space="0" w:color="auto" w:frame="1"/>
        </w:rPr>
        <w:t>,</w:t>
      </w:r>
      <w:r w:rsidRPr="00722B8C">
        <w:rPr>
          <w:rStyle w:val="24ccn"/>
          <w:color w:val="FFFF00"/>
          <w:highlight w:val="black"/>
          <w:bdr w:val="none" w:sz="0" w:space="0" w:color="auto" w:frame="1"/>
        </w:rPr>
        <w:t xml:space="preserve"> </w:t>
      </w:r>
      <w:r>
        <w:rPr>
          <w:rStyle w:val="2enci"/>
          <w:color w:val="FFFF00"/>
          <w:highlight w:val="black"/>
          <w:bdr w:val="none" w:sz="0" w:space="0" w:color="auto" w:frame="1"/>
        </w:rPr>
        <w:t>хрупкий</w:t>
      </w:r>
      <w:r w:rsidRPr="00722B8C">
        <w:rPr>
          <w:rStyle w:val="2enci"/>
          <w:color w:val="FFFF00"/>
          <w:highlight w:val="black"/>
          <w:bdr w:val="none" w:sz="0" w:space="0" w:color="auto" w:frame="1"/>
        </w:rPr>
        <w:t xml:space="preserve">, </w:t>
      </w:r>
      <w:r>
        <w:rPr>
          <w:rStyle w:val="2enci"/>
          <w:color w:val="FFFF00"/>
          <w:highlight w:val="black"/>
          <w:bdr w:val="none" w:sz="0" w:space="0" w:color="auto" w:frame="1"/>
        </w:rPr>
        <w:t>бьющийся</w:t>
      </w:r>
    </w:p>
    <w:p w:rsidR="004B4226" w:rsidRDefault="004B4226" w:rsidP="00733FF6">
      <w:pPr>
        <w:shd w:val="clear" w:color="auto" w:fill="000000" w:themeFill="text1"/>
        <w:rPr>
          <w:rStyle w:val="2enci"/>
          <w:highlight w:val="black"/>
          <w:bdr w:val="none" w:sz="0" w:space="0" w:color="auto" w:frame="1"/>
        </w:rPr>
      </w:pPr>
      <w:r>
        <w:rPr>
          <w:rStyle w:val="2enci"/>
          <w:color w:val="FFFF00"/>
          <w:highlight w:val="black"/>
          <w:bdr w:val="none" w:sz="0" w:space="0" w:color="auto" w:frame="1"/>
        </w:rPr>
        <w:t>2 слабый,</w:t>
      </w:r>
      <w:r>
        <w:rPr>
          <w:rStyle w:val="24ccn"/>
          <w:color w:val="FFFF00"/>
          <w:highlight w:val="black"/>
          <w:bdr w:val="none" w:sz="0" w:space="0" w:color="auto" w:frame="1"/>
        </w:rPr>
        <w:t xml:space="preserve"> </w:t>
      </w:r>
      <w:r>
        <w:rPr>
          <w:rStyle w:val="2enci"/>
          <w:color w:val="FFFF00"/>
          <w:highlight w:val="black"/>
          <w:bdr w:val="none" w:sz="0" w:space="0" w:color="auto" w:frame="1"/>
        </w:rPr>
        <w:t>болезненный</w:t>
      </w:r>
    </w:p>
    <w:p w:rsidR="004B4226" w:rsidRDefault="004B4226" w:rsidP="00733FF6">
      <w:pPr>
        <w:shd w:val="clear" w:color="auto" w:fill="000000" w:themeFill="text1"/>
        <w:rPr>
          <w:color w:val="FFFFFF" w:themeColor="background1"/>
          <w:highlight w:val="black"/>
        </w:rPr>
      </w:pPr>
      <w:r>
        <w:rPr>
          <w:rStyle w:val="3zjig"/>
          <w:color w:val="FFFF00"/>
          <w:highlight w:val="black"/>
          <w:bdr w:val="none" w:sz="0" w:space="0" w:color="auto" w:frame="1"/>
          <w:shd w:val="clear" w:color="auto" w:fill="FFFFFF"/>
        </w:rPr>
        <w:t>3 незначительный</w:t>
      </w:r>
      <w:r>
        <w:rPr>
          <w:rStyle w:val="3zjig"/>
          <w:color w:val="FFFFFF" w:themeColor="background1"/>
          <w:highlight w:val="black"/>
          <w:bdr w:val="none" w:sz="0" w:space="0" w:color="auto" w:frame="1"/>
          <w:shd w:val="clear" w:color="auto" w:fill="FFFFFF"/>
        </w:rPr>
        <w:t>, тонкий (о разнице во взглядах и пр.)</w:t>
      </w:r>
    </w:p>
    <w:p w:rsidR="004B4226" w:rsidRDefault="004B4226" w:rsidP="00733FF6">
      <w:pPr>
        <w:shd w:val="clear" w:color="auto" w:fill="000000" w:themeFill="text1"/>
        <w:rPr>
          <w:rStyle w:val="2enci"/>
          <w:highlight w:val="black"/>
          <w:bdr w:val="none" w:sz="0" w:space="0" w:color="auto" w:frame="1"/>
        </w:rPr>
      </w:pPr>
      <w:r>
        <w:rPr>
          <w:rStyle w:val="2enci"/>
          <w:color w:val="FFFFFF" w:themeColor="background1"/>
          <w:highlight w:val="black"/>
          <w:bdr w:val="none" w:sz="0" w:space="0" w:color="auto" w:frame="1"/>
        </w:rPr>
        <w:t>4 временный</w:t>
      </w:r>
    </w:p>
    <w:p w:rsidR="004B4226" w:rsidRDefault="004B4226" w:rsidP="00733FF6">
      <w:pPr>
        <w:shd w:val="clear" w:color="auto" w:fill="000000" w:themeFill="text1"/>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5 неустойчивый, нестабильный, непрочный</w:t>
      </w:r>
    </w:p>
    <w:p w:rsidR="004B4226" w:rsidRDefault="004B4226" w:rsidP="00733FF6">
      <w:pPr>
        <w:shd w:val="clear" w:color="auto" w:fill="000000" w:themeFill="text1"/>
        <w:jc w:val="center"/>
        <w:rPr>
          <w:b/>
          <w:highlight w:val="black"/>
        </w:rPr>
      </w:pPr>
    </w:p>
    <w:p w:rsidR="004B4226" w:rsidRDefault="004B4226" w:rsidP="00733FF6">
      <w:pPr>
        <w:shd w:val="clear" w:color="auto" w:fill="000000" w:themeFill="text1"/>
        <w:jc w:val="center"/>
        <w:rPr>
          <w:b/>
          <w:color w:val="FFFFFF" w:themeColor="background1"/>
          <w:highlight w:val="black"/>
        </w:rPr>
      </w:pPr>
    </w:p>
    <w:p w:rsidR="004B4226" w:rsidRDefault="004B4226" w:rsidP="00733FF6">
      <w:pPr>
        <w:rPr>
          <w:color w:val="FFFFFF" w:themeColor="background1"/>
          <w:highlight w:val="black"/>
        </w:rPr>
      </w:pPr>
    </w:p>
    <w:p w:rsidR="004B4226" w:rsidRDefault="004B4226" w:rsidP="00733FF6">
      <w:pPr>
        <w:jc w:val="center"/>
        <w:rPr>
          <w:b/>
          <w:i/>
          <w:color w:val="FFFF00"/>
          <w:lang w:val="en-US"/>
        </w:rPr>
      </w:pPr>
      <w:r>
        <w:rPr>
          <w:b/>
          <w:i/>
          <w:color w:val="FFFF00"/>
          <w:lang w:val="en-US"/>
        </w:rPr>
        <w:t>STOCK</w:t>
      </w:r>
      <w:r w:rsidRPr="001B5364">
        <w:rPr>
          <w:b/>
          <w:i/>
          <w:color w:val="FFFF00"/>
          <w:lang w:val="en-US"/>
        </w:rPr>
        <w:t xml:space="preserve"> ** {</w:t>
      </w:r>
      <w:r>
        <w:rPr>
          <w:b/>
          <w:i/>
          <w:color w:val="FFFF00"/>
          <w:lang w:val="en-US"/>
        </w:rPr>
        <w:t>st</w:t>
      </w:r>
      <w:r w:rsidRPr="001B5364">
        <w:rPr>
          <w:b/>
          <w:i/>
          <w:color w:val="FFFF00"/>
          <w:lang w:val="en-US"/>
        </w:rPr>
        <w:t>ɒ</w:t>
      </w:r>
      <w:r>
        <w:rPr>
          <w:b/>
          <w:i/>
          <w:color w:val="FFFF00"/>
          <w:lang w:val="en-US"/>
        </w:rPr>
        <w:t>k</w:t>
      </w:r>
      <w:r w:rsidRPr="001B5364">
        <w:rPr>
          <w:b/>
          <w:i/>
          <w:color w:val="FFFF00"/>
          <w:lang w:val="en-US"/>
        </w:rPr>
        <w:t>}</w:t>
      </w:r>
    </w:p>
    <w:p w:rsidR="001B5364" w:rsidRDefault="001B5364" w:rsidP="00733FF6">
      <w:pPr>
        <w:jc w:val="center"/>
        <w:rPr>
          <w:color w:val="333333"/>
          <w:shd w:val="clear" w:color="auto" w:fill="FFFFFF"/>
          <w:lang w:val="en-US"/>
        </w:rPr>
      </w:pPr>
      <w:proofErr w:type="gramStart"/>
      <w:r w:rsidRPr="001B5364">
        <w:rPr>
          <w:color w:val="333333"/>
          <w:shd w:val="clear" w:color="auto" w:fill="FFFFFF"/>
          <w:lang w:val="en-US"/>
        </w:rPr>
        <w:t>a</w:t>
      </w:r>
      <w:proofErr w:type="gramEnd"/>
      <w:r w:rsidRPr="001B5364">
        <w:rPr>
          <w:color w:val="333333"/>
          <w:shd w:val="clear" w:color="auto" w:fill="FFFFFF"/>
          <w:lang w:val="en-US"/>
        </w:rPr>
        <w:t xml:space="preserve"> supply of goods that is available for sale in a shop</w:t>
      </w:r>
    </w:p>
    <w:p w:rsidR="001B5364" w:rsidRPr="001B5364" w:rsidRDefault="001B5364" w:rsidP="00733FF6">
      <w:pPr>
        <w:jc w:val="center"/>
        <w:rPr>
          <w:b/>
          <w:i/>
          <w:color w:val="FFFF00"/>
          <w:lang w:val="en-US"/>
        </w:rPr>
      </w:pPr>
      <w:proofErr w:type="gramStart"/>
      <w:r w:rsidRPr="001B5364">
        <w:rPr>
          <w:color w:val="333333"/>
          <w:shd w:val="clear" w:color="auto" w:fill="FFFFFF"/>
          <w:lang w:val="en-US"/>
        </w:rPr>
        <w:t>a</w:t>
      </w:r>
      <w:proofErr w:type="gramEnd"/>
      <w:r w:rsidRPr="001B5364">
        <w:rPr>
          <w:color w:val="333333"/>
          <w:shd w:val="clear" w:color="auto" w:fill="FFFFFF"/>
          <w:lang w:val="en-US"/>
        </w:rPr>
        <w:t xml:space="preserve"> supply of something that is available for use</w:t>
      </w:r>
    </w:p>
    <w:p w:rsidR="004B4226" w:rsidRDefault="004B4226" w:rsidP="00733FF6">
      <w:pPr>
        <w:rPr>
          <w:color w:val="FFFF00"/>
        </w:rPr>
      </w:pPr>
      <w:r>
        <w:rPr>
          <w:color w:val="FFFF00"/>
        </w:rPr>
        <w:t>1. склад, запас, фонд</w:t>
      </w:r>
    </w:p>
    <w:p w:rsidR="004B4226" w:rsidRDefault="004B4226" w:rsidP="00362872">
      <w:pPr>
        <w:pStyle w:val="a7"/>
        <w:numPr>
          <w:ilvl w:val="0"/>
          <w:numId w:val="58"/>
        </w:numPr>
        <w:rPr>
          <w:i/>
          <w:color w:val="FFFF00"/>
        </w:rPr>
      </w:pPr>
      <w:r>
        <w:rPr>
          <w:i/>
          <w:color w:val="FFFF00"/>
          <w:lang w:val="en-US"/>
        </w:rPr>
        <w:t>new</w:t>
      </w:r>
      <w:r>
        <w:rPr>
          <w:i/>
          <w:color w:val="FFFF00"/>
        </w:rPr>
        <w:t xml:space="preserve"> /</w:t>
      </w:r>
      <w:r>
        <w:rPr>
          <w:i/>
          <w:color w:val="FFFF00"/>
          <w:lang w:val="en-US"/>
        </w:rPr>
        <w:t>fresh</w:t>
      </w:r>
      <w:r>
        <w:rPr>
          <w:i/>
          <w:color w:val="FFFF00"/>
        </w:rPr>
        <w:t>/ ~ - свежий запас</w:t>
      </w:r>
      <w:r>
        <w:rPr>
          <w:i/>
          <w:color w:val="FFFF00"/>
          <w:lang w:val="en-US"/>
        </w:rPr>
        <w:t> </w:t>
      </w:r>
      <w:r>
        <w:rPr>
          <w:i/>
          <w:color w:val="FFFF00"/>
        </w:rPr>
        <w:t>{см.</w:t>
      </w:r>
      <w:r>
        <w:rPr>
          <w:i/>
          <w:color w:val="FFFF00"/>
          <w:lang w:val="en-US"/>
        </w:rPr>
        <w:t> </w:t>
      </w:r>
      <w:r>
        <w:rPr>
          <w:i/>
          <w:color w:val="FFFF00"/>
        </w:rPr>
        <w:t>тж.2)}</w:t>
      </w:r>
    </w:p>
    <w:p w:rsidR="004B4226" w:rsidRDefault="004B4226" w:rsidP="00362872">
      <w:pPr>
        <w:pStyle w:val="a7"/>
        <w:numPr>
          <w:ilvl w:val="0"/>
          <w:numId w:val="58"/>
        </w:numPr>
        <w:rPr>
          <w:i/>
          <w:color w:val="FFFF00"/>
        </w:rPr>
      </w:pPr>
      <w:r>
        <w:rPr>
          <w:i/>
          <w:color w:val="FFFF00"/>
        </w:rPr>
        <w:t>in ~ - в запасе, в наличии {см. тж.2)}</w:t>
      </w:r>
    </w:p>
    <w:p w:rsidR="004B4226" w:rsidRDefault="004B4226" w:rsidP="00362872">
      <w:pPr>
        <w:pStyle w:val="a7"/>
        <w:numPr>
          <w:ilvl w:val="0"/>
          <w:numId w:val="58"/>
        </w:numPr>
        <w:rPr>
          <w:i/>
          <w:color w:val="FFFF00"/>
          <w:lang w:val="en-US"/>
        </w:rPr>
      </w:pPr>
      <w:r>
        <w:rPr>
          <w:i/>
          <w:color w:val="FFFF00"/>
          <w:lang w:val="en-US"/>
        </w:rPr>
        <w:t xml:space="preserve">a ~ of wood {of linen} - </w:t>
      </w:r>
      <w:r>
        <w:rPr>
          <w:i/>
          <w:color w:val="FFFF00"/>
        </w:rPr>
        <w:t>запас</w:t>
      </w:r>
      <w:r>
        <w:rPr>
          <w:i/>
          <w:color w:val="FFFF00"/>
          <w:lang w:val="en-US"/>
        </w:rPr>
        <w:t xml:space="preserve"> </w:t>
      </w:r>
      <w:r>
        <w:rPr>
          <w:i/>
          <w:color w:val="FFFF00"/>
        </w:rPr>
        <w:t>дров</w:t>
      </w:r>
      <w:r>
        <w:rPr>
          <w:i/>
          <w:color w:val="FFFF00"/>
          <w:lang w:val="en-US"/>
        </w:rPr>
        <w:t> {</w:t>
      </w:r>
      <w:r>
        <w:rPr>
          <w:i/>
          <w:color w:val="FFFF00"/>
        </w:rPr>
        <w:t>белья</w:t>
      </w:r>
      <w:r>
        <w:rPr>
          <w:i/>
          <w:color w:val="FFFF00"/>
          <w:lang w:val="en-US"/>
        </w:rPr>
        <w:t>}</w:t>
      </w:r>
    </w:p>
    <w:p w:rsidR="004B4226" w:rsidRDefault="004B4226" w:rsidP="00362872">
      <w:pPr>
        <w:pStyle w:val="a7"/>
        <w:numPr>
          <w:ilvl w:val="0"/>
          <w:numId w:val="58"/>
        </w:numPr>
        <w:rPr>
          <w:i/>
          <w:color w:val="FFFF00"/>
        </w:rPr>
      </w:pPr>
      <w:r>
        <w:rPr>
          <w:i/>
          <w:color w:val="FFFF00"/>
        </w:rPr>
        <w:t>a ~ of information - наличие сведений</w:t>
      </w:r>
    </w:p>
    <w:p w:rsidR="004B4226" w:rsidRDefault="004B4226" w:rsidP="00362872">
      <w:pPr>
        <w:pStyle w:val="a7"/>
        <w:numPr>
          <w:ilvl w:val="0"/>
          <w:numId w:val="58"/>
        </w:numPr>
        <w:rPr>
          <w:i/>
          <w:color w:val="FFFF00"/>
        </w:rPr>
      </w:pPr>
      <w:r>
        <w:rPr>
          <w:i/>
          <w:color w:val="FFFF00"/>
        </w:rPr>
        <w:t>a ~ of plays - репертуар</w:t>
      </w:r>
    </w:p>
    <w:p w:rsidR="004B4226" w:rsidRDefault="004B4226" w:rsidP="00362872">
      <w:pPr>
        <w:pStyle w:val="a7"/>
        <w:numPr>
          <w:ilvl w:val="0"/>
          <w:numId w:val="58"/>
        </w:numPr>
        <w:rPr>
          <w:i/>
          <w:color w:val="FFFF00"/>
        </w:rPr>
      </w:pPr>
      <w:r>
        <w:rPr>
          <w:i/>
          <w:color w:val="FFFF00"/>
        </w:rPr>
        <w:t>a ~ of fish - </w:t>
      </w:r>
      <w:proofErr w:type="gramStart"/>
      <w:r>
        <w:rPr>
          <w:i/>
          <w:color w:val="FFFF00"/>
        </w:rPr>
        <w:t>спец.рыбность</w:t>
      </w:r>
      <w:proofErr w:type="gramEnd"/>
      <w:r>
        <w:rPr>
          <w:i/>
          <w:color w:val="FFFF00"/>
        </w:rPr>
        <w:t>, заселённость рыбой (водоёма)</w:t>
      </w:r>
    </w:p>
    <w:p w:rsidR="004B4226" w:rsidRDefault="004B4226" w:rsidP="00362872">
      <w:pPr>
        <w:pStyle w:val="a7"/>
        <w:numPr>
          <w:ilvl w:val="0"/>
          <w:numId w:val="58"/>
        </w:numPr>
        <w:rPr>
          <w:i/>
          <w:color w:val="FFFF00"/>
        </w:rPr>
      </w:pPr>
      <w:r>
        <w:rPr>
          <w:i/>
          <w:color w:val="FFFF00"/>
        </w:rPr>
        <w:t>~s on hand - наличный запас, наличность склада</w:t>
      </w:r>
    </w:p>
    <w:p w:rsidR="004B4226" w:rsidRDefault="004B4226" w:rsidP="00362872">
      <w:pPr>
        <w:pStyle w:val="a7"/>
        <w:numPr>
          <w:ilvl w:val="0"/>
          <w:numId w:val="58"/>
        </w:numPr>
        <w:rPr>
          <w:i/>
          <w:color w:val="FFFF00"/>
        </w:rPr>
      </w:pPr>
      <w:r>
        <w:rPr>
          <w:i/>
          <w:color w:val="FFFF00"/>
        </w:rPr>
        <w:t>to lay in a ~ - делать /создавать/ запас</w:t>
      </w:r>
    </w:p>
    <w:p w:rsidR="004B4226" w:rsidRDefault="004B4226" w:rsidP="00733FF6"/>
    <w:p w:rsidR="001B5364" w:rsidRPr="001B5364" w:rsidRDefault="001B5364" w:rsidP="001B5364">
      <w:r w:rsidRPr="001B5364">
        <w:t>SUPPLY</w:t>
      </w:r>
    </w:p>
    <w:p w:rsidR="001B5364" w:rsidRPr="001B5364" w:rsidRDefault="001B5364" w:rsidP="001B5364">
      <w:r w:rsidRPr="001B5364">
        <w:br/>
      </w:r>
    </w:p>
    <w:p w:rsidR="001B5364" w:rsidRPr="001B5364" w:rsidRDefault="001B5364" w:rsidP="001B5364">
      <w:r w:rsidRPr="001B5364">
        <w:t>1. {səʹplaı} n</w:t>
      </w:r>
    </w:p>
    <w:p w:rsidR="001B5364" w:rsidRPr="001B5364" w:rsidRDefault="001B5364" w:rsidP="001B5364">
      <w:r w:rsidRPr="001B5364">
        <w:t>1. обыкн. plзапас</w:t>
      </w:r>
    </w:p>
    <w:p w:rsidR="001B5364" w:rsidRPr="001B5364" w:rsidRDefault="001B5364" w:rsidP="001B5364">
      <w:r w:rsidRPr="001B5364">
        <w:t>inexhaustible {fresh} ~ - неисчерпаемый {свежий} запас</w:t>
      </w:r>
    </w:p>
    <w:p w:rsidR="001B5364" w:rsidRPr="001B5364" w:rsidRDefault="001B5364" w:rsidP="001B5364">
      <w:r w:rsidRPr="001B5364">
        <w:t>a good ~ of literature - хороший запас /выбор/ литературы</w:t>
      </w:r>
    </w:p>
    <w:p w:rsidR="001B5364" w:rsidRPr="001B5364" w:rsidRDefault="001B5364" w:rsidP="001B5364">
      <w:r w:rsidRPr="001B5364">
        <w:t>a large ~ /large supplies/ of shoes - большой запас обуви</w:t>
      </w:r>
    </w:p>
    <w:p w:rsidR="001B5364" w:rsidRPr="001B5364" w:rsidRDefault="001B5364" w:rsidP="001B5364">
      <w:r w:rsidRPr="001B5364">
        <w:t>~ parts - </w:t>
      </w:r>
      <w:proofErr w:type="gramStart"/>
      <w:r w:rsidRPr="001B5364">
        <w:t>тех.запасные</w:t>
      </w:r>
      <w:proofErr w:type="gramEnd"/>
      <w:r w:rsidRPr="001B5364">
        <w:t xml:space="preserve"> части</w:t>
      </w:r>
    </w:p>
    <w:p w:rsidR="001B5364" w:rsidRPr="001B5364" w:rsidRDefault="001B5364" w:rsidP="001B5364">
      <w:r w:rsidRPr="001B5364">
        <w:t>goods are in short ~ - запасы товаров истощаются</w:t>
      </w:r>
    </w:p>
    <w:p w:rsidR="001B5364" w:rsidRPr="001B5364" w:rsidRDefault="001B5364" w:rsidP="001B5364">
      <w:r w:rsidRPr="001B5364">
        <w:lastRenderedPageBreak/>
        <w:t>2. pl</w:t>
      </w:r>
    </w:p>
    <w:p w:rsidR="001B5364" w:rsidRPr="001B5364" w:rsidRDefault="001B5364" w:rsidP="001B5364">
      <w:r w:rsidRPr="001B5364">
        <w:t>1) припасы; продовольствие, провиант; ресурсы (особ. для армии)</w:t>
      </w:r>
    </w:p>
    <w:p w:rsidR="001B5364" w:rsidRPr="001B5364" w:rsidRDefault="001B5364" w:rsidP="001B5364">
      <w:r w:rsidRPr="001B5364">
        <w:t>food supplies - запасы продовольствия</w:t>
      </w:r>
    </w:p>
    <w:p w:rsidR="001B5364" w:rsidRPr="001B5364" w:rsidRDefault="001B5364" w:rsidP="001B5364">
      <w:r w:rsidRPr="001B5364">
        <w:t>ammunition supplies - </w:t>
      </w:r>
      <w:proofErr w:type="gramStart"/>
      <w:r w:rsidRPr="001B5364">
        <w:t>воен.боеприпасы</w:t>
      </w:r>
      <w:proofErr w:type="gramEnd"/>
    </w:p>
    <w:p w:rsidR="001B5364" w:rsidRPr="001B5364" w:rsidRDefault="001B5364" w:rsidP="001B5364">
      <w:r w:rsidRPr="001B5364">
        <w:t>labour supplies - трудовые ресурсы /резервы/</w:t>
      </w:r>
    </w:p>
    <w:p w:rsidR="001B5364" w:rsidRPr="001B5364" w:rsidRDefault="001B5364" w:rsidP="001B5364">
      <w:r w:rsidRPr="001B5364">
        <w:t>supplies of money - денежные ресурсы</w:t>
      </w:r>
    </w:p>
    <w:p w:rsidR="004B4226" w:rsidRDefault="004B4226" w:rsidP="001B5364"/>
    <w:p w:rsidR="001B5364" w:rsidRPr="00936A8B" w:rsidRDefault="001B5364" w:rsidP="001B5364">
      <w:pPr>
        <w:rPr>
          <w:lang w:val="en-US"/>
        </w:rPr>
      </w:pPr>
    </w:p>
    <w:p w:rsidR="004B4226" w:rsidRPr="001B5364" w:rsidRDefault="004B4226" w:rsidP="00733FF6">
      <w:pPr>
        <w:rPr>
          <w:lang w:val="en-US"/>
        </w:rPr>
      </w:pPr>
    </w:p>
    <w:p w:rsidR="004B4226" w:rsidRDefault="004B4226" w:rsidP="00733FF6">
      <w:pPr>
        <w:jc w:val="center"/>
        <w:rPr>
          <w:b/>
          <w:i/>
          <w:color w:val="FFFF00"/>
        </w:rPr>
      </w:pPr>
      <w:r>
        <w:rPr>
          <w:b/>
          <w:i/>
          <w:color w:val="FFFF00"/>
          <w:lang w:val="en-US"/>
        </w:rPr>
        <w:t>FINE</w:t>
      </w:r>
      <w:r>
        <w:rPr>
          <w:b/>
          <w:i/>
          <w:color w:val="FFFF00"/>
        </w:rPr>
        <w:t xml:space="preserve"> ** {</w:t>
      </w:r>
      <w:r>
        <w:rPr>
          <w:b/>
          <w:i/>
          <w:color w:val="FFFF00"/>
          <w:lang w:val="en-US"/>
        </w:rPr>
        <w:t>fa</w:t>
      </w:r>
      <w:r>
        <w:rPr>
          <w:b/>
          <w:i/>
          <w:color w:val="FFFF00"/>
        </w:rPr>
        <w:t>ı</w:t>
      </w:r>
      <w:r>
        <w:rPr>
          <w:b/>
          <w:i/>
          <w:color w:val="FFFF00"/>
          <w:lang w:val="en-US"/>
        </w:rPr>
        <w:t>n</w:t>
      </w:r>
      <w:r>
        <w:rPr>
          <w:b/>
          <w:i/>
          <w:color w:val="FFFF00"/>
        </w:rPr>
        <w:t>}</w:t>
      </w:r>
      <w:r>
        <w:rPr>
          <w:b/>
          <w:i/>
          <w:color w:val="FFFF00"/>
          <w:lang w:val="en-US"/>
        </w:rPr>
        <w:t> n</w:t>
      </w:r>
    </w:p>
    <w:p w:rsidR="004B4226" w:rsidRDefault="004B4226" w:rsidP="00733FF6">
      <w:pPr>
        <w:rPr>
          <w:color w:val="FFFF00"/>
          <w:lang w:val="en-US"/>
        </w:rPr>
      </w:pPr>
      <w:r>
        <w:rPr>
          <w:color w:val="FFFF00"/>
        </w:rPr>
        <w:t>штраф</w:t>
      </w:r>
      <w:r>
        <w:rPr>
          <w:color w:val="FFFF00"/>
          <w:lang w:val="en-US"/>
        </w:rPr>
        <w:t xml:space="preserve">; </w:t>
      </w:r>
      <w:r>
        <w:rPr>
          <w:color w:val="FFFF00"/>
        </w:rPr>
        <w:t>пеня</w:t>
      </w:r>
    </w:p>
    <w:p w:rsidR="004B4226" w:rsidRDefault="004B4226" w:rsidP="00362872">
      <w:pPr>
        <w:pStyle w:val="a7"/>
        <w:numPr>
          <w:ilvl w:val="0"/>
          <w:numId w:val="59"/>
        </w:numPr>
        <w:rPr>
          <w:i/>
        </w:rPr>
      </w:pPr>
      <w:r>
        <w:rPr>
          <w:i/>
          <w:color w:val="FFFF00"/>
        </w:rPr>
        <w:t xml:space="preserve">heavy ~ - большой </w:t>
      </w:r>
      <w:r>
        <w:rPr>
          <w:i/>
        </w:rPr>
        <w:t>штраф</w:t>
      </w:r>
    </w:p>
    <w:p w:rsidR="004B4226" w:rsidRDefault="004B4226" w:rsidP="00362872">
      <w:pPr>
        <w:pStyle w:val="a7"/>
        <w:numPr>
          <w:ilvl w:val="0"/>
          <w:numId w:val="59"/>
        </w:numPr>
        <w:rPr>
          <w:i/>
        </w:rPr>
      </w:pPr>
      <w:r>
        <w:rPr>
          <w:i/>
        </w:rPr>
        <w:t>to impose a ~ - налагать штраф</w:t>
      </w:r>
    </w:p>
    <w:p w:rsidR="004B4226" w:rsidRDefault="004B4226" w:rsidP="00733FF6">
      <w:r>
        <w:t>штрафовать, налагать штраф, пеню</w:t>
      </w:r>
    </w:p>
    <w:p w:rsidR="004B4226" w:rsidRDefault="004B4226" w:rsidP="00362872">
      <w:pPr>
        <w:pStyle w:val="a7"/>
        <w:numPr>
          <w:ilvl w:val="0"/>
          <w:numId w:val="60"/>
        </w:numPr>
        <w:rPr>
          <w:i/>
        </w:rPr>
      </w:pPr>
      <w:r>
        <w:rPr>
          <w:i/>
        </w:rPr>
        <w:t>he was ~d half a crown - его оштрафовали на полкроны</w:t>
      </w:r>
    </w:p>
    <w:p w:rsidR="004B4226" w:rsidRDefault="004B4226" w:rsidP="00733FF6"/>
    <w:p w:rsidR="004B4226" w:rsidRDefault="004B4226" w:rsidP="00733FF6"/>
    <w:p w:rsidR="004B4226" w:rsidRDefault="004B4226" w:rsidP="00733FF6"/>
    <w:p w:rsidR="004B4226" w:rsidRDefault="004B4226" w:rsidP="00733FF6">
      <w:pPr>
        <w:jc w:val="center"/>
        <w:rPr>
          <w:b/>
          <w:i/>
          <w:color w:val="FFFF00"/>
          <w:lang w:val="en-US"/>
        </w:rPr>
      </w:pPr>
      <w:r>
        <w:rPr>
          <w:b/>
          <w:i/>
          <w:color w:val="FFFF00"/>
          <w:lang w:val="en-US"/>
        </w:rPr>
        <w:t>SECOND ** ['sek(ə)nd]</w:t>
      </w:r>
    </w:p>
    <w:p w:rsidR="004B4226" w:rsidRDefault="004B4226" w:rsidP="00733FF6">
      <w:pPr>
        <w:rPr>
          <w:color w:val="FFFF00"/>
        </w:rPr>
      </w:pPr>
      <w:r>
        <w:rPr>
          <w:color w:val="FFFF00"/>
        </w:rPr>
        <w:t>сущ. сокр.</w:t>
      </w:r>
      <w:r>
        <w:rPr>
          <w:color w:val="FFFF00"/>
          <w:lang w:val="en-US"/>
        </w:rPr>
        <w:t> sec </w:t>
      </w:r>
      <w:r>
        <w:rPr>
          <w:color w:val="FFFF00"/>
        </w:rPr>
        <w:t>секунда</w:t>
      </w:r>
      <w:r>
        <w:rPr>
          <w:color w:val="FFFF00"/>
          <w:lang w:val="en-US"/>
        </w:rPr>
        <w:t> </w:t>
      </w:r>
      <w:r>
        <w:rPr>
          <w:color w:val="FFFF00"/>
        </w:rPr>
        <w:t>(1/60 часть минуты)</w:t>
      </w:r>
    </w:p>
    <w:p w:rsidR="004B4226" w:rsidRDefault="004B4226" w:rsidP="00733FF6">
      <w:pPr>
        <w:rPr>
          <w:color w:val="FFFF00"/>
        </w:rPr>
      </w:pPr>
      <w:r>
        <w:rPr>
          <w:color w:val="FFFF00"/>
        </w:rPr>
        <w:t>мгновение, миг, минута, момент (очень короткий промежуток времени)</w:t>
      </w:r>
    </w:p>
    <w:p w:rsidR="004B4226" w:rsidRDefault="004B4226" w:rsidP="00733FF6">
      <w:pPr>
        <w:rPr>
          <w:color w:val="FFFF00"/>
        </w:rPr>
      </w:pPr>
      <w:r>
        <w:rPr>
          <w:color w:val="FFFF00"/>
        </w:rPr>
        <w:t>прил. второй (по счёту, по порядку по важности)</w:t>
      </w:r>
    </w:p>
    <w:p w:rsidR="004B4226" w:rsidRDefault="004B4226" w:rsidP="00733FF6">
      <w:pPr>
        <w:rPr>
          <w:color w:val="FFFF00"/>
        </w:rPr>
      </w:pPr>
      <w:r>
        <w:rPr>
          <w:color w:val="FFFF00"/>
        </w:rPr>
        <w:t>второстепенный второсортный</w:t>
      </w:r>
    </w:p>
    <w:p w:rsidR="004B4226" w:rsidRDefault="004B4226" w:rsidP="00733FF6">
      <w:pPr>
        <w:rPr>
          <w:color w:val="FFFF00"/>
        </w:rPr>
      </w:pPr>
    </w:p>
    <w:p w:rsidR="004B4226" w:rsidRDefault="004B4226" w:rsidP="00733FF6">
      <w:pPr>
        <w:rPr>
          <w:color w:val="FFFF00"/>
        </w:rPr>
      </w:pPr>
    </w:p>
    <w:p w:rsidR="004B4226" w:rsidRDefault="004B4226" w:rsidP="00733FF6">
      <w:pPr>
        <w:rPr>
          <w:color w:val="FFFF00"/>
        </w:rPr>
      </w:pPr>
    </w:p>
    <w:p w:rsidR="004B4226" w:rsidRDefault="004B4226" w:rsidP="00733FF6">
      <w:pPr>
        <w:jc w:val="center"/>
        <w:rPr>
          <w:b/>
          <w:i/>
          <w:color w:val="FFFF00"/>
        </w:rPr>
      </w:pPr>
      <w:r>
        <w:rPr>
          <w:b/>
          <w:i/>
          <w:color w:val="FFFF00"/>
        </w:rPr>
        <w:t>WASTE ** {weıst} n</w:t>
      </w:r>
    </w:p>
    <w:p w:rsidR="004B4226" w:rsidRDefault="004B4226" w:rsidP="00733FF6">
      <w:pPr>
        <w:rPr>
          <w:color w:val="FFFF00"/>
        </w:rPr>
      </w:pPr>
      <w:r>
        <w:rPr>
          <w:color w:val="FFFF00"/>
        </w:rPr>
        <w:t>1 обрезки, обрывки (бумаги и т. п.) выжимки</w:t>
      </w:r>
    </w:p>
    <w:p w:rsidR="004B4226" w:rsidRDefault="004B4226" w:rsidP="00733FF6">
      <w:pPr>
        <w:rPr>
          <w:color w:val="FFFF00"/>
          <w:lang w:val="en-US"/>
        </w:rPr>
      </w:pPr>
      <w:r>
        <w:rPr>
          <w:color w:val="FFFF00"/>
          <w:lang w:val="en-US"/>
        </w:rPr>
        <w:t xml:space="preserve">2 </w:t>
      </w:r>
      <w:r>
        <w:rPr>
          <w:color w:val="FFFF00"/>
        </w:rPr>
        <w:t>мусор</w:t>
      </w:r>
      <w:r>
        <w:rPr>
          <w:color w:val="FFFF00"/>
          <w:lang w:val="en-US"/>
        </w:rPr>
        <w:t xml:space="preserve">; </w:t>
      </w:r>
      <w:r>
        <w:rPr>
          <w:color w:val="FFFF00"/>
        </w:rPr>
        <w:t>отбросы</w:t>
      </w:r>
      <w:r>
        <w:rPr>
          <w:color w:val="FFFF00"/>
          <w:lang w:val="en-US"/>
        </w:rPr>
        <w:t xml:space="preserve">, </w:t>
      </w:r>
      <w:r>
        <w:rPr>
          <w:color w:val="FFFF00"/>
        </w:rPr>
        <w:t>отходы</w:t>
      </w:r>
      <w:r>
        <w:rPr>
          <w:color w:val="FFFF00"/>
          <w:lang w:val="en-US"/>
        </w:rPr>
        <w:t>(</w:t>
      </w:r>
      <w:r>
        <w:rPr>
          <w:b/>
          <w:i/>
          <w:color w:val="FFFF00"/>
          <w:lang w:val="en-US"/>
        </w:rPr>
        <w:t>WASTE</w:t>
      </w:r>
      <w:r>
        <w:rPr>
          <w:color w:val="FFFF00"/>
          <w:lang w:val="en-US"/>
        </w:rPr>
        <w:t xml:space="preserve"> products)</w:t>
      </w:r>
    </w:p>
    <w:p w:rsidR="004B4226" w:rsidRDefault="004B4226" w:rsidP="00733FF6">
      <w:pPr>
        <w:rPr>
          <w:color w:val="FFFF00"/>
          <w:lang w:val="en-US"/>
        </w:rPr>
      </w:pPr>
    </w:p>
    <w:p w:rsidR="004B4226" w:rsidRDefault="004B4226" w:rsidP="00733FF6">
      <w:pPr>
        <w:rPr>
          <w:color w:val="FFFF00"/>
          <w:lang w:val="en-US"/>
        </w:rPr>
      </w:pPr>
    </w:p>
    <w:p w:rsidR="004B4226" w:rsidRDefault="004B4226" w:rsidP="00733FF6">
      <w:pPr>
        <w:rPr>
          <w:color w:val="FFFF00"/>
          <w:lang w:val="en-US"/>
        </w:rPr>
      </w:pPr>
    </w:p>
    <w:p w:rsidR="004B4226" w:rsidRPr="008C3A6C" w:rsidRDefault="004B4226" w:rsidP="00733FF6">
      <w:pPr>
        <w:shd w:val="clear" w:color="auto" w:fill="000000" w:themeFill="text1"/>
        <w:jc w:val="center"/>
        <w:rPr>
          <w:b/>
          <w:i/>
          <w:color w:val="FFFFFF" w:themeColor="background1"/>
          <w:highlight w:val="black"/>
          <w:u w:val="single"/>
          <w:shd w:val="clear" w:color="auto" w:fill="FFFFFF"/>
        </w:rPr>
      </w:pPr>
      <w:r w:rsidRPr="008C3A6C">
        <w:rPr>
          <w:b/>
          <w:i/>
          <w:color w:val="FFFFFF" w:themeColor="background1"/>
          <w:highlight w:val="black"/>
          <w:u w:val="single"/>
          <w:shd w:val="clear" w:color="auto" w:fill="FFFFFF"/>
          <w:lang w:val="en-US"/>
        </w:rPr>
        <w:t>CONTRIBUTE</w:t>
      </w:r>
      <w:r w:rsidRPr="008C3A6C">
        <w:rPr>
          <w:b/>
          <w:i/>
          <w:color w:val="FFFFFF" w:themeColor="background1"/>
          <w:highlight w:val="black"/>
          <w:u w:val="single"/>
          <w:shd w:val="clear" w:color="auto" w:fill="FFFFFF"/>
        </w:rPr>
        <w:t xml:space="preserve"> ** [</w:t>
      </w:r>
      <w:r w:rsidRPr="008C3A6C">
        <w:rPr>
          <w:b/>
          <w:i/>
          <w:color w:val="FFFFFF" w:themeColor="background1"/>
          <w:highlight w:val="black"/>
          <w:u w:val="single"/>
          <w:shd w:val="clear" w:color="auto" w:fill="FFFFFF"/>
          <w:lang w:val="en-US"/>
        </w:rPr>
        <w:t>k</w:t>
      </w:r>
      <w:r w:rsidRPr="008C3A6C">
        <w:rPr>
          <w:b/>
          <w:i/>
          <w:color w:val="FFFFFF" w:themeColor="background1"/>
          <w:highlight w:val="black"/>
          <w:u w:val="single"/>
          <w:shd w:val="clear" w:color="auto" w:fill="FFFFFF"/>
        </w:rPr>
        <w:t>ə</w:t>
      </w:r>
      <w:r w:rsidRPr="008C3A6C">
        <w:rPr>
          <w:b/>
          <w:i/>
          <w:color w:val="FFFFFF" w:themeColor="background1"/>
          <w:highlight w:val="black"/>
          <w:u w:val="single"/>
          <w:shd w:val="clear" w:color="auto" w:fill="FFFFFF"/>
          <w:lang w:val="en-US"/>
        </w:rPr>
        <w:t>n</w:t>
      </w:r>
      <w:r w:rsidRPr="008C3A6C">
        <w:rPr>
          <w:b/>
          <w:i/>
          <w:color w:val="FFFFFF" w:themeColor="background1"/>
          <w:highlight w:val="black"/>
          <w:u w:val="single"/>
          <w:shd w:val="clear" w:color="auto" w:fill="FFFFFF"/>
        </w:rPr>
        <w:t>ʹ</w:t>
      </w:r>
      <w:r w:rsidRPr="008C3A6C">
        <w:rPr>
          <w:b/>
          <w:i/>
          <w:color w:val="FFFFFF" w:themeColor="background1"/>
          <w:highlight w:val="black"/>
          <w:u w:val="single"/>
          <w:shd w:val="clear" w:color="auto" w:fill="FFFFFF"/>
          <w:lang w:val="en-US"/>
        </w:rPr>
        <w:t>tr</w:t>
      </w:r>
      <w:r w:rsidRPr="008C3A6C">
        <w:rPr>
          <w:b/>
          <w:i/>
          <w:color w:val="FFFFFF" w:themeColor="background1"/>
          <w:highlight w:val="black"/>
          <w:u w:val="single"/>
          <w:shd w:val="clear" w:color="auto" w:fill="FFFFFF"/>
        </w:rPr>
        <w:t>ı</w:t>
      </w:r>
      <w:r w:rsidRPr="008C3A6C">
        <w:rPr>
          <w:b/>
          <w:i/>
          <w:color w:val="FFFFFF" w:themeColor="background1"/>
          <w:highlight w:val="black"/>
          <w:u w:val="single"/>
          <w:shd w:val="clear" w:color="auto" w:fill="FFFFFF"/>
          <w:lang w:val="en-US"/>
        </w:rPr>
        <w:t>bju</w:t>
      </w:r>
      <w:r w:rsidRPr="008C3A6C">
        <w:rPr>
          <w:b/>
          <w:i/>
          <w:color w:val="FFFFFF" w:themeColor="background1"/>
          <w:highlight w:val="black"/>
          <w:u w:val="single"/>
          <w:shd w:val="clear" w:color="auto" w:fill="FFFFFF"/>
        </w:rPr>
        <w:t>:</w:t>
      </w:r>
      <w:r w:rsidRPr="008C3A6C">
        <w:rPr>
          <w:b/>
          <w:i/>
          <w:color w:val="FFFFFF" w:themeColor="background1"/>
          <w:highlight w:val="black"/>
          <w:u w:val="single"/>
          <w:shd w:val="clear" w:color="auto" w:fill="FFFFFF"/>
          <w:lang w:val="en-US"/>
        </w:rPr>
        <w:t>t</w:t>
      </w:r>
      <w:r w:rsidRPr="008C3A6C">
        <w:rPr>
          <w:b/>
          <w:i/>
          <w:color w:val="FFFFFF" w:themeColor="background1"/>
          <w:highlight w:val="black"/>
          <w:u w:val="single"/>
          <w:shd w:val="clear" w:color="auto" w:fill="FFFFFF"/>
        </w:rPr>
        <w:t>]</w:t>
      </w:r>
      <w:r w:rsidRPr="008C3A6C">
        <w:rPr>
          <w:b/>
          <w:i/>
          <w:color w:val="FFFFFF" w:themeColor="background1"/>
          <w:highlight w:val="black"/>
          <w:u w:val="single"/>
          <w:shd w:val="clear" w:color="auto" w:fill="FFFFFF"/>
          <w:lang w:val="en-US"/>
        </w:rPr>
        <w:t> </w:t>
      </w:r>
      <w:r w:rsidRPr="008C3A6C">
        <w:rPr>
          <w:b/>
          <w:i/>
          <w:iCs/>
          <w:color w:val="FFFFFF" w:themeColor="background1"/>
          <w:highlight w:val="black"/>
          <w:u w:val="single"/>
          <w:shd w:val="clear" w:color="auto" w:fill="FFFFFF"/>
          <w:lang w:val="en-US"/>
        </w:rPr>
        <w:t>v</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1. (по)жертвовать (</w:t>
      </w:r>
      <w:r w:rsidRPr="008C3A6C">
        <w:rPr>
          <w:i/>
          <w:iCs/>
          <w:color w:val="FFFFFF" w:themeColor="background1"/>
          <w:highlight w:val="black"/>
          <w:shd w:val="clear" w:color="auto" w:fill="FFFFFF"/>
        </w:rPr>
        <w:t>деньги и т. п.</w:t>
      </w:r>
      <w:r w:rsidRPr="008C3A6C">
        <w:rPr>
          <w:color w:val="FFFFFF" w:themeColor="background1"/>
          <w:highlight w:val="black"/>
          <w:shd w:val="clear" w:color="auto" w:fill="FFFFFF"/>
        </w:rPr>
        <w:t>)</w:t>
      </w:r>
    </w:p>
    <w:p w:rsidR="004B4226" w:rsidRPr="008C3A6C" w:rsidRDefault="004B4226" w:rsidP="00362872">
      <w:pPr>
        <w:pStyle w:val="a7"/>
        <w:numPr>
          <w:ilvl w:val="0"/>
          <w:numId w:val="51"/>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lastRenderedPageBreak/>
        <w:t>to ~ to the Red Cross - жертвовать в фонд Красного Креста</w:t>
      </w:r>
    </w:p>
    <w:p w:rsidR="004B4226" w:rsidRPr="008C3A6C" w:rsidRDefault="004B4226" w:rsidP="00362872">
      <w:pPr>
        <w:pStyle w:val="a7"/>
        <w:numPr>
          <w:ilvl w:val="0"/>
          <w:numId w:val="51"/>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 food and clothing for the relief of the refugees - жертвовать продукты питания и одежду в помощь беженцам</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2. делать (вносить) вклад (</w:t>
      </w:r>
      <w:r w:rsidRPr="008C3A6C">
        <w:rPr>
          <w:i/>
          <w:iCs/>
          <w:color w:val="FFFFFF" w:themeColor="background1"/>
          <w:highlight w:val="black"/>
          <w:shd w:val="clear" w:color="auto" w:fill="FFFFFF"/>
        </w:rPr>
        <w:t>в науку и т. п.</w:t>
      </w:r>
      <w:r w:rsidRPr="008C3A6C">
        <w:rPr>
          <w:color w:val="FFFFFF" w:themeColor="background1"/>
          <w:highlight w:val="black"/>
          <w:shd w:val="clear" w:color="auto" w:fill="FFFFFF"/>
        </w:rPr>
        <w:t>)</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3 (по)способствовать, содействовать</w:t>
      </w:r>
    </w:p>
    <w:p w:rsidR="004B4226" w:rsidRPr="008C3A6C" w:rsidRDefault="004B4226" w:rsidP="00362872">
      <w:pPr>
        <w:pStyle w:val="a7"/>
        <w:numPr>
          <w:ilvl w:val="0"/>
          <w:numId w:val="51"/>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 suggestions on scientific questions - вносить предложения по научным вопросам</w:t>
      </w:r>
    </w:p>
    <w:p w:rsidR="004B4226" w:rsidRPr="008C3A6C" w:rsidRDefault="004B4226" w:rsidP="00362872">
      <w:pPr>
        <w:pStyle w:val="a7"/>
        <w:numPr>
          <w:ilvl w:val="0"/>
          <w:numId w:val="51"/>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he ~d greatly to the improvement of national music - </w:t>
      </w:r>
      <w:r w:rsidRPr="008C3A6C">
        <w:rPr>
          <w:i/>
          <w:color w:val="FFFFFF" w:themeColor="background1"/>
          <w:highlight w:val="black"/>
          <w:shd w:val="clear" w:color="auto" w:fill="FFFFFF"/>
        </w:rPr>
        <w:t>он</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многое</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сделал</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для</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развития</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национальной</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музыки</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3. участвовать, сотрудничать (</w:t>
      </w:r>
      <w:r w:rsidRPr="008C3A6C">
        <w:rPr>
          <w:i/>
          <w:iCs/>
          <w:color w:val="FFFFFF" w:themeColor="background1"/>
          <w:highlight w:val="black"/>
          <w:shd w:val="clear" w:color="auto" w:fill="FFFFFF"/>
        </w:rPr>
        <w:t>в газете, журнале</w:t>
      </w:r>
      <w:r w:rsidRPr="008C3A6C">
        <w:rPr>
          <w:color w:val="FFFFFF" w:themeColor="background1"/>
          <w:highlight w:val="black"/>
          <w:shd w:val="clear" w:color="auto" w:fill="FFFFFF"/>
        </w:rPr>
        <w:t>)</w:t>
      </w:r>
    </w:p>
    <w:p w:rsidR="004B4226" w:rsidRPr="008C3A6C" w:rsidRDefault="004B4226" w:rsidP="00362872">
      <w:pPr>
        <w:pStyle w:val="a7"/>
        <w:numPr>
          <w:ilvl w:val="0"/>
          <w:numId w:val="51"/>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 to a newspaper - писать </w:t>
      </w:r>
      <w:r w:rsidRPr="008C3A6C">
        <w:rPr>
          <w:i/>
          <w:iCs/>
          <w:color w:val="FFFFFF" w:themeColor="background1"/>
          <w:highlight w:val="black"/>
          <w:shd w:val="clear" w:color="auto" w:fill="FFFFFF"/>
        </w:rPr>
        <w:t>и т. п.</w:t>
      </w:r>
      <w:r w:rsidRPr="008C3A6C">
        <w:rPr>
          <w:i/>
          <w:color w:val="FFFFFF" w:themeColor="background1"/>
          <w:highlight w:val="black"/>
          <w:shd w:val="clear" w:color="auto" w:fill="FFFFFF"/>
        </w:rPr>
        <w:t> для газеты </w:t>
      </w:r>
    </w:p>
    <w:p w:rsidR="004B4226" w:rsidRPr="008C3A6C" w:rsidRDefault="004B4226" w:rsidP="00362872">
      <w:pPr>
        <w:pStyle w:val="a7"/>
        <w:numPr>
          <w:ilvl w:val="0"/>
          <w:numId w:val="51"/>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lang w:val="en-US"/>
        </w:rPr>
        <w:t>I</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came</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across</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some</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student</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magazines</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you</w:t>
      </w:r>
      <w:r w:rsidRPr="008C3A6C">
        <w:rPr>
          <w:i/>
          <w:color w:val="FFFFFF" w:themeColor="background1"/>
          <w:highlight w:val="black"/>
          <w:shd w:val="clear" w:color="auto" w:fill="FFFFFF"/>
        </w:rPr>
        <w:t>'</w:t>
      </w:r>
      <w:r w:rsidRPr="008C3A6C">
        <w:rPr>
          <w:i/>
          <w:color w:val="FFFFFF" w:themeColor="background1"/>
          <w:highlight w:val="black"/>
          <w:shd w:val="clear" w:color="auto" w:fill="FFFFFF"/>
          <w:lang w:val="en-US"/>
        </w:rPr>
        <w:t>d</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contributed</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to</w:t>
      </w:r>
      <w:r w:rsidRPr="008C3A6C">
        <w:rPr>
          <w:i/>
          <w:color w:val="FFFFFF" w:themeColor="background1"/>
          <w:highlight w:val="black"/>
          <w:shd w:val="clear" w:color="auto" w:fill="FFFFFF"/>
        </w:rPr>
        <w:t>. - Я натолкнулась на студенческий журнал, с которым вы сотрудничали.</w:t>
      </w:r>
    </w:p>
    <w:p w:rsidR="004B4226" w:rsidRPr="008C3A6C" w:rsidRDefault="004B4226" w:rsidP="00362872">
      <w:pPr>
        <w:pStyle w:val="a7"/>
        <w:numPr>
          <w:ilvl w:val="0"/>
          <w:numId w:val="51"/>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lang w:val="en-US"/>
        </w:rPr>
        <w:t xml:space="preserve">Didn't contribute, showed up late. - </w:t>
      </w:r>
      <w:r w:rsidRPr="008C3A6C">
        <w:rPr>
          <w:i/>
          <w:color w:val="FFFFFF" w:themeColor="background1"/>
          <w:highlight w:val="black"/>
          <w:shd w:val="clear" w:color="auto" w:fill="FFFFFF"/>
        </w:rPr>
        <w:t>Ни в чем не участвует, опаздывает.</w:t>
      </w:r>
    </w:p>
    <w:p w:rsidR="004B4226" w:rsidRPr="008C3A6C" w:rsidRDefault="004B4226" w:rsidP="00362872">
      <w:pPr>
        <w:pStyle w:val="a7"/>
        <w:numPr>
          <w:ilvl w:val="0"/>
          <w:numId w:val="51"/>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lang w:val="en-US"/>
        </w:rPr>
        <w:t>All</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right</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now</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I</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want</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you</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to</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contribute</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but</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only</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up</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to</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a</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point</w:t>
      </w:r>
      <w:r w:rsidRPr="008C3A6C">
        <w:rPr>
          <w:i/>
          <w:color w:val="FFFFFF" w:themeColor="background1"/>
          <w:highlight w:val="black"/>
          <w:shd w:val="clear" w:color="auto" w:fill="FFFFFF"/>
        </w:rPr>
        <w:t>. - Я не против, чтобы ты участвовала в беседах, просто держись в рамках.</w:t>
      </w:r>
    </w:p>
    <w:p w:rsidR="004B4226" w:rsidRPr="008C3A6C" w:rsidRDefault="004B4226" w:rsidP="00362872">
      <w:pPr>
        <w:pStyle w:val="a7"/>
        <w:numPr>
          <w:ilvl w:val="0"/>
          <w:numId w:val="51"/>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Contribute to the management of the child. - </w:t>
      </w:r>
      <w:r w:rsidRPr="008C3A6C">
        <w:rPr>
          <w:i/>
          <w:color w:val="FFFFFF" w:themeColor="background1"/>
          <w:highlight w:val="black"/>
          <w:shd w:val="clear" w:color="auto" w:fill="FFFFFF"/>
        </w:rPr>
        <w:t>Будешь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участвовать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в</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воспитании</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ребенка</w:t>
      </w:r>
      <w:r w:rsidRPr="008C3A6C">
        <w:rPr>
          <w:i/>
          <w:color w:val="FFFFFF" w:themeColor="background1"/>
          <w:highlight w:val="black"/>
          <w:shd w:val="clear" w:color="auto" w:fill="FFFFFF"/>
          <w:lang w:val="en-US"/>
        </w:rPr>
        <w:t>.</w:t>
      </w:r>
    </w:p>
    <w:p w:rsidR="004B4226" w:rsidRPr="008C3A6C" w:rsidRDefault="004B4226" w:rsidP="00362872">
      <w:pPr>
        <w:pStyle w:val="a7"/>
        <w:numPr>
          <w:ilvl w:val="0"/>
          <w:numId w:val="51"/>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We want to contribute. - Мы же все хотим участвовать.</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4 помочь, помогать</w:t>
      </w:r>
    </w:p>
    <w:p w:rsidR="004B4226" w:rsidRPr="008C3A6C" w:rsidRDefault="004B4226" w:rsidP="00362872">
      <w:pPr>
        <w:pStyle w:val="a7"/>
        <w:numPr>
          <w:ilvl w:val="0"/>
          <w:numId w:val="51"/>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contribute money – помочь деньгами</w:t>
      </w: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C3A6C" w:rsidRDefault="004B4226" w:rsidP="00733FF6">
      <w:pPr>
        <w:jc w:val="center"/>
        <w:rPr>
          <w:b/>
          <w:i/>
          <w:color w:val="FFFFFF" w:themeColor="background1"/>
          <w:lang w:val="en-US"/>
        </w:rPr>
      </w:pPr>
      <w:r w:rsidRPr="008C3A6C">
        <w:rPr>
          <w:b/>
          <w:i/>
          <w:color w:val="FFFFFF" w:themeColor="background1"/>
          <w:lang w:val="en-US"/>
        </w:rPr>
        <w:t>INVOLUTION ** {</w:t>
      </w:r>
      <w:r w:rsidRPr="008C3A6C">
        <w:rPr>
          <w:b/>
          <w:i/>
          <w:color w:val="FFFFFF" w:themeColor="background1"/>
        </w:rPr>
        <w:t>͵</w:t>
      </w:r>
      <w:r w:rsidRPr="008C3A6C">
        <w:rPr>
          <w:b/>
          <w:i/>
          <w:color w:val="FFFFFF" w:themeColor="background1"/>
          <w:lang w:val="en-US"/>
        </w:rPr>
        <w:t>ınvə</w:t>
      </w:r>
      <w:r w:rsidRPr="008C3A6C">
        <w:rPr>
          <w:b/>
          <w:i/>
          <w:color w:val="FFFFFF" w:themeColor="background1"/>
        </w:rPr>
        <w:t>ʹ</w:t>
      </w:r>
      <w:r w:rsidRPr="008C3A6C">
        <w:rPr>
          <w:b/>
          <w:i/>
          <w:color w:val="FFFFFF" w:themeColor="background1"/>
          <w:lang w:val="en-US"/>
        </w:rPr>
        <w:t>lu:ʃ(ə)n} n</w:t>
      </w:r>
    </w:p>
    <w:p w:rsidR="004B4226" w:rsidRPr="008C3A6C" w:rsidRDefault="004B4226" w:rsidP="00733FF6">
      <w:pPr>
        <w:jc w:val="center"/>
        <w:rPr>
          <w:b/>
          <w:i/>
          <w:color w:val="FFFFFF" w:themeColor="background1"/>
        </w:rPr>
      </w:pPr>
      <w:r w:rsidRPr="008C3A6C">
        <w:rPr>
          <w:b/>
          <w:i/>
          <w:color w:val="FFFFFF" w:themeColor="background1"/>
        </w:rPr>
        <w:t>НЕПОЛНОЕ СЛОВО</w:t>
      </w:r>
    </w:p>
    <w:p w:rsidR="004B4226" w:rsidRPr="008C3A6C" w:rsidRDefault="004B4226" w:rsidP="00733FF6">
      <w:pPr>
        <w:rPr>
          <w:color w:val="FFFFFF" w:themeColor="background1"/>
        </w:rPr>
      </w:pPr>
      <w:r w:rsidRPr="008C3A6C">
        <w:rPr>
          <w:color w:val="FFFFFF" w:themeColor="background1"/>
        </w:rPr>
        <w:t>1. мат. возведение в степень, инволюция</w:t>
      </w:r>
    </w:p>
    <w:p w:rsidR="004B4226" w:rsidRPr="008C3A6C" w:rsidRDefault="004B4226" w:rsidP="00733FF6">
      <w:pPr>
        <w:rPr>
          <w:color w:val="FFFFFF" w:themeColor="background1"/>
        </w:rPr>
      </w:pPr>
      <w:r w:rsidRPr="008C3A6C">
        <w:rPr>
          <w:color w:val="FFFFFF" w:themeColor="background1"/>
        </w:rPr>
        <w:t>2. биол., физиол. дегенерация, обратное развитие, уменьшение (до первоначального размера)</w:t>
      </w:r>
    </w:p>
    <w:p w:rsidR="004B4226" w:rsidRPr="008C3A6C" w:rsidRDefault="004B4226" w:rsidP="00733FF6">
      <w:pPr>
        <w:rPr>
          <w:color w:val="FFFFFF" w:themeColor="background1"/>
        </w:rPr>
      </w:pPr>
    </w:p>
    <w:p w:rsidR="004B4226" w:rsidRPr="008C3A6C" w:rsidRDefault="004B4226" w:rsidP="00733FF6">
      <w:pPr>
        <w:jc w:val="center"/>
        <w:rPr>
          <w:b/>
          <w:i/>
          <w:color w:val="FFFFFF" w:themeColor="background1"/>
        </w:rPr>
      </w:pPr>
    </w:p>
    <w:p w:rsidR="004B4226" w:rsidRPr="008C3A6C" w:rsidRDefault="004B4226" w:rsidP="00733FF6">
      <w:pPr>
        <w:jc w:val="center"/>
        <w:rPr>
          <w:b/>
          <w:i/>
          <w:color w:val="FFFFFF" w:themeColor="background1"/>
        </w:rPr>
      </w:pPr>
    </w:p>
    <w:p w:rsidR="004B4226" w:rsidRPr="0069153D" w:rsidRDefault="004B4226" w:rsidP="00733FF6">
      <w:pPr>
        <w:shd w:val="clear" w:color="auto" w:fill="000000" w:themeFill="text1"/>
        <w:jc w:val="center"/>
        <w:rPr>
          <w:b/>
          <w:i/>
          <w:iCs/>
          <w:color w:val="FFFF00"/>
          <w:highlight w:val="black"/>
          <w:shd w:val="clear" w:color="auto" w:fill="FFFFFF"/>
          <w:lang w:val="en-US"/>
        </w:rPr>
      </w:pPr>
      <w:r w:rsidRPr="0069153D">
        <w:rPr>
          <w:b/>
          <w:color w:val="FFFF00"/>
          <w:highlight w:val="black"/>
          <w:lang w:val="en-US"/>
        </w:rPr>
        <w:t xml:space="preserve">EXERT ** </w:t>
      </w:r>
      <w:r w:rsidRPr="0069153D">
        <w:rPr>
          <w:b/>
          <w:color w:val="FFFF00"/>
          <w:highlight w:val="black"/>
          <w:shd w:val="clear" w:color="auto" w:fill="FFFFFF"/>
          <w:lang w:val="en-US"/>
        </w:rPr>
        <w:t>[ıg</w:t>
      </w:r>
      <w:r w:rsidRPr="0069153D">
        <w:rPr>
          <w:b/>
          <w:color w:val="FFFF00"/>
          <w:highlight w:val="black"/>
          <w:shd w:val="clear" w:color="auto" w:fill="FFFFFF"/>
        </w:rPr>
        <w:t>ʹ</w:t>
      </w:r>
      <w:r w:rsidRPr="0069153D">
        <w:rPr>
          <w:b/>
          <w:color w:val="FFFF00"/>
          <w:highlight w:val="black"/>
          <w:shd w:val="clear" w:color="auto" w:fill="FFFFFF"/>
          <w:lang w:val="en-US"/>
        </w:rPr>
        <w:t>zɜ:t] </w:t>
      </w:r>
      <w:r w:rsidRPr="0069153D">
        <w:rPr>
          <w:b/>
          <w:i/>
          <w:iCs/>
          <w:color w:val="FFFF00"/>
          <w:highlight w:val="black"/>
          <w:shd w:val="clear" w:color="auto" w:fill="FFFFFF"/>
          <w:lang w:val="en-US"/>
        </w:rPr>
        <w:t>v</w:t>
      </w:r>
    </w:p>
    <w:p w:rsidR="004B4226" w:rsidRPr="008459A3" w:rsidRDefault="004B4226" w:rsidP="00733FF6">
      <w:pPr>
        <w:shd w:val="clear" w:color="auto" w:fill="000000" w:themeFill="text1"/>
        <w:rPr>
          <w:b/>
          <w:color w:val="FFFF00"/>
          <w:highlight w:val="black"/>
          <w:shd w:val="clear" w:color="auto" w:fill="FFFFFF"/>
          <w:lang w:val="en-US"/>
        </w:rPr>
      </w:pPr>
      <w:r w:rsidRPr="0069153D">
        <w:rPr>
          <w:b/>
          <w:i/>
          <w:iCs/>
          <w:color w:val="FFFF00"/>
          <w:highlight w:val="black"/>
          <w:shd w:val="clear" w:color="auto" w:fill="FFFFFF"/>
          <w:lang w:val="en-US"/>
        </w:rPr>
        <w:lastRenderedPageBreak/>
        <w:t>EXERTED</w:t>
      </w:r>
    </w:p>
    <w:p w:rsidR="004B4226" w:rsidRPr="0069153D" w:rsidRDefault="004B4226" w:rsidP="00733FF6">
      <w:pPr>
        <w:shd w:val="clear" w:color="auto" w:fill="000000" w:themeFill="text1"/>
        <w:rPr>
          <w:color w:val="FFFF00"/>
          <w:highlight w:val="black"/>
          <w:shd w:val="clear" w:color="auto" w:fill="FFFFFF"/>
        </w:rPr>
      </w:pPr>
      <w:r w:rsidRPr="0069153D">
        <w:rPr>
          <w:color w:val="FFFF00"/>
          <w:highlight w:val="black"/>
          <w:shd w:val="clear" w:color="auto" w:fill="FFFFFF"/>
        </w:rPr>
        <w:t>1. напрягать (</w:t>
      </w:r>
      <w:r w:rsidRPr="0069153D">
        <w:rPr>
          <w:i/>
          <w:iCs/>
          <w:color w:val="FFFF00"/>
          <w:highlight w:val="black"/>
          <w:shd w:val="clear" w:color="auto" w:fill="FFFFFF"/>
        </w:rPr>
        <w:t>силы</w:t>
      </w:r>
      <w:r w:rsidRPr="0069153D">
        <w:rPr>
          <w:color w:val="FFFF00"/>
          <w:highlight w:val="black"/>
          <w:shd w:val="clear" w:color="auto" w:fill="FFFFFF"/>
        </w:rPr>
        <w:t>); прилагать (</w:t>
      </w:r>
      <w:r w:rsidRPr="0069153D">
        <w:rPr>
          <w:i/>
          <w:iCs/>
          <w:color w:val="FFFF00"/>
          <w:highlight w:val="black"/>
          <w:shd w:val="clear" w:color="auto" w:fill="FFFFFF"/>
        </w:rPr>
        <w:t>усилия для осуществления чего-л</w:t>
      </w:r>
      <w:r w:rsidRPr="0069153D">
        <w:rPr>
          <w:color w:val="FFFF00"/>
          <w:highlight w:val="black"/>
          <w:shd w:val="clear" w:color="auto" w:fill="FFFFFF"/>
        </w:rPr>
        <w:t>)</w:t>
      </w:r>
    </w:p>
    <w:p w:rsidR="004B4226" w:rsidRPr="0069153D" w:rsidRDefault="004B4226" w:rsidP="00362872">
      <w:pPr>
        <w:pStyle w:val="a7"/>
        <w:numPr>
          <w:ilvl w:val="0"/>
          <w:numId w:val="52"/>
        </w:numPr>
        <w:shd w:val="clear" w:color="auto" w:fill="000000" w:themeFill="text1"/>
        <w:rPr>
          <w:i/>
          <w:color w:val="FFFF00"/>
          <w:highlight w:val="black"/>
          <w:shd w:val="clear" w:color="auto" w:fill="FFFFFF"/>
          <w:lang w:val="en-US"/>
        </w:rPr>
      </w:pPr>
      <w:r w:rsidRPr="0069153D">
        <w:rPr>
          <w:i/>
          <w:color w:val="FFFF00"/>
          <w:highlight w:val="black"/>
          <w:shd w:val="clear" w:color="auto" w:fill="FFFFFF"/>
          <w:lang w:val="en-US"/>
        </w:rPr>
        <w:t xml:space="preserve">to ~ all one‘s strength - </w:t>
      </w:r>
      <w:r w:rsidRPr="0069153D">
        <w:rPr>
          <w:i/>
          <w:color w:val="FFFF00"/>
          <w:highlight w:val="black"/>
          <w:shd w:val="clear" w:color="auto" w:fill="FFFFFF"/>
        </w:rPr>
        <w:t>напрячь</w:t>
      </w:r>
      <w:r w:rsidRPr="0069153D">
        <w:rPr>
          <w:i/>
          <w:color w:val="FFFF00"/>
          <w:highlight w:val="black"/>
          <w:shd w:val="clear" w:color="auto" w:fill="FFFFFF"/>
          <w:lang w:val="en-US"/>
        </w:rPr>
        <w:t xml:space="preserve"> </w:t>
      </w:r>
      <w:r w:rsidRPr="0069153D">
        <w:rPr>
          <w:i/>
          <w:color w:val="FFFF00"/>
          <w:highlight w:val="black"/>
          <w:shd w:val="clear" w:color="auto" w:fill="FFFFFF"/>
        </w:rPr>
        <w:t>все</w:t>
      </w:r>
      <w:r w:rsidRPr="0069153D">
        <w:rPr>
          <w:i/>
          <w:color w:val="FFFF00"/>
          <w:highlight w:val="black"/>
          <w:shd w:val="clear" w:color="auto" w:fill="FFFFFF"/>
          <w:lang w:val="en-US"/>
        </w:rPr>
        <w:t xml:space="preserve"> </w:t>
      </w:r>
      <w:r w:rsidRPr="0069153D">
        <w:rPr>
          <w:i/>
          <w:color w:val="FFFF00"/>
          <w:highlight w:val="black"/>
          <w:shd w:val="clear" w:color="auto" w:fill="FFFFFF"/>
        </w:rPr>
        <w:t>силы</w:t>
      </w:r>
    </w:p>
    <w:p w:rsidR="004B4226" w:rsidRPr="008C3A6C" w:rsidRDefault="004B4226" w:rsidP="00362872">
      <w:pPr>
        <w:pStyle w:val="a7"/>
        <w:numPr>
          <w:ilvl w:val="0"/>
          <w:numId w:val="52"/>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 every effort - приложить все усилия</w:t>
      </w:r>
    </w:p>
    <w:p w:rsidR="004B4226" w:rsidRPr="008C3A6C" w:rsidRDefault="004B4226" w:rsidP="00362872">
      <w:pPr>
        <w:pStyle w:val="a7"/>
        <w:numPr>
          <w:ilvl w:val="0"/>
          <w:numId w:val="52"/>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 influence - оказать влияние</w:t>
      </w:r>
    </w:p>
    <w:p w:rsidR="004B4226" w:rsidRPr="008C3A6C" w:rsidRDefault="004B4226" w:rsidP="00362872">
      <w:pPr>
        <w:pStyle w:val="a7"/>
        <w:numPr>
          <w:ilvl w:val="0"/>
          <w:numId w:val="52"/>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 oneself - стараться, прилагать усилия</w:t>
      </w:r>
    </w:p>
    <w:p w:rsidR="004B4226" w:rsidRPr="008C3A6C" w:rsidRDefault="004B4226" w:rsidP="00362872">
      <w:pPr>
        <w:pStyle w:val="a7"/>
        <w:numPr>
          <w:ilvl w:val="0"/>
          <w:numId w:val="52"/>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he didn‘t ~ himself much - он не особенно старался, он не утруждал себя</w:t>
      </w:r>
    </w:p>
    <w:p w:rsidR="004B4226" w:rsidRPr="008C3A6C" w:rsidRDefault="004B4226" w:rsidP="00362872">
      <w:pPr>
        <w:pStyle w:val="a7"/>
        <w:numPr>
          <w:ilvl w:val="0"/>
          <w:numId w:val="52"/>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 yourself on his behalf - постарайтесь помочь ему, сделайте для него всё возможное</w:t>
      </w:r>
    </w:p>
    <w:p w:rsidR="004B4226" w:rsidRPr="008C3A6C" w:rsidRDefault="004B4226" w:rsidP="00733FF6">
      <w:pPr>
        <w:shd w:val="clear" w:color="auto" w:fill="000000" w:themeFill="text1"/>
        <w:rPr>
          <w:color w:val="FFFFFF" w:themeColor="background1"/>
          <w:highlight w:val="black"/>
          <w:shd w:val="clear" w:color="auto" w:fill="FFFFFF"/>
          <w:lang w:val="en-US"/>
        </w:rPr>
      </w:pPr>
      <w:r w:rsidRPr="008C3A6C">
        <w:rPr>
          <w:color w:val="FFFFFF" w:themeColor="background1"/>
          <w:highlight w:val="black"/>
          <w:shd w:val="clear" w:color="auto" w:fill="FFFFFF"/>
          <w:lang w:val="en-US"/>
        </w:rPr>
        <w:t xml:space="preserve">2. </w:t>
      </w:r>
      <w:r w:rsidRPr="008C3A6C">
        <w:rPr>
          <w:color w:val="FFFFFF" w:themeColor="background1"/>
          <w:highlight w:val="black"/>
          <w:shd w:val="clear" w:color="auto" w:fill="FFFFFF"/>
        </w:rPr>
        <w:t>проявлять, использовать</w:t>
      </w:r>
    </w:p>
    <w:p w:rsidR="004B4226" w:rsidRPr="008C3A6C" w:rsidRDefault="004B4226" w:rsidP="00362872">
      <w:pPr>
        <w:pStyle w:val="a7"/>
        <w:numPr>
          <w:ilvl w:val="0"/>
          <w:numId w:val="52"/>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to ~ one‘s intelligence - </w:t>
      </w:r>
      <w:r w:rsidRPr="008C3A6C">
        <w:rPr>
          <w:i/>
          <w:color w:val="FFFFFF" w:themeColor="background1"/>
          <w:highlight w:val="black"/>
          <w:shd w:val="clear" w:color="auto" w:fill="FFFFFF"/>
        </w:rPr>
        <w:t>проявить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ум</w:t>
      </w:r>
    </w:p>
    <w:p w:rsidR="004B4226" w:rsidRPr="008C3A6C" w:rsidRDefault="004B4226" w:rsidP="00362872">
      <w:pPr>
        <w:pStyle w:val="a7"/>
        <w:numPr>
          <w:ilvl w:val="0"/>
          <w:numId w:val="52"/>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he ~ed his leadership abilities intelligently - он разумно использовал /приложил/ свои организаторские способности</w:t>
      </w:r>
    </w:p>
    <w:p w:rsidR="004B4226" w:rsidRPr="008C3A6C" w:rsidRDefault="004B4226" w:rsidP="00362872">
      <w:pPr>
        <w:pStyle w:val="a7"/>
        <w:numPr>
          <w:ilvl w:val="0"/>
          <w:numId w:val="52"/>
        </w:numPr>
        <w:shd w:val="clear" w:color="auto" w:fill="000000" w:themeFill="text1"/>
        <w:rPr>
          <w:i/>
          <w:color w:val="FFFFFF" w:themeColor="background1"/>
          <w:highlight w:val="black"/>
          <w:lang w:val="en-US"/>
        </w:rPr>
      </w:pPr>
      <w:r w:rsidRPr="008C3A6C">
        <w:rPr>
          <w:i/>
          <w:color w:val="FFFFFF" w:themeColor="background1"/>
          <w:highlight w:val="black"/>
          <w:lang w:val="en-US"/>
        </w:rPr>
        <w:t>Well, do they ever exert their energy like athletes do?</w:t>
      </w:r>
    </w:p>
    <w:p w:rsidR="004B4226" w:rsidRPr="008C3A6C" w:rsidRDefault="004B4226" w:rsidP="00362872">
      <w:pPr>
        <w:pStyle w:val="a7"/>
        <w:numPr>
          <w:ilvl w:val="0"/>
          <w:numId w:val="52"/>
        </w:numPr>
        <w:shd w:val="clear" w:color="auto" w:fill="000000" w:themeFill="text1"/>
        <w:rPr>
          <w:i/>
          <w:color w:val="FFFFFF" w:themeColor="background1"/>
          <w:highlight w:val="black"/>
        </w:rPr>
      </w:pPr>
      <w:r w:rsidRPr="008C3A6C">
        <w:rPr>
          <w:i/>
          <w:color w:val="FFFFFF" w:themeColor="background1"/>
          <w:highlight w:val="black"/>
        </w:rPr>
        <w:t>Что ж, а они когда-нибудь проявляют свою силу, как атлеты?</w:t>
      </w:r>
    </w:p>
    <w:p w:rsidR="004B4226" w:rsidRPr="008C3A6C" w:rsidRDefault="004B4226" w:rsidP="00362872">
      <w:pPr>
        <w:pStyle w:val="a7"/>
        <w:numPr>
          <w:ilvl w:val="0"/>
          <w:numId w:val="52"/>
        </w:numPr>
        <w:shd w:val="clear" w:color="auto" w:fill="000000" w:themeFill="text1"/>
        <w:rPr>
          <w:i/>
          <w:color w:val="FFFFFF" w:themeColor="background1"/>
          <w:highlight w:val="black"/>
          <w:lang w:val="en-US"/>
        </w:rPr>
      </w:pPr>
      <w:r w:rsidRPr="008C3A6C">
        <w:rPr>
          <w:i/>
          <w:color w:val="FFFFFF" w:themeColor="background1"/>
          <w:highlight w:val="black"/>
          <w:lang w:val="en-US"/>
        </w:rPr>
        <w:t>I'm afraid I'll hurt you people when I exert my force.</w:t>
      </w:r>
    </w:p>
    <w:p w:rsidR="004B4226" w:rsidRPr="008C3A6C" w:rsidRDefault="004B4226" w:rsidP="00362872">
      <w:pPr>
        <w:pStyle w:val="a7"/>
        <w:numPr>
          <w:ilvl w:val="0"/>
          <w:numId w:val="52"/>
        </w:numPr>
        <w:shd w:val="clear" w:color="auto" w:fill="000000" w:themeFill="text1"/>
        <w:rPr>
          <w:i/>
          <w:color w:val="FFFFFF" w:themeColor="background1"/>
          <w:highlight w:val="black"/>
        </w:rPr>
      </w:pPr>
      <w:r w:rsidRPr="008C3A6C">
        <w:rPr>
          <w:i/>
          <w:color w:val="FFFFFF" w:themeColor="background1"/>
          <w:highlight w:val="black"/>
        </w:rPr>
        <w:t>Я могу вас покалечить, когда буду проявлять свою силу.</w:t>
      </w:r>
    </w:p>
    <w:p w:rsidR="004B4226" w:rsidRPr="008C3A6C" w:rsidRDefault="004B4226" w:rsidP="00362872">
      <w:pPr>
        <w:pStyle w:val="a7"/>
        <w:numPr>
          <w:ilvl w:val="0"/>
          <w:numId w:val="52"/>
        </w:numPr>
        <w:shd w:val="clear" w:color="auto" w:fill="000000" w:themeFill="text1"/>
        <w:rPr>
          <w:i/>
          <w:color w:val="FFFFFF" w:themeColor="background1"/>
          <w:highlight w:val="black"/>
          <w:lang w:val="en-US"/>
        </w:rPr>
      </w:pPr>
      <w:r w:rsidRPr="008C3A6C">
        <w:rPr>
          <w:i/>
          <w:color w:val="FFFFFF" w:themeColor="background1"/>
          <w:highlight w:val="black"/>
          <w:lang w:val="en-US"/>
        </w:rPr>
        <w:t>As soon as a woman exerts a little power, she's a ball breaker.</w:t>
      </w:r>
    </w:p>
    <w:p w:rsidR="004B4226" w:rsidRPr="008C3A6C" w:rsidRDefault="004B4226" w:rsidP="00362872">
      <w:pPr>
        <w:pStyle w:val="a7"/>
        <w:numPr>
          <w:ilvl w:val="0"/>
          <w:numId w:val="52"/>
        </w:numPr>
        <w:shd w:val="clear" w:color="auto" w:fill="000000" w:themeFill="text1"/>
        <w:rPr>
          <w:i/>
          <w:color w:val="FFFFFF" w:themeColor="background1"/>
          <w:highlight w:val="black"/>
        </w:rPr>
      </w:pPr>
      <w:r w:rsidRPr="008C3A6C">
        <w:rPr>
          <w:i/>
          <w:color w:val="FFFFFF" w:themeColor="background1"/>
          <w:highlight w:val="black"/>
        </w:rPr>
        <w:t>Если женщина проявляет силу, то она гром-баба.</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3. </w:t>
      </w:r>
      <w:r w:rsidRPr="008C3A6C">
        <w:rPr>
          <w:i/>
          <w:iCs/>
          <w:color w:val="FFFFFF" w:themeColor="background1"/>
          <w:highlight w:val="black"/>
          <w:shd w:val="clear" w:color="auto" w:fill="FFFFFF"/>
        </w:rPr>
        <w:t>тех. </w:t>
      </w:r>
      <w:r w:rsidRPr="008C3A6C">
        <w:rPr>
          <w:color w:val="FFFFFF" w:themeColor="background1"/>
          <w:highlight w:val="black"/>
          <w:shd w:val="clear" w:color="auto" w:fill="FFFFFF"/>
        </w:rPr>
        <w:t>вызывать (</w:t>
      </w:r>
      <w:r w:rsidRPr="008C3A6C">
        <w:rPr>
          <w:i/>
          <w:iCs/>
          <w:color w:val="FFFFFF" w:themeColor="background1"/>
          <w:highlight w:val="black"/>
          <w:shd w:val="clear" w:color="auto" w:fill="FFFFFF"/>
        </w:rPr>
        <w:t>напряжение</w:t>
      </w:r>
      <w:r w:rsidRPr="008C3A6C">
        <w:rPr>
          <w:color w:val="FFFFFF" w:themeColor="background1"/>
          <w:highlight w:val="black"/>
          <w:shd w:val="clear" w:color="auto" w:fill="FFFFFF"/>
        </w:rPr>
        <w:t>); производить (</w:t>
      </w:r>
      <w:r w:rsidRPr="008C3A6C">
        <w:rPr>
          <w:i/>
          <w:iCs/>
          <w:color w:val="FFFFFF" w:themeColor="background1"/>
          <w:highlight w:val="black"/>
          <w:shd w:val="clear" w:color="auto" w:fill="FFFFFF"/>
        </w:rPr>
        <w:t>давление</w:t>
      </w:r>
      <w:r w:rsidRPr="008C3A6C">
        <w:rPr>
          <w:color w:val="FFFFFF" w:themeColor="background1"/>
          <w:highlight w:val="black"/>
          <w:shd w:val="clear" w:color="auto" w:fill="FFFFFF"/>
        </w:rPr>
        <w:t>) </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4. оказывать, влиять</w:t>
      </w:r>
    </w:p>
    <w:p w:rsidR="004B4226" w:rsidRPr="008C3A6C" w:rsidRDefault="004B4226" w:rsidP="00362872">
      <w:pPr>
        <w:pStyle w:val="a7"/>
        <w:numPr>
          <w:ilvl w:val="0"/>
          <w:numId w:val="53"/>
        </w:numPr>
        <w:shd w:val="clear" w:color="auto" w:fill="000000" w:themeFill="text1"/>
        <w:rPr>
          <w:i/>
          <w:color w:val="FFFFFF" w:themeColor="background1"/>
          <w:highlight w:val="black"/>
        </w:rPr>
      </w:pPr>
      <w:r w:rsidRPr="008C3A6C">
        <w:rPr>
          <w:i/>
          <w:color w:val="FFFFFF" w:themeColor="background1"/>
          <w:highlight w:val="black"/>
        </w:rPr>
        <w:t>exert pressure – оказывать давление</w:t>
      </w:r>
    </w:p>
    <w:p w:rsidR="004B4226" w:rsidRPr="008C3A6C" w:rsidRDefault="004B4226" w:rsidP="00362872">
      <w:pPr>
        <w:pStyle w:val="a7"/>
        <w:numPr>
          <w:ilvl w:val="0"/>
          <w:numId w:val="53"/>
        </w:numPr>
        <w:shd w:val="clear" w:color="auto" w:fill="000000" w:themeFill="text1"/>
        <w:rPr>
          <w:i/>
          <w:color w:val="FFFFFF" w:themeColor="background1"/>
          <w:highlight w:val="black"/>
          <w:lang w:val="en-US"/>
        </w:rPr>
      </w:pPr>
      <w:r w:rsidRPr="008C3A6C">
        <w:rPr>
          <w:i/>
          <w:color w:val="FFFFFF" w:themeColor="background1"/>
          <w:highlight w:val="black"/>
          <w:lang w:val="en-US"/>
        </w:rPr>
        <w:t>"The Empire cannot seriously exert force against Trantor.</w:t>
      </w:r>
    </w:p>
    <w:p w:rsidR="004B4226" w:rsidRPr="008C3A6C" w:rsidRDefault="004B4226" w:rsidP="00362872">
      <w:pPr>
        <w:pStyle w:val="a7"/>
        <w:numPr>
          <w:ilvl w:val="0"/>
          <w:numId w:val="53"/>
        </w:numPr>
        <w:shd w:val="clear" w:color="auto" w:fill="000000" w:themeFill="text1"/>
        <w:rPr>
          <w:i/>
          <w:color w:val="FFFFFF" w:themeColor="background1"/>
          <w:highlight w:val="black"/>
        </w:rPr>
      </w:pPr>
      <w:r w:rsidRPr="008C3A6C">
        <w:rPr>
          <w:i/>
          <w:color w:val="FFFFFF" w:themeColor="background1"/>
          <w:highlight w:val="black"/>
        </w:rPr>
        <w:t>- Император не может серьезно оказывать силовое давление на Трантор.</w:t>
      </w:r>
    </w:p>
    <w:p w:rsidR="004B4226" w:rsidRPr="008C3A6C" w:rsidRDefault="004B4226" w:rsidP="00362872">
      <w:pPr>
        <w:pStyle w:val="a7"/>
        <w:numPr>
          <w:ilvl w:val="0"/>
          <w:numId w:val="53"/>
        </w:numPr>
        <w:shd w:val="clear" w:color="auto" w:fill="000000" w:themeFill="text1"/>
        <w:rPr>
          <w:i/>
          <w:color w:val="FFFFFF" w:themeColor="background1"/>
          <w:highlight w:val="black"/>
          <w:lang w:val="en-US"/>
        </w:rPr>
      </w:pPr>
      <w:r w:rsidRPr="008C3A6C">
        <w:rPr>
          <w:i/>
          <w:color w:val="FFFFFF" w:themeColor="background1"/>
          <w:highlight w:val="black"/>
          <w:lang w:val="en-US"/>
        </w:rPr>
        <w:t>You'll undergo and exert pressure.</w:t>
      </w:r>
    </w:p>
    <w:p w:rsidR="004B4226" w:rsidRPr="008C3A6C" w:rsidRDefault="004B4226" w:rsidP="00362872">
      <w:pPr>
        <w:pStyle w:val="a7"/>
        <w:numPr>
          <w:ilvl w:val="0"/>
          <w:numId w:val="53"/>
        </w:numPr>
        <w:shd w:val="clear" w:color="auto" w:fill="000000" w:themeFill="text1"/>
        <w:rPr>
          <w:i/>
          <w:color w:val="FFFFFF" w:themeColor="background1"/>
          <w:highlight w:val="black"/>
        </w:rPr>
      </w:pPr>
      <w:r w:rsidRPr="008C3A6C">
        <w:rPr>
          <w:i/>
          <w:color w:val="FFFFFF" w:themeColor="background1"/>
          <w:highlight w:val="black"/>
        </w:rPr>
        <w:t>Вам предстоит оказывать давление и испытывать его на себе.</w:t>
      </w:r>
    </w:p>
    <w:p w:rsidR="004B4226" w:rsidRPr="008C3A6C" w:rsidRDefault="004B4226" w:rsidP="00733FF6">
      <w:pPr>
        <w:shd w:val="clear" w:color="auto" w:fill="000000" w:themeFill="text1"/>
        <w:jc w:val="center"/>
        <w:rPr>
          <w:b/>
          <w:color w:val="FFFFFF" w:themeColor="background1"/>
          <w:highlight w:val="black"/>
          <w:bdr w:val="none" w:sz="0" w:space="0" w:color="auto" w:frame="1"/>
        </w:rPr>
      </w:pPr>
    </w:p>
    <w:p w:rsidR="004B4226" w:rsidRPr="008C3A6C" w:rsidRDefault="004B4226" w:rsidP="00733FF6">
      <w:pPr>
        <w:shd w:val="clear" w:color="auto" w:fill="000000" w:themeFill="text1"/>
        <w:jc w:val="center"/>
        <w:rPr>
          <w:b/>
          <w:color w:val="FFFFFF" w:themeColor="background1"/>
          <w:highlight w:val="black"/>
          <w:bdr w:val="none" w:sz="0" w:space="0" w:color="auto" w:frame="1"/>
        </w:rPr>
      </w:pPr>
    </w:p>
    <w:p w:rsidR="004B4226" w:rsidRPr="008C3A6C" w:rsidRDefault="004B4226" w:rsidP="00733FF6">
      <w:pPr>
        <w:shd w:val="clear" w:color="auto" w:fill="000000" w:themeFill="text1"/>
        <w:jc w:val="both"/>
        <w:rPr>
          <w:b/>
          <w:color w:val="FFFFFF" w:themeColor="background1"/>
          <w:highlight w:val="black"/>
          <w:lang w:eastAsia="ru-RU"/>
        </w:rPr>
      </w:pPr>
    </w:p>
    <w:p w:rsidR="004B4226" w:rsidRDefault="004B4226" w:rsidP="00733FF6">
      <w:pPr>
        <w:shd w:val="clear" w:color="auto" w:fill="000000" w:themeFill="text1"/>
        <w:jc w:val="center"/>
        <w:rPr>
          <w:b/>
          <w:color w:val="FFFFFF" w:themeColor="background1"/>
          <w:spacing w:val="15"/>
          <w:highlight w:val="black"/>
          <w:bdr w:val="none" w:sz="0" w:space="0" w:color="auto" w:frame="1"/>
        </w:rPr>
      </w:pPr>
      <w:r w:rsidRPr="008C3A6C">
        <w:rPr>
          <w:b/>
          <w:color w:val="FFFFFF" w:themeColor="background1"/>
          <w:highlight w:val="black"/>
          <w:bdr w:val="none" w:sz="0" w:space="0" w:color="auto" w:frame="1"/>
          <w:lang w:val="en-US"/>
        </w:rPr>
        <w:t>JETTY</w:t>
      </w:r>
      <w:r w:rsidRPr="008C3A6C">
        <w:rPr>
          <w:b/>
          <w:color w:val="FFFFFF" w:themeColor="background1"/>
          <w:highlight w:val="black"/>
          <w:bdr w:val="none" w:sz="0" w:space="0" w:color="auto" w:frame="1"/>
        </w:rPr>
        <w:t xml:space="preserve"> ** [</w:t>
      </w:r>
      <w:r w:rsidRPr="008C3A6C">
        <w:rPr>
          <w:b/>
          <w:color w:val="FFFFFF" w:themeColor="background1"/>
          <w:spacing w:val="15"/>
          <w:highlight w:val="black"/>
          <w:bdr w:val="none" w:sz="0" w:space="0" w:color="auto" w:frame="1"/>
        </w:rPr>
        <w:t>'ʤ</w:t>
      </w:r>
      <w:r w:rsidRPr="008C3A6C">
        <w:rPr>
          <w:b/>
          <w:color w:val="FFFFFF" w:themeColor="background1"/>
          <w:spacing w:val="15"/>
          <w:highlight w:val="black"/>
          <w:bdr w:val="none" w:sz="0" w:space="0" w:color="auto" w:frame="1"/>
          <w:lang w:val="en-US"/>
        </w:rPr>
        <w:t>et</w:t>
      </w:r>
      <w:r w:rsidRPr="008C3A6C">
        <w:rPr>
          <w:b/>
          <w:color w:val="FFFFFF" w:themeColor="background1"/>
          <w:spacing w:val="15"/>
          <w:highlight w:val="black"/>
          <w:bdr w:val="none" w:sz="0" w:space="0" w:color="auto" w:frame="1"/>
        </w:rPr>
        <w:t>ɪ]</w:t>
      </w:r>
    </w:p>
    <w:p w:rsidR="004B4226" w:rsidRPr="008C3A6C" w:rsidRDefault="004B4226" w:rsidP="00733FF6">
      <w:pPr>
        <w:shd w:val="clear" w:color="auto" w:fill="000000" w:themeFill="text1"/>
        <w:jc w:val="center"/>
        <w:rPr>
          <w:b/>
          <w:color w:val="FFFFFF" w:themeColor="background1"/>
          <w:highlight w:val="black"/>
        </w:rPr>
      </w:pPr>
      <w:r>
        <w:rPr>
          <w:noProof/>
          <w:lang w:eastAsia="ru-RU"/>
        </w:rPr>
        <w:lastRenderedPageBreak/>
        <w:drawing>
          <wp:inline distT="0" distB="0" distL="0" distR="0" wp14:anchorId="4D10F1D9" wp14:editId="1E1ADFFC">
            <wp:extent cx="1901190" cy="1269365"/>
            <wp:effectExtent l="0" t="0" r="3810" b="6985"/>
            <wp:docPr id="1" name="Рисунок 1" descr="изображение je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jett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1190" cy="1269365"/>
                    </a:xfrm>
                    <a:prstGeom prst="rect">
                      <a:avLst/>
                    </a:prstGeom>
                    <a:noFill/>
                    <a:ln>
                      <a:noFill/>
                    </a:ln>
                  </pic:spPr>
                </pic:pic>
              </a:graphicData>
            </a:graphic>
          </wp:inline>
        </w:drawing>
      </w:r>
    </w:p>
    <w:p w:rsidR="004B4226" w:rsidRPr="00722B8C" w:rsidRDefault="004B4226" w:rsidP="00FC7D1D">
      <w:pPr>
        <w:rPr>
          <w:lang w:val="en-US"/>
        </w:rPr>
      </w:pPr>
      <w:bookmarkStart w:id="3" w:name="_Toc516073944"/>
      <w:proofErr w:type="gramStart"/>
      <w:r w:rsidRPr="00722B8C">
        <w:rPr>
          <w:highlight w:val="blue"/>
          <w:lang w:val="en-US"/>
        </w:rPr>
        <w:t>a</w:t>
      </w:r>
      <w:proofErr w:type="gramEnd"/>
      <w:r w:rsidRPr="00722B8C">
        <w:rPr>
          <w:highlight w:val="blue"/>
          <w:lang w:val="en-US"/>
        </w:rPr>
        <w:t xml:space="preserve"> wooden or stone structure built in the water at the edge of a sea or lake and used by people getting on and off boats</w:t>
      </w:r>
    </w:p>
    <w:p w:rsidR="004B4226" w:rsidRPr="00FC7D1D" w:rsidRDefault="004B4226" w:rsidP="00733FF6">
      <w:pPr>
        <w:shd w:val="clear" w:color="auto" w:fill="000000" w:themeFill="text1"/>
        <w:rPr>
          <w:rStyle w:val="2enci"/>
          <w:color w:val="FFFFFF" w:themeColor="background1"/>
          <w:highlight w:val="black"/>
          <w:bdr w:val="none" w:sz="0" w:space="0" w:color="auto" w:frame="1"/>
          <w:lang w:val="en-US"/>
        </w:rPr>
      </w:pPr>
      <w:r w:rsidRPr="008C3A6C">
        <w:rPr>
          <w:rStyle w:val="10"/>
          <w:rFonts w:ascii="Arial" w:eastAsiaTheme="minorHAnsi" w:hAnsi="Arial" w:cs="Arial"/>
          <w:i/>
          <w:color w:val="FFFFFF" w:themeColor="background1"/>
          <w:sz w:val="36"/>
          <w:szCs w:val="36"/>
          <w:highlight w:val="black"/>
          <w:bdr w:val="none" w:sz="0" w:space="0" w:color="auto" w:frame="1"/>
        </w:rPr>
        <w:t>СУЩ</w:t>
      </w:r>
      <w:r w:rsidRPr="00FC7D1D">
        <w:rPr>
          <w:rStyle w:val="10"/>
          <w:rFonts w:ascii="Arial" w:eastAsiaTheme="minorHAnsi" w:hAnsi="Arial" w:cs="Arial"/>
          <w:i/>
          <w:color w:val="FFFFFF" w:themeColor="background1"/>
          <w:sz w:val="36"/>
          <w:szCs w:val="36"/>
          <w:highlight w:val="black"/>
          <w:bdr w:val="none" w:sz="0" w:space="0" w:color="auto" w:frame="1"/>
          <w:lang w:val="en-US"/>
        </w:rPr>
        <w:t>.</w:t>
      </w:r>
      <w:bookmarkEnd w:id="3"/>
      <w:r w:rsidRPr="00FC7D1D">
        <w:rPr>
          <w:rStyle w:val="10"/>
          <w:rFonts w:ascii="Arial" w:eastAsiaTheme="minorHAnsi" w:hAnsi="Arial" w:cs="Arial"/>
          <w:color w:val="FFFFFF" w:themeColor="background1"/>
          <w:sz w:val="36"/>
          <w:szCs w:val="36"/>
          <w:highlight w:val="black"/>
          <w:bdr w:val="none" w:sz="0" w:space="0" w:color="auto" w:frame="1"/>
          <w:lang w:val="en-US"/>
        </w:rPr>
        <w:t xml:space="preserve"> 1 </w:t>
      </w:r>
      <w:r w:rsidRPr="008C3A6C">
        <w:rPr>
          <w:rStyle w:val="2enci"/>
          <w:color w:val="FFFFFF" w:themeColor="background1"/>
          <w:highlight w:val="black"/>
          <w:bdr w:val="none" w:sz="0" w:space="0" w:color="auto" w:frame="1"/>
        </w:rPr>
        <w:t>пристань</w:t>
      </w:r>
      <w:r w:rsidRPr="00FC7D1D">
        <w:rPr>
          <w:rStyle w:val="2enci"/>
          <w:color w:val="FFFFFF" w:themeColor="background1"/>
          <w:highlight w:val="black"/>
          <w:bdr w:val="none" w:sz="0" w:space="0" w:color="auto" w:frame="1"/>
          <w:lang w:val="en-US"/>
        </w:rPr>
        <w:t xml:space="preserve">, </w:t>
      </w:r>
      <w:r w:rsidRPr="008C3A6C">
        <w:rPr>
          <w:rStyle w:val="2enci"/>
          <w:color w:val="FFFFFF" w:themeColor="background1"/>
          <w:highlight w:val="black"/>
          <w:bdr w:val="none" w:sz="0" w:space="0" w:color="auto" w:frame="1"/>
        </w:rPr>
        <w:t>пирс</w:t>
      </w:r>
      <w:r w:rsidRPr="00FC7D1D">
        <w:rPr>
          <w:rStyle w:val="2enci"/>
          <w:color w:val="FFFFFF" w:themeColor="background1"/>
          <w:highlight w:val="black"/>
          <w:bdr w:val="none" w:sz="0" w:space="0" w:color="auto" w:frame="1"/>
          <w:lang w:val="en-US"/>
        </w:rPr>
        <w:t xml:space="preserve">, </w:t>
      </w:r>
      <w:r w:rsidRPr="008C3A6C">
        <w:rPr>
          <w:rStyle w:val="2enci"/>
          <w:color w:val="FFFFFF" w:themeColor="background1"/>
          <w:highlight w:val="black"/>
          <w:bdr w:val="none" w:sz="0" w:space="0" w:color="auto" w:frame="1"/>
        </w:rPr>
        <w:t>причал</w:t>
      </w:r>
    </w:p>
    <w:p w:rsidR="004B4226" w:rsidRPr="00722B8C" w:rsidRDefault="004B4226" w:rsidP="00A04531">
      <w:pPr>
        <w:rPr>
          <w:lang w:val="en-US"/>
        </w:rPr>
      </w:pPr>
      <w:r w:rsidRPr="00A04531">
        <w:rPr>
          <w:rStyle w:val="a8"/>
          <w:rFonts w:ascii="Open Sans" w:hAnsi="Open Sans"/>
          <w:color w:val="303336"/>
          <w:spacing w:val="3"/>
          <w:sz w:val="27"/>
          <w:szCs w:val="27"/>
          <w:bdr w:val="none" w:sz="0" w:space="0" w:color="auto" w:frame="1"/>
          <w:shd w:val="clear" w:color="auto" w:fill="FFFFFF"/>
          <w:lang w:val="en-US"/>
        </w:rPr>
        <w:t> </w:t>
      </w:r>
      <w:proofErr w:type="gramStart"/>
      <w:r w:rsidRPr="00722B8C">
        <w:rPr>
          <w:highlight w:val="blue"/>
          <w:lang w:val="en-US"/>
        </w:rPr>
        <w:t>a</w:t>
      </w:r>
      <w:proofErr w:type="gramEnd"/>
      <w:r w:rsidRPr="00722B8C">
        <w:rPr>
          <w:highlight w:val="blue"/>
          <w:lang w:val="en-US"/>
        </w:rPr>
        <w:t xml:space="preserve"> structure extended into a sea, lake, or river to influence the current or tide or to protect a harbor</w:t>
      </w:r>
    </w:p>
    <w:p w:rsidR="004B4226" w:rsidRPr="00FC7D1D" w:rsidRDefault="004B4226" w:rsidP="00733FF6">
      <w:pPr>
        <w:shd w:val="clear" w:color="auto" w:fill="000000" w:themeFill="text1"/>
        <w:rPr>
          <w:color w:val="FFFFFF" w:themeColor="background1"/>
          <w:highlight w:val="black"/>
          <w:lang w:val="en-US"/>
        </w:rPr>
      </w:pPr>
      <w:r w:rsidRPr="00FC7D1D">
        <w:rPr>
          <w:rStyle w:val="2enci"/>
          <w:color w:val="FFFFFF" w:themeColor="background1"/>
          <w:highlight w:val="black"/>
          <w:bdr w:val="none" w:sz="0" w:space="0" w:color="auto" w:frame="1"/>
          <w:lang w:val="en-US"/>
        </w:rPr>
        <w:t xml:space="preserve">2 </w:t>
      </w:r>
      <w:r w:rsidRPr="008C3A6C">
        <w:rPr>
          <w:rStyle w:val="2enci"/>
          <w:color w:val="FFFFFF" w:themeColor="background1"/>
          <w:highlight w:val="black"/>
          <w:bdr w:val="none" w:sz="0" w:space="0" w:color="auto" w:frame="1"/>
        </w:rPr>
        <w:t>дамба</w:t>
      </w:r>
    </w:p>
    <w:p w:rsidR="004B4226" w:rsidRPr="00722B8C" w:rsidRDefault="004B4226" w:rsidP="00733FF6">
      <w:pPr>
        <w:shd w:val="clear" w:color="auto" w:fill="000000" w:themeFill="text1"/>
        <w:jc w:val="center"/>
        <w:rPr>
          <w:b/>
          <w:color w:val="FFFFFF" w:themeColor="background1"/>
          <w:highlight w:val="black"/>
          <w:bdr w:val="none" w:sz="0" w:space="0" w:color="auto" w:frame="1"/>
          <w:lang w:val="en-US"/>
        </w:rPr>
      </w:pPr>
    </w:p>
    <w:p w:rsidR="004B4226" w:rsidRPr="00722B8C" w:rsidRDefault="004B4226" w:rsidP="00733FF6">
      <w:pPr>
        <w:jc w:val="center"/>
        <w:rPr>
          <w:b/>
          <w:color w:val="FFFFFF" w:themeColor="background1"/>
          <w:highlight w:val="black"/>
          <w:lang w:val="en-US"/>
        </w:rPr>
      </w:pPr>
    </w:p>
    <w:p w:rsidR="004B4226" w:rsidRPr="00722B8C" w:rsidRDefault="004B4226" w:rsidP="00733FF6">
      <w:pPr>
        <w:jc w:val="center"/>
        <w:rPr>
          <w:b/>
          <w:color w:val="FFFFFF" w:themeColor="background1"/>
          <w:highlight w:val="black"/>
          <w:lang w:val="en-US"/>
        </w:rPr>
      </w:pPr>
    </w:p>
    <w:p w:rsidR="004B4226" w:rsidRPr="00722B8C" w:rsidRDefault="004B4226" w:rsidP="00733FF6">
      <w:pPr>
        <w:jc w:val="center"/>
        <w:rPr>
          <w:b/>
          <w:color w:val="FFFFFF" w:themeColor="background1"/>
          <w:highlight w:val="black"/>
          <w:lang w:val="en-US"/>
        </w:rPr>
      </w:pPr>
      <w:r w:rsidRPr="008C3A6C">
        <w:rPr>
          <w:b/>
          <w:color w:val="FFFFFF" w:themeColor="background1"/>
          <w:highlight w:val="black"/>
          <w:lang w:val="en-US"/>
        </w:rPr>
        <w:t>PILLOW</w:t>
      </w:r>
      <w:r w:rsidRPr="00722B8C">
        <w:rPr>
          <w:b/>
          <w:color w:val="FFFFFF" w:themeColor="background1"/>
          <w:highlight w:val="black"/>
          <w:lang w:val="en-US"/>
        </w:rPr>
        <w:t xml:space="preserve"> ** [</w:t>
      </w:r>
      <w:r w:rsidRPr="008C3A6C">
        <w:rPr>
          <w:b/>
          <w:color w:val="FFFFFF" w:themeColor="background1"/>
          <w:highlight w:val="black"/>
        </w:rPr>
        <w:t>ʹ</w:t>
      </w:r>
      <w:r w:rsidRPr="008C3A6C">
        <w:rPr>
          <w:b/>
          <w:color w:val="FFFFFF" w:themeColor="background1"/>
          <w:highlight w:val="black"/>
          <w:lang w:val="en-US"/>
        </w:rPr>
        <w:t>p</w:t>
      </w:r>
      <w:r w:rsidRPr="00722B8C">
        <w:rPr>
          <w:b/>
          <w:color w:val="FFFFFF" w:themeColor="background1"/>
          <w:highlight w:val="black"/>
          <w:lang w:val="en-US"/>
        </w:rPr>
        <w:t>ı</w:t>
      </w:r>
      <w:r w:rsidRPr="008C3A6C">
        <w:rPr>
          <w:b/>
          <w:color w:val="FFFFFF" w:themeColor="background1"/>
          <w:highlight w:val="black"/>
          <w:lang w:val="en-US"/>
        </w:rPr>
        <w:t>l</w:t>
      </w:r>
      <w:r w:rsidRPr="00722B8C">
        <w:rPr>
          <w:b/>
          <w:color w:val="FFFFFF" w:themeColor="background1"/>
          <w:highlight w:val="black"/>
          <w:lang w:val="en-US"/>
        </w:rPr>
        <w:t>əʋ]</w:t>
      </w:r>
    </w:p>
    <w:p w:rsidR="004B4226" w:rsidRPr="00722B8C" w:rsidRDefault="004B4226" w:rsidP="00733FF6">
      <w:pPr>
        <w:rPr>
          <w:b/>
          <w:i/>
          <w:color w:val="FFFFFF" w:themeColor="background1"/>
          <w:highlight w:val="black"/>
          <w:lang w:val="en-US"/>
        </w:rPr>
      </w:pPr>
      <w:r w:rsidRPr="008C3A6C">
        <w:rPr>
          <w:b/>
          <w:i/>
          <w:color w:val="FFFFFF" w:themeColor="background1"/>
          <w:highlight w:val="black"/>
          <w:lang w:val="en-US"/>
        </w:rPr>
        <w:t>PILLOWED</w:t>
      </w:r>
      <w:r w:rsidRPr="00722B8C">
        <w:rPr>
          <w:b/>
          <w:i/>
          <w:color w:val="FFFFFF" w:themeColor="background1"/>
          <w:highlight w:val="black"/>
          <w:lang w:val="en-US"/>
        </w:rPr>
        <w:t xml:space="preserve"> [</w:t>
      </w:r>
      <w:r w:rsidRPr="00722B8C">
        <w:rPr>
          <w:b/>
          <w:i/>
          <w:color w:val="FFFFFF" w:themeColor="background1"/>
          <w:highlight w:val="black"/>
          <w:shd w:val="clear" w:color="auto" w:fill="FCFCFC"/>
          <w:lang w:val="en-US"/>
        </w:rPr>
        <w:t>ˈ</w:t>
      </w:r>
      <w:r w:rsidRPr="008C3A6C">
        <w:rPr>
          <w:b/>
          <w:i/>
          <w:color w:val="FFFFFF" w:themeColor="background1"/>
          <w:highlight w:val="black"/>
          <w:shd w:val="clear" w:color="auto" w:fill="FCFCFC"/>
          <w:lang w:val="en-US"/>
        </w:rPr>
        <w:t>p</w:t>
      </w:r>
      <w:r w:rsidRPr="00722B8C">
        <w:rPr>
          <w:b/>
          <w:i/>
          <w:color w:val="FFFFFF" w:themeColor="background1"/>
          <w:highlight w:val="black"/>
          <w:shd w:val="clear" w:color="auto" w:fill="FCFCFC"/>
          <w:lang w:val="en-US"/>
        </w:rPr>
        <w:t>ɪ</w:t>
      </w:r>
      <w:r w:rsidRPr="008C3A6C">
        <w:rPr>
          <w:b/>
          <w:i/>
          <w:color w:val="FFFFFF" w:themeColor="background1"/>
          <w:highlight w:val="black"/>
          <w:shd w:val="clear" w:color="auto" w:fill="FCFCFC"/>
          <w:lang w:val="en-US"/>
        </w:rPr>
        <w:t>l</w:t>
      </w:r>
      <w:r w:rsidRPr="00722B8C">
        <w:rPr>
          <w:b/>
          <w:i/>
          <w:color w:val="FFFFFF" w:themeColor="background1"/>
          <w:highlight w:val="black"/>
          <w:shd w:val="clear" w:color="auto" w:fill="FCFCFC"/>
          <w:lang w:val="en-US"/>
        </w:rPr>
        <w:t>əʊ</w:t>
      </w:r>
      <w:r w:rsidRPr="008C3A6C">
        <w:rPr>
          <w:b/>
          <w:i/>
          <w:color w:val="FFFFFF" w:themeColor="background1"/>
          <w:highlight w:val="black"/>
          <w:shd w:val="clear" w:color="auto" w:fill="FCFCFC"/>
          <w:lang w:val="en-US"/>
        </w:rPr>
        <w:t>d</w:t>
      </w:r>
      <w:r w:rsidRPr="00722B8C">
        <w:rPr>
          <w:b/>
          <w:i/>
          <w:color w:val="FFFFFF" w:themeColor="background1"/>
          <w:highlight w:val="black"/>
          <w:lang w:val="en-US"/>
        </w:rPr>
        <w:t>]</w:t>
      </w:r>
    </w:p>
    <w:p w:rsidR="004B4226" w:rsidRPr="008C3A6C" w:rsidRDefault="004B4226" w:rsidP="00733FF6">
      <w:pPr>
        <w:rPr>
          <w:color w:val="FFFFFF" w:themeColor="background1"/>
          <w:highlight w:val="black"/>
        </w:rPr>
      </w:pPr>
      <w:r w:rsidRPr="008C3A6C">
        <w:rPr>
          <w:b/>
          <w:i/>
          <w:color w:val="FFFFFF" w:themeColor="background1"/>
          <w:highlight w:val="black"/>
        </w:rPr>
        <w:t>СУЩ.</w:t>
      </w:r>
      <w:r w:rsidRPr="008C3A6C">
        <w:rPr>
          <w:color w:val="FFFFFF" w:themeColor="background1"/>
          <w:highlight w:val="black"/>
        </w:rPr>
        <w:t xml:space="preserve"> 1. подушка; подушечка</w:t>
      </w:r>
    </w:p>
    <w:p w:rsidR="004B4226" w:rsidRPr="008C3A6C" w:rsidRDefault="004B4226" w:rsidP="00733FF6">
      <w:pPr>
        <w:rPr>
          <w:color w:val="FFFFFF" w:themeColor="background1"/>
          <w:highlight w:val="black"/>
        </w:rPr>
      </w:pPr>
      <w:r w:rsidRPr="008C3A6C">
        <w:rPr>
          <w:color w:val="FFFFFF" w:themeColor="background1"/>
          <w:highlight w:val="black"/>
        </w:rPr>
        <w:t>3.</w:t>
      </w:r>
      <w:r w:rsidRPr="008C3A6C">
        <w:rPr>
          <w:color w:val="FFFFFF" w:themeColor="background1"/>
          <w:highlight w:val="black"/>
          <w:lang w:val="en-US"/>
        </w:rPr>
        <w:t> </w:t>
      </w:r>
      <w:r w:rsidRPr="008C3A6C">
        <w:rPr>
          <w:color w:val="FFFFFF" w:themeColor="background1"/>
          <w:highlight w:val="black"/>
        </w:rPr>
        <w:t>тех.</w:t>
      </w:r>
      <w:r w:rsidRPr="008C3A6C">
        <w:rPr>
          <w:color w:val="FFFFFF" w:themeColor="background1"/>
          <w:highlight w:val="black"/>
          <w:lang w:val="en-US"/>
        </w:rPr>
        <w:t> </w:t>
      </w:r>
      <w:r w:rsidRPr="008C3A6C">
        <w:rPr>
          <w:color w:val="FFFFFF" w:themeColor="background1"/>
          <w:highlight w:val="black"/>
        </w:rPr>
        <w:t>подушка, подкладка; вкладыш; опорный подшипник (</w:t>
      </w:r>
      <w:r w:rsidRPr="008C3A6C">
        <w:rPr>
          <w:color w:val="FFFFFF" w:themeColor="background1"/>
          <w:highlight w:val="black"/>
          <w:lang w:val="en-US"/>
        </w:rPr>
        <w:t>pillow</w:t>
      </w:r>
      <w:r w:rsidRPr="008C3A6C">
        <w:rPr>
          <w:color w:val="FFFFFF" w:themeColor="background1"/>
          <w:highlight w:val="black"/>
        </w:rPr>
        <w:t xml:space="preserve"> </w:t>
      </w:r>
      <w:r w:rsidRPr="008C3A6C">
        <w:rPr>
          <w:color w:val="FFFFFF" w:themeColor="background1"/>
          <w:highlight w:val="black"/>
          <w:lang w:val="en-US"/>
        </w:rPr>
        <w:t>block</w:t>
      </w:r>
      <w:r w:rsidRPr="008C3A6C">
        <w:rPr>
          <w:color w:val="FFFFFF" w:themeColor="background1"/>
          <w:highlight w:val="black"/>
        </w:rPr>
        <w:t>)</w:t>
      </w:r>
    </w:p>
    <w:p w:rsidR="004B4226" w:rsidRPr="008C3A6C" w:rsidRDefault="004B4226" w:rsidP="00733FF6">
      <w:pPr>
        <w:rPr>
          <w:color w:val="FFFFFF" w:themeColor="background1"/>
          <w:highlight w:val="black"/>
        </w:rPr>
      </w:pPr>
      <w:r w:rsidRPr="008C3A6C">
        <w:rPr>
          <w:b/>
          <w:i/>
          <w:color w:val="FFFFFF" w:themeColor="background1"/>
          <w:highlight w:val="black"/>
        </w:rPr>
        <w:t>ГЛАГ.</w:t>
      </w:r>
      <w:r w:rsidRPr="008C3A6C">
        <w:rPr>
          <w:color w:val="FFFFFF" w:themeColor="background1"/>
          <w:highlight w:val="black"/>
        </w:rPr>
        <w:t xml:space="preserve"> 1. класть голову (на что-л.)</w:t>
      </w:r>
    </w:p>
    <w:p w:rsidR="004B4226" w:rsidRPr="008C3A6C" w:rsidRDefault="004B4226" w:rsidP="00362872">
      <w:pPr>
        <w:pStyle w:val="a7"/>
        <w:numPr>
          <w:ilvl w:val="0"/>
          <w:numId w:val="50"/>
        </w:numPr>
        <w:rPr>
          <w:i/>
          <w:color w:val="FFFFFF" w:themeColor="background1"/>
          <w:highlight w:val="black"/>
          <w:lang w:val="en-US"/>
        </w:rPr>
      </w:pPr>
      <w:r w:rsidRPr="008C3A6C">
        <w:rPr>
          <w:i/>
          <w:color w:val="FFFFFF" w:themeColor="background1"/>
          <w:highlight w:val="black"/>
          <w:lang w:val="en-US"/>
        </w:rPr>
        <w:t xml:space="preserve">he ~ed his head on his hand - </w:t>
      </w:r>
      <w:r w:rsidRPr="008C3A6C">
        <w:rPr>
          <w:i/>
          <w:color w:val="FFFFFF" w:themeColor="background1"/>
          <w:highlight w:val="black"/>
        </w:rPr>
        <w:t>он</w:t>
      </w:r>
      <w:r w:rsidRPr="008C3A6C">
        <w:rPr>
          <w:i/>
          <w:color w:val="FFFFFF" w:themeColor="background1"/>
          <w:highlight w:val="black"/>
          <w:lang w:val="en-US"/>
        </w:rPr>
        <w:t xml:space="preserve"> </w:t>
      </w:r>
      <w:r w:rsidRPr="008C3A6C">
        <w:rPr>
          <w:i/>
          <w:color w:val="FFFFFF" w:themeColor="background1"/>
          <w:highlight w:val="black"/>
        </w:rPr>
        <w:t>подпёр</w:t>
      </w:r>
      <w:r w:rsidRPr="008C3A6C">
        <w:rPr>
          <w:i/>
          <w:color w:val="FFFFFF" w:themeColor="background1"/>
          <w:highlight w:val="black"/>
          <w:lang w:val="en-US"/>
        </w:rPr>
        <w:t xml:space="preserve"> </w:t>
      </w:r>
      <w:r w:rsidRPr="008C3A6C">
        <w:rPr>
          <w:i/>
          <w:color w:val="FFFFFF" w:themeColor="background1"/>
          <w:highlight w:val="black"/>
        </w:rPr>
        <w:t>голову</w:t>
      </w:r>
      <w:r w:rsidRPr="008C3A6C">
        <w:rPr>
          <w:i/>
          <w:color w:val="FFFFFF" w:themeColor="background1"/>
          <w:highlight w:val="black"/>
          <w:lang w:val="en-US"/>
        </w:rPr>
        <w:t xml:space="preserve"> </w:t>
      </w:r>
      <w:r w:rsidRPr="008C3A6C">
        <w:rPr>
          <w:i/>
          <w:color w:val="FFFFFF" w:themeColor="background1"/>
          <w:highlight w:val="black"/>
        </w:rPr>
        <w:t>рукой</w:t>
      </w:r>
    </w:p>
    <w:p w:rsidR="004B4226" w:rsidRPr="008C3A6C" w:rsidRDefault="004B4226" w:rsidP="00733FF6">
      <w:pPr>
        <w:rPr>
          <w:color w:val="FFFFFF" w:themeColor="background1"/>
          <w:highlight w:val="black"/>
        </w:rPr>
      </w:pPr>
      <w:r w:rsidRPr="008C3A6C">
        <w:rPr>
          <w:color w:val="FFFFFF" w:themeColor="background1"/>
          <w:highlight w:val="black"/>
        </w:rPr>
        <w:t>2. служить подушкой</w:t>
      </w:r>
    </w:p>
    <w:p w:rsidR="004B4226" w:rsidRPr="008C3A6C" w:rsidRDefault="004B4226" w:rsidP="00362872">
      <w:pPr>
        <w:pStyle w:val="a7"/>
        <w:numPr>
          <w:ilvl w:val="0"/>
          <w:numId w:val="50"/>
        </w:numPr>
        <w:rPr>
          <w:i/>
          <w:color w:val="FFFFFF" w:themeColor="background1"/>
          <w:highlight w:val="black"/>
        </w:rPr>
      </w:pPr>
      <w:r w:rsidRPr="008C3A6C">
        <w:rPr>
          <w:i/>
          <w:color w:val="FFFFFF" w:themeColor="background1"/>
          <w:highlight w:val="black"/>
        </w:rPr>
        <w:t>his arm ~ed her head - его рука служила ей подушкой</w:t>
      </w:r>
    </w:p>
    <w:p w:rsidR="004B4226" w:rsidRPr="008C3A6C" w:rsidRDefault="004B4226" w:rsidP="00733FF6">
      <w:pPr>
        <w:rPr>
          <w:color w:val="FFFFFF" w:themeColor="background1"/>
          <w:highlight w:val="black"/>
        </w:rPr>
      </w:pPr>
      <w:r w:rsidRPr="008C3A6C">
        <w:rPr>
          <w:color w:val="FFFFFF" w:themeColor="background1"/>
          <w:highlight w:val="black"/>
        </w:rPr>
        <w:t>3. подкладывать подушки (тж. ~ up)</w:t>
      </w:r>
    </w:p>
    <w:p w:rsidR="004B4226" w:rsidRPr="008C3A6C" w:rsidRDefault="004B4226" w:rsidP="00362872">
      <w:pPr>
        <w:pStyle w:val="a7"/>
        <w:numPr>
          <w:ilvl w:val="0"/>
          <w:numId w:val="50"/>
        </w:numPr>
        <w:rPr>
          <w:i/>
          <w:color w:val="FFFFFF" w:themeColor="background1"/>
          <w:highlight w:val="black"/>
        </w:rPr>
      </w:pPr>
      <w:r w:rsidRPr="008C3A6C">
        <w:rPr>
          <w:i/>
          <w:color w:val="FFFFFF" w:themeColor="background1"/>
          <w:highlight w:val="black"/>
        </w:rPr>
        <w:t>he was blanketed and ~ed - его накрыли одеялом и подложили ему подушку под голову</w:t>
      </w:r>
    </w:p>
    <w:p w:rsidR="004B4226" w:rsidRPr="008C3A6C" w:rsidRDefault="004B4226" w:rsidP="00733FF6">
      <w:pPr>
        <w:rPr>
          <w:color w:val="FFFFFF" w:themeColor="background1"/>
          <w:highlight w:val="black"/>
        </w:rPr>
      </w:pPr>
      <w:r w:rsidRPr="008C3A6C">
        <w:rPr>
          <w:b/>
          <w:i/>
          <w:color w:val="FFFFFF" w:themeColor="background1"/>
          <w:highlight w:val="black"/>
        </w:rPr>
        <w:t>ПРИЛ.</w:t>
      </w:r>
      <w:r w:rsidRPr="008C3A6C">
        <w:rPr>
          <w:color w:val="FFFFFF" w:themeColor="background1"/>
          <w:highlight w:val="black"/>
        </w:rPr>
        <w:t xml:space="preserve"> Подушечный, постельный</w:t>
      </w:r>
    </w:p>
    <w:p w:rsidR="004B4226" w:rsidRPr="008C3A6C" w:rsidRDefault="004B4226" w:rsidP="00733FF6">
      <w:pPr>
        <w:jc w:val="center"/>
        <w:rPr>
          <w:b/>
          <w:color w:val="FFFFFF" w:themeColor="background1"/>
          <w:highlight w:val="black"/>
          <w:bdr w:val="none" w:sz="0" w:space="0" w:color="auto" w:frame="1"/>
        </w:rPr>
      </w:pPr>
    </w:p>
    <w:p w:rsidR="00825BB2" w:rsidRPr="00825BB2" w:rsidRDefault="00825BB2" w:rsidP="00825BB2">
      <w:pPr>
        <w:jc w:val="center"/>
        <w:rPr>
          <w:b/>
          <w:i/>
        </w:rPr>
      </w:pPr>
      <w:r>
        <w:rPr>
          <w:b/>
          <w:i/>
          <w:lang w:val="en-US"/>
        </w:rPr>
        <w:t>PILLOWCASE</w:t>
      </w:r>
      <w:r w:rsidRPr="00825BB2">
        <w:rPr>
          <w:b/>
          <w:i/>
        </w:rPr>
        <w:t xml:space="preserve"> ** [ˈ</w:t>
      </w:r>
      <w:r>
        <w:rPr>
          <w:b/>
          <w:i/>
          <w:lang w:val="en-US"/>
        </w:rPr>
        <w:t>p</w:t>
      </w:r>
      <w:r w:rsidRPr="00825BB2">
        <w:rPr>
          <w:b/>
          <w:i/>
        </w:rPr>
        <w:t>ɪ</w:t>
      </w:r>
      <w:r>
        <w:rPr>
          <w:b/>
          <w:i/>
          <w:lang w:val="en-US"/>
        </w:rPr>
        <w:t>l</w:t>
      </w:r>
      <w:r w:rsidRPr="00825BB2">
        <w:rPr>
          <w:b/>
          <w:i/>
        </w:rPr>
        <w:t>əʊ</w:t>
      </w:r>
      <w:r>
        <w:rPr>
          <w:b/>
          <w:i/>
          <w:lang w:val="en-US"/>
        </w:rPr>
        <w:t>ke</w:t>
      </w:r>
      <w:r w:rsidRPr="00825BB2">
        <w:rPr>
          <w:b/>
          <w:i/>
        </w:rPr>
        <w:t>ɪ</w:t>
      </w:r>
      <w:r>
        <w:rPr>
          <w:b/>
          <w:i/>
          <w:lang w:val="en-US"/>
        </w:rPr>
        <w:t>s</w:t>
      </w:r>
      <w:r w:rsidRPr="00825BB2">
        <w:rPr>
          <w:b/>
          <w:i/>
        </w:rPr>
        <w:t>]</w:t>
      </w:r>
    </w:p>
    <w:p w:rsidR="00825BB2" w:rsidRPr="00825BB2" w:rsidRDefault="00825BB2" w:rsidP="00825BB2">
      <w:r w:rsidRPr="00825BB2">
        <w:t>наволочка</w:t>
      </w:r>
    </w:p>
    <w:p w:rsidR="00825BB2" w:rsidRPr="00825BB2" w:rsidRDefault="00825BB2" w:rsidP="00825BB2"/>
    <w:p w:rsidR="00825BB2" w:rsidRPr="00825BB2" w:rsidRDefault="00825BB2" w:rsidP="00825BB2"/>
    <w:p w:rsidR="00825BB2" w:rsidRPr="00825BB2" w:rsidRDefault="00825BB2" w:rsidP="00825BB2"/>
    <w:p w:rsidR="004B4226" w:rsidRPr="00825BB2" w:rsidRDefault="004B4226" w:rsidP="00733FF6">
      <w:pPr>
        <w:jc w:val="center"/>
        <w:rPr>
          <w:b/>
          <w:color w:val="FFFF00"/>
          <w:highlight w:val="black"/>
          <w:lang w:val="en-US"/>
        </w:rPr>
      </w:pPr>
      <w:r w:rsidRPr="00A04531">
        <w:rPr>
          <w:rFonts w:eastAsiaTheme="majorEastAsia"/>
          <w:b/>
          <w:color w:val="FFFF00"/>
          <w:highlight w:val="black"/>
          <w:bdr w:val="none" w:sz="0" w:space="0" w:color="auto" w:frame="1"/>
          <w:lang w:val="en-US"/>
        </w:rPr>
        <w:t>SEVERAL</w:t>
      </w:r>
      <w:r w:rsidRPr="00825BB2">
        <w:rPr>
          <w:rFonts w:eastAsiaTheme="majorEastAsia"/>
          <w:b/>
          <w:color w:val="FFFF00"/>
          <w:highlight w:val="black"/>
          <w:bdr w:val="none" w:sz="0" w:space="0" w:color="auto" w:frame="1"/>
          <w:lang w:val="en-US"/>
        </w:rPr>
        <w:t xml:space="preserve"> ** [</w:t>
      </w:r>
      <w:proofErr w:type="gramStart"/>
      <w:r w:rsidRPr="00825BB2">
        <w:rPr>
          <w:b/>
          <w:color w:val="FFFF00"/>
          <w:spacing w:val="15"/>
          <w:highlight w:val="black"/>
          <w:bdr w:val="none" w:sz="0" w:space="0" w:color="auto" w:frame="1"/>
          <w:lang w:val="en-US"/>
        </w:rPr>
        <w:t>'</w:t>
      </w:r>
      <w:r w:rsidRPr="00A04531">
        <w:rPr>
          <w:b/>
          <w:color w:val="FFFF00"/>
          <w:spacing w:val="15"/>
          <w:highlight w:val="black"/>
          <w:bdr w:val="none" w:sz="0" w:space="0" w:color="auto" w:frame="1"/>
          <w:lang w:val="en-US"/>
        </w:rPr>
        <w:t>sev</w:t>
      </w:r>
      <w:r w:rsidRPr="00825BB2">
        <w:rPr>
          <w:b/>
          <w:color w:val="FFFF00"/>
          <w:spacing w:val="15"/>
          <w:highlight w:val="black"/>
          <w:bdr w:val="none" w:sz="0" w:space="0" w:color="auto" w:frame="1"/>
          <w:lang w:val="en-US"/>
        </w:rPr>
        <w:t>(</w:t>
      </w:r>
      <w:proofErr w:type="gramEnd"/>
      <w:r w:rsidRPr="00825BB2">
        <w:rPr>
          <w:b/>
          <w:color w:val="FFFF00"/>
          <w:spacing w:val="15"/>
          <w:highlight w:val="black"/>
          <w:bdr w:val="none" w:sz="0" w:space="0" w:color="auto" w:frame="1"/>
          <w:lang w:val="en-US"/>
        </w:rPr>
        <w:t>ə)</w:t>
      </w:r>
      <w:r w:rsidRPr="00A04531">
        <w:rPr>
          <w:b/>
          <w:color w:val="FFFF00"/>
          <w:spacing w:val="15"/>
          <w:highlight w:val="black"/>
          <w:bdr w:val="none" w:sz="0" w:space="0" w:color="auto" w:frame="1"/>
          <w:lang w:val="en-US"/>
        </w:rPr>
        <w:t>r</w:t>
      </w:r>
      <w:r w:rsidRPr="00825BB2">
        <w:rPr>
          <w:b/>
          <w:color w:val="FFFF00"/>
          <w:spacing w:val="15"/>
          <w:highlight w:val="black"/>
          <w:bdr w:val="none" w:sz="0" w:space="0" w:color="auto" w:frame="1"/>
          <w:lang w:val="en-US"/>
        </w:rPr>
        <w:t>(ə)</w:t>
      </w:r>
      <w:r w:rsidRPr="00A04531">
        <w:rPr>
          <w:b/>
          <w:color w:val="FFFF00"/>
          <w:spacing w:val="15"/>
          <w:highlight w:val="black"/>
          <w:bdr w:val="none" w:sz="0" w:space="0" w:color="auto" w:frame="1"/>
          <w:lang w:val="en-US"/>
        </w:rPr>
        <w:t>l</w:t>
      </w:r>
      <w:r w:rsidRPr="00825BB2">
        <w:rPr>
          <w:b/>
          <w:color w:val="FFFF00"/>
          <w:spacing w:val="15"/>
          <w:highlight w:val="black"/>
          <w:bdr w:val="none" w:sz="0" w:space="0" w:color="auto" w:frame="1"/>
          <w:lang w:val="en-US"/>
        </w:rPr>
        <w:t>]</w:t>
      </w:r>
    </w:p>
    <w:p w:rsidR="004B4226" w:rsidRPr="00A04531" w:rsidRDefault="004B4226" w:rsidP="00733FF6">
      <w:pPr>
        <w:rPr>
          <w:color w:val="FFFF00"/>
          <w:highlight w:val="black"/>
        </w:rPr>
      </w:pPr>
      <w:r w:rsidRPr="00A04531">
        <w:rPr>
          <w:b/>
          <w:i/>
          <w:color w:val="FFFF00"/>
          <w:highlight w:val="black"/>
        </w:rPr>
        <w:t xml:space="preserve">СУЩ. </w:t>
      </w:r>
      <w:r w:rsidRPr="00A04531">
        <w:rPr>
          <w:color w:val="FFFF00"/>
          <w:highlight w:val="black"/>
        </w:rPr>
        <w:t>некоторое число или количество</w:t>
      </w:r>
    </w:p>
    <w:p w:rsidR="004B4226" w:rsidRPr="00A04531" w:rsidRDefault="004B4226" w:rsidP="00362872">
      <w:pPr>
        <w:pStyle w:val="a7"/>
        <w:numPr>
          <w:ilvl w:val="0"/>
          <w:numId w:val="50"/>
        </w:numPr>
        <w:rPr>
          <w:i/>
          <w:color w:val="FFFF00"/>
          <w:highlight w:val="black"/>
        </w:rPr>
      </w:pPr>
      <w:r w:rsidRPr="00A04531">
        <w:rPr>
          <w:i/>
          <w:color w:val="FFFF00"/>
          <w:highlight w:val="black"/>
        </w:rPr>
        <w:t>~ of them - некоторые из них</w:t>
      </w:r>
    </w:p>
    <w:p w:rsidR="004B4226" w:rsidRPr="00A04531" w:rsidRDefault="004B4226" w:rsidP="00362872">
      <w:pPr>
        <w:pStyle w:val="a7"/>
        <w:numPr>
          <w:ilvl w:val="0"/>
          <w:numId w:val="50"/>
        </w:numPr>
        <w:rPr>
          <w:i/>
          <w:color w:val="FFFF00"/>
          <w:highlight w:val="black"/>
        </w:rPr>
      </w:pPr>
      <w:r w:rsidRPr="00A04531">
        <w:rPr>
          <w:i/>
          <w:color w:val="FFFF00"/>
          <w:highlight w:val="black"/>
        </w:rPr>
        <w:t>~ of us saw it - некоторые из нас это видели</w:t>
      </w:r>
    </w:p>
    <w:p w:rsidR="004B4226" w:rsidRPr="008C3A6C" w:rsidRDefault="004B4226" w:rsidP="00362872">
      <w:pPr>
        <w:pStyle w:val="a7"/>
        <w:numPr>
          <w:ilvl w:val="0"/>
          <w:numId w:val="50"/>
        </w:numPr>
        <w:rPr>
          <w:i/>
          <w:color w:val="FFFFFF" w:themeColor="background1"/>
          <w:highlight w:val="black"/>
        </w:rPr>
      </w:pPr>
      <w:r w:rsidRPr="00A04531">
        <w:rPr>
          <w:i/>
          <w:color w:val="FFFF00"/>
          <w:highlight w:val="black"/>
        </w:rPr>
        <w:lastRenderedPageBreak/>
        <w:t>I already have ~ - у меня уже есть</w:t>
      </w:r>
      <w:r w:rsidRPr="008C3A6C">
        <w:rPr>
          <w:i/>
          <w:color w:val="FFFFFF" w:themeColor="background1"/>
          <w:highlight w:val="black"/>
        </w:rPr>
        <w:t xml:space="preserve"> несколько (штук)</w:t>
      </w:r>
    </w:p>
    <w:p w:rsidR="004B4226" w:rsidRPr="008C3A6C" w:rsidRDefault="004B4226" w:rsidP="00362872">
      <w:pPr>
        <w:pStyle w:val="a7"/>
        <w:numPr>
          <w:ilvl w:val="0"/>
          <w:numId w:val="50"/>
        </w:numPr>
        <w:rPr>
          <w:i/>
          <w:color w:val="FFFFFF" w:themeColor="background1"/>
          <w:highlight w:val="black"/>
        </w:rPr>
      </w:pPr>
      <w:r w:rsidRPr="008C3A6C">
        <w:rPr>
          <w:i/>
          <w:color w:val="FFFFFF" w:themeColor="background1"/>
          <w:highlight w:val="black"/>
        </w:rPr>
        <w:t>in the struggle ~ received in juries - в этой схватке несколько человек получило ранения</w:t>
      </w:r>
    </w:p>
    <w:p w:rsidR="004B4226" w:rsidRPr="008C3A6C" w:rsidRDefault="004B4226" w:rsidP="00733FF6">
      <w:pPr>
        <w:rPr>
          <w:b/>
          <w:i/>
          <w:color w:val="FFFFFF" w:themeColor="background1"/>
          <w:highlight w:val="black"/>
        </w:rPr>
      </w:pPr>
      <w:r w:rsidRPr="008C3A6C">
        <w:rPr>
          <w:b/>
          <w:i/>
          <w:color w:val="FFFFFF" w:themeColor="background1"/>
          <w:highlight w:val="black"/>
        </w:rPr>
        <w:t>Прил.</w:t>
      </w:r>
    </w:p>
    <w:p w:rsidR="004B4226" w:rsidRPr="008C3A6C" w:rsidRDefault="004B4226" w:rsidP="00733FF6">
      <w:pPr>
        <w:rPr>
          <w:color w:val="FFFFFF" w:themeColor="background1"/>
          <w:highlight w:val="black"/>
        </w:rPr>
      </w:pPr>
      <w:r w:rsidRPr="008C3A6C">
        <w:rPr>
          <w:color w:val="FFFFFF" w:themeColor="background1"/>
          <w:highlight w:val="black"/>
        </w:rPr>
        <w:t>1 несколько</w:t>
      </w:r>
    </w:p>
    <w:p w:rsidR="004B4226" w:rsidRPr="008C3A6C" w:rsidRDefault="004B4226" w:rsidP="00362872">
      <w:pPr>
        <w:pStyle w:val="a7"/>
        <w:numPr>
          <w:ilvl w:val="0"/>
          <w:numId w:val="50"/>
        </w:numPr>
        <w:rPr>
          <w:i/>
          <w:color w:val="FFFFFF" w:themeColor="background1"/>
          <w:highlight w:val="black"/>
        </w:rPr>
      </w:pPr>
      <w:r w:rsidRPr="008C3A6C">
        <w:rPr>
          <w:i/>
          <w:color w:val="FFFFFF" w:themeColor="background1"/>
          <w:highlight w:val="black"/>
        </w:rPr>
        <w:t>~ times {days, men} - несколько раз {дней, человек}</w:t>
      </w:r>
    </w:p>
    <w:p w:rsidR="004B4226" w:rsidRPr="008C3A6C" w:rsidRDefault="004B4226" w:rsidP="00362872">
      <w:pPr>
        <w:pStyle w:val="a7"/>
        <w:numPr>
          <w:ilvl w:val="0"/>
          <w:numId w:val="50"/>
        </w:numPr>
        <w:rPr>
          <w:i/>
          <w:color w:val="FFFFFF" w:themeColor="background1"/>
          <w:highlight w:val="black"/>
        </w:rPr>
      </w:pPr>
      <w:r w:rsidRPr="008C3A6C">
        <w:rPr>
          <w:i/>
          <w:color w:val="FFFFFF" w:themeColor="background1"/>
          <w:highlight w:val="black"/>
        </w:rPr>
        <w:t>~ books on the same subjects - несколько книг по одному и тому же вопросу</w:t>
      </w:r>
    </w:p>
    <w:p w:rsidR="004B4226" w:rsidRPr="008C3A6C" w:rsidRDefault="004B4226" w:rsidP="00733FF6">
      <w:pPr>
        <w:rPr>
          <w:color w:val="FFFFFF" w:themeColor="background1"/>
          <w:highlight w:val="black"/>
        </w:rPr>
      </w:pPr>
      <w:r w:rsidRPr="008C3A6C">
        <w:rPr>
          <w:color w:val="FFFFFF" w:themeColor="background1"/>
          <w:highlight w:val="black"/>
        </w:rPr>
        <w:t>2 разный, различный</w:t>
      </w:r>
    </w:p>
    <w:p w:rsidR="004B4226" w:rsidRPr="008C3A6C" w:rsidRDefault="004B4226" w:rsidP="00362872">
      <w:pPr>
        <w:pStyle w:val="a7"/>
        <w:numPr>
          <w:ilvl w:val="0"/>
          <w:numId w:val="50"/>
        </w:numPr>
        <w:rPr>
          <w:i/>
          <w:color w:val="FFFFFF" w:themeColor="background1"/>
          <w:highlight w:val="black"/>
        </w:rPr>
      </w:pPr>
      <w:r w:rsidRPr="008C3A6C">
        <w:rPr>
          <w:i/>
          <w:color w:val="FFFFFF" w:themeColor="background1"/>
          <w:highlight w:val="black"/>
          <w:lang w:val="en-US"/>
        </w:rPr>
        <w:t>the</w:t>
      </w:r>
      <w:r w:rsidRPr="008C3A6C">
        <w:rPr>
          <w:i/>
          <w:color w:val="FFFFFF" w:themeColor="background1"/>
          <w:highlight w:val="black"/>
        </w:rPr>
        <w:t xml:space="preserve"> </w:t>
      </w:r>
      <w:r w:rsidRPr="008C3A6C">
        <w:rPr>
          <w:i/>
          <w:color w:val="FFFFFF" w:themeColor="background1"/>
          <w:highlight w:val="black"/>
          <w:lang w:val="en-US"/>
        </w:rPr>
        <w:t>works</w:t>
      </w:r>
      <w:r w:rsidRPr="008C3A6C">
        <w:rPr>
          <w:i/>
          <w:color w:val="FFFFFF" w:themeColor="background1"/>
          <w:highlight w:val="black"/>
        </w:rPr>
        <w:t xml:space="preserve"> </w:t>
      </w:r>
      <w:r w:rsidRPr="008C3A6C">
        <w:rPr>
          <w:i/>
          <w:color w:val="FFFFFF" w:themeColor="background1"/>
          <w:highlight w:val="black"/>
          <w:lang w:val="en-US"/>
        </w:rPr>
        <w:t>of</w:t>
      </w:r>
      <w:r w:rsidRPr="008C3A6C">
        <w:rPr>
          <w:i/>
          <w:color w:val="FFFFFF" w:themeColor="background1"/>
          <w:highlight w:val="black"/>
        </w:rPr>
        <w:t xml:space="preserve"> ~ </w:t>
      </w:r>
      <w:r w:rsidRPr="008C3A6C">
        <w:rPr>
          <w:i/>
          <w:color w:val="FFFFFF" w:themeColor="background1"/>
          <w:highlight w:val="black"/>
          <w:lang w:val="en-US"/>
        </w:rPr>
        <w:t>artists</w:t>
      </w:r>
      <w:r w:rsidRPr="008C3A6C">
        <w:rPr>
          <w:i/>
          <w:color w:val="FFFFFF" w:themeColor="background1"/>
          <w:highlight w:val="black"/>
        </w:rPr>
        <w:t xml:space="preserve"> - работы различных художников</w:t>
      </w:r>
    </w:p>
    <w:p w:rsidR="004B4226" w:rsidRPr="008C3A6C" w:rsidRDefault="004B4226" w:rsidP="00362872">
      <w:pPr>
        <w:pStyle w:val="a7"/>
        <w:numPr>
          <w:ilvl w:val="0"/>
          <w:numId w:val="50"/>
        </w:numPr>
        <w:rPr>
          <w:i/>
          <w:color w:val="FFFFFF" w:themeColor="background1"/>
          <w:highlight w:val="black"/>
          <w:lang w:val="en-US"/>
        </w:rPr>
      </w:pPr>
      <w:r w:rsidRPr="008C3A6C">
        <w:rPr>
          <w:i/>
          <w:color w:val="FFFFFF" w:themeColor="background1"/>
          <w:highlight w:val="black"/>
          <w:lang w:val="en-US"/>
        </w:rPr>
        <w:t xml:space="preserve">the ~ items in an account - </w:t>
      </w:r>
      <w:r w:rsidRPr="008C3A6C">
        <w:rPr>
          <w:i/>
          <w:color w:val="FFFFFF" w:themeColor="background1"/>
          <w:highlight w:val="black"/>
        </w:rPr>
        <w:t>различные</w:t>
      </w:r>
      <w:r w:rsidRPr="008C3A6C">
        <w:rPr>
          <w:i/>
          <w:color w:val="FFFFFF" w:themeColor="background1"/>
          <w:highlight w:val="black"/>
          <w:lang w:val="en-US"/>
        </w:rPr>
        <w:t xml:space="preserve"> </w:t>
      </w:r>
      <w:r w:rsidRPr="008C3A6C">
        <w:rPr>
          <w:i/>
          <w:color w:val="FFFFFF" w:themeColor="background1"/>
          <w:highlight w:val="black"/>
        </w:rPr>
        <w:t>статьи</w:t>
      </w:r>
      <w:r w:rsidRPr="008C3A6C">
        <w:rPr>
          <w:i/>
          <w:color w:val="FFFFFF" w:themeColor="background1"/>
          <w:highlight w:val="black"/>
          <w:lang w:val="en-US"/>
        </w:rPr>
        <w:t xml:space="preserve"> </w:t>
      </w:r>
      <w:r w:rsidRPr="008C3A6C">
        <w:rPr>
          <w:i/>
          <w:color w:val="FFFFFF" w:themeColor="background1"/>
          <w:highlight w:val="black"/>
        </w:rPr>
        <w:t>счёта</w:t>
      </w:r>
    </w:p>
    <w:p w:rsidR="004B4226" w:rsidRPr="008C3A6C" w:rsidRDefault="004B4226" w:rsidP="00733FF6">
      <w:pPr>
        <w:rPr>
          <w:color w:val="FFFFFF" w:themeColor="background1"/>
          <w:highlight w:val="black"/>
        </w:rPr>
      </w:pPr>
      <w:r w:rsidRPr="008C3A6C">
        <w:rPr>
          <w:color w:val="FFFFFF" w:themeColor="background1"/>
          <w:highlight w:val="black"/>
        </w:rPr>
        <w:t>3 отдельный, особый, свой</w:t>
      </w:r>
    </w:p>
    <w:p w:rsidR="004B4226" w:rsidRPr="008C3A6C" w:rsidRDefault="004B4226" w:rsidP="00362872">
      <w:pPr>
        <w:pStyle w:val="a7"/>
        <w:numPr>
          <w:ilvl w:val="0"/>
          <w:numId w:val="50"/>
        </w:numPr>
        <w:rPr>
          <w:i/>
          <w:color w:val="FFFFFF" w:themeColor="background1"/>
          <w:highlight w:val="black"/>
        </w:rPr>
      </w:pPr>
      <w:r w:rsidRPr="008C3A6C">
        <w:rPr>
          <w:i/>
          <w:color w:val="FFFFFF" w:themeColor="background1"/>
          <w:highlight w:val="black"/>
          <w:lang w:val="en-US"/>
        </w:rPr>
        <w:t>they</w:t>
      </w:r>
      <w:r w:rsidRPr="008C3A6C">
        <w:rPr>
          <w:i/>
          <w:color w:val="FFFFFF" w:themeColor="background1"/>
          <w:highlight w:val="black"/>
        </w:rPr>
        <w:t xml:space="preserve"> </w:t>
      </w:r>
      <w:r w:rsidRPr="008C3A6C">
        <w:rPr>
          <w:i/>
          <w:color w:val="FFFFFF" w:themeColor="background1"/>
          <w:highlight w:val="black"/>
          <w:lang w:val="en-US"/>
        </w:rPr>
        <w:t>went</w:t>
      </w:r>
      <w:r w:rsidRPr="008C3A6C">
        <w:rPr>
          <w:i/>
          <w:color w:val="FFFFFF" w:themeColor="background1"/>
          <w:highlight w:val="black"/>
        </w:rPr>
        <w:t xml:space="preserve"> </w:t>
      </w:r>
      <w:r w:rsidRPr="008C3A6C">
        <w:rPr>
          <w:i/>
          <w:color w:val="FFFFFF" w:themeColor="background1"/>
          <w:highlight w:val="black"/>
          <w:lang w:val="en-US"/>
        </w:rPr>
        <w:t>their</w:t>
      </w:r>
      <w:r w:rsidRPr="008C3A6C">
        <w:rPr>
          <w:i/>
          <w:color w:val="FFFFFF" w:themeColor="background1"/>
          <w:highlight w:val="black"/>
        </w:rPr>
        <w:t xml:space="preserve"> ~ </w:t>
      </w:r>
      <w:r w:rsidRPr="008C3A6C">
        <w:rPr>
          <w:i/>
          <w:color w:val="FFFFFF" w:themeColor="background1"/>
          <w:highlight w:val="black"/>
          <w:lang w:val="en-US"/>
        </w:rPr>
        <w:t>ways</w:t>
      </w:r>
      <w:r w:rsidRPr="008C3A6C">
        <w:rPr>
          <w:i/>
          <w:color w:val="FFFFFF" w:themeColor="background1"/>
          <w:highlight w:val="black"/>
        </w:rPr>
        <w:t xml:space="preserve"> - каждый из них пошёл своей дорогой</w:t>
      </w:r>
    </w:p>
    <w:p w:rsidR="004B4226" w:rsidRPr="008C3A6C" w:rsidRDefault="004B4226" w:rsidP="00362872">
      <w:pPr>
        <w:pStyle w:val="a7"/>
        <w:numPr>
          <w:ilvl w:val="0"/>
          <w:numId w:val="50"/>
        </w:numPr>
        <w:rPr>
          <w:i/>
          <w:color w:val="FFFFFF" w:themeColor="background1"/>
          <w:highlight w:val="black"/>
        </w:rPr>
      </w:pPr>
      <w:r w:rsidRPr="008C3A6C">
        <w:rPr>
          <w:i/>
          <w:color w:val="FFFFFF" w:themeColor="background1"/>
          <w:highlight w:val="black"/>
          <w:lang w:val="en-US"/>
        </w:rPr>
        <w:t>we</w:t>
      </w:r>
      <w:r w:rsidRPr="008C3A6C">
        <w:rPr>
          <w:i/>
          <w:color w:val="FFFFFF" w:themeColor="background1"/>
          <w:highlight w:val="black"/>
        </w:rPr>
        <w:t xml:space="preserve"> </w:t>
      </w:r>
      <w:r w:rsidRPr="008C3A6C">
        <w:rPr>
          <w:i/>
          <w:color w:val="FFFFFF" w:themeColor="background1"/>
          <w:highlight w:val="black"/>
          <w:lang w:val="en-US"/>
        </w:rPr>
        <w:t>are</w:t>
      </w:r>
      <w:r w:rsidRPr="008C3A6C">
        <w:rPr>
          <w:i/>
          <w:color w:val="FFFFFF" w:themeColor="background1"/>
          <w:highlight w:val="black"/>
        </w:rPr>
        <w:t xml:space="preserve"> </w:t>
      </w:r>
      <w:r w:rsidRPr="008C3A6C">
        <w:rPr>
          <w:i/>
          <w:color w:val="FFFFFF" w:themeColor="background1"/>
          <w:highlight w:val="black"/>
          <w:lang w:val="en-US"/>
        </w:rPr>
        <w:t>all</w:t>
      </w:r>
      <w:r w:rsidRPr="008C3A6C">
        <w:rPr>
          <w:i/>
          <w:color w:val="FFFFFF" w:themeColor="background1"/>
          <w:highlight w:val="black"/>
        </w:rPr>
        <w:t xml:space="preserve"> </w:t>
      </w:r>
      <w:r w:rsidRPr="008C3A6C">
        <w:rPr>
          <w:i/>
          <w:color w:val="FFFFFF" w:themeColor="background1"/>
          <w:highlight w:val="black"/>
          <w:lang w:val="en-US"/>
        </w:rPr>
        <w:t>busy</w:t>
      </w:r>
      <w:r w:rsidRPr="008C3A6C">
        <w:rPr>
          <w:i/>
          <w:color w:val="FFFFFF" w:themeColor="background1"/>
          <w:highlight w:val="black"/>
        </w:rPr>
        <w:t xml:space="preserve"> </w:t>
      </w:r>
      <w:r w:rsidRPr="008C3A6C">
        <w:rPr>
          <w:i/>
          <w:color w:val="FFFFFF" w:themeColor="background1"/>
          <w:highlight w:val="black"/>
          <w:lang w:val="en-US"/>
        </w:rPr>
        <w:t>at</w:t>
      </w:r>
      <w:r w:rsidRPr="008C3A6C">
        <w:rPr>
          <w:i/>
          <w:color w:val="FFFFFF" w:themeColor="background1"/>
          <w:highlight w:val="black"/>
        </w:rPr>
        <w:t xml:space="preserve"> </w:t>
      </w:r>
      <w:r w:rsidRPr="008C3A6C">
        <w:rPr>
          <w:i/>
          <w:color w:val="FFFFFF" w:themeColor="background1"/>
          <w:highlight w:val="black"/>
          <w:lang w:val="en-US"/>
        </w:rPr>
        <w:t>our</w:t>
      </w:r>
      <w:r w:rsidRPr="008C3A6C">
        <w:rPr>
          <w:i/>
          <w:color w:val="FFFFFF" w:themeColor="background1"/>
          <w:highlight w:val="black"/>
        </w:rPr>
        <w:t xml:space="preserve"> ~ </w:t>
      </w:r>
      <w:r w:rsidRPr="008C3A6C">
        <w:rPr>
          <w:i/>
          <w:color w:val="FFFFFF" w:themeColor="background1"/>
          <w:highlight w:val="black"/>
          <w:lang w:val="en-US"/>
        </w:rPr>
        <w:t>tasks</w:t>
      </w:r>
      <w:r w:rsidRPr="008C3A6C">
        <w:rPr>
          <w:i/>
          <w:color w:val="FFFFFF" w:themeColor="background1"/>
          <w:highlight w:val="black"/>
        </w:rPr>
        <w:t xml:space="preserve"> - каждый из нас занят своей работой</w:t>
      </w:r>
    </w:p>
    <w:p w:rsidR="004B4226" w:rsidRPr="008C3A6C" w:rsidRDefault="004B4226" w:rsidP="00362872">
      <w:pPr>
        <w:pStyle w:val="a7"/>
        <w:numPr>
          <w:ilvl w:val="0"/>
          <w:numId w:val="50"/>
        </w:numPr>
        <w:rPr>
          <w:i/>
          <w:color w:val="FFFFFF" w:themeColor="background1"/>
          <w:highlight w:val="black"/>
        </w:rPr>
      </w:pPr>
      <w:r w:rsidRPr="008C3A6C">
        <w:rPr>
          <w:i/>
          <w:color w:val="FFFFFF" w:themeColor="background1"/>
          <w:highlight w:val="black"/>
          <w:lang w:val="en-US"/>
        </w:rPr>
        <w:t>all have their</w:t>
      </w:r>
      <w:r w:rsidRPr="008C3A6C">
        <w:rPr>
          <w:i/>
          <w:color w:val="FFFFFF" w:themeColor="background1"/>
          <w:highlight w:val="black"/>
        </w:rPr>
        <w:t xml:space="preserve"> ~ </w:t>
      </w:r>
      <w:r w:rsidRPr="008C3A6C">
        <w:rPr>
          <w:i/>
          <w:color w:val="FFFFFF" w:themeColor="background1"/>
          <w:highlight w:val="black"/>
          <w:lang w:val="en-US"/>
        </w:rPr>
        <w:t>reasons</w:t>
      </w:r>
      <w:r w:rsidRPr="008C3A6C">
        <w:rPr>
          <w:i/>
          <w:color w:val="FFFFFF" w:themeColor="background1"/>
          <w:highlight w:val="black"/>
        </w:rPr>
        <w:t xml:space="preserve"> (</w:t>
      </w:r>
      <w:r w:rsidRPr="008C3A6C">
        <w:rPr>
          <w:i/>
          <w:color w:val="FFFFFF" w:themeColor="background1"/>
          <w:highlight w:val="black"/>
          <w:lang w:val="en-US"/>
        </w:rPr>
        <w:t>for wishing it</w:t>
      </w:r>
      <w:r w:rsidRPr="008C3A6C">
        <w:rPr>
          <w:i/>
          <w:color w:val="FFFFFF" w:themeColor="background1"/>
          <w:highlight w:val="black"/>
        </w:rPr>
        <w:t>) - у каждого свои причины (желать этого)</w:t>
      </w:r>
    </w:p>
    <w:p w:rsidR="004B4226" w:rsidRPr="008C3A6C" w:rsidRDefault="004B4226" w:rsidP="00733FF6">
      <w:pPr>
        <w:rPr>
          <w:color w:val="FFFFFF" w:themeColor="background1"/>
          <w:highlight w:val="black"/>
        </w:rPr>
      </w:pPr>
      <w:proofErr w:type="gramStart"/>
      <w:r w:rsidRPr="008C3A6C">
        <w:rPr>
          <w:color w:val="FFFFFF" w:themeColor="background1"/>
          <w:highlight w:val="black"/>
        </w:rPr>
        <w:t>4  юр.</w:t>
      </w:r>
      <w:proofErr w:type="gramEnd"/>
      <w:r w:rsidRPr="008C3A6C">
        <w:rPr>
          <w:color w:val="FFFFFF" w:themeColor="background1"/>
          <w:highlight w:val="black"/>
        </w:rPr>
        <w:t> индивидуальный, принадлежащий одному лицу</w:t>
      </w:r>
    </w:p>
    <w:p w:rsidR="004B4226" w:rsidRPr="008C3A6C" w:rsidRDefault="004B4226" w:rsidP="00362872">
      <w:pPr>
        <w:pStyle w:val="a7"/>
        <w:numPr>
          <w:ilvl w:val="0"/>
          <w:numId w:val="50"/>
        </w:numPr>
        <w:rPr>
          <w:i/>
          <w:color w:val="FFFFFF" w:themeColor="background1"/>
          <w:highlight w:val="black"/>
        </w:rPr>
      </w:pPr>
      <w:r w:rsidRPr="008C3A6C">
        <w:rPr>
          <w:i/>
          <w:color w:val="FFFFFF" w:themeColor="background1"/>
          <w:highlight w:val="black"/>
        </w:rPr>
        <w:t>they have no ~ estates - у них нет своей личной /отдельной/ собственности</w:t>
      </w:r>
    </w:p>
    <w:p w:rsidR="004B4226" w:rsidRPr="008C3A6C" w:rsidRDefault="004B4226" w:rsidP="00362872">
      <w:pPr>
        <w:pStyle w:val="a7"/>
        <w:numPr>
          <w:ilvl w:val="0"/>
          <w:numId w:val="50"/>
        </w:numPr>
        <w:rPr>
          <w:i/>
          <w:color w:val="FFFFFF" w:themeColor="background1"/>
          <w:highlight w:val="black"/>
        </w:rPr>
      </w:pPr>
      <w:r w:rsidRPr="008C3A6C">
        <w:rPr>
          <w:i/>
          <w:color w:val="FFFFFF" w:themeColor="background1"/>
          <w:highlight w:val="black"/>
        </w:rPr>
        <w:t>joint and ~ liability - ответственность совместная и каждого лица за себя</w:t>
      </w:r>
    </w:p>
    <w:p w:rsidR="004B4226" w:rsidRPr="008C3A6C" w:rsidRDefault="004B4226" w:rsidP="00733FF6">
      <w:pPr>
        <w:jc w:val="center"/>
        <w:rPr>
          <w:b/>
          <w:color w:val="FFFFFF" w:themeColor="background1"/>
          <w:highlight w:val="black"/>
          <w:bdr w:val="none" w:sz="0" w:space="0" w:color="auto" w:frame="1"/>
        </w:rPr>
      </w:pPr>
    </w:p>
    <w:p w:rsidR="004B4226" w:rsidRPr="008C3A6C" w:rsidRDefault="004B4226" w:rsidP="00733FF6">
      <w:pPr>
        <w:jc w:val="center"/>
        <w:rPr>
          <w:b/>
          <w:color w:val="FFFFFF" w:themeColor="background1"/>
          <w:highlight w:val="black"/>
          <w:bdr w:val="none" w:sz="0" w:space="0" w:color="auto" w:frame="1"/>
        </w:rPr>
      </w:pPr>
    </w:p>
    <w:p w:rsidR="004B4226" w:rsidRPr="008C3A6C" w:rsidRDefault="004B4226" w:rsidP="00733FF6">
      <w:pPr>
        <w:jc w:val="center"/>
        <w:rPr>
          <w:b/>
          <w:color w:val="FFFFFF" w:themeColor="background1"/>
          <w:highlight w:val="black"/>
          <w:bdr w:val="none" w:sz="0" w:space="0" w:color="auto" w:frame="1"/>
        </w:rPr>
      </w:pPr>
    </w:p>
    <w:p w:rsidR="004B4226" w:rsidRPr="008C3A6C" w:rsidRDefault="004B4226" w:rsidP="00733FF6">
      <w:pPr>
        <w:jc w:val="center"/>
        <w:rPr>
          <w:b/>
          <w:i/>
          <w:color w:val="FFFFFF" w:themeColor="background1"/>
          <w:u w:val="single"/>
        </w:rPr>
      </w:pPr>
      <w:r w:rsidRPr="008C3A6C">
        <w:rPr>
          <w:b/>
          <w:i/>
          <w:color w:val="FFFFFF" w:themeColor="background1"/>
          <w:u w:val="single"/>
          <w:lang w:val="en-US"/>
        </w:rPr>
        <w:t>INTERACT</w:t>
      </w:r>
      <w:r w:rsidRPr="008C3A6C">
        <w:rPr>
          <w:b/>
          <w:i/>
          <w:color w:val="FFFFFF" w:themeColor="background1"/>
          <w:u w:val="single"/>
        </w:rPr>
        <w:t xml:space="preserve"> ** [ˌɪ</w:t>
      </w:r>
      <w:r w:rsidRPr="008C3A6C">
        <w:rPr>
          <w:b/>
          <w:i/>
          <w:color w:val="FFFFFF" w:themeColor="background1"/>
          <w:u w:val="single"/>
          <w:lang w:val="en-US"/>
        </w:rPr>
        <w:t>nt</w:t>
      </w:r>
      <w:r w:rsidRPr="008C3A6C">
        <w:rPr>
          <w:b/>
          <w:i/>
          <w:color w:val="FFFFFF" w:themeColor="background1"/>
          <w:u w:val="single"/>
        </w:rPr>
        <w:t>ə</w:t>
      </w:r>
      <w:r w:rsidRPr="008C3A6C">
        <w:rPr>
          <w:b/>
          <w:i/>
          <w:color w:val="FFFFFF" w:themeColor="background1"/>
          <w:u w:val="single"/>
          <w:lang w:val="en-US"/>
        </w:rPr>
        <w:t>r</w:t>
      </w:r>
      <w:r w:rsidRPr="008C3A6C">
        <w:rPr>
          <w:b/>
          <w:i/>
          <w:color w:val="FFFFFF" w:themeColor="background1"/>
          <w:u w:val="single"/>
        </w:rPr>
        <w:t>'æ</w:t>
      </w:r>
      <w:r w:rsidRPr="008C3A6C">
        <w:rPr>
          <w:b/>
          <w:i/>
          <w:color w:val="FFFFFF" w:themeColor="background1"/>
          <w:u w:val="single"/>
          <w:lang w:val="en-US"/>
        </w:rPr>
        <w:t>kt</w:t>
      </w:r>
      <w:r w:rsidRPr="008C3A6C">
        <w:rPr>
          <w:b/>
          <w:i/>
          <w:color w:val="FFFFFF" w:themeColor="background1"/>
          <w:u w:val="single"/>
        </w:rPr>
        <w:t>]</w:t>
      </w:r>
    </w:p>
    <w:p w:rsidR="004B4226" w:rsidRPr="008C3A6C" w:rsidRDefault="004B4226" w:rsidP="00733FF6">
      <w:pPr>
        <w:rPr>
          <w:b/>
          <w:i/>
          <w:color w:val="FFFFFF" w:themeColor="background1"/>
        </w:rPr>
      </w:pPr>
      <w:r w:rsidRPr="008C3A6C">
        <w:rPr>
          <w:b/>
          <w:i/>
          <w:color w:val="FFFFFF" w:themeColor="background1"/>
          <w:lang w:val="en-US"/>
        </w:rPr>
        <w:t>INTERACTED</w:t>
      </w:r>
    </w:p>
    <w:p w:rsidR="004B4226" w:rsidRPr="008C3A6C" w:rsidRDefault="004B4226" w:rsidP="00733FF6">
      <w:pPr>
        <w:rPr>
          <w:color w:val="FFFFFF" w:themeColor="background1"/>
        </w:rPr>
      </w:pPr>
      <w:r w:rsidRPr="008C3A6C">
        <w:rPr>
          <w:color w:val="FFFFFF" w:themeColor="background1"/>
        </w:rPr>
        <w:t>ГЛАГ. взаимодействовать;</w:t>
      </w:r>
      <w:r w:rsidRPr="008C3A6C">
        <w:rPr>
          <w:color w:val="FFFFFF" w:themeColor="background1"/>
          <w:lang w:val="en-US"/>
        </w:rPr>
        <w:t> </w:t>
      </w:r>
      <w:r w:rsidRPr="008C3A6C">
        <w:rPr>
          <w:color w:val="FFFFFF" w:themeColor="background1"/>
        </w:rPr>
        <w:t>влиять друг на друга</w:t>
      </w:r>
    </w:p>
    <w:p w:rsidR="004B4226" w:rsidRPr="008C3A6C" w:rsidRDefault="004B4226" w:rsidP="00362872">
      <w:pPr>
        <w:pStyle w:val="a7"/>
        <w:numPr>
          <w:ilvl w:val="0"/>
          <w:numId w:val="1"/>
        </w:numPr>
        <w:rPr>
          <w:i/>
          <w:color w:val="FFFFFF" w:themeColor="background1"/>
          <w:lang w:val="en-US"/>
        </w:rPr>
      </w:pPr>
      <w:r w:rsidRPr="008C3A6C">
        <w:rPr>
          <w:i/>
          <w:color w:val="FFFFFF" w:themeColor="background1"/>
          <w:lang w:val="en-US"/>
        </w:rPr>
        <w:t xml:space="preserve">These two chemicals interact with each other at a certain temperature to produce a substance which could cause an explosion. — </w:t>
      </w:r>
      <w:r w:rsidRPr="008C3A6C">
        <w:rPr>
          <w:i/>
          <w:color w:val="FFFFFF" w:themeColor="background1"/>
        </w:rPr>
        <w:t>Эти</w:t>
      </w:r>
      <w:r w:rsidRPr="008C3A6C">
        <w:rPr>
          <w:i/>
          <w:color w:val="FFFFFF" w:themeColor="background1"/>
          <w:lang w:val="en-US"/>
        </w:rPr>
        <w:t xml:space="preserve"> </w:t>
      </w:r>
      <w:r w:rsidRPr="008C3A6C">
        <w:rPr>
          <w:i/>
          <w:color w:val="FFFFFF" w:themeColor="background1"/>
        </w:rPr>
        <w:t>два</w:t>
      </w:r>
      <w:r w:rsidRPr="008C3A6C">
        <w:rPr>
          <w:i/>
          <w:color w:val="FFFFFF" w:themeColor="background1"/>
          <w:lang w:val="en-US"/>
        </w:rPr>
        <w:t xml:space="preserve"> </w:t>
      </w:r>
      <w:r w:rsidRPr="008C3A6C">
        <w:rPr>
          <w:i/>
          <w:color w:val="FFFFFF" w:themeColor="background1"/>
        </w:rPr>
        <w:t>вещества</w:t>
      </w:r>
      <w:r w:rsidRPr="008C3A6C">
        <w:rPr>
          <w:i/>
          <w:color w:val="FFFFFF" w:themeColor="background1"/>
          <w:lang w:val="en-US"/>
        </w:rPr>
        <w:t xml:space="preserve"> </w:t>
      </w:r>
      <w:r w:rsidRPr="008C3A6C">
        <w:rPr>
          <w:i/>
          <w:color w:val="FFFFFF" w:themeColor="background1"/>
        </w:rPr>
        <w:t>взаимодействуют</w:t>
      </w:r>
      <w:r w:rsidRPr="008C3A6C">
        <w:rPr>
          <w:i/>
          <w:color w:val="FFFFFF" w:themeColor="background1"/>
          <w:lang w:val="en-US"/>
        </w:rPr>
        <w:t xml:space="preserve"> </w:t>
      </w:r>
      <w:r w:rsidRPr="008C3A6C">
        <w:rPr>
          <w:i/>
          <w:color w:val="FFFFFF" w:themeColor="background1"/>
        </w:rPr>
        <w:t>при</w:t>
      </w:r>
      <w:r w:rsidRPr="008C3A6C">
        <w:rPr>
          <w:i/>
          <w:color w:val="FFFFFF" w:themeColor="background1"/>
          <w:lang w:val="en-US"/>
        </w:rPr>
        <w:t xml:space="preserve"> </w:t>
      </w:r>
      <w:r w:rsidRPr="008C3A6C">
        <w:rPr>
          <w:i/>
          <w:color w:val="FFFFFF" w:themeColor="background1"/>
        </w:rPr>
        <w:t>определённой</w:t>
      </w:r>
      <w:r w:rsidRPr="008C3A6C">
        <w:rPr>
          <w:i/>
          <w:color w:val="FFFFFF" w:themeColor="background1"/>
          <w:lang w:val="en-US"/>
        </w:rPr>
        <w:t xml:space="preserve"> </w:t>
      </w:r>
      <w:r w:rsidRPr="008C3A6C">
        <w:rPr>
          <w:i/>
          <w:color w:val="FFFFFF" w:themeColor="background1"/>
        </w:rPr>
        <w:t>температуре</w:t>
      </w:r>
      <w:r w:rsidRPr="008C3A6C">
        <w:rPr>
          <w:i/>
          <w:color w:val="FFFFFF" w:themeColor="background1"/>
          <w:lang w:val="en-US"/>
        </w:rPr>
        <w:t xml:space="preserve">, </w:t>
      </w:r>
      <w:r w:rsidRPr="008C3A6C">
        <w:rPr>
          <w:i/>
          <w:color w:val="FFFFFF" w:themeColor="background1"/>
        </w:rPr>
        <w:t>образуя</w:t>
      </w:r>
      <w:r w:rsidRPr="008C3A6C">
        <w:rPr>
          <w:i/>
          <w:color w:val="FFFFFF" w:themeColor="background1"/>
          <w:lang w:val="en-US"/>
        </w:rPr>
        <w:t xml:space="preserve"> </w:t>
      </w:r>
      <w:r w:rsidRPr="008C3A6C">
        <w:rPr>
          <w:i/>
          <w:color w:val="FFFFFF" w:themeColor="background1"/>
        </w:rPr>
        <w:t>взрывчатое</w:t>
      </w:r>
      <w:r w:rsidRPr="008C3A6C">
        <w:rPr>
          <w:i/>
          <w:color w:val="FFFFFF" w:themeColor="background1"/>
          <w:lang w:val="en-US"/>
        </w:rPr>
        <w:t xml:space="preserve"> </w:t>
      </w:r>
      <w:r w:rsidRPr="008C3A6C">
        <w:rPr>
          <w:i/>
          <w:color w:val="FFFFFF" w:themeColor="background1"/>
        </w:rPr>
        <w:t>вещество</w:t>
      </w:r>
      <w:r w:rsidRPr="008C3A6C">
        <w:rPr>
          <w:i/>
          <w:color w:val="FFFFFF" w:themeColor="background1"/>
          <w:lang w:val="en-US"/>
        </w:rPr>
        <w:t>.</w:t>
      </w:r>
    </w:p>
    <w:p w:rsidR="004B4226" w:rsidRPr="008C3A6C" w:rsidRDefault="004B4226" w:rsidP="00733FF6">
      <w:pPr>
        <w:jc w:val="center"/>
        <w:rPr>
          <w:b/>
          <w:i/>
          <w:color w:val="FFFFFF" w:themeColor="background1"/>
          <w:lang w:val="en-US"/>
        </w:rPr>
      </w:pPr>
    </w:p>
    <w:p w:rsidR="004B4226" w:rsidRPr="008C3A6C" w:rsidRDefault="004B4226" w:rsidP="00733FF6">
      <w:pPr>
        <w:jc w:val="center"/>
        <w:rPr>
          <w:b/>
          <w:i/>
          <w:color w:val="FFFFFF" w:themeColor="background1"/>
          <w:lang w:val="en-US"/>
        </w:rPr>
      </w:pPr>
    </w:p>
    <w:p w:rsidR="004B4226" w:rsidRPr="008C3A6C" w:rsidRDefault="004B4226" w:rsidP="00733FF6">
      <w:pPr>
        <w:jc w:val="center"/>
        <w:rPr>
          <w:b/>
          <w:i/>
          <w:color w:val="FFFFFF" w:themeColor="background1"/>
          <w:lang w:val="en-US"/>
        </w:rPr>
      </w:pPr>
    </w:p>
    <w:p w:rsidR="004B4226" w:rsidRPr="008C3A6C" w:rsidRDefault="004B4226" w:rsidP="00733FF6">
      <w:pPr>
        <w:jc w:val="center"/>
        <w:rPr>
          <w:b/>
          <w:color w:val="FFFFFF" w:themeColor="background1"/>
          <w:lang w:val="en-US"/>
        </w:rPr>
      </w:pPr>
      <w:r w:rsidRPr="008C3A6C">
        <w:rPr>
          <w:b/>
          <w:color w:val="FFFFFF" w:themeColor="background1"/>
          <w:lang w:val="en-US"/>
        </w:rPr>
        <w:t>THEMSELVES ** [ðəm</w:t>
      </w:r>
      <w:r w:rsidRPr="008C3A6C">
        <w:rPr>
          <w:b/>
          <w:color w:val="FFFFFF" w:themeColor="background1"/>
        </w:rPr>
        <w:t>ʹ</w:t>
      </w:r>
      <w:r w:rsidRPr="008C3A6C">
        <w:rPr>
          <w:b/>
          <w:color w:val="FFFFFF" w:themeColor="background1"/>
          <w:lang w:val="en-US"/>
        </w:rPr>
        <w:t>selvz] pron</w:t>
      </w:r>
    </w:p>
    <w:p w:rsidR="004B4226" w:rsidRPr="008C3A6C" w:rsidRDefault="004B4226" w:rsidP="00733FF6">
      <w:pPr>
        <w:rPr>
          <w:color w:val="FFFFFF" w:themeColor="background1"/>
          <w:lang w:val="en-US"/>
        </w:rPr>
      </w:pPr>
      <w:r w:rsidRPr="008C3A6C">
        <w:rPr>
          <w:color w:val="FFFFFF" w:themeColor="background1"/>
        </w:rPr>
        <w:t>А</w:t>
      </w:r>
      <w:r w:rsidRPr="008C3A6C">
        <w:rPr>
          <w:color w:val="FFFFFF" w:themeColor="background1"/>
          <w:lang w:val="en-US"/>
        </w:rPr>
        <w:t> refl</w:t>
      </w:r>
    </w:p>
    <w:p w:rsidR="004B4226" w:rsidRPr="008C3A6C" w:rsidRDefault="004B4226" w:rsidP="00733FF6">
      <w:pPr>
        <w:rPr>
          <w:color w:val="FFFFFF" w:themeColor="background1"/>
        </w:rPr>
      </w:pPr>
      <w:r w:rsidRPr="008C3A6C">
        <w:rPr>
          <w:color w:val="FFFFFF" w:themeColor="background1"/>
        </w:rPr>
        <w:lastRenderedPageBreak/>
        <w:t>1. себя, себе, собой, -сь, -ся (в 3-м л. мн. ч.)</w:t>
      </w:r>
    </w:p>
    <w:p w:rsidR="004B4226" w:rsidRPr="008C3A6C" w:rsidRDefault="004B4226" w:rsidP="00362872">
      <w:pPr>
        <w:pStyle w:val="a7"/>
        <w:numPr>
          <w:ilvl w:val="0"/>
          <w:numId w:val="2"/>
        </w:numPr>
        <w:rPr>
          <w:i/>
          <w:color w:val="FFFFFF" w:themeColor="background1"/>
        </w:rPr>
      </w:pPr>
      <w:r w:rsidRPr="008C3A6C">
        <w:rPr>
          <w:i/>
          <w:color w:val="FFFFFF" w:themeColor="background1"/>
        </w:rPr>
        <w:t>the boys hurt ~ sliding downhill - съезжая с горы, мальчики ушиблись</w:t>
      </w:r>
    </w:p>
    <w:p w:rsidR="004B4226" w:rsidRPr="008C3A6C" w:rsidRDefault="004B4226" w:rsidP="00362872">
      <w:pPr>
        <w:pStyle w:val="a7"/>
        <w:numPr>
          <w:ilvl w:val="0"/>
          <w:numId w:val="2"/>
        </w:numPr>
        <w:rPr>
          <w:i/>
          <w:color w:val="FFFFFF" w:themeColor="background1"/>
        </w:rPr>
      </w:pPr>
      <w:r w:rsidRPr="008C3A6C">
        <w:rPr>
          <w:i/>
          <w:color w:val="FFFFFF" w:themeColor="background1"/>
        </w:rPr>
        <w:t>they were ashamed of ~ - им было стыдно за себя</w:t>
      </w:r>
    </w:p>
    <w:p w:rsidR="004B4226" w:rsidRPr="008C3A6C" w:rsidRDefault="004B4226" w:rsidP="00362872">
      <w:pPr>
        <w:pStyle w:val="a7"/>
        <w:numPr>
          <w:ilvl w:val="0"/>
          <w:numId w:val="2"/>
        </w:numPr>
        <w:rPr>
          <w:i/>
          <w:color w:val="FFFFFF" w:themeColor="background1"/>
        </w:rPr>
      </w:pPr>
      <w:r w:rsidRPr="008C3A6C">
        <w:rPr>
          <w:i/>
          <w:color w:val="FFFFFF" w:themeColor="background1"/>
        </w:rPr>
        <w:t>they have to attend to ~ - они должны сами себя обслуживать</w:t>
      </w:r>
    </w:p>
    <w:p w:rsidR="004B4226" w:rsidRPr="008C3A6C" w:rsidRDefault="004B4226" w:rsidP="00362872">
      <w:pPr>
        <w:pStyle w:val="a7"/>
        <w:numPr>
          <w:ilvl w:val="0"/>
          <w:numId w:val="2"/>
        </w:numPr>
        <w:rPr>
          <w:i/>
          <w:color w:val="FFFFFF" w:themeColor="background1"/>
        </w:rPr>
      </w:pPr>
      <w:r w:rsidRPr="008C3A6C">
        <w:rPr>
          <w:i/>
          <w:color w:val="FFFFFF" w:themeColor="background1"/>
        </w:rPr>
        <w:t>they were whispering among ~ - они шушукались между собой</w:t>
      </w:r>
    </w:p>
    <w:p w:rsidR="004B4226" w:rsidRPr="008C3A6C" w:rsidRDefault="004B4226" w:rsidP="00362872">
      <w:pPr>
        <w:pStyle w:val="a7"/>
        <w:numPr>
          <w:ilvl w:val="0"/>
          <w:numId w:val="2"/>
        </w:numPr>
        <w:rPr>
          <w:i/>
          <w:color w:val="FFFFFF" w:themeColor="background1"/>
        </w:rPr>
      </w:pPr>
      <w:r w:rsidRPr="008C3A6C">
        <w:rPr>
          <w:i/>
          <w:color w:val="FFFFFF" w:themeColor="background1"/>
        </w:rPr>
        <w:t>they're going to buy ~ a new car - они собираются приобрести новую машину</w:t>
      </w:r>
    </w:p>
    <w:p w:rsidR="004B4226" w:rsidRPr="008C3A6C" w:rsidRDefault="004B4226" w:rsidP="00362872">
      <w:pPr>
        <w:pStyle w:val="a7"/>
        <w:numPr>
          <w:ilvl w:val="0"/>
          <w:numId w:val="2"/>
        </w:numPr>
        <w:rPr>
          <w:i/>
          <w:color w:val="FFFFFF" w:themeColor="background1"/>
        </w:rPr>
      </w:pPr>
      <w:r w:rsidRPr="008C3A6C">
        <w:rPr>
          <w:i/>
          <w:color w:val="FFFFFF" w:themeColor="background1"/>
        </w:rPr>
        <w:t>they think of nobody but ~ - они ни о ком, кроме себя, не думают</w:t>
      </w:r>
    </w:p>
    <w:p w:rsidR="004B4226" w:rsidRPr="008C3A6C" w:rsidRDefault="004B4226" w:rsidP="00362872">
      <w:pPr>
        <w:pStyle w:val="a7"/>
        <w:numPr>
          <w:ilvl w:val="0"/>
          <w:numId w:val="2"/>
        </w:numPr>
        <w:rPr>
          <w:i/>
          <w:color w:val="FFFFFF" w:themeColor="background1"/>
        </w:rPr>
      </w:pPr>
      <w:r w:rsidRPr="008C3A6C">
        <w:rPr>
          <w:i/>
          <w:color w:val="FFFFFF" w:themeColor="background1"/>
        </w:rPr>
        <w:t>(all) by ~ - а) одни; they lived by ~ there - они там жили одни; б) сами, одни, без посторонней помощи; they did it by ~ - они сделали это сами /самостоятельно/</w:t>
      </w:r>
    </w:p>
    <w:p w:rsidR="004B4226" w:rsidRPr="008C3A6C" w:rsidRDefault="004B4226" w:rsidP="00733FF6">
      <w:pPr>
        <w:rPr>
          <w:color w:val="FFFFFF" w:themeColor="background1"/>
        </w:rPr>
      </w:pPr>
      <w:r w:rsidRPr="008C3A6C">
        <w:rPr>
          <w:color w:val="FFFFFF" w:themeColor="background1"/>
        </w:rPr>
        <w:t>Б emph</w:t>
      </w:r>
    </w:p>
    <w:p w:rsidR="004B4226" w:rsidRPr="008C3A6C" w:rsidRDefault="004B4226" w:rsidP="00733FF6">
      <w:pPr>
        <w:rPr>
          <w:color w:val="FFFFFF" w:themeColor="background1"/>
        </w:rPr>
      </w:pPr>
      <w:r w:rsidRPr="008C3A6C">
        <w:rPr>
          <w:color w:val="FFFFFF" w:themeColor="background1"/>
        </w:rPr>
        <w:t>1) сами (в 3-м л. мн. ч.)</w:t>
      </w:r>
    </w:p>
    <w:p w:rsidR="004B4226" w:rsidRPr="008C3A6C" w:rsidRDefault="004B4226" w:rsidP="00362872">
      <w:pPr>
        <w:pStyle w:val="a7"/>
        <w:numPr>
          <w:ilvl w:val="0"/>
          <w:numId w:val="2"/>
        </w:numPr>
        <w:rPr>
          <w:i/>
          <w:color w:val="FFFFFF" w:themeColor="background1"/>
        </w:rPr>
      </w:pPr>
      <w:r w:rsidRPr="008C3A6C">
        <w:rPr>
          <w:i/>
          <w:color w:val="FFFFFF" w:themeColor="background1"/>
        </w:rPr>
        <w:t>the teachers ~ said the test was too hard - (даже) сами преподаватели говорили, что контрольная была слишком трудной</w:t>
      </w:r>
    </w:p>
    <w:p w:rsidR="004B4226" w:rsidRPr="008C3A6C" w:rsidRDefault="004B4226" w:rsidP="00362872">
      <w:pPr>
        <w:pStyle w:val="a7"/>
        <w:numPr>
          <w:ilvl w:val="0"/>
          <w:numId w:val="2"/>
        </w:numPr>
        <w:rPr>
          <w:color w:val="FFFFFF" w:themeColor="background1"/>
        </w:rPr>
      </w:pPr>
      <w:r w:rsidRPr="008C3A6C">
        <w:rPr>
          <w:i/>
          <w:color w:val="FFFFFF" w:themeColor="background1"/>
        </w:rPr>
        <w:t>they want to see for ~ - они хотят сами убедиться /удостовериться</w:t>
      </w:r>
      <w:r w:rsidRPr="008C3A6C">
        <w:rPr>
          <w:color w:val="FFFFFF" w:themeColor="background1"/>
        </w:rPr>
        <w:t>/</w:t>
      </w:r>
    </w:p>
    <w:p w:rsidR="004B4226" w:rsidRDefault="004B4226" w:rsidP="00733FF6">
      <w:pPr>
        <w:rPr>
          <w:color w:val="FFFFFF" w:themeColor="background1"/>
        </w:rPr>
      </w:pPr>
    </w:p>
    <w:p w:rsidR="00936A8B" w:rsidRDefault="00936A8B" w:rsidP="00733FF6">
      <w:pPr>
        <w:rPr>
          <w:color w:val="FFFFFF" w:themeColor="background1"/>
        </w:rPr>
      </w:pPr>
    </w:p>
    <w:p w:rsidR="00936A8B" w:rsidRPr="008C3A6C" w:rsidRDefault="00936A8B" w:rsidP="00733FF6">
      <w:pPr>
        <w:rPr>
          <w:color w:val="FFFFFF" w:themeColor="background1"/>
        </w:rPr>
      </w:pPr>
    </w:p>
    <w:p w:rsidR="00936A8B" w:rsidRDefault="00936A8B" w:rsidP="00936A8B">
      <w:pPr>
        <w:jc w:val="center"/>
        <w:rPr>
          <w:b/>
          <w:i/>
        </w:rPr>
      </w:pPr>
      <w:r>
        <w:rPr>
          <w:b/>
          <w:i/>
        </w:rPr>
        <w:t>PRAYER ** [preə]</w:t>
      </w:r>
    </w:p>
    <w:p w:rsidR="00936A8B" w:rsidRDefault="00936A8B" w:rsidP="00936A8B">
      <w:pPr>
        <w:jc w:val="center"/>
        <w:rPr>
          <w:b/>
          <w:i/>
        </w:rPr>
      </w:pPr>
      <w:r>
        <w:rPr>
          <w:b/>
          <w:i/>
        </w:rPr>
        <w:t>Н/С</w:t>
      </w:r>
    </w:p>
    <w:p w:rsidR="00936A8B" w:rsidRDefault="00936A8B" w:rsidP="00936A8B">
      <w:r>
        <w:t>сущ. молитва</w:t>
      </w:r>
    </w:p>
    <w:p w:rsidR="00936A8B" w:rsidRDefault="00936A8B" w:rsidP="006777D3">
      <w:pPr>
        <w:pStyle w:val="a7"/>
        <w:numPr>
          <w:ilvl w:val="0"/>
          <w:numId w:val="114"/>
        </w:numPr>
        <w:rPr>
          <w:i/>
        </w:rPr>
      </w:pPr>
      <w:r>
        <w:rPr>
          <w:i/>
        </w:rPr>
        <w:t>daily prayer — ежедневная молитва</w:t>
      </w:r>
    </w:p>
    <w:p w:rsidR="00936A8B" w:rsidRDefault="00936A8B" w:rsidP="006777D3">
      <w:pPr>
        <w:pStyle w:val="a7"/>
        <w:numPr>
          <w:ilvl w:val="0"/>
          <w:numId w:val="114"/>
        </w:numPr>
        <w:rPr>
          <w:i/>
        </w:rPr>
      </w:pPr>
      <w:r>
        <w:rPr>
          <w:i/>
        </w:rPr>
        <w:t>evening prayer — вечерняя молитва</w:t>
      </w:r>
    </w:p>
    <w:p w:rsidR="00936A8B" w:rsidRDefault="00936A8B" w:rsidP="006777D3">
      <w:pPr>
        <w:pStyle w:val="a7"/>
        <w:numPr>
          <w:ilvl w:val="0"/>
          <w:numId w:val="114"/>
        </w:numPr>
        <w:rPr>
          <w:i/>
        </w:rPr>
      </w:pPr>
      <w:r>
        <w:rPr>
          <w:i/>
        </w:rPr>
        <w:t>fervent prayer — горячая, пылкая, страстная молитва</w:t>
      </w:r>
    </w:p>
    <w:p w:rsidR="00936A8B" w:rsidRDefault="00936A8B" w:rsidP="006777D3">
      <w:pPr>
        <w:pStyle w:val="a7"/>
        <w:numPr>
          <w:ilvl w:val="0"/>
          <w:numId w:val="114"/>
        </w:numPr>
        <w:rPr>
          <w:i/>
        </w:rPr>
      </w:pPr>
      <w:r>
        <w:rPr>
          <w:i/>
        </w:rPr>
        <w:t>silent prayer — безмолвная молитва</w:t>
      </w:r>
    </w:p>
    <w:p w:rsidR="00936A8B" w:rsidRDefault="00936A8B" w:rsidP="006777D3">
      <w:pPr>
        <w:pStyle w:val="a7"/>
        <w:numPr>
          <w:ilvl w:val="0"/>
          <w:numId w:val="114"/>
        </w:numPr>
        <w:rPr>
          <w:i/>
        </w:rPr>
      </w:pPr>
      <w:r>
        <w:rPr>
          <w:i/>
        </w:rPr>
        <w:t>to answer a prayer — внять мольбе, услышать молитву</w:t>
      </w:r>
    </w:p>
    <w:p w:rsidR="00936A8B" w:rsidRDefault="00936A8B" w:rsidP="006777D3">
      <w:pPr>
        <w:pStyle w:val="a7"/>
        <w:numPr>
          <w:ilvl w:val="0"/>
          <w:numId w:val="114"/>
        </w:numPr>
        <w:rPr>
          <w:i/>
          <w:lang w:val="en-US"/>
        </w:rPr>
      </w:pPr>
      <w:r>
        <w:rPr>
          <w:i/>
          <w:lang w:val="en-US"/>
        </w:rPr>
        <w:t xml:space="preserve">to offer / say / utter a prayer — </w:t>
      </w:r>
      <w:r>
        <w:rPr>
          <w:i/>
        </w:rPr>
        <w:t>молиться</w:t>
      </w:r>
    </w:p>
    <w:p w:rsidR="00936A8B" w:rsidRDefault="00936A8B" w:rsidP="006777D3">
      <w:pPr>
        <w:pStyle w:val="a7"/>
        <w:numPr>
          <w:ilvl w:val="0"/>
          <w:numId w:val="114"/>
        </w:numPr>
        <w:rPr>
          <w:i/>
          <w:lang w:val="en-US"/>
        </w:rPr>
      </w:pPr>
      <w:r>
        <w:rPr>
          <w:i/>
          <w:lang w:val="en-US"/>
        </w:rPr>
        <w:t xml:space="preserve">Our prayer that peace be / should be restored was heard. — </w:t>
      </w:r>
      <w:r>
        <w:rPr>
          <w:i/>
        </w:rPr>
        <w:t>Наша</w:t>
      </w:r>
      <w:r>
        <w:rPr>
          <w:i/>
          <w:lang w:val="en-US"/>
        </w:rPr>
        <w:t xml:space="preserve"> </w:t>
      </w:r>
      <w:r>
        <w:rPr>
          <w:i/>
        </w:rPr>
        <w:t>молитва</w:t>
      </w:r>
      <w:r>
        <w:rPr>
          <w:i/>
          <w:lang w:val="en-US"/>
        </w:rPr>
        <w:t xml:space="preserve"> </w:t>
      </w:r>
      <w:r>
        <w:rPr>
          <w:i/>
        </w:rPr>
        <w:t>о</w:t>
      </w:r>
      <w:r>
        <w:rPr>
          <w:i/>
          <w:lang w:val="en-US"/>
        </w:rPr>
        <w:t xml:space="preserve"> </w:t>
      </w:r>
      <w:r>
        <w:rPr>
          <w:i/>
        </w:rPr>
        <w:t>восстановлении</w:t>
      </w:r>
      <w:r>
        <w:rPr>
          <w:i/>
          <w:lang w:val="en-US"/>
        </w:rPr>
        <w:t xml:space="preserve"> </w:t>
      </w:r>
      <w:r>
        <w:rPr>
          <w:i/>
        </w:rPr>
        <w:t>мира</w:t>
      </w:r>
      <w:r>
        <w:rPr>
          <w:i/>
          <w:lang w:val="en-US"/>
        </w:rPr>
        <w:t xml:space="preserve"> </w:t>
      </w:r>
      <w:r>
        <w:rPr>
          <w:i/>
        </w:rPr>
        <w:t>была</w:t>
      </w:r>
      <w:r>
        <w:rPr>
          <w:i/>
          <w:lang w:val="en-US"/>
        </w:rPr>
        <w:t xml:space="preserve"> </w:t>
      </w:r>
      <w:r>
        <w:rPr>
          <w:i/>
        </w:rPr>
        <w:t>услышана</w:t>
      </w:r>
      <w:r>
        <w:rPr>
          <w:i/>
          <w:lang w:val="en-US"/>
        </w:rPr>
        <w:t>.</w:t>
      </w:r>
    </w:p>
    <w:p w:rsidR="00936A8B" w:rsidRDefault="00936A8B" w:rsidP="00936A8B">
      <w:pPr>
        <w:rPr>
          <w:lang w:val="en-US"/>
        </w:rPr>
      </w:pPr>
    </w:p>
    <w:p w:rsidR="004B4226" w:rsidRPr="00936A8B" w:rsidRDefault="004B4226" w:rsidP="00733FF6">
      <w:pPr>
        <w:rPr>
          <w:color w:val="FFFFFF" w:themeColor="background1"/>
          <w:lang w:val="en-US"/>
        </w:rPr>
      </w:pPr>
    </w:p>
    <w:p w:rsidR="004B4226" w:rsidRPr="00936A8B" w:rsidRDefault="004B4226" w:rsidP="00733FF6">
      <w:pPr>
        <w:rPr>
          <w:color w:val="FFFFFF" w:themeColor="background1"/>
          <w:lang w:val="en-US"/>
        </w:rPr>
      </w:pPr>
    </w:p>
    <w:p w:rsidR="004B4226" w:rsidRPr="00A04531" w:rsidRDefault="004B4226" w:rsidP="00733FF6">
      <w:pPr>
        <w:jc w:val="center"/>
        <w:rPr>
          <w:b/>
          <w:color w:val="FFFF00"/>
        </w:rPr>
      </w:pPr>
      <w:r w:rsidRPr="00A04531">
        <w:rPr>
          <w:b/>
          <w:color w:val="FFFF00"/>
        </w:rPr>
        <w:t>PRAY ** [preı] v</w:t>
      </w:r>
    </w:p>
    <w:p w:rsidR="004B4226" w:rsidRPr="00A04531" w:rsidRDefault="004B4226" w:rsidP="00733FF6">
      <w:pPr>
        <w:rPr>
          <w:b/>
          <w:color w:val="FFFF00"/>
        </w:rPr>
      </w:pPr>
      <w:r w:rsidRPr="00A04531">
        <w:rPr>
          <w:b/>
          <w:color w:val="FFFF00"/>
          <w:lang w:val="en-US"/>
        </w:rPr>
        <w:t>PRAYED</w:t>
      </w:r>
    </w:p>
    <w:p w:rsidR="004B4226" w:rsidRPr="00A04531" w:rsidRDefault="004B4226" w:rsidP="00733FF6">
      <w:pPr>
        <w:rPr>
          <w:color w:val="FFFF00"/>
        </w:rPr>
      </w:pPr>
      <w:r w:rsidRPr="00A04531">
        <w:rPr>
          <w:color w:val="FFFF00"/>
        </w:rPr>
        <w:t>1. молиться, помолиться</w:t>
      </w:r>
    </w:p>
    <w:p w:rsidR="004B4226" w:rsidRPr="00A04531" w:rsidRDefault="004B4226" w:rsidP="00362872">
      <w:pPr>
        <w:pStyle w:val="a7"/>
        <w:numPr>
          <w:ilvl w:val="0"/>
          <w:numId w:val="3"/>
        </w:numPr>
        <w:rPr>
          <w:i/>
          <w:color w:val="FFFF00"/>
        </w:rPr>
      </w:pPr>
      <w:r w:rsidRPr="00A04531">
        <w:rPr>
          <w:i/>
          <w:color w:val="FFFF00"/>
        </w:rPr>
        <w:t>the peasants ~ed for rain - крестьяне молились о дожде</w:t>
      </w:r>
    </w:p>
    <w:p w:rsidR="004B4226" w:rsidRPr="00A04531" w:rsidRDefault="004B4226" w:rsidP="00733FF6">
      <w:pPr>
        <w:rPr>
          <w:color w:val="FFFF00"/>
        </w:rPr>
      </w:pPr>
      <w:r w:rsidRPr="00A04531">
        <w:rPr>
          <w:color w:val="FFFF00"/>
        </w:rPr>
        <w:t>2. просить, молить, умолять, упрашивать</w:t>
      </w:r>
    </w:p>
    <w:p w:rsidR="004B4226" w:rsidRPr="008C3A6C" w:rsidRDefault="004B4226" w:rsidP="00362872">
      <w:pPr>
        <w:pStyle w:val="a7"/>
        <w:numPr>
          <w:ilvl w:val="0"/>
          <w:numId w:val="3"/>
        </w:numPr>
        <w:rPr>
          <w:i/>
          <w:color w:val="FFFFFF" w:themeColor="background1"/>
          <w:lang w:val="en-US"/>
        </w:rPr>
      </w:pPr>
      <w:r w:rsidRPr="00A04531">
        <w:rPr>
          <w:b/>
          <w:i/>
          <w:color w:val="FFFF00"/>
          <w:lang w:val="en-US"/>
        </w:rPr>
        <w:t>PRAY GOD</w:t>
      </w:r>
      <w:r w:rsidRPr="00A04531">
        <w:rPr>
          <w:i/>
          <w:color w:val="FFFF00"/>
          <w:lang w:val="en-US"/>
        </w:rPr>
        <w:t xml:space="preserve"> he comes in time </w:t>
      </w:r>
      <w:r w:rsidRPr="008C3A6C">
        <w:rPr>
          <w:i/>
          <w:color w:val="FFFFFF" w:themeColor="background1"/>
          <w:lang w:val="en-US"/>
        </w:rPr>
        <w:t xml:space="preserve">- </w:t>
      </w:r>
      <w:r w:rsidRPr="008C3A6C">
        <w:rPr>
          <w:i/>
          <w:color w:val="FFFFFF" w:themeColor="background1"/>
        </w:rPr>
        <w:t>дай</w:t>
      </w:r>
      <w:r w:rsidRPr="008C3A6C">
        <w:rPr>
          <w:i/>
          <w:color w:val="FFFFFF" w:themeColor="background1"/>
          <w:lang w:val="en-US"/>
        </w:rPr>
        <w:t xml:space="preserve"> </w:t>
      </w:r>
      <w:r w:rsidRPr="008C3A6C">
        <w:rPr>
          <w:i/>
          <w:color w:val="FFFFFF" w:themeColor="background1"/>
        </w:rPr>
        <w:t>БОГ</w:t>
      </w:r>
      <w:r w:rsidRPr="008C3A6C">
        <w:rPr>
          <w:i/>
          <w:color w:val="FFFFFF" w:themeColor="background1"/>
          <w:lang w:val="en-US"/>
        </w:rPr>
        <w:t xml:space="preserve">, </w:t>
      </w:r>
      <w:r w:rsidRPr="008C3A6C">
        <w:rPr>
          <w:i/>
          <w:color w:val="FFFFFF" w:themeColor="background1"/>
        </w:rPr>
        <w:t>чтобы</w:t>
      </w:r>
      <w:r w:rsidRPr="008C3A6C">
        <w:rPr>
          <w:i/>
          <w:color w:val="FFFFFF" w:themeColor="background1"/>
          <w:lang w:val="en-US"/>
        </w:rPr>
        <w:t xml:space="preserve"> </w:t>
      </w:r>
      <w:r w:rsidRPr="008C3A6C">
        <w:rPr>
          <w:i/>
          <w:color w:val="FFFFFF" w:themeColor="background1"/>
        </w:rPr>
        <w:t>он</w:t>
      </w:r>
      <w:r w:rsidRPr="008C3A6C">
        <w:rPr>
          <w:i/>
          <w:color w:val="FFFFFF" w:themeColor="background1"/>
          <w:lang w:val="en-US"/>
        </w:rPr>
        <w:t xml:space="preserve"> </w:t>
      </w:r>
      <w:r w:rsidRPr="008C3A6C">
        <w:rPr>
          <w:i/>
          <w:color w:val="FFFFFF" w:themeColor="background1"/>
        </w:rPr>
        <w:t>пришёл</w:t>
      </w:r>
      <w:r w:rsidRPr="008C3A6C">
        <w:rPr>
          <w:i/>
          <w:color w:val="FFFFFF" w:themeColor="background1"/>
          <w:lang w:val="en-US"/>
        </w:rPr>
        <w:t xml:space="preserve"> </w:t>
      </w:r>
      <w:r w:rsidRPr="008C3A6C">
        <w:rPr>
          <w:i/>
          <w:color w:val="FFFFFF" w:themeColor="background1"/>
        </w:rPr>
        <w:t>вовремя</w:t>
      </w:r>
    </w:p>
    <w:p w:rsidR="004B4226" w:rsidRPr="008C3A6C" w:rsidRDefault="004B4226" w:rsidP="00362872">
      <w:pPr>
        <w:pStyle w:val="a7"/>
        <w:numPr>
          <w:ilvl w:val="0"/>
          <w:numId w:val="3"/>
        </w:numPr>
        <w:rPr>
          <w:i/>
          <w:color w:val="FFFFFF" w:themeColor="background1"/>
        </w:rPr>
      </w:pPr>
      <w:r w:rsidRPr="008C3A6C">
        <w:rPr>
          <w:i/>
          <w:color w:val="FFFFFF" w:themeColor="background1"/>
        </w:rPr>
        <w:t>to ~ for pardon - молить о прощении</w:t>
      </w:r>
    </w:p>
    <w:p w:rsidR="004B4226" w:rsidRPr="008C3A6C" w:rsidRDefault="004B4226" w:rsidP="00362872">
      <w:pPr>
        <w:pStyle w:val="a7"/>
        <w:numPr>
          <w:ilvl w:val="0"/>
          <w:numId w:val="3"/>
        </w:numPr>
        <w:rPr>
          <w:i/>
          <w:color w:val="FFFFFF" w:themeColor="background1"/>
        </w:rPr>
      </w:pPr>
      <w:r w:rsidRPr="008C3A6C">
        <w:rPr>
          <w:i/>
          <w:color w:val="FFFFFF" w:themeColor="background1"/>
        </w:rPr>
        <w:t>to ~ for an injunction - юр. просить /ходатайствовать/ о прекращении /приостановлении/ действий судебного постановления</w:t>
      </w:r>
    </w:p>
    <w:p w:rsidR="004B4226" w:rsidRPr="008C3A6C" w:rsidRDefault="004B4226" w:rsidP="00362872">
      <w:pPr>
        <w:pStyle w:val="a7"/>
        <w:numPr>
          <w:ilvl w:val="0"/>
          <w:numId w:val="3"/>
        </w:numPr>
        <w:rPr>
          <w:i/>
          <w:color w:val="FFFFFF" w:themeColor="background1"/>
        </w:rPr>
      </w:pPr>
      <w:r w:rsidRPr="008C3A6C">
        <w:rPr>
          <w:i/>
          <w:color w:val="FFFFFF" w:themeColor="background1"/>
        </w:rPr>
        <w:t>to ~ in aid of smb. - уст. призывать кого-л. на помощь</w:t>
      </w:r>
    </w:p>
    <w:p w:rsidR="004B4226" w:rsidRPr="008C3A6C" w:rsidRDefault="004B4226" w:rsidP="00362872">
      <w:pPr>
        <w:pStyle w:val="a7"/>
        <w:numPr>
          <w:ilvl w:val="0"/>
          <w:numId w:val="3"/>
        </w:numPr>
        <w:rPr>
          <w:i/>
          <w:color w:val="FFFFFF" w:themeColor="background1"/>
          <w:lang w:val="en-US"/>
        </w:rPr>
      </w:pPr>
      <w:r w:rsidRPr="008C3A6C">
        <w:rPr>
          <w:i/>
          <w:color w:val="FFFFFF" w:themeColor="background1"/>
          <w:lang w:val="en-US"/>
        </w:rPr>
        <w:t xml:space="preserve">he ~ed that he might be forgiven - </w:t>
      </w:r>
      <w:r w:rsidRPr="008C3A6C">
        <w:rPr>
          <w:i/>
          <w:color w:val="FFFFFF" w:themeColor="background1"/>
        </w:rPr>
        <w:t>он</w:t>
      </w:r>
      <w:r w:rsidRPr="008C3A6C">
        <w:rPr>
          <w:i/>
          <w:color w:val="FFFFFF" w:themeColor="background1"/>
          <w:lang w:val="en-US"/>
        </w:rPr>
        <w:t xml:space="preserve"> </w:t>
      </w:r>
      <w:r w:rsidRPr="008C3A6C">
        <w:rPr>
          <w:i/>
          <w:color w:val="FFFFFF" w:themeColor="background1"/>
        </w:rPr>
        <w:t>молил</w:t>
      </w:r>
      <w:r w:rsidRPr="008C3A6C">
        <w:rPr>
          <w:i/>
          <w:color w:val="FFFFFF" w:themeColor="background1"/>
          <w:lang w:val="en-US"/>
        </w:rPr>
        <w:t xml:space="preserve"> </w:t>
      </w:r>
      <w:r w:rsidRPr="008C3A6C">
        <w:rPr>
          <w:i/>
          <w:color w:val="FFFFFF" w:themeColor="background1"/>
        </w:rPr>
        <w:t>о</w:t>
      </w:r>
      <w:r w:rsidRPr="008C3A6C">
        <w:rPr>
          <w:i/>
          <w:color w:val="FFFFFF" w:themeColor="background1"/>
          <w:lang w:val="en-US"/>
        </w:rPr>
        <w:t xml:space="preserve"> </w:t>
      </w:r>
      <w:r w:rsidRPr="008C3A6C">
        <w:rPr>
          <w:i/>
          <w:color w:val="FFFFFF" w:themeColor="background1"/>
        </w:rPr>
        <w:t>прощении</w:t>
      </w:r>
    </w:p>
    <w:p w:rsidR="004B4226" w:rsidRPr="008C3A6C" w:rsidRDefault="004B4226" w:rsidP="00733FF6">
      <w:pPr>
        <w:rPr>
          <w:color w:val="FFFFFF" w:themeColor="background1"/>
        </w:rPr>
      </w:pPr>
      <w:r w:rsidRPr="008C3A6C">
        <w:rPr>
          <w:color w:val="FFFFFF" w:themeColor="background1"/>
        </w:rPr>
        <w:t>3. книжн. просить (в обращении; часто как вводное слово)</w:t>
      </w:r>
    </w:p>
    <w:p w:rsidR="004B4226" w:rsidRPr="008C3A6C" w:rsidRDefault="004B4226" w:rsidP="00362872">
      <w:pPr>
        <w:pStyle w:val="a7"/>
        <w:numPr>
          <w:ilvl w:val="0"/>
          <w:numId w:val="4"/>
        </w:numPr>
        <w:rPr>
          <w:i/>
          <w:color w:val="FFFFFF" w:themeColor="background1"/>
        </w:rPr>
      </w:pPr>
      <w:r w:rsidRPr="008C3A6C">
        <w:rPr>
          <w:b/>
          <w:i/>
          <w:color w:val="FFFFFF" w:themeColor="background1"/>
        </w:rPr>
        <w:t xml:space="preserve">I </w:t>
      </w:r>
      <w:r w:rsidRPr="008C3A6C">
        <w:rPr>
          <w:b/>
          <w:i/>
          <w:color w:val="FFFFFF" w:themeColor="background1"/>
          <w:lang w:val="en-US"/>
        </w:rPr>
        <w:t>PRAY</w:t>
      </w:r>
      <w:r w:rsidRPr="008C3A6C">
        <w:rPr>
          <w:b/>
          <w:i/>
          <w:color w:val="FFFFFF" w:themeColor="background1"/>
        </w:rPr>
        <w:t>!</w:t>
      </w:r>
      <w:r w:rsidRPr="008C3A6C">
        <w:rPr>
          <w:i/>
          <w:color w:val="FFFFFF" w:themeColor="background1"/>
        </w:rPr>
        <w:t xml:space="preserve"> - очень прошу </w:t>
      </w:r>
      <w:proofErr w:type="gramStart"/>
      <w:r w:rsidRPr="008C3A6C">
        <w:rPr>
          <w:i/>
          <w:color w:val="FFFFFF" w:themeColor="background1"/>
        </w:rPr>
        <w:t>вас!,</w:t>
      </w:r>
      <w:proofErr w:type="gramEnd"/>
      <w:r w:rsidRPr="008C3A6C">
        <w:rPr>
          <w:i/>
          <w:color w:val="FFFFFF" w:themeColor="background1"/>
        </w:rPr>
        <w:t xml:space="preserve"> ну пожалуйста!</w:t>
      </w:r>
    </w:p>
    <w:p w:rsidR="004B4226" w:rsidRPr="008C3A6C" w:rsidRDefault="004B4226" w:rsidP="00362872">
      <w:pPr>
        <w:pStyle w:val="a7"/>
        <w:numPr>
          <w:ilvl w:val="0"/>
          <w:numId w:val="4"/>
        </w:numPr>
        <w:rPr>
          <w:i/>
          <w:color w:val="FFFFFF" w:themeColor="background1"/>
        </w:rPr>
      </w:pPr>
      <w:r w:rsidRPr="008C3A6C">
        <w:rPr>
          <w:i/>
          <w:color w:val="FFFFFF" w:themeColor="background1"/>
        </w:rPr>
        <w:t>~ take a seat - садитесь (же), пожалуйста</w:t>
      </w:r>
    </w:p>
    <w:p w:rsidR="004B4226" w:rsidRPr="008C3A6C" w:rsidRDefault="004B4226" w:rsidP="00362872">
      <w:pPr>
        <w:pStyle w:val="a7"/>
        <w:numPr>
          <w:ilvl w:val="0"/>
          <w:numId w:val="4"/>
        </w:numPr>
        <w:rPr>
          <w:i/>
          <w:color w:val="FFFFFF" w:themeColor="background1"/>
        </w:rPr>
      </w:pPr>
      <w:r w:rsidRPr="008C3A6C">
        <w:rPr>
          <w:i/>
          <w:color w:val="FFFFFF" w:themeColor="background1"/>
        </w:rPr>
        <w:t>~ allow me to go - отпустите меня, ради бога</w:t>
      </w:r>
    </w:p>
    <w:p w:rsidR="004B4226" w:rsidRPr="008C3A6C" w:rsidRDefault="004B4226" w:rsidP="00362872">
      <w:pPr>
        <w:pStyle w:val="a7"/>
        <w:numPr>
          <w:ilvl w:val="0"/>
          <w:numId w:val="4"/>
        </w:numPr>
        <w:rPr>
          <w:i/>
          <w:color w:val="FFFFFF" w:themeColor="background1"/>
        </w:rPr>
      </w:pPr>
      <w:r w:rsidRPr="008C3A6C">
        <w:rPr>
          <w:i/>
          <w:color w:val="FFFFFF" w:themeColor="background1"/>
        </w:rPr>
        <w:t>what is the use of that, ~? - какой смысл в этом, скажите на милость? </w:t>
      </w: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bCs/>
          <w:i/>
          <w:color w:val="FFFFFF" w:themeColor="background1"/>
          <w:kern w:val="36"/>
          <w:highlight w:val="black"/>
          <w:u w:val="single"/>
          <w:bdr w:val="none" w:sz="0" w:space="0" w:color="auto" w:frame="1"/>
          <w:lang w:eastAsia="ru-RU"/>
        </w:rPr>
      </w:pPr>
    </w:p>
    <w:p w:rsidR="004B4226" w:rsidRPr="008C3A6C" w:rsidRDefault="004B4226" w:rsidP="00733FF6">
      <w:pPr>
        <w:jc w:val="center"/>
        <w:rPr>
          <w:b/>
          <w:i/>
          <w:color w:val="FFFFFF" w:themeColor="background1"/>
          <w:lang w:val="en-US"/>
        </w:rPr>
      </w:pPr>
      <w:r w:rsidRPr="008C3A6C">
        <w:rPr>
          <w:b/>
          <w:i/>
          <w:color w:val="FFFFFF" w:themeColor="background1"/>
          <w:lang w:val="en-US"/>
        </w:rPr>
        <w:t>BY HEART</w:t>
      </w:r>
    </w:p>
    <w:p w:rsidR="004B4226" w:rsidRPr="008C3A6C" w:rsidRDefault="004B4226" w:rsidP="00733FF6">
      <w:pPr>
        <w:rPr>
          <w:color w:val="FFFFFF" w:themeColor="background1"/>
          <w:lang w:val="en-US"/>
        </w:rPr>
      </w:pPr>
      <w:r w:rsidRPr="008C3A6C">
        <w:rPr>
          <w:color w:val="FFFFFF" w:themeColor="background1"/>
        </w:rPr>
        <w:t>наизусть</w:t>
      </w:r>
      <w:r w:rsidRPr="008C3A6C">
        <w:rPr>
          <w:color w:val="FFFFFF" w:themeColor="background1"/>
          <w:lang w:val="en-US"/>
        </w:rPr>
        <w:t>, </w:t>
      </w:r>
      <w:r w:rsidRPr="008C3A6C">
        <w:rPr>
          <w:color w:val="FFFFFF" w:themeColor="background1"/>
        </w:rPr>
        <w:t>на</w:t>
      </w:r>
      <w:r w:rsidRPr="008C3A6C">
        <w:rPr>
          <w:color w:val="FFFFFF" w:themeColor="background1"/>
          <w:lang w:val="en-US"/>
        </w:rPr>
        <w:t xml:space="preserve"> </w:t>
      </w:r>
      <w:r w:rsidRPr="008C3A6C">
        <w:rPr>
          <w:color w:val="FFFFFF" w:themeColor="background1"/>
        </w:rPr>
        <w:t>память</w:t>
      </w:r>
    </w:p>
    <w:p w:rsidR="004B4226" w:rsidRPr="008C3A6C" w:rsidRDefault="004B4226" w:rsidP="00733FF6">
      <w:pPr>
        <w:jc w:val="center"/>
        <w:rPr>
          <w:b/>
          <w:i/>
          <w:color w:val="FFFFFF" w:themeColor="background1"/>
          <w:u w:val="single"/>
          <w:lang w:val="en-US"/>
        </w:rPr>
      </w:pPr>
    </w:p>
    <w:p w:rsidR="004B4226" w:rsidRPr="008C3A6C" w:rsidRDefault="004B4226" w:rsidP="00733FF6">
      <w:pPr>
        <w:jc w:val="center"/>
        <w:rPr>
          <w:b/>
          <w:i/>
          <w:color w:val="FFFFFF" w:themeColor="background1"/>
          <w:u w:val="single"/>
          <w:lang w:val="en-US"/>
        </w:rPr>
      </w:pPr>
    </w:p>
    <w:p w:rsidR="004B4226" w:rsidRPr="008C3A6C" w:rsidRDefault="004B4226" w:rsidP="00733FF6">
      <w:pPr>
        <w:jc w:val="center"/>
        <w:rPr>
          <w:b/>
          <w:i/>
          <w:color w:val="FFFFFF" w:themeColor="background1"/>
          <w:u w:val="single"/>
          <w:lang w:val="en-US"/>
        </w:rPr>
      </w:pPr>
    </w:p>
    <w:p w:rsidR="004B4226" w:rsidRPr="008C3A6C" w:rsidRDefault="004B4226" w:rsidP="00733FF6">
      <w:pPr>
        <w:jc w:val="center"/>
        <w:rPr>
          <w:b/>
          <w:i/>
          <w:color w:val="FFFFFF" w:themeColor="background1"/>
          <w:u w:val="single"/>
          <w:lang w:val="en-US"/>
        </w:rPr>
      </w:pPr>
      <w:r w:rsidRPr="008C3A6C">
        <w:rPr>
          <w:b/>
          <w:i/>
          <w:color w:val="FFFFFF" w:themeColor="background1"/>
          <w:u w:val="single"/>
          <w:lang w:val="en-US"/>
        </w:rPr>
        <w:t>PREBUILT ** [priːˈbɪlt]</w:t>
      </w:r>
    </w:p>
    <w:p w:rsidR="004B4226" w:rsidRPr="008C3A6C" w:rsidRDefault="004B4226" w:rsidP="00733FF6">
      <w:pPr>
        <w:rPr>
          <w:color w:val="FFFFFF" w:themeColor="background1"/>
        </w:rPr>
      </w:pPr>
      <w:r w:rsidRPr="008C3A6C">
        <w:rPr>
          <w:color w:val="FFFFFF" w:themeColor="background1"/>
        </w:rPr>
        <w:t>предварительно подготовленный, предварительно собранный</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jc w:val="center"/>
        <w:rPr>
          <w:b/>
          <w:i/>
          <w:color w:val="FFFFFF" w:themeColor="background1"/>
          <w:u w:val="single"/>
        </w:rPr>
      </w:pPr>
      <w:r w:rsidRPr="008C3A6C">
        <w:rPr>
          <w:b/>
          <w:i/>
          <w:color w:val="FFFFFF" w:themeColor="background1"/>
          <w:u w:val="single"/>
        </w:rPr>
        <w:t>IN GENERAL</w:t>
      </w:r>
    </w:p>
    <w:p w:rsidR="004B4226" w:rsidRPr="008C3A6C" w:rsidRDefault="004B4226" w:rsidP="00733FF6">
      <w:pPr>
        <w:rPr>
          <w:color w:val="FFFFFF" w:themeColor="background1"/>
        </w:rPr>
      </w:pPr>
      <w:r w:rsidRPr="008C3A6C">
        <w:rPr>
          <w:color w:val="FFFFFF" w:themeColor="background1"/>
        </w:rPr>
        <w:t>в общем, вообще, в целом</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jc w:val="center"/>
        <w:rPr>
          <w:b/>
          <w:i/>
          <w:color w:val="FFFFFF" w:themeColor="background1"/>
          <w:u w:val="single"/>
        </w:rPr>
      </w:pPr>
      <w:r w:rsidRPr="008C3A6C">
        <w:rPr>
          <w:b/>
          <w:i/>
          <w:color w:val="FFFFFF" w:themeColor="background1"/>
          <w:u w:val="single"/>
        </w:rPr>
        <w:t>CONCEPT ** [ʹkɒnsept]</w:t>
      </w:r>
    </w:p>
    <w:p w:rsidR="004B4226" w:rsidRPr="008C3A6C" w:rsidRDefault="004B4226" w:rsidP="00733FF6">
      <w:pPr>
        <w:rPr>
          <w:color w:val="FFFFFF" w:themeColor="background1"/>
        </w:rPr>
      </w:pPr>
      <w:r w:rsidRPr="008C3A6C">
        <w:rPr>
          <w:color w:val="FFFFFF" w:themeColor="background1"/>
        </w:rPr>
        <w:t>СУЩ. понятие, идея, общее представление; концепция</w:t>
      </w:r>
    </w:p>
    <w:p w:rsidR="004B4226" w:rsidRPr="008C3A6C" w:rsidRDefault="004B4226" w:rsidP="00733FF6">
      <w:pPr>
        <w:jc w:val="center"/>
        <w:rPr>
          <w:b/>
          <w:i/>
          <w:color w:val="FFFFFF" w:themeColor="background1"/>
          <w:u w:val="single"/>
        </w:rPr>
      </w:pPr>
    </w:p>
    <w:p w:rsidR="004B4226" w:rsidRPr="008C3A6C" w:rsidRDefault="004B4226" w:rsidP="00733FF6">
      <w:pPr>
        <w:jc w:val="center"/>
        <w:rPr>
          <w:b/>
          <w:i/>
          <w:color w:val="FFFFFF" w:themeColor="background1"/>
          <w:u w:val="single"/>
        </w:rPr>
      </w:pPr>
    </w:p>
    <w:p w:rsidR="004B4226" w:rsidRPr="008C3A6C" w:rsidRDefault="004B4226" w:rsidP="00733FF6">
      <w:pPr>
        <w:jc w:val="center"/>
        <w:rPr>
          <w:b/>
          <w:i/>
          <w:color w:val="FFFFFF" w:themeColor="background1"/>
          <w:u w:val="single"/>
        </w:rPr>
      </w:pPr>
    </w:p>
    <w:p w:rsidR="004B4226" w:rsidRPr="008C3A6C" w:rsidRDefault="004B4226" w:rsidP="00733FF6">
      <w:pPr>
        <w:jc w:val="center"/>
        <w:rPr>
          <w:b/>
          <w:color w:val="FFFFFF" w:themeColor="background1"/>
        </w:rPr>
      </w:pPr>
      <w:r w:rsidRPr="008C3A6C">
        <w:rPr>
          <w:b/>
          <w:color w:val="FFFFFF" w:themeColor="background1"/>
        </w:rPr>
        <w:t>TORQUE ** [</w:t>
      </w:r>
      <w:proofErr w:type="gramStart"/>
      <w:r w:rsidRPr="008C3A6C">
        <w:rPr>
          <w:b/>
          <w:color w:val="FFFFFF" w:themeColor="background1"/>
        </w:rPr>
        <w:t>tɔ:k</w:t>
      </w:r>
      <w:proofErr w:type="gramEnd"/>
      <w:r w:rsidRPr="008C3A6C">
        <w:rPr>
          <w:b/>
          <w:color w:val="FFFFFF" w:themeColor="background1"/>
        </w:rPr>
        <w:t>]</w:t>
      </w:r>
    </w:p>
    <w:p w:rsidR="004B4226" w:rsidRPr="008C3A6C" w:rsidRDefault="004B4226" w:rsidP="00733FF6">
      <w:pPr>
        <w:rPr>
          <w:b/>
          <w:color w:val="FFFFFF" w:themeColor="background1"/>
        </w:rPr>
      </w:pPr>
      <w:r w:rsidRPr="008C3A6C">
        <w:rPr>
          <w:b/>
          <w:color w:val="FFFFFF" w:themeColor="background1"/>
          <w:lang w:val="en-US"/>
        </w:rPr>
        <w:t>TORQUED</w:t>
      </w:r>
    </w:p>
    <w:p w:rsidR="004B4226" w:rsidRPr="008C3A6C" w:rsidRDefault="004B4226" w:rsidP="00733FF6">
      <w:pPr>
        <w:rPr>
          <w:b/>
          <w:color w:val="FFFFFF" w:themeColor="background1"/>
        </w:rPr>
      </w:pPr>
      <w:r w:rsidRPr="008C3A6C">
        <w:rPr>
          <w:b/>
          <w:color w:val="FFFFFF" w:themeColor="background1"/>
          <w:lang w:val="en-US"/>
        </w:rPr>
        <w:t>TORQUING</w:t>
      </w:r>
    </w:p>
    <w:p w:rsidR="004B4226" w:rsidRPr="008C3A6C" w:rsidRDefault="004B4226" w:rsidP="00733FF6">
      <w:pPr>
        <w:rPr>
          <w:color w:val="FFFFFF" w:themeColor="background1"/>
        </w:rPr>
      </w:pPr>
      <w:r w:rsidRPr="008C3A6C">
        <w:rPr>
          <w:b/>
          <w:i/>
          <w:color w:val="FFFFFF" w:themeColor="background1"/>
        </w:rPr>
        <w:t>СУЩ.</w:t>
      </w:r>
      <w:r w:rsidRPr="008C3A6C">
        <w:rPr>
          <w:color w:val="FFFFFF" w:themeColor="background1"/>
        </w:rPr>
        <w:t xml:space="preserve"> физ. вращающий момент, крутящий момент</w:t>
      </w:r>
    </w:p>
    <w:p w:rsidR="004B4226" w:rsidRPr="008C3A6C" w:rsidRDefault="004B4226" w:rsidP="00362872">
      <w:pPr>
        <w:pStyle w:val="a7"/>
        <w:numPr>
          <w:ilvl w:val="0"/>
          <w:numId w:val="5"/>
        </w:numPr>
        <w:rPr>
          <w:i/>
          <w:color w:val="FFFFFF" w:themeColor="background1"/>
        </w:rPr>
      </w:pPr>
      <w:r w:rsidRPr="008C3A6C">
        <w:rPr>
          <w:i/>
          <w:color w:val="FFFFFF" w:themeColor="background1"/>
        </w:rPr>
        <w:t>~ rod - </w:t>
      </w:r>
      <w:proofErr w:type="gramStart"/>
      <w:r w:rsidRPr="008C3A6C">
        <w:rPr>
          <w:i/>
          <w:color w:val="FFFFFF" w:themeColor="background1"/>
        </w:rPr>
        <w:t>авт.реактивная</w:t>
      </w:r>
      <w:proofErr w:type="gramEnd"/>
      <w:r w:rsidRPr="008C3A6C">
        <w:rPr>
          <w:i/>
          <w:color w:val="FFFFFF" w:themeColor="background1"/>
        </w:rPr>
        <w:t xml:space="preserve"> штанга</w:t>
      </w:r>
    </w:p>
    <w:p w:rsidR="004B4226" w:rsidRPr="008C3A6C" w:rsidRDefault="004B4226" w:rsidP="00362872">
      <w:pPr>
        <w:pStyle w:val="a7"/>
        <w:numPr>
          <w:ilvl w:val="0"/>
          <w:numId w:val="5"/>
        </w:numPr>
        <w:rPr>
          <w:i/>
          <w:color w:val="FFFFFF" w:themeColor="background1"/>
        </w:rPr>
      </w:pPr>
      <w:r w:rsidRPr="008C3A6C">
        <w:rPr>
          <w:i/>
          <w:color w:val="FFFFFF" w:themeColor="background1"/>
        </w:rPr>
        <w:t>~ vibration - </w:t>
      </w:r>
      <w:proofErr w:type="gramStart"/>
      <w:r w:rsidRPr="008C3A6C">
        <w:rPr>
          <w:i/>
          <w:color w:val="FFFFFF" w:themeColor="background1"/>
        </w:rPr>
        <w:t>спец.крутильные</w:t>
      </w:r>
      <w:proofErr w:type="gramEnd"/>
      <w:r w:rsidRPr="008C3A6C">
        <w:rPr>
          <w:i/>
          <w:color w:val="FFFFFF" w:themeColor="background1"/>
        </w:rPr>
        <w:t xml:space="preserve"> колебания</w:t>
      </w:r>
    </w:p>
    <w:p w:rsidR="004B4226" w:rsidRPr="008C3A6C" w:rsidRDefault="004B4226" w:rsidP="00733FF6">
      <w:pPr>
        <w:rPr>
          <w:color w:val="FFFFFF" w:themeColor="background1"/>
        </w:rPr>
      </w:pPr>
      <w:r w:rsidRPr="008C3A6C">
        <w:rPr>
          <w:b/>
          <w:i/>
          <w:color w:val="FFFFFF" w:themeColor="background1"/>
        </w:rPr>
        <w:t>ГЛАГ.</w:t>
      </w:r>
      <w:r w:rsidRPr="008C3A6C">
        <w:rPr>
          <w:color w:val="FFFFFF" w:themeColor="background1"/>
        </w:rPr>
        <w:t xml:space="preserve"> Закручивать</w:t>
      </w:r>
    </w:p>
    <w:p w:rsidR="004B4226" w:rsidRPr="008C3A6C" w:rsidRDefault="004B4226" w:rsidP="00733FF6">
      <w:pPr>
        <w:rPr>
          <w:color w:val="FFFFFF" w:themeColor="background1"/>
        </w:rPr>
      </w:pPr>
      <w:r w:rsidRPr="008C3A6C">
        <w:rPr>
          <w:i/>
          <w:color w:val="FFFFFF" w:themeColor="background1"/>
        </w:rPr>
        <w:t>ПРИЛ.</w:t>
      </w:r>
      <w:r w:rsidRPr="008C3A6C">
        <w:rPr>
          <w:color w:val="FFFFFF" w:themeColor="background1"/>
        </w:rPr>
        <w:t xml:space="preserve"> Вращающий, крутящий</w:t>
      </w:r>
    </w:p>
    <w:p w:rsidR="004B4226" w:rsidRPr="008C3A6C" w:rsidRDefault="004B4226" w:rsidP="00362872">
      <w:pPr>
        <w:pStyle w:val="a7"/>
        <w:numPr>
          <w:ilvl w:val="0"/>
          <w:numId w:val="5"/>
        </w:numPr>
        <w:rPr>
          <w:b/>
          <w:i/>
          <w:color w:val="FFFFFF" w:themeColor="background1"/>
        </w:rPr>
      </w:pPr>
      <w:r w:rsidRPr="008C3A6C">
        <w:rPr>
          <w:color w:val="FFFFFF" w:themeColor="background1"/>
        </w:rPr>
        <w:t xml:space="preserve">динамометрический ключ - </w:t>
      </w:r>
      <w:r w:rsidRPr="008C3A6C">
        <w:rPr>
          <w:b/>
          <w:i/>
          <w:color w:val="FFFFFF" w:themeColor="background1"/>
        </w:rPr>
        <w:t>TORQUE INDICATING WRENCH</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jc w:val="center"/>
        <w:rPr>
          <w:b/>
          <w:i/>
          <w:color w:val="FFFFFF" w:themeColor="background1"/>
          <w:u w:val="single"/>
        </w:rPr>
      </w:pPr>
      <w:r w:rsidRPr="008C3A6C">
        <w:rPr>
          <w:b/>
          <w:i/>
          <w:color w:val="FFFFFF" w:themeColor="background1"/>
          <w:u w:val="single"/>
        </w:rPr>
        <w:t>REQUIREMENT ** [rıʹkwaıəmənt]</w:t>
      </w:r>
    </w:p>
    <w:p w:rsidR="004B4226" w:rsidRPr="008C3A6C" w:rsidRDefault="004B4226" w:rsidP="00733FF6">
      <w:pPr>
        <w:rPr>
          <w:color w:val="FFFFFF" w:themeColor="background1"/>
        </w:rPr>
      </w:pPr>
      <w:r w:rsidRPr="008C3A6C">
        <w:rPr>
          <w:color w:val="FFFFFF" w:themeColor="background1"/>
        </w:rPr>
        <w:t> N 1. требование, необходимое условие</w:t>
      </w:r>
    </w:p>
    <w:p w:rsidR="004B4226" w:rsidRPr="008C3A6C" w:rsidRDefault="004B4226" w:rsidP="00362872">
      <w:pPr>
        <w:pStyle w:val="a7"/>
        <w:numPr>
          <w:ilvl w:val="0"/>
          <w:numId w:val="6"/>
        </w:numPr>
        <w:rPr>
          <w:i/>
          <w:color w:val="FFFFFF" w:themeColor="background1"/>
        </w:rPr>
      </w:pPr>
      <w:r w:rsidRPr="008C3A6C">
        <w:rPr>
          <w:i/>
          <w:color w:val="FFFFFF" w:themeColor="background1"/>
        </w:rPr>
        <w:t>to fulfil the ~s of the law - выполнять требования закона </w:t>
      </w:r>
    </w:p>
    <w:p w:rsidR="004B4226" w:rsidRPr="008C3A6C" w:rsidRDefault="004B4226" w:rsidP="00362872">
      <w:pPr>
        <w:pStyle w:val="a7"/>
        <w:numPr>
          <w:ilvl w:val="0"/>
          <w:numId w:val="6"/>
        </w:numPr>
        <w:rPr>
          <w:i/>
          <w:color w:val="FFFFFF" w:themeColor="background1"/>
        </w:rPr>
      </w:pPr>
      <w:r w:rsidRPr="008C3A6C">
        <w:rPr>
          <w:i/>
          <w:color w:val="FFFFFF" w:themeColor="background1"/>
        </w:rPr>
        <w:t>entrance ~s for the course - требования к поступающим на этот курс </w:t>
      </w:r>
    </w:p>
    <w:p w:rsidR="004B4226" w:rsidRPr="008C3A6C" w:rsidRDefault="004B4226" w:rsidP="00362872">
      <w:pPr>
        <w:pStyle w:val="a7"/>
        <w:numPr>
          <w:ilvl w:val="0"/>
          <w:numId w:val="6"/>
        </w:numPr>
        <w:rPr>
          <w:i/>
          <w:color w:val="FFFFFF" w:themeColor="background1"/>
        </w:rPr>
      </w:pPr>
      <w:r w:rsidRPr="008C3A6C">
        <w:rPr>
          <w:i/>
          <w:color w:val="FFFFFF" w:themeColor="background1"/>
        </w:rPr>
        <w:t>to make one‘s ~s known - объявить свои требования </w:t>
      </w:r>
    </w:p>
    <w:p w:rsidR="004B4226" w:rsidRPr="008C3A6C" w:rsidRDefault="004B4226" w:rsidP="00362872">
      <w:pPr>
        <w:pStyle w:val="a7"/>
        <w:numPr>
          <w:ilvl w:val="0"/>
          <w:numId w:val="6"/>
        </w:numPr>
        <w:rPr>
          <w:i/>
          <w:color w:val="FFFFFF" w:themeColor="background1"/>
        </w:rPr>
      </w:pPr>
      <w:r w:rsidRPr="008C3A6C">
        <w:rPr>
          <w:i/>
          <w:color w:val="FFFFFF" w:themeColor="background1"/>
        </w:rPr>
        <w:t>to meet the ~s - удовлетворять требованиям [см. тж. 2] </w:t>
      </w:r>
    </w:p>
    <w:p w:rsidR="004B4226" w:rsidRPr="008C3A6C" w:rsidRDefault="004B4226" w:rsidP="00362872">
      <w:pPr>
        <w:pStyle w:val="a7"/>
        <w:numPr>
          <w:ilvl w:val="0"/>
          <w:numId w:val="6"/>
        </w:numPr>
        <w:rPr>
          <w:i/>
          <w:color w:val="FFFFFF" w:themeColor="background1"/>
        </w:rPr>
      </w:pPr>
      <w:r w:rsidRPr="008C3A6C">
        <w:rPr>
          <w:i/>
          <w:color w:val="FFFFFF" w:themeColor="background1"/>
        </w:rPr>
        <w:t>what are his ~s? - каковы его условия /требования/? </w:t>
      </w:r>
    </w:p>
    <w:p w:rsidR="004B4226" w:rsidRPr="008C3A6C" w:rsidRDefault="004B4226" w:rsidP="00733FF6">
      <w:pPr>
        <w:rPr>
          <w:color w:val="FFFFFF" w:themeColor="background1"/>
        </w:rPr>
      </w:pPr>
      <w:r w:rsidRPr="008C3A6C">
        <w:rPr>
          <w:color w:val="FFFFFF" w:themeColor="background1"/>
        </w:rPr>
        <w:t>2. нужда, потребность </w:t>
      </w:r>
    </w:p>
    <w:p w:rsidR="004B4226" w:rsidRPr="008C3A6C" w:rsidRDefault="004B4226" w:rsidP="00362872">
      <w:pPr>
        <w:pStyle w:val="a7"/>
        <w:numPr>
          <w:ilvl w:val="0"/>
          <w:numId w:val="6"/>
        </w:numPr>
        <w:rPr>
          <w:i/>
          <w:color w:val="FFFFFF" w:themeColor="background1"/>
        </w:rPr>
      </w:pPr>
      <w:r w:rsidRPr="008C3A6C">
        <w:rPr>
          <w:i/>
          <w:color w:val="FFFFFF" w:themeColor="background1"/>
        </w:rPr>
        <w:t>the daily ~s - повседневные нужды </w:t>
      </w:r>
      <w:r w:rsidRPr="008C3A6C">
        <w:rPr>
          <w:i/>
          <w:color w:val="FFFFFF" w:themeColor="background1"/>
        </w:rPr>
        <w:br/>
        <w:t>to meet the ~s - удовлетворять потребности [см. тж. 1] </w:t>
      </w:r>
    </w:p>
    <w:p w:rsidR="004B4226" w:rsidRPr="008C3A6C" w:rsidRDefault="004B4226" w:rsidP="00362872">
      <w:pPr>
        <w:pStyle w:val="a7"/>
        <w:numPr>
          <w:ilvl w:val="0"/>
          <w:numId w:val="6"/>
        </w:numPr>
        <w:rPr>
          <w:i/>
          <w:color w:val="FFFFFF" w:themeColor="background1"/>
        </w:rPr>
      </w:pPr>
      <w:r w:rsidRPr="008C3A6C">
        <w:rPr>
          <w:i/>
          <w:color w:val="FFFFFF" w:themeColor="background1"/>
        </w:rPr>
        <w:t>housing far behind modern ~s - жилища, сильно отстающие от современных требований </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shd w:val="clear" w:color="auto" w:fill="000000" w:themeFill="text1"/>
        <w:jc w:val="center"/>
        <w:rPr>
          <w:b/>
          <w:color w:val="FFFFFF" w:themeColor="background1"/>
          <w:highlight w:val="black"/>
          <w:lang w:val="en-US"/>
        </w:rPr>
      </w:pPr>
      <w:r w:rsidRPr="008C3A6C">
        <w:rPr>
          <w:b/>
          <w:color w:val="FFFFFF" w:themeColor="background1"/>
          <w:highlight w:val="black"/>
          <w:lang w:val="en-US"/>
        </w:rPr>
        <w:t>BENEVOLENT ** [</w:t>
      </w:r>
      <w:r w:rsidRPr="008C3A6C">
        <w:rPr>
          <w:b/>
          <w:color w:val="FFFFFF" w:themeColor="background1"/>
          <w:highlight w:val="black"/>
          <w:shd w:val="clear" w:color="auto" w:fill="FFFFFF"/>
          <w:lang w:val="en-US"/>
        </w:rPr>
        <w:t>bı</w:t>
      </w:r>
      <w:r w:rsidRPr="008C3A6C">
        <w:rPr>
          <w:b/>
          <w:color w:val="FFFFFF" w:themeColor="background1"/>
          <w:highlight w:val="black"/>
          <w:shd w:val="clear" w:color="auto" w:fill="FFFFFF"/>
        </w:rPr>
        <w:t>ʹ</w:t>
      </w:r>
      <w:r w:rsidRPr="008C3A6C">
        <w:rPr>
          <w:b/>
          <w:color w:val="FFFFFF" w:themeColor="background1"/>
          <w:highlight w:val="black"/>
          <w:shd w:val="clear" w:color="auto" w:fill="FFFFFF"/>
          <w:lang w:val="en-US"/>
        </w:rPr>
        <w:t>nev(ə)lənt</w:t>
      </w:r>
      <w:r w:rsidRPr="008C3A6C">
        <w:rPr>
          <w:b/>
          <w:color w:val="FFFFFF" w:themeColor="background1"/>
          <w:highlight w:val="black"/>
          <w:lang w:val="en-US"/>
        </w:rPr>
        <w:t>]</w:t>
      </w:r>
    </w:p>
    <w:p w:rsidR="004B4226" w:rsidRPr="008C3A6C" w:rsidRDefault="004B4226" w:rsidP="00733FF6">
      <w:pPr>
        <w:shd w:val="clear" w:color="auto" w:fill="000000" w:themeFill="text1"/>
        <w:rPr>
          <w:color w:val="FFFFFF" w:themeColor="background1"/>
          <w:highlight w:val="black"/>
        </w:rPr>
      </w:pPr>
      <w:r w:rsidRPr="008C3A6C">
        <w:rPr>
          <w:b/>
          <w:i/>
          <w:color w:val="FFFFFF" w:themeColor="background1"/>
          <w:highlight w:val="black"/>
        </w:rPr>
        <w:lastRenderedPageBreak/>
        <w:t>Прил.</w:t>
      </w:r>
      <w:r w:rsidRPr="008C3A6C">
        <w:rPr>
          <w:color w:val="FFFFFF" w:themeColor="background1"/>
          <w:highlight w:val="black"/>
        </w:rPr>
        <w:t xml:space="preserve"> 1 доброжелательный, благожелательный, благосклонный, благодушный</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Благотворительный, филантропический</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3 великодушный</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4 человеколюбивый</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5 милосердный</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6 щедрый</w:t>
      </w: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shd w:val="clear" w:color="auto" w:fill="FFFFFF"/>
        </w:rPr>
      </w:pPr>
      <w:r w:rsidRPr="008C3A6C">
        <w:rPr>
          <w:b/>
          <w:color w:val="FFFFFF" w:themeColor="background1"/>
          <w:highlight w:val="black"/>
          <w:shd w:val="clear" w:color="auto" w:fill="FFFFFF"/>
          <w:lang w:val="en-US"/>
        </w:rPr>
        <w:t>FAINT</w:t>
      </w:r>
      <w:r w:rsidRPr="008C3A6C">
        <w:rPr>
          <w:b/>
          <w:color w:val="FFFFFF" w:themeColor="background1"/>
          <w:highlight w:val="black"/>
          <w:shd w:val="clear" w:color="auto" w:fill="FFFFFF"/>
        </w:rPr>
        <w:t xml:space="preserve"> ** [</w:t>
      </w:r>
      <w:r w:rsidRPr="008C3A6C">
        <w:rPr>
          <w:b/>
          <w:color w:val="FFFFFF" w:themeColor="background1"/>
          <w:highlight w:val="black"/>
          <w:shd w:val="clear" w:color="auto" w:fill="FFFFFF"/>
          <w:lang w:val="en-US"/>
        </w:rPr>
        <w:t>fe</w:t>
      </w:r>
      <w:r w:rsidRPr="008C3A6C">
        <w:rPr>
          <w:b/>
          <w:color w:val="FFFFFF" w:themeColor="background1"/>
          <w:highlight w:val="black"/>
          <w:shd w:val="clear" w:color="auto" w:fill="FFFFFF"/>
        </w:rPr>
        <w:t>ı</w:t>
      </w:r>
      <w:r w:rsidRPr="008C3A6C">
        <w:rPr>
          <w:b/>
          <w:color w:val="FFFFFF" w:themeColor="background1"/>
          <w:highlight w:val="black"/>
          <w:shd w:val="clear" w:color="auto" w:fill="FFFFFF"/>
          <w:lang w:val="en-US"/>
        </w:rPr>
        <w:t>nt</w:t>
      </w:r>
      <w:r w:rsidRPr="008C3A6C">
        <w:rPr>
          <w:b/>
          <w:color w:val="FFFFFF" w:themeColor="background1"/>
          <w:highlight w:val="black"/>
          <w:shd w:val="clear" w:color="auto" w:fill="FFFFFF"/>
        </w:rPr>
        <w:t>]</w:t>
      </w:r>
    </w:p>
    <w:p w:rsidR="004B4226" w:rsidRPr="008C3A6C" w:rsidRDefault="004B4226" w:rsidP="00733FF6">
      <w:pPr>
        <w:shd w:val="clear" w:color="auto" w:fill="000000" w:themeFill="text1"/>
        <w:rPr>
          <w:b/>
          <w:i/>
          <w:color w:val="FFFFFF" w:themeColor="background1"/>
          <w:highlight w:val="black"/>
          <w:shd w:val="clear" w:color="auto" w:fill="FFFFFF"/>
          <w:lang w:val="en-US"/>
        </w:rPr>
      </w:pPr>
      <w:r w:rsidRPr="008C3A6C">
        <w:rPr>
          <w:b/>
          <w:i/>
          <w:color w:val="FFFFFF" w:themeColor="background1"/>
          <w:highlight w:val="black"/>
          <w:shd w:val="clear" w:color="auto" w:fill="FCFCFC"/>
          <w:lang w:val="en-US"/>
        </w:rPr>
        <w:t>FAINTED [ˈfeɪntɪd]</w:t>
      </w:r>
    </w:p>
    <w:p w:rsidR="004B4226" w:rsidRPr="008C3A6C" w:rsidRDefault="004B4226" w:rsidP="00733FF6">
      <w:pPr>
        <w:shd w:val="clear" w:color="auto" w:fill="000000" w:themeFill="text1"/>
        <w:rPr>
          <w:color w:val="FFFFFF" w:themeColor="background1"/>
          <w:highlight w:val="black"/>
          <w:shd w:val="clear" w:color="auto" w:fill="FFFFFF"/>
          <w:lang w:val="en-US"/>
        </w:rPr>
      </w:pPr>
      <w:r w:rsidRPr="008C3A6C">
        <w:rPr>
          <w:b/>
          <w:i/>
          <w:color w:val="FFFFFF" w:themeColor="background1"/>
          <w:highlight w:val="black"/>
          <w:shd w:val="clear" w:color="auto" w:fill="FFFFFF"/>
        </w:rPr>
        <w:t>СУЩ</w:t>
      </w:r>
      <w:r w:rsidRPr="008C3A6C">
        <w:rPr>
          <w:b/>
          <w:i/>
          <w:color w:val="FFFFFF" w:themeColor="background1"/>
          <w:highlight w:val="black"/>
          <w:shd w:val="clear" w:color="auto" w:fill="FFFFFF"/>
          <w:lang w:val="en-US"/>
        </w:rPr>
        <w:t>.</w:t>
      </w:r>
      <w:r w:rsidRPr="008C3A6C">
        <w:rPr>
          <w:color w:val="FFFFFF" w:themeColor="background1"/>
          <w:highlight w:val="black"/>
          <w:shd w:val="clear" w:color="auto" w:fill="FFFFFF"/>
          <w:lang w:val="en-US"/>
        </w:rPr>
        <w:t xml:space="preserve"> </w:t>
      </w:r>
      <w:r w:rsidRPr="008C3A6C">
        <w:rPr>
          <w:color w:val="FFFFFF" w:themeColor="background1"/>
          <w:highlight w:val="black"/>
          <w:shd w:val="clear" w:color="auto" w:fill="FFFFFF"/>
        </w:rPr>
        <w:t>обморок</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lang w:val="en-US"/>
        </w:rPr>
        <w:t>a</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dead</w:t>
      </w:r>
      <w:r w:rsidRPr="008C3A6C">
        <w:rPr>
          <w:i/>
          <w:color w:val="FFFFFF" w:themeColor="background1"/>
          <w:highlight w:val="black"/>
          <w:shd w:val="clear" w:color="auto" w:fill="FFFFFF"/>
        </w:rPr>
        <w:t xml:space="preserve"> ~ - глубокий обморок, полная потеря сознания</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to be in a ~ - </w:t>
      </w:r>
      <w:r w:rsidRPr="008C3A6C">
        <w:rPr>
          <w:i/>
          <w:color w:val="FFFFFF" w:themeColor="background1"/>
          <w:highlight w:val="black"/>
          <w:shd w:val="clear" w:color="auto" w:fill="FFFFFF"/>
        </w:rPr>
        <w:t>быть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в</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обмороке</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to fall down in a ~ - </w:t>
      </w:r>
      <w:r w:rsidRPr="008C3A6C">
        <w:rPr>
          <w:i/>
          <w:color w:val="FFFFFF" w:themeColor="background1"/>
          <w:highlight w:val="black"/>
          <w:shd w:val="clear" w:color="auto" w:fill="FFFFFF"/>
        </w:rPr>
        <w:t>падать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в</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обморок</w:t>
      </w:r>
    </w:p>
    <w:p w:rsidR="004B4226" w:rsidRPr="008C3A6C" w:rsidRDefault="004B4226" w:rsidP="00733FF6">
      <w:pPr>
        <w:shd w:val="clear" w:color="auto" w:fill="000000" w:themeFill="text1"/>
        <w:rPr>
          <w:color w:val="FFFFFF" w:themeColor="background1"/>
          <w:highlight w:val="black"/>
          <w:shd w:val="clear" w:color="auto" w:fill="FFFFFF"/>
          <w:lang w:val="en-US"/>
        </w:rPr>
      </w:pPr>
      <w:r w:rsidRPr="008C3A6C">
        <w:rPr>
          <w:b/>
          <w:i/>
          <w:color w:val="FFFFFF" w:themeColor="background1"/>
          <w:highlight w:val="black"/>
          <w:shd w:val="clear" w:color="auto" w:fill="FFFFFF"/>
        </w:rPr>
        <w:t>ПРИЛ.</w:t>
      </w:r>
      <w:r w:rsidRPr="008C3A6C">
        <w:rPr>
          <w:color w:val="FFFFFF" w:themeColor="background1"/>
          <w:highlight w:val="black"/>
          <w:shd w:val="clear" w:color="auto" w:fill="FFFFFF"/>
          <w:lang w:val="en-US"/>
        </w:rPr>
        <w:t xml:space="preserve"> 1. 1) </w:t>
      </w:r>
      <w:r w:rsidRPr="008C3A6C">
        <w:rPr>
          <w:color w:val="FFFFFF" w:themeColor="background1"/>
          <w:highlight w:val="black"/>
          <w:shd w:val="clear" w:color="auto" w:fill="FFFFFF"/>
        </w:rPr>
        <w:t>слабый</w:t>
      </w:r>
      <w:r w:rsidRPr="008C3A6C">
        <w:rPr>
          <w:color w:val="FFFFFF" w:themeColor="background1"/>
          <w:highlight w:val="black"/>
          <w:shd w:val="clear" w:color="auto" w:fill="FFFFFF"/>
          <w:lang w:val="en-US"/>
        </w:rPr>
        <w:t xml:space="preserve">, </w:t>
      </w:r>
      <w:r w:rsidRPr="008C3A6C">
        <w:rPr>
          <w:color w:val="FFFFFF" w:themeColor="background1"/>
          <w:highlight w:val="black"/>
          <w:shd w:val="clear" w:color="auto" w:fill="FFFFFF"/>
        </w:rPr>
        <w:t>ослабевший</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lang w:val="en-US"/>
        </w:rPr>
        <w:t>his</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breathing</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became</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er</w:t>
      </w:r>
      <w:r w:rsidRPr="008C3A6C">
        <w:rPr>
          <w:i/>
          <w:color w:val="FFFFFF" w:themeColor="background1"/>
          <w:highlight w:val="black"/>
          <w:shd w:val="clear" w:color="auto" w:fill="FFFFFF"/>
        </w:rPr>
        <w:t xml:space="preserve"> - его дыхание становилось слабее</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my heart felt ~ within me - </w:t>
      </w:r>
      <w:r w:rsidRPr="008C3A6C">
        <w:rPr>
          <w:i/>
          <w:color w:val="FFFFFF" w:themeColor="background1"/>
          <w:highlight w:val="black"/>
          <w:shd w:val="clear" w:color="auto" w:fill="FFFFFF"/>
        </w:rPr>
        <w:t>у</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меня</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сердце</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замерло</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he was ~ with hunger and cold - он совсем ослабел от голода и холода</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2) испытывающий слабость, головокружение и т. п.</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feel ~ - чувствовать дурноту /слабость/</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2. слабый, тусклый; неотчётливый, неясный</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a ~ tinge of pink - </w:t>
      </w:r>
      <w:r w:rsidRPr="008C3A6C">
        <w:rPr>
          <w:i/>
          <w:color w:val="FFFFFF" w:themeColor="background1"/>
          <w:highlight w:val="black"/>
          <w:shd w:val="clear" w:color="auto" w:fill="FFFFFF"/>
        </w:rPr>
        <w:t>розоватый</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оттенок</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 colour - тусклый /бледный/ цвет</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 sound - слабый /неясный/ звук</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 odour - неуловимый запах</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 resemblance - слабое сходство</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have a ~ idea of smth. - иметь смутное представление о чём-л.</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have not the ~est idea of smth. - не иметь ни малейшего представления о чём-л.</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 traces of smth. - еле заметные следы чего-л.</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 xml:space="preserve">a ~ show of resistance - </w:t>
      </w:r>
      <w:r w:rsidRPr="008C3A6C">
        <w:rPr>
          <w:rFonts w:ascii="Cambria Math" w:hAnsi="Cambria Math" w:cs="Cambria Math"/>
          <w:i/>
          <w:color w:val="FFFFFF" w:themeColor="background1"/>
          <w:highlight w:val="black"/>
          <w:shd w:val="clear" w:color="auto" w:fill="FFFFFF"/>
        </w:rPr>
        <w:t>≅</w:t>
      </w:r>
      <w:r w:rsidRPr="008C3A6C">
        <w:rPr>
          <w:i/>
          <w:color w:val="FFFFFF" w:themeColor="background1"/>
          <w:highlight w:val="black"/>
          <w:shd w:val="clear" w:color="auto" w:fill="FFFFFF"/>
        </w:rPr>
        <w:t xml:space="preserve"> сопротивление только для вида</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lastRenderedPageBreak/>
        <w:t>~ efforts - слабые усилия</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not the ~est hope - ни малейшей надежды</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not the ~est chance - никакой возможности</w:t>
      </w:r>
    </w:p>
    <w:p w:rsidR="004B4226" w:rsidRPr="008C3A6C" w:rsidRDefault="004B4226" w:rsidP="00362872">
      <w:pPr>
        <w:pStyle w:val="a7"/>
        <w:numPr>
          <w:ilvl w:val="0"/>
          <w:numId w:val="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 reflections - смутные воспоминания</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b/>
          <w:i/>
          <w:color w:val="FFFFFF" w:themeColor="background1"/>
          <w:highlight w:val="black"/>
          <w:shd w:val="clear" w:color="auto" w:fill="FFFFFF"/>
        </w:rPr>
        <w:t>ГЛАГ.</w:t>
      </w:r>
      <w:r w:rsidRPr="008C3A6C">
        <w:rPr>
          <w:color w:val="FFFFFF" w:themeColor="background1"/>
          <w:highlight w:val="black"/>
          <w:shd w:val="clear" w:color="auto" w:fill="FFFFFF"/>
        </w:rPr>
        <w:t xml:space="preserve"> 1. ослабевать (от усталости, голода и т. п.)</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2. падать в обморок, терять сознание (тж. ~ away)</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3. поэт. терять мужество, падать духом</w:t>
      </w: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C3A6C" w:rsidRDefault="004B4226" w:rsidP="00733FF6">
      <w:pPr>
        <w:shd w:val="clear" w:color="auto" w:fill="000000" w:themeFill="text1"/>
        <w:jc w:val="center"/>
        <w:rPr>
          <w:b/>
          <w:color w:val="FFFFFF" w:themeColor="background1"/>
          <w:highlight w:val="black"/>
        </w:rPr>
      </w:pPr>
      <w:r w:rsidRPr="008C3A6C">
        <w:rPr>
          <w:b/>
          <w:color w:val="FFFFFF" w:themeColor="background1"/>
          <w:highlight w:val="black"/>
          <w:lang w:val="en-US"/>
        </w:rPr>
        <w:t>COMMODITY</w:t>
      </w:r>
      <w:r w:rsidRPr="008C3A6C">
        <w:rPr>
          <w:b/>
          <w:color w:val="FFFFFF" w:themeColor="background1"/>
          <w:highlight w:val="black"/>
        </w:rPr>
        <w:t xml:space="preserve"> ** [kəʹmɒdıtı] </w:t>
      </w:r>
    </w:p>
    <w:p w:rsidR="004B4226" w:rsidRPr="008C3A6C" w:rsidRDefault="004B4226" w:rsidP="00733FF6">
      <w:pPr>
        <w:shd w:val="clear" w:color="auto" w:fill="000000" w:themeFill="text1"/>
        <w:rPr>
          <w:color w:val="FFFFFF" w:themeColor="background1"/>
          <w:highlight w:val="black"/>
        </w:rPr>
      </w:pPr>
      <w:r w:rsidRPr="008C3A6C">
        <w:rPr>
          <w:b/>
          <w:i/>
          <w:color w:val="FFFFFF" w:themeColor="background1"/>
          <w:highlight w:val="black"/>
        </w:rPr>
        <w:t xml:space="preserve">Сущ. </w:t>
      </w:r>
      <w:r w:rsidRPr="008C3A6C">
        <w:rPr>
          <w:color w:val="FFFFFF" w:themeColor="background1"/>
          <w:highlight w:val="black"/>
        </w:rPr>
        <w:t>1. часто pl предмет потребления, товар, особ. товар широкого потребления, продукт, продукция</w:t>
      </w:r>
    </w:p>
    <w:p w:rsidR="004B4226" w:rsidRPr="008C3A6C" w:rsidRDefault="004B4226" w:rsidP="00362872">
      <w:pPr>
        <w:pStyle w:val="a7"/>
        <w:numPr>
          <w:ilvl w:val="0"/>
          <w:numId w:val="8"/>
        </w:numPr>
        <w:shd w:val="clear" w:color="auto" w:fill="000000" w:themeFill="text1"/>
        <w:rPr>
          <w:i/>
          <w:color w:val="FFFFFF" w:themeColor="background1"/>
          <w:highlight w:val="black"/>
        </w:rPr>
      </w:pPr>
      <w:r w:rsidRPr="008C3A6C">
        <w:rPr>
          <w:i/>
          <w:color w:val="FFFFFF" w:themeColor="background1"/>
          <w:highlight w:val="black"/>
        </w:rPr>
        <w:t>staple commodities - главные продукты, основные товары</w:t>
      </w:r>
    </w:p>
    <w:p w:rsidR="004B4226" w:rsidRPr="008C3A6C" w:rsidRDefault="004B4226" w:rsidP="00362872">
      <w:pPr>
        <w:pStyle w:val="a7"/>
        <w:numPr>
          <w:ilvl w:val="0"/>
          <w:numId w:val="8"/>
        </w:numPr>
        <w:shd w:val="clear" w:color="auto" w:fill="000000" w:themeFill="text1"/>
        <w:rPr>
          <w:i/>
          <w:color w:val="FFFFFF" w:themeColor="background1"/>
          <w:highlight w:val="black"/>
        </w:rPr>
      </w:pPr>
      <w:r w:rsidRPr="008C3A6C">
        <w:rPr>
          <w:i/>
          <w:color w:val="FFFFFF" w:themeColor="background1"/>
          <w:highlight w:val="black"/>
        </w:rPr>
        <w:t>~ production {grain} - эк. товарное производство {зерно}</w:t>
      </w:r>
    </w:p>
    <w:p w:rsidR="004B4226" w:rsidRPr="008C3A6C" w:rsidRDefault="004B4226" w:rsidP="00362872">
      <w:pPr>
        <w:pStyle w:val="a7"/>
        <w:numPr>
          <w:ilvl w:val="0"/>
          <w:numId w:val="8"/>
        </w:numPr>
        <w:shd w:val="clear" w:color="auto" w:fill="000000" w:themeFill="text1"/>
        <w:rPr>
          <w:i/>
          <w:color w:val="FFFFFF" w:themeColor="background1"/>
          <w:highlight w:val="black"/>
        </w:rPr>
      </w:pPr>
      <w:r w:rsidRPr="008C3A6C">
        <w:rPr>
          <w:i/>
          <w:color w:val="FFFFFF" w:themeColor="background1"/>
          <w:highlight w:val="black"/>
        </w:rPr>
        <w:t>exchange - товарная биржа</w:t>
      </w:r>
    </w:p>
    <w:p w:rsidR="004B4226" w:rsidRPr="008C3A6C" w:rsidRDefault="004B4226" w:rsidP="00362872">
      <w:pPr>
        <w:pStyle w:val="a7"/>
        <w:numPr>
          <w:ilvl w:val="0"/>
          <w:numId w:val="8"/>
        </w:numPr>
        <w:shd w:val="clear" w:color="auto" w:fill="000000" w:themeFill="text1"/>
        <w:rPr>
          <w:i/>
          <w:color w:val="FFFFFF" w:themeColor="background1"/>
          <w:highlight w:val="black"/>
        </w:rPr>
      </w:pPr>
      <w:r w:rsidRPr="008C3A6C">
        <w:rPr>
          <w:i/>
          <w:color w:val="FFFFFF" w:themeColor="background1"/>
          <w:highlight w:val="black"/>
        </w:rPr>
        <w:t>~ turnover - товарооборот</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сырье, сырьевой товар, биржевой товар</w:t>
      </w:r>
      <w:r w:rsidRPr="008C3A6C">
        <w:rPr>
          <w:rStyle w:val="3zjig"/>
          <w:color w:val="FFFFFF" w:themeColor="background1"/>
          <w:highlight w:val="black"/>
          <w:bdr w:val="none" w:sz="0" w:space="0" w:color="auto" w:frame="1"/>
          <w:shd w:val="clear" w:color="auto" w:fill="FFFFFF"/>
        </w:rPr>
        <w:t xml:space="preserve"> (</w:t>
      </w:r>
      <w:r w:rsidRPr="008C3A6C">
        <w:rPr>
          <w:rStyle w:val="3zjig"/>
          <w:i/>
          <w:color w:val="FFFFFF" w:themeColor="background1"/>
          <w:highlight w:val="black"/>
          <w:bdr w:val="none" w:sz="0" w:space="0" w:color="auto" w:frame="1"/>
          <w:shd w:val="clear" w:color="auto" w:fill="FFFFFF"/>
        </w:rPr>
        <w:t>предмет, с которым могут совершаться операции купли-продажи; как правило, имеются в виду однородные товары, продаваемые и покупаемые крупными партиями, особенно сырьевые товары и сельскохозяйственная продукция)</w:t>
      </w:r>
    </w:p>
    <w:p w:rsidR="004B4226" w:rsidRPr="008C3A6C" w:rsidRDefault="004B4226" w:rsidP="00733FF6">
      <w:pPr>
        <w:shd w:val="clear" w:color="auto" w:fill="000000" w:themeFill="text1"/>
        <w:rPr>
          <w:color w:val="FFFFFF" w:themeColor="background1"/>
          <w:highlight w:val="black"/>
        </w:rPr>
      </w:pPr>
      <w:r w:rsidRPr="008C3A6C">
        <w:rPr>
          <w:b/>
          <w:i/>
          <w:color w:val="FFFFFF" w:themeColor="background1"/>
          <w:highlight w:val="black"/>
        </w:rPr>
        <w:t>ПРИЛ.</w:t>
      </w:r>
      <w:r w:rsidRPr="008C3A6C">
        <w:rPr>
          <w:color w:val="FFFFFF" w:themeColor="background1"/>
          <w:highlight w:val="black"/>
        </w:rPr>
        <w:t xml:space="preserve"> товарный</w:t>
      </w:r>
    </w:p>
    <w:p w:rsidR="004B4226" w:rsidRDefault="004B4226" w:rsidP="00733FF6">
      <w:pPr>
        <w:shd w:val="clear" w:color="auto" w:fill="000000" w:themeFill="text1"/>
        <w:jc w:val="center"/>
        <w:rPr>
          <w:b/>
          <w:color w:val="FFFFFF" w:themeColor="background1"/>
          <w:highlight w:val="black"/>
        </w:rPr>
      </w:pPr>
    </w:p>
    <w:p w:rsidR="00936A8B" w:rsidRDefault="00936A8B" w:rsidP="00733FF6">
      <w:pPr>
        <w:shd w:val="clear" w:color="auto" w:fill="000000" w:themeFill="text1"/>
        <w:jc w:val="center"/>
        <w:rPr>
          <w:b/>
          <w:color w:val="FFFFFF" w:themeColor="background1"/>
          <w:highlight w:val="black"/>
        </w:rPr>
      </w:pPr>
    </w:p>
    <w:p w:rsidR="00936A8B" w:rsidRPr="00936A8B" w:rsidRDefault="00936A8B" w:rsidP="00936A8B">
      <w:pPr>
        <w:pStyle w:val="2"/>
        <w:shd w:val="clear" w:color="auto" w:fill="FFFFFF"/>
        <w:spacing w:before="0"/>
        <w:rPr>
          <w:rFonts w:ascii="Helvetica" w:hAnsi="Helvetica" w:cs="Helvetica"/>
          <w:color w:val="2C2D30"/>
          <w:sz w:val="36"/>
          <w:szCs w:val="36"/>
          <w:lang w:val="en-US"/>
        </w:rPr>
      </w:pPr>
      <w:r w:rsidRPr="00936A8B">
        <w:rPr>
          <w:rFonts w:ascii="Helvetica" w:hAnsi="Helvetica" w:cs="Helvetica"/>
          <w:b/>
          <w:bCs/>
          <w:color w:val="2C2D30"/>
          <w:lang w:val="en-US"/>
        </w:rPr>
        <w:t>Based on usage, "complicated" is used more often, followed by "complex", then "involved".</w:t>
      </w:r>
      <w:r w:rsidRPr="00936A8B">
        <w:rPr>
          <w:rFonts w:ascii="Helvetica" w:hAnsi="Helvetica" w:cs="Helvetica"/>
          <w:b/>
          <w:bCs/>
          <w:color w:val="2C2D30"/>
          <w:lang w:val="en-US"/>
        </w:rPr>
        <w:br/>
      </w:r>
      <w:r w:rsidRPr="00936A8B">
        <w:rPr>
          <w:rFonts w:ascii="Helvetica" w:hAnsi="Helvetica" w:cs="Helvetica"/>
          <w:b/>
          <w:bCs/>
          <w:color w:val="2C2D30"/>
          <w:lang w:val="en-US"/>
        </w:rPr>
        <w:br/>
        <w:t xml:space="preserve">Again based on </w:t>
      </w:r>
      <w:proofErr w:type="gramStart"/>
      <w:r w:rsidRPr="00936A8B">
        <w:rPr>
          <w:rFonts w:ascii="Helvetica" w:hAnsi="Helvetica" w:cs="Helvetica"/>
          <w:b/>
          <w:bCs/>
          <w:color w:val="2C2D30"/>
          <w:lang w:val="en-US"/>
        </w:rPr>
        <w:t>usage ,</w:t>
      </w:r>
      <w:proofErr w:type="gramEnd"/>
      <w:r w:rsidRPr="00936A8B">
        <w:rPr>
          <w:rFonts w:ascii="Helvetica" w:hAnsi="Helvetica" w:cs="Helvetica"/>
          <w:b/>
          <w:bCs/>
          <w:color w:val="2C2D30"/>
          <w:lang w:val="en-US"/>
        </w:rPr>
        <w:t xml:space="preserve"> "complicated" if often used in simple everyday conversations.</w:t>
      </w:r>
      <w:r w:rsidRPr="00936A8B">
        <w:rPr>
          <w:rFonts w:ascii="Helvetica" w:hAnsi="Helvetica" w:cs="Helvetica"/>
          <w:b/>
          <w:bCs/>
          <w:color w:val="2C2D30"/>
          <w:lang w:val="en-US"/>
        </w:rPr>
        <w:br/>
        <w:t>"Complex", you'll hear this more on technical topics.</w:t>
      </w:r>
      <w:r w:rsidRPr="00936A8B">
        <w:rPr>
          <w:rFonts w:ascii="Helvetica" w:hAnsi="Helvetica" w:cs="Helvetica"/>
          <w:b/>
          <w:bCs/>
          <w:color w:val="2C2D30"/>
          <w:lang w:val="en-US"/>
        </w:rPr>
        <w:br/>
      </w:r>
      <w:r w:rsidRPr="00936A8B">
        <w:rPr>
          <w:rFonts w:ascii="Helvetica" w:hAnsi="Helvetica" w:cs="Helvetica"/>
          <w:b/>
          <w:bCs/>
          <w:color w:val="2C2D30"/>
          <w:lang w:val="en-US"/>
        </w:rPr>
        <w:br/>
        <w:t>"Involved", I rarely hear or use this for this definition, because of its other meaning which is "to take part in" or "be a part of something", like: "She is involved in the project."</w:t>
      </w:r>
      <w:r w:rsidRPr="00936A8B">
        <w:rPr>
          <w:rFonts w:ascii="Helvetica" w:hAnsi="Helvetica" w:cs="Helvetica"/>
          <w:b/>
          <w:bCs/>
          <w:color w:val="2C2D30"/>
          <w:lang w:val="en-US"/>
        </w:rPr>
        <w:br/>
      </w:r>
      <w:r w:rsidRPr="00936A8B">
        <w:rPr>
          <w:rFonts w:ascii="Helvetica" w:hAnsi="Helvetica" w:cs="Helvetica"/>
          <w:b/>
          <w:bCs/>
          <w:color w:val="2C2D30"/>
          <w:lang w:val="en-US"/>
        </w:rPr>
        <w:br/>
      </w:r>
      <w:proofErr w:type="gramStart"/>
      <w:r w:rsidRPr="00936A8B">
        <w:rPr>
          <w:rFonts w:ascii="Helvetica" w:hAnsi="Helvetica" w:cs="Helvetica"/>
          <w:b/>
          <w:bCs/>
          <w:color w:val="2C2D30"/>
          <w:lang w:val="en-US"/>
        </w:rPr>
        <w:t>examples</w:t>
      </w:r>
      <w:proofErr w:type="gramEnd"/>
      <w:r w:rsidRPr="00936A8B">
        <w:rPr>
          <w:rFonts w:ascii="Helvetica" w:hAnsi="Helvetica" w:cs="Helvetica"/>
          <w:b/>
          <w:bCs/>
          <w:color w:val="2C2D30"/>
          <w:lang w:val="en-US"/>
        </w:rPr>
        <w:t>:</w:t>
      </w:r>
      <w:r w:rsidRPr="00936A8B">
        <w:rPr>
          <w:rFonts w:ascii="Helvetica" w:hAnsi="Helvetica" w:cs="Helvetica"/>
          <w:b/>
          <w:bCs/>
          <w:color w:val="2C2D30"/>
          <w:lang w:val="en-US"/>
        </w:rPr>
        <w:br/>
        <w:t>"His relationship is complicated."</w:t>
      </w:r>
      <w:r w:rsidRPr="00936A8B">
        <w:rPr>
          <w:rFonts w:ascii="Helvetica" w:hAnsi="Helvetica" w:cs="Helvetica"/>
          <w:b/>
          <w:bCs/>
          <w:color w:val="2C2D30"/>
          <w:lang w:val="en-US"/>
        </w:rPr>
        <w:br/>
        <w:t>"The parts of the machines is complex. You cannot easily manipulate it."</w:t>
      </w:r>
      <w:r w:rsidRPr="00936A8B">
        <w:rPr>
          <w:rFonts w:ascii="Helvetica" w:hAnsi="Helvetica" w:cs="Helvetica"/>
          <w:b/>
          <w:bCs/>
          <w:color w:val="2C2D30"/>
          <w:lang w:val="en-US"/>
        </w:rPr>
        <w:br/>
        <w:t>"The plot of the movie is long and involved. It's difficult to explain if you haven't watched it."</w:t>
      </w:r>
    </w:p>
    <w:p w:rsidR="00936A8B" w:rsidRPr="00936A8B" w:rsidRDefault="00936A8B" w:rsidP="00733FF6">
      <w:pPr>
        <w:shd w:val="clear" w:color="auto" w:fill="000000" w:themeFill="text1"/>
        <w:jc w:val="center"/>
        <w:rPr>
          <w:b/>
          <w:color w:val="FFFFFF" w:themeColor="background1"/>
          <w:highlight w:val="black"/>
          <w:lang w:val="en-US"/>
        </w:rPr>
      </w:pPr>
    </w:p>
    <w:p w:rsidR="00936A8B" w:rsidRPr="00936A8B" w:rsidRDefault="00936A8B" w:rsidP="00936A8B">
      <w:pPr>
        <w:jc w:val="center"/>
        <w:rPr>
          <w:b/>
          <w:i/>
          <w:color w:val="FF0000"/>
          <w:lang w:val="en-US"/>
        </w:rPr>
      </w:pPr>
      <w:r>
        <w:rPr>
          <w:b/>
          <w:i/>
          <w:color w:val="FF0000"/>
          <w:lang w:val="en-US"/>
        </w:rPr>
        <w:lastRenderedPageBreak/>
        <w:t>COMPLEX</w:t>
      </w:r>
      <w:r w:rsidRPr="00936A8B">
        <w:rPr>
          <w:b/>
          <w:i/>
          <w:color w:val="FF0000"/>
          <w:lang w:val="en-US"/>
        </w:rPr>
        <w:t xml:space="preserve"> ** {</w:t>
      </w:r>
      <w:r>
        <w:rPr>
          <w:b/>
          <w:i/>
          <w:color w:val="FF0000"/>
        </w:rPr>
        <w:t>ʹ</w:t>
      </w:r>
      <w:r>
        <w:rPr>
          <w:b/>
          <w:i/>
          <w:color w:val="FF0000"/>
          <w:lang w:val="en-US"/>
        </w:rPr>
        <w:t>k</w:t>
      </w:r>
      <w:r w:rsidRPr="00936A8B">
        <w:rPr>
          <w:b/>
          <w:i/>
          <w:color w:val="FF0000"/>
          <w:lang w:val="en-US"/>
        </w:rPr>
        <w:t>ɒ</w:t>
      </w:r>
      <w:r>
        <w:rPr>
          <w:b/>
          <w:i/>
          <w:color w:val="FF0000"/>
          <w:lang w:val="en-US"/>
        </w:rPr>
        <w:t>mpleks</w:t>
      </w:r>
      <w:r w:rsidRPr="00936A8B">
        <w:rPr>
          <w:b/>
          <w:i/>
          <w:color w:val="FF0000"/>
          <w:lang w:val="en-US"/>
        </w:rPr>
        <w:t>}</w:t>
      </w:r>
    </w:p>
    <w:p w:rsidR="00936A8B" w:rsidRDefault="00936A8B" w:rsidP="00936A8B">
      <w:pPr>
        <w:rPr>
          <w:color w:val="FF0000"/>
        </w:rPr>
      </w:pPr>
      <w:r>
        <w:rPr>
          <w:color w:val="FF0000"/>
        </w:rPr>
        <w:t>ПРИЛ. 1. сложный, составной, комплексный</w:t>
      </w:r>
    </w:p>
    <w:p w:rsidR="00936A8B" w:rsidRDefault="00936A8B" w:rsidP="006777D3">
      <w:pPr>
        <w:pStyle w:val="a7"/>
        <w:numPr>
          <w:ilvl w:val="0"/>
          <w:numId w:val="115"/>
        </w:numPr>
        <w:rPr>
          <w:i/>
          <w:color w:val="FF0000"/>
        </w:rPr>
      </w:pPr>
      <w:r>
        <w:rPr>
          <w:i/>
          <w:color w:val="FF0000"/>
        </w:rPr>
        <w:t>~ machinery - сложные машины</w:t>
      </w:r>
    </w:p>
    <w:p w:rsidR="00936A8B" w:rsidRDefault="00936A8B" w:rsidP="006777D3">
      <w:pPr>
        <w:pStyle w:val="a7"/>
        <w:numPr>
          <w:ilvl w:val="0"/>
          <w:numId w:val="115"/>
        </w:numPr>
        <w:rPr>
          <w:i/>
          <w:color w:val="FF0000"/>
        </w:rPr>
      </w:pPr>
      <w:r>
        <w:rPr>
          <w:i/>
          <w:color w:val="FF0000"/>
        </w:rPr>
        <w:t>~ apparatus - сложный аппарат</w:t>
      </w:r>
    </w:p>
    <w:p w:rsidR="00936A8B" w:rsidRDefault="00936A8B" w:rsidP="006777D3">
      <w:pPr>
        <w:pStyle w:val="a7"/>
        <w:numPr>
          <w:ilvl w:val="0"/>
          <w:numId w:val="115"/>
        </w:numPr>
        <w:rPr>
          <w:i/>
        </w:rPr>
      </w:pPr>
      <w:r>
        <w:rPr>
          <w:i/>
          <w:color w:val="FF0000"/>
        </w:rPr>
        <w:t>~ number - </w:t>
      </w:r>
      <w:proofErr w:type="gramStart"/>
      <w:r>
        <w:rPr>
          <w:i/>
          <w:color w:val="FF0000"/>
        </w:rPr>
        <w:t>мат.комплексное</w:t>
      </w:r>
      <w:proofErr w:type="gramEnd"/>
      <w:r>
        <w:rPr>
          <w:i/>
          <w:color w:val="FF0000"/>
        </w:rPr>
        <w:t xml:space="preserve"> </w:t>
      </w:r>
      <w:r>
        <w:rPr>
          <w:i/>
        </w:rPr>
        <w:t>число</w:t>
      </w:r>
    </w:p>
    <w:p w:rsidR="00936A8B" w:rsidRDefault="00936A8B" w:rsidP="006777D3">
      <w:pPr>
        <w:pStyle w:val="a7"/>
        <w:numPr>
          <w:ilvl w:val="0"/>
          <w:numId w:val="115"/>
        </w:numPr>
        <w:rPr>
          <w:i/>
        </w:rPr>
      </w:pPr>
      <w:r>
        <w:rPr>
          <w:i/>
        </w:rPr>
        <w:t>~ ore - </w:t>
      </w:r>
      <w:proofErr w:type="gramStart"/>
      <w:r>
        <w:rPr>
          <w:i/>
        </w:rPr>
        <w:t>горн.сложная</w:t>
      </w:r>
      <w:proofErr w:type="gramEnd"/>
      <w:r>
        <w:rPr>
          <w:i/>
        </w:rPr>
        <w:t xml:space="preserve"> руда, полиметаллическая руда; труднообогатимая руда</w:t>
      </w:r>
    </w:p>
    <w:p w:rsidR="00936A8B" w:rsidRDefault="00936A8B" w:rsidP="00936A8B">
      <w:r>
        <w:t>2. сложный, трудный, запутанный</w:t>
      </w:r>
    </w:p>
    <w:p w:rsidR="00936A8B" w:rsidRDefault="00936A8B" w:rsidP="006777D3">
      <w:pPr>
        <w:pStyle w:val="a7"/>
        <w:numPr>
          <w:ilvl w:val="0"/>
          <w:numId w:val="116"/>
        </w:numPr>
        <w:rPr>
          <w:i/>
        </w:rPr>
      </w:pPr>
      <w:r>
        <w:rPr>
          <w:i/>
        </w:rPr>
        <w:t>~ idea {system} - сложная идея {система}</w:t>
      </w:r>
    </w:p>
    <w:p w:rsidR="00936A8B" w:rsidRDefault="00936A8B" w:rsidP="006777D3">
      <w:pPr>
        <w:pStyle w:val="a7"/>
        <w:numPr>
          <w:ilvl w:val="0"/>
          <w:numId w:val="116"/>
        </w:numPr>
        <w:rPr>
          <w:i/>
        </w:rPr>
      </w:pPr>
      <w:r>
        <w:rPr>
          <w:i/>
        </w:rPr>
        <w:t>~ situation - сложное /запутанное/ положение</w:t>
      </w:r>
    </w:p>
    <w:p w:rsidR="00936A8B" w:rsidRDefault="00936A8B" w:rsidP="006777D3">
      <w:pPr>
        <w:pStyle w:val="a7"/>
        <w:numPr>
          <w:ilvl w:val="0"/>
          <w:numId w:val="116"/>
        </w:numPr>
        <w:rPr>
          <w:i/>
        </w:rPr>
      </w:pPr>
      <w:r>
        <w:rPr>
          <w:i/>
        </w:rPr>
        <w:t>~ instructions - маловразумительные указания</w:t>
      </w:r>
    </w:p>
    <w:p w:rsidR="004B4226" w:rsidRPr="008C3A6C" w:rsidRDefault="004B4226" w:rsidP="00733FF6">
      <w:pPr>
        <w:shd w:val="clear" w:color="auto" w:fill="000000" w:themeFill="text1"/>
        <w:jc w:val="center"/>
        <w:rPr>
          <w:b/>
          <w:color w:val="FFFFFF" w:themeColor="background1"/>
          <w:highlight w:val="black"/>
        </w:rPr>
      </w:pPr>
    </w:p>
    <w:p w:rsidR="004B4226" w:rsidRDefault="004B4226" w:rsidP="00733FF6">
      <w:pPr>
        <w:shd w:val="clear" w:color="auto" w:fill="000000" w:themeFill="text1"/>
        <w:jc w:val="center"/>
        <w:rPr>
          <w:b/>
          <w:color w:val="FFFFFF" w:themeColor="background1"/>
          <w:highlight w:val="black"/>
        </w:rPr>
      </w:pPr>
    </w:p>
    <w:p w:rsidR="00936A8B" w:rsidRPr="008C3A6C" w:rsidRDefault="00936A8B" w:rsidP="00733FF6">
      <w:pPr>
        <w:shd w:val="clear" w:color="auto" w:fill="000000" w:themeFill="text1"/>
        <w:jc w:val="center"/>
        <w:rPr>
          <w:b/>
          <w:color w:val="FFFFFF" w:themeColor="background1"/>
          <w:highlight w:val="black"/>
        </w:rPr>
      </w:pPr>
    </w:p>
    <w:p w:rsidR="004B4226" w:rsidRPr="00A04531" w:rsidRDefault="004B4226" w:rsidP="00733FF6">
      <w:pPr>
        <w:jc w:val="center"/>
        <w:rPr>
          <w:b/>
          <w:i/>
          <w:color w:val="FFFF00"/>
          <w:u w:val="single"/>
        </w:rPr>
      </w:pPr>
      <w:r w:rsidRPr="00A04531">
        <w:rPr>
          <w:b/>
          <w:i/>
          <w:color w:val="FFFF00"/>
          <w:u w:val="single"/>
          <w:lang w:val="en-US"/>
        </w:rPr>
        <w:t>INVOLVED</w:t>
      </w:r>
      <w:r w:rsidRPr="00A04531">
        <w:rPr>
          <w:b/>
          <w:i/>
          <w:color w:val="FFFF00"/>
          <w:u w:val="single"/>
        </w:rPr>
        <w:t xml:space="preserve"> ** [ɪ</w:t>
      </w:r>
      <w:r w:rsidRPr="00A04531">
        <w:rPr>
          <w:b/>
          <w:i/>
          <w:color w:val="FFFF00"/>
          <w:u w:val="single"/>
          <w:lang w:val="en-US"/>
        </w:rPr>
        <w:t>n</w:t>
      </w:r>
      <w:r w:rsidRPr="00A04531">
        <w:rPr>
          <w:b/>
          <w:i/>
          <w:color w:val="FFFF00"/>
          <w:u w:val="single"/>
        </w:rPr>
        <w:t>ˈ</w:t>
      </w:r>
      <w:r w:rsidRPr="00A04531">
        <w:rPr>
          <w:b/>
          <w:i/>
          <w:color w:val="FFFF00"/>
          <w:u w:val="single"/>
          <w:lang w:val="en-US"/>
        </w:rPr>
        <w:t>v</w:t>
      </w:r>
      <w:r w:rsidRPr="00A04531">
        <w:rPr>
          <w:b/>
          <w:i/>
          <w:color w:val="FFFF00"/>
          <w:u w:val="single"/>
        </w:rPr>
        <w:t>ɒ</w:t>
      </w:r>
      <w:r w:rsidRPr="00A04531">
        <w:rPr>
          <w:b/>
          <w:i/>
          <w:color w:val="FFFF00"/>
          <w:u w:val="single"/>
          <w:lang w:val="en-US"/>
        </w:rPr>
        <w:t>lvd</w:t>
      </w:r>
      <w:r w:rsidRPr="00A04531">
        <w:rPr>
          <w:b/>
          <w:i/>
          <w:color w:val="FFFF00"/>
          <w:u w:val="single"/>
        </w:rPr>
        <w:t>]</w:t>
      </w:r>
    </w:p>
    <w:p w:rsidR="00936A8B" w:rsidRDefault="00936A8B" w:rsidP="00733FF6">
      <w:pPr>
        <w:rPr>
          <w:rStyle w:val="xrefs"/>
          <w:color w:val="333333"/>
          <w:bdr w:val="none" w:sz="0" w:space="0" w:color="auto" w:frame="1"/>
          <w:shd w:val="clear" w:color="auto" w:fill="FFFFFF"/>
        </w:rPr>
      </w:pPr>
      <w:proofErr w:type="gramStart"/>
      <w:r w:rsidRPr="00936A8B">
        <w:rPr>
          <w:rStyle w:val="def"/>
          <w:rFonts w:ascii="inherit" w:hAnsi="inherit"/>
          <w:color w:val="333333"/>
          <w:bdr w:val="none" w:sz="0" w:space="0" w:color="auto" w:frame="1"/>
          <w:shd w:val="clear" w:color="auto" w:fill="FFFFFF"/>
          <w:lang w:val="en-US"/>
        </w:rPr>
        <w:t>complicated</w:t>
      </w:r>
      <w:proofErr w:type="gramEnd"/>
      <w:r w:rsidRPr="00936A8B">
        <w:rPr>
          <w:rStyle w:val="def"/>
          <w:rFonts w:ascii="inherit" w:hAnsi="inherit"/>
          <w:color w:val="333333"/>
          <w:bdr w:val="none" w:sz="0" w:space="0" w:color="auto" w:frame="1"/>
          <w:shd w:val="clear" w:color="auto" w:fill="FFFFFF"/>
          <w:lang w:val="en-US"/>
        </w:rPr>
        <w:t xml:space="preserve"> and difficult to understand</w:t>
      </w:r>
      <w:r w:rsidRPr="00936A8B">
        <w:rPr>
          <w:rStyle w:val="prefix"/>
          <w:rFonts w:ascii="inherit" w:hAnsi="inherit"/>
          <w:caps/>
          <w:color w:val="333333"/>
          <w:bdr w:val="none" w:sz="0" w:space="0" w:color="auto" w:frame="1"/>
          <w:shd w:val="clear" w:color="auto" w:fill="FFFFFF"/>
          <w:lang w:val="en-US"/>
        </w:rPr>
        <w:t>SYNONYM</w:t>
      </w:r>
      <w:r w:rsidRPr="00936A8B">
        <w:rPr>
          <w:rStyle w:val="xrefs"/>
          <w:color w:val="333333"/>
          <w:bdr w:val="none" w:sz="0" w:space="0" w:color="auto" w:frame="1"/>
          <w:shd w:val="clear" w:color="auto" w:fill="FFFFFF"/>
          <w:lang w:val="en-US"/>
        </w:rPr>
        <w:t> </w:t>
      </w:r>
      <w:hyperlink r:id="rId26" w:tooltip="complex definition" w:history="1">
        <w:r w:rsidRPr="00936A8B">
          <w:rPr>
            <w:rStyle w:val="xh"/>
            <w:rFonts w:ascii="inherit" w:hAnsi="inherit"/>
            <w:b/>
            <w:bCs/>
            <w:color w:val="0069B4"/>
            <w:bdr w:val="none" w:sz="0" w:space="0" w:color="auto" w:frame="1"/>
            <w:shd w:val="clear" w:color="auto" w:fill="FFFFFF"/>
            <w:lang w:val="en-US"/>
          </w:rPr>
          <w:t>complex</w:t>
        </w:r>
      </w:hyperlink>
    </w:p>
    <w:p w:rsidR="004B4226" w:rsidRPr="00936A8B" w:rsidRDefault="004B4226" w:rsidP="00733FF6">
      <w:pPr>
        <w:rPr>
          <w:color w:val="FFFF00"/>
          <w:lang w:val="en-US"/>
        </w:rPr>
      </w:pPr>
      <w:r w:rsidRPr="00A04531">
        <w:rPr>
          <w:color w:val="FFFF00"/>
        </w:rPr>
        <w:t>Прил</w:t>
      </w:r>
      <w:r w:rsidRPr="00936A8B">
        <w:rPr>
          <w:color w:val="FFFF00"/>
          <w:lang w:val="en-US"/>
        </w:rPr>
        <w:t xml:space="preserve">. </w:t>
      </w:r>
      <w:r w:rsidRPr="00A04531">
        <w:rPr>
          <w:color w:val="FFFF00"/>
        </w:rPr>
        <w:t>Сложный</w:t>
      </w:r>
    </w:p>
    <w:p w:rsidR="004B4226" w:rsidRPr="008C3A6C" w:rsidRDefault="004B4226" w:rsidP="00362872">
      <w:pPr>
        <w:pStyle w:val="a7"/>
        <w:numPr>
          <w:ilvl w:val="0"/>
          <w:numId w:val="10"/>
        </w:numPr>
        <w:rPr>
          <w:i/>
          <w:color w:val="FFFFFF" w:themeColor="background1"/>
          <w:lang w:val="en-US"/>
        </w:rPr>
      </w:pPr>
      <w:r w:rsidRPr="00A04531">
        <w:rPr>
          <w:i/>
          <w:color w:val="FFFF00"/>
          <w:lang w:val="en-US"/>
        </w:rPr>
        <w:t xml:space="preserve">THE MECHANICS ARE </w:t>
      </w:r>
      <w:r w:rsidRPr="008C3A6C">
        <w:rPr>
          <w:i/>
          <w:color w:val="FFFFFF" w:themeColor="background1"/>
          <w:lang w:val="en-US"/>
        </w:rPr>
        <w:t>A LITTLE MORE INVOLVED THAN FLEXGROW</w:t>
      </w:r>
    </w:p>
    <w:p w:rsidR="004B4226" w:rsidRPr="008C3A6C" w:rsidRDefault="004B4226" w:rsidP="00362872">
      <w:pPr>
        <w:pStyle w:val="a7"/>
        <w:numPr>
          <w:ilvl w:val="0"/>
          <w:numId w:val="10"/>
        </w:numPr>
        <w:rPr>
          <w:i/>
          <w:color w:val="FFFFFF" w:themeColor="background1"/>
          <w:lang w:val="en-US"/>
        </w:rPr>
      </w:pPr>
      <w:r w:rsidRPr="008C3A6C">
        <w:rPr>
          <w:i/>
          <w:color w:val="FFFFFF" w:themeColor="background1"/>
          <w:lang w:val="en-US"/>
        </w:rPr>
        <w:t>It's too involved to go into, for God's sake," old Luce said.</w:t>
      </w:r>
    </w:p>
    <w:p w:rsidR="004B4226" w:rsidRPr="008C3A6C" w:rsidRDefault="004B4226" w:rsidP="00362872">
      <w:pPr>
        <w:pStyle w:val="a7"/>
        <w:numPr>
          <w:ilvl w:val="0"/>
          <w:numId w:val="10"/>
        </w:numPr>
        <w:rPr>
          <w:i/>
          <w:color w:val="FFFFFF" w:themeColor="background1"/>
        </w:rPr>
      </w:pPr>
      <w:r w:rsidRPr="008C3A6C">
        <w:rPr>
          <w:i/>
          <w:color w:val="FFFFFF" w:themeColor="background1"/>
        </w:rPr>
        <w:t>- Слишком сложно объяснить, понимаешь? -говорит Льюс.</w:t>
      </w:r>
    </w:p>
    <w:p w:rsidR="004B4226" w:rsidRPr="008C3A6C" w:rsidRDefault="004B4226" w:rsidP="00362872">
      <w:pPr>
        <w:pStyle w:val="a7"/>
        <w:numPr>
          <w:ilvl w:val="0"/>
          <w:numId w:val="10"/>
        </w:numPr>
        <w:rPr>
          <w:i/>
          <w:color w:val="FFFFFF" w:themeColor="background1"/>
          <w:lang w:val="en-US"/>
        </w:rPr>
      </w:pPr>
      <w:r w:rsidRPr="008C3A6C">
        <w:rPr>
          <w:i/>
          <w:color w:val="FFFFFF" w:themeColor="background1"/>
          <w:lang w:val="en-US"/>
        </w:rPr>
        <w:t>"Would you rather I put it in a more involved way -as I did about Vincent Knowlton?"</w:t>
      </w:r>
    </w:p>
    <w:p w:rsidR="004B4226" w:rsidRPr="008C3A6C" w:rsidRDefault="004B4226" w:rsidP="00362872">
      <w:pPr>
        <w:pStyle w:val="a7"/>
        <w:numPr>
          <w:ilvl w:val="0"/>
          <w:numId w:val="10"/>
        </w:numPr>
        <w:rPr>
          <w:i/>
          <w:color w:val="FFFFFF" w:themeColor="background1"/>
        </w:rPr>
      </w:pPr>
      <w:r w:rsidRPr="008C3A6C">
        <w:rPr>
          <w:i/>
          <w:color w:val="FFFFFF" w:themeColor="background1"/>
        </w:rPr>
        <w:t>- Ты хотел бы, чтобы я говорила об этом более сложными словами, как о Винсенте Ноултоне?</w:t>
      </w:r>
    </w:p>
    <w:p w:rsidR="004B4226" w:rsidRPr="008C3A6C" w:rsidRDefault="004B4226" w:rsidP="00362872">
      <w:pPr>
        <w:pStyle w:val="a7"/>
        <w:numPr>
          <w:ilvl w:val="0"/>
          <w:numId w:val="10"/>
        </w:numPr>
        <w:rPr>
          <w:i/>
          <w:color w:val="FFFFFF" w:themeColor="background1"/>
        </w:rPr>
      </w:pPr>
      <w:r w:rsidRPr="008C3A6C">
        <w:rPr>
          <w:i/>
          <w:color w:val="FFFFFF" w:themeColor="background1"/>
        </w:rPr>
        <w:t>- Very involved.</w:t>
      </w:r>
    </w:p>
    <w:p w:rsidR="004B4226" w:rsidRPr="008C3A6C" w:rsidRDefault="004B4226" w:rsidP="00362872">
      <w:pPr>
        <w:pStyle w:val="a7"/>
        <w:numPr>
          <w:ilvl w:val="0"/>
          <w:numId w:val="10"/>
        </w:numPr>
        <w:rPr>
          <w:i/>
          <w:color w:val="FFFFFF" w:themeColor="background1"/>
        </w:rPr>
      </w:pPr>
      <w:r w:rsidRPr="008C3A6C">
        <w:rPr>
          <w:i/>
          <w:color w:val="FFFFFF" w:themeColor="background1"/>
        </w:rPr>
        <w:t>Все слишком сложно.</w:t>
      </w:r>
    </w:p>
    <w:p w:rsidR="004B4226" w:rsidRPr="008C3A6C" w:rsidRDefault="004B4226" w:rsidP="00362872">
      <w:pPr>
        <w:pStyle w:val="a7"/>
        <w:numPr>
          <w:ilvl w:val="0"/>
          <w:numId w:val="10"/>
        </w:numPr>
        <w:rPr>
          <w:i/>
          <w:color w:val="FFFFFF" w:themeColor="background1"/>
          <w:lang w:val="en-US"/>
        </w:rPr>
      </w:pPr>
      <w:r w:rsidRPr="008C3A6C">
        <w:rPr>
          <w:i/>
          <w:color w:val="FFFFFF" w:themeColor="background1"/>
          <w:lang w:val="en-US"/>
        </w:rPr>
        <w:t>The method is too involved for some random duel.</w:t>
      </w:r>
    </w:p>
    <w:p w:rsidR="004B4226" w:rsidRPr="008C3A6C" w:rsidRDefault="004B4226" w:rsidP="00362872">
      <w:pPr>
        <w:pStyle w:val="a7"/>
        <w:numPr>
          <w:ilvl w:val="0"/>
          <w:numId w:val="10"/>
        </w:numPr>
        <w:rPr>
          <w:i/>
          <w:color w:val="FFFFFF" w:themeColor="background1"/>
        </w:rPr>
      </w:pPr>
      <w:r w:rsidRPr="008C3A6C">
        <w:rPr>
          <w:i/>
          <w:color w:val="FFFFFF" w:themeColor="background1"/>
        </w:rPr>
        <w:t>Способ слишком сложен для такой случайной дуэли.</w:t>
      </w:r>
    </w:p>
    <w:p w:rsidR="004B4226" w:rsidRPr="008C3A6C" w:rsidRDefault="004B4226" w:rsidP="00362872">
      <w:pPr>
        <w:pStyle w:val="a7"/>
        <w:numPr>
          <w:ilvl w:val="0"/>
          <w:numId w:val="10"/>
        </w:numPr>
        <w:rPr>
          <w:i/>
          <w:color w:val="FFFFFF" w:themeColor="background1"/>
          <w:lang w:val="en-US"/>
        </w:rPr>
      </w:pPr>
      <w:r w:rsidRPr="008C3A6C">
        <w:rPr>
          <w:i/>
          <w:color w:val="FFFFFF" w:themeColor="background1"/>
          <w:lang w:val="en-US"/>
        </w:rPr>
        <w:t>Pet detection is a very involved, highly scientific process.</w:t>
      </w:r>
    </w:p>
    <w:p w:rsidR="004B4226" w:rsidRPr="008C3A6C" w:rsidRDefault="004B4226" w:rsidP="00362872">
      <w:pPr>
        <w:pStyle w:val="a7"/>
        <w:numPr>
          <w:ilvl w:val="0"/>
          <w:numId w:val="10"/>
        </w:numPr>
        <w:rPr>
          <w:i/>
          <w:color w:val="FFFFFF" w:themeColor="background1"/>
        </w:rPr>
      </w:pPr>
      <w:r w:rsidRPr="008C3A6C">
        <w:rPr>
          <w:i/>
          <w:color w:val="FFFFFF" w:themeColor="background1"/>
        </w:rPr>
        <w:t>Поиск животных — очень сложный и высоконаучный процесс.</w:t>
      </w:r>
    </w:p>
    <w:p w:rsidR="004B4226" w:rsidRPr="00936A8B" w:rsidRDefault="004B4226" w:rsidP="00936A8B"/>
    <w:p w:rsidR="00936A8B" w:rsidRPr="00936A8B" w:rsidRDefault="00936A8B" w:rsidP="00936A8B"/>
    <w:p w:rsidR="00936A8B" w:rsidRPr="00936A8B" w:rsidRDefault="00936A8B" w:rsidP="00936A8B"/>
    <w:p w:rsidR="00936A8B" w:rsidRPr="00936A8B" w:rsidRDefault="00936A8B" w:rsidP="00936A8B">
      <w:r w:rsidRPr="00936A8B">
        <w:lastRenderedPageBreak/>
        <w:t>COMPLICATED</w:t>
      </w:r>
    </w:p>
    <w:p w:rsidR="00936A8B" w:rsidRPr="00936A8B" w:rsidRDefault="00936A8B" w:rsidP="00936A8B">
      <w:r w:rsidRPr="00936A8B">
        <w:br/>
      </w:r>
    </w:p>
    <w:p w:rsidR="00936A8B" w:rsidRPr="00936A8B" w:rsidRDefault="00936A8B" w:rsidP="00936A8B">
      <w:r w:rsidRPr="00936A8B">
        <w:t>{ʹkɒmplıkeıtıd} a</w:t>
      </w:r>
    </w:p>
    <w:p w:rsidR="00936A8B" w:rsidRPr="00936A8B" w:rsidRDefault="00936A8B" w:rsidP="00936A8B">
      <w:r w:rsidRPr="00936A8B">
        <w:t>1) сложный, трудный для понимания</w:t>
      </w:r>
    </w:p>
    <w:p w:rsidR="00936A8B" w:rsidRPr="00936A8B" w:rsidRDefault="00936A8B" w:rsidP="00936A8B">
      <w:r w:rsidRPr="00936A8B">
        <w:t>~ system {problem, puzzle} - трудная /сложная/ система {проблема, загадка}</w:t>
      </w:r>
    </w:p>
    <w:p w:rsidR="00936A8B" w:rsidRPr="00936A8B" w:rsidRDefault="00936A8B" w:rsidP="00936A8B">
      <w:r w:rsidRPr="00936A8B">
        <w:t>many cook-books have very ~ directions - во многих поваренных книгах даются очень путаные советы</w:t>
      </w:r>
    </w:p>
    <w:p w:rsidR="00936A8B" w:rsidRPr="00936A8B" w:rsidRDefault="00936A8B" w:rsidP="00936A8B">
      <w:r w:rsidRPr="00936A8B">
        <w:t>2) осложнённый (чем-л.)</w:t>
      </w:r>
    </w:p>
    <w:p w:rsidR="00936A8B" w:rsidRPr="00936A8B" w:rsidRDefault="00936A8B" w:rsidP="00936A8B">
      <w:r w:rsidRPr="00936A8B">
        <w:t>~ disease - болезнь с осложнениями</w:t>
      </w:r>
    </w:p>
    <w:p w:rsidR="00936A8B" w:rsidRPr="00936A8B" w:rsidRDefault="00936A8B" w:rsidP="00936A8B">
      <w:r w:rsidRPr="00936A8B">
        <w:t>~ dislocation - </w:t>
      </w:r>
      <w:proofErr w:type="gramStart"/>
      <w:r w:rsidRPr="00936A8B">
        <w:t>мед.осложнённый</w:t>
      </w:r>
      <w:proofErr w:type="gramEnd"/>
      <w:r w:rsidRPr="00936A8B">
        <w:t xml:space="preserve"> вывих</w:t>
      </w:r>
    </w:p>
    <w:p w:rsidR="00936A8B" w:rsidRPr="00936A8B" w:rsidRDefault="00936A8B" w:rsidP="00936A8B">
      <w:r w:rsidRPr="00936A8B">
        <w:t>3) </w:t>
      </w:r>
      <w:proofErr w:type="gramStart"/>
      <w:r w:rsidRPr="00936A8B">
        <w:t>спец.сложный</w:t>
      </w:r>
      <w:proofErr w:type="gramEnd"/>
    </w:p>
    <w:p w:rsidR="00936A8B" w:rsidRPr="00936A8B" w:rsidRDefault="00936A8B" w:rsidP="00936A8B">
      <w:r w:rsidRPr="00936A8B">
        <w:t>~ mechanism {apparatus, engine} - сложный механизм {аппарат, мотор}</w:t>
      </w:r>
    </w:p>
    <w:p w:rsidR="004B4226" w:rsidRDefault="004B4226" w:rsidP="00936A8B"/>
    <w:p w:rsidR="00936A8B" w:rsidRPr="00936A8B" w:rsidRDefault="00936A8B" w:rsidP="00936A8B"/>
    <w:p w:rsidR="004B4226" w:rsidRPr="008C3A6C" w:rsidRDefault="004B4226" w:rsidP="00733FF6">
      <w:pPr>
        <w:jc w:val="center"/>
        <w:rPr>
          <w:b/>
          <w:i/>
          <w:color w:val="FFFFFF" w:themeColor="background1"/>
          <w:u w:val="single"/>
        </w:rPr>
      </w:pPr>
    </w:p>
    <w:p w:rsidR="004B4226" w:rsidRPr="008C3A6C" w:rsidRDefault="004B4226" w:rsidP="00733FF6">
      <w:pPr>
        <w:shd w:val="clear" w:color="auto" w:fill="000000" w:themeFill="text1"/>
        <w:jc w:val="center"/>
        <w:rPr>
          <w:b/>
          <w:color w:val="FFFFFF" w:themeColor="background1"/>
          <w:highlight w:val="black"/>
          <w:shd w:val="clear" w:color="auto" w:fill="FFFFFF"/>
        </w:rPr>
      </w:pPr>
      <w:r w:rsidRPr="008C3A6C">
        <w:rPr>
          <w:b/>
          <w:color w:val="FFFFFF" w:themeColor="background1"/>
          <w:highlight w:val="black"/>
          <w:shd w:val="clear" w:color="auto" w:fill="FFFFFF"/>
        </w:rPr>
        <w:t>CRUCIAL ** ['kruːʃ(ə)l]</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b/>
          <w:color w:val="FFFFFF" w:themeColor="background1"/>
          <w:highlight w:val="black"/>
          <w:shd w:val="clear" w:color="auto" w:fill="FFFFFF"/>
        </w:rPr>
        <w:t xml:space="preserve">ПРИЛ. </w:t>
      </w:r>
      <w:r w:rsidRPr="008C3A6C">
        <w:rPr>
          <w:color w:val="FFFFFF" w:themeColor="background1"/>
          <w:highlight w:val="black"/>
          <w:shd w:val="clear" w:color="auto" w:fill="FFFFFF"/>
        </w:rPr>
        <w:t>1 ключевой; решающий, критический, критически важный, крайне важный, жизненно важный, чрезвычайно важный, исключительно важный</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2 судьбоносный, переломный</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3 необходимый</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4 кардинальный</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мед. крестообразный</w:t>
      </w:r>
    </w:p>
    <w:p w:rsidR="004B4226" w:rsidRPr="008C3A6C" w:rsidRDefault="004B4226" w:rsidP="00733FF6">
      <w:pPr>
        <w:shd w:val="clear" w:color="auto" w:fill="000000" w:themeFill="text1"/>
        <w:jc w:val="center"/>
        <w:rPr>
          <w:b/>
          <w:color w:val="FFFFFF" w:themeColor="background1"/>
          <w:highlight w:val="black"/>
          <w:bdr w:val="none" w:sz="0" w:space="0" w:color="auto" w:frame="1"/>
        </w:rPr>
      </w:pPr>
    </w:p>
    <w:p w:rsidR="004B4226" w:rsidRPr="008C3A6C" w:rsidRDefault="004B4226" w:rsidP="00733FF6">
      <w:pPr>
        <w:shd w:val="clear" w:color="auto" w:fill="000000" w:themeFill="text1"/>
        <w:jc w:val="center"/>
        <w:rPr>
          <w:b/>
          <w:color w:val="FFFFFF" w:themeColor="background1"/>
          <w:highlight w:val="black"/>
          <w:bdr w:val="none" w:sz="0" w:space="0" w:color="auto" w:frame="1"/>
        </w:rPr>
      </w:pPr>
    </w:p>
    <w:p w:rsidR="004B4226" w:rsidRPr="008C3A6C" w:rsidRDefault="004B4226" w:rsidP="00733FF6">
      <w:pPr>
        <w:shd w:val="clear" w:color="auto" w:fill="000000" w:themeFill="text1"/>
        <w:jc w:val="center"/>
        <w:rPr>
          <w:b/>
          <w:color w:val="FFFFFF" w:themeColor="background1"/>
          <w:highlight w:val="black"/>
          <w:bdr w:val="none" w:sz="0" w:space="0" w:color="auto" w:frame="1"/>
        </w:rPr>
      </w:pPr>
    </w:p>
    <w:p w:rsidR="004B4226" w:rsidRPr="00F45AF7" w:rsidRDefault="004B4226" w:rsidP="00733FF6">
      <w:pPr>
        <w:jc w:val="center"/>
        <w:rPr>
          <w:b/>
          <w:i/>
          <w:color w:val="FFFF00"/>
          <w:u w:val="single"/>
        </w:rPr>
      </w:pPr>
      <w:r w:rsidRPr="00F45AF7">
        <w:rPr>
          <w:b/>
          <w:i/>
          <w:color w:val="FFFF00"/>
          <w:u w:val="single"/>
          <w:lang w:val="en-US"/>
        </w:rPr>
        <w:t>END</w:t>
      </w:r>
      <w:r w:rsidRPr="00F45AF7">
        <w:rPr>
          <w:b/>
          <w:i/>
          <w:color w:val="FFFF00"/>
          <w:u w:val="single"/>
        </w:rPr>
        <w:t xml:space="preserve"> </w:t>
      </w:r>
      <w:r w:rsidRPr="00F45AF7">
        <w:rPr>
          <w:b/>
          <w:i/>
          <w:color w:val="FFFF00"/>
          <w:u w:val="single"/>
          <w:lang w:val="en-US"/>
        </w:rPr>
        <w:t>UP</w:t>
      </w:r>
      <w:r w:rsidRPr="00F45AF7">
        <w:rPr>
          <w:b/>
          <w:i/>
          <w:color w:val="FFFF00"/>
          <w:u w:val="single"/>
        </w:rPr>
        <w:t xml:space="preserve"> [</w:t>
      </w:r>
      <w:r w:rsidRPr="00F45AF7">
        <w:rPr>
          <w:b/>
          <w:i/>
          <w:color w:val="FFFF00"/>
          <w:u w:val="single"/>
          <w:lang w:val="en-US"/>
        </w:rPr>
        <w:t>end</w:t>
      </w:r>
      <w:r w:rsidRPr="00F45AF7">
        <w:rPr>
          <w:b/>
          <w:i/>
          <w:color w:val="FFFF00"/>
          <w:u w:val="single"/>
        </w:rPr>
        <w:t xml:space="preserve"> ʌ</w:t>
      </w:r>
      <w:r w:rsidRPr="00F45AF7">
        <w:rPr>
          <w:b/>
          <w:i/>
          <w:color w:val="FFFF00"/>
          <w:u w:val="single"/>
          <w:lang w:val="en-US"/>
        </w:rPr>
        <w:t>p</w:t>
      </w:r>
      <w:r w:rsidRPr="00F45AF7">
        <w:rPr>
          <w:b/>
          <w:i/>
          <w:color w:val="FFFF00"/>
          <w:u w:val="single"/>
        </w:rPr>
        <w:t>]</w:t>
      </w:r>
    </w:p>
    <w:p w:rsidR="004B4226" w:rsidRPr="00F45AF7" w:rsidRDefault="004B4226" w:rsidP="00733FF6">
      <w:pPr>
        <w:rPr>
          <w:color w:val="FFFF00"/>
        </w:rPr>
      </w:pPr>
      <w:r w:rsidRPr="00F45AF7">
        <w:rPr>
          <w:color w:val="FFFF00"/>
        </w:rPr>
        <w:t>ГЛАГ. 1 оказаться, очутиться, в итоге оказаться</w:t>
      </w:r>
    </w:p>
    <w:p w:rsidR="004B4226" w:rsidRPr="00F45AF7" w:rsidRDefault="004B4226" w:rsidP="00362872">
      <w:pPr>
        <w:pStyle w:val="a7"/>
        <w:numPr>
          <w:ilvl w:val="0"/>
          <w:numId w:val="9"/>
        </w:numPr>
        <w:rPr>
          <w:i/>
          <w:color w:val="FFFF00"/>
          <w:lang w:val="en-US"/>
        </w:rPr>
      </w:pPr>
      <w:r w:rsidRPr="00F45AF7">
        <w:rPr>
          <w:i/>
          <w:color w:val="FFFF00"/>
          <w:lang w:val="en-US"/>
        </w:rPr>
        <w:t>And then you end up here.</w:t>
      </w:r>
    </w:p>
    <w:p w:rsidR="004B4226" w:rsidRPr="00F45AF7" w:rsidRDefault="004B4226" w:rsidP="00362872">
      <w:pPr>
        <w:pStyle w:val="a7"/>
        <w:numPr>
          <w:ilvl w:val="0"/>
          <w:numId w:val="9"/>
        </w:numPr>
        <w:rPr>
          <w:i/>
          <w:color w:val="FFFF00"/>
        </w:rPr>
      </w:pPr>
      <w:r w:rsidRPr="00F45AF7">
        <w:rPr>
          <w:i/>
          <w:color w:val="FFFF00"/>
        </w:rPr>
        <w:t>И тут ты оказалась здесь.</w:t>
      </w:r>
    </w:p>
    <w:p w:rsidR="004B4226" w:rsidRPr="00F45AF7" w:rsidRDefault="004B4226" w:rsidP="00362872">
      <w:pPr>
        <w:pStyle w:val="a7"/>
        <w:numPr>
          <w:ilvl w:val="0"/>
          <w:numId w:val="9"/>
        </w:numPr>
        <w:rPr>
          <w:i/>
          <w:color w:val="FFFF00"/>
        </w:rPr>
      </w:pPr>
      <w:r w:rsidRPr="00F45AF7">
        <w:rPr>
          <w:i/>
          <w:color w:val="FFFF00"/>
        </w:rPr>
        <w:t>Don't end up there.</w:t>
      </w:r>
    </w:p>
    <w:p w:rsidR="004B4226" w:rsidRPr="00F45AF7" w:rsidRDefault="004B4226" w:rsidP="00362872">
      <w:pPr>
        <w:pStyle w:val="a7"/>
        <w:numPr>
          <w:ilvl w:val="0"/>
          <w:numId w:val="9"/>
        </w:numPr>
        <w:rPr>
          <w:i/>
          <w:color w:val="FFFF00"/>
        </w:rPr>
      </w:pPr>
      <w:r w:rsidRPr="00F45AF7">
        <w:rPr>
          <w:i/>
          <w:color w:val="FFFF00"/>
        </w:rPr>
        <w:t>Не смей там оказаться.</w:t>
      </w:r>
    </w:p>
    <w:p w:rsidR="004B4226" w:rsidRPr="00F45AF7" w:rsidRDefault="004B4226" w:rsidP="00362872">
      <w:pPr>
        <w:pStyle w:val="a7"/>
        <w:numPr>
          <w:ilvl w:val="0"/>
          <w:numId w:val="9"/>
        </w:numPr>
        <w:rPr>
          <w:i/>
          <w:color w:val="FFFF00"/>
          <w:lang w:val="en-US"/>
        </w:rPr>
      </w:pPr>
      <w:r w:rsidRPr="00F45AF7">
        <w:rPr>
          <w:i/>
          <w:color w:val="FFFF00"/>
          <w:lang w:val="en-US"/>
        </w:rPr>
        <w:t>We all end up here eventually.</w:t>
      </w:r>
    </w:p>
    <w:p w:rsidR="004B4226" w:rsidRPr="008C3A6C" w:rsidRDefault="004B4226" w:rsidP="00362872">
      <w:pPr>
        <w:pStyle w:val="a7"/>
        <w:numPr>
          <w:ilvl w:val="0"/>
          <w:numId w:val="9"/>
        </w:numPr>
        <w:rPr>
          <w:i/>
          <w:color w:val="FFFFFF" w:themeColor="background1"/>
        </w:rPr>
      </w:pPr>
      <w:r w:rsidRPr="00F45AF7">
        <w:rPr>
          <w:i/>
          <w:color w:val="FFFF00"/>
        </w:rPr>
        <w:t>Рано или поздно мы все з</w:t>
      </w:r>
      <w:r w:rsidRPr="008C3A6C">
        <w:rPr>
          <w:i/>
          <w:color w:val="FFFFFF" w:themeColor="background1"/>
        </w:rPr>
        <w:t>десь окажемся.</w:t>
      </w:r>
    </w:p>
    <w:p w:rsidR="004B4226" w:rsidRPr="008C3A6C" w:rsidRDefault="004B4226" w:rsidP="00733FF6">
      <w:pPr>
        <w:rPr>
          <w:color w:val="FFFFFF" w:themeColor="background1"/>
        </w:rPr>
      </w:pPr>
      <w:r w:rsidRPr="008C3A6C">
        <w:rPr>
          <w:color w:val="FFFFFF" w:themeColor="background1"/>
        </w:rPr>
        <w:lastRenderedPageBreak/>
        <w:t>2 оканчивать, заканчивать, оканчиваться, заканчиваться, кончаться</w:t>
      </w:r>
    </w:p>
    <w:p w:rsidR="004B4226" w:rsidRPr="008C3A6C" w:rsidRDefault="004B4226" w:rsidP="00362872">
      <w:pPr>
        <w:pStyle w:val="a7"/>
        <w:numPr>
          <w:ilvl w:val="0"/>
          <w:numId w:val="9"/>
        </w:numPr>
        <w:rPr>
          <w:i/>
          <w:color w:val="FFFFFF" w:themeColor="background1"/>
          <w:lang w:val="en-US"/>
        </w:rPr>
      </w:pPr>
      <w:proofErr w:type="gramStart"/>
      <w:r w:rsidRPr="008C3A6C">
        <w:rPr>
          <w:i/>
          <w:color w:val="FFFFFF" w:themeColor="background1"/>
          <w:lang w:val="en-US"/>
        </w:rPr>
        <w:t>no</w:t>
      </w:r>
      <w:proofErr w:type="gramEnd"/>
      <w:r w:rsidRPr="008C3A6C">
        <w:rPr>
          <w:i/>
          <w:color w:val="FFFFFF" w:themeColor="background1"/>
          <w:lang w:val="en-US"/>
        </w:rPr>
        <w:t xml:space="preserve"> matter how good they are, they all end up the same way.</w:t>
      </w:r>
    </w:p>
    <w:p w:rsidR="004B4226" w:rsidRPr="008C3A6C" w:rsidRDefault="004B4226" w:rsidP="00362872">
      <w:pPr>
        <w:pStyle w:val="a7"/>
        <w:numPr>
          <w:ilvl w:val="0"/>
          <w:numId w:val="9"/>
        </w:numPr>
        <w:rPr>
          <w:i/>
          <w:color w:val="FFFFFF" w:themeColor="background1"/>
        </w:rPr>
      </w:pPr>
      <w:r w:rsidRPr="008C3A6C">
        <w:rPr>
          <w:i/>
          <w:color w:val="FFFFFF" w:themeColor="background1"/>
        </w:rPr>
        <w:t>Охотники, какими бы хорошими ни были, заканчивают одинаково.</w:t>
      </w:r>
    </w:p>
    <w:p w:rsidR="004B4226" w:rsidRPr="008C3A6C" w:rsidRDefault="004B4226" w:rsidP="00362872">
      <w:pPr>
        <w:pStyle w:val="a7"/>
        <w:numPr>
          <w:ilvl w:val="0"/>
          <w:numId w:val="9"/>
        </w:numPr>
        <w:rPr>
          <w:i/>
          <w:color w:val="FFFFFF" w:themeColor="background1"/>
          <w:lang w:val="en-US"/>
        </w:rPr>
      </w:pPr>
      <w:r w:rsidRPr="008C3A6C">
        <w:rPr>
          <w:i/>
          <w:color w:val="FFFFFF" w:themeColor="background1"/>
          <w:lang w:val="en-US"/>
        </w:rPr>
        <w:t>Cows are happy, and they end up as sloppy joes.</w:t>
      </w:r>
    </w:p>
    <w:p w:rsidR="004B4226" w:rsidRPr="008C3A6C" w:rsidRDefault="004B4226" w:rsidP="00362872">
      <w:pPr>
        <w:pStyle w:val="a7"/>
        <w:numPr>
          <w:ilvl w:val="0"/>
          <w:numId w:val="9"/>
        </w:numPr>
        <w:rPr>
          <w:i/>
          <w:color w:val="FFFFFF" w:themeColor="background1"/>
        </w:rPr>
      </w:pPr>
      <w:r w:rsidRPr="008C3A6C">
        <w:rPr>
          <w:i/>
          <w:color w:val="FFFFFF" w:themeColor="background1"/>
        </w:rPr>
        <w:t>Коровы счастливы, но они заканчивают в качестве фарша для гамбургеров.</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shd w:val="clear" w:color="auto" w:fill="000000" w:themeFill="text1"/>
        <w:jc w:val="center"/>
        <w:rPr>
          <w:b/>
          <w:color w:val="FFFFFF" w:themeColor="background1"/>
          <w:highlight w:val="black"/>
          <w:lang w:val="en-US"/>
        </w:rPr>
      </w:pPr>
      <w:r w:rsidRPr="008C3A6C">
        <w:rPr>
          <w:b/>
          <w:color w:val="FFFFFF" w:themeColor="background1"/>
          <w:highlight w:val="black"/>
          <w:bdr w:val="none" w:sz="0" w:space="0" w:color="auto" w:frame="1"/>
          <w:lang w:val="en-US"/>
        </w:rPr>
        <w:t>SILENCE ** [</w:t>
      </w:r>
      <w:r w:rsidRPr="008C3A6C">
        <w:rPr>
          <w:rStyle w:val="a5"/>
          <w:b/>
          <w:color w:val="FFFFFF" w:themeColor="background1"/>
          <w:spacing w:val="15"/>
          <w:highlight w:val="black"/>
          <w:bdr w:val="none" w:sz="0" w:space="0" w:color="auto" w:frame="1"/>
          <w:lang w:val="en-US"/>
        </w:rPr>
        <w:t>'saɪlən(t)s]</w:t>
      </w:r>
    </w:p>
    <w:p w:rsidR="004B4226" w:rsidRPr="008C3A6C" w:rsidRDefault="004B4226" w:rsidP="00733FF6">
      <w:pPr>
        <w:rPr>
          <w:b/>
          <w:i/>
          <w:color w:val="FFFFFF" w:themeColor="background1"/>
          <w:highlight w:val="black"/>
          <w:lang w:val="en-US"/>
        </w:rPr>
      </w:pPr>
      <w:bookmarkStart w:id="4" w:name="_Toc516074243"/>
      <w:r w:rsidRPr="008C3A6C">
        <w:rPr>
          <w:b/>
          <w:i/>
          <w:color w:val="FFFFFF" w:themeColor="background1"/>
          <w:highlight w:val="black"/>
          <w:lang w:val="en-US"/>
        </w:rPr>
        <w:t>SILENCED [ˈsaɪlənst]</w:t>
      </w:r>
    </w:p>
    <w:p w:rsidR="004B4226" w:rsidRPr="008C3A6C" w:rsidRDefault="004B4226" w:rsidP="00733FF6">
      <w:pPr>
        <w:rPr>
          <w:color w:val="FFFFFF" w:themeColor="background1"/>
          <w:highlight w:val="black"/>
        </w:rPr>
      </w:pPr>
      <w:r w:rsidRPr="008C3A6C">
        <w:rPr>
          <w:color w:val="FFFFFF" w:themeColor="background1"/>
          <w:highlight w:val="black"/>
        </w:rPr>
        <w:t>СУЩ.</w:t>
      </w:r>
      <w:bookmarkEnd w:id="4"/>
      <w:r w:rsidRPr="008C3A6C">
        <w:rPr>
          <w:color w:val="FFFFFF" w:themeColor="background1"/>
          <w:highlight w:val="black"/>
        </w:rPr>
        <w:t xml:space="preserve"> Безмолвие, тишина, молчание, забвение</w:t>
      </w:r>
    </w:p>
    <w:p w:rsidR="004B4226" w:rsidRPr="008C3A6C" w:rsidRDefault="004B4226" w:rsidP="00733FF6">
      <w:pPr>
        <w:rPr>
          <w:color w:val="FFFFFF" w:themeColor="background1"/>
          <w:highlight w:val="black"/>
        </w:rPr>
      </w:pPr>
      <w:bookmarkStart w:id="5" w:name="_Toc516074244"/>
      <w:r w:rsidRPr="008C3A6C">
        <w:rPr>
          <w:color w:val="FFFFFF" w:themeColor="background1"/>
          <w:highlight w:val="black"/>
        </w:rPr>
        <w:t>ГЛАГ. 1</w:t>
      </w:r>
      <w:bookmarkEnd w:id="5"/>
      <w:r w:rsidRPr="008C3A6C">
        <w:rPr>
          <w:color w:val="FFFFFF" w:themeColor="background1"/>
          <w:highlight w:val="black"/>
        </w:rPr>
        <w:t xml:space="preserve"> заставить замолчать, заткнуть</w:t>
      </w:r>
    </w:p>
    <w:p w:rsidR="004B4226" w:rsidRPr="008C3A6C" w:rsidRDefault="004B4226" w:rsidP="00733FF6">
      <w:pPr>
        <w:shd w:val="clear" w:color="auto" w:fill="000000" w:themeFill="text1"/>
        <w:rPr>
          <w:rStyle w:val="2enci"/>
          <w:color w:val="FFFFFF" w:themeColor="background1"/>
          <w:highlight w:val="black"/>
          <w:bdr w:val="none" w:sz="0" w:space="0" w:color="auto" w:frame="1"/>
        </w:rPr>
      </w:pPr>
      <w:r w:rsidRPr="008C3A6C">
        <w:rPr>
          <w:rStyle w:val="2enci"/>
          <w:color w:val="FFFFFF" w:themeColor="background1"/>
          <w:highlight w:val="black"/>
          <w:bdr w:val="none" w:sz="0" w:space="0" w:color="auto" w:frame="1"/>
        </w:rPr>
        <w:t>2 успокаивать, утихомирить</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3 воен. Подавлять, усмирять</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4. глушить, заглушать</w:t>
      </w:r>
    </w:p>
    <w:p w:rsidR="004B4226" w:rsidRPr="008C3A6C" w:rsidRDefault="004B4226" w:rsidP="00362872">
      <w:pPr>
        <w:pStyle w:val="a7"/>
        <w:numPr>
          <w:ilvl w:val="0"/>
          <w:numId w:val="11"/>
        </w:numPr>
        <w:shd w:val="clear" w:color="auto" w:fill="000000" w:themeFill="text1"/>
        <w:rPr>
          <w:i/>
          <w:color w:val="FFFFFF" w:themeColor="background1"/>
          <w:highlight w:val="black"/>
        </w:rPr>
      </w:pPr>
      <w:r w:rsidRPr="008C3A6C">
        <w:rPr>
          <w:i/>
          <w:color w:val="FFFFFF" w:themeColor="background1"/>
          <w:highlight w:val="black"/>
        </w:rPr>
        <w:t>to ~ a noise - заглушать шум</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5 молчать, замолчать, промолчать</w:t>
      </w:r>
    </w:p>
    <w:p w:rsidR="004B4226" w:rsidRPr="008C3A6C" w:rsidRDefault="004B4226" w:rsidP="00733FF6">
      <w:pPr>
        <w:shd w:val="clear" w:color="auto" w:fill="000000" w:themeFill="text1"/>
        <w:rPr>
          <w:color w:val="FFFFFF" w:themeColor="background1"/>
          <w:highlight w:val="black"/>
          <w:lang w:val="en-US"/>
        </w:rPr>
      </w:pPr>
      <w:r w:rsidRPr="008C3A6C">
        <w:rPr>
          <w:color w:val="FFFFFF" w:themeColor="background1"/>
          <w:highlight w:val="black"/>
          <w:lang w:val="en-US"/>
        </w:rPr>
        <w:t xml:space="preserve">6 </w:t>
      </w:r>
      <w:r w:rsidRPr="008C3A6C">
        <w:rPr>
          <w:color w:val="FFFFFF" w:themeColor="background1"/>
          <w:highlight w:val="black"/>
        </w:rPr>
        <w:t>замалчивать</w:t>
      </w:r>
    </w:p>
    <w:p w:rsidR="004B4226" w:rsidRPr="008C3A6C" w:rsidRDefault="004B4226" w:rsidP="00733FF6">
      <w:pPr>
        <w:shd w:val="clear" w:color="auto" w:fill="000000" w:themeFill="text1"/>
        <w:rPr>
          <w:color w:val="FFFFFF" w:themeColor="background1"/>
          <w:highlight w:val="black"/>
          <w:lang w:val="en-US"/>
        </w:rPr>
      </w:pPr>
    </w:p>
    <w:p w:rsidR="004B4226" w:rsidRPr="008C3A6C" w:rsidRDefault="004B4226" w:rsidP="00733FF6">
      <w:pPr>
        <w:shd w:val="clear" w:color="auto" w:fill="000000" w:themeFill="text1"/>
        <w:rPr>
          <w:color w:val="FFFFFF" w:themeColor="background1"/>
          <w:highlight w:val="black"/>
          <w:lang w:val="en-US"/>
        </w:rPr>
      </w:pPr>
    </w:p>
    <w:p w:rsidR="004B4226" w:rsidRPr="008C3A6C" w:rsidRDefault="004B4226" w:rsidP="00733FF6">
      <w:pPr>
        <w:shd w:val="clear" w:color="auto" w:fill="000000" w:themeFill="text1"/>
        <w:rPr>
          <w:color w:val="FFFFFF" w:themeColor="background1"/>
          <w:highlight w:val="black"/>
          <w:lang w:val="en-US"/>
        </w:rPr>
      </w:pPr>
    </w:p>
    <w:p w:rsidR="004B4226" w:rsidRPr="008C3A6C" w:rsidRDefault="004B4226" w:rsidP="00733FF6">
      <w:pPr>
        <w:jc w:val="center"/>
        <w:rPr>
          <w:b/>
          <w:color w:val="FFFFFF" w:themeColor="background1"/>
          <w:lang w:val="en-US"/>
        </w:rPr>
      </w:pPr>
      <w:r w:rsidRPr="008C3A6C">
        <w:rPr>
          <w:b/>
          <w:color w:val="FFFFFF" w:themeColor="background1"/>
          <w:lang w:val="en-US"/>
        </w:rPr>
        <w:t>TORRENTIAL ** [tɒ</w:t>
      </w:r>
      <w:r w:rsidRPr="008C3A6C">
        <w:rPr>
          <w:b/>
          <w:color w:val="FFFFFF" w:themeColor="background1"/>
        </w:rPr>
        <w:t>ʹ</w:t>
      </w:r>
      <w:r w:rsidRPr="008C3A6C">
        <w:rPr>
          <w:b/>
          <w:color w:val="FFFFFF" w:themeColor="background1"/>
          <w:lang w:val="en-US"/>
        </w:rPr>
        <w:t>renʃ(ə)l] a</w:t>
      </w:r>
    </w:p>
    <w:p w:rsidR="004B4226" w:rsidRPr="008C3A6C" w:rsidRDefault="004B4226" w:rsidP="00733FF6">
      <w:pPr>
        <w:rPr>
          <w:color w:val="FFFFFF" w:themeColor="background1"/>
        </w:rPr>
      </w:pPr>
      <w:r w:rsidRPr="008C3A6C">
        <w:rPr>
          <w:color w:val="FFFFFF" w:themeColor="background1"/>
        </w:rPr>
        <w:t>1. стремительно текущий</w:t>
      </w:r>
    </w:p>
    <w:p w:rsidR="004B4226" w:rsidRPr="008C3A6C" w:rsidRDefault="004B4226" w:rsidP="00733FF6">
      <w:pPr>
        <w:rPr>
          <w:color w:val="FFFFFF" w:themeColor="background1"/>
        </w:rPr>
      </w:pPr>
      <w:r w:rsidRPr="008C3A6C">
        <w:rPr>
          <w:color w:val="FFFFFF" w:themeColor="background1"/>
        </w:rPr>
        <w:t>2. проливной</w:t>
      </w:r>
    </w:p>
    <w:p w:rsidR="004B4226" w:rsidRPr="008C3A6C" w:rsidRDefault="004B4226" w:rsidP="00362872">
      <w:pPr>
        <w:pStyle w:val="a7"/>
        <w:numPr>
          <w:ilvl w:val="0"/>
          <w:numId w:val="9"/>
        </w:numPr>
        <w:rPr>
          <w:i/>
          <w:color w:val="FFFFFF" w:themeColor="background1"/>
        </w:rPr>
      </w:pPr>
      <w:r w:rsidRPr="008C3A6C">
        <w:rPr>
          <w:i/>
          <w:color w:val="FFFFFF" w:themeColor="background1"/>
        </w:rPr>
        <w:t>~ rain - проливной дождь</w:t>
      </w:r>
    </w:p>
    <w:p w:rsidR="004B4226" w:rsidRPr="008C3A6C" w:rsidRDefault="004B4226" w:rsidP="00733FF6">
      <w:pPr>
        <w:rPr>
          <w:color w:val="FFFFFF" w:themeColor="background1"/>
        </w:rPr>
      </w:pPr>
      <w:r w:rsidRPr="008C3A6C">
        <w:rPr>
          <w:color w:val="FFFFFF" w:themeColor="background1"/>
        </w:rPr>
        <w:t>3. обильный</w:t>
      </w:r>
    </w:p>
    <w:p w:rsidR="004B4226" w:rsidRPr="008C3A6C" w:rsidRDefault="004B4226" w:rsidP="00362872">
      <w:pPr>
        <w:pStyle w:val="a7"/>
        <w:numPr>
          <w:ilvl w:val="0"/>
          <w:numId w:val="9"/>
        </w:numPr>
        <w:rPr>
          <w:i/>
          <w:color w:val="FFFFFF" w:themeColor="background1"/>
        </w:rPr>
      </w:pPr>
      <w:r w:rsidRPr="008C3A6C">
        <w:rPr>
          <w:color w:val="FFFFFF" w:themeColor="background1"/>
        </w:rPr>
        <w:t xml:space="preserve">~ </w:t>
      </w:r>
      <w:r w:rsidRPr="008C3A6C">
        <w:rPr>
          <w:i/>
          <w:color w:val="FFFFFF" w:themeColor="background1"/>
        </w:rPr>
        <w:t>abuse - обильный поток ругательств</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459A3" w:rsidRDefault="004B4226" w:rsidP="00733FF6">
      <w:pPr>
        <w:shd w:val="clear" w:color="auto" w:fill="000000" w:themeFill="text1"/>
        <w:jc w:val="center"/>
        <w:rPr>
          <w:b/>
          <w:color w:val="FFFF00"/>
          <w:highlight w:val="black"/>
          <w:shd w:val="clear" w:color="auto" w:fill="FFFFFF"/>
          <w:lang w:val="en-US"/>
        </w:rPr>
      </w:pPr>
      <w:r w:rsidRPr="008459A3">
        <w:rPr>
          <w:b/>
          <w:color w:val="FFFF00"/>
          <w:highlight w:val="black"/>
          <w:lang w:val="en-US"/>
        </w:rPr>
        <w:t xml:space="preserve">ARRIVE ** </w:t>
      </w:r>
      <w:r w:rsidRPr="008459A3">
        <w:rPr>
          <w:b/>
          <w:color w:val="FFFF00"/>
          <w:highlight w:val="black"/>
          <w:shd w:val="clear" w:color="auto" w:fill="FFFFFF"/>
          <w:lang w:val="en-US"/>
        </w:rPr>
        <w:t>[ə</w:t>
      </w:r>
      <w:r w:rsidRPr="008459A3">
        <w:rPr>
          <w:b/>
          <w:color w:val="FFFF00"/>
          <w:highlight w:val="black"/>
          <w:shd w:val="clear" w:color="auto" w:fill="FFFFFF"/>
        </w:rPr>
        <w:t>ʹ</w:t>
      </w:r>
      <w:r w:rsidRPr="008459A3">
        <w:rPr>
          <w:b/>
          <w:color w:val="FFFF00"/>
          <w:highlight w:val="black"/>
          <w:shd w:val="clear" w:color="auto" w:fill="FFFFFF"/>
          <w:lang w:val="en-US"/>
        </w:rPr>
        <w:t>raıv] </w:t>
      </w:r>
      <w:r w:rsidRPr="008459A3">
        <w:rPr>
          <w:b/>
          <w:i/>
          <w:iCs/>
          <w:color w:val="FFFF00"/>
          <w:highlight w:val="black"/>
          <w:shd w:val="clear" w:color="auto" w:fill="FFFFFF"/>
          <w:lang w:val="en-US"/>
        </w:rPr>
        <w:t>v</w:t>
      </w:r>
    </w:p>
    <w:p w:rsidR="004B4226" w:rsidRPr="00C10104" w:rsidRDefault="004B4226" w:rsidP="00733FF6">
      <w:pPr>
        <w:shd w:val="clear" w:color="auto" w:fill="000000" w:themeFill="text1"/>
        <w:rPr>
          <w:color w:val="FFFF00"/>
          <w:highlight w:val="black"/>
          <w:shd w:val="clear" w:color="auto" w:fill="FFFFFF"/>
        </w:rPr>
      </w:pPr>
      <w:r w:rsidRPr="008459A3">
        <w:rPr>
          <w:b/>
          <w:i/>
          <w:color w:val="FFFF00"/>
          <w:highlight w:val="black"/>
          <w:shd w:val="clear" w:color="auto" w:fill="FFFFFF"/>
          <w:lang w:val="en-US"/>
        </w:rPr>
        <w:t>ARRIVED</w:t>
      </w:r>
      <w:r w:rsidRPr="00C10104">
        <w:rPr>
          <w:b/>
          <w:i/>
          <w:color w:val="FFFF00"/>
          <w:highlight w:val="black"/>
          <w:shd w:val="clear" w:color="auto" w:fill="FFFFFF"/>
        </w:rPr>
        <w:t xml:space="preserve"> [</w:t>
      </w:r>
      <w:r w:rsidRPr="00C10104">
        <w:rPr>
          <w:b/>
          <w:i/>
          <w:color w:val="FFFF00"/>
          <w:highlight w:val="black"/>
          <w:shd w:val="clear" w:color="auto" w:fill="FCFCFC"/>
        </w:rPr>
        <w:t>əˈ</w:t>
      </w:r>
      <w:r w:rsidRPr="008459A3">
        <w:rPr>
          <w:b/>
          <w:i/>
          <w:color w:val="FFFF00"/>
          <w:highlight w:val="black"/>
          <w:shd w:val="clear" w:color="auto" w:fill="FCFCFC"/>
          <w:lang w:val="en-US"/>
        </w:rPr>
        <w:t>ra</w:t>
      </w:r>
      <w:r w:rsidRPr="00C10104">
        <w:rPr>
          <w:b/>
          <w:i/>
          <w:color w:val="FFFF00"/>
          <w:highlight w:val="black"/>
          <w:shd w:val="clear" w:color="auto" w:fill="FCFCFC"/>
        </w:rPr>
        <w:t>ɪ</w:t>
      </w:r>
      <w:r w:rsidRPr="008459A3">
        <w:rPr>
          <w:b/>
          <w:i/>
          <w:color w:val="FFFF00"/>
          <w:highlight w:val="black"/>
          <w:shd w:val="clear" w:color="auto" w:fill="FCFCFC"/>
          <w:lang w:val="en-US"/>
        </w:rPr>
        <w:t>vd</w:t>
      </w:r>
      <w:r w:rsidRPr="00C10104">
        <w:rPr>
          <w:color w:val="FFFF00"/>
          <w:highlight w:val="black"/>
          <w:shd w:val="clear" w:color="auto" w:fill="FFFFFF"/>
        </w:rPr>
        <w:t>]</w:t>
      </w:r>
    </w:p>
    <w:p w:rsidR="004B4226" w:rsidRPr="008459A3" w:rsidRDefault="004B4226" w:rsidP="00733FF6">
      <w:pPr>
        <w:shd w:val="clear" w:color="auto" w:fill="000000" w:themeFill="text1"/>
        <w:rPr>
          <w:color w:val="FFFF00"/>
          <w:highlight w:val="black"/>
          <w:shd w:val="clear" w:color="auto" w:fill="FFFFFF"/>
        </w:rPr>
      </w:pPr>
      <w:r w:rsidRPr="008459A3">
        <w:rPr>
          <w:color w:val="FFFF00"/>
          <w:highlight w:val="black"/>
          <w:shd w:val="clear" w:color="auto" w:fill="FFFFFF"/>
        </w:rPr>
        <w:t>1. прибывать, приезжать, достигать, приходить</w:t>
      </w:r>
    </w:p>
    <w:p w:rsidR="004B4226" w:rsidRPr="008C3A6C" w:rsidRDefault="004B4226" w:rsidP="00362872">
      <w:pPr>
        <w:pStyle w:val="a7"/>
        <w:numPr>
          <w:ilvl w:val="0"/>
          <w:numId w:val="12"/>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all the guests have ~d - все гости уже прибыли</w:t>
      </w:r>
    </w:p>
    <w:p w:rsidR="004B4226" w:rsidRPr="008C3A6C" w:rsidRDefault="004B4226" w:rsidP="00362872">
      <w:pPr>
        <w:pStyle w:val="a7"/>
        <w:numPr>
          <w:ilvl w:val="0"/>
          <w:numId w:val="12"/>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lastRenderedPageBreak/>
        <w:t xml:space="preserve">to ~ in London [at a port] - </w:t>
      </w:r>
      <w:r w:rsidRPr="008C3A6C">
        <w:rPr>
          <w:i/>
          <w:color w:val="FFFFFF" w:themeColor="background1"/>
          <w:highlight w:val="black"/>
          <w:shd w:val="clear" w:color="auto" w:fill="FFFFFF"/>
        </w:rPr>
        <w:t>прибыть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в</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Лондон</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в</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порт</w:t>
      </w:r>
      <w:r w:rsidRPr="008C3A6C">
        <w:rPr>
          <w:i/>
          <w:color w:val="FFFFFF" w:themeColor="background1"/>
          <w:highlight w:val="black"/>
          <w:shd w:val="clear" w:color="auto" w:fill="FFFFFF"/>
          <w:lang w:val="en-US"/>
        </w:rPr>
        <w:t>]</w:t>
      </w:r>
    </w:p>
    <w:p w:rsidR="004B4226" w:rsidRPr="008C3A6C" w:rsidRDefault="004B4226" w:rsidP="00362872">
      <w:pPr>
        <w:pStyle w:val="a7"/>
        <w:numPr>
          <w:ilvl w:val="0"/>
          <w:numId w:val="12"/>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the police ~d on /upon/ the scene - на место происшествия прибыла полиция</w:t>
      </w:r>
    </w:p>
    <w:p w:rsidR="004B4226" w:rsidRPr="008C3A6C" w:rsidRDefault="004B4226" w:rsidP="00362872">
      <w:pPr>
        <w:pStyle w:val="a7"/>
        <w:numPr>
          <w:ilvl w:val="0"/>
          <w:numId w:val="12"/>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 xml:space="preserve">sold </w:t>
      </w:r>
      <w:r w:rsidRPr="008C3A6C">
        <w:rPr>
          <w:rFonts w:ascii="Segoe UI Symbol" w:hAnsi="Segoe UI Symbol" w:cs="Segoe UI Symbol"/>
          <w:i/>
          <w:color w:val="FFFFFF" w:themeColor="background1"/>
          <w:highlight w:val="black"/>
          <w:shd w:val="clear" w:color="auto" w:fill="FFFFFF"/>
        </w:rPr>
        <w:t>❝</w:t>
      </w:r>
      <w:r w:rsidRPr="008C3A6C">
        <w:rPr>
          <w:i/>
          <w:color w:val="FFFFFF" w:themeColor="background1"/>
          <w:highlight w:val="black"/>
          <w:shd w:val="clear" w:color="auto" w:fill="FFFFFF"/>
        </w:rPr>
        <w:t>to ~</w:t>
      </w:r>
      <w:r w:rsidRPr="008C3A6C">
        <w:rPr>
          <w:rFonts w:ascii="Segoe UI Symbol" w:hAnsi="Segoe UI Symbol" w:cs="Segoe UI Symbol"/>
          <w:i/>
          <w:color w:val="FFFFFF" w:themeColor="background1"/>
          <w:highlight w:val="black"/>
          <w:shd w:val="clear" w:color="auto" w:fill="FFFFFF"/>
        </w:rPr>
        <w:t>❞</w:t>
      </w:r>
      <w:r w:rsidRPr="008C3A6C">
        <w:rPr>
          <w:i/>
          <w:color w:val="FFFFFF" w:themeColor="background1"/>
          <w:highlight w:val="black"/>
          <w:shd w:val="clear" w:color="auto" w:fill="FFFFFF"/>
        </w:rPr>
        <w:t xml:space="preserve"> - </w:t>
      </w:r>
      <w:r w:rsidRPr="008C3A6C">
        <w:rPr>
          <w:i/>
          <w:iCs/>
          <w:color w:val="FFFFFF" w:themeColor="background1"/>
          <w:highlight w:val="black"/>
          <w:shd w:val="clear" w:color="auto" w:fill="FFFFFF"/>
        </w:rPr>
        <w:t>ком. </w:t>
      </w:r>
      <w:r w:rsidRPr="008C3A6C">
        <w:rPr>
          <w:i/>
          <w:color w:val="FFFFFF" w:themeColor="background1"/>
          <w:highlight w:val="black"/>
          <w:shd w:val="clear" w:color="auto" w:fill="FFFFFF"/>
        </w:rPr>
        <w:t>к прибытию (</w:t>
      </w:r>
      <w:r w:rsidRPr="008C3A6C">
        <w:rPr>
          <w:i/>
          <w:iCs/>
          <w:color w:val="FFFFFF" w:themeColor="background1"/>
          <w:highlight w:val="black"/>
          <w:shd w:val="clear" w:color="auto" w:fill="FFFFFF"/>
        </w:rPr>
        <w:t>условие сделки при продаже товара, находящегося в пути</w:t>
      </w:r>
      <w:r w:rsidRPr="008C3A6C">
        <w:rPr>
          <w:i/>
          <w:color w:val="FFFFFF" w:themeColor="background1"/>
          <w:highlight w:val="black"/>
          <w:shd w:val="clear" w:color="auto" w:fill="FFFFFF"/>
        </w:rPr>
        <w:t>)</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2. (at)</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1) достигать (</w:t>
      </w:r>
      <w:r w:rsidRPr="008C3A6C">
        <w:rPr>
          <w:i/>
          <w:iCs/>
          <w:color w:val="FFFFFF" w:themeColor="background1"/>
          <w:highlight w:val="black"/>
          <w:shd w:val="clear" w:color="auto" w:fill="FFFFFF"/>
        </w:rPr>
        <w:t>чего-л.</w:t>
      </w:r>
      <w:r w:rsidRPr="008C3A6C">
        <w:rPr>
          <w:color w:val="FFFFFF" w:themeColor="background1"/>
          <w:highlight w:val="black"/>
          <w:shd w:val="clear" w:color="auto" w:fill="FFFFFF"/>
        </w:rPr>
        <w:t>), приходить (</w:t>
      </w:r>
      <w:r w:rsidRPr="008C3A6C">
        <w:rPr>
          <w:i/>
          <w:iCs/>
          <w:color w:val="FFFFFF" w:themeColor="background1"/>
          <w:highlight w:val="black"/>
          <w:shd w:val="clear" w:color="auto" w:fill="FFFFFF"/>
        </w:rPr>
        <w:t>к чему-л.</w:t>
      </w:r>
      <w:r w:rsidRPr="008C3A6C">
        <w:rPr>
          <w:color w:val="FFFFFF" w:themeColor="background1"/>
          <w:highlight w:val="black"/>
          <w:shd w:val="clear" w:color="auto" w:fill="FFFFFF"/>
        </w:rPr>
        <w:t>)</w:t>
      </w:r>
    </w:p>
    <w:p w:rsidR="004B4226" w:rsidRPr="008C3A6C" w:rsidRDefault="004B4226" w:rsidP="00362872">
      <w:pPr>
        <w:pStyle w:val="a7"/>
        <w:numPr>
          <w:ilvl w:val="0"/>
          <w:numId w:val="12"/>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to ~ at an understanding - </w:t>
      </w:r>
      <w:r w:rsidRPr="008C3A6C">
        <w:rPr>
          <w:i/>
          <w:color w:val="FFFFFF" w:themeColor="background1"/>
          <w:highlight w:val="black"/>
          <w:shd w:val="clear" w:color="auto" w:fill="FFFFFF"/>
        </w:rPr>
        <w:t>достигнуть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взаимопонимания</w:t>
      </w:r>
    </w:p>
    <w:p w:rsidR="004B4226" w:rsidRPr="008C3A6C" w:rsidRDefault="004B4226" w:rsidP="00362872">
      <w:pPr>
        <w:pStyle w:val="a7"/>
        <w:numPr>
          <w:ilvl w:val="0"/>
          <w:numId w:val="12"/>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to ~ at a decision - </w:t>
      </w:r>
      <w:r w:rsidRPr="008C3A6C">
        <w:rPr>
          <w:i/>
          <w:color w:val="FFFFFF" w:themeColor="background1"/>
          <w:highlight w:val="black"/>
          <w:shd w:val="clear" w:color="auto" w:fill="FFFFFF"/>
        </w:rPr>
        <w:t>принять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решение</w:t>
      </w:r>
    </w:p>
    <w:p w:rsidR="004B4226" w:rsidRPr="008C3A6C" w:rsidRDefault="004B4226" w:rsidP="00362872">
      <w:pPr>
        <w:pStyle w:val="a7"/>
        <w:numPr>
          <w:ilvl w:val="0"/>
          <w:numId w:val="12"/>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to ~ at a conclusion - </w:t>
      </w:r>
      <w:r w:rsidRPr="008C3A6C">
        <w:rPr>
          <w:i/>
          <w:color w:val="FFFFFF" w:themeColor="background1"/>
          <w:highlight w:val="black"/>
          <w:shd w:val="clear" w:color="auto" w:fill="FFFFFF"/>
        </w:rPr>
        <w:t>прийти</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к</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заключению</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2) достигать (</w:t>
      </w:r>
      <w:r w:rsidRPr="008C3A6C">
        <w:rPr>
          <w:i/>
          <w:iCs/>
          <w:color w:val="FFFFFF" w:themeColor="background1"/>
          <w:highlight w:val="black"/>
          <w:shd w:val="clear" w:color="auto" w:fill="FFFFFF"/>
        </w:rPr>
        <w:t>обыкн.</w:t>
      </w:r>
      <w:r w:rsidRPr="008C3A6C">
        <w:rPr>
          <w:color w:val="FFFFFF" w:themeColor="background1"/>
          <w:highlight w:val="black"/>
          <w:shd w:val="clear" w:color="auto" w:fill="FFFFFF"/>
          <w:lang w:val="en-US"/>
        </w:rPr>
        <w:t> </w:t>
      </w:r>
      <w:r w:rsidRPr="008C3A6C">
        <w:rPr>
          <w:color w:val="FFFFFF" w:themeColor="background1"/>
          <w:highlight w:val="black"/>
          <w:shd w:val="clear" w:color="auto" w:fill="FFFFFF"/>
        </w:rPr>
        <w:t>какого-л. возраста)</w:t>
      </w:r>
    </w:p>
    <w:p w:rsidR="004B4226" w:rsidRPr="008C3A6C" w:rsidRDefault="004B4226" w:rsidP="00362872">
      <w:pPr>
        <w:pStyle w:val="a7"/>
        <w:numPr>
          <w:ilvl w:val="0"/>
          <w:numId w:val="12"/>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to ~ at the age of twenty - </w:t>
      </w:r>
      <w:r w:rsidRPr="008C3A6C">
        <w:rPr>
          <w:i/>
          <w:color w:val="FFFFFF" w:themeColor="background1"/>
          <w:highlight w:val="black"/>
          <w:shd w:val="clear" w:color="auto" w:fill="FFFFFF"/>
        </w:rPr>
        <w:t>достигнуть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двадцати</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лет</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3. наступать (</w:t>
      </w:r>
      <w:r w:rsidRPr="008C3A6C">
        <w:rPr>
          <w:i/>
          <w:iCs/>
          <w:color w:val="FFFFFF" w:themeColor="background1"/>
          <w:highlight w:val="black"/>
          <w:shd w:val="clear" w:color="auto" w:fill="FFFFFF"/>
        </w:rPr>
        <w:t>о времени</w:t>
      </w:r>
      <w:r w:rsidRPr="008C3A6C">
        <w:rPr>
          <w:color w:val="FFFFFF" w:themeColor="background1"/>
          <w:highlight w:val="black"/>
          <w:shd w:val="clear" w:color="auto" w:fill="FFFFFF"/>
        </w:rPr>
        <w:t>)</w:t>
      </w:r>
    </w:p>
    <w:p w:rsidR="004B4226" w:rsidRPr="008C3A6C" w:rsidRDefault="004B4226" w:rsidP="00362872">
      <w:pPr>
        <w:pStyle w:val="a7"/>
        <w:numPr>
          <w:ilvl w:val="0"/>
          <w:numId w:val="12"/>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lang w:val="en-US"/>
        </w:rPr>
        <w:t>at last the hour</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d</w:t>
      </w:r>
      <w:r w:rsidRPr="008C3A6C">
        <w:rPr>
          <w:i/>
          <w:color w:val="FFFFFF" w:themeColor="background1"/>
          <w:highlight w:val="black"/>
          <w:shd w:val="clear" w:color="auto" w:fill="FFFFFF"/>
        </w:rPr>
        <w:t xml:space="preserve"> - наконец час пришёл /настал/</w:t>
      </w:r>
    </w:p>
    <w:p w:rsidR="004B4226" w:rsidRPr="008459A3" w:rsidRDefault="004B4226" w:rsidP="00733FF6">
      <w:pPr>
        <w:shd w:val="clear" w:color="auto" w:fill="000000" w:themeFill="text1"/>
        <w:rPr>
          <w:color w:val="FFFF00"/>
          <w:highlight w:val="black"/>
          <w:shd w:val="clear" w:color="auto" w:fill="FFFFFF"/>
        </w:rPr>
      </w:pPr>
      <w:r w:rsidRPr="008459A3">
        <w:rPr>
          <w:color w:val="FFFF00"/>
          <w:highlight w:val="black"/>
          <w:shd w:val="clear" w:color="auto" w:fill="FFFFFF"/>
        </w:rPr>
        <w:t>4. сделать карьеру; добиться успеха, признания</w:t>
      </w:r>
    </w:p>
    <w:p w:rsidR="004B4226" w:rsidRPr="008C3A6C" w:rsidRDefault="004B4226" w:rsidP="00362872">
      <w:pPr>
        <w:pStyle w:val="a7"/>
        <w:numPr>
          <w:ilvl w:val="0"/>
          <w:numId w:val="12"/>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lang w:val="en-US"/>
        </w:rPr>
        <w:t>a</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genius</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who</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had</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never</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d</w:t>
      </w:r>
      <w:r w:rsidRPr="008C3A6C">
        <w:rPr>
          <w:i/>
          <w:color w:val="FFFFFF" w:themeColor="background1"/>
          <w:highlight w:val="black"/>
          <w:shd w:val="clear" w:color="auto" w:fill="FFFFFF"/>
        </w:rPr>
        <w:t xml:space="preserve"> - гений, не получивший признания</w:t>
      </w:r>
    </w:p>
    <w:p w:rsidR="004B4226" w:rsidRPr="008C3A6C" w:rsidRDefault="004B4226" w:rsidP="00362872">
      <w:pPr>
        <w:numPr>
          <w:ilvl w:val="0"/>
          <w:numId w:val="12"/>
        </w:numPr>
        <w:shd w:val="clear" w:color="auto" w:fill="000000" w:themeFill="text1"/>
        <w:textAlignment w:val="baseline"/>
        <w:rPr>
          <w:rFonts w:eastAsia="Times New Roman"/>
          <w:i/>
          <w:color w:val="FFFFFF" w:themeColor="background1"/>
          <w:highlight w:val="black"/>
          <w:lang w:val="en-US" w:eastAsia="ru-RU"/>
        </w:rPr>
      </w:pPr>
      <w:r w:rsidRPr="008C3A6C">
        <w:rPr>
          <w:rFonts w:eastAsia="Times New Roman"/>
          <w:i/>
          <w:color w:val="FFFFFF" w:themeColor="background1"/>
          <w:highlight w:val="black"/>
          <w:bdr w:val="none" w:sz="0" w:space="0" w:color="auto" w:frame="1"/>
          <w:lang w:val="en-US" w:eastAsia="ru-RU"/>
        </w:rPr>
        <w:t xml:space="preserve">He is a younger man, and has only arrived comparatively recently. — </w:t>
      </w:r>
      <w:r w:rsidRPr="008C3A6C">
        <w:rPr>
          <w:rFonts w:eastAsia="Times New Roman"/>
          <w:i/>
          <w:color w:val="FFFFFF" w:themeColor="background1"/>
          <w:highlight w:val="black"/>
          <w:bdr w:val="none" w:sz="0" w:space="0" w:color="auto" w:frame="1"/>
          <w:lang w:eastAsia="ru-RU"/>
        </w:rPr>
        <w:t>Он</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ещё</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молод</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и</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совсем</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недавно</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добился</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признания</w:t>
      </w:r>
      <w:r w:rsidRPr="008C3A6C">
        <w:rPr>
          <w:rFonts w:eastAsia="Times New Roman"/>
          <w:i/>
          <w:color w:val="FFFFFF" w:themeColor="background1"/>
          <w:highlight w:val="black"/>
          <w:bdr w:val="none" w:sz="0" w:space="0" w:color="auto" w:frame="1"/>
          <w:lang w:val="en-US" w:eastAsia="ru-RU"/>
        </w:rPr>
        <w:t>.</w:t>
      </w:r>
    </w:p>
    <w:p w:rsidR="004B4226" w:rsidRPr="008C3A6C" w:rsidRDefault="004B4226" w:rsidP="00733FF6">
      <w:pPr>
        <w:shd w:val="clear" w:color="auto" w:fill="000000" w:themeFill="text1"/>
        <w:jc w:val="center"/>
        <w:rPr>
          <w:b/>
          <w:color w:val="FFFFFF" w:themeColor="background1"/>
          <w:highlight w:val="black"/>
          <w:bdr w:val="none" w:sz="0" w:space="0" w:color="auto" w:frame="1"/>
          <w:lang w:val="en-US"/>
        </w:rPr>
      </w:pPr>
    </w:p>
    <w:p w:rsidR="004B4226" w:rsidRPr="008C3A6C" w:rsidRDefault="004B4226" w:rsidP="00733FF6">
      <w:pPr>
        <w:shd w:val="clear" w:color="auto" w:fill="000000" w:themeFill="text1"/>
        <w:jc w:val="center"/>
        <w:rPr>
          <w:b/>
          <w:color w:val="FFFFFF" w:themeColor="background1"/>
          <w:highlight w:val="black"/>
          <w:bdr w:val="none" w:sz="0" w:space="0" w:color="auto" w:frame="1"/>
          <w:lang w:val="en-US"/>
        </w:rPr>
      </w:pPr>
    </w:p>
    <w:p w:rsidR="004B4226" w:rsidRPr="008C3A6C" w:rsidRDefault="004B4226" w:rsidP="00733FF6">
      <w:pPr>
        <w:shd w:val="clear" w:color="auto" w:fill="000000" w:themeFill="text1"/>
        <w:jc w:val="center"/>
        <w:rPr>
          <w:b/>
          <w:color w:val="FFFFFF" w:themeColor="background1"/>
          <w:highlight w:val="black"/>
          <w:bdr w:val="none" w:sz="0" w:space="0" w:color="auto" w:frame="1"/>
          <w:lang w:val="en-US"/>
        </w:rPr>
      </w:pPr>
    </w:p>
    <w:p w:rsidR="004B4226" w:rsidRPr="008C3A6C" w:rsidRDefault="004B4226" w:rsidP="00733FF6">
      <w:pPr>
        <w:jc w:val="center"/>
        <w:rPr>
          <w:b/>
          <w:i/>
          <w:color w:val="FFFFFF" w:themeColor="background1"/>
        </w:rPr>
      </w:pPr>
      <w:r w:rsidRPr="008C3A6C">
        <w:rPr>
          <w:b/>
          <w:i/>
          <w:color w:val="FFFFFF" w:themeColor="background1"/>
          <w:lang w:val="en-US"/>
        </w:rPr>
        <w:t>BY</w:t>
      </w:r>
      <w:r w:rsidRPr="008C3A6C">
        <w:rPr>
          <w:b/>
          <w:i/>
          <w:color w:val="FFFFFF" w:themeColor="background1"/>
        </w:rPr>
        <w:t xml:space="preserve"> </w:t>
      </w:r>
      <w:r w:rsidRPr="008C3A6C">
        <w:rPr>
          <w:b/>
          <w:i/>
          <w:color w:val="FFFFFF" w:themeColor="background1"/>
          <w:lang w:val="en-US"/>
        </w:rPr>
        <w:t>THEN</w:t>
      </w:r>
      <w:r w:rsidRPr="008C3A6C">
        <w:rPr>
          <w:b/>
          <w:i/>
          <w:color w:val="FFFFFF" w:themeColor="background1"/>
        </w:rPr>
        <w:t xml:space="preserve"> [</w:t>
      </w:r>
      <w:r w:rsidRPr="008C3A6C">
        <w:rPr>
          <w:b/>
          <w:i/>
          <w:color w:val="FFFFFF" w:themeColor="background1"/>
          <w:lang w:val="en-US"/>
        </w:rPr>
        <w:t>ba</w:t>
      </w:r>
      <w:r w:rsidRPr="008C3A6C">
        <w:rPr>
          <w:b/>
          <w:i/>
          <w:color w:val="FFFFFF" w:themeColor="background1"/>
        </w:rPr>
        <w:t>ɪ ð</w:t>
      </w:r>
      <w:r w:rsidRPr="008C3A6C">
        <w:rPr>
          <w:b/>
          <w:i/>
          <w:color w:val="FFFFFF" w:themeColor="background1"/>
          <w:lang w:val="en-US"/>
        </w:rPr>
        <w:t>en</w:t>
      </w:r>
      <w:r w:rsidRPr="008C3A6C">
        <w:rPr>
          <w:b/>
          <w:i/>
          <w:color w:val="FFFFFF" w:themeColor="background1"/>
        </w:rPr>
        <w:t>]</w:t>
      </w:r>
    </w:p>
    <w:p w:rsidR="004B4226" w:rsidRPr="008C3A6C" w:rsidRDefault="004B4226" w:rsidP="00733FF6">
      <w:pPr>
        <w:rPr>
          <w:color w:val="FFFFFF" w:themeColor="background1"/>
        </w:rPr>
      </w:pPr>
      <w:r w:rsidRPr="008C3A6C">
        <w:rPr>
          <w:color w:val="FFFFFF" w:themeColor="background1"/>
        </w:rPr>
        <w:t>нареч. к тому времени</w:t>
      </w:r>
    </w:p>
    <w:p w:rsidR="004B4226" w:rsidRPr="008C3A6C" w:rsidRDefault="004B4226" w:rsidP="00362872">
      <w:pPr>
        <w:pStyle w:val="a7"/>
        <w:numPr>
          <w:ilvl w:val="0"/>
          <w:numId w:val="13"/>
        </w:numPr>
        <w:rPr>
          <w:i/>
          <w:color w:val="FFFFFF" w:themeColor="background1"/>
          <w:lang w:val="en-US"/>
        </w:rPr>
      </w:pPr>
      <w:r w:rsidRPr="008C3A6C">
        <w:rPr>
          <w:i/>
          <w:color w:val="FFFFFF" w:themeColor="background1"/>
          <w:lang w:val="en-US"/>
        </w:rPr>
        <w:t>He should be feeling better by then.</w:t>
      </w:r>
    </w:p>
    <w:p w:rsidR="004B4226" w:rsidRPr="008C3A6C" w:rsidRDefault="004B4226" w:rsidP="00362872">
      <w:pPr>
        <w:pStyle w:val="a7"/>
        <w:numPr>
          <w:ilvl w:val="0"/>
          <w:numId w:val="13"/>
        </w:numPr>
        <w:rPr>
          <w:i/>
          <w:color w:val="FFFFFF" w:themeColor="background1"/>
        </w:rPr>
      </w:pPr>
      <w:r w:rsidRPr="008C3A6C">
        <w:rPr>
          <w:i/>
          <w:color w:val="FFFFFF" w:themeColor="background1"/>
        </w:rPr>
        <w:t>Ему станет лучше к тому времени.</w:t>
      </w:r>
    </w:p>
    <w:p w:rsidR="004B4226" w:rsidRPr="008C3A6C" w:rsidRDefault="004B4226" w:rsidP="00362872">
      <w:pPr>
        <w:pStyle w:val="a7"/>
        <w:numPr>
          <w:ilvl w:val="0"/>
          <w:numId w:val="13"/>
        </w:numPr>
        <w:rPr>
          <w:i/>
          <w:color w:val="FFFFFF" w:themeColor="background1"/>
          <w:lang w:val="en-US"/>
        </w:rPr>
      </w:pPr>
      <w:r w:rsidRPr="008C3A6C">
        <w:rPr>
          <w:i/>
          <w:color w:val="FFFFFF" w:themeColor="background1"/>
          <w:lang w:val="en-US"/>
        </w:rPr>
        <w:t>If they make it by then.</w:t>
      </w:r>
    </w:p>
    <w:p w:rsidR="004B4226" w:rsidRPr="008C3A6C" w:rsidRDefault="004B4226" w:rsidP="00362872">
      <w:pPr>
        <w:pStyle w:val="a7"/>
        <w:numPr>
          <w:ilvl w:val="0"/>
          <w:numId w:val="13"/>
        </w:numPr>
        <w:rPr>
          <w:i/>
          <w:color w:val="FFFFFF" w:themeColor="background1"/>
        </w:rPr>
      </w:pPr>
      <w:r w:rsidRPr="008C3A6C">
        <w:rPr>
          <w:i/>
          <w:color w:val="FFFFFF" w:themeColor="background1"/>
        </w:rPr>
        <w:t>Если они приедут к тому времени.</w:t>
      </w:r>
    </w:p>
    <w:p w:rsidR="004B4226" w:rsidRPr="008C3A6C" w:rsidRDefault="004B4226" w:rsidP="00733FF6">
      <w:pPr>
        <w:rPr>
          <w:i/>
          <w:color w:val="FFFFFF" w:themeColor="background1"/>
        </w:rPr>
      </w:pPr>
    </w:p>
    <w:p w:rsidR="004B4226" w:rsidRPr="008C3A6C" w:rsidRDefault="004B4226" w:rsidP="00733FF6">
      <w:pPr>
        <w:jc w:val="center"/>
        <w:rPr>
          <w:b/>
          <w:i/>
          <w:color w:val="FFFFFF" w:themeColor="background1"/>
          <w:u w:val="single"/>
        </w:rPr>
      </w:pPr>
    </w:p>
    <w:p w:rsidR="004B4226" w:rsidRPr="008C3A6C" w:rsidRDefault="004B4226" w:rsidP="00733FF6">
      <w:pPr>
        <w:jc w:val="center"/>
        <w:rPr>
          <w:b/>
          <w:i/>
          <w:color w:val="FFFFFF" w:themeColor="background1"/>
          <w:u w:val="single"/>
        </w:rPr>
      </w:pPr>
    </w:p>
    <w:p w:rsidR="004B4226" w:rsidRPr="008C3A6C" w:rsidRDefault="004B4226" w:rsidP="00733FF6">
      <w:pPr>
        <w:shd w:val="clear" w:color="auto" w:fill="000000" w:themeFill="text1"/>
        <w:jc w:val="center"/>
        <w:rPr>
          <w:b/>
          <w:color w:val="FFFFFF" w:themeColor="background1"/>
          <w:highlight w:val="black"/>
        </w:rPr>
      </w:pPr>
      <w:r w:rsidRPr="008C3A6C">
        <w:rPr>
          <w:b/>
          <w:color w:val="FFFFFF" w:themeColor="background1"/>
          <w:highlight w:val="black"/>
          <w:lang w:val="en-US"/>
        </w:rPr>
        <w:t>BEGIN</w:t>
      </w:r>
      <w:r w:rsidRPr="008C3A6C">
        <w:rPr>
          <w:b/>
          <w:color w:val="FFFFFF" w:themeColor="background1"/>
          <w:highlight w:val="black"/>
        </w:rPr>
        <w:t xml:space="preserve"> ** [</w:t>
      </w:r>
      <w:r w:rsidRPr="008C3A6C">
        <w:rPr>
          <w:b/>
          <w:color w:val="FFFFFF" w:themeColor="background1"/>
          <w:highlight w:val="black"/>
          <w:lang w:val="en-US"/>
        </w:rPr>
        <w:t>b</w:t>
      </w:r>
      <w:r w:rsidRPr="008C3A6C">
        <w:rPr>
          <w:b/>
          <w:color w:val="FFFFFF" w:themeColor="background1"/>
          <w:highlight w:val="black"/>
        </w:rPr>
        <w:t>ıʹ</w:t>
      </w:r>
      <w:r w:rsidRPr="008C3A6C">
        <w:rPr>
          <w:b/>
          <w:color w:val="FFFFFF" w:themeColor="background1"/>
          <w:highlight w:val="black"/>
          <w:lang w:val="en-US"/>
        </w:rPr>
        <w:t>g</w:t>
      </w:r>
      <w:r w:rsidRPr="008C3A6C">
        <w:rPr>
          <w:b/>
          <w:color w:val="FFFFFF" w:themeColor="background1"/>
          <w:highlight w:val="black"/>
        </w:rPr>
        <w:t>ı</w:t>
      </w:r>
      <w:r w:rsidRPr="008C3A6C">
        <w:rPr>
          <w:b/>
          <w:color w:val="FFFFFF" w:themeColor="background1"/>
          <w:highlight w:val="black"/>
          <w:lang w:val="en-US"/>
        </w:rPr>
        <w:t>n</w:t>
      </w:r>
      <w:r w:rsidRPr="008C3A6C">
        <w:rPr>
          <w:b/>
          <w:color w:val="FFFFFF" w:themeColor="background1"/>
          <w:highlight w:val="black"/>
        </w:rPr>
        <w:t>]</w:t>
      </w:r>
    </w:p>
    <w:p w:rsidR="004B4226" w:rsidRPr="008C3A6C" w:rsidRDefault="004B4226" w:rsidP="00733FF6">
      <w:pPr>
        <w:shd w:val="clear" w:color="auto" w:fill="000000" w:themeFill="text1"/>
        <w:rPr>
          <w:b/>
          <w:i/>
          <w:color w:val="FFFFFF" w:themeColor="background1"/>
          <w:highlight w:val="black"/>
        </w:rPr>
      </w:pPr>
      <w:r w:rsidRPr="008C3A6C">
        <w:rPr>
          <w:b/>
          <w:i/>
          <w:color w:val="FFFFFF" w:themeColor="background1"/>
          <w:highlight w:val="black"/>
        </w:rPr>
        <w:t xml:space="preserve">Глагол </w:t>
      </w:r>
      <w:r w:rsidRPr="008C3A6C">
        <w:rPr>
          <w:b/>
          <w:i/>
          <w:color w:val="FFFFFF" w:themeColor="background1"/>
          <w:highlight w:val="black"/>
          <w:lang w:val="en-US"/>
        </w:rPr>
        <w:t>BEGAN</w:t>
      </w:r>
      <w:r w:rsidRPr="008C3A6C">
        <w:rPr>
          <w:b/>
          <w:i/>
          <w:color w:val="FFFFFF" w:themeColor="background1"/>
          <w:spacing w:val="15"/>
          <w:highlight w:val="black"/>
          <w:shd w:val="clear" w:color="auto" w:fill="FFFFFF"/>
        </w:rPr>
        <w:t xml:space="preserve"> [</w:t>
      </w:r>
      <w:r w:rsidRPr="008C3A6C">
        <w:rPr>
          <w:b/>
          <w:i/>
          <w:color w:val="FFFFFF" w:themeColor="background1"/>
          <w:spacing w:val="15"/>
          <w:highlight w:val="black"/>
          <w:shd w:val="clear" w:color="auto" w:fill="FFFFFF"/>
          <w:lang w:val="en-US"/>
        </w:rPr>
        <w:t>b</w:t>
      </w:r>
      <w:r w:rsidRPr="008C3A6C">
        <w:rPr>
          <w:b/>
          <w:i/>
          <w:color w:val="FFFFFF" w:themeColor="background1"/>
          <w:spacing w:val="15"/>
          <w:highlight w:val="black"/>
          <w:shd w:val="clear" w:color="auto" w:fill="FFFFFF"/>
        </w:rPr>
        <w:t>ɪ'</w:t>
      </w:r>
      <w:r w:rsidRPr="008C3A6C">
        <w:rPr>
          <w:b/>
          <w:i/>
          <w:color w:val="FFFFFF" w:themeColor="background1"/>
          <w:spacing w:val="15"/>
          <w:highlight w:val="black"/>
          <w:shd w:val="clear" w:color="auto" w:fill="FFFFFF"/>
          <w:lang w:val="en-US"/>
        </w:rPr>
        <w:t>g</w:t>
      </w:r>
      <w:r w:rsidRPr="008C3A6C">
        <w:rPr>
          <w:b/>
          <w:i/>
          <w:color w:val="FFFFFF" w:themeColor="background1"/>
          <w:spacing w:val="15"/>
          <w:highlight w:val="black"/>
          <w:shd w:val="clear" w:color="auto" w:fill="FFFFFF"/>
        </w:rPr>
        <w:t>æ</w:t>
      </w:r>
      <w:r w:rsidRPr="008C3A6C">
        <w:rPr>
          <w:b/>
          <w:i/>
          <w:color w:val="FFFFFF" w:themeColor="background1"/>
          <w:spacing w:val="15"/>
          <w:highlight w:val="black"/>
          <w:shd w:val="clear" w:color="auto" w:fill="FFFFFF"/>
          <w:lang w:val="en-US"/>
        </w:rPr>
        <w:t>n</w:t>
      </w:r>
      <w:r w:rsidRPr="008C3A6C">
        <w:rPr>
          <w:b/>
          <w:i/>
          <w:color w:val="FFFFFF" w:themeColor="background1"/>
          <w:spacing w:val="15"/>
          <w:highlight w:val="black"/>
          <w:shd w:val="clear" w:color="auto" w:fill="FFFFFF"/>
        </w:rPr>
        <w:t>]</w:t>
      </w:r>
    </w:p>
    <w:p w:rsidR="004B4226" w:rsidRPr="008C3A6C" w:rsidRDefault="004B4226" w:rsidP="00733FF6">
      <w:pPr>
        <w:shd w:val="clear" w:color="auto" w:fill="000000" w:themeFill="text1"/>
        <w:rPr>
          <w:color w:val="FFFFFF" w:themeColor="background1"/>
          <w:highlight w:val="black"/>
        </w:rPr>
      </w:pPr>
      <w:r w:rsidRPr="008C3A6C">
        <w:rPr>
          <w:b/>
          <w:i/>
          <w:color w:val="FFFFFF" w:themeColor="background1"/>
          <w:highlight w:val="black"/>
        </w:rPr>
        <w:t xml:space="preserve">Прич. </w:t>
      </w:r>
      <w:r w:rsidRPr="008C3A6C">
        <w:rPr>
          <w:b/>
          <w:i/>
          <w:color w:val="FFFFFF" w:themeColor="background1"/>
          <w:highlight w:val="black"/>
          <w:lang w:val="en-US"/>
        </w:rPr>
        <w:t>BEGUN</w:t>
      </w:r>
      <w:r w:rsidRPr="008C3A6C">
        <w:rPr>
          <w:b/>
          <w:i/>
          <w:color w:val="FFFFFF" w:themeColor="background1"/>
          <w:spacing w:val="15"/>
          <w:highlight w:val="black"/>
          <w:shd w:val="clear" w:color="auto" w:fill="FFFFFF"/>
        </w:rPr>
        <w:t xml:space="preserve"> [</w:t>
      </w:r>
      <w:r w:rsidRPr="008C3A6C">
        <w:rPr>
          <w:b/>
          <w:i/>
          <w:color w:val="FFFFFF" w:themeColor="background1"/>
          <w:spacing w:val="15"/>
          <w:highlight w:val="black"/>
          <w:shd w:val="clear" w:color="auto" w:fill="FFFFFF"/>
          <w:lang w:val="en-US"/>
        </w:rPr>
        <w:t>b</w:t>
      </w:r>
      <w:r w:rsidRPr="008C3A6C">
        <w:rPr>
          <w:b/>
          <w:i/>
          <w:color w:val="FFFFFF" w:themeColor="background1"/>
          <w:spacing w:val="15"/>
          <w:highlight w:val="black"/>
          <w:shd w:val="clear" w:color="auto" w:fill="FFFFFF"/>
        </w:rPr>
        <w:t>ɪ'</w:t>
      </w:r>
      <w:r w:rsidRPr="008C3A6C">
        <w:rPr>
          <w:b/>
          <w:i/>
          <w:color w:val="FFFFFF" w:themeColor="background1"/>
          <w:spacing w:val="15"/>
          <w:highlight w:val="black"/>
          <w:shd w:val="clear" w:color="auto" w:fill="FFFFFF"/>
          <w:lang w:val="en-US"/>
        </w:rPr>
        <w:t>g</w:t>
      </w:r>
      <w:r w:rsidRPr="008C3A6C">
        <w:rPr>
          <w:b/>
          <w:i/>
          <w:color w:val="FFFFFF" w:themeColor="background1"/>
          <w:spacing w:val="15"/>
          <w:highlight w:val="black"/>
          <w:shd w:val="clear" w:color="auto" w:fill="FFFFFF"/>
        </w:rPr>
        <w:t>ʌ</w:t>
      </w:r>
      <w:r w:rsidRPr="008C3A6C">
        <w:rPr>
          <w:b/>
          <w:i/>
          <w:color w:val="FFFFFF" w:themeColor="background1"/>
          <w:spacing w:val="15"/>
          <w:highlight w:val="black"/>
          <w:shd w:val="clear" w:color="auto" w:fill="FFFFFF"/>
          <w:lang w:val="en-US"/>
        </w:rPr>
        <w:t>n</w:t>
      </w:r>
      <w:r w:rsidRPr="008C3A6C">
        <w:rPr>
          <w:color w:val="FFFFFF" w:themeColor="background1"/>
          <w:spacing w:val="15"/>
          <w:highlight w:val="black"/>
          <w:shd w:val="clear" w:color="auto" w:fill="FFFFFF"/>
        </w:rPr>
        <w:t>]</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1. начать, начинать(ся); приступать (к чему л.)</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lastRenderedPageBreak/>
        <w:t>to ~ at the ~ning - начинать с самого начала</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to ~ again - начать снова /сначала/</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that‘s wrong, let‘s ~ again - это неправильно, давайте начнём сначала /повторим/</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 xml:space="preserve">to ~ with - начинаться с (чего-л.) [см. тж. 1 и </w:t>
      </w:r>
      <w:proofErr w:type="gramStart"/>
      <w:r w:rsidRPr="008C3A6C">
        <w:rPr>
          <w:rFonts w:ascii="Segoe UI Symbol" w:hAnsi="Segoe UI Symbol" w:cs="Segoe UI Symbol"/>
          <w:i/>
          <w:color w:val="FFFFFF" w:themeColor="background1"/>
          <w:highlight w:val="black"/>
        </w:rPr>
        <w:t>♢</w:t>
      </w:r>
      <w:r w:rsidRPr="008C3A6C">
        <w:rPr>
          <w:i/>
          <w:color w:val="FFFFFF" w:themeColor="background1"/>
          <w:highlight w:val="black"/>
        </w:rPr>
        <w:t xml:space="preserve"> ]</w:t>
      </w:r>
      <w:proofErr w:type="gramEnd"/>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the word ~s with a capital letter - слово начинается с заглавной буквы</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3. основывать, создавать</w:t>
      </w:r>
    </w:p>
    <w:p w:rsidR="004B4226" w:rsidRPr="008C3A6C" w:rsidRDefault="004B4226" w:rsidP="00362872">
      <w:pPr>
        <w:pStyle w:val="a7"/>
        <w:numPr>
          <w:ilvl w:val="0"/>
          <w:numId w:val="13"/>
        </w:numPr>
        <w:shd w:val="clear" w:color="auto" w:fill="000000" w:themeFill="text1"/>
        <w:rPr>
          <w:i/>
          <w:color w:val="FFFFFF" w:themeColor="background1"/>
          <w:highlight w:val="black"/>
          <w:lang w:val="en-US"/>
        </w:rPr>
      </w:pPr>
      <w:r w:rsidRPr="008C3A6C">
        <w:rPr>
          <w:i/>
          <w:color w:val="FFFFFF" w:themeColor="background1"/>
          <w:highlight w:val="black"/>
          <w:lang w:val="en-US"/>
        </w:rPr>
        <w:t xml:space="preserve">they began the club a year ago - </w:t>
      </w:r>
      <w:r w:rsidRPr="008C3A6C">
        <w:rPr>
          <w:i/>
          <w:color w:val="FFFFFF" w:themeColor="background1"/>
          <w:highlight w:val="black"/>
        </w:rPr>
        <w:t>клуб</w:t>
      </w:r>
      <w:r w:rsidRPr="008C3A6C">
        <w:rPr>
          <w:i/>
          <w:color w:val="FFFFFF" w:themeColor="background1"/>
          <w:highlight w:val="black"/>
          <w:lang w:val="en-US"/>
        </w:rPr>
        <w:t xml:space="preserve"> </w:t>
      </w:r>
      <w:r w:rsidRPr="008C3A6C">
        <w:rPr>
          <w:i/>
          <w:color w:val="FFFFFF" w:themeColor="background1"/>
          <w:highlight w:val="black"/>
        </w:rPr>
        <w:t>открыли</w:t>
      </w:r>
      <w:r w:rsidRPr="008C3A6C">
        <w:rPr>
          <w:i/>
          <w:color w:val="FFFFFF" w:themeColor="background1"/>
          <w:highlight w:val="black"/>
          <w:lang w:val="en-US"/>
        </w:rPr>
        <w:t xml:space="preserve"> </w:t>
      </w:r>
      <w:r w:rsidRPr="008C3A6C">
        <w:rPr>
          <w:i/>
          <w:color w:val="FFFFFF" w:themeColor="background1"/>
          <w:highlight w:val="black"/>
        </w:rPr>
        <w:t>год</w:t>
      </w:r>
      <w:r w:rsidRPr="008C3A6C">
        <w:rPr>
          <w:i/>
          <w:color w:val="FFFFFF" w:themeColor="background1"/>
          <w:highlight w:val="black"/>
          <w:lang w:val="en-US"/>
        </w:rPr>
        <w:t xml:space="preserve"> </w:t>
      </w:r>
      <w:r w:rsidRPr="008C3A6C">
        <w:rPr>
          <w:i/>
          <w:color w:val="FFFFFF" w:themeColor="background1"/>
          <w:highlight w:val="black"/>
        </w:rPr>
        <w:t>назад</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 xml:space="preserve">4. (обыкн. с отрицанием) амер. </w:t>
      </w:r>
      <w:proofErr w:type="gramStart"/>
      <w:r w:rsidRPr="008C3A6C">
        <w:rPr>
          <w:color w:val="FFFFFF" w:themeColor="background1"/>
          <w:highlight w:val="black"/>
        </w:rPr>
        <w:t>эмоц.-</w:t>
      </w:r>
      <w:proofErr w:type="gramEnd"/>
      <w:r w:rsidRPr="008C3A6C">
        <w:rPr>
          <w:color w:val="FFFFFF" w:themeColor="background1"/>
          <w:highlight w:val="black"/>
        </w:rPr>
        <w:t>усил. быть далёким от, даже не приближаться к</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the machine does not ~ to meet the specifications - машина ни в коей мере не отвечает техническим условиям</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I do not ~ to understand you - отказываюсь вас понимать; я совершенно вас не понимаю</w:t>
      </w: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r w:rsidRPr="008C3A6C">
        <w:rPr>
          <w:b/>
          <w:color w:val="FFFFFF" w:themeColor="background1"/>
          <w:highlight w:val="black"/>
        </w:rPr>
        <w:t>UGLY ** [ʹʌglı]</w:t>
      </w:r>
    </w:p>
    <w:p w:rsidR="004B4226" w:rsidRPr="008C3A6C" w:rsidRDefault="004B4226" w:rsidP="00733FF6">
      <w:pPr>
        <w:shd w:val="clear" w:color="auto" w:fill="000000" w:themeFill="text1"/>
        <w:rPr>
          <w:color w:val="FFFFFF" w:themeColor="background1"/>
          <w:highlight w:val="black"/>
        </w:rPr>
      </w:pPr>
      <w:r w:rsidRPr="008C3A6C">
        <w:rPr>
          <w:b/>
          <w:i/>
          <w:color w:val="FFFFFF" w:themeColor="background1"/>
          <w:highlight w:val="black"/>
        </w:rPr>
        <w:t>СУЩ.</w:t>
      </w:r>
      <w:r w:rsidRPr="008C3A6C">
        <w:rPr>
          <w:color w:val="FFFFFF" w:themeColor="background1"/>
          <w:highlight w:val="black"/>
        </w:rPr>
        <w:t xml:space="preserve"> 1. разг. урод</w:t>
      </w:r>
    </w:p>
    <w:p w:rsidR="004B4226" w:rsidRPr="008C3A6C" w:rsidRDefault="004B4226" w:rsidP="00733FF6">
      <w:pPr>
        <w:shd w:val="clear" w:color="auto" w:fill="000000" w:themeFill="text1"/>
        <w:rPr>
          <w:color w:val="FFFFFF" w:themeColor="background1"/>
          <w:highlight w:val="black"/>
        </w:rPr>
      </w:pPr>
      <w:r w:rsidRPr="008C3A6C">
        <w:rPr>
          <w:b/>
          <w:i/>
          <w:color w:val="FFFFFF" w:themeColor="background1"/>
          <w:highlight w:val="black"/>
        </w:rPr>
        <w:t>ПРИЛ.</w:t>
      </w:r>
      <w:r w:rsidRPr="008C3A6C">
        <w:rPr>
          <w:color w:val="FFFFFF" w:themeColor="background1"/>
          <w:highlight w:val="black"/>
        </w:rPr>
        <w:t xml:space="preserve"> 1. безобразный; уродливый, мерзкий, противный</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 face - некрасивое /безобразное/ лицо</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 clothes - некрасивая одежда</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 building - уродливое здание</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to grow ~ - подурнеть</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 as sin - страшен /дурён/ как смертный грех</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неприятный, плохой</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 news - неприятные /плохие/ новости</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 habits - скверные /противные/ привычки</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the business was looking ~ - дело принимало плохой оборот</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3. 1) опасный, угрожающий</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 symptom - опасный симптом</w:t>
      </w:r>
    </w:p>
    <w:p w:rsidR="004B4226" w:rsidRPr="008C3A6C" w:rsidRDefault="004B4226" w:rsidP="00362872">
      <w:pPr>
        <w:pStyle w:val="a7"/>
        <w:numPr>
          <w:ilvl w:val="0"/>
          <w:numId w:val="13"/>
        </w:numPr>
        <w:shd w:val="clear" w:color="auto" w:fill="000000" w:themeFill="text1"/>
        <w:rPr>
          <w:i/>
          <w:color w:val="FFFFFF" w:themeColor="background1"/>
          <w:highlight w:val="black"/>
        </w:rPr>
      </w:pPr>
      <w:r w:rsidRPr="008C3A6C">
        <w:rPr>
          <w:i/>
          <w:color w:val="FFFFFF" w:themeColor="background1"/>
          <w:highlight w:val="black"/>
        </w:rPr>
        <w:t>the situation becomes more ~ every day - с каждым днём положение становится всё более угрожающим</w:t>
      </w: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C3A6C" w:rsidRDefault="004B4226" w:rsidP="00733FF6">
      <w:pPr>
        <w:shd w:val="clear" w:color="auto" w:fill="000000" w:themeFill="text1"/>
        <w:jc w:val="center"/>
        <w:rPr>
          <w:b/>
          <w:color w:val="FFFFFF" w:themeColor="background1"/>
          <w:highlight w:val="black"/>
          <w:shd w:val="clear" w:color="auto" w:fill="FFFFFF"/>
        </w:rPr>
      </w:pPr>
      <w:r w:rsidRPr="008C3A6C">
        <w:rPr>
          <w:b/>
          <w:color w:val="FFFFFF" w:themeColor="background1"/>
          <w:highlight w:val="black"/>
          <w:shd w:val="clear" w:color="auto" w:fill="FFFFFF"/>
          <w:lang w:val="en-US"/>
        </w:rPr>
        <w:t>HURRY</w:t>
      </w:r>
      <w:r w:rsidRPr="008C3A6C">
        <w:rPr>
          <w:b/>
          <w:color w:val="FFFFFF" w:themeColor="background1"/>
          <w:highlight w:val="black"/>
          <w:shd w:val="clear" w:color="auto" w:fill="FFFFFF"/>
        </w:rPr>
        <w:t xml:space="preserve"> ** [ʹ</w:t>
      </w:r>
      <w:r w:rsidRPr="008C3A6C">
        <w:rPr>
          <w:b/>
          <w:color w:val="FFFFFF" w:themeColor="background1"/>
          <w:highlight w:val="black"/>
          <w:shd w:val="clear" w:color="auto" w:fill="FFFFFF"/>
          <w:lang w:val="en-US"/>
        </w:rPr>
        <w:t>h</w:t>
      </w:r>
      <w:r w:rsidRPr="008C3A6C">
        <w:rPr>
          <w:b/>
          <w:color w:val="FFFFFF" w:themeColor="background1"/>
          <w:highlight w:val="black"/>
          <w:shd w:val="clear" w:color="auto" w:fill="FFFFFF"/>
        </w:rPr>
        <w:t>ʌ</w:t>
      </w:r>
      <w:r w:rsidRPr="008C3A6C">
        <w:rPr>
          <w:b/>
          <w:color w:val="FFFFFF" w:themeColor="background1"/>
          <w:highlight w:val="black"/>
          <w:shd w:val="clear" w:color="auto" w:fill="FFFFFF"/>
          <w:lang w:val="en-US"/>
        </w:rPr>
        <w:t>r</w:t>
      </w:r>
      <w:r w:rsidRPr="008C3A6C">
        <w:rPr>
          <w:b/>
          <w:color w:val="FFFFFF" w:themeColor="background1"/>
          <w:highlight w:val="black"/>
          <w:shd w:val="clear" w:color="auto" w:fill="FFFFFF"/>
        </w:rPr>
        <w:t>ı]</w:t>
      </w:r>
      <w:r w:rsidRPr="008C3A6C">
        <w:rPr>
          <w:b/>
          <w:color w:val="FFFFFF" w:themeColor="background1"/>
          <w:highlight w:val="black"/>
          <w:shd w:val="clear" w:color="auto" w:fill="FFFFFF"/>
          <w:lang w:val="en-US"/>
        </w:rPr>
        <w:t> </w:t>
      </w:r>
    </w:p>
    <w:p w:rsidR="004B4226" w:rsidRPr="008C3A6C" w:rsidRDefault="004B4226" w:rsidP="00733FF6">
      <w:pPr>
        <w:rPr>
          <w:b/>
          <w:bCs/>
          <w:i/>
          <w:color w:val="FFFFFF" w:themeColor="background1"/>
          <w:highlight w:val="black"/>
          <w:shd w:val="clear" w:color="auto" w:fill="FFFFFF"/>
        </w:rPr>
      </w:pPr>
      <w:r w:rsidRPr="008C3A6C">
        <w:rPr>
          <w:b/>
          <w:bCs/>
          <w:i/>
          <w:color w:val="FFFFFF" w:themeColor="background1"/>
          <w:highlight w:val="black"/>
          <w:shd w:val="clear" w:color="auto" w:fill="FFFFFF"/>
          <w:lang w:val="en-US"/>
        </w:rPr>
        <w:t>HURRIED</w:t>
      </w:r>
      <w:r w:rsidRPr="008C3A6C">
        <w:rPr>
          <w:b/>
          <w:bCs/>
          <w:i/>
          <w:color w:val="FFFFFF" w:themeColor="background1"/>
          <w:highlight w:val="black"/>
          <w:shd w:val="clear" w:color="auto" w:fill="FFFFFF"/>
        </w:rPr>
        <w:t xml:space="preserve"> [</w:t>
      </w:r>
      <w:r w:rsidRPr="008C3A6C">
        <w:rPr>
          <w:b/>
          <w:i/>
          <w:color w:val="FFFFFF" w:themeColor="background1"/>
          <w:highlight w:val="black"/>
          <w:shd w:val="clear" w:color="auto" w:fill="FCFCFC"/>
        </w:rPr>
        <w:t>ˈ</w:t>
      </w:r>
      <w:r w:rsidRPr="008C3A6C">
        <w:rPr>
          <w:b/>
          <w:i/>
          <w:color w:val="FFFFFF" w:themeColor="background1"/>
          <w:highlight w:val="black"/>
          <w:shd w:val="clear" w:color="auto" w:fill="FCFCFC"/>
          <w:lang w:val="en-US"/>
        </w:rPr>
        <w:t>h</w:t>
      </w:r>
      <w:r w:rsidRPr="008C3A6C">
        <w:rPr>
          <w:b/>
          <w:i/>
          <w:color w:val="FFFFFF" w:themeColor="background1"/>
          <w:highlight w:val="black"/>
          <w:shd w:val="clear" w:color="auto" w:fill="FCFCFC"/>
        </w:rPr>
        <w:t>ʌ</w:t>
      </w:r>
      <w:r w:rsidRPr="008C3A6C">
        <w:rPr>
          <w:b/>
          <w:i/>
          <w:color w:val="FFFFFF" w:themeColor="background1"/>
          <w:highlight w:val="black"/>
          <w:shd w:val="clear" w:color="auto" w:fill="FCFCFC"/>
          <w:lang w:val="en-US"/>
        </w:rPr>
        <w:t>r</w:t>
      </w:r>
      <w:r w:rsidRPr="008C3A6C">
        <w:rPr>
          <w:b/>
          <w:i/>
          <w:color w:val="FFFFFF" w:themeColor="background1"/>
          <w:highlight w:val="black"/>
          <w:shd w:val="clear" w:color="auto" w:fill="FCFCFC"/>
        </w:rPr>
        <w:t>ɪ</w:t>
      </w:r>
      <w:r w:rsidRPr="008C3A6C">
        <w:rPr>
          <w:b/>
          <w:i/>
          <w:color w:val="FFFFFF" w:themeColor="background1"/>
          <w:highlight w:val="black"/>
          <w:shd w:val="clear" w:color="auto" w:fill="FCFCFC"/>
          <w:lang w:val="en-US"/>
        </w:rPr>
        <w:t>d</w:t>
      </w:r>
      <w:r w:rsidRPr="008C3A6C">
        <w:rPr>
          <w:b/>
          <w:bCs/>
          <w:i/>
          <w:color w:val="FFFFFF" w:themeColor="background1"/>
          <w:highlight w:val="black"/>
          <w:shd w:val="clear" w:color="auto" w:fill="FFFFFF"/>
        </w:rPr>
        <w:t>]</w:t>
      </w:r>
    </w:p>
    <w:p w:rsidR="004B4226" w:rsidRPr="008C3A6C" w:rsidRDefault="004B4226" w:rsidP="00733FF6">
      <w:pPr>
        <w:rPr>
          <w:color w:val="FFFFFF" w:themeColor="background1"/>
          <w:highlight w:val="black"/>
          <w:shd w:val="clear" w:color="auto" w:fill="FFFFFF"/>
        </w:rPr>
      </w:pPr>
      <w:r w:rsidRPr="008C3A6C">
        <w:rPr>
          <w:b/>
          <w:i/>
          <w:iCs/>
          <w:color w:val="FFFFFF" w:themeColor="background1"/>
          <w:highlight w:val="black"/>
          <w:shd w:val="clear" w:color="auto" w:fill="FFFFFF"/>
        </w:rPr>
        <w:t>СУЩ.</w:t>
      </w:r>
      <w:r w:rsidRPr="008C3A6C">
        <w:rPr>
          <w:i/>
          <w:iCs/>
          <w:color w:val="FFFFFF" w:themeColor="background1"/>
          <w:highlight w:val="black"/>
          <w:shd w:val="clear" w:color="auto" w:fill="FFFFFF"/>
        </w:rPr>
        <w:t xml:space="preserve"> </w:t>
      </w:r>
      <w:r w:rsidRPr="008C3A6C">
        <w:rPr>
          <w:color w:val="FFFFFF" w:themeColor="background1"/>
          <w:highlight w:val="black"/>
          <w:shd w:val="clear" w:color="auto" w:fill="FFFFFF"/>
        </w:rPr>
        <w:t>1. 1) спешка; торопливость; поспешность, суматоха, суета</w:t>
      </w:r>
    </w:p>
    <w:p w:rsidR="004B4226" w:rsidRPr="008C3A6C" w:rsidRDefault="004B4226" w:rsidP="00362872">
      <w:pPr>
        <w:pStyle w:val="a7"/>
        <w:numPr>
          <w:ilvl w:val="0"/>
          <w:numId w:val="13"/>
        </w:numPr>
        <w:rPr>
          <w:i/>
          <w:color w:val="FFFFFF" w:themeColor="background1"/>
          <w:highlight w:val="black"/>
          <w:shd w:val="clear" w:color="auto" w:fill="FFFFFF"/>
        </w:rPr>
      </w:pPr>
      <w:r w:rsidRPr="008C3A6C">
        <w:rPr>
          <w:i/>
          <w:color w:val="FFFFFF" w:themeColor="background1"/>
          <w:highlight w:val="black"/>
          <w:shd w:val="clear" w:color="auto" w:fill="FFFFFF"/>
        </w:rPr>
        <w:t>undue ~ - излишняя спешка /поспешность/</w:t>
      </w:r>
    </w:p>
    <w:p w:rsidR="004B4226" w:rsidRPr="008C3A6C" w:rsidRDefault="004B4226" w:rsidP="00362872">
      <w:pPr>
        <w:pStyle w:val="a7"/>
        <w:numPr>
          <w:ilvl w:val="0"/>
          <w:numId w:val="13"/>
        </w:numPr>
        <w:rPr>
          <w:i/>
          <w:color w:val="FFFFFF" w:themeColor="background1"/>
          <w:highlight w:val="black"/>
          <w:shd w:val="clear" w:color="auto" w:fill="FFFFFF"/>
        </w:rPr>
      </w:pPr>
      <w:r w:rsidRPr="008C3A6C">
        <w:rPr>
          <w:i/>
          <w:color w:val="FFFFFF" w:themeColor="background1"/>
          <w:highlight w:val="black"/>
          <w:shd w:val="clear" w:color="auto" w:fill="FFFFFF"/>
        </w:rPr>
        <w:t>in a ~ - в спешке, второпях [</w:t>
      </w:r>
      <w:r w:rsidRPr="008C3A6C">
        <w:rPr>
          <w:i/>
          <w:iCs/>
          <w:color w:val="FFFFFF" w:themeColor="background1"/>
          <w:highlight w:val="black"/>
          <w:shd w:val="clear" w:color="auto" w:fill="FFFFFF"/>
        </w:rPr>
        <w:t>ср. тж. </w:t>
      </w:r>
      <w:r w:rsidRPr="008C3A6C">
        <w:rPr>
          <w:i/>
          <w:color w:val="FFFFFF" w:themeColor="background1"/>
          <w:highlight w:val="black"/>
          <w:shd w:val="clear" w:color="auto" w:fill="FFFFFF"/>
        </w:rPr>
        <w:t>2) </w:t>
      </w:r>
      <w:r w:rsidRPr="008C3A6C">
        <w:rPr>
          <w:i/>
          <w:iCs/>
          <w:color w:val="FFFFFF" w:themeColor="background1"/>
          <w:highlight w:val="black"/>
          <w:shd w:val="clear" w:color="auto" w:fill="FFFFFF"/>
        </w:rPr>
        <w:t>и </w:t>
      </w:r>
      <w:proofErr w:type="gramStart"/>
      <w:r w:rsidRPr="008C3A6C">
        <w:rPr>
          <w:rFonts w:ascii="Segoe UI Symbol" w:hAnsi="Segoe UI Symbol" w:cs="Segoe UI Symbol"/>
          <w:i/>
          <w:iCs/>
          <w:color w:val="FFFFFF" w:themeColor="background1"/>
          <w:highlight w:val="black"/>
          <w:shd w:val="clear" w:color="auto" w:fill="FFFFFF"/>
        </w:rPr>
        <w:t>♢</w:t>
      </w:r>
      <w:r w:rsidRPr="008C3A6C">
        <w:rPr>
          <w:i/>
          <w:iCs/>
          <w:color w:val="FFFFFF" w:themeColor="background1"/>
          <w:highlight w:val="black"/>
          <w:shd w:val="clear" w:color="auto" w:fill="FFFFFF"/>
        </w:rPr>
        <w:t> </w:t>
      </w:r>
      <w:r w:rsidRPr="008C3A6C">
        <w:rPr>
          <w:i/>
          <w:color w:val="FFFFFF" w:themeColor="background1"/>
          <w:highlight w:val="black"/>
          <w:shd w:val="clear" w:color="auto" w:fill="FFFFFF"/>
        </w:rPr>
        <w:t>]</w:t>
      </w:r>
      <w:proofErr w:type="gramEnd"/>
    </w:p>
    <w:p w:rsidR="004B4226" w:rsidRPr="008C3A6C" w:rsidRDefault="004B4226" w:rsidP="00362872">
      <w:pPr>
        <w:pStyle w:val="a7"/>
        <w:numPr>
          <w:ilvl w:val="0"/>
          <w:numId w:val="13"/>
        </w:numPr>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in one‘s ~ - </w:t>
      </w:r>
      <w:r w:rsidRPr="008C3A6C">
        <w:rPr>
          <w:i/>
          <w:color w:val="FFFFFF" w:themeColor="background1"/>
          <w:highlight w:val="black"/>
          <w:shd w:val="clear" w:color="auto" w:fill="FFFFFF"/>
        </w:rPr>
        <w:t>в</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спешке</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спеша</w:t>
      </w:r>
    </w:p>
    <w:p w:rsidR="004B4226" w:rsidRPr="008C3A6C" w:rsidRDefault="004B4226" w:rsidP="00362872">
      <w:pPr>
        <w:pStyle w:val="a7"/>
        <w:numPr>
          <w:ilvl w:val="0"/>
          <w:numId w:val="13"/>
        </w:numPr>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in my ~ I forgot the keys - </w:t>
      </w:r>
      <w:r w:rsidRPr="008C3A6C">
        <w:rPr>
          <w:i/>
          <w:color w:val="FFFFFF" w:themeColor="background1"/>
          <w:highlight w:val="black"/>
          <w:shd w:val="clear" w:color="auto" w:fill="FFFFFF"/>
        </w:rPr>
        <w:t>я</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в</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спешке</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забыл</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ключи</w:t>
      </w:r>
    </w:p>
    <w:p w:rsidR="004B4226" w:rsidRPr="008C3A6C" w:rsidRDefault="004B4226" w:rsidP="00362872">
      <w:pPr>
        <w:pStyle w:val="a7"/>
        <w:numPr>
          <w:ilvl w:val="0"/>
          <w:numId w:val="13"/>
        </w:numPr>
        <w:rPr>
          <w:i/>
          <w:color w:val="FFFFFF" w:themeColor="background1"/>
          <w:highlight w:val="black"/>
          <w:shd w:val="clear" w:color="auto" w:fill="FFFFFF"/>
        </w:rPr>
      </w:pPr>
      <w:r w:rsidRPr="008C3A6C">
        <w:rPr>
          <w:i/>
          <w:color w:val="FFFFFF" w:themeColor="background1"/>
          <w:highlight w:val="black"/>
          <w:shd w:val="clear" w:color="auto" w:fill="FFFFFF"/>
        </w:rPr>
        <w:t>what‘s your ~? - чего ты торопишься?</w:t>
      </w:r>
    </w:p>
    <w:p w:rsidR="004B4226" w:rsidRPr="008C3A6C" w:rsidRDefault="004B4226" w:rsidP="00733FF6">
      <w:pPr>
        <w:rPr>
          <w:color w:val="FFFFFF" w:themeColor="background1"/>
          <w:highlight w:val="black"/>
          <w:shd w:val="clear" w:color="auto" w:fill="FFFFFF"/>
        </w:rPr>
      </w:pPr>
      <w:r w:rsidRPr="008C3A6C">
        <w:rPr>
          <w:color w:val="FFFFFF" w:themeColor="background1"/>
          <w:highlight w:val="black"/>
          <w:shd w:val="clear" w:color="auto" w:fill="FFFFFF"/>
        </w:rPr>
        <w:t>2) нетерпение, нетерпеливое желание; желание </w:t>
      </w:r>
      <w:r w:rsidRPr="008C3A6C">
        <w:rPr>
          <w:i/>
          <w:iCs/>
          <w:color w:val="FFFFFF" w:themeColor="background1"/>
          <w:highlight w:val="black"/>
          <w:shd w:val="clear" w:color="auto" w:fill="FFFFFF"/>
        </w:rPr>
        <w:t>или</w:t>
      </w:r>
      <w:r w:rsidRPr="008C3A6C">
        <w:rPr>
          <w:color w:val="FFFFFF" w:themeColor="background1"/>
          <w:highlight w:val="black"/>
          <w:shd w:val="clear" w:color="auto" w:fill="FFFFFF"/>
        </w:rPr>
        <w:t> необходимость сделать что-л. поскорее</w:t>
      </w:r>
    </w:p>
    <w:p w:rsidR="004B4226" w:rsidRPr="008C3A6C" w:rsidRDefault="004B4226" w:rsidP="00362872">
      <w:pPr>
        <w:pStyle w:val="a7"/>
        <w:numPr>
          <w:ilvl w:val="0"/>
          <w:numId w:val="13"/>
        </w:numPr>
        <w:rPr>
          <w:i/>
          <w:color w:val="FFFFFF" w:themeColor="background1"/>
          <w:highlight w:val="black"/>
          <w:shd w:val="clear" w:color="auto" w:fill="FFFFFF"/>
        </w:rPr>
      </w:pPr>
      <w:r w:rsidRPr="008C3A6C">
        <w:rPr>
          <w:i/>
          <w:color w:val="FFFFFF" w:themeColor="background1"/>
          <w:highlight w:val="black"/>
          <w:shd w:val="clear" w:color="auto" w:fill="FFFFFF"/>
        </w:rPr>
        <w:t>he is in a ~ to leave - ему не терпится уехать [</w:t>
      </w:r>
      <w:r w:rsidRPr="008C3A6C">
        <w:rPr>
          <w:i/>
          <w:iCs/>
          <w:color w:val="FFFFFF" w:themeColor="background1"/>
          <w:highlight w:val="black"/>
          <w:shd w:val="clear" w:color="auto" w:fill="FFFFFF"/>
        </w:rPr>
        <w:t>ср. тж. </w:t>
      </w:r>
      <w:r w:rsidRPr="008C3A6C">
        <w:rPr>
          <w:i/>
          <w:color w:val="FFFFFF" w:themeColor="background1"/>
          <w:highlight w:val="black"/>
          <w:shd w:val="clear" w:color="auto" w:fill="FFFFFF"/>
        </w:rPr>
        <w:t>1) </w:t>
      </w:r>
      <w:r w:rsidRPr="008C3A6C">
        <w:rPr>
          <w:i/>
          <w:iCs/>
          <w:color w:val="FFFFFF" w:themeColor="background1"/>
          <w:highlight w:val="black"/>
          <w:shd w:val="clear" w:color="auto" w:fill="FFFFFF"/>
        </w:rPr>
        <w:t>и </w:t>
      </w:r>
      <w:proofErr w:type="gramStart"/>
      <w:r w:rsidRPr="008C3A6C">
        <w:rPr>
          <w:rFonts w:ascii="Segoe UI Symbol" w:hAnsi="Segoe UI Symbol" w:cs="Segoe UI Symbol"/>
          <w:i/>
          <w:iCs/>
          <w:color w:val="FFFFFF" w:themeColor="background1"/>
          <w:highlight w:val="black"/>
          <w:shd w:val="clear" w:color="auto" w:fill="FFFFFF"/>
        </w:rPr>
        <w:t>♢</w:t>
      </w:r>
      <w:r w:rsidRPr="008C3A6C">
        <w:rPr>
          <w:i/>
          <w:iCs/>
          <w:color w:val="FFFFFF" w:themeColor="background1"/>
          <w:highlight w:val="black"/>
          <w:shd w:val="clear" w:color="auto" w:fill="FFFFFF"/>
        </w:rPr>
        <w:t> </w:t>
      </w:r>
      <w:r w:rsidRPr="008C3A6C">
        <w:rPr>
          <w:i/>
          <w:color w:val="FFFFFF" w:themeColor="background1"/>
          <w:highlight w:val="black"/>
          <w:shd w:val="clear" w:color="auto" w:fill="FFFFFF"/>
        </w:rPr>
        <w:t>]</w:t>
      </w:r>
      <w:proofErr w:type="gramEnd"/>
    </w:p>
    <w:p w:rsidR="004B4226" w:rsidRPr="008C3A6C" w:rsidRDefault="004B4226" w:rsidP="00362872">
      <w:pPr>
        <w:pStyle w:val="a7"/>
        <w:numPr>
          <w:ilvl w:val="0"/>
          <w:numId w:val="13"/>
        </w:numPr>
        <w:rPr>
          <w:i/>
          <w:color w:val="FFFFFF" w:themeColor="background1"/>
          <w:highlight w:val="black"/>
          <w:shd w:val="clear" w:color="auto" w:fill="FFFFFF"/>
        </w:rPr>
      </w:pPr>
      <w:r w:rsidRPr="008C3A6C">
        <w:rPr>
          <w:i/>
          <w:color w:val="FFFFFF" w:themeColor="background1"/>
          <w:highlight w:val="black"/>
          <w:shd w:val="clear" w:color="auto" w:fill="FFFFFF"/>
        </w:rPr>
        <w:t xml:space="preserve">why are you in such a ~? - куда вы так </w:t>
      </w:r>
      <w:proofErr w:type="gramStart"/>
      <w:r w:rsidRPr="008C3A6C">
        <w:rPr>
          <w:i/>
          <w:color w:val="FFFFFF" w:themeColor="background1"/>
          <w:highlight w:val="black"/>
          <w:shd w:val="clear" w:color="auto" w:fill="FFFFFF"/>
        </w:rPr>
        <w:t>торопитесь?,</w:t>
      </w:r>
      <w:proofErr w:type="gramEnd"/>
      <w:r w:rsidRPr="008C3A6C">
        <w:rPr>
          <w:i/>
          <w:color w:val="FFFFFF" w:themeColor="background1"/>
          <w:highlight w:val="black"/>
          <w:shd w:val="clear" w:color="auto" w:fill="FFFFFF"/>
        </w:rPr>
        <w:t xml:space="preserve"> что вам не сидится?</w:t>
      </w:r>
    </w:p>
    <w:p w:rsidR="004B4226" w:rsidRPr="008C3A6C" w:rsidRDefault="004B4226" w:rsidP="00733FF6">
      <w:pPr>
        <w:rPr>
          <w:color w:val="FFFFFF" w:themeColor="background1"/>
          <w:highlight w:val="black"/>
          <w:shd w:val="clear" w:color="auto" w:fill="FFFFFF"/>
        </w:rPr>
      </w:pPr>
      <w:r w:rsidRPr="008C3A6C">
        <w:rPr>
          <w:b/>
          <w:bCs/>
          <w:color w:val="FFFFFF" w:themeColor="background1"/>
          <w:highlight w:val="black"/>
          <w:shd w:val="clear" w:color="auto" w:fill="FFFFFF"/>
          <w:lang w:val="en-US"/>
        </w:rPr>
        <w:t xml:space="preserve">ГЛАГ. </w:t>
      </w:r>
      <w:r w:rsidRPr="008C3A6C">
        <w:rPr>
          <w:color w:val="FFFFFF" w:themeColor="background1"/>
          <w:highlight w:val="black"/>
          <w:shd w:val="clear" w:color="auto" w:fill="FFFFFF"/>
        </w:rPr>
        <w:t>1. 1) спешить, торопиться</w:t>
      </w:r>
    </w:p>
    <w:p w:rsidR="004B4226" w:rsidRPr="008C3A6C" w:rsidRDefault="004B4226" w:rsidP="00362872">
      <w:pPr>
        <w:pStyle w:val="a7"/>
        <w:numPr>
          <w:ilvl w:val="0"/>
          <w:numId w:val="13"/>
        </w:numPr>
        <w:rPr>
          <w:i/>
          <w:color w:val="FFFFFF" w:themeColor="background1"/>
          <w:highlight w:val="black"/>
          <w:shd w:val="clear" w:color="auto" w:fill="FFFFFF"/>
        </w:rPr>
      </w:pPr>
      <w:r w:rsidRPr="008C3A6C">
        <w:rPr>
          <w:i/>
          <w:color w:val="FFFFFF" w:themeColor="background1"/>
          <w:highlight w:val="black"/>
          <w:shd w:val="clear" w:color="auto" w:fill="FFFFFF"/>
        </w:rPr>
        <w:t>to ~ home - торопиться домой</w:t>
      </w:r>
    </w:p>
    <w:p w:rsidR="004B4226" w:rsidRPr="008C3A6C" w:rsidRDefault="004B4226" w:rsidP="00362872">
      <w:pPr>
        <w:pStyle w:val="a7"/>
        <w:numPr>
          <w:ilvl w:val="0"/>
          <w:numId w:val="13"/>
        </w:numPr>
        <w:rPr>
          <w:i/>
          <w:color w:val="FFFFFF" w:themeColor="background1"/>
          <w:highlight w:val="black"/>
          <w:shd w:val="clear" w:color="auto" w:fill="FFFFFF"/>
        </w:rPr>
      </w:pPr>
      <w:r w:rsidRPr="008C3A6C">
        <w:rPr>
          <w:i/>
          <w:color w:val="FFFFFF" w:themeColor="background1"/>
          <w:highlight w:val="black"/>
          <w:shd w:val="clear" w:color="auto" w:fill="FFFFFF"/>
        </w:rPr>
        <w:t>to ~ back - торопиться назад</w:t>
      </w:r>
    </w:p>
    <w:p w:rsidR="004B4226" w:rsidRPr="008C3A6C" w:rsidRDefault="004B4226" w:rsidP="00362872">
      <w:pPr>
        <w:pStyle w:val="a7"/>
        <w:numPr>
          <w:ilvl w:val="0"/>
          <w:numId w:val="13"/>
        </w:numPr>
        <w:rPr>
          <w:i/>
          <w:color w:val="FFFFFF" w:themeColor="background1"/>
          <w:highlight w:val="black"/>
          <w:shd w:val="clear" w:color="auto" w:fill="FFFFFF"/>
        </w:rPr>
      </w:pPr>
      <w:r w:rsidRPr="008C3A6C">
        <w:rPr>
          <w:i/>
          <w:color w:val="FFFFFF" w:themeColor="background1"/>
          <w:highlight w:val="black"/>
          <w:shd w:val="clear" w:color="auto" w:fill="FFFFFF"/>
        </w:rPr>
        <w:t>I shall ~ back - я скоро вернусь</w:t>
      </w:r>
    </w:p>
    <w:p w:rsidR="004B4226" w:rsidRPr="008C3A6C" w:rsidRDefault="004B4226" w:rsidP="00362872">
      <w:pPr>
        <w:pStyle w:val="a7"/>
        <w:numPr>
          <w:ilvl w:val="0"/>
          <w:numId w:val="13"/>
        </w:numPr>
        <w:rPr>
          <w:i/>
          <w:color w:val="FFFFFF" w:themeColor="background1"/>
          <w:highlight w:val="black"/>
          <w:shd w:val="clear" w:color="auto" w:fill="FFFFFF"/>
        </w:rPr>
      </w:pPr>
      <w:r w:rsidRPr="008C3A6C">
        <w:rPr>
          <w:i/>
          <w:color w:val="FFFFFF" w:themeColor="background1"/>
          <w:highlight w:val="black"/>
          <w:shd w:val="clear" w:color="auto" w:fill="FFFFFF"/>
        </w:rPr>
        <w:t>don‘t ~ - не торопись, не спеши</w:t>
      </w:r>
    </w:p>
    <w:p w:rsidR="004B4226" w:rsidRPr="008C3A6C" w:rsidRDefault="004B4226" w:rsidP="00733FF6">
      <w:pPr>
        <w:rPr>
          <w:color w:val="FFFFFF" w:themeColor="background1"/>
          <w:highlight w:val="black"/>
          <w:shd w:val="clear" w:color="auto" w:fill="FFFFFF"/>
        </w:rPr>
      </w:pPr>
      <w:r w:rsidRPr="008C3A6C">
        <w:rPr>
          <w:color w:val="FFFFFF" w:themeColor="background1"/>
          <w:highlight w:val="black"/>
          <w:shd w:val="clear" w:color="auto" w:fill="FFFFFF"/>
        </w:rPr>
        <w:t>2) подгонять, поторапливать, торопить; ускорять</w:t>
      </w:r>
    </w:p>
    <w:p w:rsidR="004B4226" w:rsidRPr="008C3A6C" w:rsidRDefault="004B4226" w:rsidP="00362872">
      <w:pPr>
        <w:pStyle w:val="a7"/>
        <w:numPr>
          <w:ilvl w:val="0"/>
          <w:numId w:val="13"/>
        </w:numPr>
        <w:rPr>
          <w:i/>
          <w:color w:val="FFFFFF" w:themeColor="background1"/>
          <w:highlight w:val="black"/>
          <w:shd w:val="clear" w:color="auto" w:fill="FFFFFF"/>
        </w:rPr>
      </w:pPr>
      <w:r w:rsidRPr="008C3A6C">
        <w:rPr>
          <w:i/>
          <w:color w:val="FFFFFF" w:themeColor="background1"/>
          <w:highlight w:val="black"/>
          <w:shd w:val="clear" w:color="auto" w:fill="FFFFFF"/>
        </w:rPr>
        <w:t>to ~ the ending - ускорять конец /развязку/</w:t>
      </w:r>
    </w:p>
    <w:p w:rsidR="004B4226" w:rsidRPr="008C3A6C" w:rsidRDefault="004B4226" w:rsidP="00362872">
      <w:pPr>
        <w:pStyle w:val="a7"/>
        <w:numPr>
          <w:ilvl w:val="0"/>
          <w:numId w:val="13"/>
        </w:numPr>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it would be a pity to ~ the work - </w:t>
      </w:r>
      <w:r w:rsidRPr="008C3A6C">
        <w:rPr>
          <w:i/>
          <w:color w:val="FFFFFF" w:themeColor="background1"/>
          <w:highlight w:val="black"/>
          <w:shd w:val="clear" w:color="auto" w:fill="FFFFFF"/>
        </w:rPr>
        <w:t>было</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бы</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очень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жалко</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скомкать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работу</w:t>
      </w:r>
    </w:p>
    <w:p w:rsidR="004B4226" w:rsidRPr="008C3A6C" w:rsidRDefault="004B4226" w:rsidP="00733FF6">
      <w:pPr>
        <w:jc w:val="center"/>
        <w:rPr>
          <w:b/>
          <w:color w:val="FFFFFF" w:themeColor="background1"/>
          <w:highlight w:val="black"/>
          <w:shd w:val="clear" w:color="auto" w:fill="FFFFFF"/>
          <w:lang w:val="en-US"/>
        </w:rPr>
      </w:pPr>
    </w:p>
    <w:p w:rsidR="004B4226" w:rsidRPr="008C3A6C" w:rsidRDefault="004B4226" w:rsidP="00733FF6">
      <w:pPr>
        <w:jc w:val="center"/>
        <w:rPr>
          <w:b/>
          <w:color w:val="FFFFFF" w:themeColor="background1"/>
          <w:highlight w:val="black"/>
          <w:shd w:val="clear" w:color="auto" w:fill="FFFFFF"/>
          <w:lang w:val="en-US"/>
        </w:rPr>
      </w:pPr>
    </w:p>
    <w:p w:rsidR="004B4226" w:rsidRPr="008C3A6C" w:rsidRDefault="004B4226" w:rsidP="00733FF6">
      <w:pPr>
        <w:jc w:val="center"/>
        <w:rPr>
          <w:b/>
          <w:color w:val="FFFFFF" w:themeColor="background1"/>
          <w:highlight w:val="black"/>
          <w:shd w:val="clear" w:color="auto" w:fill="FFFFFF"/>
          <w:lang w:val="en-US"/>
        </w:rPr>
      </w:pPr>
    </w:p>
    <w:p w:rsidR="004B4226" w:rsidRDefault="004B4226" w:rsidP="00733FF6">
      <w:pPr>
        <w:jc w:val="center"/>
        <w:rPr>
          <w:b/>
          <w:i/>
          <w:iCs/>
          <w:color w:val="FFFFFF" w:themeColor="background1"/>
          <w:highlight w:val="black"/>
          <w:shd w:val="clear" w:color="auto" w:fill="FFFFFF"/>
          <w:lang w:val="en-US"/>
        </w:rPr>
      </w:pPr>
      <w:r w:rsidRPr="008C3A6C">
        <w:rPr>
          <w:b/>
          <w:color w:val="FFFFFF" w:themeColor="background1"/>
          <w:highlight w:val="black"/>
          <w:shd w:val="clear" w:color="auto" w:fill="FFFFFF"/>
          <w:lang w:val="en-US"/>
        </w:rPr>
        <w:t>EMERGENCY ** [ı</w:t>
      </w:r>
      <w:r w:rsidRPr="008C3A6C">
        <w:rPr>
          <w:b/>
          <w:color w:val="FFFFFF" w:themeColor="background1"/>
          <w:highlight w:val="black"/>
          <w:shd w:val="clear" w:color="auto" w:fill="FFFFFF"/>
        </w:rPr>
        <w:t>ʹ</w:t>
      </w:r>
      <w:r w:rsidRPr="008C3A6C">
        <w:rPr>
          <w:b/>
          <w:color w:val="FFFFFF" w:themeColor="background1"/>
          <w:highlight w:val="black"/>
          <w:shd w:val="clear" w:color="auto" w:fill="FFFFFF"/>
          <w:lang w:val="en-US"/>
        </w:rPr>
        <w:t>mɜ:dʒ(ə)nsı] </w:t>
      </w:r>
      <w:r w:rsidRPr="008C3A6C">
        <w:rPr>
          <w:b/>
          <w:i/>
          <w:iCs/>
          <w:color w:val="FFFFFF" w:themeColor="background1"/>
          <w:highlight w:val="black"/>
          <w:shd w:val="clear" w:color="auto" w:fill="FFFFFF"/>
          <w:lang w:val="en-US"/>
        </w:rPr>
        <w:t>n</w:t>
      </w:r>
    </w:p>
    <w:p w:rsidR="004B4226" w:rsidRPr="0063076B" w:rsidRDefault="004B4226" w:rsidP="0063076B">
      <w:pPr>
        <w:rPr>
          <w:highlight w:val="blue"/>
          <w:lang w:val="en-US"/>
        </w:rPr>
      </w:pPr>
      <w:r w:rsidRPr="0063076B">
        <w:rPr>
          <w:highlight w:val="blue"/>
          <w:lang w:val="en-US"/>
        </w:rPr>
        <w:t>something dangerous or serious, such as an accident, that happens suddenly or unexpectedly and needs fast action in order to avoid harmful results:</w:t>
      </w:r>
    </w:p>
    <w:p w:rsidR="004B4226" w:rsidRPr="008C3A6C" w:rsidRDefault="004B4226" w:rsidP="00733FF6">
      <w:pPr>
        <w:rPr>
          <w:color w:val="FFFFFF" w:themeColor="background1"/>
          <w:highlight w:val="black"/>
          <w:shd w:val="clear" w:color="auto" w:fill="FFFFFF"/>
        </w:rPr>
      </w:pPr>
      <w:r w:rsidRPr="008C3A6C">
        <w:rPr>
          <w:color w:val="FFFFFF" w:themeColor="background1"/>
          <w:highlight w:val="black"/>
          <w:shd w:val="clear" w:color="auto" w:fill="FFFFFF"/>
        </w:rPr>
        <w:t>1. авария, аварийная ситуация, непредвиденный случай; чрезвычайное происшествие; крайность, критическое положение; экстренный случай</w:t>
      </w:r>
    </w:p>
    <w:p w:rsidR="004B4226" w:rsidRPr="008C3A6C" w:rsidRDefault="004B4226" w:rsidP="00362872">
      <w:pPr>
        <w:pStyle w:val="a7"/>
        <w:numPr>
          <w:ilvl w:val="0"/>
          <w:numId w:val="13"/>
        </w:numPr>
        <w:rPr>
          <w:i/>
          <w:color w:val="FFFFFF" w:themeColor="background1"/>
          <w:highlight w:val="black"/>
          <w:shd w:val="clear" w:color="auto" w:fill="FFFFFF"/>
        </w:rPr>
      </w:pPr>
      <w:r w:rsidRPr="008C3A6C">
        <w:rPr>
          <w:i/>
          <w:color w:val="FFFFFF" w:themeColor="background1"/>
          <w:highlight w:val="black"/>
          <w:shd w:val="clear" w:color="auto" w:fill="FFFFFF"/>
        </w:rPr>
        <w:t>~ decree - правила техники безопасности</w:t>
      </w:r>
    </w:p>
    <w:p w:rsidR="004B4226" w:rsidRPr="008C3A6C" w:rsidRDefault="004B4226" w:rsidP="00362872">
      <w:pPr>
        <w:pStyle w:val="a7"/>
        <w:numPr>
          <w:ilvl w:val="0"/>
          <w:numId w:val="13"/>
        </w:numPr>
        <w:rPr>
          <w:i/>
          <w:color w:val="FFFFFF" w:themeColor="background1"/>
          <w:highlight w:val="black"/>
          <w:shd w:val="clear" w:color="auto" w:fill="FFFFFF"/>
        </w:rPr>
      </w:pPr>
      <w:r w:rsidRPr="008C3A6C">
        <w:rPr>
          <w:i/>
          <w:color w:val="FFFFFF" w:themeColor="background1"/>
          <w:highlight w:val="black"/>
          <w:shd w:val="clear" w:color="auto" w:fill="FFFFFF"/>
        </w:rPr>
        <w:lastRenderedPageBreak/>
        <w:t>~ set - </w:t>
      </w:r>
      <w:r w:rsidRPr="008C3A6C">
        <w:rPr>
          <w:i/>
          <w:iCs/>
          <w:color w:val="FFFFFF" w:themeColor="background1"/>
          <w:highlight w:val="black"/>
          <w:shd w:val="clear" w:color="auto" w:fill="FFFFFF"/>
        </w:rPr>
        <w:t>тех. </w:t>
      </w:r>
      <w:r w:rsidRPr="008C3A6C">
        <w:rPr>
          <w:i/>
          <w:color w:val="FFFFFF" w:themeColor="background1"/>
          <w:highlight w:val="black"/>
          <w:shd w:val="clear" w:color="auto" w:fill="FFFFFF"/>
        </w:rPr>
        <w:t>запасной </w:t>
      </w:r>
      <w:r w:rsidRPr="008C3A6C">
        <w:rPr>
          <w:i/>
          <w:iCs/>
          <w:color w:val="FFFFFF" w:themeColor="background1"/>
          <w:highlight w:val="black"/>
          <w:shd w:val="clear" w:color="auto" w:fill="FFFFFF"/>
        </w:rPr>
        <w:t>или</w:t>
      </w:r>
      <w:r w:rsidRPr="008C3A6C">
        <w:rPr>
          <w:i/>
          <w:color w:val="FFFFFF" w:themeColor="background1"/>
          <w:highlight w:val="black"/>
          <w:shd w:val="clear" w:color="auto" w:fill="FFFFFF"/>
        </w:rPr>
        <w:t> аварийный агрегат</w:t>
      </w:r>
    </w:p>
    <w:p w:rsidR="004B4226" w:rsidRPr="008C3A6C" w:rsidRDefault="004B4226" w:rsidP="00362872">
      <w:pPr>
        <w:pStyle w:val="a7"/>
        <w:numPr>
          <w:ilvl w:val="0"/>
          <w:numId w:val="13"/>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in case of ~, on ~ - в случае крайней необходимости</w:t>
      </w:r>
    </w:p>
    <w:p w:rsidR="004B4226" w:rsidRPr="008C3A6C" w:rsidRDefault="004B4226" w:rsidP="00733FF6">
      <w:pPr>
        <w:shd w:val="clear" w:color="auto" w:fill="000000" w:themeFill="text1"/>
        <w:textAlignment w:val="baseline"/>
        <w:rPr>
          <w:rFonts w:eastAsia="Times New Roman"/>
          <w:color w:val="FFFFFF" w:themeColor="background1"/>
          <w:highlight w:val="black"/>
          <w:lang w:eastAsia="ru-RU"/>
        </w:rPr>
      </w:pPr>
      <w:r w:rsidRPr="008C3A6C">
        <w:rPr>
          <w:rFonts w:eastAsia="Times New Roman"/>
          <w:color w:val="FFFFFF" w:themeColor="background1"/>
          <w:highlight w:val="black"/>
          <w:bdr w:val="none" w:sz="0" w:space="0" w:color="auto" w:frame="1"/>
          <w:lang w:eastAsia="ru-RU"/>
        </w:rPr>
        <w:t>2 полит. военное положение, чрезвычайное положение</w:t>
      </w:r>
    </w:p>
    <w:p w:rsidR="004B4226" w:rsidRPr="008C3A6C" w:rsidRDefault="004B4226" w:rsidP="00362872">
      <w:pPr>
        <w:pStyle w:val="a7"/>
        <w:numPr>
          <w:ilvl w:val="0"/>
          <w:numId w:val="13"/>
        </w:numPr>
        <w:shd w:val="clear" w:color="auto" w:fill="000000" w:themeFill="text1"/>
        <w:textAlignment w:val="baseline"/>
        <w:rPr>
          <w:rFonts w:eastAsia="Times New Roman"/>
          <w:i/>
          <w:color w:val="FFFFFF" w:themeColor="background1"/>
          <w:highlight w:val="black"/>
          <w:lang w:eastAsia="ru-RU"/>
        </w:rPr>
      </w:pPr>
      <w:r w:rsidRPr="008C3A6C">
        <w:rPr>
          <w:rFonts w:eastAsia="Times New Roman"/>
          <w:i/>
          <w:color w:val="FFFFFF" w:themeColor="background1"/>
          <w:highlight w:val="black"/>
          <w:bdr w:val="none" w:sz="0" w:space="0" w:color="auto" w:frame="1"/>
          <w:lang w:eastAsia="ru-RU"/>
        </w:rPr>
        <w:t>Davis declares emergencies in four counties and enlists help of National Guard. — Дэвис объявляет чрезвычайное положение в четырёх графствах и призывает на помощь Национальную Гвардию.</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4. срочность, неотложность</w:t>
      </w:r>
    </w:p>
    <w:p w:rsidR="004B4226" w:rsidRPr="008C3A6C" w:rsidRDefault="004B4226" w:rsidP="00362872">
      <w:pPr>
        <w:pStyle w:val="a7"/>
        <w:numPr>
          <w:ilvl w:val="0"/>
          <w:numId w:val="13"/>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on an ~ basis - в особо срочных случаях</w:t>
      </w:r>
    </w:p>
    <w:p w:rsidR="004B4226" w:rsidRPr="008C3A6C" w:rsidRDefault="004B4226" w:rsidP="00362872">
      <w:pPr>
        <w:pStyle w:val="a7"/>
        <w:numPr>
          <w:ilvl w:val="0"/>
          <w:numId w:val="13"/>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 work - экстренная работа; аврал</w:t>
      </w:r>
    </w:p>
    <w:p w:rsidR="004B4226" w:rsidRPr="008C3A6C" w:rsidRDefault="004B4226" w:rsidP="00362872">
      <w:pPr>
        <w:pStyle w:val="a7"/>
        <w:numPr>
          <w:ilvl w:val="0"/>
          <w:numId w:val="13"/>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 repairs - срочный ремонт</w:t>
      </w:r>
    </w:p>
    <w:p w:rsidR="004B4226" w:rsidRPr="008C3A6C" w:rsidRDefault="004B4226" w:rsidP="00733FF6">
      <w:pPr>
        <w:shd w:val="clear" w:color="auto" w:fill="000000" w:themeFill="text1"/>
        <w:textAlignment w:val="baseline"/>
        <w:rPr>
          <w:rFonts w:eastAsia="Times New Roman"/>
          <w:color w:val="FFFFFF" w:themeColor="background1"/>
          <w:highlight w:val="black"/>
          <w:bdr w:val="none" w:sz="0" w:space="0" w:color="auto" w:frame="1"/>
          <w:lang w:eastAsia="ru-RU"/>
        </w:rPr>
      </w:pPr>
      <w:r w:rsidRPr="008C3A6C">
        <w:rPr>
          <w:rFonts w:eastAsia="Times New Roman"/>
          <w:b/>
          <w:i/>
          <w:color w:val="FFFFFF" w:themeColor="background1"/>
          <w:highlight w:val="black"/>
          <w:bdr w:val="none" w:sz="0" w:space="0" w:color="auto" w:frame="1"/>
          <w:lang w:eastAsia="ru-RU"/>
        </w:rPr>
        <w:t>ПРИЛ.</w:t>
      </w:r>
      <w:r w:rsidRPr="008C3A6C">
        <w:rPr>
          <w:rFonts w:eastAsia="Times New Roman"/>
          <w:color w:val="FFFFFF" w:themeColor="background1"/>
          <w:highlight w:val="black"/>
          <w:bdr w:val="none" w:sz="0" w:space="0" w:color="auto" w:frame="1"/>
          <w:lang w:eastAsia="ru-RU"/>
        </w:rPr>
        <w:t xml:space="preserve"> </w:t>
      </w:r>
      <w:r w:rsidRPr="008C3A6C">
        <w:rPr>
          <w:rFonts w:eastAsia="Times New Roman"/>
          <w:color w:val="FFFFFF" w:themeColor="background1"/>
          <w:highlight w:val="black"/>
          <w:bdr w:val="none" w:sz="0" w:space="0" w:color="auto" w:frame="1"/>
          <w:lang w:val="en-US" w:eastAsia="ru-RU"/>
        </w:rPr>
        <w:t>1</w:t>
      </w:r>
      <w:r w:rsidRPr="008C3A6C">
        <w:rPr>
          <w:rFonts w:eastAsia="Times New Roman"/>
          <w:color w:val="FFFFFF" w:themeColor="background1"/>
          <w:highlight w:val="black"/>
          <w:bdr w:val="none" w:sz="0" w:space="0" w:color="auto" w:frame="1"/>
          <w:lang w:eastAsia="ru-RU"/>
        </w:rPr>
        <w:t xml:space="preserve"> вспомогательный, запасной</w:t>
      </w:r>
    </w:p>
    <w:p w:rsidR="004B4226" w:rsidRPr="008C3A6C" w:rsidRDefault="004B4226" w:rsidP="00733FF6">
      <w:pPr>
        <w:shd w:val="clear" w:color="auto" w:fill="000000" w:themeFill="text1"/>
        <w:textAlignment w:val="baseline"/>
        <w:rPr>
          <w:rFonts w:eastAsia="Times New Roman"/>
          <w:color w:val="FFFFFF" w:themeColor="background1"/>
          <w:highlight w:val="black"/>
          <w:bdr w:val="none" w:sz="0" w:space="0" w:color="auto" w:frame="1"/>
          <w:lang w:eastAsia="ru-RU"/>
        </w:rPr>
      </w:pPr>
      <w:r w:rsidRPr="008C3A6C">
        <w:rPr>
          <w:rFonts w:eastAsia="Times New Roman"/>
          <w:color w:val="FFFFFF" w:themeColor="background1"/>
          <w:highlight w:val="black"/>
          <w:bdr w:val="none" w:sz="0" w:space="0" w:color="auto" w:frame="1"/>
          <w:lang w:eastAsia="ru-RU"/>
        </w:rPr>
        <w:t>2</w:t>
      </w:r>
      <w:r w:rsidRPr="008C3A6C">
        <w:rPr>
          <w:rFonts w:eastAsia="Times New Roman"/>
          <w:color w:val="FFFFFF" w:themeColor="background1"/>
          <w:highlight w:val="black"/>
          <w:bdr w:val="none" w:sz="0" w:space="0" w:color="auto" w:frame="1"/>
          <w:lang w:val="en-US" w:eastAsia="ru-RU"/>
        </w:rPr>
        <w:t xml:space="preserve"> </w:t>
      </w:r>
      <w:r w:rsidRPr="008C3A6C">
        <w:rPr>
          <w:rFonts w:eastAsia="Times New Roman"/>
          <w:color w:val="FFFFFF" w:themeColor="background1"/>
          <w:highlight w:val="black"/>
          <w:bdr w:val="none" w:sz="0" w:space="0" w:color="auto" w:frame="1"/>
          <w:lang w:eastAsia="ru-RU"/>
        </w:rPr>
        <w:t>аварийный; чрезвычайный, непредвиденный</w:t>
      </w:r>
    </w:p>
    <w:p w:rsidR="004B4226" w:rsidRPr="008C3A6C" w:rsidRDefault="004B4226" w:rsidP="00733FF6">
      <w:pPr>
        <w:shd w:val="clear" w:color="auto" w:fill="000000" w:themeFill="text1"/>
        <w:textAlignment w:val="baseline"/>
        <w:rPr>
          <w:rFonts w:eastAsia="Times New Roman"/>
          <w:color w:val="FFFFFF" w:themeColor="background1"/>
          <w:highlight w:val="black"/>
          <w:lang w:eastAsia="ru-RU"/>
        </w:rPr>
      </w:pPr>
      <w:r w:rsidRPr="008C3A6C">
        <w:rPr>
          <w:rFonts w:eastAsia="Times New Roman"/>
          <w:color w:val="FFFFFF" w:themeColor="background1"/>
          <w:highlight w:val="black"/>
          <w:bdr w:val="none" w:sz="0" w:space="0" w:color="auto" w:frame="1"/>
          <w:lang w:val="en-US" w:eastAsia="ru-RU"/>
        </w:rPr>
        <w:t xml:space="preserve">3 </w:t>
      </w:r>
      <w:r w:rsidRPr="008C3A6C">
        <w:rPr>
          <w:rFonts w:eastAsia="Times New Roman"/>
          <w:color w:val="FFFFFF" w:themeColor="background1"/>
          <w:highlight w:val="black"/>
          <w:bdr w:val="none" w:sz="0" w:space="0" w:color="auto" w:frame="1"/>
          <w:lang w:eastAsia="ru-RU"/>
        </w:rPr>
        <w:t>экстренный, неотложный</w:t>
      </w:r>
    </w:p>
    <w:p w:rsidR="004B4226" w:rsidRPr="008C3A6C" w:rsidRDefault="004B4226" w:rsidP="00733FF6">
      <w:pPr>
        <w:shd w:val="clear" w:color="auto" w:fill="000000" w:themeFill="text1"/>
        <w:rPr>
          <w:color w:val="FFFFFF" w:themeColor="background1"/>
          <w:highlight w:val="black"/>
          <w:shd w:val="clear" w:color="auto" w:fill="FFFFFF"/>
        </w:rPr>
      </w:pPr>
    </w:p>
    <w:p w:rsidR="004B4226" w:rsidRPr="008C3A6C" w:rsidRDefault="004B4226" w:rsidP="00733FF6">
      <w:pPr>
        <w:shd w:val="clear" w:color="auto" w:fill="000000" w:themeFill="text1"/>
        <w:rPr>
          <w:color w:val="FFFFFF" w:themeColor="background1"/>
          <w:highlight w:val="black"/>
          <w:shd w:val="clear" w:color="auto" w:fill="FFFFFF"/>
        </w:rPr>
      </w:pPr>
    </w:p>
    <w:p w:rsidR="004B4226" w:rsidRPr="008C3A6C" w:rsidRDefault="004B4226" w:rsidP="00733FF6">
      <w:pPr>
        <w:shd w:val="clear" w:color="auto" w:fill="000000" w:themeFill="text1"/>
        <w:rPr>
          <w:color w:val="FFFFFF" w:themeColor="background1"/>
          <w:highlight w:val="black"/>
          <w:shd w:val="clear" w:color="auto" w:fill="FFFFFF"/>
        </w:rPr>
      </w:pPr>
    </w:p>
    <w:p w:rsidR="004B4226" w:rsidRPr="008C3A6C" w:rsidRDefault="004B4226" w:rsidP="00733FF6">
      <w:pPr>
        <w:shd w:val="clear" w:color="auto" w:fill="000000" w:themeFill="text1"/>
        <w:jc w:val="center"/>
        <w:rPr>
          <w:b/>
          <w:i/>
          <w:color w:val="FFFFFF" w:themeColor="background1"/>
          <w:highlight w:val="black"/>
          <w:u w:val="single"/>
          <w:lang w:val="en-US"/>
        </w:rPr>
      </w:pPr>
      <w:r w:rsidRPr="008C3A6C">
        <w:rPr>
          <w:b/>
          <w:i/>
          <w:color w:val="FFFFFF" w:themeColor="background1"/>
          <w:highlight w:val="black"/>
          <w:u w:val="single"/>
          <w:lang w:val="en-US"/>
        </w:rPr>
        <w:t>FORMALLY ** [</w:t>
      </w:r>
      <w:r w:rsidRPr="008C3A6C">
        <w:rPr>
          <w:b/>
          <w:i/>
          <w:color w:val="FFFFFF" w:themeColor="background1"/>
          <w:highlight w:val="black"/>
          <w:u w:val="single"/>
        </w:rPr>
        <w:t>ʹ</w:t>
      </w:r>
      <w:r w:rsidRPr="008C3A6C">
        <w:rPr>
          <w:b/>
          <w:i/>
          <w:color w:val="FFFFFF" w:themeColor="background1"/>
          <w:highlight w:val="black"/>
          <w:u w:val="single"/>
          <w:lang w:val="en-US"/>
        </w:rPr>
        <w:t>fɔ:məlı]</w:t>
      </w:r>
    </w:p>
    <w:p w:rsidR="004B4226" w:rsidRPr="008C3A6C" w:rsidRDefault="004B4226" w:rsidP="00733FF6">
      <w:pPr>
        <w:shd w:val="clear" w:color="auto" w:fill="000000" w:themeFill="text1"/>
        <w:rPr>
          <w:color w:val="FFFFFF" w:themeColor="background1"/>
          <w:highlight w:val="black"/>
        </w:rPr>
      </w:pPr>
      <w:r w:rsidRPr="008C3A6C">
        <w:rPr>
          <w:b/>
          <w:i/>
          <w:color w:val="FFFFFF" w:themeColor="background1"/>
          <w:highlight w:val="black"/>
        </w:rPr>
        <w:t>НАР</w:t>
      </w:r>
      <w:r w:rsidRPr="008C3A6C">
        <w:rPr>
          <w:b/>
          <w:i/>
          <w:color w:val="FFFFFF" w:themeColor="background1"/>
          <w:highlight w:val="black"/>
          <w:lang w:val="en-US"/>
        </w:rPr>
        <w:t>.</w:t>
      </w:r>
      <w:r w:rsidRPr="008C3A6C">
        <w:rPr>
          <w:color w:val="FFFFFF" w:themeColor="background1"/>
          <w:highlight w:val="black"/>
          <w:lang w:val="en-US"/>
        </w:rPr>
        <w:t xml:space="preserve"> 1. </w:t>
      </w:r>
      <w:r w:rsidRPr="008C3A6C">
        <w:rPr>
          <w:color w:val="FFFFFF" w:themeColor="background1"/>
          <w:highlight w:val="black"/>
        </w:rPr>
        <w:t>1) официально</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i/>
          <w:color w:val="FFFFFF" w:themeColor="background1"/>
          <w:highlight w:val="black"/>
        </w:rPr>
        <w:t>to act ~ - действовать официально</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i/>
          <w:color w:val="FFFFFF" w:themeColor="background1"/>
          <w:highlight w:val="black"/>
        </w:rPr>
        <w:t>~ confirmed - официально подтверждено</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с соблюдением принятых правил и норм; по всей форме</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формально</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i/>
          <w:color w:val="FFFFFF" w:themeColor="background1"/>
          <w:highlight w:val="black"/>
        </w:rPr>
        <w:t>to support smth. ~ - формально поддержать что-л.</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3 поверхностно, внешне</w:t>
      </w: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63076B" w:rsidRDefault="004B4226" w:rsidP="00733FF6">
      <w:pPr>
        <w:shd w:val="clear" w:color="auto" w:fill="000000" w:themeFill="text1"/>
        <w:jc w:val="center"/>
        <w:rPr>
          <w:b/>
          <w:color w:val="FFFF00"/>
          <w:highlight w:val="black"/>
        </w:rPr>
      </w:pPr>
      <w:r w:rsidRPr="0063076B">
        <w:rPr>
          <w:b/>
          <w:color w:val="FFFF00"/>
          <w:highlight w:val="black"/>
          <w:bdr w:val="none" w:sz="0" w:space="0" w:color="auto" w:frame="1"/>
          <w:lang w:val="en-US"/>
        </w:rPr>
        <w:t>OWN</w:t>
      </w:r>
      <w:r w:rsidRPr="0063076B">
        <w:rPr>
          <w:b/>
          <w:color w:val="FFFF00"/>
          <w:highlight w:val="black"/>
          <w:bdr w:val="none" w:sz="0" w:space="0" w:color="auto" w:frame="1"/>
        </w:rPr>
        <w:t xml:space="preserve"> ** [</w:t>
      </w:r>
      <w:r w:rsidRPr="0063076B">
        <w:rPr>
          <w:b/>
          <w:color w:val="FFFF00"/>
          <w:spacing w:val="15"/>
          <w:highlight w:val="black"/>
          <w:bdr w:val="none" w:sz="0" w:space="0" w:color="auto" w:frame="1"/>
        </w:rPr>
        <w:t>ə</w:t>
      </w:r>
      <w:r w:rsidRPr="0063076B">
        <w:rPr>
          <w:b/>
          <w:color w:val="FFFF00"/>
          <w:spacing w:val="15"/>
          <w:highlight w:val="black"/>
          <w:bdr w:val="none" w:sz="0" w:space="0" w:color="auto" w:frame="1"/>
          <w:lang w:val="en-US"/>
        </w:rPr>
        <w:t>un</w:t>
      </w:r>
      <w:r w:rsidRPr="0063076B">
        <w:rPr>
          <w:b/>
          <w:color w:val="FFFF00"/>
          <w:spacing w:val="15"/>
          <w:highlight w:val="black"/>
          <w:bdr w:val="none" w:sz="0" w:space="0" w:color="auto" w:frame="1"/>
        </w:rPr>
        <w:t>]</w:t>
      </w:r>
    </w:p>
    <w:p w:rsidR="004B4226" w:rsidRPr="0063076B" w:rsidRDefault="004B4226" w:rsidP="00733FF6">
      <w:pPr>
        <w:rPr>
          <w:b/>
          <w:i/>
          <w:color w:val="FFFF00"/>
          <w:highlight w:val="black"/>
        </w:rPr>
      </w:pPr>
      <w:bookmarkStart w:id="6" w:name="_Toc516073994"/>
      <w:r w:rsidRPr="0063076B">
        <w:rPr>
          <w:b/>
          <w:i/>
          <w:color w:val="FFFF00"/>
          <w:highlight w:val="black"/>
          <w:lang w:val="en-US"/>
        </w:rPr>
        <w:t>OWNED</w:t>
      </w:r>
      <w:r w:rsidRPr="0063076B">
        <w:rPr>
          <w:b/>
          <w:i/>
          <w:color w:val="FFFF00"/>
          <w:highlight w:val="black"/>
        </w:rPr>
        <w:t xml:space="preserve"> [əʊ</w:t>
      </w:r>
      <w:r w:rsidRPr="0063076B">
        <w:rPr>
          <w:b/>
          <w:i/>
          <w:color w:val="FFFF00"/>
          <w:highlight w:val="black"/>
          <w:lang w:val="en-US"/>
        </w:rPr>
        <w:t>nd</w:t>
      </w:r>
      <w:r w:rsidRPr="0063076B">
        <w:rPr>
          <w:b/>
          <w:i/>
          <w:color w:val="FFFF00"/>
          <w:highlight w:val="black"/>
        </w:rPr>
        <w:t>]</w:t>
      </w:r>
    </w:p>
    <w:p w:rsidR="004B4226" w:rsidRPr="0063076B" w:rsidRDefault="004B4226" w:rsidP="00733FF6">
      <w:pPr>
        <w:rPr>
          <w:color w:val="FFFF00"/>
          <w:highlight w:val="black"/>
        </w:rPr>
      </w:pPr>
      <w:r w:rsidRPr="0063076B">
        <w:rPr>
          <w:color w:val="FFFF00"/>
          <w:highlight w:val="black"/>
        </w:rPr>
        <w:t>Прил</w:t>
      </w:r>
      <w:r w:rsidRPr="0063076B">
        <w:rPr>
          <w:color w:val="FFFF00"/>
          <w:highlight w:val="black"/>
          <w:lang w:val="en-US"/>
        </w:rPr>
        <w:t>.</w:t>
      </w:r>
      <w:bookmarkEnd w:id="6"/>
      <w:r w:rsidRPr="0063076B">
        <w:rPr>
          <w:color w:val="FFFF00"/>
          <w:highlight w:val="black"/>
          <w:lang w:val="en-US"/>
        </w:rPr>
        <w:t xml:space="preserve"> </w:t>
      </w:r>
      <w:r w:rsidRPr="0063076B">
        <w:rPr>
          <w:color w:val="FFFF00"/>
          <w:highlight w:val="black"/>
        </w:rPr>
        <w:t>Свой, собственный</w:t>
      </w:r>
    </w:p>
    <w:p w:rsidR="004B4226" w:rsidRPr="008C3A6C" w:rsidRDefault="004B4226" w:rsidP="00733FF6">
      <w:pPr>
        <w:shd w:val="clear" w:color="auto" w:fill="000000" w:themeFill="text1"/>
        <w:rPr>
          <w:rStyle w:val="2enci"/>
          <w:color w:val="FFFFFF" w:themeColor="background1"/>
          <w:highlight w:val="black"/>
          <w:bdr w:val="none" w:sz="0" w:space="0" w:color="auto" w:frame="1"/>
        </w:rPr>
      </w:pPr>
      <w:r w:rsidRPr="008C3A6C">
        <w:rPr>
          <w:rStyle w:val="2enci"/>
          <w:color w:val="FFFFFF" w:themeColor="background1"/>
          <w:highlight w:val="black"/>
          <w:bdr w:val="none" w:sz="0" w:space="0" w:color="auto" w:frame="1"/>
        </w:rPr>
        <w:t>Родной</w:t>
      </w:r>
    </w:p>
    <w:p w:rsidR="004B4226" w:rsidRPr="008C3A6C" w:rsidRDefault="004B4226" w:rsidP="00733FF6">
      <w:pPr>
        <w:shd w:val="clear" w:color="auto" w:fill="000000" w:themeFill="text1"/>
        <w:rPr>
          <w:rStyle w:val="2enci"/>
          <w:color w:val="FFFFFF" w:themeColor="background1"/>
          <w:highlight w:val="black"/>
          <w:bdr w:val="none" w:sz="0" w:space="0" w:color="auto" w:frame="1"/>
        </w:rPr>
      </w:pPr>
      <w:r w:rsidRPr="008C3A6C">
        <w:rPr>
          <w:rStyle w:val="2enci"/>
          <w:color w:val="FFFFFF" w:themeColor="background1"/>
          <w:highlight w:val="black"/>
          <w:bdr w:val="none" w:sz="0" w:space="0" w:color="auto" w:frame="1"/>
        </w:rPr>
        <w:t>Любимый</w:t>
      </w:r>
    </w:p>
    <w:p w:rsidR="004B4226" w:rsidRPr="008C3A6C" w:rsidRDefault="004B4226" w:rsidP="00362872">
      <w:pPr>
        <w:pStyle w:val="a7"/>
        <w:numPr>
          <w:ilvl w:val="0"/>
          <w:numId w:val="15"/>
        </w:numPr>
        <w:shd w:val="clear" w:color="auto" w:fill="000000" w:themeFill="text1"/>
        <w:rPr>
          <w:i/>
          <w:color w:val="FFFFFF" w:themeColor="background1"/>
          <w:highlight w:val="black"/>
        </w:rPr>
      </w:pPr>
      <w:r w:rsidRPr="008C3A6C">
        <w:rPr>
          <w:i/>
          <w:color w:val="FFFFFF" w:themeColor="background1"/>
          <w:highlight w:val="black"/>
          <w:shd w:val="clear" w:color="auto" w:fill="FFFFFF"/>
        </w:rPr>
        <w:t>my ~ one - любимый, родной </w:t>
      </w:r>
    </w:p>
    <w:p w:rsidR="004B4226" w:rsidRPr="008C3A6C" w:rsidRDefault="004B4226" w:rsidP="00733FF6">
      <w:pPr>
        <w:shd w:val="clear" w:color="auto" w:fill="000000" w:themeFill="text1"/>
        <w:rPr>
          <w:color w:val="FFFFFF" w:themeColor="background1"/>
          <w:highlight w:val="black"/>
        </w:rPr>
      </w:pPr>
      <w:bookmarkStart w:id="7" w:name="_Toc516073995"/>
      <w:r w:rsidRPr="008C3A6C">
        <w:rPr>
          <w:color w:val="FFFFFF" w:themeColor="background1"/>
          <w:highlight w:val="black"/>
        </w:rPr>
        <w:t>СУЩ.</w:t>
      </w:r>
      <w:bookmarkEnd w:id="7"/>
      <w:r w:rsidRPr="008C3A6C">
        <w:rPr>
          <w:rStyle w:val="10"/>
          <w:rFonts w:eastAsiaTheme="minorHAnsi"/>
          <w:color w:val="FFFFFF" w:themeColor="background1"/>
          <w:highlight w:val="black"/>
          <w:bdr w:val="none" w:sz="0" w:space="0" w:color="auto" w:frame="1"/>
        </w:rPr>
        <w:t xml:space="preserve"> </w:t>
      </w:r>
      <w:r w:rsidRPr="008C3A6C">
        <w:rPr>
          <w:rStyle w:val="2enci"/>
          <w:color w:val="FFFFFF" w:themeColor="background1"/>
          <w:highlight w:val="black"/>
          <w:bdr w:val="none" w:sz="0" w:space="0" w:color="auto" w:frame="1"/>
        </w:rPr>
        <w:t>собственность,</w:t>
      </w:r>
      <w:r w:rsidRPr="008C3A6C">
        <w:rPr>
          <w:rStyle w:val="24ccn"/>
          <w:color w:val="FFFFFF" w:themeColor="background1"/>
          <w:highlight w:val="black"/>
          <w:bdr w:val="none" w:sz="0" w:space="0" w:color="auto" w:frame="1"/>
        </w:rPr>
        <w:t> </w:t>
      </w:r>
      <w:r w:rsidRPr="008C3A6C">
        <w:rPr>
          <w:rStyle w:val="2enci"/>
          <w:color w:val="FFFFFF" w:themeColor="background1"/>
          <w:highlight w:val="black"/>
          <w:bdr w:val="none" w:sz="0" w:space="0" w:color="auto" w:frame="1"/>
        </w:rPr>
        <w:t>принадлежность</w:t>
      </w:r>
    </w:p>
    <w:p w:rsidR="004B4226" w:rsidRDefault="004B4226" w:rsidP="00733FF6">
      <w:pPr>
        <w:shd w:val="clear" w:color="auto" w:fill="000000" w:themeFill="text1"/>
        <w:rPr>
          <w:rStyle w:val="2enci"/>
          <w:color w:val="FFFFFF" w:themeColor="background1"/>
          <w:highlight w:val="black"/>
          <w:bdr w:val="none" w:sz="0" w:space="0" w:color="auto" w:frame="1"/>
        </w:rPr>
      </w:pPr>
      <w:bookmarkStart w:id="8" w:name="_Toc516073996"/>
      <w:r w:rsidRPr="008C3A6C">
        <w:rPr>
          <w:color w:val="FFFFFF" w:themeColor="background1"/>
          <w:highlight w:val="black"/>
        </w:rPr>
        <w:t>ГЛАГ.</w:t>
      </w:r>
      <w:bookmarkEnd w:id="8"/>
      <w:r w:rsidRPr="008C3A6C">
        <w:rPr>
          <w:rStyle w:val="10"/>
          <w:rFonts w:eastAsiaTheme="minorHAnsi"/>
          <w:color w:val="FFFFFF" w:themeColor="background1"/>
          <w:highlight w:val="black"/>
          <w:bdr w:val="none" w:sz="0" w:space="0" w:color="auto" w:frame="1"/>
        </w:rPr>
        <w:t xml:space="preserve"> </w:t>
      </w:r>
      <w:r w:rsidRPr="008C3A6C">
        <w:rPr>
          <w:rStyle w:val="2enci"/>
          <w:color w:val="FFFFFF" w:themeColor="background1"/>
          <w:highlight w:val="black"/>
          <w:bdr w:val="none" w:sz="0" w:space="0" w:color="auto" w:frame="1"/>
        </w:rPr>
        <w:t>владеть;</w:t>
      </w:r>
      <w:r w:rsidRPr="008C3A6C">
        <w:rPr>
          <w:rStyle w:val="24ccn"/>
          <w:color w:val="FFFFFF" w:themeColor="background1"/>
          <w:highlight w:val="black"/>
          <w:bdr w:val="none" w:sz="0" w:space="0" w:color="auto" w:frame="1"/>
        </w:rPr>
        <w:t> </w:t>
      </w:r>
      <w:r w:rsidRPr="008C3A6C">
        <w:rPr>
          <w:rStyle w:val="2enci"/>
          <w:color w:val="FFFFFF" w:themeColor="background1"/>
          <w:highlight w:val="black"/>
          <w:bdr w:val="none" w:sz="0" w:space="0" w:color="auto" w:frame="1"/>
        </w:rPr>
        <w:t>иметь</w:t>
      </w:r>
    </w:p>
    <w:p w:rsidR="004B4226" w:rsidRPr="00722B8C" w:rsidRDefault="004B4226" w:rsidP="0063076B">
      <w:pPr>
        <w:rPr>
          <w:highlight w:val="blue"/>
          <w:lang w:val="en-US"/>
        </w:rPr>
      </w:pPr>
      <w:r w:rsidRPr="00722B8C">
        <w:rPr>
          <w:highlight w:val="blue"/>
          <w:lang w:val="en-US"/>
        </w:rPr>
        <w:t>: </w:t>
      </w:r>
      <w:proofErr w:type="gramStart"/>
      <w:r w:rsidRPr="00722B8C">
        <w:rPr>
          <w:highlight w:val="blue"/>
          <w:lang w:val="en-US"/>
        </w:rPr>
        <w:t>to</w:t>
      </w:r>
      <w:proofErr w:type="gramEnd"/>
      <w:r w:rsidRPr="00722B8C">
        <w:rPr>
          <w:highlight w:val="blue"/>
          <w:lang w:val="en-US"/>
        </w:rPr>
        <w:t xml:space="preserve"> acknowledge to be true, valid, or as claimed : </w:t>
      </w:r>
      <w:hyperlink r:id="rId27" w:history="1">
        <w:r w:rsidRPr="00722B8C">
          <w:rPr>
            <w:rStyle w:val="a5"/>
            <w:highlight w:val="blue"/>
            <w:lang w:val="en-US"/>
          </w:rPr>
          <w:t>ADMIT</w:t>
        </w:r>
      </w:hyperlink>
    </w:p>
    <w:p w:rsidR="004B4226" w:rsidRPr="008C3A6C" w:rsidRDefault="004B4226" w:rsidP="00733FF6">
      <w:pPr>
        <w:shd w:val="clear" w:color="auto" w:fill="000000" w:themeFill="text1"/>
        <w:rPr>
          <w:rStyle w:val="2enci"/>
          <w:color w:val="FFFFFF" w:themeColor="background1"/>
          <w:highlight w:val="black"/>
          <w:bdr w:val="none" w:sz="0" w:space="0" w:color="auto" w:frame="1"/>
        </w:rPr>
      </w:pPr>
      <w:r w:rsidRPr="0063076B">
        <w:rPr>
          <w:rStyle w:val="2enci"/>
          <w:b/>
          <w:i/>
          <w:color w:val="FFFFFF" w:themeColor="background1"/>
          <w:highlight w:val="black"/>
          <w:bdr w:val="none" w:sz="0" w:space="0" w:color="auto" w:frame="1"/>
        </w:rPr>
        <w:lastRenderedPageBreak/>
        <w:t xml:space="preserve">Син </w:t>
      </w:r>
      <w:r w:rsidRPr="0063076B">
        <w:rPr>
          <w:rStyle w:val="2enci"/>
          <w:b/>
          <w:i/>
          <w:color w:val="FFFFFF" w:themeColor="background1"/>
          <w:highlight w:val="black"/>
          <w:bdr w:val="none" w:sz="0" w:space="0" w:color="auto" w:frame="1"/>
          <w:lang w:val="en-US"/>
        </w:rPr>
        <w:t>ADMIT</w:t>
      </w:r>
      <w:r w:rsidRPr="0063076B">
        <w:rPr>
          <w:rStyle w:val="2enci"/>
          <w:color w:val="FFFFFF" w:themeColor="background1"/>
          <w:highlight w:val="black"/>
          <w:bdr w:val="none" w:sz="0" w:space="0" w:color="auto" w:frame="1"/>
        </w:rPr>
        <w:t xml:space="preserve"> </w:t>
      </w:r>
      <w:r w:rsidRPr="008C3A6C">
        <w:rPr>
          <w:rStyle w:val="2enci"/>
          <w:color w:val="FFFFFF" w:themeColor="background1"/>
          <w:highlight w:val="black"/>
          <w:bdr w:val="none" w:sz="0" w:space="0" w:color="auto" w:frame="1"/>
        </w:rPr>
        <w:t>признавать (</w:t>
      </w:r>
      <w:r w:rsidRPr="008C3A6C">
        <w:rPr>
          <w:rStyle w:val="2enci"/>
          <w:color w:val="FFFFFF" w:themeColor="background1"/>
          <w:highlight w:val="black"/>
          <w:bdr w:val="none" w:sz="0" w:space="0" w:color="auto" w:frame="1"/>
          <w:lang w:val="en-US"/>
        </w:rPr>
        <w:t>c</w:t>
      </w:r>
      <w:r w:rsidRPr="008C3A6C">
        <w:rPr>
          <w:rStyle w:val="2enci"/>
          <w:color w:val="FFFFFF" w:themeColor="background1"/>
          <w:highlight w:val="black"/>
          <w:bdr w:val="none" w:sz="0" w:space="0" w:color="auto" w:frame="1"/>
        </w:rPr>
        <w:t>я), допускать</w:t>
      </w:r>
    </w:p>
    <w:p w:rsidR="004B4226" w:rsidRPr="008C3A6C" w:rsidRDefault="004B4226" w:rsidP="00362872">
      <w:pPr>
        <w:pStyle w:val="a7"/>
        <w:numPr>
          <w:ilvl w:val="0"/>
          <w:numId w:val="15"/>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 a child - признавать своё отцовство</w:t>
      </w:r>
    </w:p>
    <w:p w:rsidR="004B4226" w:rsidRPr="008C3A6C" w:rsidRDefault="004B4226" w:rsidP="00362872">
      <w:pPr>
        <w:pStyle w:val="a7"/>
        <w:numPr>
          <w:ilvl w:val="0"/>
          <w:numId w:val="15"/>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to ~ the force of an argument - </w:t>
      </w:r>
      <w:r w:rsidRPr="008C3A6C">
        <w:rPr>
          <w:i/>
          <w:color w:val="FFFFFF" w:themeColor="background1"/>
          <w:highlight w:val="black"/>
          <w:shd w:val="clear" w:color="auto" w:fill="FFFFFF"/>
        </w:rPr>
        <w:t>признавать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силу</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аргумента</w:t>
      </w:r>
    </w:p>
    <w:p w:rsidR="004B4226" w:rsidRPr="008C3A6C" w:rsidRDefault="004B4226" w:rsidP="00362872">
      <w:pPr>
        <w:pStyle w:val="a7"/>
        <w:numPr>
          <w:ilvl w:val="0"/>
          <w:numId w:val="15"/>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they refused to ~ the King - они отказались признавать короля</w:t>
      </w:r>
    </w:p>
    <w:p w:rsidR="004B4226" w:rsidRPr="008C3A6C" w:rsidRDefault="004B4226" w:rsidP="00362872">
      <w:pPr>
        <w:pStyle w:val="a7"/>
        <w:numPr>
          <w:ilvl w:val="0"/>
          <w:numId w:val="15"/>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 one‘s faults - признавать свои ошибки</w:t>
      </w:r>
    </w:p>
    <w:p w:rsidR="004B4226" w:rsidRPr="008C3A6C" w:rsidRDefault="004B4226" w:rsidP="00362872">
      <w:pPr>
        <w:pStyle w:val="a7"/>
        <w:numPr>
          <w:ilvl w:val="0"/>
          <w:numId w:val="15"/>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 that one is wrong - признаться в своей неправоте</w:t>
      </w:r>
    </w:p>
    <w:p w:rsidR="004B4226" w:rsidRPr="008C3A6C" w:rsidRDefault="004B4226" w:rsidP="00362872">
      <w:pPr>
        <w:pStyle w:val="a7"/>
        <w:numPr>
          <w:ilvl w:val="0"/>
          <w:numId w:val="15"/>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 to smth. - признаваться в чём-л</w:t>
      </w:r>
    </w:p>
    <w:p w:rsidR="004B4226" w:rsidRPr="008C3A6C" w:rsidRDefault="004B4226" w:rsidP="00362872">
      <w:pPr>
        <w:pStyle w:val="a7"/>
        <w:numPr>
          <w:ilvl w:val="0"/>
          <w:numId w:val="15"/>
        </w:numPr>
        <w:shd w:val="clear" w:color="auto" w:fill="000000" w:themeFill="text1"/>
        <w:rPr>
          <w:i/>
          <w:color w:val="FFFFFF" w:themeColor="background1"/>
          <w:highlight w:val="black"/>
        </w:rPr>
      </w:pPr>
      <w:r w:rsidRPr="008C3A6C">
        <w:rPr>
          <w:i/>
          <w:color w:val="FFFFFF" w:themeColor="background1"/>
          <w:highlight w:val="black"/>
          <w:shd w:val="clear" w:color="auto" w:fill="FFFFFF"/>
        </w:rPr>
        <w:t>to ~ to being wrong - признаться, что был неправ </w:t>
      </w:r>
    </w:p>
    <w:p w:rsidR="004B4226" w:rsidRPr="008C3A6C" w:rsidRDefault="004B4226" w:rsidP="00733FF6">
      <w:pPr>
        <w:shd w:val="clear" w:color="auto" w:fill="000000" w:themeFill="text1"/>
        <w:tabs>
          <w:tab w:val="left" w:pos="2250"/>
        </w:tabs>
        <w:rPr>
          <w:color w:val="FFFFFF" w:themeColor="background1"/>
          <w:highlight w:val="black"/>
        </w:rPr>
      </w:pPr>
    </w:p>
    <w:p w:rsidR="004B4226" w:rsidRPr="008C3A6C" w:rsidRDefault="004B4226" w:rsidP="00733FF6">
      <w:pPr>
        <w:shd w:val="clear" w:color="auto" w:fill="000000" w:themeFill="text1"/>
        <w:tabs>
          <w:tab w:val="left" w:pos="2250"/>
        </w:tabs>
        <w:rPr>
          <w:color w:val="FFFFFF" w:themeColor="background1"/>
          <w:highlight w:val="black"/>
        </w:rPr>
      </w:pPr>
    </w:p>
    <w:p w:rsidR="004B4226" w:rsidRPr="008C3A6C" w:rsidRDefault="004B4226" w:rsidP="00733FF6">
      <w:pPr>
        <w:shd w:val="clear" w:color="auto" w:fill="000000" w:themeFill="text1"/>
        <w:tabs>
          <w:tab w:val="left" w:pos="2250"/>
        </w:tabs>
        <w:rPr>
          <w:color w:val="FFFFFF" w:themeColor="background1"/>
          <w:highlight w:val="black"/>
        </w:rPr>
      </w:pPr>
    </w:p>
    <w:p w:rsidR="004B4226" w:rsidRPr="0063076B" w:rsidRDefault="004B4226" w:rsidP="00733FF6">
      <w:pPr>
        <w:jc w:val="center"/>
        <w:rPr>
          <w:b/>
          <w:color w:val="FFFF00"/>
          <w:highlight w:val="black"/>
          <w:shd w:val="clear" w:color="auto" w:fill="FFFFFF"/>
        </w:rPr>
      </w:pPr>
      <w:r w:rsidRPr="0063076B">
        <w:rPr>
          <w:b/>
          <w:color w:val="FFFF00"/>
          <w:highlight w:val="black"/>
          <w:shd w:val="clear" w:color="auto" w:fill="FFFFFF"/>
        </w:rPr>
        <w:t>CONFIDENT ** [ʹkɒnfıd(ə)nt]</w:t>
      </w:r>
    </w:p>
    <w:p w:rsidR="004B4226" w:rsidRPr="0063076B" w:rsidRDefault="004B4226" w:rsidP="00733FF6">
      <w:pPr>
        <w:rPr>
          <w:color w:val="FFFF00"/>
          <w:highlight w:val="black"/>
          <w:shd w:val="clear" w:color="auto" w:fill="FFFFFF"/>
        </w:rPr>
      </w:pPr>
      <w:r w:rsidRPr="0063076B">
        <w:rPr>
          <w:b/>
          <w:i/>
          <w:iCs/>
          <w:color w:val="FFFF00"/>
          <w:highlight w:val="black"/>
          <w:shd w:val="clear" w:color="auto" w:fill="FFFFFF"/>
        </w:rPr>
        <w:t>СУЩ.</w:t>
      </w:r>
      <w:r w:rsidRPr="0063076B">
        <w:rPr>
          <w:i/>
          <w:iCs/>
          <w:color w:val="FFFF00"/>
          <w:highlight w:val="black"/>
          <w:shd w:val="clear" w:color="auto" w:fill="FFFFFF"/>
        </w:rPr>
        <w:t xml:space="preserve"> </w:t>
      </w:r>
      <w:r w:rsidRPr="0063076B">
        <w:rPr>
          <w:color w:val="FFFF00"/>
          <w:highlight w:val="black"/>
          <w:shd w:val="clear" w:color="auto" w:fill="FFFFFF"/>
        </w:rPr>
        <w:t>1. друг, пользующийся доверием</w:t>
      </w:r>
    </w:p>
    <w:p w:rsidR="004B4226" w:rsidRPr="0063076B" w:rsidRDefault="004B4226" w:rsidP="00733FF6">
      <w:pPr>
        <w:rPr>
          <w:color w:val="FFFF00"/>
          <w:highlight w:val="black"/>
          <w:shd w:val="clear" w:color="auto" w:fill="FFFFFF"/>
        </w:rPr>
      </w:pPr>
      <w:r w:rsidRPr="0063076B">
        <w:rPr>
          <w:color w:val="FFFF00"/>
          <w:highlight w:val="black"/>
          <w:shd w:val="clear" w:color="auto" w:fill="FFFFFF"/>
        </w:rPr>
        <w:t>2. доверенное лицо</w:t>
      </w:r>
      <w:r w:rsidRPr="0063076B">
        <w:rPr>
          <w:rFonts w:ascii="Helvetica" w:hAnsi="Helvetica" w:cs="Helvetica"/>
          <w:color w:val="FFFF00"/>
          <w:sz w:val="26"/>
          <w:szCs w:val="26"/>
          <w:highlight w:val="black"/>
          <w:shd w:val="clear" w:color="auto" w:fill="FFFFFF"/>
        </w:rPr>
        <w:t> </w:t>
      </w:r>
    </w:p>
    <w:p w:rsidR="004B4226" w:rsidRPr="0063076B" w:rsidRDefault="004B4226" w:rsidP="00733FF6">
      <w:pPr>
        <w:rPr>
          <w:color w:val="FFFF00"/>
          <w:highlight w:val="black"/>
          <w:shd w:val="clear" w:color="auto" w:fill="FFFFFF"/>
        </w:rPr>
      </w:pPr>
      <w:r w:rsidRPr="0063076B">
        <w:rPr>
          <w:b/>
          <w:i/>
          <w:iCs/>
          <w:color w:val="FFFF00"/>
          <w:highlight w:val="black"/>
          <w:shd w:val="clear" w:color="auto" w:fill="FFFFFF"/>
        </w:rPr>
        <w:t>ПРИЛ.</w:t>
      </w:r>
      <w:r w:rsidRPr="0063076B">
        <w:rPr>
          <w:i/>
          <w:iCs/>
          <w:color w:val="FFFF00"/>
          <w:highlight w:val="black"/>
          <w:shd w:val="clear" w:color="auto" w:fill="FFFFFF"/>
        </w:rPr>
        <w:t xml:space="preserve"> </w:t>
      </w:r>
      <w:r w:rsidRPr="0063076B">
        <w:rPr>
          <w:color w:val="FFFF00"/>
          <w:highlight w:val="black"/>
          <w:shd w:val="clear" w:color="auto" w:fill="FFFFFF"/>
        </w:rPr>
        <w:t xml:space="preserve">1. Уверенный, </w:t>
      </w:r>
    </w:p>
    <w:p w:rsidR="004B4226" w:rsidRPr="008C3A6C" w:rsidRDefault="004B4226" w:rsidP="00362872">
      <w:pPr>
        <w:pStyle w:val="a7"/>
        <w:numPr>
          <w:ilvl w:val="0"/>
          <w:numId w:val="16"/>
        </w:numPr>
        <w:rPr>
          <w:i/>
          <w:color w:val="FFFFFF" w:themeColor="background1"/>
          <w:highlight w:val="black"/>
          <w:shd w:val="clear" w:color="auto" w:fill="FFFFFF"/>
        </w:rPr>
      </w:pPr>
      <w:r w:rsidRPr="0063076B">
        <w:rPr>
          <w:i/>
          <w:color w:val="FFFF00"/>
          <w:highlight w:val="black"/>
          <w:shd w:val="clear" w:color="auto" w:fill="FFFFFF"/>
        </w:rPr>
        <w:t xml:space="preserve">~ manner - уверенная </w:t>
      </w:r>
      <w:r w:rsidRPr="008C3A6C">
        <w:rPr>
          <w:i/>
          <w:color w:val="FFFFFF" w:themeColor="background1"/>
          <w:highlight w:val="black"/>
          <w:shd w:val="clear" w:color="auto" w:fill="FFFFFF"/>
        </w:rPr>
        <w:t>манера</w:t>
      </w:r>
    </w:p>
    <w:p w:rsidR="004B4226" w:rsidRPr="008C3A6C" w:rsidRDefault="004B4226" w:rsidP="00362872">
      <w:pPr>
        <w:pStyle w:val="a7"/>
        <w:numPr>
          <w:ilvl w:val="0"/>
          <w:numId w:val="16"/>
        </w:numPr>
        <w:rPr>
          <w:i/>
          <w:color w:val="FFFFFF" w:themeColor="background1"/>
          <w:highlight w:val="black"/>
          <w:shd w:val="clear" w:color="auto" w:fill="FFFFFF"/>
        </w:rPr>
      </w:pPr>
      <w:r w:rsidRPr="008C3A6C">
        <w:rPr>
          <w:i/>
          <w:color w:val="FFFFFF" w:themeColor="background1"/>
          <w:highlight w:val="black"/>
          <w:shd w:val="clear" w:color="auto" w:fill="FFFFFF"/>
        </w:rPr>
        <w:t>~ of victory [of success] - уверенный в победе [в успехе]</w:t>
      </w:r>
    </w:p>
    <w:p w:rsidR="004B4226" w:rsidRPr="008C3A6C" w:rsidRDefault="004B4226" w:rsidP="00362872">
      <w:pPr>
        <w:pStyle w:val="a7"/>
        <w:numPr>
          <w:ilvl w:val="0"/>
          <w:numId w:val="16"/>
        </w:numPr>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he is ~ that everything will go well - </w:t>
      </w:r>
      <w:r w:rsidRPr="008C3A6C">
        <w:rPr>
          <w:i/>
          <w:color w:val="FFFFFF" w:themeColor="background1"/>
          <w:highlight w:val="black"/>
          <w:shd w:val="clear" w:color="auto" w:fill="FFFFFF"/>
        </w:rPr>
        <w:t>он</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уверен</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что</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всё</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будет</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хорошо</w:t>
      </w:r>
    </w:p>
    <w:p w:rsidR="004B4226" w:rsidRPr="008C3A6C" w:rsidRDefault="004B4226" w:rsidP="00733FF6">
      <w:pPr>
        <w:rPr>
          <w:color w:val="FFFFFF" w:themeColor="background1"/>
          <w:highlight w:val="black"/>
          <w:shd w:val="clear" w:color="auto" w:fill="FFFFFF"/>
        </w:rPr>
      </w:pPr>
      <w:r w:rsidRPr="008C3A6C">
        <w:rPr>
          <w:color w:val="FFFFFF" w:themeColor="background1"/>
          <w:highlight w:val="black"/>
          <w:shd w:val="clear" w:color="auto" w:fill="FFFFFF"/>
        </w:rPr>
        <w:t>2. самоуверенный, самонадеянный</w:t>
      </w:r>
    </w:p>
    <w:p w:rsidR="004B4226" w:rsidRPr="008C3A6C" w:rsidRDefault="004B4226" w:rsidP="00362872">
      <w:pPr>
        <w:pStyle w:val="a7"/>
        <w:numPr>
          <w:ilvl w:val="0"/>
          <w:numId w:val="16"/>
        </w:numPr>
        <w:rPr>
          <w:i/>
          <w:color w:val="FFFFFF" w:themeColor="background1"/>
          <w:highlight w:val="black"/>
          <w:shd w:val="clear" w:color="auto" w:fill="FFFFFF"/>
        </w:rPr>
      </w:pPr>
      <w:r w:rsidRPr="008C3A6C">
        <w:rPr>
          <w:i/>
          <w:color w:val="FFFFFF" w:themeColor="background1"/>
          <w:highlight w:val="black"/>
          <w:shd w:val="clear" w:color="auto" w:fill="FFFFFF"/>
        </w:rPr>
        <w:t>~ smile - самоуверенная улыбка</w:t>
      </w:r>
    </w:p>
    <w:p w:rsidR="004B4226" w:rsidRPr="008C3A6C" w:rsidRDefault="004B4226" w:rsidP="00362872">
      <w:pPr>
        <w:pStyle w:val="a7"/>
        <w:numPr>
          <w:ilvl w:val="0"/>
          <w:numId w:val="16"/>
        </w:numPr>
        <w:rPr>
          <w:i/>
          <w:color w:val="FFFFFF" w:themeColor="background1"/>
          <w:highlight w:val="black"/>
          <w:shd w:val="clear" w:color="auto" w:fill="FFFFFF"/>
        </w:rPr>
      </w:pPr>
      <w:r w:rsidRPr="008C3A6C">
        <w:rPr>
          <w:i/>
          <w:color w:val="FFFFFF" w:themeColor="background1"/>
          <w:highlight w:val="black"/>
          <w:shd w:val="clear" w:color="auto" w:fill="FFFFFF"/>
        </w:rPr>
        <w:t>~ bearing - осанка уверенного в себе человека</w:t>
      </w:r>
    </w:p>
    <w:p w:rsidR="004B4226" w:rsidRPr="008C3A6C" w:rsidRDefault="004B4226" w:rsidP="00362872">
      <w:pPr>
        <w:pStyle w:val="a7"/>
        <w:numPr>
          <w:ilvl w:val="0"/>
          <w:numId w:val="16"/>
        </w:numPr>
        <w:rPr>
          <w:b/>
          <w:i/>
          <w:color w:val="FFFFFF" w:themeColor="background1"/>
          <w:highlight w:val="black"/>
        </w:rPr>
      </w:pPr>
      <w:r w:rsidRPr="008C3A6C">
        <w:rPr>
          <w:i/>
          <w:color w:val="FFFFFF" w:themeColor="background1"/>
          <w:highlight w:val="black"/>
          <w:shd w:val="clear" w:color="auto" w:fill="FFFFFF"/>
        </w:rPr>
        <w:t>a very ~ young man - весьма самонадеянный молодой человек </w:t>
      </w:r>
      <w:r w:rsidRPr="008C3A6C">
        <w:rPr>
          <w:b/>
          <w:i/>
          <w:color w:val="FFFFFF" w:themeColor="background1"/>
          <w:highlight w:val="black"/>
        </w:rPr>
        <w:t xml:space="preserve"> </w:t>
      </w:r>
    </w:p>
    <w:p w:rsidR="004B4226" w:rsidRPr="008C3A6C" w:rsidRDefault="004B4226" w:rsidP="00733FF6">
      <w:pPr>
        <w:pStyle w:val="a7"/>
        <w:ind w:left="0"/>
        <w:rPr>
          <w:b/>
          <w:i/>
          <w:color w:val="FFFFFF" w:themeColor="background1"/>
          <w:highlight w:val="black"/>
        </w:rPr>
      </w:pPr>
      <w:r w:rsidRPr="008C3A6C">
        <w:rPr>
          <w:rStyle w:val="24ccn"/>
          <w:color w:val="FFFFFF" w:themeColor="background1"/>
          <w:highlight w:val="black"/>
          <w:bdr w:val="none" w:sz="0" w:space="0" w:color="auto" w:frame="1"/>
          <w:shd w:val="clear" w:color="auto" w:fill="FFFFFF"/>
        </w:rPr>
        <w:t>3 мат.</w:t>
      </w:r>
      <w:r w:rsidRPr="008C3A6C">
        <w:rPr>
          <w:rStyle w:val="3zjig"/>
          <w:color w:val="FFFFFF" w:themeColor="background1"/>
          <w:highlight w:val="black"/>
          <w:bdr w:val="none" w:sz="0" w:space="0" w:color="auto" w:frame="1"/>
          <w:shd w:val="clear" w:color="auto" w:fill="FFFFFF"/>
        </w:rPr>
        <w:t> доверительный</w:t>
      </w:r>
    </w:p>
    <w:p w:rsidR="004B4226" w:rsidRPr="008C3A6C" w:rsidRDefault="004B4226" w:rsidP="00733FF6">
      <w:pPr>
        <w:rPr>
          <w:color w:val="FFFFFF" w:themeColor="background1"/>
          <w:bdr w:val="none" w:sz="0" w:space="0" w:color="auto" w:frame="1"/>
        </w:rPr>
      </w:pPr>
      <w:r w:rsidRPr="008C3A6C">
        <w:rPr>
          <w:b/>
          <w:i/>
          <w:color w:val="FFFFFF" w:themeColor="background1"/>
          <w:highlight w:val="black"/>
          <w:bdr w:val="none" w:sz="0" w:space="0" w:color="auto" w:frame="1"/>
        </w:rPr>
        <w:t>ПРИЧ.</w:t>
      </w:r>
      <w:r w:rsidRPr="008C3A6C">
        <w:rPr>
          <w:b/>
          <w:color w:val="FFFFFF" w:themeColor="background1"/>
          <w:highlight w:val="black"/>
          <w:bdr w:val="none" w:sz="0" w:space="0" w:color="auto" w:frame="1"/>
        </w:rPr>
        <w:t xml:space="preserve"> </w:t>
      </w:r>
      <w:r w:rsidRPr="008C3A6C">
        <w:rPr>
          <w:color w:val="FFFFFF" w:themeColor="background1"/>
          <w:highlight w:val="black"/>
          <w:bdr w:val="none" w:sz="0" w:space="0" w:color="auto" w:frame="1"/>
        </w:rPr>
        <w:t>убежденный</w:t>
      </w:r>
    </w:p>
    <w:p w:rsidR="004B4226" w:rsidRPr="00362872" w:rsidRDefault="004B4226" w:rsidP="0063076B">
      <w:pPr>
        <w:jc w:val="center"/>
        <w:rPr>
          <w:b/>
          <w:i/>
          <w:lang w:val="en-US"/>
        </w:rPr>
      </w:pPr>
      <w:r>
        <w:rPr>
          <w:b/>
          <w:i/>
          <w:lang w:val="en-US"/>
        </w:rPr>
        <w:t>OVERCONFIDENT</w:t>
      </w:r>
      <w:r w:rsidRPr="00362872">
        <w:rPr>
          <w:b/>
          <w:i/>
          <w:lang w:val="en-US"/>
        </w:rPr>
        <w:t xml:space="preserve"> ** {</w:t>
      </w:r>
      <w:r>
        <w:rPr>
          <w:b/>
          <w:i/>
        </w:rPr>
        <w:t>͵</w:t>
      </w:r>
      <w:r w:rsidRPr="00362872">
        <w:rPr>
          <w:b/>
          <w:i/>
          <w:lang w:val="en-US"/>
        </w:rPr>
        <w:t>əʋ</w:t>
      </w:r>
      <w:r>
        <w:rPr>
          <w:b/>
          <w:i/>
          <w:lang w:val="en-US"/>
        </w:rPr>
        <w:t>v</w:t>
      </w:r>
      <w:r w:rsidRPr="00362872">
        <w:rPr>
          <w:b/>
          <w:i/>
          <w:lang w:val="en-US"/>
        </w:rPr>
        <w:t>ə</w:t>
      </w:r>
      <w:r>
        <w:rPr>
          <w:b/>
          <w:i/>
        </w:rPr>
        <w:t>ʹ</w:t>
      </w:r>
      <w:proofErr w:type="gramStart"/>
      <w:r>
        <w:rPr>
          <w:b/>
          <w:i/>
          <w:lang w:val="en-US"/>
        </w:rPr>
        <w:t>k</w:t>
      </w:r>
      <w:r w:rsidRPr="00362872">
        <w:rPr>
          <w:b/>
          <w:i/>
          <w:lang w:val="en-US"/>
        </w:rPr>
        <w:t>ɒ</w:t>
      </w:r>
      <w:r>
        <w:rPr>
          <w:b/>
          <w:i/>
          <w:lang w:val="en-US"/>
        </w:rPr>
        <w:t>nf</w:t>
      </w:r>
      <w:r w:rsidRPr="00362872">
        <w:rPr>
          <w:b/>
          <w:i/>
          <w:lang w:val="en-US"/>
        </w:rPr>
        <w:t>ı</w:t>
      </w:r>
      <w:r>
        <w:rPr>
          <w:b/>
          <w:i/>
          <w:lang w:val="en-US"/>
        </w:rPr>
        <w:t>d</w:t>
      </w:r>
      <w:r w:rsidRPr="00362872">
        <w:rPr>
          <w:b/>
          <w:i/>
          <w:lang w:val="en-US"/>
        </w:rPr>
        <w:t>(</w:t>
      </w:r>
      <w:proofErr w:type="gramEnd"/>
      <w:r w:rsidRPr="00362872">
        <w:rPr>
          <w:b/>
          <w:i/>
          <w:lang w:val="en-US"/>
        </w:rPr>
        <w:t>ə)</w:t>
      </w:r>
      <w:r>
        <w:rPr>
          <w:b/>
          <w:i/>
          <w:lang w:val="en-US"/>
        </w:rPr>
        <w:t>nt</w:t>
      </w:r>
      <w:r w:rsidRPr="00362872">
        <w:rPr>
          <w:b/>
          <w:i/>
          <w:lang w:val="en-US"/>
        </w:rPr>
        <w:t>}</w:t>
      </w:r>
      <w:r>
        <w:rPr>
          <w:b/>
          <w:i/>
          <w:lang w:val="en-US"/>
        </w:rPr>
        <w:t> a</w:t>
      </w:r>
    </w:p>
    <w:p w:rsidR="004B4226" w:rsidRDefault="004B4226" w:rsidP="0063076B">
      <w:pPr>
        <w:rPr>
          <w:lang w:val="en-US"/>
        </w:rPr>
      </w:pPr>
      <w:proofErr w:type="gramStart"/>
      <w:r>
        <w:rPr>
          <w:highlight w:val="blue"/>
          <w:lang w:val="en-US"/>
        </w:rPr>
        <w:t>having</w:t>
      </w:r>
      <w:proofErr w:type="gramEnd"/>
      <w:r>
        <w:rPr>
          <w:highlight w:val="blue"/>
          <w:lang w:val="en-US"/>
        </w:rPr>
        <w:t xml:space="preserve"> or showing too much confidence:</w:t>
      </w:r>
    </w:p>
    <w:p w:rsidR="004B4226" w:rsidRDefault="004B4226" w:rsidP="0063076B">
      <w:pPr>
        <w:rPr>
          <w:lang w:val="en-US"/>
        </w:rPr>
      </w:pPr>
      <w:r>
        <w:t>слишком</w:t>
      </w:r>
      <w:r>
        <w:rPr>
          <w:lang w:val="en-US"/>
        </w:rPr>
        <w:t xml:space="preserve"> </w:t>
      </w:r>
      <w:r>
        <w:t>уверенный</w:t>
      </w:r>
      <w:r>
        <w:rPr>
          <w:lang w:val="en-US"/>
        </w:rPr>
        <w:t xml:space="preserve">, </w:t>
      </w:r>
      <w:r>
        <w:t>самонадеянный</w:t>
      </w:r>
    </w:p>
    <w:p w:rsidR="004B4226" w:rsidRDefault="004B4226" w:rsidP="006777D3">
      <w:pPr>
        <w:pStyle w:val="a7"/>
        <w:numPr>
          <w:ilvl w:val="0"/>
          <w:numId w:val="87"/>
        </w:numPr>
        <w:rPr>
          <w:lang w:val="en-US"/>
        </w:rPr>
      </w:pPr>
      <w:r>
        <w:rPr>
          <w:lang w:val="en-US"/>
        </w:rPr>
        <w:t>He is overconfident and cocky.</w:t>
      </w:r>
    </w:p>
    <w:p w:rsidR="004B4226" w:rsidRDefault="004B4226" w:rsidP="006777D3">
      <w:pPr>
        <w:pStyle w:val="a7"/>
        <w:numPr>
          <w:ilvl w:val="0"/>
          <w:numId w:val="87"/>
        </w:numPr>
        <w:rPr>
          <w:lang w:val="en-US"/>
        </w:rPr>
      </w:pPr>
      <w:r>
        <w:rPr>
          <w:lang w:val="en-US"/>
        </w:rPr>
        <w:t>I'm not overconfident or arrogant, but I do believe in my own ability.</w:t>
      </w:r>
    </w:p>
    <w:p w:rsidR="004B4226" w:rsidRPr="0063076B" w:rsidRDefault="004B4226" w:rsidP="00733FF6">
      <w:pPr>
        <w:jc w:val="center"/>
        <w:rPr>
          <w:b/>
          <w:color w:val="FFFFFF" w:themeColor="background1"/>
          <w:bdr w:val="none" w:sz="0" w:space="0" w:color="auto" w:frame="1"/>
          <w:lang w:val="en-US"/>
        </w:rPr>
      </w:pPr>
    </w:p>
    <w:p w:rsidR="004B4226" w:rsidRPr="0063076B" w:rsidRDefault="004B4226" w:rsidP="00733FF6">
      <w:pPr>
        <w:jc w:val="center"/>
        <w:rPr>
          <w:b/>
          <w:color w:val="FFFFFF" w:themeColor="background1"/>
          <w:bdr w:val="none" w:sz="0" w:space="0" w:color="auto" w:frame="1"/>
          <w:lang w:val="en-US"/>
        </w:rPr>
      </w:pPr>
    </w:p>
    <w:p w:rsidR="004B4226" w:rsidRPr="0063076B" w:rsidRDefault="004B4226" w:rsidP="00733FF6">
      <w:pPr>
        <w:jc w:val="center"/>
        <w:rPr>
          <w:b/>
          <w:color w:val="FFFFFF" w:themeColor="background1"/>
          <w:bdr w:val="none" w:sz="0" w:space="0" w:color="auto" w:frame="1"/>
          <w:lang w:val="en-US"/>
        </w:rPr>
      </w:pPr>
    </w:p>
    <w:p w:rsidR="004B4226" w:rsidRPr="00722B8C" w:rsidRDefault="004B4226" w:rsidP="00733FF6">
      <w:pPr>
        <w:shd w:val="clear" w:color="auto" w:fill="000000" w:themeFill="text1"/>
        <w:jc w:val="center"/>
        <w:rPr>
          <w:b/>
          <w:color w:val="FFFF00"/>
          <w:highlight w:val="black"/>
          <w:shd w:val="clear" w:color="auto" w:fill="FFFFFF"/>
          <w:lang w:val="en-US"/>
        </w:rPr>
      </w:pPr>
      <w:r w:rsidRPr="00360433">
        <w:rPr>
          <w:b/>
          <w:color w:val="FFFF00"/>
          <w:highlight w:val="black"/>
          <w:shd w:val="clear" w:color="auto" w:fill="FFFFFF"/>
          <w:lang w:val="en-US"/>
        </w:rPr>
        <w:t>ENDURANCE</w:t>
      </w:r>
      <w:r w:rsidRPr="00722B8C">
        <w:rPr>
          <w:b/>
          <w:color w:val="FFFF00"/>
          <w:highlight w:val="black"/>
          <w:shd w:val="clear" w:color="auto" w:fill="FFFFFF"/>
          <w:lang w:val="en-US"/>
        </w:rPr>
        <w:t xml:space="preserve"> ** [</w:t>
      </w:r>
      <w:proofErr w:type="gramStart"/>
      <w:r w:rsidRPr="00722B8C">
        <w:rPr>
          <w:b/>
          <w:color w:val="FFFF00"/>
          <w:highlight w:val="black"/>
          <w:shd w:val="clear" w:color="auto" w:fill="FFFFFF"/>
          <w:lang w:val="en-US"/>
        </w:rPr>
        <w:t>ɪ</w:t>
      </w:r>
      <w:r w:rsidRPr="00360433">
        <w:rPr>
          <w:b/>
          <w:color w:val="FFFF00"/>
          <w:highlight w:val="black"/>
          <w:shd w:val="clear" w:color="auto" w:fill="FFFFFF"/>
          <w:lang w:val="en-US"/>
        </w:rPr>
        <w:t>n</w:t>
      </w:r>
      <w:r w:rsidRPr="00722B8C">
        <w:rPr>
          <w:b/>
          <w:color w:val="FFFF00"/>
          <w:highlight w:val="black"/>
          <w:shd w:val="clear" w:color="auto" w:fill="FFFFFF"/>
          <w:lang w:val="en-US"/>
        </w:rPr>
        <w:t>'</w:t>
      </w:r>
      <w:r w:rsidRPr="00360433">
        <w:rPr>
          <w:b/>
          <w:color w:val="FFFF00"/>
          <w:highlight w:val="black"/>
          <w:shd w:val="clear" w:color="auto" w:fill="FFFFFF"/>
          <w:lang w:val="en-US"/>
        </w:rPr>
        <w:t>dju</w:t>
      </w:r>
      <w:r w:rsidRPr="00722B8C">
        <w:rPr>
          <w:b/>
          <w:color w:val="FFFF00"/>
          <w:highlight w:val="black"/>
          <w:shd w:val="clear" w:color="auto" w:fill="FFFFFF"/>
          <w:lang w:val="en-US"/>
        </w:rPr>
        <w:t>ə</w:t>
      </w:r>
      <w:r w:rsidRPr="00360433">
        <w:rPr>
          <w:b/>
          <w:color w:val="FFFF00"/>
          <w:highlight w:val="black"/>
          <w:shd w:val="clear" w:color="auto" w:fill="FFFFFF"/>
          <w:lang w:val="en-US"/>
        </w:rPr>
        <w:t>r</w:t>
      </w:r>
      <w:r w:rsidRPr="00722B8C">
        <w:rPr>
          <w:b/>
          <w:color w:val="FFFF00"/>
          <w:highlight w:val="black"/>
          <w:shd w:val="clear" w:color="auto" w:fill="FFFFFF"/>
          <w:lang w:val="en-US"/>
        </w:rPr>
        <w:t>(</w:t>
      </w:r>
      <w:proofErr w:type="gramEnd"/>
      <w:r w:rsidRPr="00722B8C">
        <w:rPr>
          <w:b/>
          <w:color w:val="FFFF00"/>
          <w:highlight w:val="black"/>
          <w:shd w:val="clear" w:color="auto" w:fill="FFFFFF"/>
          <w:lang w:val="en-US"/>
        </w:rPr>
        <w:t>ə)</w:t>
      </w:r>
      <w:r w:rsidRPr="00360433">
        <w:rPr>
          <w:b/>
          <w:color w:val="FFFF00"/>
          <w:highlight w:val="black"/>
          <w:shd w:val="clear" w:color="auto" w:fill="FFFFFF"/>
          <w:lang w:val="en-US"/>
        </w:rPr>
        <w:t>n</w:t>
      </w:r>
      <w:r w:rsidRPr="00722B8C">
        <w:rPr>
          <w:b/>
          <w:color w:val="FFFF00"/>
          <w:highlight w:val="black"/>
          <w:shd w:val="clear" w:color="auto" w:fill="FFFFFF"/>
          <w:lang w:val="en-US"/>
        </w:rPr>
        <w:t>(</w:t>
      </w:r>
      <w:r w:rsidRPr="00360433">
        <w:rPr>
          <w:b/>
          <w:color w:val="FFFF00"/>
          <w:highlight w:val="black"/>
          <w:shd w:val="clear" w:color="auto" w:fill="FFFFFF"/>
          <w:lang w:val="en-US"/>
        </w:rPr>
        <w:t>t</w:t>
      </w:r>
      <w:r w:rsidRPr="00722B8C">
        <w:rPr>
          <w:b/>
          <w:color w:val="FFFF00"/>
          <w:highlight w:val="black"/>
          <w:shd w:val="clear" w:color="auto" w:fill="FFFFFF"/>
          <w:lang w:val="en-US"/>
        </w:rPr>
        <w:t>)</w:t>
      </w:r>
      <w:r w:rsidRPr="00360433">
        <w:rPr>
          <w:b/>
          <w:color w:val="FFFF00"/>
          <w:highlight w:val="black"/>
          <w:shd w:val="clear" w:color="auto" w:fill="FFFFFF"/>
          <w:lang w:val="en-US"/>
        </w:rPr>
        <w:t>s</w:t>
      </w:r>
      <w:r w:rsidRPr="00722B8C">
        <w:rPr>
          <w:b/>
          <w:color w:val="FFFF00"/>
          <w:highlight w:val="black"/>
          <w:shd w:val="clear" w:color="auto" w:fill="FFFFFF"/>
          <w:lang w:val="en-US"/>
        </w:rPr>
        <w:t>]</w:t>
      </w:r>
    </w:p>
    <w:p w:rsidR="004B4226" w:rsidRPr="00360433" w:rsidRDefault="004B4226" w:rsidP="00733FF6">
      <w:pPr>
        <w:shd w:val="clear" w:color="auto" w:fill="000000" w:themeFill="text1"/>
        <w:rPr>
          <w:color w:val="FFFF00"/>
          <w:highlight w:val="black"/>
        </w:rPr>
      </w:pPr>
      <w:r w:rsidRPr="00360433">
        <w:rPr>
          <w:b/>
          <w:i/>
          <w:color w:val="FFFF00"/>
          <w:highlight w:val="black"/>
        </w:rPr>
        <w:lastRenderedPageBreak/>
        <w:t>СУЩ.</w:t>
      </w:r>
      <w:r w:rsidRPr="00360433">
        <w:rPr>
          <w:color w:val="FFFF00"/>
          <w:highlight w:val="black"/>
        </w:rPr>
        <w:t xml:space="preserve"> 1 выносливость, способность переносить (боль, страдание и т. п.)</w:t>
      </w:r>
    </w:p>
    <w:p w:rsidR="004B4226" w:rsidRPr="00360433" w:rsidRDefault="004B4226" w:rsidP="00362872">
      <w:pPr>
        <w:pStyle w:val="a7"/>
        <w:numPr>
          <w:ilvl w:val="0"/>
          <w:numId w:val="17"/>
        </w:numPr>
        <w:shd w:val="clear" w:color="auto" w:fill="000000" w:themeFill="text1"/>
        <w:rPr>
          <w:i/>
          <w:color w:val="FFFF00"/>
          <w:highlight w:val="black"/>
        </w:rPr>
      </w:pPr>
      <w:r w:rsidRPr="00360433">
        <w:rPr>
          <w:i/>
          <w:color w:val="FFFF00"/>
          <w:highlight w:val="black"/>
        </w:rPr>
        <w:t>beyond endurance — невыносимый</w:t>
      </w:r>
    </w:p>
    <w:p w:rsidR="004B4226" w:rsidRPr="00360433" w:rsidRDefault="004B4226" w:rsidP="00362872">
      <w:pPr>
        <w:pStyle w:val="a7"/>
        <w:numPr>
          <w:ilvl w:val="0"/>
          <w:numId w:val="17"/>
        </w:numPr>
        <w:shd w:val="clear" w:color="auto" w:fill="000000" w:themeFill="text1"/>
        <w:rPr>
          <w:i/>
          <w:color w:val="FFFF00"/>
          <w:highlight w:val="black"/>
          <w:lang w:val="en-US"/>
        </w:rPr>
      </w:pPr>
      <w:r w:rsidRPr="00360433">
        <w:rPr>
          <w:i/>
          <w:color w:val="FFFF00"/>
          <w:highlight w:val="black"/>
          <w:lang w:val="en-US"/>
        </w:rPr>
        <w:t xml:space="preserve">this is past / beyond endurance — </w:t>
      </w:r>
      <w:r w:rsidRPr="00360433">
        <w:rPr>
          <w:i/>
          <w:color w:val="FFFF00"/>
          <w:highlight w:val="black"/>
        </w:rPr>
        <w:t>это</w:t>
      </w:r>
      <w:r w:rsidRPr="00360433">
        <w:rPr>
          <w:i/>
          <w:color w:val="FFFF00"/>
          <w:highlight w:val="black"/>
          <w:lang w:val="en-US"/>
        </w:rPr>
        <w:t xml:space="preserve"> </w:t>
      </w:r>
      <w:r w:rsidRPr="00360433">
        <w:rPr>
          <w:i/>
          <w:color w:val="FFFF00"/>
          <w:highlight w:val="black"/>
        </w:rPr>
        <w:t>невыносимо</w:t>
      </w:r>
    </w:p>
    <w:p w:rsidR="004B4226" w:rsidRPr="00360433" w:rsidRDefault="004B4226" w:rsidP="00362872">
      <w:pPr>
        <w:pStyle w:val="a7"/>
        <w:numPr>
          <w:ilvl w:val="0"/>
          <w:numId w:val="17"/>
        </w:numPr>
        <w:shd w:val="clear" w:color="auto" w:fill="000000" w:themeFill="text1"/>
        <w:rPr>
          <w:i/>
          <w:color w:val="FFFF00"/>
          <w:highlight w:val="black"/>
        </w:rPr>
      </w:pPr>
      <w:r w:rsidRPr="00360433">
        <w:rPr>
          <w:i/>
          <w:color w:val="FFFF00"/>
          <w:highlight w:val="black"/>
        </w:rPr>
        <w:t>to test smb.'s endurance — проверять чью-л. стойкость, выносливость</w:t>
      </w:r>
    </w:p>
    <w:p w:rsidR="004B4226" w:rsidRPr="00360433" w:rsidRDefault="004B4226" w:rsidP="00362872">
      <w:pPr>
        <w:pStyle w:val="a7"/>
        <w:numPr>
          <w:ilvl w:val="0"/>
          <w:numId w:val="17"/>
        </w:numPr>
        <w:shd w:val="clear" w:color="auto" w:fill="000000" w:themeFill="text1"/>
        <w:rPr>
          <w:i/>
          <w:color w:val="FFFF00"/>
          <w:highlight w:val="black"/>
        </w:rPr>
      </w:pPr>
      <w:r w:rsidRPr="00360433">
        <w:rPr>
          <w:i/>
          <w:color w:val="FFFF00"/>
          <w:highlight w:val="black"/>
        </w:rPr>
        <w:t>physical endurance — физическая выносливость</w:t>
      </w:r>
    </w:p>
    <w:p w:rsidR="004B4226" w:rsidRPr="008C3A6C" w:rsidRDefault="004B4226" w:rsidP="00733FF6">
      <w:pPr>
        <w:shd w:val="clear" w:color="auto" w:fill="000000" w:themeFill="text1"/>
        <w:rPr>
          <w:color w:val="FFFFFF" w:themeColor="background1"/>
          <w:highlight w:val="black"/>
        </w:rPr>
      </w:pPr>
      <w:r w:rsidRPr="00360433">
        <w:rPr>
          <w:color w:val="FFFF00"/>
          <w:highlight w:val="black"/>
        </w:rPr>
        <w:t>2 прочность, стойкость</w:t>
      </w:r>
      <w:r w:rsidRPr="008C3A6C">
        <w:rPr>
          <w:color w:val="FFFFFF" w:themeColor="background1"/>
          <w:highlight w:val="black"/>
        </w:rPr>
        <w:t>; долговечность, износостойкость, сопротивляемость</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длительность, продолжительность</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3 терпение, терпеливость</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4 переносимость</w:t>
      </w:r>
    </w:p>
    <w:p w:rsidR="004B4226" w:rsidRPr="008C3A6C" w:rsidRDefault="004B4226" w:rsidP="00733FF6">
      <w:pPr>
        <w:shd w:val="clear" w:color="auto" w:fill="000000" w:themeFill="text1"/>
        <w:rPr>
          <w:color w:val="FFFFFF" w:themeColor="background1"/>
          <w:highlight w:val="black"/>
        </w:rPr>
      </w:pPr>
      <w:r w:rsidRPr="008C3A6C">
        <w:rPr>
          <w:b/>
          <w:i/>
          <w:color w:val="FFFFFF" w:themeColor="background1"/>
          <w:highlight w:val="black"/>
        </w:rPr>
        <w:t>ПРИЛ.</w:t>
      </w:r>
      <w:r w:rsidRPr="008C3A6C">
        <w:rPr>
          <w:color w:val="FFFFFF" w:themeColor="background1"/>
          <w:highlight w:val="black"/>
        </w:rPr>
        <w:t xml:space="preserve"> 1 выносливый</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усталостный</w:t>
      </w:r>
    </w:p>
    <w:p w:rsidR="004B4226" w:rsidRPr="008C3A6C" w:rsidRDefault="004B4226" w:rsidP="00733FF6">
      <w:pPr>
        <w:shd w:val="clear" w:color="auto" w:fill="000000" w:themeFill="text1"/>
        <w:rPr>
          <w:color w:val="FFFFFF" w:themeColor="background1"/>
          <w:highlight w:val="black"/>
          <w:shd w:val="clear" w:color="auto" w:fill="FFFFFF"/>
        </w:rPr>
      </w:pPr>
    </w:p>
    <w:p w:rsidR="004B4226" w:rsidRPr="008C3A6C" w:rsidRDefault="004B4226" w:rsidP="00733FF6">
      <w:pPr>
        <w:shd w:val="clear" w:color="auto" w:fill="000000" w:themeFill="text1"/>
        <w:rPr>
          <w:color w:val="FFFFFF" w:themeColor="background1"/>
          <w:highlight w:val="black"/>
          <w:shd w:val="clear" w:color="auto" w:fill="FFFFFF"/>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lang w:val="en-US"/>
        </w:rPr>
      </w:pPr>
      <w:r w:rsidRPr="008C3A6C">
        <w:rPr>
          <w:b/>
          <w:color w:val="FFFFFF" w:themeColor="background1"/>
          <w:highlight w:val="black"/>
          <w:lang w:val="en-US"/>
        </w:rPr>
        <w:t>QUARREL ** [</w:t>
      </w:r>
      <w:r w:rsidRPr="008C3A6C">
        <w:rPr>
          <w:b/>
          <w:color w:val="FFFFFF" w:themeColor="background1"/>
          <w:highlight w:val="black"/>
        </w:rPr>
        <w:t>ʹ</w:t>
      </w:r>
      <w:r w:rsidRPr="008C3A6C">
        <w:rPr>
          <w:b/>
          <w:color w:val="FFFFFF" w:themeColor="background1"/>
          <w:highlight w:val="black"/>
          <w:lang w:val="en-US"/>
        </w:rPr>
        <w:t>kwɒrəl]</w:t>
      </w:r>
    </w:p>
    <w:p w:rsidR="004B4226" w:rsidRPr="008C3A6C" w:rsidRDefault="004B4226" w:rsidP="00733FF6">
      <w:pPr>
        <w:shd w:val="clear" w:color="auto" w:fill="000000" w:themeFill="text1"/>
        <w:rPr>
          <w:b/>
          <w:i/>
          <w:color w:val="FFFFFF" w:themeColor="background1"/>
          <w:highlight w:val="black"/>
          <w:lang w:val="en-US"/>
        </w:rPr>
      </w:pPr>
      <w:r w:rsidRPr="008C3A6C">
        <w:rPr>
          <w:b/>
          <w:i/>
          <w:color w:val="FFFFFF" w:themeColor="background1"/>
          <w:highlight w:val="black"/>
          <w:lang w:val="en-US"/>
        </w:rPr>
        <w:t>QUARRELLED [</w:t>
      </w:r>
      <w:r w:rsidRPr="008C3A6C">
        <w:rPr>
          <w:b/>
          <w:i/>
          <w:color w:val="FFFFFF" w:themeColor="background1"/>
          <w:highlight w:val="black"/>
          <w:shd w:val="clear" w:color="auto" w:fill="FCFCFC"/>
          <w:lang w:val="en-US"/>
        </w:rPr>
        <w:t>ˈkwɒrəld]</w:t>
      </w:r>
    </w:p>
    <w:p w:rsidR="004B4226" w:rsidRPr="003C2952" w:rsidRDefault="004B4226" w:rsidP="00733FF6">
      <w:pPr>
        <w:shd w:val="clear" w:color="auto" w:fill="000000" w:themeFill="text1"/>
        <w:rPr>
          <w:color w:val="FFFFFF" w:themeColor="background1"/>
          <w:highlight w:val="black"/>
        </w:rPr>
      </w:pPr>
      <w:r w:rsidRPr="003C2952">
        <w:rPr>
          <w:rFonts w:ascii="Cambria Math" w:hAnsi="Cambria Math" w:cs="Cambria Math"/>
          <w:color w:val="FFFFFF" w:themeColor="background1"/>
          <w:highlight w:val="black"/>
        </w:rPr>
        <w:t>①</w:t>
      </w:r>
      <w:r w:rsidRPr="008C3A6C">
        <w:rPr>
          <w:color w:val="FFFFFF" w:themeColor="background1"/>
          <w:highlight w:val="black"/>
          <w:lang w:val="en-US"/>
        </w:rPr>
        <w:t> n </w:t>
      </w:r>
      <w:r w:rsidRPr="003C2952">
        <w:rPr>
          <w:color w:val="FFFFFF" w:themeColor="background1"/>
          <w:highlight w:val="black"/>
        </w:rPr>
        <w:t xml:space="preserve">1. </w:t>
      </w:r>
      <w:r w:rsidRPr="008C3A6C">
        <w:rPr>
          <w:color w:val="FFFFFF" w:themeColor="background1"/>
          <w:highlight w:val="black"/>
        </w:rPr>
        <w:t>спор</w:t>
      </w:r>
      <w:r w:rsidRPr="003C2952">
        <w:rPr>
          <w:color w:val="FFFFFF" w:themeColor="background1"/>
          <w:highlight w:val="black"/>
        </w:rPr>
        <w:t xml:space="preserve">; </w:t>
      </w:r>
      <w:r w:rsidRPr="008C3A6C">
        <w:rPr>
          <w:color w:val="FFFFFF" w:themeColor="background1"/>
          <w:highlight w:val="black"/>
        </w:rPr>
        <w:t>ссора</w:t>
      </w:r>
      <w:r w:rsidRPr="003C2952">
        <w:rPr>
          <w:color w:val="FFFFFF" w:themeColor="background1"/>
          <w:highlight w:val="black"/>
        </w:rPr>
        <w:t xml:space="preserve">; </w:t>
      </w:r>
      <w:r w:rsidRPr="008C3A6C">
        <w:rPr>
          <w:color w:val="FFFFFF" w:themeColor="background1"/>
          <w:highlight w:val="black"/>
        </w:rPr>
        <w:t>размолвка</w:t>
      </w:r>
      <w:r w:rsidRPr="003C2952">
        <w:rPr>
          <w:color w:val="FFFFFF" w:themeColor="background1"/>
          <w:highlight w:val="black"/>
        </w:rPr>
        <w:t xml:space="preserve">, </w:t>
      </w:r>
      <w:r w:rsidRPr="008C3A6C">
        <w:rPr>
          <w:color w:val="FFFFFF" w:themeColor="background1"/>
          <w:highlight w:val="black"/>
        </w:rPr>
        <w:t>раздор</w:t>
      </w:r>
      <w:r w:rsidRPr="003C2952">
        <w:rPr>
          <w:color w:val="FFFFFF" w:themeColor="background1"/>
          <w:highlight w:val="black"/>
        </w:rPr>
        <w:t xml:space="preserve">, </w:t>
      </w:r>
      <w:r w:rsidRPr="008C3A6C">
        <w:rPr>
          <w:color w:val="FFFFFF" w:themeColor="background1"/>
          <w:highlight w:val="black"/>
        </w:rPr>
        <w:t>свара</w:t>
      </w:r>
      <w:r w:rsidRPr="003C2952">
        <w:rPr>
          <w:color w:val="FFFFFF" w:themeColor="background1"/>
          <w:highlight w:val="black"/>
        </w:rPr>
        <w:t xml:space="preserve">, </w:t>
      </w:r>
      <w:r w:rsidRPr="008C3A6C">
        <w:rPr>
          <w:color w:val="FFFFFF" w:themeColor="background1"/>
          <w:highlight w:val="black"/>
        </w:rPr>
        <w:t>склока</w:t>
      </w:r>
      <w:r w:rsidRPr="003C2952">
        <w:rPr>
          <w:color w:val="FFFFFF" w:themeColor="background1"/>
          <w:highlight w:val="black"/>
        </w:rPr>
        <w:t xml:space="preserve">, </w:t>
      </w:r>
      <w:r w:rsidRPr="008C3A6C">
        <w:rPr>
          <w:color w:val="FFFFFF" w:themeColor="background1"/>
          <w:highlight w:val="black"/>
        </w:rPr>
        <w:t>перепалка</w:t>
      </w:r>
      <w:r w:rsidRPr="003C2952">
        <w:rPr>
          <w:color w:val="FFFFFF" w:themeColor="background1"/>
          <w:highlight w:val="black"/>
        </w:rPr>
        <w:t xml:space="preserve">, </w:t>
      </w:r>
      <w:r w:rsidRPr="008C3A6C">
        <w:rPr>
          <w:color w:val="FFFFFF" w:themeColor="background1"/>
          <w:highlight w:val="black"/>
        </w:rPr>
        <w:t>распря</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i/>
          <w:color w:val="FFFFFF" w:themeColor="background1"/>
          <w:highlight w:val="black"/>
        </w:rPr>
        <w:t>a ~ with smb. - ссора с кем-л. </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i/>
          <w:color w:val="FFFFFF" w:themeColor="background1"/>
          <w:highlight w:val="black"/>
        </w:rPr>
        <w:t>a ~ about /over/ smth. - ссора из-за чего-л. </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i/>
          <w:color w:val="FFFFFF" w:themeColor="background1"/>
          <w:highlight w:val="black"/>
        </w:rPr>
        <w:t>to be at ~ - ссориться, быть в ссоре </w:t>
      </w:r>
    </w:p>
    <w:p w:rsidR="004B4226" w:rsidRPr="008C3A6C" w:rsidRDefault="004B4226" w:rsidP="00362872">
      <w:pPr>
        <w:pStyle w:val="a7"/>
        <w:numPr>
          <w:ilvl w:val="0"/>
          <w:numId w:val="14"/>
        </w:numPr>
        <w:shd w:val="clear" w:color="auto" w:fill="000000" w:themeFill="text1"/>
        <w:rPr>
          <w:i/>
          <w:color w:val="FFFFFF" w:themeColor="background1"/>
          <w:highlight w:val="black"/>
          <w:lang w:val="en-US"/>
        </w:rPr>
      </w:pPr>
      <w:r w:rsidRPr="008C3A6C">
        <w:rPr>
          <w:i/>
          <w:color w:val="FFFFFF" w:themeColor="background1"/>
          <w:highlight w:val="black"/>
          <w:lang w:val="en-US"/>
        </w:rPr>
        <w:t xml:space="preserve">to avoid a ~ - </w:t>
      </w:r>
      <w:r w:rsidRPr="008C3A6C">
        <w:rPr>
          <w:i/>
          <w:color w:val="FFFFFF" w:themeColor="background1"/>
          <w:highlight w:val="black"/>
        </w:rPr>
        <w:t>избегать</w:t>
      </w:r>
      <w:r w:rsidRPr="008C3A6C">
        <w:rPr>
          <w:i/>
          <w:color w:val="FFFFFF" w:themeColor="background1"/>
          <w:highlight w:val="black"/>
          <w:lang w:val="en-US"/>
        </w:rPr>
        <w:t xml:space="preserve"> </w:t>
      </w:r>
      <w:r w:rsidRPr="008C3A6C">
        <w:rPr>
          <w:i/>
          <w:color w:val="FFFFFF" w:themeColor="background1"/>
          <w:highlight w:val="black"/>
        </w:rPr>
        <w:t>ссоры</w:t>
      </w:r>
      <w:r w:rsidRPr="008C3A6C">
        <w:rPr>
          <w:i/>
          <w:color w:val="FFFFFF" w:themeColor="background1"/>
          <w:highlight w:val="black"/>
          <w:lang w:val="en-US"/>
        </w:rPr>
        <w:t> </w:t>
      </w:r>
    </w:p>
    <w:p w:rsidR="004B4226" w:rsidRPr="008C3A6C" w:rsidRDefault="004B4226" w:rsidP="00362872">
      <w:pPr>
        <w:pStyle w:val="a7"/>
        <w:numPr>
          <w:ilvl w:val="0"/>
          <w:numId w:val="14"/>
        </w:numPr>
        <w:shd w:val="clear" w:color="auto" w:fill="000000" w:themeFill="text1"/>
        <w:rPr>
          <w:i/>
          <w:color w:val="FFFFFF" w:themeColor="background1"/>
          <w:highlight w:val="black"/>
          <w:lang w:val="en-US"/>
        </w:rPr>
      </w:pPr>
      <w:r w:rsidRPr="008C3A6C">
        <w:rPr>
          <w:i/>
          <w:color w:val="FFFFFF" w:themeColor="background1"/>
          <w:highlight w:val="black"/>
          <w:lang w:val="en-US"/>
        </w:rPr>
        <w:t xml:space="preserve">to make up /to patch up/ a ~ - </w:t>
      </w:r>
      <w:r w:rsidRPr="008C3A6C">
        <w:rPr>
          <w:i/>
          <w:color w:val="FFFFFF" w:themeColor="background1"/>
          <w:highlight w:val="black"/>
        </w:rPr>
        <w:t>помириться</w:t>
      </w:r>
      <w:r w:rsidRPr="008C3A6C">
        <w:rPr>
          <w:i/>
          <w:color w:val="FFFFFF" w:themeColor="background1"/>
          <w:highlight w:val="black"/>
          <w:lang w:val="en-US"/>
        </w:rPr>
        <w:t xml:space="preserve">, </w:t>
      </w:r>
      <w:r w:rsidRPr="008C3A6C">
        <w:rPr>
          <w:i/>
          <w:color w:val="FFFFFF" w:themeColor="background1"/>
          <w:highlight w:val="black"/>
        </w:rPr>
        <w:t>прекратить</w:t>
      </w:r>
      <w:r w:rsidRPr="008C3A6C">
        <w:rPr>
          <w:i/>
          <w:color w:val="FFFFFF" w:themeColor="background1"/>
          <w:highlight w:val="black"/>
          <w:lang w:val="en-US"/>
        </w:rPr>
        <w:t xml:space="preserve"> </w:t>
      </w:r>
      <w:r w:rsidRPr="008C3A6C">
        <w:rPr>
          <w:i/>
          <w:color w:val="FFFFFF" w:themeColor="background1"/>
          <w:highlight w:val="black"/>
        </w:rPr>
        <w:t>ссору</w:t>
      </w:r>
      <w:r w:rsidRPr="008C3A6C">
        <w:rPr>
          <w:i/>
          <w:color w:val="FFFFFF" w:themeColor="background1"/>
          <w:highlight w:val="black"/>
          <w:lang w:val="en-US"/>
        </w:rPr>
        <w:t xml:space="preserve"> /</w:t>
      </w:r>
      <w:r w:rsidRPr="008C3A6C">
        <w:rPr>
          <w:i/>
          <w:color w:val="FFFFFF" w:themeColor="background1"/>
          <w:highlight w:val="black"/>
        </w:rPr>
        <w:t>вражду</w:t>
      </w:r>
      <w:r w:rsidRPr="008C3A6C">
        <w:rPr>
          <w:i/>
          <w:color w:val="FFFFFF" w:themeColor="background1"/>
          <w:highlight w:val="black"/>
          <w:lang w:val="en-US"/>
        </w:rPr>
        <w:t>/ </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повод к вражде, повод для ссоры </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i/>
          <w:color w:val="FFFFFF" w:themeColor="background1"/>
          <w:highlight w:val="black"/>
        </w:rPr>
        <w:t>I have no ~ with his opinion - я ничего не имею против его точки зрения </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i/>
          <w:color w:val="FFFFFF" w:themeColor="background1"/>
          <w:highlight w:val="black"/>
        </w:rPr>
        <w:t>I have no ~ against /with/ him - мне на него не за что сердиться, я на него не в обиде </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i/>
          <w:color w:val="FFFFFF" w:themeColor="background1"/>
          <w:highlight w:val="black"/>
        </w:rPr>
        <w:t>to seek /to pick/ a ~ with smb. - а) искать повода для ссоры с кем-л.; б) затевать ссору </w:t>
      </w:r>
    </w:p>
    <w:p w:rsidR="004B4226" w:rsidRPr="008C3A6C" w:rsidRDefault="004B4226" w:rsidP="00733FF6">
      <w:pPr>
        <w:shd w:val="clear" w:color="auto" w:fill="000000" w:themeFill="text1"/>
        <w:rPr>
          <w:color w:val="FFFFFF" w:themeColor="background1"/>
          <w:highlight w:val="black"/>
        </w:rPr>
      </w:pPr>
      <w:r w:rsidRPr="008C3A6C">
        <w:rPr>
          <w:b/>
          <w:i/>
          <w:color w:val="FFFFFF" w:themeColor="background1"/>
          <w:highlight w:val="black"/>
        </w:rPr>
        <w:t>ГЛАГ.</w:t>
      </w:r>
      <w:r w:rsidRPr="008C3A6C">
        <w:rPr>
          <w:color w:val="FFFFFF" w:themeColor="background1"/>
          <w:highlight w:val="black"/>
        </w:rPr>
        <w:t xml:space="preserve"> 1. спорить; оспаривать (что-л.); возражать (кому-л.); придираться </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i/>
          <w:color w:val="FFFFFF" w:themeColor="background1"/>
          <w:highlight w:val="black"/>
        </w:rPr>
        <w:lastRenderedPageBreak/>
        <w:t>to ~ with the way smth. is done - возражать против способа, которым что-л. сделано </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i/>
          <w:color w:val="FFFFFF" w:themeColor="background1"/>
          <w:highlight w:val="black"/>
        </w:rPr>
        <w:t>he ~ led about politics with John - он заспорил с Джоном о политике </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ссориться; браниться; ругаться, враждовать, пререкаться; разругаться, рассориться, переругаться</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i/>
          <w:color w:val="FFFFFF" w:themeColor="background1"/>
          <w:highlight w:val="black"/>
        </w:rPr>
        <w:t>to ~ with smb. for /about/ smth. - ссориться с кем-л. из-за чего-л. </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i/>
          <w:color w:val="FFFFFF" w:themeColor="background1"/>
          <w:highlight w:val="black"/>
        </w:rPr>
        <w:t>he and I always ~ - мы с ним вечно ссоримся </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rFonts w:ascii="Segoe UI Symbol" w:hAnsi="Segoe UI Symbol" w:cs="Segoe UI Symbol"/>
          <w:i/>
          <w:color w:val="FFFFFF" w:themeColor="background1"/>
          <w:highlight w:val="black"/>
        </w:rPr>
        <w:t>♢</w:t>
      </w:r>
      <w:r w:rsidRPr="008C3A6C">
        <w:rPr>
          <w:i/>
          <w:color w:val="FFFFFF" w:themeColor="background1"/>
          <w:highlight w:val="black"/>
        </w:rPr>
        <w:t> to ~ with one‘s bread and butter - а) действовать в ущерб самому себе; б) бросить занятие, дающее средства к существованию </w:t>
      </w:r>
    </w:p>
    <w:p w:rsidR="004B4226" w:rsidRPr="008C3A6C" w:rsidRDefault="004B4226" w:rsidP="00362872">
      <w:pPr>
        <w:pStyle w:val="a7"/>
        <w:numPr>
          <w:ilvl w:val="0"/>
          <w:numId w:val="14"/>
        </w:numPr>
        <w:shd w:val="clear" w:color="auto" w:fill="000000" w:themeFill="text1"/>
        <w:rPr>
          <w:i/>
          <w:color w:val="FFFFFF" w:themeColor="background1"/>
          <w:highlight w:val="black"/>
        </w:rPr>
      </w:pPr>
      <w:r w:rsidRPr="008C3A6C">
        <w:rPr>
          <w:i/>
          <w:color w:val="FFFFFF" w:themeColor="background1"/>
          <w:highlight w:val="black"/>
        </w:rPr>
        <w:t>a bad workman ~s with his tools - посл. у плохого мастера всегда инструмент виноват </w:t>
      </w:r>
    </w:p>
    <w:p w:rsidR="004B4226" w:rsidRPr="008C3A6C" w:rsidRDefault="004B4226" w:rsidP="00733FF6">
      <w:pPr>
        <w:shd w:val="clear" w:color="auto" w:fill="000000" w:themeFill="text1"/>
        <w:rPr>
          <w:color w:val="FFFFFF" w:themeColor="background1"/>
          <w:highlight w:val="black"/>
        </w:rPr>
      </w:pPr>
      <w:r w:rsidRPr="008C3A6C">
        <w:rPr>
          <w:rFonts w:ascii="Cambria Math" w:hAnsi="Cambria Math" w:cs="Cambria Math"/>
          <w:color w:val="FFFFFF" w:themeColor="background1"/>
          <w:highlight w:val="black"/>
        </w:rPr>
        <w:t>②</w:t>
      </w:r>
      <w:r w:rsidRPr="008C3A6C">
        <w:rPr>
          <w:color w:val="FFFFFF" w:themeColor="background1"/>
          <w:highlight w:val="black"/>
        </w:rPr>
        <w:t xml:space="preserve"> </w:t>
      </w:r>
      <w:r w:rsidRPr="008C3A6C">
        <w:rPr>
          <w:b/>
          <w:i/>
          <w:color w:val="FFFFFF" w:themeColor="background1"/>
          <w:highlight w:val="black"/>
        </w:rPr>
        <w:t>СУЩ.</w:t>
      </w:r>
      <w:r w:rsidRPr="008C3A6C">
        <w:rPr>
          <w:color w:val="FFFFFF" w:themeColor="background1"/>
          <w:highlight w:val="black"/>
        </w:rPr>
        <w:t xml:space="preserve"> 1. 1) алмаз </w:t>
      </w:r>
      <w:proofErr w:type="gramStart"/>
      <w:r w:rsidRPr="008C3A6C">
        <w:rPr>
          <w:color w:val="FFFFFF" w:themeColor="background1"/>
          <w:highlight w:val="black"/>
        </w:rPr>
        <w:t>для резки стекла</w:t>
      </w:r>
      <w:proofErr w:type="gramEnd"/>
      <w:r w:rsidRPr="008C3A6C">
        <w:rPr>
          <w:color w:val="FFFFFF" w:themeColor="background1"/>
          <w:highlight w:val="black"/>
        </w:rPr>
        <w:t> </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долото каменотёса </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стр. </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1) квадратная или ромбовидная плитка </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стекло ромбовидной формы </w:t>
      </w:r>
    </w:p>
    <w:p w:rsidR="004B4226" w:rsidRPr="008C3A6C" w:rsidRDefault="004B4226" w:rsidP="00733FF6">
      <w:pPr>
        <w:jc w:val="center"/>
        <w:rPr>
          <w:b/>
          <w:i/>
          <w:color w:val="FFFFFF" w:themeColor="background1"/>
          <w:u w:val="single"/>
        </w:rPr>
      </w:pPr>
    </w:p>
    <w:p w:rsidR="004B4226" w:rsidRPr="008C3A6C" w:rsidRDefault="004B4226" w:rsidP="00733FF6">
      <w:pPr>
        <w:jc w:val="center"/>
        <w:rPr>
          <w:b/>
          <w:i/>
          <w:color w:val="FFFFFF" w:themeColor="background1"/>
          <w:u w:val="single"/>
        </w:rPr>
      </w:pPr>
    </w:p>
    <w:p w:rsidR="004B4226" w:rsidRPr="008C3A6C" w:rsidRDefault="004B4226" w:rsidP="00733FF6">
      <w:pPr>
        <w:rPr>
          <w:color w:val="FFFFFF" w:themeColor="background1"/>
        </w:rPr>
      </w:pPr>
    </w:p>
    <w:p w:rsidR="004B4226" w:rsidRPr="008C3A6C" w:rsidRDefault="004B4226" w:rsidP="00733FF6">
      <w:pPr>
        <w:shd w:val="clear" w:color="auto" w:fill="000000" w:themeFill="text1"/>
        <w:jc w:val="center"/>
        <w:rPr>
          <w:b/>
          <w:color w:val="FFFFFF" w:themeColor="background1"/>
          <w:highlight w:val="black"/>
        </w:rPr>
      </w:pPr>
      <w:r w:rsidRPr="008C3A6C">
        <w:rPr>
          <w:b/>
          <w:color w:val="FFFFFF" w:themeColor="background1"/>
          <w:highlight w:val="black"/>
          <w:lang w:val="en-US"/>
        </w:rPr>
        <w:t>VIOLENCE</w:t>
      </w:r>
      <w:r w:rsidRPr="008C3A6C">
        <w:rPr>
          <w:b/>
          <w:color w:val="FFFFFF" w:themeColor="background1"/>
          <w:highlight w:val="black"/>
        </w:rPr>
        <w:t xml:space="preserve"> ** [</w:t>
      </w:r>
      <w:r w:rsidRPr="008C3A6C">
        <w:rPr>
          <w:rStyle w:val="2enci"/>
          <w:b/>
          <w:color w:val="FFFFFF" w:themeColor="background1"/>
          <w:spacing w:val="15"/>
          <w:highlight w:val="black"/>
          <w:bdr w:val="none" w:sz="0" w:space="0" w:color="auto" w:frame="1"/>
          <w:shd w:val="clear" w:color="auto" w:fill="FFFFFF"/>
        </w:rPr>
        <w:t>'</w:t>
      </w:r>
      <w:r w:rsidRPr="008C3A6C">
        <w:rPr>
          <w:rStyle w:val="2enci"/>
          <w:b/>
          <w:color w:val="FFFFFF" w:themeColor="background1"/>
          <w:spacing w:val="15"/>
          <w:highlight w:val="black"/>
          <w:bdr w:val="none" w:sz="0" w:space="0" w:color="auto" w:frame="1"/>
          <w:shd w:val="clear" w:color="auto" w:fill="FFFFFF"/>
          <w:lang w:val="en-US"/>
        </w:rPr>
        <w:t>va</w:t>
      </w:r>
      <w:r w:rsidRPr="008C3A6C">
        <w:rPr>
          <w:rStyle w:val="2enci"/>
          <w:b/>
          <w:color w:val="FFFFFF" w:themeColor="background1"/>
          <w:spacing w:val="15"/>
          <w:highlight w:val="black"/>
          <w:bdr w:val="none" w:sz="0" w:space="0" w:color="auto" w:frame="1"/>
          <w:shd w:val="clear" w:color="auto" w:fill="FFFFFF"/>
        </w:rPr>
        <w:t>ɪə</w:t>
      </w:r>
      <w:r w:rsidRPr="008C3A6C">
        <w:rPr>
          <w:rStyle w:val="2enci"/>
          <w:b/>
          <w:color w:val="FFFFFF" w:themeColor="background1"/>
          <w:spacing w:val="15"/>
          <w:highlight w:val="black"/>
          <w:bdr w:val="none" w:sz="0" w:space="0" w:color="auto" w:frame="1"/>
          <w:shd w:val="clear" w:color="auto" w:fill="FFFFFF"/>
          <w:lang w:val="en-US"/>
        </w:rPr>
        <w:t>l</w:t>
      </w:r>
      <w:r w:rsidRPr="008C3A6C">
        <w:rPr>
          <w:rStyle w:val="2enci"/>
          <w:b/>
          <w:color w:val="FFFFFF" w:themeColor="background1"/>
          <w:spacing w:val="15"/>
          <w:highlight w:val="black"/>
          <w:bdr w:val="none" w:sz="0" w:space="0" w:color="auto" w:frame="1"/>
          <w:shd w:val="clear" w:color="auto" w:fill="FFFFFF"/>
        </w:rPr>
        <w:t>(ə)</w:t>
      </w:r>
      <w:r w:rsidRPr="008C3A6C">
        <w:rPr>
          <w:rStyle w:val="2enci"/>
          <w:b/>
          <w:color w:val="FFFFFF" w:themeColor="background1"/>
          <w:spacing w:val="15"/>
          <w:highlight w:val="black"/>
          <w:bdr w:val="none" w:sz="0" w:space="0" w:color="auto" w:frame="1"/>
          <w:shd w:val="clear" w:color="auto" w:fill="FFFFFF"/>
          <w:lang w:val="en-US"/>
        </w:rPr>
        <w:t>n</w:t>
      </w:r>
      <w:r w:rsidRPr="008C3A6C">
        <w:rPr>
          <w:rStyle w:val="2enci"/>
          <w:b/>
          <w:color w:val="FFFFFF" w:themeColor="background1"/>
          <w:spacing w:val="15"/>
          <w:highlight w:val="black"/>
          <w:bdr w:val="none" w:sz="0" w:space="0" w:color="auto" w:frame="1"/>
          <w:shd w:val="clear" w:color="auto" w:fill="FFFFFF"/>
        </w:rPr>
        <w:t>(</w:t>
      </w:r>
      <w:r w:rsidRPr="008C3A6C">
        <w:rPr>
          <w:rStyle w:val="2enci"/>
          <w:b/>
          <w:color w:val="FFFFFF" w:themeColor="background1"/>
          <w:spacing w:val="15"/>
          <w:highlight w:val="black"/>
          <w:bdr w:val="none" w:sz="0" w:space="0" w:color="auto" w:frame="1"/>
          <w:shd w:val="clear" w:color="auto" w:fill="FFFFFF"/>
          <w:lang w:val="en-US"/>
        </w:rPr>
        <w:t>t</w:t>
      </w:r>
      <w:r w:rsidRPr="008C3A6C">
        <w:rPr>
          <w:rStyle w:val="2enci"/>
          <w:b/>
          <w:color w:val="FFFFFF" w:themeColor="background1"/>
          <w:spacing w:val="15"/>
          <w:highlight w:val="black"/>
          <w:bdr w:val="none" w:sz="0" w:space="0" w:color="auto" w:frame="1"/>
          <w:shd w:val="clear" w:color="auto" w:fill="FFFFFF"/>
        </w:rPr>
        <w:t>)</w:t>
      </w:r>
      <w:r w:rsidRPr="008C3A6C">
        <w:rPr>
          <w:rStyle w:val="2enci"/>
          <w:b/>
          <w:color w:val="FFFFFF" w:themeColor="background1"/>
          <w:spacing w:val="15"/>
          <w:highlight w:val="black"/>
          <w:bdr w:val="none" w:sz="0" w:space="0" w:color="auto" w:frame="1"/>
          <w:shd w:val="clear" w:color="auto" w:fill="FFFFFF"/>
          <w:lang w:val="en-US"/>
        </w:rPr>
        <w:t>s</w:t>
      </w:r>
      <w:r w:rsidRPr="008C3A6C">
        <w:rPr>
          <w:rStyle w:val="2enci"/>
          <w:b/>
          <w:color w:val="FFFFFF" w:themeColor="background1"/>
          <w:spacing w:val="15"/>
          <w:highlight w:val="black"/>
          <w:bdr w:val="none" w:sz="0" w:space="0" w:color="auto" w:frame="1"/>
          <w:shd w:val="clear" w:color="auto" w:fill="FFFFFF"/>
        </w:rPr>
        <w:t>]</w:t>
      </w:r>
    </w:p>
    <w:p w:rsidR="004B4226" w:rsidRPr="008C3A6C" w:rsidRDefault="004B4226" w:rsidP="00733FF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8C3A6C">
        <w:rPr>
          <w:rStyle w:val="3zjig"/>
          <w:rFonts w:ascii="Arial" w:hAnsi="Arial" w:cs="Arial"/>
          <w:color w:val="FFFFFF" w:themeColor="background1"/>
          <w:sz w:val="36"/>
          <w:szCs w:val="36"/>
          <w:highlight w:val="black"/>
          <w:bdr w:val="none" w:sz="0" w:space="0" w:color="auto" w:frame="1"/>
        </w:rPr>
        <w:t>1 жестокость, насилие, принуждение, применение силы, насильственные действия</w:t>
      </w:r>
    </w:p>
    <w:p w:rsidR="004B4226" w:rsidRPr="008C3A6C" w:rsidRDefault="004B4226" w:rsidP="00362872">
      <w:pPr>
        <w:pStyle w:val="a7"/>
        <w:numPr>
          <w:ilvl w:val="0"/>
          <w:numId w:val="18"/>
        </w:numPr>
        <w:shd w:val="clear" w:color="auto" w:fill="000000" w:themeFill="text1"/>
        <w:textAlignment w:val="baseline"/>
        <w:rPr>
          <w:i/>
          <w:color w:val="FFFFFF" w:themeColor="background1"/>
          <w:highlight w:val="black"/>
        </w:rPr>
      </w:pPr>
      <w:r w:rsidRPr="008C3A6C">
        <w:rPr>
          <w:rStyle w:val="3zjig"/>
          <w:i/>
          <w:color w:val="FFFFFF" w:themeColor="background1"/>
          <w:highlight w:val="black"/>
          <w:bdr w:val="none" w:sz="0" w:space="0" w:color="auto" w:frame="1"/>
        </w:rPr>
        <w:t>major violence — грубое насилие</w:t>
      </w:r>
    </w:p>
    <w:p w:rsidR="004B4226" w:rsidRPr="008C3A6C" w:rsidRDefault="004B4226" w:rsidP="00362872">
      <w:pPr>
        <w:pStyle w:val="a7"/>
        <w:numPr>
          <w:ilvl w:val="0"/>
          <w:numId w:val="18"/>
        </w:numPr>
        <w:shd w:val="clear" w:color="auto" w:fill="000000" w:themeFill="text1"/>
        <w:textAlignment w:val="baseline"/>
        <w:rPr>
          <w:i/>
          <w:color w:val="FFFFFF" w:themeColor="background1"/>
          <w:highlight w:val="black"/>
        </w:rPr>
      </w:pPr>
      <w:r w:rsidRPr="008C3A6C">
        <w:rPr>
          <w:rStyle w:val="3zjig"/>
          <w:i/>
          <w:color w:val="FFFFFF" w:themeColor="background1"/>
          <w:highlight w:val="black"/>
          <w:bdr w:val="none" w:sz="0" w:space="0" w:color="auto" w:frame="1"/>
        </w:rPr>
        <w:t>personal violence — насилие над личностью</w:t>
      </w:r>
    </w:p>
    <w:p w:rsidR="004B4226" w:rsidRPr="008C3A6C" w:rsidRDefault="004B4226" w:rsidP="00362872">
      <w:pPr>
        <w:pStyle w:val="a7"/>
        <w:numPr>
          <w:ilvl w:val="0"/>
          <w:numId w:val="18"/>
        </w:numPr>
        <w:shd w:val="clear" w:color="auto" w:fill="000000" w:themeFill="text1"/>
        <w:textAlignment w:val="baseline"/>
        <w:rPr>
          <w:i/>
          <w:color w:val="FFFFFF" w:themeColor="background1"/>
          <w:highlight w:val="black"/>
        </w:rPr>
      </w:pPr>
      <w:r w:rsidRPr="008C3A6C">
        <w:rPr>
          <w:rStyle w:val="3zjig"/>
          <w:i/>
          <w:color w:val="FFFFFF" w:themeColor="background1"/>
          <w:highlight w:val="black"/>
          <w:bdr w:val="none" w:sz="0" w:space="0" w:color="auto" w:frame="1"/>
        </w:rPr>
        <w:t>act of violence — акт насилия, акт принуждения</w:t>
      </w:r>
    </w:p>
    <w:p w:rsidR="004B4226" w:rsidRPr="008C3A6C" w:rsidRDefault="004B4226" w:rsidP="00362872">
      <w:pPr>
        <w:pStyle w:val="a7"/>
        <w:numPr>
          <w:ilvl w:val="0"/>
          <w:numId w:val="18"/>
        </w:numPr>
        <w:shd w:val="clear" w:color="auto" w:fill="000000" w:themeFill="text1"/>
        <w:textAlignment w:val="baseline"/>
        <w:rPr>
          <w:i/>
          <w:color w:val="FFFFFF" w:themeColor="background1"/>
          <w:highlight w:val="black"/>
        </w:rPr>
      </w:pPr>
      <w:r w:rsidRPr="008C3A6C">
        <w:rPr>
          <w:rStyle w:val="3zjig"/>
          <w:i/>
          <w:color w:val="FFFFFF" w:themeColor="background1"/>
          <w:highlight w:val="black"/>
          <w:bdr w:val="none" w:sz="0" w:space="0" w:color="auto" w:frame="1"/>
        </w:rPr>
        <w:t>to resort to / use violence — прибегать к насилию / принуждению</w:t>
      </w:r>
    </w:p>
    <w:p w:rsidR="004B4226" w:rsidRPr="008C3A6C" w:rsidRDefault="004B4226" w:rsidP="00733FF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8C3A6C">
        <w:rPr>
          <w:rStyle w:val="3zjig"/>
          <w:rFonts w:ascii="Arial" w:hAnsi="Arial" w:cs="Arial"/>
          <w:color w:val="FFFFFF" w:themeColor="background1"/>
          <w:sz w:val="36"/>
          <w:szCs w:val="36"/>
          <w:highlight w:val="black"/>
          <w:bdr w:val="none" w:sz="0" w:space="0" w:color="auto" w:frame="1"/>
          <w:lang w:val="en-US"/>
        </w:rPr>
        <w:t xml:space="preserve">2 </w:t>
      </w:r>
      <w:r w:rsidRPr="008C3A6C">
        <w:rPr>
          <w:rStyle w:val="3zjig"/>
          <w:rFonts w:ascii="Arial" w:hAnsi="Arial" w:cs="Arial"/>
          <w:color w:val="FFFFFF" w:themeColor="background1"/>
          <w:sz w:val="36"/>
          <w:szCs w:val="36"/>
          <w:highlight w:val="black"/>
          <w:bdr w:val="none" w:sz="0" w:space="0" w:color="auto" w:frame="1"/>
        </w:rPr>
        <w:t>проявление насилия</w:t>
      </w:r>
    </w:p>
    <w:p w:rsidR="004B4226" w:rsidRPr="008C3A6C" w:rsidRDefault="004B4226" w:rsidP="00733FF6">
      <w:pPr>
        <w:pStyle w:val="a4"/>
        <w:shd w:val="clear" w:color="auto" w:fill="000000" w:themeFill="text1"/>
        <w:spacing w:before="0" w:beforeAutospacing="0" w:after="0" w:afterAutospacing="0"/>
        <w:textAlignment w:val="baseline"/>
        <w:rPr>
          <w:rStyle w:val="3zjig"/>
          <w:color w:val="FFFFFF" w:themeColor="background1"/>
          <w:highlight w:val="black"/>
          <w:bdr w:val="none" w:sz="0" w:space="0" w:color="auto" w:frame="1"/>
        </w:rPr>
      </w:pPr>
      <w:r w:rsidRPr="008C3A6C">
        <w:rPr>
          <w:rStyle w:val="3zjig"/>
          <w:rFonts w:ascii="Arial" w:hAnsi="Arial" w:cs="Arial"/>
          <w:color w:val="FFFFFF" w:themeColor="background1"/>
          <w:sz w:val="36"/>
          <w:szCs w:val="36"/>
          <w:highlight w:val="black"/>
          <w:bdr w:val="none" w:sz="0" w:space="0" w:color="auto" w:frame="1"/>
          <w:lang w:val="en-US"/>
        </w:rPr>
        <w:t xml:space="preserve">3 </w:t>
      </w:r>
      <w:r w:rsidRPr="008C3A6C">
        <w:rPr>
          <w:rStyle w:val="3zjig"/>
          <w:rFonts w:ascii="Arial" w:hAnsi="Arial" w:cs="Arial"/>
          <w:color w:val="FFFFFF" w:themeColor="background1"/>
          <w:sz w:val="36"/>
          <w:szCs w:val="36"/>
          <w:highlight w:val="black"/>
          <w:bdr w:val="none" w:sz="0" w:space="0" w:color="auto" w:frame="1"/>
        </w:rPr>
        <w:t>изнасилование</w:t>
      </w:r>
    </w:p>
    <w:p w:rsidR="004B4226" w:rsidRPr="008C3A6C" w:rsidRDefault="004B4226" w:rsidP="00362872">
      <w:pPr>
        <w:pStyle w:val="a4"/>
        <w:numPr>
          <w:ilvl w:val="0"/>
          <w:numId w:val="19"/>
        </w:numPr>
        <w:shd w:val="clear" w:color="auto" w:fill="000000" w:themeFill="text1"/>
        <w:spacing w:before="0" w:beforeAutospacing="0" w:after="0" w:afterAutospacing="0"/>
        <w:textAlignment w:val="baseline"/>
        <w:rPr>
          <w:i/>
          <w:color w:val="FFFFFF" w:themeColor="background1"/>
          <w:highlight w:val="black"/>
        </w:rPr>
      </w:pPr>
      <w:r w:rsidRPr="008C3A6C">
        <w:rPr>
          <w:rStyle w:val="3zjig"/>
          <w:rFonts w:ascii="Arial" w:eastAsiaTheme="majorEastAsia" w:hAnsi="Arial" w:cs="Arial"/>
          <w:i/>
          <w:color w:val="FFFFFF" w:themeColor="background1"/>
          <w:sz w:val="36"/>
          <w:szCs w:val="36"/>
          <w:highlight w:val="black"/>
          <w:bdr w:val="none" w:sz="0" w:space="0" w:color="auto" w:frame="1"/>
          <w:shd w:val="clear" w:color="auto" w:fill="FFFFFF"/>
        </w:rPr>
        <w:t>to do violence — производить, совершать насилие</w:t>
      </w:r>
    </w:p>
    <w:p w:rsidR="004B4226" w:rsidRPr="008C3A6C" w:rsidRDefault="004B4226" w:rsidP="00733FF6">
      <w:pPr>
        <w:pStyle w:val="a4"/>
        <w:shd w:val="clear" w:color="auto" w:fill="000000" w:themeFill="text1"/>
        <w:spacing w:before="0" w:beforeAutospacing="0" w:after="0" w:afterAutospacing="0"/>
        <w:textAlignment w:val="baseline"/>
        <w:rPr>
          <w:rStyle w:val="3zjig"/>
          <w:color w:val="FFFFFF" w:themeColor="background1"/>
          <w:highlight w:val="black"/>
          <w:bdr w:val="none" w:sz="0" w:space="0" w:color="auto" w:frame="1"/>
        </w:rPr>
      </w:pPr>
      <w:r w:rsidRPr="008C3A6C">
        <w:rPr>
          <w:rStyle w:val="3zjig"/>
          <w:rFonts w:ascii="Arial" w:hAnsi="Arial" w:cs="Arial"/>
          <w:color w:val="FFFFFF" w:themeColor="background1"/>
          <w:sz w:val="36"/>
          <w:szCs w:val="36"/>
          <w:highlight w:val="black"/>
          <w:bdr w:val="none" w:sz="0" w:space="0" w:color="auto" w:frame="1"/>
        </w:rPr>
        <w:t>4 расправа</w:t>
      </w:r>
    </w:p>
    <w:p w:rsidR="004B4226" w:rsidRPr="008C3A6C" w:rsidRDefault="004B4226" w:rsidP="00733FF6">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sidRPr="008C3A6C">
        <w:rPr>
          <w:rStyle w:val="3zjig"/>
          <w:rFonts w:ascii="Arial" w:hAnsi="Arial" w:cs="Arial"/>
          <w:color w:val="FFFFFF" w:themeColor="background1"/>
          <w:sz w:val="36"/>
          <w:szCs w:val="36"/>
          <w:highlight w:val="black"/>
          <w:bdr w:val="none" w:sz="0" w:space="0" w:color="auto" w:frame="1"/>
        </w:rPr>
        <w:t>5 сила</w:t>
      </w:r>
    </w:p>
    <w:p w:rsidR="004B4226" w:rsidRPr="008C3A6C" w:rsidRDefault="004B4226" w:rsidP="00733FF6">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sidRPr="008C3A6C">
        <w:rPr>
          <w:rStyle w:val="3zjig"/>
          <w:rFonts w:ascii="Arial" w:hAnsi="Arial" w:cs="Arial"/>
          <w:color w:val="FFFFFF" w:themeColor="background1"/>
          <w:sz w:val="36"/>
          <w:szCs w:val="36"/>
          <w:highlight w:val="black"/>
          <w:bdr w:val="none" w:sz="0" w:space="0" w:color="auto" w:frame="1"/>
        </w:rPr>
        <w:t>6 неистовство, ярость; стремительность, буйство</w:t>
      </w:r>
    </w:p>
    <w:p w:rsidR="004B4226" w:rsidRPr="008C3A6C" w:rsidRDefault="004B4226" w:rsidP="00362872">
      <w:pPr>
        <w:pStyle w:val="a7"/>
        <w:numPr>
          <w:ilvl w:val="0"/>
          <w:numId w:val="19"/>
        </w:numPr>
        <w:shd w:val="clear" w:color="auto" w:fill="000000" w:themeFill="text1"/>
        <w:textAlignment w:val="baseline"/>
        <w:rPr>
          <w:rFonts w:asciiTheme="minorHAnsi" w:eastAsia="Times New Roman" w:hAnsiTheme="minorHAnsi" w:cstheme="minorBidi"/>
          <w:i/>
          <w:color w:val="FFFFFF" w:themeColor="background1"/>
          <w:sz w:val="22"/>
          <w:szCs w:val="22"/>
          <w:highlight w:val="black"/>
          <w:lang w:val="en-US" w:eastAsia="ru-RU"/>
        </w:rPr>
      </w:pPr>
      <w:r w:rsidRPr="008C3A6C">
        <w:rPr>
          <w:rFonts w:eastAsia="Times New Roman"/>
          <w:i/>
          <w:color w:val="FFFFFF" w:themeColor="background1"/>
          <w:highlight w:val="black"/>
          <w:bdr w:val="none" w:sz="0" w:space="0" w:color="auto" w:frame="1"/>
          <w:lang w:val="en-US" w:eastAsia="ru-RU"/>
        </w:rPr>
        <w:lastRenderedPageBreak/>
        <w:t xml:space="preserve">the wind blew with great violence — </w:t>
      </w:r>
      <w:r w:rsidRPr="008C3A6C">
        <w:rPr>
          <w:rFonts w:eastAsia="Times New Roman"/>
          <w:i/>
          <w:color w:val="FFFFFF" w:themeColor="background1"/>
          <w:highlight w:val="black"/>
          <w:bdr w:val="none" w:sz="0" w:space="0" w:color="auto" w:frame="1"/>
          <w:lang w:eastAsia="ru-RU"/>
        </w:rPr>
        <w:t>в</w:t>
      </w:r>
      <w:r w:rsidRPr="008C3A6C">
        <w:rPr>
          <w:rFonts w:eastAsia="Times New Roman"/>
          <w:b/>
          <w:bCs/>
          <w:i/>
          <w:color w:val="FFFFFF" w:themeColor="background1"/>
          <w:highlight w:val="black"/>
          <w:bdr w:val="none" w:sz="0" w:space="0" w:color="auto" w:frame="1"/>
          <w:lang w:eastAsia="ru-RU"/>
        </w:rPr>
        <w:t>е</w:t>
      </w:r>
      <w:r w:rsidRPr="008C3A6C">
        <w:rPr>
          <w:rFonts w:eastAsia="Times New Roman"/>
          <w:i/>
          <w:color w:val="FFFFFF" w:themeColor="background1"/>
          <w:highlight w:val="black"/>
          <w:bdr w:val="none" w:sz="0" w:space="0" w:color="auto" w:frame="1"/>
          <w:lang w:eastAsia="ru-RU"/>
        </w:rPr>
        <w:t>тер</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дул</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с</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не</w:t>
      </w:r>
      <w:r w:rsidRPr="008C3A6C">
        <w:rPr>
          <w:rFonts w:eastAsia="Times New Roman"/>
          <w:b/>
          <w:bCs/>
          <w:i/>
          <w:color w:val="FFFFFF" w:themeColor="background1"/>
          <w:highlight w:val="black"/>
          <w:bdr w:val="none" w:sz="0" w:space="0" w:color="auto" w:frame="1"/>
          <w:lang w:eastAsia="ru-RU"/>
        </w:rPr>
        <w:t>и</w:t>
      </w:r>
      <w:r w:rsidRPr="008C3A6C">
        <w:rPr>
          <w:rFonts w:eastAsia="Times New Roman"/>
          <w:i/>
          <w:color w:val="FFFFFF" w:themeColor="background1"/>
          <w:highlight w:val="black"/>
          <w:bdr w:val="none" w:sz="0" w:space="0" w:color="auto" w:frame="1"/>
          <w:lang w:eastAsia="ru-RU"/>
        </w:rPr>
        <w:t>стовой</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с</w:t>
      </w:r>
      <w:r w:rsidRPr="008C3A6C">
        <w:rPr>
          <w:rFonts w:eastAsia="Times New Roman"/>
          <w:b/>
          <w:bCs/>
          <w:i/>
          <w:color w:val="FFFFFF" w:themeColor="background1"/>
          <w:highlight w:val="black"/>
          <w:bdr w:val="none" w:sz="0" w:space="0" w:color="auto" w:frame="1"/>
          <w:lang w:eastAsia="ru-RU"/>
        </w:rPr>
        <w:t>и</w:t>
      </w:r>
      <w:r w:rsidRPr="008C3A6C">
        <w:rPr>
          <w:rFonts w:eastAsia="Times New Roman"/>
          <w:i/>
          <w:color w:val="FFFFFF" w:themeColor="background1"/>
          <w:highlight w:val="black"/>
          <w:bdr w:val="none" w:sz="0" w:space="0" w:color="auto" w:frame="1"/>
          <w:lang w:eastAsia="ru-RU"/>
        </w:rPr>
        <w:t>лой</w:t>
      </w:r>
    </w:p>
    <w:p w:rsidR="004B4226" w:rsidRPr="008C3A6C" w:rsidRDefault="004B4226" w:rsidP="00362872">
      <w:pPr>
        <w:pStyle w:val="a7"/>
        <w:numPr>
          <w:ilvl w:val="0"/>
          <w:numId w:val="19"/>
        </w:numPr>
        <w:shd w:val="clear" w:color="auto" w:fill="000000" w:themeFill="text1"/>
        <w:textAlignment w:val="baseline"/>
        <w:rPr>
          <w:rFonts w:eastAsia="Times New Roman"/>
          <w:i/>
          <w:color w:val="FFFFFF" w:themeColor="background1"/>
          <w:highlight w:val="black"/>
          <w:lang w:val="en-US" w:eastAsia="ru-RU"/>
        </w:rPr>
      </w:pPr>
      <w:proofErr w:type="gramStart"/>
      <w:r w:rsidRPr="008C3A6C">
        <w:rPr>
          <w:rFonts w:eastAsia="Times New Roman"/>
          <w:i/>
          <w:color w:val="FFFFFF" w:themeColor="background1"/>
          <w:highlight w:val="black"/>
          <w:bdr w:val="none" w:sz="0" w:space="0" w:color="auto" w:frame="1"/>
          <w:lang w:val="en-US" w:eastAsia="ru-RU"/>
        </w:rPr>
        <w:t>the</w:t>
      </w:r>
      <w:proofErr w:type="gramEnd"/>
      <w:r w:rsidRPr="008C3A6C">
        <w:rPr>
          <w:rFonts w:eastAsia="Times New Roman"/>
          <w:i/>
          <w:color w:val="FFFFFF" w:themeColor="background1"/>
          <w:highlight w:val="black"/>
          <w:bdr w:val="none" w:sz="0" w:space="0" w:color="auto" w:frame="1"/>
          <w:lang w:val="en-US" w:eastAsia="ru-RU"/>
        </w:rPr>
        <w:t xml:space="preserve"> violence of smb's words/smb's reaction — </w:t>
      </w:r>
      <w:r w:rsidRPr="008C3A6C">
        <w:rPr>
          <w:rFonts w:eastAsia="Times New Roman"/>
          <w:i/>
          <w:color w:val="FFFFFF" w:themeColor="background1"/>
          <w:highlight w:val="black"/>
          <w:bdr w:val="none" w:sz="0" w:space="0" w:color="auto" w:frame="1"/>
          <w:lang w:eastAsia="ru-RU"/>
        </w:rPr>
        <w:t>с</w:t>
      </w:r>
      <w:r w:rsidRPr="008C3A6C">
        <w:rPr>
          <w:rFonts w:eastAsia="Times New Roman"/>
          <w:b/>
          <w:bCs/>
          <w:i/>
          <w:color w:val="FFFFFF" w:themeColor="background1"/>
          <w:highlight w:val="black"/>
          <w:bdr w:val="none" w:sz="0" w:space="0" w:color="auto" w:frame="1"/>
          <w:lang w:eastAsia="ru-RU"/>
        </w:rPr>
        <w:t>и</w:t>
      </w:r>
      <w:r w:rsidRPr="008C3A6C">
        <w:rPr>
          <w:rFonts w:eastAsia="Times New Roman"/>
          <w:i/>
          <w:color w:val="FFFFFF" w:themeColor="background1"/>
          <w:highlight w:val="black"/>
          <w:bdr w:val="none" w:sz="0" w:space="0" w:color="auto" w:frame="1"/>
          <w:lang w:eastAsia="ru-RU"/>
        </w:rPr>
        <w:t>ла</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чьих</w:t>
      </w:r>
      <w:r w:rsidRPr="008C3A6C">
        <w:rPr>
          <w:rFonts w:eastAsia="Times New Roman"/>
          <w:i/>
          <w:color w:val="FFFFFF" w:themeColor="background1"/>
          <w:highlight w:val="black"/>
          <w:bdr w:val="none" w:sz="0" w:space="0" w:color="auto" w:frame="1"/>
          <w:lang w:val="en-US" w:eastAsia="ru-RU"/>
        </w:rPr>
        <w:t>-</w:t>
      </w:r>
      <w:r w:rsidRPr="008C3A6C">
        <w:rPr>
          <w:rFonts w:eastAsia="Times New Roman"/>
          <w:i/>
          <w:color w:val="FFFFFF" w:themeColor="background1"/>
          <w:highlight w:val="black"/>
          <w:bdr w:val="none" w:sz="0" w:space="0" w:color="auto" w:frame="1"/>
          <w:lang w:eastAsia="ru-RU"/>
        </w:rPr>
        <w:t>л</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слов</w:t>
      </w:r>
      <w:r w:rsidRPr="008C3A6C">
        <w:rPr>
          <w:rFonts w:eastAsia="Times New Roman"/>
          <w:i/>
          <w:color w:val="FFFFFF" w:themeColor="background1"/>
          <w:highlight w:val="black"/>
          <w:bdr w:val="none" w:sz="0" w:space="0" w:color="auto" w:frame="1"/>
          <w:lang w:val="en-US" w:eastAsia="ru-RU"/>
        </w:rPr>
        <w:t>/</w:t>
      </w:r>
      <w:r w:rsidRPr="008C3A6C">
        <w:rPr>
          <w:rFonts w:eastAsia="Times New Roman"/>
          <w:i/>
          <w:color w:val="FFFFFF" w:themeColor="background1"/>
          <w:highlight w:val="black"/>
          <w:bdr w:val="none" w:sz="0" w:space="0" w:color="auto" w:frame="1"/>
          <w:lang w:eastAsia="ru-RU"/>
        </w:rPr>
        <w:t>чьей</w:t>
      </w:r>
      <w:r w:rsidRPr="008C3A6C">
        <w:rPr>
          <w:rFonts w:eastAsia="Times New Roman"/>
          <w:i/>
          <w:color w:val="FFFFFF" w:themeColor="background1"/>
          <w:highlight w:val="black"/>
          <w:bdr w:val="none" w:sz="0" w:space="0" w:color="auto" w:frame="1"/>
          <w:lang w:val="en-US" w:eastAsia="ru-RU"/>
        </w:rPr>
        <w:t>-</w:t>
      </w:r>
      <w:r w:rsidRPr="008C3A6C">
        <w:rPr>
          <w:rFonts w:eastAsia="Times New Roman"/>
          <w:i/>
          <w:color w:val="FFFFFF" w:themeColor="background1"/>
          <w:highlight w:val="black"/>
          <w:bdr w:val="none" w:sz="0" w:space="0" w:color="auto" w:frame="1"/>
          <w:lang w:eastAsia="ru-RU"/>
        </w:rPr>
        <w:t>л</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ре</w:t>
      </w:r>
      <w:r w:rsidRPr="008C3A6C">
        <w:rPr>
          <w:rFonts w:eastAsia="Times New Roman"/>
          <w:b/>
          <w:bCs/>
          <w:i/>
          <w:color w:val="FFFFFF" w:themeColor="background1"/>
          <w:highlight w:val="black"/>
          <w:bdr w:val="none" w:sz="0" w:space="0" w:color="auto" w:frame="1"/>
          <w:lang w:eastAsia="ru-RU"/>
        </w:rPr>
        <w:t>а</w:t>
      </w:r>
      <w:r w:rsidRPr="008C3A6C">
        <w:rPr>
          <w:rFonts w:eastAsia="Times New Roman"/>
          <w:i/>
          <w:color w:val="FFFFFF" w:themeColor="background1"/>
          <w:highlight w:val="black"/>
          <w:bdr w:val="none" w:sz="0" w:space="0" w:color="auto" w:frame="1"/>
          <w:lang w:eastAsia="ru-RU"/>
        </w:rPr>
        <w:t>кции</w:t>
      </w:r>
    </w:p>
    <w:p w:rsidR="004B4226" w:rsidRPr="008C3A6C" w:rsidRDefault="004B4226" w:rsidP="00733FF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4B4226" w:rsidRPr="008C3A6C" w:rsidRDefault="004B4226" w:rsidP="00733FF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4B4226" w:rsidRPr="008C3A6C" w:rsidRDefault="004B4226" w:rsidP="00733FF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p>
    <w:p w:rsidR="004B4226" w:rsidRPr="00823477" w:rsidRDefault="004B4226" w:rsidP="00733FF6">
      <w:pPr>
        <w:shd w:val="clear" w:color="auto" w:fill="000000" w:themeFill="text1"/>
        <w:jc w:val="center"/>
        <w:rPr>
          <w:b/>
          <w:color w:val="FFFF00"/>
          <w:highlight w:val="black"/>
          <w:lang w:val="en-US"/>
        </w:rPr>
      </w:pPr>
      <w:r w:rsidRPr="00823477">
        <w:rPr>
          <w:b/>
          <w:color w:val="FFFF00"/>
          <w:highlight w:val="black"/>
          <w:lang w:val="en-US"/>
        </w:rPr>
        <w:t>INFERIOR ** [in</w:t>
      </w:r>
      <w:r w:rsidRPr="00823477">
        <w:rPr>
          <w:b/>
          <w:color w:val="FFFF00"/>
          <w:highlight w:val="black"/>
        </w:rPr>
        <w:t>ʹ</w:t>
      </w:r>
      <w:r w:rsidRPr="00823477">
        <w:rPr>
          <w:b/>
          <w:color w:val="FFFF00"/>
          <w:highlight w:val="black"/>
          <w:lang w:val="en-US"/>
        </w:rPr>
        <w:t>fi(ə)riə]</w:t>
      </w:r>
    </w:p>
    <w:p w:rsidR="004B4226" w:rsidRPr="00823477" w:rsidRDefault="004B4226" w:rsidP="00733FF6">
      <w:pPr>
        <w:shd w:val="clear" w:color="auto" w:fill="000000" w:themeFill="text1"/>
        <w:rPr>
          <w:color w:val="FFFF00"/>
          <w:highlight w:val="black"/>
        </w:rPr>
      </w:pPr>
      <w:r w:rsidRPr="00823477">
        <w:rPr>
          <w:b/>
          <w:color w:val="FFFF00"/>
          <w:highlight w:val="black"/>
        </w:rPr>
        <w:t>N</w:t>
      </w:r>
      <w:r w:rsidRPr="00823477">
        <w:rPr>
          <w:color w:val="FFFF00"/>
          <w:highlight w:val="black"/>
        </w:rPr>
        <w:t xml:space="preserve"> 1. лицо, стоящее ниже по положению, рангу, званию, способностям и т. п. </w:t>
      </w:r>
    </w:p>
    <w:p w:rsidR="004B4226" w:rsidRPr="008C3A6C" w:rsidRDefault="004B4226" w:rsidP="00362872">
      <w:pPr>
        <w:pStyle w:val="a7"/>
        <w:numPr>
          <w:ilvl w:val="0"/>
          <w:numId w:val="20"/>
        </w:numPr>
        <w:shd w:val="clear" w:color="auto" w:fill="000000" w:themeFill="text1"/>
        <w:rPr>
          <w:i/>
          <w:color w:val="FFFFFF" w:themeColor="background1"/>
          <w:highlight w:val="black"/>
          <w:lang w:val="en-US"/>
        </w:rPr>
      </w:pPr>
      <w:r w:rsidRPr="00823477">
        <w:rPr>
          <w:i/>
          <w:color w:val="FFFF00"/>
          <w:highlight w:val="black"/>
          <w:lang w:val="en-US"/>
        </w:rPr>
        <w:t xml:space="preserve">to be one‘s ~ - </w:t>
      </w:r>
      <w:r w:rsidRPr="00823477">
        <w:rPr>
          <w:i/>
          <w:color w:val="FFFF00"/>
          <w:highlight w:val="black"/>
        </w:rPr>
        <w:t>быть</w:t>
      </w:r>
      <w:r w:rsidRPr="00823477">
        <w:rPr>
          <w:i/>
          <w:color w:val="FFFF00"/>
          <w:highlight w:val="black"/>
          <w:lang w:val="en-US"/>
        </w:rPr>
        <w:t xml:space="preserve"> </w:t>
      </w:r>
      <w:r w:rsidRPr="008C3A6C">
        <w:rPr>
          <w:i/>
          <w:color w:val="FFFFFF" w:themeColor="background1"/>
          <w:highlight w:val="black"/>
        </w:rPr>
        <w:t>ниже</w:t>
      </w:r>
      <w:r w:rsidRPr="008C3A6C">
        <w:rPr>
          <w:i/>
          <w:color w:val="FFFFFF" w:themeColor="background1"/>
          <w:highlight w:val="black"/>
          <w:lang w:val="en-US"/>
        </w:rPr>
        <w:t xml:space="preserve"> </w:t>
      </w:r>
      <w:r w:rsidRPr="008C3A6C">
        <w:rPr>
          <w:i/>
          <w:color w:val="FFFFFF" w:themeColor="background1"/>
          <w:highlight w:val="black"/>
        </w:rPr>
        <w:t>кого</w:t>
      </w:r>
      <w:r w:rsidRPr="008C3A6C">
        <w:rPr>
          <w:i/>
          <w:color w:val="FFFFFF" w:themeColor="background1"/>
          <w:highlight w:val="black"/>
          <w:lang w:val="en-US"/>
        </w:rPr>
        <w:t>-</w:t>
      </w:r>
      <w:r w:rsidRPr="008C3A6C">
        <w:rPr>
          <w:i/>
          <w:color w:val="FFFFFF" w:themeColor="background1"/>
          <w:highlight w:val="black"/>
        </w:rPr>
        <w:t>л</w:t>
      </w:r>
      <w:r w:rsidRPr="008C3A6C">
        <w:rPr>
          <w:i/>
          <w:color w:val="FFFFFF" w:themeColor="background1"/>
          <w:highlight w:val="black"/>
          <w:lang w:val="en-US"/>
        </w:rPr>
        <w:t xml:space="preserve">. </w:t>
      </w:r>
    </w:p>
    <w:p w:rsidR="004B4226" w:rsidRPr="008C3A6C" w:rsidRDefault="004B4226" w:rsidP="00362872">
      <w:pPr>
        <w:pStyle w:val="a7"/>
        <w:numPr>
          <w:ilvl w:val="0"/>
          <w:numId w:val="20"/>
        </w:numPr>
        <w:shd w:val="clear" w:color="auto" w:fill="000000" w:themeFill="text1"/>
        <w:rPr>
          <w:i/>
          <w:color w:val="FFFFFF" w:themeColor="background1"/>
          <w:highlight w:val="black"/>
        </w:rPr>
      </w:pPr>
      <w:r w:rsidRPr="008C3A6C">
        <w:rPr>
          <w:i/>
          <w:color w:val="FFFFFF" w:themeColor="background1"/>
          <w:highlight w:val="black"/>
        </w:rPr>
        <w:t xml:space="preserve">his ~s - его подчинённые </w:t>
      </w:r>
    </w:p>
    <w:p w:rsidR="004B4226" w:rsidRPr="008C3A6C" w:rsidRDefault="004B4226" w:rsidP="00733FF6">
      <w:pPr>
        <w:shd w:val="clear" w:color="auto" w:fill="000000" w:themeFill="text1"/>
        <w:rPr>
          <w:color w:val="FFFFFF" w:themeColor="background1"/>
          <w:highlight w:val="black"/>
        </w:rPr>
      </w:pPr>
      <w:r w:rsidRPr="008C3A6C">
        <w:rPr>
          <w:rStyle w:val="3zjig"/>
          <w:color w:val="FFFFFF" w:themeColor="background1"/>
          <w:highlight w:val="black"/>
          <w:bdr w:val="none" w:sz="0" w:space="0" w:color="auto" w:frame="1"/>
          <w:shd w:val="clear" w:color="auto" w:fill="FFFFFF"/>
        </w:rPr>
        <w:t>2 подчинённый; младший по чину; стоящий ниже (по развитию, уму)</w:t>
      </w:r>
    </w:p>
    <w:p w:rsidR="004B4226" w:rsidRPr="008C3A6C" w:rsidRDefault="004B4226" w:rsidP="00733FF6">
      <w:pPr>
        <w:shd w:val="clear" w:color="auto" w:fill="000000" w:themeFill="text1"/>
        <w:rPr>
          <w:rStyle w:val="3zjig"/>
          <w:color w:val="FFFFFF" w:themeColor="background1"/>
          <w:highlight w:val="black"/>
          <w:bdr w:val="none" w:sz="0" w:space="0" w:color="auto" w:frame="1"/>
          <w:shd w:val="clear" w:color="auto" w:fill="FFFFFF"/>
        </w:rPr>
      </w:pPr>
      <w:r w:rsidRPr="008C3A6C">
        <w:rPr>
          <w:rStyle w:val="3zjig"/>
          <w:color w:val="FFFFFF" w:themeColor="background1"/>
          <w:highlight w:val="black"/>
          <w:bdr w:val="none" w:sz="0" w:space="0" w:color="auto" w:frame="1"/>
          <w:shd w:val="clear" w:color="auto" w:fill="FFFFFF"/>
        </w:rPr>
        <w:t>3 неполноценность</w:t>
      </w:r>
    </w:p>
    <w:p w:rsidR="004B4226" w:rsidRPr="008C3A6C" w:rsidRDefault="004B4226" w:rsidP="00733FF6">
      <w:pPr>
        <w:shd w:val="clear" w:color="auto" w:fill="000000" w:themeFill="text1"/>
        <w:rPr>
          <w:rStyle w:val="3zjig"/>
          <w:color w:val="FFFFFF" w:themeColor="background1"/>
          <w:highlight w:val="black"/>
          <w:bdr w:val="none" w:sz="0" w:space="0" w:color="auto" w:frame="1"/>
          <w:shd w:val="clear" w:color="auto" w:fill="FFFFFF"/>
        </w:rPr>
      </w:pPr>
      <w:r w:rsidRPr="008C3A6C">
        <w:rPr>
          <w:rStyle w:val="3zjig"/>
          <w:color w:val="FFFFFF" w:themeColor="background1"/>
          <w:highlight w:val="black"/>
          <w:bdr w:val="none" w:sz="0" w:space="0" w:color="auto" w:frame="1"/>
          <w:shd w:val="clear" w:color="auto" w:fill="FFFFFF"/>
        </w:rPr>
        <w:t>4 низкое качество</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 xml:space="preserve">2. </w:t>
      </w:r>
      <w:r w:rsidRPr="008C3A6C">
        <w:rPr>
          <w:b/>
          <w:color w:val="FFFFFF" w:themeColor="background1"/>
          <w:highlight w:val="black"/>
        </w:rPr>
        <w:t>ПОЛИГР</w:t>
      </w:r>
      <w:r w:rsidRPr="008C3A6C">
        <w:rPr>
          <w:color w:val="FFFFFF" w:themeColor="background1"/>
          <w:highlight w:val="black"/>
        </w:rPr>
        <w:t xml:space="preserve">. подстрочный знак </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 xml:space="preserve">2. </w:t>
      </w:r>
      <w:r w:rsidRPr="008C3A6C">
        <w:rPr>
          <w:b/>
          <w:color w:val="FFFFFF" w:themeColor="background1"/>
          <w:highlight w:val="black"/>
        </w:rPr>
        <w:t>A</w:t>
      </w:r>
      <w:r w:rsidRPr="008C3A6C">
        <w:rPr>
          <w:color w:val="FFFFFF" w:themeColor="background1"/>
          <w:highlight w:val="black"/>
        </w:rPr>
        <w:t xml:space="preserve"> 1. находящийся ниже </w:t>
      </w:r>
    </w:p>
    <w:p w:rsidR="004B4226" w:rsidRPr="008C3A6C" w:rsidRDefault="004B4226" w:rsidP="00362872">
      <w:pPr>
        <w:pStyle w:val="a7"/>
        <w:numPr>
          <w:ilvl w:val="0"/>
          <w:numId w:val="20"/>
        </w:numPr>
        <w:shd w:val="clear" w:color="auto" w:fill="000000" w:themeFill="text1"/>
        <w:rPr>
          <w:i/>
          <w:color w:val="FFFFFF" w:themeColor="background1"/>
          <w:highlight w:val="black"/>
        </w:rPr>
      </w:pPr>
      <w:r w:rsidRPr="008C3A6C">
        <w:rPr>
          <w:i/>
          <w:color w:val="FFFFFF" w:themeColor="background1"/>
          <w:highlight w:val="black"/>
        </w:rPr>
        <w:t xml:space="preserve">~ strata - нижние слои </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низкий, низший по положению, званию, рангу, степени, уровню, подчиненный</w:t>
      </w:r>
    </w:p>
    <w:p w:rsidR="004B4226" w:rsidRPr="008C3A6C" w:rsidRDefault="004B4226" w:rsidP="00362872">
      <w:pPr>
        <w:pStyle w:val="a7"/>
        <w:numPr>
          <w:ilvl w:val="0"/>
          <w:numId w:val="20"/>
        </w:numPr>
        <w:shd w:val="clear" w:color="auto" w:fill="000000" w:themeFill="text1"/>
        <w:rPr>
          <w:i/>
          <w:color w:val="FFFFFF" w:themeColor="background1"/>
          <w:highlight w:val="black"/>
        </w:rPr>
      </w:pPr>
      <w:r w:rsidRPr="008C3A6C">
        <w:rPr>
          <w:i/>
          <w:color w:val="FFFFFF" w:themeColor="background1"/>
          <w:highlight w:val="black"/>
        </w:rPr>
        <w:t xml:space="preserve">a lieutenant is ~ to a captain - лейтенант ниже капитана по званию </w:t>
      </w:r>
    </w:p>
    <w:p w:rsidR="004B4226" w:rsidRPr="008C3A6C" w:rsidRDefault="004B4226" w:rsidP="00362872">
      <w:pPr>
        <w:pStyle w:val="a7"/>
        <w:numPr>
          <w:ilvl w:val="0"/>
          <w:numId w:val="20"/>
        </w:numPr>
        <w:shd w:val="clear" w:color="auto" w:fill="000000" w:themeFill="text1"/>
        <w:rPr>
          <w:i/>
          <w:color w:val="FFFFFF" w:themeColor="background1"/>
          <w:highlight w:val="black"/>
        </w:rPr>
      </w:pPr>
      <w:r w:rsidRPr="008C3A6C">
        <w:rPr>
          <w:i/>
          <w:color w:val="FFFFFF" w:themeColor="background1"/>
          <w:highlight w:val="black"/>
        </w:rPr>
        <w:t xml:space="preserve">~ court - юр. нижестоящий суд, низшая судебная инстанция </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3. низкий или низший по значению, достоинствам, ценности, сорту, качеству:</w:t>
      </w:r>
    </w:p>
    <w:p w:rsidR="004B4226" w:rsidRPr="008C3A6C" w:rsidRDefault="004B4226" w:rsidP="00362872">
      <w:pPr>
        <w:pStyle w:val="a7"/>
        <w:numPr>
          <w:ilvl w:val="0"/>
          <w:numId w:val="20"/>
        </w:numPr>
        <w:shd w:val="clear" w:color="auto" w:fill="000000" w:themeFill="text1"/>
        <w:rPr>
          <w:i/>
          <w:color w:val="FFFFFF" w:themeColor="background1"/>
          <w:highlight w:val="black"/>
        </w:rPr>
      </w:pPr>
      <w:r w:rsidRPr="008C3A6C">
        <w:rPr>
          <w:i/>
          <w:color w:val="FFFFFF" w:themeColor="background1"/>
          <w:highlight w:val="black"/>
        </w:rPr>
        <w:t xml:space="preserve">garnets are regarded as ~ to rubies - гранаты считаются менее ценными, чем рубины </w:t>
      </w:r>
    </w:p>
    <w:p w:rsidR="004B4226" w:rsidRPr="008C3A6C" w:rsidRDefault="004B4226" w:rsidP="00362872">
      <w:pPr>
        <w:pStyle w:val="a7"/>
        <w:numPr>
          <w:ilvl w:val="0"/>
          <w:numId w:val="20"/>
        </w:numPr>
        <w:shd w:val="clear" w:color="auto" w:fill="000000" w:themeFill="text1"/>
        <w:rPr>
          <w:i/>
          <w:color w:val="FFFFFF" w:themeColor="background1"/>
          <w:highlight w:val="black"/>
        </w:rPr>
      </w:pPr>
      <w:r w:rsidRPr="008C3A6C">
        <w:rPr>
          <w:i/>
          <w:color w:val="FFFFFF" w:themeColor="background1"/>
          <w:highlight w:val="black"/>
        </w:rPr>
        <w:t xml:space="preserve">he always felt ~ to his brother - он всегда признавал превосходство брата </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4.1 Худший, ухудшенный, плохой, посредственный, неполноценный, низкопробный</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4</w:t>
      </w:r>
      <w:r w:rsidRPr="008C3A6C">
        <w:rPr>
          <w:color w:val="FFFFFF" w:themeColor="background1"/>
          <w:highlight w:val="black"/>
          <w:lang w:val="en-US"/>
        </w:rPr>
        <w:t xml:space="preserve">.2. </w:t>
      </w:r>
      <w:r w:rsidRPr="008C3A6C">
        <w:rPr>
          <w:color w:val="FFFFFF" w:themeColor="background1"/>
          <w:highlight w:val="black"/>
        </w:rPr>
        <w:t>Некачественный, недоброкачественный</w:t>
      </w:r>
    </w:p>
    <w:p w:rsidR="004B4226" w:rsidRPr="008C3A6C" w:rsidRDefault="004B4226" w:rsidP="00733FF6">
      <w:pPr>
        <w:shd w:val="clear" w:color="auto" w:fill="000000" w:themeFill="text1"/>
        <w:rPr>
          <w:color w:val="FFFFFF" w:themeColor="background1"/>
          <w:highlight w:val="black"/>
          <w:lang w:val="en-US"/>
        </w:rPr>
      </w:pPr>
      <w:r w:rsidRPr="008C3A6C">
        <w:rPr>
          <w:color w:val="FFFFFF" w:themeColor="background1"/>
          <w:highlight w:val="black"/>
          <w:lang w:val="en-US"/>
        </w:rPr>
        <w:t xml:space="preserve">5. </w:t>
      </w:r>
      <w:r w:rsidRPr="008C3A6C">
        <w:rPr>
          <w:color w:val="FFFFFF" w:themeColor="background1"/>
          <w:highlight w:val="black"/>
        </w:rPr>
        <w:t>более</w:t>
      </w:r>
      <w:r w:rsidRPr="008C3A6C">
        <w:rPr>
          <w:color w:val="FFFFFF" w:themeColor="background1"/>
          <w:highlight w:val="black"/>
          <w:lang w:val="en-US"/>
        </w:rPr>
        <w:t xml:space="preserve"> </w:t>
      </w:r>
      <w:r w:rsidRPr="008C3A6C">
        <w:rPr>
          <w:color w:val="FFFFFF" w:themeColor="background1"/>
          <w:highlight w:val="black"/>
        </w:rPr>
        <w:t>поздний</w:t>
      </w:r>
      <w:r w:rsidRPr="008C3A6C">
        <w:rPr>
          <w:color w:val="FFFFFF" w:themeColor="background1"/>
          <w:highlight w:val="black"/>
          <w:lang w:val="en-US"/>
        </w:rPr>
        <w:t xml:space="preserve"> </w:t>
      </w:r>
    </w:p>
    <w:p w:rsidR="004B4226" w:rsidRPr="008C3A6C" w:rsidRDefault="004B4226" w:rsidP="00362872">
      <w:pPr>
        <w:pStyle w:val="a7"/>
        <w:numPr>
          <w:ilvl w:val="0"/>
          <w:numId w:val="20"/>
        </w:numPr>
        <w:shd w:val="clear" w:color="auto" w:fill="000000" w:themeFill="text1"/>
        <w:rPr>
          <w:i/>
          <w:color w:val="FFFFFF" w:themeColor="background1"/>
          <w:highlight w:val="black"/>
          <w:lang w:val="en-US"/>
        </w:rPr>
      </w:pPr>
      <w:r w:rsidRPr="008C3A6C">
        <w:rPr>
          <w:i/>
          <w:color w:val="FFFFFF" w:themeColor="background1"/>
          <w:highlight w:val="black"/>
          <w:lang w:val="en-US"/>
        </w:rPr>
        <w:t xml:space="preserve">the ~ limit of the year - </w:t>
      </w:r>
      <w:r w:rsidRPr="008C3A6C">
        <w:rPr>
          <w:i/>
          <w:color w:val="FFFFFF" w:themeColor="background1"/>
          <w:highlight w:val="black"/>
        </w:rPr>
        <w:t>конец</w:t>
      </w:r>
      <w:r w:rsidRPr="008C3A6C">
        <w:rPr>
          <w:i/>
          <w:color w:val="FFFFFF" w:themeColor="background1"/>
          <w:highlight w:val="black"/>
          <w:lang w:val="en-US"/>
        </w:rPr>
        <w:t xml:space="preserve"> </w:t>
      </w:r>
      <w:r w:rsidRPr="008C3A6C">
        <w:rPr>
          <w:i/>
          <w:color w:val="FFFFFF" w:themeColor="background1"/>
          <w:highlight w:val="black"/>
        </w:rPr>
        <w:t>года</w:t>
      </w:r>
      <w:r w:rsidRPr="008C3A6C">
        <w:rPr>
          <w:i/>
          <w:color w:val="FFFFFF" w:themeColor="background1"/>
          <w:highlight w:val="black"/>
          <w:lang w:val="en-US"/>
        </w:rPr>
        <w:t xml:space="preserve"> </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6. полигр. Подстрочный</w:t>
      </w: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459A3" w:rsidRDefault="004B4226" w:rsidP="00733FF6">
      <w:pPr>
        <w:jc w:val="center"/>
        <w:rPr>
          <w:b/>
          <w:i/>
          <w:color w:val="FFFFFF" w:themeColor="background1"/>
          <w:u w:val="single"/>
        </w:rPr>
      </w:pPr>
      <w:r w:rsidRPr="008459A3">
        <w:rPr>
          <w:b/>
          <w:i/>
          <w:color w:val="FFFFFF" w:themeColor="background1"/>
          <w:u w:val="single"/>
        </w:rPr>
        <w:t>INSIDER ** [ınʹsaıdə]</w:t>
      </w:r>
    </w:p>
    <w:p w:rsidR="004B4226" w:rsidRPr="008459A3" w:rsidRDefault="004B4226" w:rsidP="00733FF6">
      <w:pPr>
        <w:rPr>
          <w:color w:val="FFFFFF" w:themeColor="background1"/>
        </w:rPr>
      </w:pPr>
      <w:r w:rsidRPr="008459A3">
        <w:rPr>
          <w:color w:val="FFFFFF" w:themeColor="background1"/>
        </w:rPr>
        <w:t>СУЩ. Разг. 1. свой, непосторонний человек; член группы, организации и т. п.; «инсайдер»</w:t>
      </w:r>
    </w:p>
    <w:p w:rsidR="004B4226" w:rsidRPr="008C3A6C" w:rsidRDefault="004B4226" w:rsidP="00733FF6">
      <w:pPr>
        <w:rPr>
          <w:color w:val="FFFFFF" w:themeColor="background1"/>
        </w:rPr>
      </w:pPr>
      <w:r w:rsidRPr="008459A3">
        <w:rPr>
          <w:color w:val="FFFFFF" w:themeColor="background1"/>
        </w:rPr>
        <w:t xml:space="preserve">2. лицо, имеющее в силу служебного положения </w:t>
      </w:r>
      <w:r w:rsidRPr="008C3A6C">
        <w:rPr>
          <w:color w:val="FFFFFF" w:themeColor="background1"/>
        </w:rPr>
        <w:t>конфиденциальную информацию, посвященное лицо</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jc w:val="center"/>
        <w:rPr>
          <w:b/>
          <w:color w:val="FFFFFF" w:themeColor="background1"/>
          <w:highlight w:val="black"/>
          <w:shd w:val="clear" w:color="auto" w:fill="FFFFFF"/>
        </w:rPr>
      </w:pPr>
      <w:r w:rsidRPr="008C3A6C">
        <w:rPr>
          <w:b/>
          <w:color w:val="FFFFFF" w:themeColor="background1"/>
          <w:highlight w:val="black"/>
          <w:shd w:val="clear" w:color="auto" w:fill="FFFFFF"/>
        </w:rPr>
        <w:t>TERRAIN ** [təʹreın]</w:t>
      </w:r>
    </w:p>
    <w:p w:rsidR="004B4226" w:rsidRPr="008C3A6C" w:rsidRDefault="004B4226" w:rsidP="00733FF6">
      <w:pPr>
        <w:rPr>
          <w:color w:val="FFFFFF" w:themeColor="background1"/>
          <w:highlight w:val="black"/>
          <w:shd w:val="clear" w:color="auto" w:fill="FFFFFF"/>
        </w:rPr>
      </w:pPr>
      <w:r w:rsidRPr="008C3A6C">
        <w:rPr>
          <w:b/>
          <w:i/>
          <w:color w:val="FFFFFF" w:themeColor="background1"/>
          <w:highlight w:val="black"/>
          <w:shd w:val="clear" w:color="auto" w:fill="FFFFFF"/>
        </w:rPr>
        <w:t>СУЩ.</w:t>
      </w:r>
      <w:r w:rsidRPr="008C3A6C">
        <w:rPr>
          <w:color w:val="FFFFFF" w:themeColor="background1"/>
          <w:highlight w:val="black"/>
          <w:shd w:val="clear" w:color="auto" w:fill="FFFFFF"/>
        </w:rPr>
        <w:t xml:space="preserve"> 1. территория, район; местность</w:t>
      </w:r>
    </w:p>
    <w:p w:rsidR="004B4226" w:rsidRPr="008C3A6C" w:rsidRDefault="004B4226" w:rsidP="00362872">
      <w:pPr>
        <w:pStyle w:val="a7"/>
        <w:numPr>
          <w:ilvl w:val="0"/>
          <w:numId w:val="21"/>
        </w:numPr>
        <w:rPr>
          <w:i/>
          <w:color w:val="FFFFFF" w:themeColor="background1"/>
          <w:highlight w:val="black"/>
          <w:shd w:val="clear" w:color="auto" w:fill="FFFFFF"/>
        </w:rPr>
      </w:pPr>
      <w:r w:rsidRPr="008C3A6C">
        <w:rPr>
          <w:i/>
          <w:color w:val="FFFFFF" w:themeColor="background1"/>
          <w:highlight w:val="black"/>
          <w:shd w:val="clear" w:color="auto" w:fill="FFFFFF"/>
        </w:rPr>
        <w:t>beachside ~ - прибрежная /береговая/ полоса</w:t>
      </w:r>
    </w:p>
    <w:p w:rsidR="004B4226" w:rsidRPr="008C3A6C" w:rsidRDefault="004B4226" w:rsidP="00362872">
      <w:pPr>
        <w:pStyle w:val="a7"/>
        <w:numPr>
          <w:ilvl w:val="0"/>
          <w:numId w:val="21"/>
        </w:numPr>
        <w:rPr>
          <w:i/>
          <w:color w:val="FFFFFF" w:themeColor="background1"/>
          <w:highlight w:val="black"/>
          <w:shd w:val="clear" w:color="auto" w:fill="FFFFFF"/>
        </w:rPr>
      </w:pPr>
      <w:r w:rsidRPr="008C3A6C">
        <w:rPr>
          <w:i/>
          <w:color w:val="FFFFFF" w:themeColor="background1"/>
          <w:highlight w:val="black"/>
          <w:shd w:val="clear" w:color="auto" w:fill="FFFFFF"/>
        </w:rPr>
        <w:t>mountainous ~ - горная местность</w:t>
      </w:r>
    </w:p>
    <w:p w:rsidR="004B4226" w:rsidRPr="008C3A6C" w:rsidRDefault="004B4226" w:rsidP="00362872">
      <w:pPr>
        <w:pStyle w:val="a7"/>
        <w:numPr>
          <w:ilvl w:val="0"/>
          <w:numId w:val="21"/>
        </w:numPr>
        <w:rPr>
          <w:i/>
          <w:color w:val="FFFFFF" w:themeColor="background1"/>
          <w:highlight w:val="black"/>
          <w:shd w:val="clear" w:color="auto" w:fill="FFFFFF"/>
        </w:rPr>
      </w:pPr>
      <w:r w:rsidRPr="008C3A6C">
        <w:rPr>
          <w:i/>
          <w:color w:val="FFFFFF" w:themeColor="background1"/>
          <w:highlight w:val="black"/>
          <w:shd w:val="clear" w:color="auto" w:fill="FFFFFF"/>
        </w:rPr>
        <w:t>~ appreciation - </w:t>
      </w:r>
      <w:r w:rsidRPr="008C3A6C">
        <w:rPr>
          <w:i/>
          <w:iCs/>
          <w:color w:val="FFFFFF" w:themeColor="background1"/>
          <w:highlight w:val="black"/>
          <w:shd w:val="clear" w:color="auto" w:fill="FFFFFF"/>
        </w:rPr>
        <w:t>воен. </w:t>
      </w:r>
      <w:r w:rsidRPr="008C3A6C">
        <w:rPr>
          <w:i/>
          <w:color w:val="FFFFFF" w:themeColor="background1"/>
          <w:highlight w:val="black"/>
          <w:shd w:val="clear" w:color="auto" w:fill="FFFFFF"/>
        </w:rPr>
        <w:t>оценка местности</w:t>
      </w:r>
    </w:p>
    <w:p w:rsidR="004B4226" w:rsidRPr="008C3A6C" w:rsidRDefault="004B4226" w:rsidP="00362872">
      <w:pPr>
        <w:pStyle w:val="a7"/>
        <w:numPr>
          <w:ilvl w:val="0"/>
          <w:numId w:val="21"/>
        </w:numPr>
        <w:rPr>
          <w:i/>
          <w:color w:val="FFFFFF" w:themeColor="background1"/>
          <w:highlight w:val="black"/>
          <w:shd w:val="clear" w:color="auto" w:fill="FFFFFF"/>
        </w:rPr>
      </w:pPr>
      <w:r w:rsidRPr="008C3A6C">
        <w:rPr>
          <w:i/>
          <w:color w:val="FFFFFF" w:themeColor="background1"/>
          <w:highlight w:val="black"/>
          <w:shd w:val="clear" w:color="auto" w:fill="FFFFFF"/>
        </w:rPr>
        <w:t>~ compartment - </w:t>
      </w:r>
      <w:r w:rsidRPr="008C3A6C">
        <w:rPr>
          <w:i/>
          <w:iCs/>
          <w:color w:val="FFFFFF" w:themeColor="background1"/>
          <w:highlight w:val="black"/>
          <w:shd w:val="clear" w:color="auto" w:fill="FFFFFF"/>
        </w:rPr>
        <w:t>топ. </w:t>
      </w:r>
      <w:r w:rsidRPr="008C3A6C">
        <w:rPr>
          <w:i/>
          <w:color w:val="FFFFFF" w:themeColor="background1"/>
          <w:highlight w:val="black"/>
          <w:shd w:val="clear" w:color="auto" w:fill="FFFFFF"/>
        </w:rPr>
        <w:t>складка местности</w:t>
      </w:r>
    </w:p>
    <w:p w:rsidR="004B4226" w:rsidRPr="008C3A6C" w:rsidRDefault="004B4226" w:rsidP="00733FF6">
      <w:pPr>
        <w:rPr>
          <w:color w:val="FFFFFF" w:themeColor="background1"/>
          <w:highlight w:val="black"/>
          <w:shd w:val="clear" w:color="auto" w:fill="FFFFFF"/>
        </w:rPr>
      </w:pPr>
      <w:r w:rsidRPr="008C3A6C">
        <w:rPr>
          <w:color w:val="FFFFFF" w:themeColor="background1"/>
          <w:highlight w:val="black"/>
          <w:shd w:val="clear" w:color="auto" w:fill="FFFFFF"/>
        </w:rPr>
        <w:t>2</w:t>
      </w:r>
      <w:r w:rsidRPr="008C3A6C">
        <w:rPr>
          <w:color w:val="FFFFFF" w:themeColor="background1"/>
          <w:highlight w:val="black"/>
          <w:shd w:val="clear" w:color="auto" w:fill="FFFFFF"/>
          <w:lang w:val="en-US"/>
        </w:rPr>
        <w:t xml:space="preserve">. </w:t>
      </w:r>
      <w:r w:rsidRPr="008C3A6C">
        <w:rPr>
          <w:color w:val="FFFFFF" w:themeColor="background1"/>
          <w:highlight w:val="black"/>
          <w:shd w:val="clear" w:color="auto" w:fill="FFFFFF"/>
        </w:rPr>
        <w:t>рельеф</w:t>
      </w:r>
      <w:r w:rsidRPr="008C3A6C">
        <w:rPr>
          <w:color w:val="FFFFFF" w:themeColor="background1"/>
          <w:highlight w:val="black"/>
          <w:shd w:val="clear" w:color="auto" w:fill="FFFFFF"/>
          <w:lang w:val="en-US"/>
        </w:rPr>
        <w:t xml:space="preserve"> (</w:t>
      </w:r>
      <w:r w:rsidRPr="008C3A6C">
        <w:rPr>
          <w:color w:val="FFFFFF" w:themeColor="background1"/>
          <w:highlight w:val="black"/>
          <w:shd w:val="clear" w:color="auto" w:fill="FFFFFF"/>
        </w:rPr>
        <w:t>местности</w:t>
      </w:r>
      <w:r w:rsidRPr="008C3A6C">
        <w:rPr>
          <w:color w:val="FFFFFF" w:themeColor="background1"/>
          <w:highlight w:val="black"/>
          <w:shd w:val="clear" w:color="auto" w:fill="FFFFFF"/>
          <w:lang w:val="en-US"/>
        </w:rPr>
        <w:t>)</w:t>
      </w:r>
      <w:r w:rsidRPr="008C3A6C">
        <w:rPr>
          <w:color w:val="FFFFFF" w:themeColor="background1"/>
          <w:highlight w:val="black"/>
          <w:shd w:val="clear" w:color="auto" w:fill="FFFFFF"/>
        </w:rPr>
        <w:t>, ландшафт</w:t>
      </w:r>
    </w:p>
    <w:p w:rsidR="004B4226" w:rsidRPr="008C3A6C" w:rsidRDefault="004B4226" w:rsidP="00733FF6">
      <w:pPr>
        <w:rPr>
          <w:color w:val="FFFFFF" w:themeColor="background1"/>
          <w:highlight w:val="black"/>
          <w:shd w:val="clear" w:color="auto" w:fill="FFFFFF"/>
          <w:lang w:val="en-US"/>
        </w:rPr>
      </w:pPr>
      <w:r w:rsidRPr="008C3A6C">
        <w:rPr>
          <w:color w:val="FFFFFF" w:themeColor="background1"/>
          <w:highlight w:val="black"/>
          <w:shd w:val="clear" w:color="auto" w:fill="FFFFFF"/>
        </w:rPr>
        <w:t>3 почва, земля, грунт</w:t>
      </w:r>
    </w:p>
    <w:p w:rsidR="004B4226" w:rsidRPr="008C3A6C" w:rsidRDefault="004B4226" w:rsidP="00733FF6">
      <w:pPr>
        <w:rPr>
          <w:color w:val="FFFFFF" w:themeColor="background1"/>
          <w:highlight w:val="black"/>
          <w:shd w:val="clear" w:color="auto" w:fill="FFFFFF"/>
          <w:lang w:val="en-US"/>
        </w:rPr>
      </w:pPr>
      <w:r w:rsidRPr="008C3A6C">
        <w:rPr>
          <w:b/>
          <w:bCs/>
          <w:i/>
          <w:color w:val="FFFFFF" w:themeColor="background1"/>
          <w:highlight w:val="black"/>
          <w:shd w:val="clear" w:color="auto" w:fill="FFFFFF"/>
        </w:rPr>
        <w:t xml:space="preserve">ПРИЛ. </w:t>
      </w:r>
      <w:r w:rsidRPr="008C3A6C">
        <w:rPr>
          <w:color w:val="FFFFFF" w:themeColor="background1"/>
          <w:highlight w:val="black"/>
          <w:shd w:val="clear" w:color="auto" w:fill="FFFFFF"/>
        </w:rPr>
        <w:t>земной</w:t>
      </w:r>
    </w:p>
    <w:p w:rsidR="004B4226" w:rsidRPr="008C3A6C" w:rsidRDefault="004B4226" w:rsidP="00362872">
      <w:pPr>
        <w:pStyle w:val="a7"/>
        <w:numPr>
          <w:ilvl w:val="0"/>
          <w:numId w:val="21"/>
        </w:numPr>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 flying - </w:t>
      </w:r>
      <w:r w:rsidRPr="008C3A6C">
        <w:rPr>
          <w:i/>
          <w:color w:val="FFFFFF" w:themeColor="background1"/>
          <w:highlight w:val="black"/>
          <w:shd w:val="clear" w:color="auto" w:fill="FFFFFF"/>
        </w:rPr>
        <w:t>полёт</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по</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наземным</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ориентирам</w:t>
      </w:r>
      <w:r w:rsidRPr="008C3A6C">
        <w:rPr>
          <w:i/>
          <w:color w:val="FFFFFF" w:themeColor="background1"/>
          <w:highlight w:val="black"/>
          <w:shd w:val="clear" w:color="auto" w:fill="FFFFFF"/>
          <w:lang w:val="en-US"/>
        </w:rPr>
        <w:t> </w:t>
      </w:r>
    </w:p>
    <w:p w:rsidR="004B4226" w:rsidRPr="008C3A6C" w:rsidRDefault="004B4226" w:rsidP="00733FF6">
      <w:pPr>
        <w:rPr>
          <w:color w:val="FFFFFF" w:themeColor="background1"/>
          <w:highlight w:val="black"/>
          <w:shd w:val="clear" w:color="auto" w:fill="FFFFFF"/>
          <w:lang w:val="en-US"/>
        </w:rPr>
      </w:pPr>
    </w:p>
    <w:p w:rsidR="004B4226" w:rsidRPr="008C3A6C" w:rsidRDefault="004B4226" w:rsidP="00733FF6">
      <w:pPr>
        <w:rPr>
          <w:color w:val="FFFFFF" w:themeColor="background1"/>
          <w:highlight w:val="black"/>
          <w:shd w:val="clear" w:color="auto" w:fill="FFFFFF"/>
          <w:lang w:val="en-US"/>
        </w:rPr>
      </w:pPr>
    </w:p>
    <w:p w:rsidR="004B4226" w:rsidRPr="008C3A6C" w:rsidRDefault="004B4226" w:rsidP="00733FF6">
      <w:pPr>
        <w:rPr>
          <w:color w:val="FFFFFF" w:themeColor="background1"/>
          <w:highlight w:val="black"/>
          <w:shd w:val="clear" w:color="auto" w:fill="FFFFFF"/>
          <w:lang w:val="en-US"/>
        </w:rPr>
      </w:pPr>
    </w:p>
    <w:p w:rsidR="004B4226" w:rsidRPr="008C3A6C" w:rsidRDefault="004B4226" w:rsidP="00733FF6">
      <w:pPr>
        <w:shd w:val="clear" w:color="auto" w:fill="000000" w:themeFill="text1"/>
        <w:jc w:val="center"/>
        <w:rPr>
          <w:b/>
          <w:color w:val="FFFFFF" w:themeColor="background1"/>
          <w:highlight w:val="black"/>
          <w:lang w:val="en-US"/>
        </w:rPr>
      </w:pPr>
      <w:r w:rsidRPr="008C3A6C">
        <w:rPr>
          <w:b/>
          <w:color w:val="FFFFFF" w:themeColor="background1"/>
          <w:highlight w:val="black"/>
          <w:lang w:val="en-US"/>
        </w:rPr>
        <w:t xml:space="preserve">HEAT ** </w:t>
      </w:r>
      <w:r w:rsidRPr="008C3A6C">
        <w:rPr>
          <w:b/>
          <w:color w:val="FFFFFF" w:themeColor="background1"/>
          <w:spacing w:val="15"/>
          <w:highlight w:val="black"/>
          <w:shd w:val="clear" w:color="auto" w:fill="FFFFFF"/>
          <w:lang w:val="en-US"/>
        </w:rPr>
        <w:t>[hiːt]</w:t>
      </w:r>
    </w:p>
    <w:p w:rsidR="004B4226" w:rsidRPr="008C3A6C" w:rsidRDefault="004B4226" w:rsidP="00733FF6">
      <w:pPr>
        <w:shd w:val="clear" w:color="auto" w:fill="000000" w:themeFill="text1"/>
        <w:textAlignment w:val="baseline"/>
        <w:rPr>
          <w:b/>
          <w:i/>
          <w:color w:val="FFFFFF" w:themeColor="background1"/>
          <w:highlight w:val="black"/>
          <w:lang w:val="en-US"/>
        </w:rPr>
      </w:pPr>
      <w:r w:rsidRPr="008C3A6C">
        <w:rPr>
          <w:b/>
          <w:i/>
          <w:color w:val="FFFFFF" w:themeColor="background1"/>
          <w:highlight w:val="black"/>
          <w:lang w:val="en-US"/>
        </w:rPr>
        <w:t>HEATED [</w:t>
      </w:r>
      <w:r w:rsidRPr="008C3A6C">
        <w:rPr>
          <w:b/>
          <w:i/>
          <w:color w:val="FFFFFF" w:themeColor="background1"/>
          <w:highlight w:val="black"/>
          <w:shd w:val="clear" w:color="auto" w:fill="FCFCFC"/>
          <w:lang w:val="en-US"/>
        </w:rPr>
        <w:t>ˈhiːtɪd</w:t>
      </w:r>
      <w:r w:rsidRPr="008C3A6C">
        <w:rPr>
          <w:b/>
          <w:i/>
          <w:color w:val="FFFFFF" w:themeColor="background1"/>
          <w:highlight w:val="black"/>
          <w:lang w:val="en-US"/>
        </w:rPr>
        <w:t>]</w:t>
      </w:r>
    </w:p>
    <w:p w:rsidR="004B4226" w:rsidRPr="008C3A6C" w:rsidRDefault="004B4226" w:rsidP="00733FF6">
      <w:pPr>
        <w:shd w:val="clear" w:color="auto" w:fill="000000" w:themeFill="text1"/>
        <w:rPr>
          <w:color w:val="FFFFFF" w:themeColor="background1"/>
          <w:highlight w:val="black"/>
          <w:lang w:val="en-US"/>
        </w:rPr>
      </w:pPr>
      <w:r w:rsidRPr="008C3A6C">
        <w:rPr>
          <w:b/>
          <w:i/>
          <w:color w:val="FFFFFF" w:themeColor="background1"/>
          <w:highlight w:val="black"/>
        </w:rPr>
        <w:t>СУЩ</w:t>
      </w:r>
      <w:r w:rsidRPr="008C3A6C">
        <w:rPr>
          <w:b/>
          <w:i/>
          <w:color w:val="FFFFFF" w:themeColor="background1"/>
          <w:highlight w:val="black"/>
          <w:lang w:val="en-US"/>
        </w:rPr>
        <w:t>.</w:t>
      </w:r>
      <w:r w:rsidRPr="008C3A6C">
        <w:rPr>
          <w:color w:val="FFFFFF" w:themeColor="background1"/>
          <w:highlight w:val="black"/>
          <w:lang w:val="en-US"/>
        </w:rPr>
        <w:t xml:space="preserve"> 1 </w:t>
      </w:r>
      <w:r w:rsidRPr="008C3A6C">
        <w:rPr>
          <w:color w:val="FFFFFF" w:themeColor="background1"/>
          <w:highlight w:val="black"/>
        </w:rPr>
        <w:t>жара</w:t>
      </w:r>
      <w:r w:rsidRPr="008C3A6C">
        <w:rPr>
          <w:color w:val="FFFFFF" w:themeColor="background1"/>
          <w:highlight w:val="black"/>
          <w:lang w:val="en-US"/>
        </w:rPr>
        <w:t xml:space="preserve">, </w:t>
      </w:r>
      <w:r w:rsidRPr="008C3A6C">
        <w:rPr>
          <w:color w:val="FFFFFF" w:themeColor="background1"/>
          <w:highlight w:val="black"/>
        </w:rPr>
        <w:t>жар</w:t>
      </w:r>
    </w:p>
    <w:p w:rsidR="004B4226" w:rsidRPr="008C3A6C" w:rsidRDefault="004B4226" w:rsidP="00733FF6">
      <w:pPr>
        <w:shd w:val="clear" w:color="auto" w:fill="000000" w:themeFill="text1"/>
        <w:rPr>
          <w:color w:val="FFFFFF" w:themeColor="background1"/>
          <w:highlight w:val="black"/>
          <w:lang w:val="en-US"/>
        </w:rPr>
      </w:pPr>
      <w:r w:rsidRPr="008C3A6C">
        <w:rPr>
          <w:color w:val="FFFFFF" w:themeColor="background1"/>
          <w:highlight w:val="black"/>
          <w:lang w:val="en-US"/>
        </w:rPr>
        <w:t xml:space="preserve">2 </w:t>
      </w:r>
      <w:r w:rsidRPr="008C3A6C">
        <w:rPr>
          <w:color w:val="FFFFFF" w:themeColor="background1"/>
          <w:highlight w:val="black"/>
        </w:rPr>
        <w:t>тепло</w:t>
      </w:r>
      <w:r w:rsidRPr="008C3A6C">
        <w:rPr>
          <w:color w:val="FFFFFF" w:themeColor="background1"/>
          <w:highlight w:val="black"/>
          <w:lang w:val="en-US"/>
        </w:rPr>
        <w:t xml:space="preserve">, </w:t>
      </w:r>
      <w:r w:rsidRPr="008C3A6C">
        <w:rPr>
          <w:color w:val="FFFFFF" w:themeColor="background1"/>
          <w:highlight w:val="black"/>
        </w:rPr>
        <w:t>теплота</w:t>
      </w:r>
    </w:p>
    <w:p w:rsidR="004B4226" w:rsidRPr="008C3A6C" w:rsidRDefault="004B4226" w:rsidP="00733FF6">
      <w:pPr>
        <w:shd w:val="clear" w:color="auto" w:fill="000000" w:themeFill="text1"/>
        <w:rPr>
          <w:color w:val="FFFFFF" w:themeColor="background1"/>
          <w:highlight w:val="black"/>
          <w:lang w:val="en-US"/>
        </w:rPr>
      </w:pPr>
      <w:r w:rsidRPr="008C3A6C">
        <w:rPr>
          <w:color w:val="FFFFFF" w:themeColor="background1"/>
          <w:highlight w:val="black"/>
          <w:lang w:val="en-US"/>
        </w:rPr>
        <w:t xml:space="preserve">3 </w:t>
      </w:r>
      <w:r w:rsidRPr="008C3A6C">
        <w:rPr>
          <w:color w:val="FFFFFF" w:themeColor="background1"/>
          <w:highlight w:val="black"/>
        </w:rPr>
        <w:t>гнев</w:t>
      </w:r>
      <w:r w:rsidRPr="008C3A6C">
        <w:rPr>
          <w:color w:val="FFFFFF" w:themeColor="background1"/>
          <w:highlight w:val="black"/>
          <w:lang w:val="en-US"/>
        </w:rPr>
        <w:t xml:space="preserve">, </w:t>
      </w:r>
      <w:r w:rsidRPr="008C3A6C">
        <w:rPr>
          <w:color w:val="FFFFFF" w:themeColor="background1"/>
          <w:highlight w:val="black"/>
        </w:rPr>
        <w:t>пыл</w:t>
      </w:r>
      <w:r w:rsidRPr="008C3A6C">
        <w:rPr>
          <w:color w:val="FFFFFF" w:themeColor="background1"/>
          <w:highlight w:val="black"/>
          <w:lang w:val="en-US"/>
        </w:rPr>
        <w:t xml:space="preserve">, </w:t>
      </w:r>
      <w:r w:rsidRPr="008C3A6C">
        <w:rPr>
          <w:color w:val="FFFFFF" w:themeColor="background1"/>
          <w:highlight w:val="black"/>
        </w:rPr>
        <w:t>раздражение</w:t>
      </w:r>
      <w:r w:rsidRPr="008C3A6C">
        <w:rPr>
          <w:color w:val="FFFFFF" w:themeColor="background1"/>
          <w:highlight w:val="black"/>
          <w:lang w:val="en-US"/>
        </w:rPr>
        <w:t xml:space="preserve">, </w:t>
      </w:r>
      <w:r w:rsidRPr="008C3A6C">
        <w:rPr>
          <w:color w:val="FFFFFF" w:themeColor="background1"/>
          <w:highlight w:val="black"/>
        </w:rPr>
        <w:t>ярость</w:t>
      </w:r>
      <w:r w:rsidRPr="008C3A6C">
        <w:rPr>
          <w:color w:val="FFFFFF" w:themeColor="background1"/>
          <w:highlight w:val="black"/>
          <w:lang w:val="en-US"/>
        </w:rPr>
        <w:t>;</w:t>
      </w:r>
    </w:p>
    <w:p w:rsidR="004B4226" w:rsidRPr="008C3A6C" w:rsidRDefault="004B4226" w:rsidP="00733FF6">
      <w:pPr>
        <w:shd w:val="clear" w:color="auto" w:fill="000000" w:themeFill="text1"/>
        <w:rPr>
          <w:color w:val="FFFFFF" w:themeColor="background1"/>
          <w:highlight w:val="black"/>
          <w:lang w:val="en-US"/>
        </w:rPr>
      </w:pPr>
      <w:r w:rsidRPr="008C3A6C">
        <w:rPr>
          <w:color w:val="FFFFFF" w:themeColor="background1"/>
          <w:highlight w:val="black"/>
          <w:lang w:val="en-US"/>
        </w:rPr>
        <w:t xml:space="preserve">4 </w:t>
      </w:r>
      <w:r w:rsidRPr="008C3A6C">
        <w:rPr>
          <w:color w:val="FFFFFF" w:themeColor="background1"/>
          <w:highlight w:val="black"/>
        </w:rPr>
        <w:t>раунд</w:t>
      </w:r>
      <w:r w:rsidRPr="008C3A6C">
        <w:rPr>
          <w:color w:val="FFFFFF" w:themeColor="background1"/>
          <w:highlight w:val="black"/>
          <w:lang w:val="en-US"/>
        </w:rPr>
        <w:t xml:space="preserve">, </w:t>
      </w:r>
      <w:r w:rsidRPr="008C3A6C">
        <w:rPr>
          <w:color w:val="FFFFFF" w:themeColor="background1"/>
          <w:highlight w:val="black"/>
        </w:rPr>
        <w:t>заплыв</w:t>
      </w:r>
      <w:r w:rsidRPr="008C3A6C">
        <w:rPr>
          <w:color w:val="FFFFFF" w:themeColor="background1"/>
          <w:highlight w:val="black"/>
          <w:lang w:val="en-US"/>
        </w:rPr>
        <w:t xml:space="preserve">, </w:t>
      </w:r>
      <w:r w:rsidRPr="008C3A6C">
        <w:rPr>
          <w:color w:val="FFFFFF" w:themeColor="background1"/>
          <w:highlight w:val="black"/>
        </w:rPr>
        <w:t>забег</w:t>
      </w:r>
      <w:r w:rsidRPr="008C3A6C">
        <w:rPr>
          <w:color w:val="FFFFFF" w:themeColor="background1"/>
          <w:highlight w:val="black"/>
          <w:lang w:val="en-US"/>
        </w:rPr>
        <w:t xml:space="preserve">, </w:t>
      </w:r>
      <w:r w:rsidRPr="008C3A6C">
        <w:rPr>
          <w:color w:val="FFFFFF" w:themeColor="background1"/>
          <w:highlight w:val="black"/>
        </w:rPr>
        <w:t>заезд</w:t>
      </w:r>
      <w:r w:rsidRPr="008C3A6C">
        <w:rPr>
          <w:color w:val="FFFFFF" w:themeColor="background1"/>
          <w:highlight w:val="black"/>
          <w:lang w:val="en-US"/>
        </w:rPr>
        <w:t>;</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 xml:space="preserve">5 мн.ч. </w:t>
      </w:r>
      <w:r w:rsidRPr="008C3A6C">
        <w:rPr>
          <w:color w:val="FFFFFF" w:themeColor="background1"/>
          <w:highlight w:val="black"/>
          <w:lang w:val="en-US"/>
        </w:rPr>
        <w:t>HEATS</w:t>
      </w:r>
      <w:r w:rsidRPr="008C3A6C">
        <w:rPr>
          <w:color w:val="FFFFFF" w:themeColor="background1"/>
          <w:highlight w:val="black"/>
        </w:rPr>
        <w:t xml:space="preserve"> отборочные, предварительные соревнования</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6 покраснение, жжение</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7 давление, принуждение;</w:t>
      </w:r>
    </w:p>
    <w:p w:rsidR="004B4226" w:rsidRPr="008C3A6C" w:rsidRDefault="004B4226" w:rsidP="00733FF6">
      <w:pPr>
        <w:shd w:val="clear" w:color="auto" w:fill="000000" w:themeFill="text1"/>
        <w:textAlignment w:val="baseline"/>
        <w:rPr>
          <w:color w:val="FFFFFF" w:themeColor="background1"/>
          <w:highlight w:val="black"/>
        </w:rPr>
      </w:pPr>
      <w:r w:rsidRPr="008C3A6C">
        <w:rPr>
          <w:b/>
          <w:i/>
          <w:color w:val="FFFFFF" w:themeColor="background1"/>
          <w:highlight w:val="black"/>
        </w:rPr>
        <w:t>ГЛАГ.</w:t>
      </w:r>
      <w:r w:rsidRPr="008C3A6C">
        <w:rPr>
          <w:color w:val="FFFFFF" w:themeColor="background1"/>
          <w:highlight w:val="black"/>
        </w:rPr>
        <w:t xml:space="preserve"> 1 </w:t>
      </w:r>
      <w:r w:rsidRPr="008C3A6C">
        <w:rPr>
          <w:rStyle w:val="3zjig"/>
          <w:color w:val="FFFFFF" w:themeColor="background1"/>
          <w:highlight w:val="black"/>
          <w:bdr w:val="none" w:sz="0" w:space="0" w:color="auto" w:frame="1"/>
        </w:rPr>
        <w:t>= heat up нагреваться; разогреваться, подогреваться, согреваться</w:t>
      </w:r>
    </w:p>
    <w:p w:rsidR="004B4226" w:rsidRPr="008C3A6C" w:rsidRDefault="004B4226" w:rsidP="00362872">
      <w:pPr>
        <w:pStyle w:val="a7"/>
        <w:numPr>
          <w:ilvl w:val="0"/>
          <w:numId w:val="21"/>
        </w:numPr>
        <w:shd w:val="clear" w:color="auto" w:fill="000000" w:themeFill="text1"/>
        <w:textAlignment w:val="baseline"/>
        <w:rPr>
          <w:i/>
          <w:color w:val="FFFFFF" w:themeColor="background1"/>
          <w:highlight w:val="black"/>
        </w:rPr>
      </w:pPr>
      <w:r w:rsidRPr="008C3A6C">
        <w:rPr>
          <w:rStyle w:val="3zjig"/>
          <w:i/>
          <w:color w:val="FFFFFF" w:themeColor="background1"/>
          <w:highlight w:val="black"/>
          <w:bdr w:val="none" w:sz="0" w:space="0" w:color="auto" w:frame="1"/>
        </w:rPr>
        <w:t>The water here heats slowly. — Вода здесь нагревается медленно.</w:t>
      </w:r>
    </w:p>
    <w:p w:rsidR="004B4226" w:rsidRPr="008C3A6C" w:rsidRDefault="004B4226" w:rsidP="00362872">
      <w:pPr>
        <w:pStyle w:val="a7"/>
        <w:numPr>
          <w:ilvl w:val="0"/>
          <w:numId w:val="21"/>
        </w:numPr>
        <w:shd w:val="clear" w:color="auto" w:fill="000000" w:themeFill="text1"/>
        <w:textAlignment w:val="baseline"/>
        <w:rPr>
          <w:i/>
          <w:color w:val="FFFFFF" w:themeColor="background1"/>
          <w:highlight w:val="black"/>
          <w:lang w:val="en-US"/>
        </w:rPr>
      </w:pPr>
      <w:r w:rsidRPr="008C3A6C">
        <w:rPr>
          <w:rStyle w:val="3zjig"/>
          <w:i/>
          <w:color w:val="FFFFFF" w:themeColor="background1"/>
          <w:highlight w:val="black"/>
          <w:bdr w:val="none" w:sz="0" w:space="0" w:color="auto" w:frame="1"/>
          <w:lang w:val="en-US"/>
        </w:rPr>
        <w:lastRenderedPageBreak/>
        <w:t xml:space="preserve">The room heated up quickly. — </w:t>
      </w:r>
      <w:r w:rsidRPr="008C3A6C">
        <w:rPr>
          <w:rStyle w:val="3zjig"/>
          <w:i/>
          <w:color w:val="FFFFFF" w:themeColor="background1"/>
          <w:highlight w:val="black"/>
          <w:bdr w:val="none" w:sz="0" w:space="0" w:color="auto" w:frame="1"/>
        </w:rPr>
        <w:t>Комната</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быстро</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нагрелась</w:t>
      </w:r>
      <w:r w:rsidRPr="008C3A6C">
        <w:rPr>
          <w:rStyle w:val="3zjig"/>
          <w:i/>
          <w:color w:val="FFFFFF" w:themeColor="background1"/>
          <w:highlight w:val="black"/>
          <w:bdr w:val="none" w:sz="0" w:space="0" w:color="auto" w:frame="1"/>
          <w:lang w:val="en-US"/>
        </w:rPr>
        <w:t>.</w:t>
      </w:r>
    </w:p>
    <w:p w:rsidR="004B4226" w:rsidRPr="008C3A6C" w:rsidRDefault="004B4226" w:rsidP="00733FF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8C3A6C">
        <w:rPr>
          <w:rStyle w:val="3zjig"/>
          <w:rFonts w:ascii="Arial" w:hAnsi="Arial" w:cs="Arial"/>
          <w:color w:val="FFFFFF" w:themeColor="background1"/>
          <w:sz w:val="36"/>
          <w:szCs w:val="36"/>
          <w:highlight w:val="black"/>
          <w:bdr w:val="none" w:sz="0" w:space="0" w:color="auto" w:frame="1"/>
        </w:rPr>
        <w:t>= heat up нагревать; разогревать, подогревать, согревать</w:t>
      </w:r>
    </w:p>
    <w:p w:rsidR="004B4226" w:rsidRPr="008C3A6C" w:rsidRDefault="004B4226" w:rsidP="00362872">
      <w:pPr>
        <w:pStyle w:val="a7"/>
        <w:numPr>
          <w:ilvl w:val="0"/>
          <w:numId w:val="21"/>
        </w:numPr>
        <w:shd w:val="clear" w:color="auto" w:fill="000000" w:themeFill="text1"/>
        <w:textAlignment w:val="baseline"/>
        <w:rPr>
          <w:i/>
          <w:color w:val="FFFFFF" w:themeColor="background1"/>
          <w:highlight w:val="black"/>
          <w:lang w:val="en-US"/>
        </w:rPr>
      </w:pPr>
      <w:r w:rsidRPr="008C3A6C">
        <w:rPr>
          <w:rStyle w:val="3zjig"/>
          <w:i/>
          <w:color w:val="FFFFFF" w:themeColor="background1"/>
          <w:highlight w:val="black"/>
          <w:bdr w:val="none" w:sz="0" w:space="0" w:color="auto" w:frame="1"/>
          <w:lang w:val="en-US"/>
        </w:rPr>
        <w:t xml:space="preserve">I can heat up some soup in two minutes. — </w:t>
      </w:r>
      <w:r w:rsidRPr="008C3A6C">
        <w:rPr>
          <w:rStyle w:val="3zjig"/>
          <w:i/>
          <w:color w:val="FFFFFF" w:themeColor="background1"/>
          <w:highlight w:val="black"/>
          <w:bdr w:val="none" w:sz="0" w:space="0" w:color="auto" w:frame="1"/>
        </w:rPr>
        <w:t>Я</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могу</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подогреть</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суп</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за</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две</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минуты</w:t>
      </w:r>
      <w:r w:rsidRPr="008C3A6C">
        <w:rPr>
          <w:rStyle w:val="3zjig"/>
          <w:i/>
          <w:color w:val="FFFFFF" w:themeColor="background1"/>
          <w:highlight w:val="black"/>
          <w:bdr w:val="none" w:sz="0" w:space="0" w:color="auto" w:frame="1"/>
          <w:lang w:val="en-US"/>
        </w:rPr>
        <w:t>.</w:t>
      </w:r>
    </w:p>
    <w:p w:rsidR="004B4226" w:rsidRPr="008C3A6C" w:rsidRDefault="004B4226" w:rsidP="00733FF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8C3A6C">
        <w:rPr>
          <w:rStyle w:val="3zjig"/>
          <w:rFonts w:ascii="Arial" w:hAnsi="Arial" w:cs="Arial"/>
          <w:color w:val="FFFFFF" w:themeColor="background1"/>
          <w:sz w:val="36"/>
          <w:szCs w:val="36"/>
          <w:highlight w:val="black"/>
          <w:bdr w:val="none" w:sz="0" w:space="0" w:color="auto" w:frame="1"/>
        </w:rPr>
        <w:t>2 накаливаться</w:t>
      </w:r>
    </w:p>
    <w:p w:rsidR="004B4226" w:rsidRPr="008C3A6C" w:rsidRDefault="004B4226" w:rsidP="00733FF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8C3A6C">
        <w:rPr>
          <w:rStyle w:val="3zjig"/>
          <w:rFonts w:ascii="Arial" w:hAnsi="Arial" w:cs="Arial"/>
          <w:color w:val="FFFFFF" w:themeColor="background1"/>
          <w:sz w:val="36"/>
          <w:szCs w:val="36"/>
          <w:highlight w:val="black"/>
          <w:bdr w:val="none" w:sz="0" w:space="0" w:color="auto" w:frame="1"/>
        </w:rPr>
        <w:t>3 калить, накаливать; топить (печь)</w:t>
      </w:r>
    </w:p>
    <w:p w:rsidR="004B4226" w:rsidRPr="008C3A6C" w:rsidRDefault="004B4226" w:rsidP="00733FF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8C3A6C">
        <w:rPr>
          <w:rStyle w:val="3zjig"/>
          <w:rFonts w:ascii="Arial" w:hAnsi="Arial" w:cs="Arial"/>
          <w:color w:val="FFFFFF" w:themeColor="background1"/>
          <w:sz w:val="36"/>
          <w:szCs w:val="36"/>
          <w:highlight w:val="black"/>
          <w:bdr w:val="none" w:sz="0" w:space="0" w:color="auto" w:frame="1"/>
          <w:lang w:val="en-US"/>
        </w:rPr>
        <w:t xml:space="preserve">4 </w:t>
      </w:r>
      <w:r w:rsidRPr="008C3A6C">
        <w:rPr>
          <w:rStyle w:val="3zjig"/>
          <w:rFonts w:ascii="Arial" w:hAnsi="Arial" w:cs="Arial"/>
          <w:color w:val="FFFFFF" w:themeColor="background1"/>
          <w:sz w:val="36"/>
          <w:szCs w:val="36"/>
          <w:highlight w:val="black"/>
          <w:bdr w:val="none" w:sz="0" w:space="0" w:color="auto" w:frame="1"/>
        </w:rPr>
        <w:t>= heat up раззадориваться, разогреваться</w:t>
      </w:r>
    </w:p>
    <w:p w:rsidR="004B4226" w:rsidRPr="008C3A6C" w:rsidRDefault="004B4226" w:rsidP="00362872">
      <w:pPr>
        <w:pStyle w:val="a7"/>
        <w:numPr>
          <w:ilvl w:val="0"/>
          <w:numId w:val="21"/>
        </w:numPr>
        <w:shd w:val="clear" w:color="auto" w:fill="000000" w:themeFill="text1"/>
        <w:textAlignment w:val="baseline"/>
        <w:rPr>
          <w:i/>
          <w:color w:val="FFFFFF" w:themeColor="background1"/>
          <w:highlight w:val="black"/>
          <w:lang w:val="en-US"/>
        </w:rPr>
      </w:pPr>
      <w:r w:rsidRPr="008C3A6C">
        <w:rPr>
          <w:rStyle w:val="3zjig"/>
          <w:i/>
          <w:color w:val="FFFFFF" w:themeColor="background1"/>
          <w:highlight w:val="black"/>
          <w:bdr w:val="none" w:sz="0" w:space="0" w:color="auto" w:frame="1"/>
          <w:lang w:val="en-US"/>
        </w:rPr>
        <w:t xml:space="preserve">The game did not heat up until the second half. — </w:t>
      </w:r>
      <w:r w:rsidRPr="008C3A6C">
        <w:rPr>
          <w:rStyle w:val="3zjig"/>
          <w:i/>
          <w:color w:val="FFFFFF" w:themeColor="background1"/>
          <w:highlight w:val="black"/>
          <w:bdr w:val="none" w:sz="0" w:space="0" w:color="auto" w:frame="1"/>
        </w:rPr>
        <w:t>Игра</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в</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первой</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половине</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матча</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была</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довольно</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вялой</w:t>
      </w:r>
      <w:r w:rsidRPr="008C3A6C">
        <w:rPr>
          <w:rStyle w:val="3zjig"/>
          <w:i/>
          <w:color w:val="FFFFFF" w:themeColor="background1"/>
          <w:highlight w:val="black"/>
          <w:bdr w:val="none" w:sz="0" w:space="0" w:color="auto" w:frame="1"/>
          <w:lang w:val="en-US"/>
        </w:rPr>
        <w:t>.</w:t>
      </w:r>
    </w:p>
    <w:p w:rsidR="004B4226" w:rsidRPr="008C3A6C" w:rsidRDefault="004B4226" w:rsidP="00362872">
      <w:pPr>
        <w:pStyle w:val="a7"/>
        <w:numPr>
          <w:ilvl w:val="0"/>
          <w:numId w:val="21"/>
        </w:numPr>
        <w:shd w:val="clear" w:color="auto" w:fill="000000" w:themeFill="text1"/>
        <w:textAlignment w:val="baseline"/>
        <w:rPr>
          <w:i/>
          <w:color w:val="FFFFFF" w:themeColor="background1"/>
          <w:highlight w:val="black"/>
        </w:rPr>
      </w:pPr>
      <w:r w:rsidRPr="008C3A6C">
        <w:rPr>
          <w:rStyle w:val="3zjig"/>
          <w:i/>
          <w:color w:val="FFFFFF" w:themeColor="background1"/>
          <w:highlight w:val="black"/>
          <w:bdr w:val="none" w:sz="0" w:space="0" w:color="auto" w:frame="1"/>
        </w:rPr>
        <w:t>Competition among manufacturers heats up. — Конкуренция среди производителей усиливается.</w:t>
      </w:r>
    </w:p>
    <w:p w:rsidR="004B4226" w:rsidRPr="008C3A6C" w:rsidRDefault="004B4226" w:rsidP="00733FF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8C3A6C">
        <w:rPr>
          <w:rStyle w:val="3zjig"/>
          <w:rFonts w:ascii="Arial" w:hAnsi="Arial" w:cs="Arial"/>
          <w:color w:val="FFFFFF" w:themeColor="background1"/>
          <w:sz w:val="36"/>
          <w:szCs w:val="36"/>
          <w:highlight w:val="black"/>
          <w:bdr w:val="none" w:sz="0" w:space="0" w:color="auto" w:frame="1"/>
          <w:lang w:val="en-US"/>
        </w:rPr>
        <w:t xml:space="preserve">5 </w:t>
      </w:r>
      <w:r w:rsidRPr="008C3A6C">
        <w:rPr>
          <w:rStyle w:val="3zjig"/>
          <w:rFonts w:ascii="Arial" w:hAnsi="Arial" w:cs="Arial"/>
          <w:color w:val="FFFFFF" w:themeColor="background1"/>
          <w:sz w:val="36"/>
          <w:szCs w:val="36"/>
          <w:highlight w:val="black"/>
          <w:bdr w:val="none" w:sz="0" w:space="0" w:color="auto" w:frame="1"/>
        </w:rPr>
        <w:t>раздражать, разъярять</w:t>
      </w:r>
    </w:p>
    <w:p w:rsidR="004B4226" w:rsidRPr="008C3A6C" w:rsidRDefault="004B4226" w:rsidP="00362872">
      <w:pPr>
        <w:pStyle w:val="a7"/>
        <w:numPr>
          <w:ilvl w:val="0"/>
          <w:numId w:val="21"/>
        </w:numPr>
        <w:shd w:val="clear" w:color="auto" w:fill="000000" w:themeFill="text1"/>
        <w:textAlignment w:val="baseline"/>
        <w:rPr>
          <w:i/>
          <w:color w:val="FFFFFF" w:themeColor="background1"/>
          <w:highlight w:val="black"/>
        </w:rPr>
      </w:pPr>
      <w:r w:rsidRPr="008C3A6C">
        <w:rPr>
          <w:rStyle w:val="3zjig"/>
          <w:i/>
          <w:color w:val="FFFFFF" w:themeColor="background1"/>
          <w:highlight w:val="black"/>
          <w:bdr w:val="none" w:sz="0" w:space="0" w:color="auto" w:frame="1"/>
          <w:lang w:val="en-US"/>
        </w:rPr>
        <w:t xml:space="preserve">I'll leave you, my sweet lady, for a while: / Pray, walk softly, do not heat your blood: / </w:t>
      </w:r>
      <w:proofErr w:type="gramStart"/>
      <w:r w:rsidRPr="008C3A6C">
        <w:rPr>
          <w:rStyle w:val="3zjig"/>
          <w:i/>
          <w:color w:val="FFFFFF" w:themeColor="background1"/>
          <w:highlight w:val="black"/>
          <w:bdr w:val="none" w:sz="0" w:space="0" w:color="auto" w:frame="1"/>
          <w:lang w:val="en-US"/>
        </w:rPr>
        <w:t>What</w:t>
      </w:r>
      <w:proofErr w:type="gramEnd"/>
      <w:r w:rsidRPr="008C3A6C">
        <w:rPr>
          <w:rStyle w:val="3zjig"/>
          <w:i/>
          <w:color w:val="FFFFFF" w:themeColor="background1"/>
          <w:highlight w:val="black"/>
          <w:bdr w:val="none" w:sz="0" w:space="0" w:color="auto" w:frame="1"/>
          <w:lang w:val="en-US"/>
        </w:rPr>
        <w:t xml:space="preserve">! I must have a care of you. (W. Shakespeare, Pericles, Prince </w:t>
      </w:r>
      <w:proofErr w:type="gramStart"/>
      <w:r w:rsidRPr="008C3A6C">
        <w:rPr>
          <w:rStyle w:val="3zjig"/>
          <w:i/>
          <w:color w:val="FFFFFF" w:themeColor="background1"/>
          <w:highlight w:val="black"/>
          <w:bdr w:val="none" w:sz="0" w:space="0" w:color="auto" w:frame="1"/>
          <w:lang w:val="en-US"/>
        </w:rPr>
        <w:t>Of</w:t>
      </w:r>
      <w:proofErr w:type="gramEnd"/>
      <w:r w:rsidRPr="008C3A6C">
        <w:rPr>
          <w:rStyle w:val="3zjig"/>
          <w:i/>
          <w:color w:val="FFFFFF" w:themeColor="background1"/>
          <w:highlight w:val="black"/>
          <w:bdr w:val="none" w:sz="0" w:space="0" w:color="auto" w:frame="1"/>
          <w:lang w:val="en-US"/>
        </w:rPr>
        <w:t xml:space="preserve"> Tyre) — </w:t>
      </w:r>
      <w:r w:rsidRPr="008C3A6C">
        <w:rPr>
          <w:rStyle w:val="3zjig"/>
          <w:i/>
          <w:color w:val="FFFFFF" w:themeColor="background1"/>
          <w:highlight w:val="black"/>
          <w:bdr w:val="none" w:sz="0" w:space="0" w:color="auto" w:frame="1"/>
        </w:rPr>
        <w:t>Так</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я</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тебя</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оставлю</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дорогая</w:t>
      </w:r>
      <w:r w:rsidRPr="008C3A6C">
        <w:rPr>
          <w:rStyle w:val="3zjig"/>
          <w:i/>
          <w:color w:val="FFFFFF" w:themeColor="background1"/>
          <w:highlight w:val="black"/>
          <w:bdr w:val="none" w:sz="0" w:space="0" w:color="auto" w:frame="1"/>
          <w:lang w:val="en-US"/>
        </w:rPr>
        <w:t xml:space="preserve">! / </w:t>
      </w:r>
      <w:r w:rsidRPr="008C3A6C">
        <w:rPr>
          <w:rStyle w:val="3zjig"/>
          <w:i/>
          <w:color w:val="FFFFFF" w:themeColor="background1"/>
          <w:highlight w:val="black"/>
          <w:bdr w:val="none" w:sz="0" w:space="0" w:color="auto" w:frame="1"/>
        </w:rPr>
        <w:t>Ходи</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спокойно</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сердце</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береги</w:t>
      </w:r>
      <w:r w:rsidRPr="008C3A6C">
        <w:rPr>
          <w:rStyle w:val="3zjig"/>
          <w:i/>
          <w:color w:val="FFFFFF" w:themeColor="background1"/>
          <w:highlight w:val="black"/>
          <w:bdr w:val="none" w:sz="0" w:space="0" w:color="auto" w:frame="1"/>
          <w:lang w:val="en-US"/>
        </w:rPr>
        <w:t xml:space="preserve">: / </w:t>
      </w:r>
      <w:r w:rsidRPr="008C3A6C">
        <w:rPr>
          <w:rStyle w:val="3zjig"/>
          <w:i/>
          <w:color w:val="FFFFFF" w:themeColor="background1"/>
          <w:highlight w:val="black"/>
          <w:bdr w:val="none" w:sz="0" w:space="0" w:color="auto" w:frame="1"/>
        </w:rPr>
        <w:t>Ведь</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я</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всечасно</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о</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тебе</w:t>
      </w:r>
      <w:r w:rsidRPr="008C3A6C">
        <w:rPr>
          <w:rStyle w:val="3zjig"/>
          <w:i/>
          <w:color w:val="FFFFFF" w:themeColor="background1"/>
          <w:highlight w:val="black"/>
          <w:bdr w:val="none" w:sz="0" w:space="0" w:color="auto" w:frame="1"/>
          <w:lang w:val="en-US"/>
        </w:rPr>
        <w:t xml:space="preserve"> </w:t>
      </w:r>
      <w:r w:rsidRPr="008C3A6C">
        <w:rPr>
          <w:rStyle w:val="3zjig"/>
          <w:i/>
          <w:color w:val="FFFFFF" w:themeColor="background1"/>
          <w:highlight w:val="black"/>
          <w:bdr w:val="none" w:sz="0" w:space="0" w:color="auto" w:frame="1"/>
        </w:rPr>
        <w:t>забочусь</w:t>
      </w:r>
      <w:r w:rsidRPr="008C3A6C">
        <w:rPr>
          <w:rStyle w:val="3zjig"/>
          <w:i/>
          <w:color w:val="FFFFFF" w:themeColor="background1"/>
          <w:highlight w:val="black"/>
          <w:bdr w:val="none" w:sz="0" w:space="0" w:color="auto" w:frame="1"/>
          <w:lang w:val="en-US"/>
        </w:rPr>
        <w:t>! </w:t>
      </w:r>
      <w:r w:rsidRPr="008C3A6C">
        <w:rPr>
          <w:rStyle w:val="3zjig"/>
          <w:i/>
          <w:color w:val="FFFFFF" w:themeColor="background1"/>
          <w:highlight w:val="black"/>
          <w:bdr w:val="none" w:sz="0" w:space="0" w:color="auto" w:frame="1"/>
        </w:rPr>
        <w:t>(пер. Т. Г. Гнедич)</w:t>
      </w: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lang w:val="en-US"/>
        </w:rPr>
      </w:pPr>
    </w:p>
    <w:p w:rsidR="004B4226" w:rsidRPr="008C3A6C" w:rsidRDefault="004B4226" w:rsidP="00733FF6">
      <w:pPr>
        <w:jc w:val="center"/>
        <w:rPr>
          <w:b/>
          <w:color w:val="FFFFFF" w:themeColor="background1"/>
        </w:rPr>
      </w:pPr>
      <w:r w:rsidRPr="008C3A6C">
        <w:rPr>
          <w:b/>
          <w:color w:val="FFFFFF" w:themeColor="background1"/>
        </w:rPr>
        <w:t>COMPATIBILITY ** [kəm͵pætəʹbılıtı]</w:t>
      </w:r>
    </w:p>
    <w:p w:rsidR="004B4226" w:rsidRPr="008C3A6C" w:rsidRDefault="004B4226" w:rsidP="00733FF6">
      <w:pPr>
        <w:rPr>
          <w:color w:val="FFFFFF" w:themeColor="background1"/>
        </w:rPr>
      </w:pPr>
      <w:r w:rsidRPr="008C3A6C">
        <w:rPr>
          <w:color w:val="FFFFFF" w:themeColor="background1"/>
        </w:rPr>
        <w:t>N 1) совместимость (психологическая)</w:t>
      </w:r>
    </w:p>
    <w:p w:rsidR="004B4226" w:rsidRPr="008C3A6C" w:rsidRDefault="004B4226" w:rsidP="00362872">
      <w:pPr>
        <w:pStyle w:val="a7"/>
        <w:numPr>
          <w:ilvl w:val="0"/>
          <w:numId w:val="23"/>
        </w:numPr>
        <w:rPr>
          <w:i/>
          <w:color w:val="FFFFFF" w:themeColor="background1"/>
        </w:rPr>
      </w:pPr>
      <w:r w:rsidRPr="008C3A6C">
        <w:rPr>
          <w:i/>
          <w:color w:val="FFFFFF" w:themeColor="background1"/>
        </w:rPr>
        <w:t>lack of ~ between spouses - несовместимость характеров супругов</w:t>
      </w:r>
    </w:p>
    <w:p w:rsidR="004B4226" w:rsidRPr="008C3A6C" w:rsidRDefault="004B4226" w:rsidP="00733FF6">
      <w:pPr>
        <w:rPr>
          <w:color w:val="FFFFFF" w:themeColor="background1"/>
        </w:rPr>
      </w:pPr>
      <w:r w:rsidRPr="008C3A6C">
        <w:rPr>
          <w:color w:val="FFFFFF" w:themeColor="background1"/>
        </w:rPr>
        <w:t>2) сочетание; сочетаемость</w:t>
      </w:r>
    </w:p>
    <w:p w:rsidR="004B4226" w:rsidRPr="008C3A6C" w:rsidRDefault="004B4226" w:rsidP="00362872">
      <w:pPr>
        <w:pStyle w:val="a7"/>
        <w:numPr>
          <w:ilvl w:val="0"/>
          <w:numId w:val="23"/>
        </w:numPr>
        <w:rPr>
          <w:i/>
          <w:color w:val="FFFFFF" w:themeColor="background1"/>
        </w:rPr>
      </w:pPr>
      <w:r w:rsidRPr="008C3A6C">
        <w:rPr>
          <w:i/>
          <w:color w:val="FFFFFF" w:themeColor="background1"/>
        </w:rPr>
        <w:t>the ~ of such properties in one thing - наличие /сочетание/ таких свойств в одном предмете</w:t>
      </w:r>
    </w:p>
    <w:p w:rsidR="004B4226" w:rsidRPr="008C3A6C" w:rsidRDefault="004B4226" w:rsidP="00733FF6">
      <w:pPr>
        <w:jc w:val="center"/>
        <w:rPr>
          <w:b/>
          <w:color w:val="FFFFFF" w:themeColor="background1"/>
        </w:rPr>
      </w:pPr>
    </w:p>
    <w:p w:rsidR="004B4226" w:rsidRPr="008C3A6C" w:rsidRDefault="004B4226" w:rsidP="00733FF6">
      <w:pPr>
        <w:jc w:val="center"/>
        <w:rPr>
          <w:b/>
          <w:color w:val="FFFFFF" w:themeColor="background1"/>
        </w:rPr>
      </w:pPr>
    </w:p>
    <w:p w:rsidR="004B4226" w:rsidRPr="008C3A6C" w:rsidRDefault="004B4226" w:rsidP="00733FF6">
      <w:pPr>
        <w:jc w:val="center"/>
        <w:rPr>
          <w:b/>
          <w:color w:val="FFFFFF" w:themeColor="background1"/>
        </w:rPr>
      </w:pPr>
    </w:p>
    <w:p w:rsidR="004B4226" w:rsidRPr="008C3A6C" w:rsidRDefault="004B4226" w:rsidP="00733FF6">
      <w:pPr>
        <w:jc w:val="center"/>
        <w:rPr>
          <w:b/>
          <w:i/>
          <w:color w:val="FFFFFF" w:themeColor="background1"/>
          <w:u w:val="single"/>
        </w:rPr>
      </w:pPr>
      <w:r w:rsidRPr="008C3A6C">
        <w:rPr>
          <w:b/>
          <w:i/>
          <w:color w:val="FFFFFF" w:themeColor="background1"/>
          <w:u w:val="single"/>
          <w:lang w:val="en-US"/>
        </w:rPr>
        <w:t>OVERLY</w:t>
      </w:r>
      <w:r w:rsidRPr="008C3A6C">
        <w:rPr>
          <w:b/>
          <w:i/>
          <w:color w:val="FFFFFF" w:themeColor="background1"/>
          <w:u w:val="single"/>
        </w:rPr>
        <w:t xml:space="preserve"> ** [ˈəʊ</w:t>
      </w:r>
      <w:r w:rsidRPr="008C3A6C">
        <w:rPr>
          <w:b/>
          <w:i/>
          <w:color w:val="FFFFFF" w:themeColor="background1"/>
          <w:u w:val="single"/>
          <w:lang w:val="en-US"/>
        </w:rPr>
        <w:t>v</w:t>
      </w:r>
      <w:r w:rsidRPr="008C3A6C">
        <w:rPr>
          <w:b/>
          <w:i/>
          <w:color w:val="FFFFFF" w:themeColor="background1"/>
          <w:u w:val="single"/>
        </w:rPr>
        <w:t>ə</w:t>
      </w:r>
      <w:r w:rsidRPr="008C3A6C">
        <w:rPr>
          <w:b/>
          <w:i/>
          <w:color w:val="FFFFFF" w:themeColor="background1"/>
          <w:u w:val="single"/>
          <w:lang w:val="en-US"/>
        </w:rPr>
        <w:t>l</w:t>
      </w:r>
      <w:r w:rsidRPr="008C3A6C">
        <w:rPr>
          <w:b/>
          <w:i/>
          <w:color w:val="FFFFFF" w:themeColor="background1"/>
          <w:u w:val="single"/>
        </w:rPr>
        <w:t>ɪ]</w:t>
      </w:r>
    </w:p>
    <w:p w:rsidR="004B4226" w:rsidRPr="008C3A6C" w:rsidRDefault="004B4226" w:rsidP="00733FF6">
      <w:pPr>
        <w:rPr>
          <w:color w:val="FFFFFF" w:themeColor="background1"/>
        </w:rPr>
      </w:pPr>
      <w:r w:rsidRPr="008C3A6C">
        <w:rPr>
          <w:b/>
          <w:i/>
          <w:color w:val="FFFFFF" w:themeColor="background1"/>
        </w:rPr>
        <w:t>НАРЕЧ.</w:t>
      </w:r>
      <w:r w:rsidRPr="008C3A6C">
        <w:rPr>
          <w:color w:val="FFFFFF" w:themeColor="background1"/>
        </w:rPr>
        <w:t xml:space="preserve"> чрезмерно, слишком, излишне, избыточно, чересчур</w:t>
      </w:r>
    </w:p>
    <w:p w:rsidR="004B4226" w:rsidRPr="008C3A6C" w:rsidRDefault="004B4226" w:rsidP="00362872">
      <w:pPr>
        <w:pStyle w:val="a7"/>
        <w:numPr>
          <w:ilvl w:val="0"/>
          <w:numId w:val="15"/>
        </w:numPr>
        <w:rPr>
          <w:i/>
          <w:color w:val="FFFFFF" w:themeColor="background1"/>
        </w:rPr>
      </w:pPr>
      <w:r w:rsidRPr="008C3A6C">
        <w:rPr>
          <w:i/>
          <w:color w:val="FFFFFF" w:themeColor="background1"/>
        </w:rPr>
        <w:t>overly so – слишком так</w:t>
      </w:r>
    </w:p>
    <w:p w:rsidR="004B4226" w:rsidRPr="008C3A6C" w:rsidRDefault="004B4226" w:rsidP="00733FF6">
      <w:pPr>
        <w:rPr>
          <w:i/>
          <w:color w:val="FFFFFF" w:themeColor="background1"/>
        </w:rPr>
      </w:pPr>
    </w:p>
    <w:p w:rsidR="004B4226" w:rsidRPr="008C3A6C" w:rsidRDefault="004B4226" w:rsidP="00733FF6">
      <w:pPr>
        <w:rPr>
          <w:i/>
          <w:color w:val="FFFFFF" w:themeColor="background1"/>
        </w:rPr>
      </w:pPr>
    </w:p>
    <w:p w:rsidR="004B4226" w:rsidRPr="008C3A6C" w:rsidRDefault="004B4226" w:rsidP="00733FF6">
      <w:pPr>
        <w:rPr>
          <w:i/>
          <w:color w:val="FFFFFF" w:themeColor="background1"/>
        </w:rPr>
      </w:pPr>
    </w:p>
    <w:p w:rsidR="004B4226" w:rsidRPr="008C3A6C" w:rsidRDefault="004B4226" w:rsidP="00733FF6">
      <w:pPr>
        <w:shd w:val="clear" w:color="auto" w:fill="000000" w:themeFill="text1"/>
        <w:jc w:val="center"/>
        <w:rPr>
          <w:rStyle w:val="a5"/>
          <w:b/>
          <w:color w:val="FFFFFF" w:themeColor="background1"/>
          <w:highlight w:val="black"/>
        </w:rPr>
      </w:pPr>
      <w:r w:rsidRPr="008C3A6C">
        <w:rPr>
          <w:b/>
          <w:color w:val="FFFFFF" w:themeColor="background1"/>
          <w:highlight w:val="black"/>
        </w:rPr>
        <w:t>EMPHATIC ** [ımʹfætık] a</w:t>
      </w:r>
    </w:p>
    <w:p w:rsidR="004B4226" w:rsidRPr="008C3A6C" w:rsidRDefault="004B4226" w:rsidP="00733FF6">
      <w:pPr>
        <w:shd w:val="clear" w:color="auto" w:fill="000000" w:themeFill="text1"/>
        <w:rPr>
          <w:rFonts w:asciiTheme="minorHAnsi" w:hAnsiTheme="minorHAnsi" w:cstheme="minorBidi"/>
          <w:color w:val="FFFFFF" w:themeColor="background1"/>
          <w:sz w:val="22"/>
          <w:szCs w:val="22"/>
          <w:highlight w:val="black"/>
        </w:rPr>
      </w:pPr>
      <w:r w:rsidRPr="008C3A6C">
        <w:rPr>
          <w:color w:val="FFFFFF" w:themeColor="background1"/>
          <w:highlight w:val="black"/>
        </w:rPr>
        <w:lastRenderedPageBreak/>
        <w:t>1. 1) выразительный; темпераментный, эмоциональный, экспрессивный, эмфатический, подчеркнутый, демонстративный, яркий, бросающийся в глаза</w:t>
      </w:r>
    </w:p>
    <w:p w:rsidR="004B4226" w:rsidRPr="008C3A6C" w:rsidRDefault="004B4226" w:rsidP="00362872">
      <w:pPr>
        <w:pStyle w:val="a7"/>
        <w:numPr>
          <w:ilvl w:val="0"/>
          <w:numId w:val="24"/>
        </w:numPr>
        <w:shd w:val="clear" w:color="auto" w:fill="000000" w:themeFill="text1"/>
        <w:rPr>
          <w:i/>
          <w:color w:val="FFFFFF" w:themeColor="background1"/>
          <w:highlight w:val="black"/>
        </w:rPr>
      </w:pPr>
      <w:r w:rsidRPr="008C3A6C">
        <w:rPr>
          <w:i/>
          <w:color w:val="FFFFFF" w:themeColor="background1"/>
          <w:highlight w:val="black"/>
        </w:rPr>
        <w:t>her answer was an ~</w:t>
      </w:r>
      <w:r w:rsidRPr="008C3A6C">
        <w:rPr>
          <w:rFonts w:ascii="Segoe UI Symbol" w:hAnsi="Segoe UI Symbol" w:cs="Segoe UI Symbol"/>
          <w:i/>
          <w:color w:val="FFFFFF" w:themeColor="background1"/>
          <w:highlight w:val="black"/>
        </w:rPr>
        <w:t>❝</w:t>
      </w:r>
      <w:proofErr w:type="gramStart"/>
      <w:r w:rsidRPr="008C3A6C">
        <w:rPr>
          <w:i/>
          <w:color w:val="FFFFFF" w:themeColor="background1"/>
          <w:highlight w:val="black"/>
        </w:rPr>
        <w:t>No!</w:t>
      </w:r>
      <w:r w:rsidRPr="008C3A6C">
        <w:rPr>
          <w:rFonts w:ascii="Segoe UI Symbol" w:hAnsi="Segoe UI Symbol" w:cs="Segoe UI Symbol"/>
          <w:i/>
          <w:color w:val="FFFFFF" w:themeColor="background1"/>
          <w:highlight w:val="black"/>
        </w:rPr>
        <w:t>❞</w:t>
      </w:r>
      <w:proofErr w:type="gramEnd"/>
      <w:r w:rsidRPr="008C3A6C">
        <w:rPr>
          <w:i/>
          <w:color w:val="FFFFFF" w:themeColor="background1"/>
          <w:highlight w:val="black"/>
        </w:rPr>
        <w:t xml:space="preserve"> - она ответила категорически «Нет!» </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настойчивый, настоятельный (о просьбе и т. п.), упорный, категорический</w:t>
      </w:r>
    </w:p>
    <w:p w:rsidR="004B4226" w:rsidRPr="008C3A6C" w:rsidRDefault="004B4226" w:rsidP="00362872">
      <w:pPr>
        <w:pStyle w:val="a7"/>
        <w:numPr>
          <w:ilvl w:val="0"/>
          <w:numId w:val="24"/>
        </w:numPr>
        <w:shd w:val="clear" w:color="auto" w:fill="000000" w:themeFill="text1"/>
        <w:rPr>
          <w:i/>
          <w:color w:val="FFFFFF" w:themeColor="background1"/>
          <w:highlight w:val="black"/>
        </w:rPr>
      </w:pPr>
      <w:r w:rsidRPr="008C3A6C">
        <w:rPr>
          <w:i/>
          <w:color w:val="FFFFFF" w:themeColor="background1"/>
          <w:highlight w:val="black"/>
        </w:rPr>
        <w:t xml:space="preserve">~ opinion - твёрдое убеждение </w:t>
      </w:r>
    </w:p>
    <w:p w:rsidR="004B4226" w:rsidRPr="008C3A6C" w:rsidRDefault="004B4226" w:rsidP="00362872">
      <w:pPr>
        <w:pStyle w:val="a7"/>
        <w:numPr>
          <w:ilvl w:val="0"/>
          <w:numId w:val="24"/>
        </w:numPr>
        <w:shd w:val="clear" w:color="auto" w:fill="000000" w:themeFill="text1"/>
        <w:rPr>
          <w:i/>
          <w:color w:val="FFFFFF" w:themeColor="background1"/>
          <w:highlight w:val="black"/>
        </w:rPr>
      </w:pPr>
      <w:r w:rsidRPr="008C3A6C">
        <w:rPr>
          <w:i/>
          <w:color w:val="FFFFFF" w:themeColor="background1"/>
          <w:highlight w:val="black"/>
        </w:rPr>
        <w:t xml:space="preserve">~ denial - категорический отказ </w:t>
      </w:r>
    </w:p>
    <w:p w:rsidR="004B4226" w:rsidRPr="008C3A6C" w:rsidRDefault="004B4226" w:rsidP="00362872">
      <w:pPr>
        <w:pStyle w:val="a7"/>
        <w:numPr>
          <w:ilvl w:val="0"/>
          <w:numId w:val="24"/>
        </w:numPr>
        <w:shd w:val="clear" w:color="auto" w:fill="000000" w:themeFill="text1"/>
        <w:rPr>
          <w:i/>
          <w:color w:val="FFFFFF" w:themeColor="background1"/>
          <w:highlight w:val="black"/>
          <w:lang w:val="en-US"/>
        </w:rPr>
      </w:pPr>
      <w:r w:rsidRPr="008C3A6C">
        <w:rPr>
          <w:i/>
          <w:color w:val="FFFFFF" w:themeColor="background1"/>
          <w:highlight w:val="black"/>
          <w:lang w:val="en-US"/>
        </w:rPr>
        <w:t xml:space="preserve">he was ~ in his assertion that ... - </w:t>
      </w:r>
      <w:r w:rsidRPr="008C3A6C">
        <w:rPr>
          <w:i/>
          <w:color w:val="FFFFFF" w:themeColor="background1"/>
          <w:highlight w:val="black"/>
        </w:rPr>
        <w:t>он</w:t>
      </w:r>
      <w:r w:rsidRPr="008C3A6C">
        <w:rPr>
          <w:i/>
          <w:color w:val="FFFFFF" w:themeColor="background1"/>
          <w:highlight w:val="black"/>
          <w:lang w:val="en-US"/>
        </w:rPr>
        <w:t xml:space="preserve"> </w:t>
      </w:r>
      <w:r w:rsidRPr="008C3A6C">
        <w:rPr>
          <w:i/>
          <w:color w:val="FFFFFF" w:themeColor="background1"/>
          <w:highlight w:val="black"/>
        </w:rPr>
        <w:t>настойчиво</w:t>
      </w:r>
      <w:r w:rsidRPr="008C3A6C">
        <w:rPr>
          <w:i/>
          <w:color w:val="FFFFFF" w:themeColor="background1"/>
          <w:highlight w:val="black"/>
          <w:lang w:val="en-US"/>
        </w:rPr>
        <w:t xml:space="preserve"> </w:t>
      </w:r>
      <w:r w:rsidRPr="008C3A6C">
        <w:rPr>
          <w:i/>
          <w:color w:val="FFFFFF" w:themeColor="background1"/>
          <w:highlight w:val="black"/>
        </w:rPr>
        <w:t>утверждал</w:t>
      </w:r>
      <w:r w:rsidRPr="008C3A6C">
        <w:rPr>
          <w:i/>
          <w:color w:val="FFFFFF" w:themeColor="background1"/>
          <w:highlight w:val="black"/>
          <w:lang w:val="en-US"/>
        </w:rPr>
        <w:t xml:space="preserve">, </w:t>
      </w:r>
      <w:r w:rsidRPr="008C3A6C">
        <w:rPr>
          <w:i/>
          <w:color w:val="FFFFFF" w:themeColor="background1"/>
          <w:highlight w:val="black"/>
        </w:rPr>
        <w:t>что</w:t>
      </w:r>
      <w:r w:rsidRPr="008C3A6C">
        <w:rPr>
          <w:i/>
          <w:color w:val="FFFFFF" w:themeColor="background1"/>
          <w:highlight w:val="black"/>
          <w:lang w:val="en-US"/>
        </w:rPr>
        <w:t xml:space="preserve"> ... </w:t>
      </w:r>
    </w:p>
    <w:p w:rsidR="004B4226" w:rsidRPr="008C3A6C" w:rsidRDefault="004B4226" w:rsidP="00362872">
      <w:pPr>
        <w:pStyle w:val="a7"/>
        <w:numPr>
          <w:ilvl w:val="0"/>
          <w:numId w:val="24"/>
        </w:numPr>
        <w:shd w:val="clear" w:color="auto" w:fill="000000" w:themeFill="text1"/>
        <w:rPr>
          <w:i/>
          <w:color w:val="FFFFFF" w:themeColor="background1"/>
          <w:highlight w:val="black"/>
        </w:rPr>
      </w:pPr>
      <w:r w:rsidRPr="008C3A6C">
        <w:rPr>
          <w:i/>
          <w:color w:val="FFFFFF" w:themeColor="background1"/>
          <w:highlight w:val="black"/>
        </w:rPr>
        <w:t xml:space="preserve">I must be ~ on this point - я должен настаивать на этом моменте </w:t>
      </w:r>
    </w:p>
    <w:p w:rsidR="004B4226" w:rsidRPr="008C3A6C" w:rsidRDefault="004B4226" w:rsidP="00362872">
      <w:pPr>
        <w:pStyle w:val="a7"/>
        <w:numPr>
          <w:ilvl w:val="0"/>
          <w:numId w:val="24"/>
        </w:numPr>
        <w:shd w:val="clear" w:color="auto" w:fill="000000" w:themeFill="text1"/>
        <w:rPr>
          <w:i/>
          <w:color w:val="FFFFFF" w:themeColor="background1"/>
          <w:highlight w:val="black"/>
        </w:rPr>
      </w:pPr>
      <w:r w:rsidRPr="008C3A6C">
        <w:rPr>
          <w:i/>
          <w:color w:val="FFFFFF" w:themeColor="background1"/>
          <w:highlight w:val="black"/>
        </w:rPr>
        <w:t xml:space="preserve">~ success - несомненный успех </w:t>
      </w:r>
    </w:p>
    <w:p w:rsidR="004B4226" w:rsidRPr="008C3A6C" w:rsidRDefault="004B4226" w:rsidP="00362872">
      <w:pPr>
        <w:pStyle w:val="a7"/>
        <w:numPr>
          <w:ilvl w:val="0"/>
          <w:numId w:val="24"/>
        </w:numPr>
        <w:shd w:val="clear" w:color="auto" w:fill="000000" w:themeFill="text1"/>
        <w:rPr>
          <w:i/>
          <w:color w:val="FFFFFF" w:themeColor="background1"/>
          <w:highlight w:val="black"/>
        </w:rPr>
      </w:pPr>
      <w:r w:rsidRPr="008C3A6C">
        <w:rPr>
          <w:i/>
          <w:color w:val="FFFFFF" w:themeColor="background1"/>
          <w:highlight w:val="black"/>
        </w:rPr>
        <w:t xml:space="preserve">~ speaker - темпераментный оратор </w:t>
      </w:r>
    </w:p>
    <w:p w:rsidR="004B4226" w:rsidRPr="008C3A6C" w:rsidRDefault="004B4226" w:rsidP="00733FF6">
      <w:pPr>
        <w:shd w:val="clear" w:color="auto" w:fill="000000" w:themeFill="text1"/>
        <w:rPr>
          <w:color w:val="FFFFFF" w:themeColor="background1"/>
          <w:highlight w:val="black"/>
        </w:rPr>
      </w:pPr>
    </w:p>
    <w:p w:rsidR="004B4226" w:rsidRPr="008C3A6C" w:rsidRDefault="004B4226" w:rsidP="00733FF6">
      <w:pPr>
        <w:shd w:val="clear" w:color="auto" w:fill="000000" w:themeFill="text1"/>
        <w:rPr>
          <w:color w:val="FFFFFF" w:themeColor="background1"/>
          <w:highlight w:val="black"/>
        </w:rPr>
      </w:pPr>
    </w:p>
    <w:p w:rsidR="004B4226" w:rsidRPr="008C3A6C" w:rsidRDefault="004B4226" w:rsidP="00733FF6">
      <w:pPr>
        <w:shd w:val="clear" w:color="auto" w:fill="000000" w:themeFill="text1"/>
        <w:rPr>
          <w:color w:val="FFFFFF" w:themeColor="background1"/>
          <w:highlight w:val="black"/>
        </w:rPr>
      </w:pPr>
    </w:p>
    <w:p w:rsidR="004B4226" w:rsidRPr="008459A3" w:rsidRDefault="004B4226" w:rsidP="00733FF6">
      <w:pPr>
        <w:shd w:val="clear" w:color="auto" w:fill="000000" w:themeFill="text1"/>
        <w:jc w:val="center"/>
        <w:rPr>
          <w:b/>
          <w:color w:val="FFFF00"/>
          <w:highlight w:val="black"/>
          <w:shd w:val="clear" w:color="auto" w:fill="FFFFFF"/>
        </w:rPr>
      </w:pPr>
      <w:r w:rsidRPr="008459A3">
        <w:rPr>
          <w:b/>
          <w:color w:val="FFFF00"/>
          <w:highlight w:val="black"/>
        </w:rPr>
        <w:t>JOVIAL</w:t>
      </w:r>
      <w:r w:rsidRPr="008459A3">
        <w:rPr>
          <w:b/>
          <w:caps/>
          <w:color w:val="FFFF00"/>
          <w:highlight w:val="black"/>
          <w:shd w:val="clear" w:color="auto" w:fill="FFFFFF"/>
        </w:rPr>
        <w:t xml:space="preserve"> </w:t>
      </w:r>
      <w:r w:rsidRPr="008459A3">
        <w:rPr>
          <w:b/>
          <w:color w:val="FFFF00"/>
          <w:highlight w:val="black"/>
          <w:shd w:val="clear" w:color="auto" w:fill="FFFFFF"/>
        </w:rPr>
        <w:t>** [ʹdʒəʋvıəl] </w:t>
      </w:r>
      <w:r w:rsidRPr="008459A3">
        <w:rPr>
          <w:b/>
          <w:i/>
          <w:iCs/>
          <w:color w:val="FFFF00"/>
          <w:highlight w:val="black"/>
          <w:shd w:val="clear" w:color="auto" w:fill="FFFFFF"/>
        </w:rPr>
        <w:t>a</w:t>
      </w:r>
    </w:p>
    <w:p w:rsidR="004B4226" w:rsidRPr="008459A3" w:rsidRDefault="004B4226" w:rsidP="00733FF6">
      <w:pPr>
        <w:shd w:val="clear" w:color="auto" w:fill="000000" w:themeFill="text1"/>
        <w:rPr>
          <w:color w:val="FFFF00"/>
          <w:highlight w:val="black"/>
          <w:shd w:val="clear" w:color="auto" w:fill="FFFFFF"/>
        </w:rPr>
      </w:pPr>
      <w:r w:rsidRPr="008459A3">
        <w:rPr>
          <w:color w:val="FFFF00"/>
          <w:highlight w:val="black"/>
          <w:shd w:val="clear" w:color="auto" w:fill="FFFFFF"/>
        </w:rPr>
        <w:t>1. весёлый; общительный; жизнерадостный</w:t>
      </w:r>
    </w:p>
    <w:p w:rsidR="004B4226" w:rsidRPr="008C3A6C" w:rsidRDefault="004B4226" w:rsidP="00733FF6">
      <w:pPr>
        <w:shd w:val="clear" w:color="auto" w:fill="000000" w:themeFill="text1"/>
        <w:rPr>
          <w:color w:val="FFFFFF" w:themeColor="background1"/>
          <w:highlight w:val="black"/>
          <w:shd w:val="clear" w:color="auto" w:fill="FFFFFF"/>
        </w:rPr>
      </w:pPr>
      <w:r w:rsidRPr="008459A3">
        <w:rPr>
          <w:color w:val="FFFF00"/>
          <w:highlight w:val="black"/>
          <w:shd w:val="clear" w:color="auto" w:fill="FFFFFF"/>
        </w:rPr>
        <w:t xml:space="preserve">2. (Jovial) относящийся </w:t>
      </w:r>
      <w:r w:rsidRPr="008C3A6C">
        <w:rPr>
          <w:color w:val="FFFFFF" w:themeColor="background1"/>
          <w:highlight w:val="black"/>
          <w:shd w:val="clear" w:color="auto" w:fill="FFFFFF"/>
        </w:rPr>
        <w:t>к Юпитеру (</w:t>
      </w:r>
      <w:r w:rsidRPr="008C3A6C">
        <w:rPr>
          <w:i/>
          <w:iCs/>
          <w:color w:val="FFFFFF" w:themeColor="background1"/>
          <w:highlight w:val="black"/>
          <w:shd w:val="clear" w:color="auto" w:fill="FFFFFF"/>
        </w:rPr>
        <w:t>божеству или планете</w:t>
      </w:r>
      <w:r w:rsidRPr="008C3A6C">
        <w:rPr>
          <w:color w:val="FFFFFF" w:themeColor="background1"/>
          <w:highlight w:val="black"/>
          <w:shd w:val="clear" w:color="auto" w:fill="FFFFFF"/>
        </w:rPr>
        <w:t>), подобный Юпитеру, величественный</w:t>
      </w: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shd w:val="clear" w:color="auto" w:fill="FFFFFF"/>
        </w:rPr>
      </w:pPr>
      <w:r w:rsidRPr="008C3A6C">
        <w:rPr>
          <w:b/>
          <w:color w:val="FFFFFF" w:themeColor="background1"/>
          <w:highlight w:val="black"/>
          <w:shd w:val="clear" w:color="auto" w:fill="FFFFFF"/>
          <w:lang w:val="en-US"/>
        </w:rPr>
        <w:t>REBELLION</w:t>
      </w:r>
      <w:r w:rsidRPr="008C3A6C">
        <w:rPr>
          <w:b/>
          <w:color w:val="FFFFFF" w:themeColor="background1"/>
          <w:highlight w:val="black"/>
          <w:shd w:val="clear" w:color="auto" w:fill="FFFFFF"/>
        </w:rPr>
        <w:t xml:space="preserve"> ** [</w:t>
      </w:r>
      <w:r w:rsidRPr="008C3A6C">
        <w:rPr>
          <w:b/>
          <w:color w:val="FFFFFF" w:themeColor="background1"/>
          <w:highlight w:val="black"/>
          <w:shd w:val="clear" w:color="auto" w:fill="FFFFFF"/>
          <w:lang w:val="en-US"/>
        </w:rPr>
        <w:t>r</w:t>
      </w:r>
      <w:r w:rsidRPr="008C3A6C">
        <w:rPr>
          <w:b/>
          <w:color w:val="FFFFFF" w:themeColor="background1"/>
          <w:highlight w:val="black"/>
          <w:shd w:val="clear" w:color="auto" w:fill="FFFFFF"/>
        </w:rPr>
        <w:t>ıʹ</w:t>
      </w:r>
      <w:r w:rsidRPr="008C3A6C">
        <w:rPr>
          <w:b/>
          <w:color w:val="FFFFFF" w:themeColor="background1"/>
          <w:highlight w:val="black"/>
          <w:shd w:val="clear" w:color="auto" w:fill="FFFFFF"/>
          <w:lang w:val="en-US"/>
        </w:rPr>
        <w:t>belj</w:t>
      </w:r>
      <w:r w:rsidRPr="008C3A6C">
        <w:rPr>
          <w:b/>
          <w:color w:val="FFFFFF" w:themeColor="background1"/>
          <w:highlight w:val="black"/>
          <w:shd w:val="clear" w:color="auto" w:fill="FFFFFF"/>
        </w:rPr>
        <w:t>ə</w:t>
      </w:r>
      <w:r w:rsidRPr="008C3A6C">
        <w:rPr>
          <w:b/>
          <w:color w:val="FFFFFF" w:themeColor="background1"/>
          <w:highlight w:val="black"/>
          <w:shd w:val="clear" w:color="auto" w:fill="FFFFFF"/>
          <w:lang w:val="en-US"/>
        </w:rPr>
        <w:t>n</w:t>
      </w:r>
      <w:r w:rsidRPr="008C3A6C">
        <w:rPr>
          <w:b/>
          <w:color w:val="FFFFFF" w:themeColor="background1"/>
          <w:highlight w:val="black"/>
          <w:shd w:val="clear" w:color="auto" w:fill="FFFFFF"/>
        </w:rPr>
        <w:t>]</w:t>
      </w:r>
      <w:r w:rsidRPr="008C3A6C">
        <w:rPr>
          <w:b/>
          <w:color w:val="FFFFFF" w:themeColor="background1"/>
          <w:highlight w:val="black"/>
          <w:shd w:val="clear" w:color="auto" w:fill="FFFFFF"/>
          <w:lang w:val="en-US"/>
        </w:rPr>
        <w:t> </w:t>
      </w:r>
      <w:r w:rsidRPr="008C3A6C">
        <w:rPr>
          <w:b/>
          <w:i/>
          <w:iCs/>
          <w:color w:val="FFFFFF" w:themeColor="background1"/>
          <w:highlight w:val="black"/>
          <w:shd w:val="clear" w:color="auto" w:fill="FFFFFF"/>
          <w:lang w:val="en-US"/>
        </w:rPr>
        <w:t>n</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1. восстание; мятеж, бунт</w:t>
      </w:r>
    </w:p>
    <w:p w:rsidR="004B4226" w:rsidRPr="008C3A6C" w:rsidRDefault="004B4226" w:rsidP="00362872">
      <w:pPr>
        <w:pStyle w:val="a7"/>
        <w:numPr>
          <w:ilvl w:val="0"/>
          <w:numId w:val="15"/>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lang w:val="en-US"/>
        </w:rPr>
        <w:t>armed</w:t>
      </w:r>
      <w:r w:rsidRPr="008C3A6C">
        <w:rPr>
          <w:i/>
          <w:color w:val="FFFFFF" w:themeColor="background1"/>
          <w:highlight w:val="black"/>
          <w:shd w:val="clear" w:color="auto" w:fill="FFFFFF"/>
        </w:rPr>
        <w:t xml:space="preserve"> ~ - вооружённое восстание</w:t>
      </w:r>
    </w:p>
    <w:p w:rsidR="004B4226" w:rsidRPr="008C3A6C" w:rsidRDefault="004B4226" w:rsidP="00362872">
      <w:pPr>
        <w:pStyle w:val="a7"/>
        <w:numPr>
          <w:ilvl w:val="0"/>
          <w:numId w:val="15"/>
        </w:numPr>
        <w:shd w:val="clear" w:color="auto" w:fill="000000" w:themeFill="text1"/>
        <w:rPr>
          <w:i/>
          <w:color w:val="FFFFFF" w:themeColor="background1"/>
          <w:highlight w:val="black"/>
          <w:shd w:val="clear" w:color="auto" w:fill="FFFFFF"/>
        </w:rPr>
      </w:pPr>
      <w:proofErr w:type="gramStart"/>
      <w:r w:rsidRPr="008C3A6C">
        <w:rPr>
          <w:i/>
          <w:color w:val="FFFFFF" w:themeColor="background1"/>
          <w:highlight w:val="black"/>
          <w:shd w:val="clear" w:color="auto" w:fill="FFFFFF"/>
          <w:lang w:val="en-US"/>
        </w:rPr>
        <w:t>the</w:t>
      </w:r>
      <w:proofErr w:type="gramEnd"/>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Great</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Rebellion</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 </w:t>
      </w:r>
      <w:r w:rsidRPr="008C3A6C">
        <w:rPr>
          <w:i/>
          <w:iCs/>
          <w:color w:val="FFFFFF" w:themeColor="background1"/>
          <w:highlight w:val="black"/>
          <w:shd w:val="clear" w:color="auto" w:fill="FFFFFF"/>
        </w:rPr>
        <w:t>ист.</w:t>
      </w:r>
      <w:r w:rsidRPr="008C3A6C">
        <w:rPr>
          <w:i/>
          <w:iCs/>
          <w:color w:val="FFFFFF" w:themeColor="background1"/>
          <w:highlight w:val="black"/>
          <w:shd w:val="clear" w:color="auto" w:fill="FFFFFF"/>
          <w:lang w:val="en-US"/>
        </w:rPr>
        <w:t> </w:t>
      </w:r>
      <w:r w:rsidRPr="008C3A6C">
        <w:rPr>
          <w:i/>
          <w:color w:val="FFFFFF" w:themeColor="background1"/>
          <w:highlight w:val="black"/>
          <w:shd w:val="clear" w:color="auto" w:fill="FFFFFF"/>
        </w:rPr>
        <w:t>«Великий мятеж» (</w:t>
      </w:r>
      <w:r w:rsidRPr="008C3A6C">
        <w:rPr>
          <w:i/>
          <w:iCs/>
          <w:color w:val="FFFFFF" w:themeColor="background1"/>
          <w:highlight w:val="black"/>
          <w:shd w:val="clear" w:color="auto" w:fill="FFFFFF"/>
        </w:rPr>
        <w:t>неодобр. название Английской буржуазной революции XVII в., принятое в буржуазной историографии</w:t>
      </w:r>
      <w:r w:rsidRPr="008C3A6C">
        <w:rPr>
          <w:i/>
          <w:color w:val="FFFFFF" w:themeColor="background1"/>
          <w:highlight w:val="black"/>
          <w:shd w:val="clear" w:color="auto" w:fill="FFFFFF"/>
        </w:rPr>
        <w:t>)</w:t>
      </w:r>
    </w:p>
    <w:p w:rsidR="004B4226" w:rsidRPr="008C3A6C" w:rsidRDefault="004B4226" w:rsidP="00362872">
      <w:pPr>
        <w:pStyle w:val="a7"/>
        <w:numPr>
          <w:ilvl w:val="0"/>
          <w:numId w:val="15"/>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lang w:val="en-US"/>
        </w:rPr>
        <w:t>War of the Rebellion - </w:t>
      </w:r>
      <w:r w:rsidRPr="008C3A6C">
        <w:rPr>
          <w:i/>
          <w:iCs/>
          <w:color w:val="FFFFFF" w:themeColor="background1"/>
          <w:highlight w:val="black"/>
          <w:shd w:val="clear" w:color="auto" w:fill="FFFFFF"/>
        </w:rPr>
        <w:t>амер</w:t>
      </w:r>
      <w:r w:rsidRPr="008C3A6C">
        <w:rPr>
          <w:i/>
          <w:iCs/>
          <w:color w:val="FFFFFF" w:themeColor="background1"/>
          <w:highlight w:val="black"/>
          <w:shd w:val="clear" w:color="auto" w:fill="FFFFFF"/>
          <w:lang w:val="en-US"/>
        </w:rPr>
        <w:t>. </w:t>
      </w:r>
      <w:r w:rsidRPr="008C3A6C">
        <w:rPr>
          <w:i/>
          <w:color w:val="FFFFFF" w:themeColor="background1"/>
          <w:highlight w:val="black"/>
          <w:shd w:val="clear" w:color="auto" w:fill="FFFFFF"/>
        </w:rPr>
        <w:t>«Война против мятежников» (</w:t>
      </w:r>
      <w:r w:rsidRPr="008C3A6C">
        <w:rPr>
          <w:i/>
          <w:iCs/>
          <w:color w:val="FFFFFF" w:themeColor="background1"/>
          <w:highlight w:val="black"/>
          <w:shd w:val="clear" w:color="auto" w:fill="FFFFFF"/>
        </w:rPr>
        <w:t>название, употреблявшееся северянами для гражданской войны 1861-1865 гг.</w:t>
      </w:r>
      <w:r w:rsidRPr="008C3A6C">
        <w:rPr>
          <w:i/>
          <w:color w:val="FFFFFF" w:themeColor="background1"/>
          <w:highlight w:val="black"/>
          <w:shd w:val="clear" w:color="auto" w:fill="FFFFFF"/>
        </w:rPr>
        <w:t>)</w:t>
      </w:r>
    </w:p>
    <w:p w:rsidR="004B4226" w:rsidRPr="008C3A6C" w:rsidRDefault="004B4226" w:rsidP="00362872">
      <w:pPr>
        <w:pStyle w:val="a7"/>
        <w:numPr>
          <w:ilvl w:val="0"/>
          <w:numId w:val="15"/>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in ~ - восставший; взбунтовавшийся; мятежный</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неповиновение, сопротивление</w:t>
      </w:r>
    </w:p>
    <w:p w:rsidR="004B4226" w:rsidRPr="008C3A6C" w:rsidRDefault="004B4226" w:rsidP="00733FF6">
      <w:pPr>
        <w:shd w:val="clear" w:color="auto" w:fill="000000" w:themeFill="text1"/>
        <w:rPr>
          <w:color w:val="FFFFFF" w:themeColor="background1"/>
          <w:highlight w:val="black"/>
        </w:rPr>
      </w:pPr>
      <w:r w:rsidRPr="008C3A6C">
        <w:rPr>
          <w:b/>
          <w:i/>
          <w:color w:val="FFFFFF" w:themeColor="background1"/>
          <w:highlight w:val="black"/>
        </w:rPr>
        <w:t>ПРИЛ.</w:t>
      </w:r>
      <w:r w:rsidRPr="008C3A6C">
        <w:rPr>
          <w:color w:val="FFFFFF" w:themeColor="background1"/>
          <w:highlight w:val="black"/>
        </w:rPr>
        <w:t xml:space="preserve"> Бунтарский, мятежный</w:t>
      </w: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shd w:val="clear" w:color="auto" w:fill="FFFFFF"/>
        </w:rPr>
      </w:pPr>
      <w:r w:rsidRPr="008C3A6C">
        <w:rPr>
          <w:b/>
          <w:color w:val="FFFFFF" w:themeColor="background1"/>
          <w:highlight w:val="black"/>
          <w:shd w:val="clear" w:color="auto" w:fill="FFFFFF"/>
        </w:rPr>
        <w:t>SHRUG ** [ʃrʌg]</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b/>
          <w:i/>
          <w:color w:val="FFFFFF" w:themeColor="background1"/>
          <w:highlight w:val="black"/>
          <w:shd w:val="clear" w:color="auto" w:fill="FFFFFF"/>
        </w:rPr>
        <w:t>СУЩ.</w:t>
      </w:r>
      <w:r w:rsidRPr="008C3A6C">
        <w:rPr>
          <w:color w:val="FFFFFF" w:themeColor="background1"/>
          <w:highlight w:val="black"/>
          <w:shd w:val="clear" w:color="auto" w:fill="FFFFFF"/>
        </w:rPr>
        <w:t xml:space="preserve"> пожимание (</w:t>
      </w:r>
      <w:r w:rsidRPr="008C3A6C">
        <w:rPr>
          <w:i/>
          <w:iCs/>
          <w:color w:val="FFFFFF" w:themeColor="background1"/>
          <w:highlight w:val="black"/>
          <w:shd w:val="clear" w:color="auto" w:fill="FFFFFF"/>
        </w:rPr>
        <w:t>плечами</w:t>
      </w:r>
      <w:r w:rsidRPr="008C3A6C">
        <w:rPr>
          <w:color w:val="FFFFFF" w:themeColor="background1"/>
          <w:highlight w:val="black"/>
          <w:shd w:val="clear" w:color="auto" w:fill="FFFFFF"/>
        </w:rPr>
        <w:t>)</w:t>
      </w:r>
    </w:p>
    <w:p w:rsidR="004B4226" w:rsidRPr="008C3A6C" w:rsidRDefault="004B4226" w:rsidP="00733FF6">
      <w:pPr>
        <w:shd w:val="clear" w:color="auto" w:fill="000000" w:themeFill="text1"/>
        <w:rPr>
          <w:b/>
          <w:color w:val="FFFFFF" w:themeColor="background1"/>
          <w:highlight w:val="black"/>
        </w:rPr>
      </w:pPr>
      <w:r w:rsidRPr="008C3A6C">
        <w:rPr>
          <w:b/>
          <w:color w:val="FFFFFF" w:themeColor="background1"/>
          <w:highlight w:val="black"/>
        </w:rPr>
        <w:t>SHRUGGED [ʃrʌɡd]</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b/>
          <w:i/>
          <w:iCs/>
          <w:color w:val="FFFFFF" w:themeColor="background1"/>
          <w:highlight w:val="black"/>
          <w:shd w:val="clear" w:color="auto" w:fill="FFFFFF"/>
        </w:rPr>
        <w:t>ГЛАГ</w:t>
      </w:r>
      <w:r w:rsidRPr="008C3A6C">
        <w:rPr>
          <w:i/>
          <w:iCs/>
          <w:color w:val="FFFFFF" w:themeColor="background1"/>
          <w:highlight w:val="black"/>
          <w:shd w:val="clear" w:color="auto" w:fill="FFFFFF"/>
        </w:rPr>
        <w:t xml:space="preserve">. </w:t>
      </w:r>
      <w:r w:rsidRPr="008C3A6C">
        <w:rPr>
          <w:color w:val="FFFFFF" w:themeColor="background1"/>
          <w:highlight w:val="black"/>
          <w:shd w:val="clear" w:color="auto" w:fill="FFFFFF"/>
        </w:rPr>
        <w:t>1. пожимать (</w:t>
      </w:r>
      <w:r w:rsidRPr="008C3A6C">
        <w:rPr>
          <w:i/>
          <w:iCs/>
          <w:color w:val="FFFFFF" w:themeColor="background1"/>
          <w:highlight w:val="black"/>
          <w:shd w:val="clear" w:color="auto" w:fill="FFFFFF"/>
        </w:rPr>
        <w:t>плечами</w:t>
      </w:r>
      <w:r w:rsidRPr="008C3A6C">
        <w:rPr>
          <w:color w:val="FFFFFF" w:themeColor="background1"/>
          <w:highlight w:val="black"/>
          <w:shd w:val="clear" w:color="auto" w:fill="FFFFFF"/>
        </w:rPr>
        <w:t xml:space="preserve">; </w:t>
      </w:r>
      <w:r w:rsidRPr="008C3A6C">
        <w:rPr>
          <w:i/>
          <w:iCs/>
          <w:color w:val="FFFFFF" w:themeColor="background1"/>
          <w:highlight w:val="black"/>
          <w:shd w:val="clear" w:color="auto" w:fill="FFFFFF"/>
        </w:rPr>
        <w:t xml:space="preserve">тж. </w:t>
      </w:r>
      <w:r w:rsidRPr="008C3A6C">
        <w:rPr>
          <w:color w:val="FFFFFF" w:themeColor="background1"/>
          <w:highlight w:val="black"/>
          <w:shd w:val="clear" w:color="auto" w:fill="FFFFFF"/>
        </w:rPr>
        <w:t>~ one‘s shoulders)</w:t>
      </w:r>
    </w:p>
    <w:p w:rsidR="004B4226" w:rsidRPr="008C3A6C" w:rsidRDefault="004B4226" w:rsidP="00362872">
      <w:pPr>
        <w:pStyle w:val="a7"/>
        <w:numPr>
          <w:ilvl w:val="0"/>
          <w:numId w:val="22"/>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he just ~ged and gave no answer - он просто пожал плечами и ничего не ответил</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 xml:space="preserve">2. </w:t>
      </w:r>
      <w:r w:rsidRPr="008C3A6C">
        <w:rPr>
          <w:i/>
          <w:iCs/>
          <w:color w:val="FFFFFF" w:themeColor="background1"/>
          <w:highlight w:val="black"/>
          <w:shd w:val="clear" w:color="auto" w:fill="FFFFFF"/>
        </w:rPr>
        <w:t xml:space="preserve">амер. </w:t>
      </w:r>
      <w:r w:rsidRPr="008C3A6C">
        <w:rPr>
          <w:color w:val="FFFFFF" w:themeColor="background1"/>
          <w:highlight w:val="black"/>
          <w:shd w:val="clear" w:color="auto" w:fill="FFFFFF"/>
        </w:rPr>
        <w:t>дёргать, тащить, тянуть</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3 (</w:t>
      </w:r>
      <w:r w:rsidRPr="008C3A6C">
        <w:rPr>
          <w:b/>
          <w:color w:val="FFFFFF" w:themeColor="background1"/>
          <w:highlight w:val="black"/>
        </w:rPr>
        <w:t>SHRUG OFF</w:t>
      </w:r>
      <w:r w:rsidRPr="008C3A6C">
        <w:rPr>
          <w:color w:val="FFFFFF" w:themeColor="background1"/>
          <w:highlight w:val="black"/>
          <w:shd w:val="clear" w:color="auto" w:fill="FFFFFF"/>
        </w:rPr>
        <w:t>) отмахнуться, отмахиваться</w:t>
      </w:r>
    </w:p>
    <w:p w:rsidR="004B4226" w:rsidRPr="008C3A6C" w:rsidRDefault="004B4226" w:rsidP="00362872">
      <w:pPr>
        <w:pStyle w:val="a7"/>
        <w:numPr>
          <w:ilvl w:val="0"/>
          <w:numId w:val="22"/>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I asked about it, he just shrugged it off. – </w:t>
      </w:r>
      <w:r w:rsidRPr="008C3A6C">
        <w:rPr>
          <w:i/>
          <w:color w:val="FFFFFF" w:themeColor="background1"/>
          <w:highlight w:val="black"/>
          <w:shd w:val="clear" w:color="auto" w:fill="FFFFFF"/>
        </w:rPr>
        <w:t>Когда</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я</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спросила</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об</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этом</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он</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отмахнулся</w:t>
      </w:r>
      <w:r w:rsidRPr="008C3A6C">
        <w:rPr>
          <w:i/>
          <w:color w:val="FFFFFF" w:themeColor="background1"/>
          <w:highlight w:val="black"/>
          <w:shd w:val="clear" w:color="auto" w:fill="FFFFFF"/>
          <w:lang w:val="en-US"/>
        </w:rPr>
        <w:t>.</w:t>
      </w:r>
    </w:p>
    <w:p w:rsidR="004B4226" w:rsidRPr="008C3A6C" w:rsidRDefault="004B4226" w:rsidP="00362872">
      <w:pPr>
        <w:pStyle w:val="a7"/>
        <w:numPr>
          <w:ilvl w:val="0"/>
          <w:numId w:val="22"/>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She shrugged me off, told me where to go. – </w:t>
      </w:r>
      <w:r w:rsidRPr="008C3A6C">
        <w:rPr>
          <w:i/>
          <w:color w:val="FFFFFF" w:themeColor="background1"/>
          <w:highlight w:val="black"/>
          <w:shd w:val="clear" w:color="auto" w:fill="FFFFFF"/>
        </w:rPr>
        <w:t>Она</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отмахнулась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от</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меня</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послала</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меня</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подальше</w:t>
      </w:r>
      <w:r w:rsidRPr="008C3A6C">
        <w:rPr>
          <w:i/>
          <w:color w:val="FFFFFF" w:themeColor="background1"/>
          <w:highlight w:val="black"/>
          <w:shd w:val="clear" w:color="auto" w:fill="FFFFFF"/>
          <w:lang w:val="en-US"/>
        </w:rPr>
        <w:t>.</w:t>
      </w:r>
    </w:p>
    <w:p w:rsidR="004B4226" w:rsidRPr="008C3A6C" w:rsidRDefault="004B4226" w:rsidP="00733FF6">
      <w:pPr>
        <w:shd w:val="clear" w:color="auto" w:fill="000000" w:themeFill="text1"/>
        <w:jc w:val="center"/>
        <w:rPr>
          <w:b/>
          <w:color w:val="FFFFFF" w:themeColor="background1"/>
          <w:highlight w:val="black"/>
          <w:shd w:val="clear" w:color="auto" w:fill="FFFFFF"/>
          <w:lang w:val="en-US"/>
        </w:rPr>
      </w:pPr>
    </w:p>
    <w:p w:rsidR="004B4226" w:rsidRPr="008C3A6C" w:rsidRDefault="004B4226" w:rsidP="00733FF6">
      <w:pPr>
        <w:shd w:val="clear" w:color="auto" w:fill="000000" w:themeFill="text1"/>
        <w:jc w:val="center"/>
        <w:rPr>
          <w:b/>
          <w:color w:val="FFFFFF" w:themeColor="background1"/>
          <w:highlight w:val="black"/>
          <w:shd w:val="clear" w:color="auto" w:fill="FFFFFF"/>
          <w:lang w:val="en-US"/>
        </w:rPr>
      </w:pPr>
    </w:p>
    <w:p w:rsidR="004B4226" w:rsidRPr="008C3A6C" w:rsidRDefault="004B4226" w:rsidP="00733FF6">
      <w:pPr>
        <w:shd w:val="clear" w:color="auto" w:fill="000000" w:themeFill="text1"/>
        <w:jc w:val="center"/>
        <w:rPr>
          <w:b/>
          <w:color w:val="FFFFFF" w:themeColor="background1"/>
          <w:highlight w:val="black"/>
          <w:shd w:val="clear" w:color="auto" w:fill="FFFFFF"/>
          <w:lang w:val="en-US"/>
        </w:rPr>
      </w:pPr>
    </w:p>
    <w:p w:rsidR="004B4226" w:rsidRPr="008C3A6C" w:rsidRDefault="004B4226" w:rsidP="00733FF6">
      <w:pPr>
        <w:shd w:val="clear" w:color="auto" w:fill="000000" w:themeFill="text1"/>
        <w:jc w:val="center"/>
        <w:rPr>
          <w:b/>
          <w:color w:val="FFFFFF" w:themeColor="background1"/>
          <w:highlight w:val="black"/>
          <w:lang w:val="en-US"/>
        </w:rPr>
      </w:pPr>
      <w:r w:rsidRPr="008C3A6C">
        <w:rPr>
          <w:b/>
          <w:color w:val="FFFFFF" w:themeColor="background1"/>
          <w:highlight w:val="black"/>
          <w:lang w:val="en-US"/>
        </w:rPr>
        <w:t>BEHAVE ** [bı</w:t>
      </w:r>
      <w:r w:rsidRPr="008C3A6C">
        <w:rPr>
          <w:b/>
          <w:color w:val="FFFFFF" w:themeColor="background1"/>
          <w:highlight w:val="black"/>
        </w:rPr>
        <w:t>ʹ</w:t>
      </w:r>
      <w:r w:rsidRPr="008C3A6C">
        <w:rPr>
          <w:b/>
          <w:color w:val="FFFFFF" w:themeColor="background1"/>
          <w:highlight w:val="black"/>
          <w:lang w:val="en-US"/>
        </w:rPr>
        <w:t>heıv]</w:t>
      </w:r>
    </w:p>
    <w:p w:rsidR="004B4226" w:rsidRPr="008C3A6C" w:rsidRDefault="004B4226" w:rsidP="00733FF6">
      <w:pPr>
        <w:shd w:val="clear" w:color="auto" w:fill="000000" w:themeFill="text1"/>
        <w:rPr>
          <w:b/>
          <w:color w:val="FFFFFF" w:themeColor="background1"/>
          <w:highlight w:val="black"/>
          <w:lang w:val="en-US"/>
        </w:rPr>
      </w:pPr>
      <w:r w:rsidRPr="008C3A6C">
        <w:rPr>
          <w:b/>
          <w:color w:val="FFFFFF" w:themeColor="background1"/>
          <w:highlight w:val="black"/>
          <w:lang w:val="en-US"/>
        </w:rPr>
        <w:t>BEHAVED [bɪˈheɪvd]</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1. 1) вести себя, поступать, действовать</w:t>
      </w:r>
    </w:p>
    <w:p w:rsidR="004B4226" w:rsidRPr="008C3A6C" w:rsidRDefault="004B4226" w:rsidP="00362872">
      <w:pPr>
        <w:pStyle w:val="a7"/>
        <w:numPr>
          <w:ilvl w:val="0"/>
          <w:numId w:val="25"/>
        </w:numPr>
        <w:shd w:val="clear" w:color="auto" w:fill="000000" w:themeFill="text1"/>
        <w:rPr>
          <w:i/>
          <w:color w:val="FFFFFF" w:themeColor="background1"/>
          <w:highlight w:val="black"/>
        </w:rPr>
      </w:pPr>
      <w:r w:rsidRPr="008C3A6C">
        <w:rPr>
          <w:i/>
          <w:color w:val="FFFFFF" w:themeColor="background1"/>
          <w:highlight w:val="black"/>
        </w:rPr>
        <w:t>to ~ well [badly, courageously, abominably] - вести себя хорошо [плохо, мужественно, отвратительно]</w:t>
      </w:r>
    </w:p>
    <w:p w:rsidR="004B4226" w:rsidRPr="008C3A6C" w:rsidRDefault="004B4226" w:rsidP="00362872">
      <w:pPr>
        <w:pStyle w:val="a7"/>
        <w:numPr>
          <w:ilvl w:val="0"/>
          <w:numId w:val="25"/>
        </w:numPr>
        <w:shd w:val="clear" w:color="auto" w:fill="000000" w:themeFill="text1"/>
        <w:rPr>
          <w:i/>
          <w:color w:val="FFFFFF" w:themeColor="background1"/>
          <w:highlight w:val="black"/>
        </w:rPr>
      </w:pPr>
      <w:r w:rsidRPr="008C3A6C">
        <w:rPr>
          <w:i/>
          <w:color w:val="FFFFFF" w:themeColor="background1"/>
          <w:highlight w:val="black"/>
        </w:rPr>
        <w:t>to ~ oneself with gallantry - держаться благородно</w:t>
      </w:r>
    </w:p>
    <w:p w:rsidR="004B4226" w:rsidRPr="008C3A6C" w:rsidRDefault="004B4226" w:rsidP="00362872">
      <w:pPr>
        <w:pStyle w:val="a7"/>
        <w:numPr>
          <w:ilvl w:val="0"/>
          <w:numId w:val="25"/>
        </w:numPr>
        <w:shd w:val="clear" w:color="auto" w:fill="000000" w:themeFill="text1"/>
        <w:rPr>
          <w:i/>
          <w:color w:val="FFFFFF" w:themeColor="background1"/>
          <w:highlight w:val="black"/>
        </w:rPr>
      </w:pPr>
      <w:r w:rsidRPr="008C3A6C">
        <w:rPr>
          <w:i/>
          <w:color w:val="FFFFFF" w:themeColor="background1"/>
          <w:highlight w:val="black"/>
        </w:rPr>
        <w:t>to ~ with insolence - поступать нагло; держаться вызывающе</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2. реагировать (на)</w:t>
      </w:r>
    </w:p>
    <w:p w:rsidR="004B4226" w:rsidRPr="008C3A6C" w:rsidRDefault="004B4226" w:rsidP="00362872">
      <w:pPr>
        <w:pStyle w:val="a7"/>
        <w:numPr>
          <w:ilvl w:val="0"/>
          <w:numId w:val="25"/>
        </w:numPr>
        <w:shd w:val="clear" w:color="auto" w:fill="000000" w:themeFill="text1"/>
        <w:rPr>
          <w:i/>
          <w:color w:val="FFFFFF" w:themeColor="background1"/>
          <w:highlight w:val="black"/>
          <w:lang w:val="en-US"/>
        </w:rPr>
      </w:pPr>
      <w:r w:rsidRPr="008C3A6C">
        <w:rPr>
          <w:i/>
          <w:color w:val="FFFFFF" w:themeColor="background1"/>
          <w:highlight w:val="black"/>
          <w:lang w:val="en-US"/>
        </w:rPr>
        <w:t xml:space="preserve">water ~s in different ways when it is heated and when it is frozen - </w:t>
      </w:r>
      <w:r w:rsidRPr="008C3A6C">
        <w:rPr>
          <w:i/>
          <w:color w:val="FFFFFF" w:themeColor="background1"/>
          <w:highlight w:val="black"/>
        </w:rPr>
        <w:t>свойства</w:t>
      </w:r>
      <w:r w:rsidRPr="008C3A6C">
        <w:rPr>
          <w:i/>
          <w:color w:val="FFFFFF" w:themeColor="background1"/>
          <w:highlight w:val="black"/>
          <w:lang w:val="en-US"/>
        </w:rPr>
        <w:t xml:space="preserve"> </w:t>
      </w:r>
      <w:r w:rsidRPr="008C3A6C">
        <w:rPr>
          <w:i/>
          <w:color w:val="FFFFFF" w:themeColor="background1"/>
          <w:highlight w:val="black"/>
        </w:rPr>
        <w:t>воды</w:t>
      </w:r>
      <w:r w:rsidRPr="008C3A6C">
        <w:rPr>
          <w:i/>
          <w:color w:val="FFFFFF" w:themeColor="background1"/>
          <w:highlight w:val="black"/>
          <w:lang w:val="en-US"/>
        </w:rPr>
        <w:t xml:space="preserve"> </w:t>
      </w:r>
      <w:r w:rsidRPr="008C3A6C">
        <w:rPr>
          <w:i/>
          <w:color w:val="FFFFFF" w:themeColor="background1"/>
          <w:highlight w:val="black"/>
        </w:rPr>
        <w:t>различны</w:t>
      </w:r>
      <w:r w:rsidRPr="008C3A6C">
        <w:rPr>
          <w:i/>
          <w:color w:val="FFFFFF" w:themeColor="background1"/>
          <w:highlight w:val="black"/>
          <w:lang w:val="en-US"/>
        </w:rPr>
        <w:t xml:space="preserve"> </w:t>
      </w:r>
      <w:r w:rsidRPr="008C3A6C">
        <w:rPr>
          <w:i/>
          <w:color w:val="FFFFFF" w:themeColor="background1"/>
          <w:highlight w:val="black"/>
        </w:rPr>
        <w:t>при</w:t>
      </w:r>
      <w:r w:rsidRPr="008C3A6C">
        <w:rPr>
          <w:i/>
          <w:color w:val="FFFFFF" w:themeColor="background1"/>
          <w:highlight w:val="black"/>
          <w:lang w:val="en-US"/>
        </w:rPr>
        <w:t xml:space="preserve"> </w:t>
      </w:r>
      <w:r w:rsidRPr="008C3A6C">
        <w:rPr>
          <w:i/>
          <w:color w:val="FFFFFF" w:themeColor="background1"/>
          <w:highlight w:val="black"/>
        </w:rPr>
        <w:t>нагревании</w:t>
      </w:r>
      <w:r w:rsidRPr="008C3A6C">
        <w:rPr>
          <w:i/>
          <w:color w:val="FFFFFF" w:themeColor="background1"/>
          <w:highlight w:val="black"/>
          <w:lang w:val="en-US"/>
        </w:rPr>
        <w:t xml:space="preserve"> </w:t>
      </w:r>
      <w:r w:rsidRPr="008C3A6C">
        <w:rPr>
          <w:i/>
          <w:color w:val="FFFFFF" w:themeColor="background1"/>
          <w:highlight w:val="black"/>
        </w:rPr>
        <w:t>и</w:t>
      </w:r>
      <w:r w:rsidRPr="008C3A6C">
        <w:rPr>
          <w:i/>
          <w:color w:val="FFFFFF" w:themeColor="background1"/>
          <w:highlight w:val="black"/>
          <w:lang w:val="en-US"/>
        </w:rPr>
        <w:t xml:space="preserve"> </w:t>
      </w:r>
      <w:r w:rsidRPr="008C3A6C">
        <w:rPr>
          <w:i/>
          <w:color w:val="FFFFFF" w:themeColor="background1"/>
          <w:highlight w:val="black"/>
        </w:rPr>
        <w:t>охлаждении</w:t>
      </w:r>
    </w:p>
    <w:p w:rsidR="004B4226" w:rsidRPr="008C3A6C" w:rsidRDefault="004B4226" w:rsidP="00733FF6">
      <w:pPr>
        <w:pStyle w:val="a4"/>
        <w:shd w:val="clear" w:color="auto" w:fill="000000" w:themeFill="text1"/>
        <w:spacing w:before="0" w:beforeAutospacing="0" w:after="0" w:afterAutospacing="0"/>
        <w:textAlignment w:val="baseline"/>
        <w:rPr>
          <w:rStyle w:val="3zjig"/>
          <w:color w:val="FFFFFF" w:themeColor="background1"/>
          <w:highlight w:val="black"/>
          <w:bdr w:val="none" w:sz="0" w:space="0" w:color="auto" w:frame="1"/>
        </w:rPr>
      </w:pPr>
      <w:r w:rsidRPr="008C3A6C">
        <w:rPr>
          <w:rStyle w:val="3zjig"/>
          <w:rFonts w:ascii="Arial" w:hAnsi="Arial" w:cs="Arial"/>
          <w:color w:val="FFFFFF" w:themeColor="background1"/>
          <w:sz w:val="36"/>
          <w:szCs w:val="36"/>
          <w:highlight w:val="black"/>
          <w:bdr w:val="none" w:sz="0" w:space="0" w:color="auto" w:frame="1"/>
        </w:rPr>
        <w:t>3.=</w:t>
      </w:r>
      <w:r w:rsidRPr="008C3A6C">
        <w:rPr>
          <w:rStyle w:val="3zjig"/>
          <w:rFonts w:ascii="Arial" w:hAnsi="Arial" w:cs="Arial"/>
          <w:color w:val="FFFFFF" w:themeColor="background1"/>
          <w:sz w:val="36"/>
          <w:szCs w:val="36"/>
          <w:highlight w:val="black"/>
          <w:bdr w:val="none" w:sz="0" w:space="0" w:color="auto" w:frame="1"/>
          <w:lang w:val="en-US"/>
        </w:rPr>
        <w:t>b</w:t>
      </w:r>
      <w:r w:rsidRPr="008C3A6C">
        <w:rPr>
          <w:rStyle w:val="3zjig"/>
          <w:rFonts w:ascii="Arial" w:hAnsi="Arial" w:cs="Arial"/>
          <w:color w:val="FFFFFF" w:themeColor="background1"/>
          <w:sz w:val="36"/>
          <w:szCs w:val="36"/>
          <w:highlight w:val="black"/>
          <w:bdr w:val="none" w:sz="0" w:space="0" w:color="auto" w:frame="1"/>
        </w:rPr>
        <w:t>ehave oneself вести себя хорошо</w:t>
      </w:r>
    </w:p>
    <w:p w:rsidR="004B4226" w:rsidRPr="008C3A6C" w:rsidRDefault="004B4226" w:rsidP="00362872">
      <w:pPr>
        <w:pStyle w:val="a7"/>
        <w:numPr>
          <w:ilvl w:val="0"/>
          <w:numId w:val="25"/>
        </w:numPr>
        <w:rPr>
          <w:i/>
          <w:color w:val="FFFFFF" w:themeColor="background1"/>
        </w:rPr>
      </w:pPr>
      <w:r w:rsidRPr="008C3A6C">
        <w:rPr>
          <w:i/>
          <w:color w:val="FFFFFF" w:themeColor="background1"/>
        </w:rPr>
        <w:t>BEHAVE YOURSELF</w:t>
      </w:r>
      <w:r w:rsidRPr="008C3A6C">
        <w:rPr>
          <w:i/>
          <w:color w:val="FFFFFF" w:themeColor="background1"/>
          <w:lang w:val="en-US"/>
        </w:rPr>
        <w:t xml:space="preserve"> - </w:t>
      </w:r>
      <w:r w:rsidRPr="008C3A6C">
        <w:rPr>
          <w:i/>
          <w:color w:val="FFFFFF" w:themeColor="background1"/>
        </w:rPr>
        <w:t>ведите себя прилично</w:t>
      </w:r>
    </w:p>
    <w:p w:rsidR="004B4226" w:rsidRPr="008C3A6C" w:rsidRDefault="004B4226" w:rsidP="00733FF6">
      <w:pPr>
        <w:pStyle w:val="a4"/>
        <w:shd w:val="clear" w:color="auto" w:fill="000000" w:themeFill="text1"/>
        <w:spacing w:before="0" w:beforeAutospacing="0" w:after="0" w:afterAutospacing="0"/>
        <w:textAlignment w:val="baseline"/>
        <w:rPr>
          <w:rStyle w:val="3zjig"/>
          <w:color w:val="FFFFFF" w:themeColor="background1"/>
          <w:highlight w:val="black"/>
          <w:bdr w:val="none" w:sz="0" w:space="0" w:color="auto" w:frame="1"/>
        </w:rPr>
      </w:pPr>
      <w:r w:rsidRPr="008C3A6C">
        <w:rPr>
          <w:rStyle w:val="3zjig"/>
          <w:rFonts w:ascii="Arial" w:hAnsi="Arial" w:cs="Arial"/>
          <w:color w:val="FFFFFF" w:themeColor="background1"/>
          <w:sz w:val="36"/>
          <w:szCs w:val="36"/>
          <w:highlight w:val="black"/>
          <w:bdr w:val="none" w:sz="0" w:space="0" w:color="auto" w:frame="1"/>
        </w:rPr>
        <w:t>4 работать</w:t>
      </w:r>
    </w:p>
    <w:p w:rsidR="004B4226" w:rsidRPr="008C3A6C" w:rsidRDefault="004B4226" w:rsidP="00362872">
      <w:pPr>
        <w:pStyle w:val="a4"/>
        <w:numPr>
          <w:ilvl w:val="0"/>
          <w:numId w:val="25"/>
        </w:numPr>
        <w:shd w:val="clear" w:color="auto" w:fill="000000" w:themeFill="text1"/>
        <w:spacing w:before="0" w:beforeAutospacing="0" w:after="0" w:afterAutospacing="0"/>
        <w:textAlignment w:val="baseline"/>
        <w:rPr>
          <w:i/>
          <w:color w:val="FFFFFF" w:themeColor="background1"/>
          <w:highlight w:val="black"/>
        </w:rPr>
      </w:pPr>
      <w:r w:rsidRPr="008C3A6C">
        <w:rPr>
          <w:rFonts w:ascii="Arial" w:hAnsi="Arial" w:cs="Arial"/>
          <w:i/>
          <w:color w:val="FFFFFF" w:themeColor="background1"/>
          <w:sz w:val="36"/>
          <w:szCs w:val="36"/>
          <w:highlight w:val="black"/>
        </w:rPr>
        <w:t>behave differently – работать иначе</w:t>
      </w:r>
    </w:p>
    <w:p w:rsidR="004B4226" w:rsidRPr="008C3A6C" w:rsidRDefault="004B4226" w:rsidP="00733FF6">
      <w:pPr>
        <w:shd w:val="clear" w:color="auto" w:fill="000000" w:themeFill="text1"/>
        <w:rPr>
          <w:color w:val="FFFFFF" w:themeColor="background1"/>
          <w:highlight w:val="black"/>
        </w:rPr>
      </w:pPr>
    </w:p>
    <w:p w:rsidR="004B4226" w:rsidRPr="008C3A6C" w:rsidRDefault="004B4226" w:rsidP="00733FF6">
      <w:pPr>
        <w:shd w:val="clear" w:color="auto" w:fill="000000" w:themeFill="text1"/>
        <w:rPr>
          <w:color w:val="FFFFFF" w:themeColor="background1"/>
          <w:highlight w:val="black"/>
        </w:rPr>
      </w:pPr>
    </w:p>
    <w:p w:rsidR="004B4226" w:rsidRPr="008C3A6C" w:rsidRDefault="004B4226" w:rsidP="00733FF6">
      <w:pPr>
        <w:shd w:val="clear" w:color="auto" w:fill="000000" w:themeFill="text1"/>
        <w:rPr>
          <w:color w:val="FFFFFF" w:themeColor="background1"/>
          <w:highlight w:val="black"/>
        </w:rPr>
      </w:pPr>
    </w:p>
    <w:p w:rsidR="004B4226" w:rsidRPr="00DA13BB" w:rsidRDefault="004B4226" w:rsidP="00733FF6">
      <w:pPr>
        <w:shd w:val="clear" w:color="auto" w:fill="000000" w:themeFill="text1"/>
        <w:jc w:val="center"/>
        <w:rPr>
          <w:b/>
          <w:color w:val="FF0000"/>
          <w:highlight w:val="black"/>
          <w:lang w:val="en-US"/>
        </w:rPr>
      </w:pPr>
      <w:r w:rsidRPr="00DA13BB">
        <w:rPr>
          <w:b/>
          <w:color w:val="FF0000"/>
          <w:highlight w:val="black"/>
          <w:lang w:val="en-US"/>
        </w:rPr>
        <w:lastRenderedPageBreak/>
        <w:t>SLEET ** [sli:t]</w:t>
      </w:r>
    </w:p>
    <w:p w:rsidR="004B4226" w:rsidRPr="00E80729" w:rsidRDefault="004B4226" w:rsidP="00823477">
      <w:pPr>
        <w:rPr>
          <w:b/>
          <w:color w:val="FFFFFF" w:themeColor="background1"/>
          <w:highlight w:val="blue"/>
          <w:lang w:val="en-US"/>
        </w:rPr>
      </w:pPr>
      <w:r w:rsidRPr="00E80729">
        <w:rPr>
          <w:color w:val="FFFFFF" w:themeColor="background1"/>
          <w:highlight w:val="blue"/>
          <w:lang w:val="en-US"/>
        </w:rPr>
        <w:t>rain</w:t>
      </w:r>
      <w:r w:rsidRPr="00E80729">
        <w:rPr>
          <w:color w:val="FFFFFF" w:themeColor="background1"/>
          <w:highlight w:val="blue"/>
          <w:shd w:val="clear" w:color="auto" w:fill="FFFFFF"/>
          <w:lang w:val="en-US"/>
        </w:rPr>
        <w:t xml:space="preserve"> that freezes or partly freezes as it falls from the sky</w:t>
      </w:r>
    </w:p>
    <w:p w:rsidR="004B4226" w:rsidRPr="00722B8C" w:rsidRDefault="004B4226" w:rsidP="00733FF6">
      <w:pPr>
        <w:shd w:val="clear" w:color="auto" w:fill="000000" w:themeFill="text1"/>
        <w:rPr>
          <w:color w:val="FFFFFF" w:themeColor="background1"/>
          <w:highlight w:val="black"/>
        </w:rPr>
      </w:pPr>
      <w:r w:rsidRPr="008C3A6C">
        <w:rPr>
          <w:b/>
          <w:i/>
          <w:color w:val="FFFFFF" w:themeColor="background1"/>
          <w:highlight w:val="black"/>
        </w:rPr>
        <w:t>СУЩ</w:t>
      </w:r>
      <w:r w:rsidRPr="00722B8C">
        <w:rPr>
          <w:b/>
          <w:i/>
          <w:color w:val="FFFFFF" w:themeColor="background1"/>
          <w:highlight w:val="black"/>
        </w:rPr>
        <w:t>.</w:t>
      </w:r>
      <w:r w:rsidRPr="00722B8C">
        <w:rPr>
          <w:color w:val="FFFFFF" w:themeColor="background1"/>
          <w:highlight w:val="black"/>
        </w:rPr>
        <w:t xml:space="preserve"> 1 </w:t>
      </w:r>
      <w:r w:rsidRPr="008C3A6C">
        <w:rPr>
          <w:color w:val="FFFFFF" w:themeColor="background1"/>
          <w:highlight w:val="black"/>
        </w:rPr>
        <w:t>мокрый</w:t>
      </w:r>
      <w:r w:rsidRPr="00722B8C">
        <w:rPr>
          <w:color w:val="FFFFFF" w:themeColor="background1"/>
          <w:highlight w:val="black"/>
        </w:rPr>
        <w:t xml:space="preserve"> </w:t>
      </w:r>
      <w:r w:rsidRPr="008C3A6C">
        <w:rPr>
          <w:color w:val="FFFFFF" w:themeColor="background1"/>
          <w:highlight w:val="black"/>
        </w:rPr>
        <w:t>снег</w:t>
      </w:r>
    </w:p>
    <w:p w:rsidR="004B4226" w:rsidRDefault="004B4226" w:rsidP="00E80729">
      <w:pPr>
        <w:rPr>
          <w:highlight w:val="blue"/>
          <w:lang w:val="en-US"/>
        </w:rPr>
      </w:pPr>
      <w:r w:rsidRPr="00E80729">
        <w:rPr>
          <w:highlight w:val="blue"/>
          <w:lang w:val="en-US"/>
        </w:rPr>
        <w:t>If it sleets, sleet falls:</w:t>
      </w:r>
    </w:p>
    <w:p w:rsidR="00DA13BB" w:rsidRPr="00E80729" w:rsidRDefault="00DA13BB" w:rsidP="00E80729">
      <w:pPr>
        <w:rPr>
          <w:highlight w:val="blue"/>
          <w:lang w:val="en-US"/>
        </w:rPr>
      </w:pPr>
      <w:r>
        <w:rPr>
          <w:rStyle w:val="bc"/>
          <w:rFonts w:ascii="Verdana" w:hAnsi="Verdana"/>
          <w:b/>
          <w:bCs/>
          <w:color w:val="000000"/>
          <w:sz w:val="20"/>
          <w:szCs w:val="20"/>
          <w:shd w:val="clear" w:color="auto" w:fill="FFFFFF"/>
        </w:rPr>
        <w:t>:</w:t>
      </w:r>
      <w:r>
        <w:rPr>
          <w:rFonts w:ascii="Verdana" w:hAnsi="Verdana"/>
          <w:color w:val="000000"/>
          <w:sz w:val="20"/>
          <w:szCs w:val="20"/>
          <w:shd w:val="clear" w:color="auto" w:fill="FFFFFF"/>
        </w:rPr>
        <w:t> </w:t>
      </w:r>
      <w:r>
        <w:rPr>
          <w:rStyle w:val="deftext"/>
          <w:rFonts w:ascii="Verdana" w:hAnsi="Verdana"/>
          <w:color w:val="000000"/>
          <w:sz w:val="20"/>
          <w:szCs w:val="20"/>
          <w:shd w:val="clear" w:color="auto" w:fill="FFFFFF"/>
        </w:rPr>
        <w:t>frozen or partly frozen rain</w:t>
      </w:r>
    </w:p>
    <w:p w:rsidR="004B4226" w:rsidRPr="008C3A6C" w:rsidRDefault="004B4226" w:rsidP="00733FF6">
      <w:pPr>
        <w:shd w:val="clear" w:color="auto" w:fill="000000" w:themeFill="text1"/>
        <w:rPr>
          <w:color w:val="FFFFFF" w:themeColor="background1"/>
          <w:highlight w:val="black"/>
        </w:rPr>
      </w:pPr>
      <w:r w:rsidRPr="008C3A6C">
        <w:rPr>
          <w:b/>
          <w:i/>
          <w:color w:val="FFFFFF" w:themeColor="background1"/>
          <w:highlight w:val="black"/>
        </w:rPr>
        <w:t>ГЛАГ.</w:t>
      </w:r>
      <w:r w:rsidRPr="008C3A6C">
        <w:rPr>
          <w:color w:val="FFFFFF" w:themeColor="background1"/>
          <w:highlight w:val="black"/>
        </w:rPr>
        <w:t xml:space="preserve"> идти (о дожде со снегом)</w:t>
      </w:r>
    </w:p>
    <w:p w:rsidR="004B4226" w:rsidRDefault="004B4226" w:rsidP="00362872">
      <w:pPr>
        <w:pStyle w:val="a7"/>
        <w:numPr>
          <w:ilvl w:val="0"/>
          <w:numId w:val="26"/>
        </w:numPr>
        <w:shd w:val="clear" w:color="auto" w:fill="000000" w:themeFill="text1"/>
        <w:rPr>
          <w:i/>
          <w:color w:val="FFFFFF" w:themeColor="background1"/>
          <w:highlight w:val="black"/>
        </w:rPr>
      </w:pPr>
      <w:r w:rsidRPr="008C3A6C">
        <w:rPr>
          <w:i/>
          <w:color w:val="FFFFFF" w:themeColor="background1"/>
          <w:highlight w:val="black"/>
        </w:rPr>
        <w:t>it ~s - идёт мокрый снег</w:t>
      </w:r>
    </w:p>
    <w:p w:rsidR="00DA13BB" w:rsidRPr="00DA13BB" w:rsidRDefault="00DA13BB" w:rsidP="00DA13BB">
      <w:pPr>
        <w:numPr>
          <w:ilvl w:val="0"/>
          <w:numId w:val="26"/>
        </w:numPr>
        <w:shd w:val="clear" w:color="auto" w:fill="FFFFFF"/>
        <w:spacing w:before="100" w:beforeAutospacing="1" w:after="100" w:afterAutospacing="1"/>
        <w:rPr>
          <w:rFonts w:ascii="Verdana" w:eastAsia="Times New Roman" w:hAnsi="Verdana" w:cs="Times New Roman"/>
          <w:color w:val="000000"/>
          <w:sz w:val="20"/>
          <w:szCs w:val="20"/>
          <w:lang w:val="en-US" w:eastAsia="ru-RU"/>
        </w:rPr>
      </w:pPr>
      <w:r w:rsidRPr="00DA13BB">
        <w:rPr>
          <w:rFonts w:ascii="Verdana" w:eastAsia="Times New Roman" w:hAnsi="Verdana" w:cs="Times New Roman"/>
          <w:i/>
          <w:iCs/>
          <w:color w:val="000000"/>
          <w:sz w:val="20"/>
          <w:szCs w:val="20"/>
          <w:lang w:val="en-US" w:eastAsia="ru-RU"/>
        </w:rPr>
        <w:t>It's sleeting</w:t>
      </w:r>
      <w:r w:rsidRPr="00DA13BB">
        <w:rPr>
          <w:rFonts w:ascii="Verdana" w:eastAsia="Times New Roman" w:hAnsi="Verdana" w:cs="Times New Roman"/>
          <w:color w:val="000000"/>
          <w:sz w:val="20"/>
          <w:szCs w:val="20"/>
          <w:lang w:val="en-US" w:eastAsia="ru-RU"/>
        </w:rPr>
        <w:t> outside. [=sleet is falling from the sky]</w:t>
      </w:r>
    </w:p>
    <w:p w:rsidR="00DA13BB" w:rsidRPr="00DA13BB" w:rsidRDefault="00DA13BB" w:rsidP="00362872">
      <w:pPr>
        <w:pStyle w:val="a7"/>
        <w:numPr>
          <w:ilvl w:val="0"/>
          <w:numId w:val="26"/>
        </w:numPr>
        <w:shd w:val="clear" w:color="auto" w:fill="000000" w:themeFill="text1"/>
        <w:rPr>
          <w:i/>
          <w:color w:val="FFFFFF" w:themeColor="background1"/>
          <w:highlight w:val="black"/>
          <w:lang w:val="en-US"/>
        </w:rPr>
      </w:pPr>
    </w:p>
    <w:p w:rsidR="004B4226" w:rsidRPr="008C3A6C" w:rsidRDefault="004B4226" w:rsidP="00733FF6">
      <w:pPr>
        <w:shd w:val="clear" w:color="auto" w:fill="000000" w:themeFill="text1"/>
        <w:jc w:val="center"/>
        <w:rPr>
          <w:b/>
          <w:color w:val="FFFFFF" w:themeColor="background1"/>
          <w:highlight w:val="black"/>
          <w:lang w:val="en-US"/>
        </w:rPr>
      </w:pPr>
    </w:p>
    <w:p w:rsidR="004B4226" w:rsidRPr="008C3A6C" w:rsidRDefault="004B4226" w:rsidP="00733FF6">
      <w:pPr>
        <w:shd w:val="clear" w:color="auto" w:fill="000000" w:themeFill="text1"/>
        <w:jc w:val="center"/>
        <w:rPr>
          <w:b/>
          <w:color w:val="FFFFFF" w:themeColor="background1"/>
          <w:highlight w:val="black"/>
          <w:lang w:val="en-US"/>
        </w:rPr>
      </w:pPr>
    </w:p>
    <w:p w:rsidR="004B4226" w:rsidRPr="008C3A6C" w:rsidRDefault="004B4226" w:rsidP="00733FF6">
      <w:pPr>
        <w:shd w:val="clear" w:color="auto" w:fill="000000" w:themeFill="text1"/>
        <w:jc w:val="center"/>
        <w:rPr>
          <w:b/>
          <w:color w:val="FFFFFF" w:themeColor="background1"/>
          <w:highlight w:val="black"/>
          <w:lang w:val="en-US"/>
        </w:rPr>
      </w:pPr>
    </w:p>
    <w:p w:rsidR="004B4226" w:rsidRPr="008C3A6C" w:rsidRDefault="004B4226" w:rsidP="00733FF6">
      <w:pPr>
        <w:shd w:val="clear" w:color="auto" w:fill="000000" w:themeFill="text1"/>
        <w:jc w:val="center"/>
        <w:rPr>
          <w:b/>
          <w:color w:val="FFFFFF" w:themeColor="background1"/>
          <w:highlight w:val="black"/>
          <w:lang w:val="en-US"/>
        </w:rPr>
      </w:pPr>
      <w:r w:rsidRPr="008C3A6C">
        <w:rPr>
          <w:b/>
          <w:color w:val="FFFFFF" w:themeColor="background1"/>
          <w:highlight w:val="black"/>
          <w:lang w:val="en-US"/>
        </w:rPr>
        <w:t>BRAID ** [</w:t>
      </w:r>
      <w:r w:rsidRPr="008C3A6C">
        <w:rPr>
          <w:b/>
          <w:color w:val="FFFFFF" w:themeColor="background1"/>
          <w:highlight w:val="black"/>
          <w:shd w:val="clear" w:color="auto" w:fill="FFFFFF"/>
          <w:lang w:val="en-US"/>
        </w:rPr>
        <w:t>breıd</w:t>
      </w:r>
      <w:r w:rsidRPr="008C3A6C">
        <w:rPr>
          <w:b/>
          <w:color w:val="FFFFFF" w:themeColor="background1"/>
          <w:highlight w:val="black"/>
          <w:lang w:val="en-US"/>
        </w:rPr>
        <w:t>]</w:t>
      </w:r>
    </w:p>
    <w:p w:rsidR="004B4226" w:rsidRPr="008C3A6C" w:rsidRDefault="004B4226" w:rsidP="00733FF6">
      <w:pPr>
        <w:shd w:val="clear" w:color="auto" w:fill="000000" w:themeFill="text1"/>
        <w:rPr>
          <w:b/>
          <w:i/>
          <w:color w:val="FFFFFF" w:themeColor="background1"/>
          <w:highlight w:val="black"/>
          <w:lang w:val="en-US"/>
        </w:rPr>
      </w:pPr>
      <w:r w:rsidRPr="008C3A6C">
        <w:rPr>
          <w:b/>
          <w:i/>
          <w:color w:val="FFFFFF" w:themeColor="background1"/>
          <w:highlight w:val="black"/>
          <w:shd w:val="clear" w:color="auto" w:fill="FCFCFC"/>
          <w:lang w:val="en-US"/>
        </w:rPr>
        <w:t>BRAIDED [ˈbreɪdɪd]</w:t>
      </w:r>
    </w:p>
    <w:p w:rsidR="004B4226" w:rsidRPr="008C3A6C" w:rsidRDefault="004B4226" w:rsidP="00733FF6">
      <w:pPr>
        <w:shd w:val="clear" w:color="auto" w:fill="000000" w:themeFill="text1"/>
        <w:rPr>
          <w:color w:val="FFFFFF" w:themeColor="background1"/>
          <w:highlight w:val="black"/>
          <w:lang w:val="en-US"/>
        </w:rPr>
      </w:pPr>
      <w:r w:rsidRPr="008C3A6C">
        <w:rPr>
          <w:b/>
          <w:color w:val="FFFFFF" w:themeColor="background1"/>
          <w:highlight w:val="black"/>
        </w:rPr>
        <w:t>Сущ</w:t>
      </w:r>
      <w:r w:rsidRPr="008C3A6C">
        <w:rPr>
          <w:b/>
          <w:color w:val="FFFFFF" w:themeColor="background1"/>
          <w:highlight w:val="black"/>
          <w:lang w:val="en-US"/>
        </w:rPr>
        <w:t>.</w:t>
      </w:r>
      <w:r w:rsidRPr="008C3A6C">
        <w:rPr>
          <w:color w:val="FFFFFF" w:themeColor="background1"/>
          <w:highlight w:val="black"/>
          <w:lang w:val="en-US"/>
        </w:rPr>
        <w:t xml:space="preserve"> 1 </w:t>
      </w:r>
      <w:r w:rsidRPr="008C3A6C">
        <w:rPr>
          <w:color w:val="FFFFFF" w:themeColor="background1"/>
          <w:highlight w:val="black"/>
        </w:rPr>
        <w:t>Шнур</w:t>
      </w:r>
      <w:r w:rsidRPr="008C3A6C">
        <w:rPr>
          <w:color w:val="FFFFFF" w:themeColor="background1"/>
          <w:highlight w:val="black"/>
          <w:lang w:val="en-US"/>
        </w:rPr>
        <w:t>(</w:t>
      </w:r>
      <w:r w:rsidRPr="008C3A6C">
        <w:rPr>
          <w:color w:val="FFFFFF" w:themeColor="background1"/>
          <w:highlight w:val="black"/>
        </w:rPr>
        <w:t>ок</w:t>
      </w:r>
      <w:r w:rsidRPr="008C3A6C">
        <w:rPr>
          <w:color w:val="FFFFFF" w:themeColor="background1"/>
          <w:highlight w:val="black"/>
          <w:lang w:val="en-US"/>
        </w:rPr>
        <w:t xml:space="preserve">), </w:t>
      </w:r>
      <w:r w:rsidRPr="008C3A6C">
        <w:rPr>
          <w:color w:val="FFFFFF" w:themeColor="background1"/>
          <w:highlight w:val="black"/>
        </w:rPr>
        <w:t>тесьма</w:t>
      </w:r>
      <w:r w:rsidRPr="008C3A6C">
        <w:rPr>
          <w:color w:val="FFFFFF" w:themeColor="background1"/>
          <w:highlight w:val="black"/>
          <w:lang w:val="en-US"/>
        </w:rPr>
        <w:t>,</w:t>
      </w:r>
    </w:p>
    <w:p w:rsidR="004B4226" w:rsidRPr="008C3A6C" w:rsidRDefault="004B4226" w:rsidP="00733FF6">
      <w:pPr>
        <w:shd w:val="clear" w:color="auto" w:fill="000000" w:themeFill="text1"/>
        <w:rPr>
          <w:color w:val="FFFFFF" w:themeColor="background1"/>
          <w:highlight w:val="black"/>
          <w:lang w:val="en-US"/>
        </w:rPr>
      </w:pPr>
      <w:r w:rsidRPr="008C3A6C">
        <w:rPr>
          <w:color w:val="FFFFFF" w:themeColor="background1"/>
          <w:highlight w:val="black"/>
          <w:lang w:val="en-US"/>
        </w:rPr>
        <w:t xml:space="preserve">2 </w:t>
      </w:r>
      <w:r w:rsidRPr="008C3A6C">
        <w:rPr>
          <w:color w:val="FFFFFF" w:themeColor="background1"/>
          <w:highlight w:val="black"/>
        </w:rPr>
        <w:t>преим</w:t>
      </w:r>
      <w:r w:rsidRPr="008C3A6C">
        <w:rPr>
          <w:color w:val="FFFFFF" w:themeColor="background1"/>
          <w:highlight w:val="black"/>
          <w:lang w:val="en-US"/>
        </w:rPr>
        <w:t xml:space="preserve">. </w:t>
      </w:r>
      <w:r w:rsidRPr="008C3A6C">
        <w:rPr>
          <w:color w:val="FFFFFF" w:themeColor="background1"/>
          <w:highlight w:val="black"/>
        </w:rPr>
        <w:t>амер</w:t>
      </w:r>
      <w:r w:rsidRPr="008C3A6C">
        <w:rPr>
          <w:color w:val="FFFFFF" w:themeColor="background1"/>
          <w:highlight w:val="black"/>
          <w:lang w:val="en-US"/>
        </w:rPr>
        <w:t xml:space="preserve">. </w:t>
      </w:r>
      <w:r w:rsidRPr="008C3A6C">
        <w:rPr>
          <w:color w:val="FFFFFF" w:themeColor="background1"/>
          <w:highlight w:val="black"/>
        </w:rPr>
        <w:t>Коса</w:t>
      </w:r>
    </w:p>
    <w:p w:rsidR="004B4226" w:rsidRPr="008C3A6C" w:rsidRDefault="004B4226" w:rsidP="00733FF6">
      <w:pPr>
        <w:shd w:val="clear" w:color="auto" w:fill="000000" w:themeFill="text1"/>
        <w:rPr>
          <w:color w:val="FFFFFF" w:themeColor="background1"/>
          <w:highlight w:val="black"/>
          <w:lang w:val="en-US"/>
        </w:rPr>
      </w:pPr>
      <w:r w:rsidRPr="008C3A6C">
        <w:rPr>
          <w:color w:val="FFFFFF" w:themeColor="background1"/>
          <w:highlight w:val="black"/>
          <w:lang w:val="en-US"/>
        </w:rPr>
        <w:t xml:space="preserve">3 </w:t>
      </w:r>
      <w:r w:rsidRPr="008C3A6C">
        <w:rPr>
          <w:color w:val="FFFFFF" w:themeColor="background1"/>
          <w:highlight w:val="black"/>
        </w:rPr>
        <w:t>жгут</w:t>
      </w:r>
      <w:r w:rsidRPr="008C3A6C">
        <w:rPr>
          <w:color w:val="FFFFFF" w:themeColor="background1"/>
          <w:highlight w:val="black"/>
          <w:lang w:val="en-US"/>
        </w:rPr>
        <w:t xml:space="preserve">, </w:t>
      </w:r>
      <w:r w:rsidRPr="008C3A6C">
        <w:rPr>
          <w:color w:val="FFFFFF" w:themeColor="background1"/>
          <w:highlight w:val="black"/>
        </w:rPr>
        <w:t>оплетка</w:t>
      </w:r>
    </w:p>
    <w:p w:rsidR="004B4226" w:rsidRPr="008C3A6C" w:rsidRDefault="004B4226" w:rsidP="00733FF6">
      <w:pPr>
        <w:shd w:val="clear" w:color="auto" w:fill="000000" w:themeFill="text1"/>
        <w:rPr>
          <w:color w:val="FFFFFF" w:themeColor="background1"/>
          <w:highlight w:val="black"/>
          <w:lang w:val="en-US"/>
        </w:rPr>
      </w:pPr>
      <w:r w:rsidRPr="008C3A6C">
        <w:rPr>
          <w:b/>
          <w:color w:val="FFFFFF" w:themeColor="background1"/>
          <w:highlight w:val="black"/>
        </w:rPr>
        <w:t>Гл</w:t>
      </w:r>
      <w:r w:rsidRPr="008C3A6C">
        <w:rPr>
          <w:b/>
          <w:color w:val="FFFFFF" w:themeColor="background1"/>
          <w:highlight w:val="black"/>
          <w:lang w:val="en-US"/>
        </w:rPr>
        <w:t>.</w:t>
      </w:r>
      <w:r w:rsidRPr="008C3A6C">
        <w:rPr>
          <w:color w:val="FFFFFF" w:themeColor="background1"/>
          <w:highlight w:val="black"/>
          <w:lang w:val="en-US"/>
        </w:rPr>
        <w:t xml:space="preserve"> 1 </w:t>
      </w:r>
      <w:r w:rsidRPr="008C3A6C">
        <w:rPr>
          <w:color w:val="FFFFFF" w:themeColor="background1"/>
          <w:highlight w:val="black"/>
        </w:rPr>
        <w:t>плести</w:t>
      </w:r>
      <w:r w:rsidRPr="008C3A6C">
        <w:rPr>
          <w:color w:val="FFFFFF" w:themeColor="background1"/>
          <w:highlight w:val="black"/>
          <w:lang w:val="en-US"/>
        </w:rPr>
        <w:t xml:space="preserve">, </w:t>
      </w:r>
      <w:r w:rsidRPr="008C3A6C">
        <w:rPr>
          <w:color w:val="FFFFFF" w:themeColor="background1"/>
          <w:highlight w:val="black"/>
        </w:rPr>
        <w:t>заплетать</w:t>
      </w:r>
      <w:r w:rsidRPr="008C3A6C">
        <w:rPr>
          <w:color w:val="FFFFFF" w:themeColor="background1"/>
          <w:highlight w:val="black"/>
          <w:lang w:val="en-US"/>
        </w:rPr>
        <w:t xml:space="preserve">, </w:t>
      </w:r>
      <w:r w:rsidRPr="008C3A6C">
        <w:rPr>
          <w:color w:val="FFFFFF" w:themeColor="background1"/>
          <w:highlight w:val="black"/>
        </w:rPr>
        <w:t>сплести</w:t>
      </w:r>
      <w:r w:rsidRPr="008C3A6C">
        <w:rPr>
          <w:color w:val="FFFFFF" w:themeColor="background1"/>
          <w:highlight w:val="black"/>
          <w:lang w:val="en-US"/>
        </w:rPr>
        <w:t xml:space="preserve">, </w:t>
      </w:r>
      <w:r w:rsidRPr="008C3A6C">
        <w:rPr>
          <w:color w:val="FFFFFF" w:themeColor="background1"/>
          <w:highlight w:val="black"/>
        </w:rPr>
        <w:t>скрутить</w:t>
      </w:r>
    </w:p>
    <w:p w:rsidR="004B4226" w:rsidRPr="008C3A6C" w:rsidRDefault="004B4226" w:rsidP="00733FF6">
      <w:pPr>
        <w:shd w:val="clear" w:color="auto" w:fill="000000" w:themeFill="text1"/>
        <w:rPr>
          <w:color w:val="FFFFFF" w:themeColor="background1"/>
          <w:highlight w:val="black"/>
          <w:lang w:val="en-US"/>
        </w:rPr>
      </w:pPr>
      <w:r w:rsidRPr="008C3A6C">
        <w:rPr>
          <w:color w:val="FFFFFF" w:themeColor="background1"/>
          <w:highlight w:val="black"/>
          <w:lang w:val="en-US"/>
        </w:rPr>
        <w:t xml:space="preserve">2 </w:t>
      </w:r>
      <w:r w:rsidRPr="008C3A6C">
        <w:rPr>
          <w:color w:val="FFFFFF" w:themeColor="background1"/>
          <w:highlight w:val="black"/>
        </w:rPr>
        <w:t>тех</w:t>
      </w:r>
      <w:r w:rsidRPr="008C3A6C">
        <w:rPr>
          <w:color w:val="FFFFFF" w:themeColor="background1"/>
          <w:highlight w:val="black"/>
          <w:lang w:val="en-US"/>
        </w:rPr>
        <w:t xml:space="preserve">. </w:t>
      </w:r>
      <w:r w:rsidRPr="008C3A6C">
        <w:rPr>
          <w:color w:val="FFFFFF" w:themeColor="background1"/>
          <w:highlight w:val="black"/>
        </w:rPr>
        <w:t>оплетать</w:t>
      </w:r>
      <w:r w:rsidRPr="008C3A6C">
        <w:rPr>
          <w:color w:val="FFFFFF" w:themeColor="background1"/>
          <w:highlight w:val="black"/>
          <w:lang w:val="en-US"/>
        </w:rPr>
        <w:t xml:space="preserve">, </w:t>
      </w:r>
      <w:r w:rsidRPr="008C3A6C">
        <w:rPr>
          <w:color w:val="FFFFFF" w:themeColor="background1"/>
          <w:highlight w:val="black"/>
        </w:rPr>
        <w:t>обматывать</w:t>
      </w:r>
      <w:r w:rsidRPr="008C3A6C">
        <w:rPr>
          <w:color w:val="FFFFFF" w:themeColor="background1"/>
          <w:highlight w:val="black"/>
          <w:lang w:val="en-US"/>
        </w:rPr>
        <w:t>;</w:t>
      </w:r>
    </w:p>
    <w:p w:rsidR="004B4226" w:rsidRPr="008C3A6C" w:rsidRDefault="004B4226" w:rsidP="00733FF6">
      <w:pPr>
        <w:shd w:val="clear" w:color="auto" w:fill="000000" w:themeFill="text1"/>
        <w:rPr>
          <w:color w:val="FFFFFF" w:themeColor="background1"/>
          <w:highlight w:val="black"/>
          <w:lang w:val="en-US"/>
        </w:rPr>
      </w:pPr>
      <w:r w:rsidRPr="008C3A6C">
        <w:rPr>
          <w:color w:val="FFFFFF" w:themeColor="background1"/>
          <w:highlight w:val="black"/>
          <w:lang w:val="en-US"/>
        </w:rPr>
        <w:t xml:space="preserve">3 </w:t>
      </w:r>
      <w:r w:rsidRPr="008C3A6C">
        <w:rPr>
          <w:color w:val="FFFFFF" w:themeColor="background1"/>
          <w:highlight w:val="black"/>
        </w:rPr>
        <w:t>обшивать</w:t>
      </w:r>
      <w:r w:rsidRPr="008C3A6C">
        <w:rPr>
          <w:color w:val="FFFFFF" w:themeColor="background1"/>
          <w:highlight w:val="black"/>
          <w:lang w:val="en-US"/>
        </w:rPr>
        <w:t xml:space="preserve">, </w:t>
      </w:r>
      <w:r w:rsidRPr="008C3A6C">
        <w:rPr>
          <w:color w:val="FFFFFF" w:themeColor="background1"/>
          <w:highlight w:val="black"/>
        </w:rPr>
        <w:t>украшать</w:t>
      </w:r>
      <w:r w:rsidRPr="008C3A6C">
        <w:rPr>
          <w:color w:val="FFFFFF" w:themeColor="background1"/>
          <w:highlight w:val="black"/>
          <w:lang w:val="en-US"/>
        </w:rPr>
        <w:t xml:space="preserve"> </w:t>
      </w:r>
      <w:r w:rsidRPr="008C3A6C">
        <w:rPr>
          <w:color w:val="FFFFFF" w:themeColor="background1"/>
          <w:highlight w:val="black"/>
        </w:rPr>
        <w:t>шнурком</w:t>
      </w:r>
      <w:r w:rsidRPr="008C3A6C">
        <w:rPr>
          <w:color w:val="FFFFFF" w:themeColor="background1"/>
          <w:highlight w:val="black"/>
          <w:lang w:val="en-US"/>
        </w:rPr>
        <w:t xml:space="preserve">, </w:t>
      </w:r>
      <w:r w:rsidRPr="008C3A6C">
        <w:rPr>
          <w:color w:val="FFFFFF" w:themeColor="background1"/>
          <w:highlight w:val="black"/>
        </w:rPr>
        <w:t>тесьмой</w:t>
      </w:r>
    </w:p>
    <w:p w:rsidR="004B4226" w:rsidRPr="008C3A6C" w:rsidRDefault="004B4226" w:rsidP="00733FF6">
      <w:pPr>
        <w:shd w:val="clear" w:color="auto" w:fill="000000" w:themeFill="text1"/>
        <w:jc w:val="center"/>
        <w:rPr>
          <w:b/>
          <w:color w:val="FFFFFF" w:themeColor="background1"/>
          <w:highlight w:val="black"/>
          <w:lang w:val="en-US"/>
        </w:rPr>
      </w:pPr>
    </w:p>
    <w:p w:rsidR="004B4226" w:rsidRPr="008C3A6C" w:rsidRDefault="004B4226" w:rsidP="00733FF6">
      <w:pPr>
        <w:shd w:val="clear" w:color="auto" w:fill="000000" w:themeFill="text1"/>
        <w:jc w:val="center"/>
        <w:rPr>
          <w:b/>
          <w:color w:val="FFFFFF" w:themeColor="background1"/>
          <w:highlight w:val="black"/>
          <w:lang w:val="en-US"/>
        </w:rPr>
      </w:pPr>
    </w:p>
    <w:p w:rsidR="004B4226" w:rsidRPr="008C3A6C" w:rsidRDefault="004B4226" w:rsidP="00733FF6">
      <w:pPr>
        <w:shd w:val="clear" w:color="auto" w:fill="000000" w:themeFill="text1"/>
        <w:jc w:val="center"/>
        <w:rPr>
          <w:b/>
          <w:color w:val="FFFFFF" w:themeColor="background1"/>
          <w:highlight w:val="black"/>
          <w:lang w:val="en-US"/>
        </w:rPr>
      </w:pPr>
    </w:p>
    <w:p w:rsidR="004B4226" w:rsidRPr="008C3A6C" w:rsidRDefault="004B4226" w:rsidP="00733FF6">
      <w:pPr>
        <w:shd w:val="clear" w:color="auto" w:fill="000000" w:themeFill="text1"/>
        <w:jc w:val="center"/>
        <w:rPr>
          <w:b/>
          <w:color w:val="FFFFFF" w:themeColor="background1"/>
          <w:highlight w:val="black"/>
          <w:shd w:val="clear" w:color="auto" w:fill="FFFFFF"/>
        </w:rPr>
      </w:pPr>
      <w:r w:rsidRPr="008C3A6C">
        <w:rPr>
          <w:b/>
          <w:color w:val="FFFFFF" w:themeColor="background1"/>
          <w:highlight w:val="black"/>
          <w:shd w:val="clear" w:color="auto" w:fill="FFFFFF"/>
          <w:lang w:val="en-US"/>
        </w:rPr>
        <w:t>PRESENCE</w:t>
      </w:r>
      <w:r w:rsidRPr="008C3A6C">
        <w:rPr>
          <w:b/>
          <w:color w:val="FFFFFF" w:themeColor="background1"/>
          <w:highlight w:val="black"/>
          <w:shd w:val="clear" w:color="auto" w:fill="FFFFFF"/>
        </w:rPr>
        <w:t xml:space="preserve"> ** [ʹ</w:t>
      </w:r>
      <w:r w:rsidRPr="008C3A6C">
        <w:rPr>
          <w:b/>
          <w:color w:val="FFFFFF" w:themeColor="background1"/>
          <w:highlight w:val="black"/>
          <w:shd w:val="clear" w:color="auto" w:fill="FFFFFF"/>
          <w:lang w:val="en-US"/>
        </w:rPr>
        <w:t>prez</w:t>
      </w:r>
      <w:r w:rsidRPr="008C3A6C">
        <w:rPr>
          <w:b/>
          <w:color w:val="FFFFFF" w:themeColor="background1"/>
          <w:highlight w:val="black"/>
          <w:shd w:val="clear" w:color="auto" w:fill="FFFFFF"/>
        </w:rPr>
        <w:t>(ə)</w:t>
      </w:r>
      <w:r w:rsidRPr="008C3A6C">
        <w:rPr>
          <w:b/>
          <w:color w:val="FFFFFF" w:themeColor="background1"/>
          <w:highlight w:val="black"/>
          <w:shd w:val="clear" w:color="auto" w:fill="FFFFFF"/>
          <w:lang w:val="en-US"/>
        </w:rPr>
        <w:t>ns</w:t>
      </w:r>
      <w:r w:rsidRPr="008C3A6C">
        <w:rPr>
          <w:b/>
          <w:color w:val="FFFFFF" w:themeColor="background1"/>
          <w:highlight w:val="black"/>
          <w:shd w:val="clear" w:color="auto" w:fill="FFFFFF"/>
        </w:rPr>
        <w:t>]</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1. присутствие; нахождение, наличие</w:t>
      </w:r>
    </w:p>
    <w:p w:rsidR="004B4226" w:rsidRPr="008C3A6C" w:rsidRDefault="004B4226" w:rsidP="00362872">
      <w:pPr>
        <w:pStyle w:val="a7"/>
        <w:numPr>
          <w:ilvl w:val="0"/>
          <w:numId w:val="24"/>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 of strangers - присутствие посторонних</w:t>
      </w:r>
    </w:p>
    <w:p w:rsidR="004B4226" w:rsidRPr="008C3A6C" w:rsidRDefault="004B4226" w:rsidP="00362872">
      <w:pPr>
        <w:pStyle w:val="a7"/>
        <w:numPr>
          <w:ilvl w:val="0"/>
          <w:numId w:val="24"/>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in the ~ of smb. - в чьём-л. присутствии</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2. осанка; вид; внешность (</w:t>
      </w:r>
      <w:r w:rsidRPr="008C3A6C">
        <w:rPr>
          <w:i/>
          <w:iCs/>
          <w:color w:val="FFFFFF" w:themeColor="background1"/>
          <w:highlight w:val="black"/>
          <w:shd w:val="clear" w:color="auto" w:fill="FFFFFF"/>
        </w:rPr>
        <w:t>особ. внушительная</w:t>
      </w:r>
      <w:r w:rsidRPr="008C3A6C">
        <w:rPr>
          <w:color w:val="FFFFFF" w:themeColor="background1"/>
          <w:highlight w:val="black"/>
          <w:shd w:val="clear" w:color="auto" w:fill="FFFFFF"/>
        </w:rPr>
        <w:t>), наружность</w:t>
      </w:r>
    </w:p>
    <w:p w:rsidR="004B4226" w:rsidRPr="008C3A6C" w:rsidRDefault="004B4226" w:rsidP="00362872">
      <w:pPr>
        <w:pStyle w:val="a7"/>
        <w:numPr>
          <w:ilvl w:val="0"/>
          <w:numId w:val="24"/>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a young man of handsome ~ - молодой человек приятной наружности</w:t>
      </w:r>
    </w:p>
    <w:p w:rsidR="004B4226" w:rsidRPr="008C3A6C" w:rsidRDefault="004B4226" w:rsidP="00362872">
      <w:pPr>
        <w:pStyle w:val="a7"/>
        <w:numPr>
          <w:ilvl w:val="0"/>
          <w:numId w:val="24"/>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a man of noble ~ - человек с благородной внешностью /осанкой/</w:t>
      </w:r>
    </w:p>
    <w:p w:rsidR="004B4226" w:rsidRPr="008C3A6C" w:rsidRDefault="004B4226" w:rsidP="00733FF6">
      <w:pPr>
        <w:shd w:val="clear" w:color="auto" w:fill="000000" w:themeFill="text1"/>
        <w:rPr>
          <w:rStyle w:val="24ccn"/>
          <w:rFonts w:asciiTheme="minorHAnsi" w:hAnsiTheme="minorHAnsi" w:cstheme="minorBidi"/>
          <w:color w:val="FFFFFF" w:themeColor="background1"/>
          <w:sz w:val="22"/>
          <w:szCs w:val="22"/>
          <w:highlight w:val="black"/>
          <w:bdr w:val="none" w:sz="0" w:space="0" w:color="auto" w:frame="1"/>
        </w:rPr>
      </w:pPr>
      <w:r w:rsidRPr="008C3A6C">
        <w:rPr>
          <w:rStyle w:val="24ccn"/>
          <w:color w:val="FFFFFF" w:themeColor="background1"/>
          <w:highlight w:val="black"/>
          <w:bdr w:val="none" w:sz="0" w:space="0" w:color="auto" w:frame="1"/>
          <w:shd w:val="clear" w:color="auto" w:fill="FFFFFF"/>
        </w:rPr>
        <w:t>3 представительство</w:t>
      </w:r>
    </w:p>
    <w:p w:rsidR="004B4226" w:rsidRPr="008C3A6C" w:rsidRDefault="004B4226" w:rsidP="00362872">
      <w:pPr>
        <w:pStyle w:val="a7"/>
        <w:numPr>
          <w:ilvl w:val="0"/>
          <w:numId w:val="27"/>
        </w:numPr>
        <w:shd w:val="clear" w:color="auto" w:fill="000000" w:themeFill="text1"/>
        <w:rPr>
          <w:rStyle w:val="24ccn"/>
          <w:i/>
          <w:color w:val="FFFFFF" w:themeColor="background1"/>
          <w:highlight w:val="black"/>
          <w:bdr w:val="none" w:sz="0" w:space="0" w:color="auto" w:frame="1"/>
          <w:shd w:val="clear" w:color="auto" w:fill="FFFFFF"/>
        </w:rPr>
      </w:pPr>
      <w:r w:rsidRPr="008C3A6C">
        <w:rPr>
          <w:rStyle w:val="24ccn"/>
          <w:i/>
          <w:color w:val="FFFFFF" w:themeColor="background1"/>
          <w:highlight w:val="black"/>
          <w:bdr w:val="none" w:sz="0" w:space="0" w:color="auto" w:frame="1"/>
          <w:shd w:val="clear" w:color="auto" w:fill="FFFFFF"/>
        </w:rPr>
        <w:t>legal presence – юридическое представительство</w:t>
      </w:r>
    </w:p>
    <w:p w:rsidR="004B4226" w:rsidRPr="008C3A6C" w:rsidRDefault="004B4226" w:rsidP="00733FF6">
      <w:pPr>
        <w:shd w:val="clear" w:color="auto" w:fill="000000" w:themeFill="text1"/>
        <w:rPr>
          <w:rFonts w:asciiTheme="minorHAnsi" w:hAnsiTheme="minorHAnsi" w:cstheme="minorBidi"/>
          <w:color w:val="FFFFFF" w:themeColor="background1"/>
          <w:sz w:val="22"/>
          <w:szCs w:val="22"/>
          <w:highlight w:val="black"/>
        </w:rPr>
      </w:pPr>
      <w:r w:rsidRPr="008C3A6C">
        <w:rPr>
          <w:rStyle w:val="24ccn"/>
          <w:color w:val="FFFFFF" w:themeColor="background1"/>
          <w:highlight w:val="black"/>
          <w:bdr w:val="none" w:sz="0" w:space="0" w:color="auto" w:frame="1"/>
          <w:shd w:val="clear" w:color="auto" w:fill="FFFFFF"/>
        </w:rPr>
        <w:t>3 книжн.</w:t>
      </w:r>
      <w:r w:rsidRPr="008C3A6C">
        <w:rPr>
          <w:rStyle w:val="3zjig"/>
          <w:color w:val="FFFFFF" w:themeColor="background1"/>
          <w:highlight w:val="black"/>
          <w:bdr w:val="none" w:sz="0" w:space="0" w:color="auto" w:frame="1"/>
          <w:shd w:val="clear" w:color="auto" w:fill="FFFFFF"/>
        </w:rPr>
        <w:t xml:space="preserve"> нечто таинственное, непонятное, мистическая сила</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4 эффект присутствия</w:t>
      </w: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jc w:val="center"/>
        <w:rPr>
          <w:b/>
          <w:color w:val="FFFFFF" w:themeColor="background1"/>
        </w:rPr>
      </w:pPr>
      <w:r w:rsidRPr="008C3A6C">
        <w:rPr>
          <w:b/>
          <w:color w:val="FFFFFF" w:themeColor="background1"/>
          <w:lang w:val="en-US"/>
        </w:rPr>
        <w:t>MUSCLE</w:t>
      </w:r>
      <w:r w:rsidRPr="008C3A6C">
        <w:rPr>
          <w:b/>
          <w:color w:val="FFFFFF" w:themeColor="background1"/>
        </w:rPr>
        <w:t xml:space="preserve"> ** [ʹ</w:t>
      </w:r>
      <w:r w:rsidRPr="008C3A6C">
        <w:rPr>
          <w:b/>
          <w:color w:val="FFFFFF" w:themeColor="background1"/>
          <w:lang w:val="en-US"/>
        </w:rPr>
        <w:t>m</w:t>
      </w:r>
      <w:r w:rsidRPr="008C3A6C">
        <w:rPr>
          <w:b/>
          <w:color w:val="FFFFFF" w:themeColor="background1"/>
        </w:rPr>
        <w:t>ʌ</w:t>
      </w:r>
      <w:r w:rsidRPr="008C3A6C">
        <w:rPr>
          <w:b/>
          <w:color w:val="FFFFFF" w:themeColor="background1"/>
          <w:lang w:val="en-US"/>
        </w:rPr>
        <w:t>s</w:t>
      </w:r>
      <w:r w:rsidRPr="008C3A6C">
        <w:rPr>
          <w:b/>
          <w:color w:val="FFFFFF" w:themeColor="background1"/>
        </w:rPr>
        <w:t>(ə)</w:t>
      </w:r>
      <w:r w:rsidRPr="008C3A6C">
        <w:rPr>
          <w:b/>
          <w:color w:val="FFFFFF" w:themeColor="background1"/>
          <w:lang w:val="en-US"/>
        </w:rPr>
        <w:t>l</w:t>
      </w:r>
      <w:r w:rsidRPr="008C3A6C">
        <w:rPr>
          <w:b/>
          <w:color w:val="FFFFFF" w:themeColor="background1"/>
        </w:rPr>
        <w:t>]</w:t>
      </w:r>
      <w:r w:rsidRPr="008C3A6C">
        <w:rPr>
          <w:b/>
          <w:color w:val="FFFFFF" w:themeColor="background1"/>
          <w:lang w:val="en-US"/>
        </w:rPr>
        <w:t> n</w:t>
      </w:r>
    </w:p>
    <w:p w:rsidR="004B4226" w:rsidRPr="008C3A6C" w:rsidRDefault="004B4226" w:rsidP="00733FF6">
      <w:pPr>
        <w:rPr>
          <w:color w:val="FFFFFF" w:themeColor="background1"/>
        </w:rPr>
      </w:pPr>
      <w:r w:rsidRPr="008C3A6C">
        <w:rPr>
          <w:color w:val="FFFFFF" w:themeColor="background1"/>
        </w:rPr>
        <w:t>1 мышца, мускул</w:t>
      </w:r>
    </w:p>
    <w:p w:rsidR="004B4226" w:rsidRPr="008C3A6C" w:rsidRDefault="004B4226" w:rsidP="00362872">
      <w:pPr>
        <w:pStyle w:val="a7"/>
        <w:numPr>
          <w:ilvl w:val="0"/>
          <w:numId w:val="28"/>
        </w:numPr>
        <w:rPr>
          <w:i/>
          <w:color w:val="FFFFFF" w:themeColor="background1"/>
          <w:lang w:val="en-US"/>
        </w:rPr>
      </w:pPr>
      <w:r w:rsidRPr="008C3A6C">
        <w:rPr>
          <w:i/>
          <w:color w:val="FFFFFF" w:themeColor="background1"/>
          <w:lang w:val="en-US"/>
        </w:rPr>
        <w:t xml:space="preserve">not to move a ~ - </w:t>
      </w:r>
      <w:r w:rsidRPr="008C3A6C">
        <w:rPr>
          <w:i/>
          <w:color w:val="FFFFFF" w:themeColor="background1"/>
        </w:rPr>
        <w:t>не</w:t>
      </w:r>
      <w:r w:rsidRPr="008C3A6C">
        <w:rPr>
          <w:i/>
          <w:color w:val="FFFFFF" w:themeColor="background1"/>
          <w:lang w:val="en-US"/>
        </w:rPr>
        <w:t xml:space="preserve"> </w:t>
      </w:r>
      <w:r w:rsidRPr="008C3A6C">
        <w:rPr>
          <w:i/>
          <w:color w:val="FFFFFF" w:themeColor="background1"/>
        </w:rPr>
        <w:t>шевелиться</w:t>
      </w:r>
    </w:p>
    <w:p w:rsidR="004B4226" w:rsidRPr="008C3A6C" w:rsidRDefault="004B4226" w:rsidP="00733FF6">
      <w:pPr>
        <w:rPr>
          <w:color w:val="FFFFFF" w:themeColor="background1"/>
        </w:rPr>
      </w:pPr>
      <w:r w:rsidRPr="008C3A6C">
        <w:rPr>
          <w:color w:val="FFFFFF" w:themeColor="background1"/>
        </w:rPr>
        <w:t>2 собир.</w:t>
      </w:r>
      <w:r w:rsidRPr="008C3A6C">
        <w:rPr>
          <w:color w:val="FFFFFF" w:themeColor="background1"/>
          <w:lang w:val="en-US"/>
        </w:rPr>
        <w:t xml:space="preserve"> </w:t>
      </w:r>
      <w:r w:rsidRPr="008C3A6C">
        <w:rPr>
          <w:color w:val="FFFFFF" w:themeColor="background1"/>
        </w:rPr>
        <w:t>мускулы</w:t>
      </w:r>
    </w:p>
    <w:p w:rsidR="004B4226" w:rsidRPr="008C3A6C" w:rsidRDefault="004B4226" w:rsidP="00733FF6">
      <w:pPr>
        <w:rPr>
          <w:color w:val="FFFFFF" w:themeColor="background1"/>
        </w:rPr>
      </w:pPr>
      <w:r w:rsidRPr="008C3A6C">
        <w:rPr>
          <w:color w:val="FFFFFF" w:themeColor="background1"/>
        </w:rPr>
        <w:t>3 сила</w:t>
      </w:r>
    </w:p>
    <w:p w:rsidR="004B4226" w:rsidRPr="008C3A6C" w:rsidRDefault="004B4226" w:rsidP="00362872">
      <w:pPr>
        <w:pStyle w:val="a7"/>
        <w:numPr>
          <w:ilvl w:val="0"/>
          <w:numId w:val="28"/>
        </w:numPr>
        <w:rPr>
          <w:i/>
          <w:color w:val="FFFFFF" w:themeColor="background1"/>
        </w:rPr>
      </w:pPr>
      <w:r w:rsidRPr="008C3A6C">
        <w:rPr>
          <w:i/>
          <w:color w:val="FFFFFF" w:themeColor="background1"/>
        </w:rPr>
        <w:t>to have ~ - быть сильным</w:t>
      </w:r>
    </w:p>
    <w:p w:rsidR="004B4226" w:rsidRPr="008C3A6C" w:rsidRDefault="004B4226" w:rsidP="00362872">
      <w:pPr>
        <w:pStyle w:val="a7"/>
        <w:numPr>
          <w:ilvl w:val="0"/>
          <w:numId w:val="28"/>
        </w:numPr>
        <w:rPr>
          <w:i/>
          <w:color w:val="FFFFFF" w:themeColor="background1"/>
        </w:rPr>
      </w:pPr>
      <w:r w:rsidRPr="008C3A6C">
        <w:rPr>
          <w:i/>
          <w:color w:val="FFFFFF" w:themeColor="background1"/>
        </w:rPr>
        <w:t>man of ~ - силач</w:t>
      </w:r>
    </w:p>
    <w:p w:rsidR="004B4226" w:rsidRPr="008C3A6C" w:rsidRDefault="004B4226" w:rsidP="00362872">
      <w:pPr>
        <w:pStyle w:val="a7"/>
        <w:numPr>
          <w:ilvl w:val="0"/>
          <w:numId w:val="28"/>
        </w:numPr>
        <w:rPr>
          <w:i/>
          <w:color w:val="FFFFFF" w:themeColor="background1"/>
        </w:rPr>
      </w:pPr>
      <w:r w:rsidRPr="008C3A6C">
        <w:rPr>
          <w:i/>
          <w:color w:val="FFFFFF" w:themeColor="background1"/>
        </w:rPr>
        <w:t>put some ~ into your work - работай поусердней, не жалей сил</w:t>
      </w:r>
    </w:p>
    <w:p w:rsidR="004B4226" w:rsidRPr="008C3A6C" w:rsidRDefault="004B4226" w:rsidP="00733FF6">
      <w:pPr>
        <w:rPr>
          <w:color w:val="FFFFFF" w:themeColor="background1"/>
        </w:rPr>
      </w:pPr>
      <w:r w:rsidRPr="008C3A6C">
        <w:rPr>
          <w:b/>
          <w:i/>
          <w:color w:val="FFFFFF" w:themeColor="background1"/>
        </w:rPr>
        <w:t>ПРИЛ.</w:t>
      </w:r>
      <w:r w:rsidRPr="008C3A6C">
        <w:rPr>
          <w:color w:val="FFFFFF" w:themeColor="background1"/>
        </w:rPr>
        <w:t xml:space="preserve"> Мышечный, мускулистый</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jc w:val="center"/>
        <w:rPr>
          <w:b/>
          <w:color w:val="FFFFFF" w:themeColor="background1"/>
        </w:rPr>
      </w:pPr>
      <w:r w:rsidRPr="008C3A6C">
        <w:rPr>
          <w:b/>
          <w:color w:val="FFFFFF" w:themeColor="background1"/>
          <w:lang w:val="en-US"/>
        </w:rPr>
        <w:t>MOUNTAINEER</w:t>
      </w:r>
      <w:r w:rsidRPr="008C3A6C">
        <w:rPr>
          <w:b/>
          <w:color w:val="FFFFFF" w:themeColor="background1"/>
        </w:rPr>
        <w:t xml:space="preserve"> ** [͵</w:t>
      </w:r>
      <w:r w:rsidRPr="008C3A6C">
        <w:rPr>
          <w:b/>
          <w:color w:val="FFFFFF" w:themeColor="background1"/>
          <w:lang w:val="en-US"/>
        </w:rPr>
        <w:t>ma</w:t>
      </w:r>
      <w:r w:rsidRPr="008C3A6C">
        <w:rPr>
          <w:b/>
          <w:color w:val="FFFFFF" w:themeColor="background1"/>
        </w:rPr>
        <w:t>ʋ</w:t>
      </w:r>
      <w:r w:rsidRPr="008C3A6C">
        <w:rPr>
          <w:b/>
          <w:color w:val="FFFFFF" w:themeColor="background1"/>
          <w:lang w:val="en-US"/>
        </w:rPr>
        <w:t>nt</w:t>
      </w:r>
      <w:r w:rsidRPr="008C3A6C">
        <w:rPr>
          <w:b/>
          <w:color w:val="FFFFFF" w:themeColor="background1"/>
        </w:rPr>
        <w:t>ıʹ</w:t>
      </w:r>
      <w:r w:rsidRPr="008C3A6C">
        <w:rPr>
          <w:b/>
          <w:color w:val="FFFFFF" w:themeColor="background1"/>
          <w:lang w:val="en-US"/>
        </w:rPr>
        <w:t>n</w:t>
      </w:r>
      <w:r w:rsidRPr="008C3A6C">
        <w:rPr>
          <w:b/>
          <w:color w:val="FFFFFF" w:themeColor="background1"/>
        </w:rPr>
        <w:t>ıə]</w:t>
      </w:r>
    </w:p>
    <w:p w:rsidR="004B4226" w:rsidRPr="008C3A6C" w:rsidRDefault="004B4226" w:rsidP="00733FF6">
      <w:pPr>
        <w:rPr>
          <w:b/>
          <w:color w:val="FFFFFF" w:themeColor="background1"/>
        </w:rPr>
      </w:pPr>
      <w:r w:rsidRPr="008C3A6C">
        <w:rPr>
          <w:b/>
          <w:color w:val="FFFFFF" w:themeColor="background1"/>
          <w:lang w:val="en-US"/>
        </w:rPr>
        <w:t>MOUNTAINEERED</w:t>
      </w:r>
    </w:p>
    <w:p w:rsidR="004B4226" w:rsidRPr="008C3A6C" w:rsidRDefault="004B4226" w:rsidP="00733FF6">
      <w:pPr>
        <w:rPr>
          <w:color w:val="FFFFFF" w:themeColor="background1"/>
        </w:rPr>
      </w:pPr>
      <w:r w:rsidRPr="008C3A6C">
        <w:rPr>
          <w:b/>
          <w:color w:val="FFFFFF" w:themeColor="background1"/>
        </w:rPr>
        <w:t xml:space="preserve">СУЩ. </w:t>
      </w:r>
      <w:r w:rsidRPr="008C3A6C">
        <w:rPr>
          <w:color w:val="FFFFFF" w:themeColor="background1"/>
        </w:rPr>
        <w:t>1. горец</w:t>
      </w:r>
    </w:p>
    <w:p w:rsidR="004B4226" w:rsidRPr="008C3A6C" w:rsidRDefault="004B4226" w:rsidP="00733FF6">
      <w:pPr>
        <w:rPr>
          <w:color w:val="FFFFFF" w:themeColor="background1"/>
        </w:rPr>
      </w:pPr>
      <w:r w:rsidRPr="008C3A6C">
        <w:rPr>
          <w:color w:val="FFFFFF" w:themeColor="background1"/>
        </w:rPr>
        <w:t>2. альпинист; горовосходитель, скалолаз</w:t>
      </w:r>
    </w:p>
    <w:p w:rsidR="004B4226" w:rsidRPr="008C3A6C" w:rsidRDefault="004B4226" w:rsidP="00733FF6">
      <w:pPr>
        <w:rPr>
          <w:color w:val="FFFFFF" w:themeColor="background1"/>
        </w:rPr>
      </w:pPr>
      <w:r w:rsidRPr="008C3A6C">
        <w:rPr>
          <w:b/>
          <w:i/>
          <w:color w:val="FFFFFF" w:themeColor="background1"/>
        </w:rPr>
        <w:t>ГЛАГ.</w:t>
      </w:r>
      <w:r w:rsidRPr="008C3A6C">
        <w:rPr>
          <w:color w:val="FFFFFF" w:themeColor="background1"/>
        </w:rPr>
        <w:t xml:space="preserve"> совершать восхождение на горы, лазить по горам, заниматься альпинизмом</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jc w:val="center"/>
        <w:rPr>
          <w:b/>
          <w:color w:val="FFFFFF" w:themeColor="background1"/>
        </w:rPr>
      </w:pPr>
      <w:r w:rsidRPr="008C3A6C">
        <w:rPr>
          <w:b/>
          <w:color w:val="FFFFFF" w:themeColor="background1"/>
        </w:rPr>
        <w:t>LORRY ** [ʹlɒrı]</w:t>
      </w:r>
    </w:p>
    <w:p w:rsidR="004B4226" w:rsidRPr="008C3A6C" w:rsidRDefault="004B4226" w:rsidP="00733FF6">
      <w:pPr>
        <w:rPr>
          <w:b/>
          <w:color w:val="FFFFFF" w:themeColor="background1"/>
        </w:rPr>
      </w:pPr>
      <w:r w:rsidRPr="008C3A6C">
        <w:rPr>
          <w:b/>
          <w:color w:val="FFFFFF" w:themeColor="background1"/>
          <w:lang w:val="en-US"/>
        </w:rPr>
        <w:t>LORRIED</w:t>
      </w:r>
    </w:p>
    <w:p w:rsidR="004B4226" w:rsidRPr="008C3A6C" w:rsidRDefault="004B4226" w:rsidP="00733FF6">
      <w:pPr>
        <w:rPr>
          <w:color w:val="FFFFFF" w:themeColor="background1"/>
        </w:rPr>
      </w:pPr>
      <w:r w:rsidRPr="008C3A6C">
        <w:rPr>
          <w:color w:val="FFFFFF" w:themeColor="background1"/>
        </w:rPr>
        <w:t>1. =</w:t>
      </w:r>
      <w:r w:rsidRPr="008C3A6C">
        <w:rPr>
          <w:b/>
          <w:i/>
          <w:color w:val="FFFFFF" w:themeColor="background1"/>
          <w:lang w:val="en-US"/>
        </w:rPr>
        <w:t>MOTOR</w:t>
      </w:r>
      <w:r w:rsidRPr="008C3A6C">
        <w:rPr>
          <w:b/>
          <w:i/>
          <w:color w:val="FFFFFF" w:themeColor="background1"/>
        </w:rPr>
        <w:t xml:space="preserve"> </w:t>
      </w:r>
      <w:r w:rsidRPr="008C3A6C">
        <w:rPr>
          <w:b/>
          <w:i/>
          <w:color w:val="FFFFFF" w:themeColor="background1"/>
          <w:lang w:val="en-US"/>
        </w:rPr>
        <w:t>LORRY</w:t>
      </w:r>
      <w:r w:rsidRPr="008C3A6C">
        <w:rPr>
          <w:color w:val="FFFFFF" w:themeColor="background1"/>
        </w:rPr>
        <w:t xml:space="preserve"> грузовик, грузовой автомобиль</w:t>
      </w:r>
    </w:p>
    <w:p w:rsidR="004B4226" w:rsidRPr="008C3A6C" w:rsidRDefault="004B4226" w:rsidP="00733FF6">
      <w:pPr>
        <w:rPr>
          <w:color w:val="FFFFFF" w:themeColor="background1"/>
        </w:rPr>
      </w:pPr>
      <w:r w:rsidRPr="008C3A6C">
        <w:rPr>
          <w:color w:val="FFFFFF" w:themeColor="background1"/>
        </w:rPr>
        <w:t>2. 1) ж.-д. открытая товарная платформа</w:t>
      </w:r>
    </w:p>
    <w:p w:rsidR="004B4226" w:rsidRPr="008C3A6C" w:rsidRDefault="004B4226" w:rsidP="00733FF6">
      <w:pPr>
        <w:rPr>
          <w:color w:val="FFFFFF" w:themeColor="background1"/>
        </w:rPr>
      </w:pPr>
      <w:r w:rsidRPr="008C3A6C">
        <w:rPr>
          <w:color w:val="FFFFFF" w:themeColor="background1"/>
        </w:rPr>
        <w:t>2) тележка; вагонетка (на рельсах)</w:t>
      </w:r>
    </w:p>
    <w:p w:rsidR="004B4226" w:rsidRPr="008C3A6C" w:rsidRDefault="004B4226" w:rsidP="00733FF6">
      <w:pPr>
        <w:rPr>
          <w:color w:val="FFFFFF" w:themeColor="background1"/>
        </w:rPr>
      </w:pPr>
      <w:r w:rsidRPr="008C3A6C">
        <w:rPr>
          <w:b/>
          <w:i/>
          <w:color w:val="FFFFFF" w:themeColor="background1"/>
        </w:rPr>
        <w:t>ГЛАГ</w:t>
      </w:r>
      <w:r w:rsidRPr="008C3A6C">
        <w:rPr>
          <w:color w:val="FFFFFF" w:themeColor="background1"/>
        </w:rPr>
        <w:t>. транспортировать, перевозить или доставлять что-л. при помощи грузового транспорта</w:t>
      </w:r>
    </w:p>
    <w:p w:rsidR="004B4226" w:rsidRPr="008C3A6C" w:rsidRDefault="004B4226" w:rsidP="00362872">
      <w:pPr>
        <w:pStyle w:val="a7"/>
        <w:numPr>
          <w:ilvl w:val="0"/>
          <w:numId w:val="29"/>
        </w:numPr>
        <w:rPr>
          <w:i/>
          <w:color w:val="FFFFFF" w:themeColor="background1"/>
        </w:rPr>
      </w:pPr>
      <w:r w:rsidRPr="008C3A6C">
        <w:rPr>
          <w:i/>
          <w:color w:val="FFFFFF" w:themeColor="background1"/>
        </w:rPr>
        <w:t>All goods were discharged and then lorried to their destinations. — Все товары были разгружены и доставлены по месту назначения.</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shd w:val="clear" w:color="auto" w:fill="000000" w:themeFill="text1"/>
        <w:jc w:val="center"/>
        <w:rPr>
          <w:b/>
          <w:color w:val="FFFFFF" w:themeColor="background1"/>
          <w:highlight w:val="black"/>
        </w:rPr>
      </w:pPr>
      <w:r w:rsidRPr="008C3A6C">
        <w:rPr>
          <w:b/>
          <w:color w:val="FFFFFF" w:themeColor="background1"/>
          <w:highlight w:val="black"/>
          <w:lang w:val="en-US"/>
        </w:rPr>
        <w:t>VIOLENTLY</w:t>
      </w:r>
      <w:r w:rsidRPr="008C3A6C">
        <w:rPr>
          <w:b/>
          <w:color w:val="FFFFFF" w:themeColor="background1"/>
          <w:highlight w:val="black"/>
        </w:rPr>
        <w:t xml:space="preserve"> ** [</w:t>
      </w:r>
      <w:r w:rsidRPr="008C3A6C">
        <w:rPr>
          <w:b/>
          <w:color w:val="FFFFFF" w:themeColor="background1"/>
          <w:spacing w:val="15"/>
          <w:highlight w:val="black"/>
          <w:shd w:val="clear" w:color="auto" w:fill="FFFFFF"/>
        </w:rPr>
        <w:t>'</w:t>
      </w:r>
      <w:r w:rsidRPr="008C3A6C">
        <w:rPr>
          <w:b/>
          <w:color w:val="FFFFFF" w:themeColor="background1"/>
          <w:spacing w:val="15"/>
          <w:highlight w:val="black"/>
          <w:shd w:val="clear" w:color="auto" w:fill="FFFFFF"/>
          <w:lang w:val="en-US"/>
        </w:rPr>
        <w:t>va</w:t>
      </w:r>
      <w:r w:rsidRPr="008C3A6C">
        <w:rPr>
          <w:b/>
          <w:color w:val="FFFFFF" w:themeColor="background1"/>
          <w:spacing w:val="15"/>
          <w:highlight w:val="black"/>
          <w:shd w:val="clear" w:color="auto" w:fill="FFFFFF"/>
        </w:rPr>
        <w:t>ɪə</w:t>
      </w:r>
      <w:r w:rsidRPr="008C3A6C">
        <w:rPr>
          <w:b/>
          <w:color w:val="FFFFFF" w:themeColor="background1"/>
          <w:spacing w:val="15"/>
          <w:highlight w:val="black"/>
          <w:shd w:val="clear" w:color="auto" w:fill="FFFFFF"/>
          <w:lang w:val="en-US"/>
        </w:rPr>
        <w:t>l</w:t>
      </w:r>
      <w:r w:rsidRPr="008C3A6C">
        <w:rPr>
          <w:b/>
          <w:color w:val="FFFFFF" w:themeColor="background1"/>
          <w:spacing w:val="15"/>
          <w:highlight w:val="black"/>
          <w:shd w:val="clear" w:color="auto" w:fill="FFFFFF"/>
        </w:rPr>
        <w:t>(ə)</w:t>
      </w:r>
      <w:r w:rsidRPr="008C3A6C">
        <w:rPr>
          <w:b/>
          <w:color w:val="FFFFFF" w:themeColor="background1"/>
          <w:spacing w:val="15"/>
          <w:highlight w:val="black"/>
          <w:shd w:val="clear" w:color="auto" w:fill="FFFFFF"/>
          <w:lang w:val="en-US"/>
        </w:rPr>
        <w:t>ntl</w:t>
      </w:r>
      <w:r w:rsidRPr="008C3A6C">
        <w:rPr>
          <w:b/>
          <w:color w:val="FFFFFF" w:themeColor="background1"/>
          <w:spacing w:val="15"/>
          <w:highlight w:val="black"/>
          <w:shd w:val="clear" w:color="auto" w:fill="FFFFFF"/>
        </w:rPr>
        <w:t>ɪ</w:t>
      </w:r>
      <w:r w:rsidRPr="008C3A6C">
        <w:rPr>
          <w:b/>
          <w:color w:val="FFFFFF" w:themeColor="background1"/>
          <w:highlight w:val="black"/>
        </w:rPr>
        <w:t>]</w:t>
      </w:r>
    </w:p>
    <w:p w:rsidR="004B4226" w:rsidRPr="008C3A6C" w:rsidRDefault="004B4226" w:rsidP="00733FF6">
      <w:pPr>
        <w:shd w:val="clear" w:color="auto" w:fill="000000" w:themeFill="text1"/>
        <w:rPr>
          <w:color w:val="FFFFFF" w:themeColor="background1"/>
          <w:highlight w:val="black"/>
        </w:rPr>
      </w:pPr>
      <w:r w:rsidRPr="008C3A6C">
        <w:rPr>
          <w:b/>
          <w:color w:val="FFFFFF" w:themeColor="background1"/>
          <w:highlight w:val="black"/>
        </w:rPr>
        <w:lastRenderedPageBreak/>
        <w:t>Нар.</w:t>
      </w:r>
      <w:r w:rsidRPr="008C3A6C">
        <w:rPr>
          <w:color w:val="FFFFFF" w:themeColor="background1"/>
          <w:highlight w:val="black"/>
        </w:rPr>
        <w:t xml:space="preserve"> очень, сильно;</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жестоко, безжалостно; бесчеловечно</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неистово, яростно</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насильственно, насильно</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бурно, буйно</w:t>
      </w:r>
    </w:p>
    <w:p w:rsidR="004B4226" w:rsidRPr="008C3A6C" w:rsidRDefault="004B4226" w:rsidP="00362872">
      <w:pPr>
        <w:pStyle w:val="a7"/>
        <w:numPr>
          <w:ilvl w:val="0"/>
          <w:numId w:val="30"/>
        </w:numPr>
        <w:shd w:val="clear" w:color="auto" w:fill="000000" w:themeFill="text1"/>
        <w:rPr>
          <w:i/>
          <w:color w:val="FFFFFF" w:themeColor="background1"/>
          <w:highlight w:val="black"/>
        </w:rPr>
      </w:pPr>
      <w:r w:rsidRPr="008C3A6C">
        <w:rPr>
          <w:i/>
          <w:color w:val="FFFFFF" w:themeColor="background1"/>
          <w:highlight w:val="black"/>
        </w:rPr>
        <w:t>"</w:t>
      </w:r>
      <w:r w:rsidRPr="008C3A6C">
        <w:rPr>
          <w:i/>
          <w:color w:val="FFFFFF" w:themeColor="background1"/>
          <w:highlight w:val="black"/>
          <w:lang w:val="en-US"/>
        </w:rPr>
        <w:t>He</w:t>
      </w:r>
      <w:r w:rsidRPr="008C3A6C">
        <w:rPr>
          <w:i/>
          <w:color w:val="FFFFFF" w:themeColor="background1"/>
          <w:highlight w:val="black"/>
        </w:rPr>
        <w:t xml:space="preserve"> </w:t>
      </w:r>
      <w:r w:rsidRPr="008C3A6C">
        <w:rPr>
          <w:i/>
          <w:color w:val="FFFFFF" w:themeColor="background1"/>
          <w:highlight w:val="black"/>
          <w:lang w:val="en-US"/>
        </w:rPr>
        <w:t>insulted</w:t>
      </w:r>
      <w:r w:rsidRPr="008C3A6C">
        <w:rPr>
          <w:i/>
          <w:color w:val="FFFFFF" w:themeColor="background1"/>
          <w:highlight w:val="black"/>
        </w:rPr>
        <w:t xml:space="preserve"> </w:t>
      </w:r>
      <w:r w:rsidRPr="008C3A6C">
        <w:rPr>
          <w:i/>
          <w:color w:val="FFFFFF" w:themeColor="background1"/>
          <w:highlight w:val="black"/>
          <w:lang w:val="en-US"/>
        </w:rPr>
        <w:t>us</w:t>
      </w:r>
      <w:r w:rsidRPr="008C3A6C">
        <w:rPr>
          <w:i/>
          <w:color w:val="FFFFFF" w:themeColor="background1"/>
          <w:highlight w:val="black"/>
        </w:rPr>
        <w:t xml:space="preserve"> </w:t>
      </w:r>
      <w:r w:rsidRPr="008C3A6C">
        <w:rPr>
          <w:i/>
          <w:color w:val="FFFFFF" w:themeColor="background1"/>
          <w:highlight w:val="black"/>
          <w:lang w:val="en-US"/>
        </w:rPr>
        <w:t>all</w:t>
      </w:r>
      <w:r w:rsidRPr="008C3A6C">
        <w:rPr>
          <w:i/>
          <w:color w:val="FFFFFF" w:themeColor="background1"/>
          <w:highlight w:val="black"/>
        </w:rPr>
        <w:t xml:space="preserve"> </w:t>
      </w:r>
      <w:r w:rsidRPr="008C3A6C">
        <w:rPr>
          <w:i/>
          <w:color w:val="FFFFFF" w:themeColor="background1"/>
          <w:highlight w:val="black"/>
          <w:lang w:val="en-US"/>
        </w:rPr>
        <w:t>and</w:t>
      </w:r>
      <w:r w:rsidRPr="008C3A6C">
        <w:rPr>
          <w:i/>
          <w:color w:val="FFFFFF" w:themeColor="background1"/>
          <w:highlight w:val="black"/>
        </w:rPr>
        <w:t xml:space="preserve"> </w:t>
      </w:r>
      <w:r w:rsidRPr="008C3A6C">
        <w:rPr>
          <w:i/>
          <w:color w:val="FFFFFF" w:themeColor="background1"/>
          <w:highlight w:val="black"/>
          <w:lang w:val="en-US"/>
        </w:rPr>
        <w:t>the</w:t>
      </w:r>
      <w:r w:rsidRPr="008C3A6C">
        <w:rPr>
          <w:i/>
          <w:color w:val="FFFFFF" w:themeColor="background1"/>
          <w:highlight w:val="black"/>
        </w:rPr>
        <w:t xml:space="preserve"> </w:t>
      </w:r>
      <w:r w:rsidRPr="008C3A6C">
        <w:rPr>
          <w:i/>
          <w:color w:val="FFFFFF" w:themeColor="background1"/>
          <w:highlight w:val="black"/>
          <w:lang w:val="en-US"/>
        </w:rPr>
        <w:t>Confederacy</w:t>
      </w:r>
      <w:r w:rsidRPr="008C3A6C">
        <w:rPr>
          <w:i/>
          <w:color w:val="FFFFFF" w:themeColor="background1"/>
          <w:highlight w:val="black"/>
        </w:rPr>
        <w:t xml:space="preserve"> </w:t>
      </w:r>
      <w:r w:rsidRPr="008C3A6C">
        <w:rPr>
          <w:i/>
          <w:color w:val="FFFFFF" w:themeColor="background1"/>
          <w:highlight w:val="black"/>
          <w:lang w:val="en-US"/>
        </w:rPr>
        <w:t>too</w:t>
      </w:r>
      <w:r w:rsidRPr="008C3A6C">
        <w:rPr>
          <w:i/>
          <w:color w:val="FFFFFF" w:themeColor="background1"/>
          <w:highlight w:val="black"/>
        </w:rPr>
        <w:t xml:space="preserve">," </w:t>
      </w:r>
      <w:r w:rsidRPr="008C3A6C">
        <w:rPr>
          <w:i/>
          <w:color w:val="FFFFFF" w:themeColor="background1"/>
          <w:highlight w:val="black"/>
          <w:lang w:val="en-US"/>
        </w:rPr>
        <w:t>said</w:t>
      </w:r>
      <w:r w:rsidRPr="008C3A6C">
        <w:rPr>
          <w:i/>
          <w:color w:val="FFFFFF" w:themeColor="background1"/>
          <w:highlight w:val="black"/>
        </w:rPr>
        <w:t xml:space="preserve"> </w:t>
      </w:r>
      <w:r w:rsidRPr="008C3A6C">
        <w:rPr>
          <w:i/>
          <w:color w:val="FFFFFF" w:themeColor="background1"/>
          <w:highlight w:val="black"/>
          <w:lang w:val="en-US"/>
        </w:rPr>
        <w:t>Mrs</w:t>
      </w:r>
      <w:r w:rsidRPr="008C3A6C">
        <w:rPr>
          <w:i/>
          <w:color w:val="FFFFFF" w:themeColor="background1"/>
          <w:highlight w:val="black"/>
        </w:rPr>
        <w:t xml:space="preserve">. </w:t>
      </w:r>
      <w:r w:rsidRPr="008C3A6C">
        <w:rPr>
          <w:i/>
          <w:color w:val="FFFFFF" w:themeColor="background1"/>
          <w:highlight w:val="black"/>
          <w:lang w:val="en-US"/>
        </w:rPr>
        <w:t>Merriwether</w:t>
      </w:r>
      <w:r w:rsidRPr="008C3A6C">
        <w:rPr>
          <w:i/>
          <w:color w:val="FFFFFF" w:themeColor="background1"/>
          <w:highlight w:val="black"/>
        </w:rPr>
        <w:t xml:space="preserve">, </w:t>
      </w:r>
      <w:r w:rsidRPr="008C3A6C">
        <w:rPr>
          <w:i/>
          <w:color w:val="FFFFFF" w:themeColor="background1"/>
          <w:highlight w:val="black"/>
          <w:lang w:val="en-US"/>
        </w:rPr>
        <w:t>and</w:t>
      </w:r>
      <w:r w:rsidRPr="008C3A6C">
        <w:rPr>
          <w:i/>
          <w:color w:val="FFFFFF" w:themeColor="background1"/>
          <w:highlight w:val="black"/>
        </w:rPr>
        <w:t xml:space="preserve"> </w:t>
      </w:r>
      <w:r w:rsidRPr="008C3A6C">
        <w:rPr>
          <w:i/>
          <w:color w:val="FFFFFF" w:themeColor="background1"/>
          <w:highlight w:val="black"/>
          <w:lang w:val="en-US"/>
        </w:rPr>
        <w:t>her</w:t>
      </w:r>
      <w:r w:rsidRPr="008C3A6C">
        <w:rPr>
          <w:i/>
          <w:color w:val="FFFFFF" w:themeColor="background1"/>
          <w:highlight w:val="black"/>
        </w:rPr>
        <w:t xml:space="preserve"> </w:t>
      </w:r>
      <w:r w:rsidRPr="008C3A6C">
        <w:rPr>
          <w:i/>
          <w:color w:val="FFFFFF" w:themeColor="background1"/>
          <w:highlight w:val="black"/>
          <w:lang w:val="en-US"/>
        </w:rPr>
        <w:t>stout</w:t>
      </w:r>
      <w:r w:rsidRPr="008C3A6C">
        <w:rPr>
          <w:i/>
          <w:color w:val="FFFFFF" w:themeColor="background1"/>
          <w:highlight w:val="black"/>
        </w:rPr>
        <w:t xml:space="preserve"> </w:t>
      </w:r>
      <w:r w:rsidRPr="008C3A6C">
        <w:rPr>
          <w:i/>
          <w:color w:val="FFFFFF" w:themeColor="background1"/>
          <w:highlight w:val="black"/>
          <w:lang w:val="en-US"/>
        </w:rPr>
        <w:t>bust</w:t>
      </w:r>
      <w:r w:rsidRPr="008C3A6C">
        <w:rPr>
          <w:i/>
          <w:color w:val="FFFFFF" w:themeColor="background1"/>
          <w:highlight w:val="black"/>
        </w:rPr>
        <w:t xml:space="preserve"> </w:t>
      </w:r>
      <w:r w:rsidRPr="008C3A6C">
        <w:rPr>
          <w:i/>
          <w:color w:val="FFFFFF" w:themeColor="background1"/>
          <w:highlight w:val="black"/>
          <w:lang w:val="en-US"/>
        </w:rPr>
        <w:t>heaved</w:t>
      </w:r>
      <w:r w:rsidRPr="008C3A6C">
        <w:rPr>
          <w:i/>
          <w:color w:val="FFFFFF" w:themeColor="background1"/>
          <w:highlight w:val="black"/>
        </w:rPr>
        <w:t xml:space="preserve"> </w:t>
      </w:r>
      <w:r w:rsidRPr="008C3A6C">
        <w:rPr>
          <w:i/>
          <w:color w:val="FFFFFF" w:themeColor="background1"/>
          <w:highlight w:val="black"/>
          <w:lang w:val="en-US"/>
        </w:rPr>
        <w:t>violently</w:t>
      </w:r>
      <w:r w:rsidRPr="008C3A6C">
        <w:rPr>
          <w:i/>
          <w:color w:val="FFFFFF" w:themeColor="background1"/>
          <w:highlight w:val="black"/>
        </w:rPr>
        <w:t xml:space="preserve"> </w:t>
      </w:r>
      <w:r w:rsidRPr="008C3A6C">
        <w:rPr>
          <w:i/>
          <w:color w:val="FFFFFF" w:themeColor="background1"/>
          <w:highlight w:val="black"/>
          <w:lang w:val="en-US"/>
        </w:rPr>
        <w:t>beneath</w:t>
      </w:r>
      <w:r w:rsidRPr="008C3A6C">
        <w:rPr>
          <w:i/>
          <w:color w:val="FFFFFF" w:themeColor="background1"/>
          <w:highlight w:val="black"/>
        </w:rPr>
        <w:t xml:space="preserve"> </w:t>
      </w:r>
      <w:r w:rsidRPr="008C3A6C">
        <w:rPr>
          <w:i/>
          <w:color w:val="FFFFFF" w:themeColor="background1"/>
          <w:highlight w:val="black"/>
          <w:lang w:val="en-US"/>
        </w:rPr>
        <w:t>its</w:t>
      </w:r>
      <w:r w:rsidRPr="008C3A6C">
        <w:rPr>
          <w:i/>
          <w:color w:val="FFFFFF" w:themeColor="background1"/>
          <w:highlight w:val="black"/>
        </w:rPr>
        <w:t xml:space="preserve"> </w:t>
      </w:r>
      <w:r w:rsidRPr="008C3A6C">
        <w:rPr>
          <w:i/>
          <w:color w:val="FFFFFF" w:themeColor="background1"/>
          <w:highlight w:val="black"/>
          <w:lang w:val="en-US"/>
        </w:rPr>
        <w:t>glittering</w:t>
      </w:r>
      <w:r w:rsidRPr="008C3A6C">
        <w:rPr>
          <w:i/>
          <w:color w:val="FFFFFF" w:themeColor="background1"/>
          <w:highlight w:val="black"/>
        </w:rPr>
        <w:t xml:space="preserve"> </w:t>
      </w:r>
      <w:r w:rsidRPr="008C3A6C">
        <w:rPr>
          <w:i/>
          <w:color w:val="FFFFFF" w:themeColor="background1"/>
          <w:highlight w:val="black"/>
          <w:lang w:val="en-US"/>
        </w:rPr>
        <w:t>passementerie</w:t>
      </w:r>
      <w:r w:rsidRPr="008C3A6C">
        <w:rPr>
          <w:i/>
          <w:color w:val="FFFFFF" w:themeColor="background1"/>
          <w:highlight w:val="black"/>
        </w:rPr>
        <w:t xml:space="preserve"> </w:t>
      </w:r>
      <w:r w:rsidRPr="008C3A6C">
        <w:rPr>
          <w:i/>
          <w:color w:val="FFFFFF" w:themeColor="background1"/>
          <w:highlight w:val="black"/>
          <w:lang w:val="en-US"/>
        </w:rPr>
        <w:t>trimmings</w:t>
      </w:r>
      <w:r w:rsidRPr="008C3A6C">
        <w:rPr>
          <w:i/>
          <w:color w:val="FFFFFF" w:themeColor="background1"/>
          <w:highlight w:val="black"/>
        </w:rPr>
        <w:t>. - - Он оскорбил Конфедерацию и всех нас, - заявила миссис Мерриуэзер, и ее величественный бюст в расшитом бисером корсаже бурно заколыхался.</w:t>
      </w:r>
    </w:p>
    <w:p w:rsidR="004B4226" w:rsidRPr="008C3A6C" w:rsidRDefault="004B4226" w:rsidP="00362872">
      <w:pPr>
        <w:pStyle w:val="a7"/>
        <w:numPr>
          <w:ilvl w:val="0"/>
          <w:numId w:val="30"/>
        </w:numPr>
        <w:shd w:val="clear" w:color="auto" w:fill="000000" w:themeFill="text1"/>
        <w:rPr>
          <w:i/>
          <w:color w:val="FFFFFF" w:themeColor="background1"/>
          <w:highlight w:val="black"/>
          <w:lang w:val="en-US"/>
        </w:rPr>
      </w:pPr>
      <w:r w:rsidRPr="008C3A6C">
        <w:rPr>
          <w:i/>
          <w:color w:val="FFFFFF" w:themeColor="background1"/>
          <w:highlight w:val="black"/>
          <w:lang w:val="en-US"/>
        </w:rPr>
        <w:t xml:space="preserve">She had not yet listened patiently to his heartbeats, but only felt that her own was beating violently. - </w:t>
      </w:r>
      <w:r w:rsidRPr="008C3A6C">
        <w:rPr>
          <w:i/>
          <w:color w:val="FFFFFF" w:themeColor="background1"/>
          <w:highlight w:val="black"/>
        </w:rPr>
        <w:t>Она</w:t>
      </w:r>
      <w:r w:rsidRPr="008C3A6C">
        <w:rPr>
          <w:i/>
          <w:color w:val="FFFFFF" w:themeColor="background1"/>
          <w:highlight w:val="black"/>
          <w:lang w:val="en-US"/>
        </w:rPr>
        <w:t xml:space="preserve"> </w:t>
      </w:r>
      <w:r w:rsidRPr="008C3A6C">
        <w:rPr>
          <w:i/>
          <w:color w:val="FFFFFF" w:themeColor="background1"/>
          <w:highlight w:val="black"/>
        </w:rPr>
        <w:t>не</w:t>
      </w:r>
      <w:r w:rsidRPr="008C3A6C">
        <w:rPr>
          <w:i/>
          <w:color w:val="FFFFFF" w:themeColor="background1"/>
          <w:highlight w:val="black"/>
          <w:lang w:val="en-US"/>
        </w:rPr>
        <w:t xml:space="preserve"> </w:t>
      </w:r>
      <w:r w:rsidRPr="008C3A6C">
        <w:rPr>
          <w:i/>
          <w:color w:val="FFFFFF" w:themeColor="background1"/>
          <w:highlight w:val="black"/>
        </w:rPr>
        <w:t>прислушивалась</w:t>
      </w:r>
      <w:r w:rsidRPr="008C3A6C">
        <w:rPr>
          <w:i/>
          <w:color w:val="FFFFFF" w:themeColor="background1"/>
          <w:highlight w:val="black"/>
          <w:lang w:val="en-US"/>
        </w:rPr>
        <w:t xml:space="preserve"> </w:t>
      </w:r>
      <w:r w:rsidRPr="008C3A6C">
        <w:rPr>
          <w:i/>
          <w:color w:val="FFFFFF" w:themeColor="background1"/>
          <w:highlight w:val="black"/>
        </w:rPr>
        <w:t>терпеливо</w:t>
      </w:r>
      <w:r w:rsidRPr="008C3A6C">
        <w:rPr>
          <w:i/>
          <w:color w:val="FFFFFF" w:themeColor="background1"/>
          <w:highlight w:val="black"/>
          <w:lang w:val="en-US"/>
        </w:rPr>
        <w:t xml:space="preserve"> </w:t>
      </w:r>
      <w:r w:rsidRPr="008C3A6C">
        <w:rPr>
          <w:i/>
          <w:color w:val="FFFFFF" w:themeColor="background1"/>
          <w:highlight w:val="black"/>
        </w:rPr>
        <w:t>к</w:t>
      </w:r>
      <w:r w:rsidRPr="008C3A6C">
        <w:rPr>
          <w:i/>
          <w:color w:val="FFFFFF" w:themeColor="background1"/>
          <w:highlight w:val="black"/>
          <w:lang w:val="en-US"/>
        </w:rPr>
        <w:t xml:space="preserve"> </w:t>
      </w:r>
      <w:r w:rsidRPr="008C3A6C">
        <w:rPr>
          <w:i/>
          <w:color w:val="FFFFFF" w:themeColor="background1"/>
          <w:highlight w:val="black"/>
        </w:rPr>
        <w:t>биению</w:t>
      </w:r>
      <w:r w:rsidRPr="008C3A6C">
        <w:rPr>
          <w:i/>
          <w:color w:val="FFFFFF" w:themeColor="background1"/>
          <w:highlight w:val="black"/>
          <w:lang w:val="en-US"/>
        </w:rPr>
        <w:t xml:space="preserve"> </w:t>
      </w:r>
      <w:r w:rsidRPr="008C3A6C">
        <w:rPr>
          <w:i/>
          <w:color w:val="FFFFFF" w:themeColor="background1"/>
          <w:highlight w:val="black"/>
        </w:rPr>
        <w:t>его</w:t>
      </w:r>
      <w:r w:rsidRPr="008C3A6C">
        <w:rPr>
          <w:i/>
          <w:color w:val="FFFFFF" w:themeColor="background1"/>
          <w:highlight w:val="black"/>
          <w:lang w:val="en-US"/>
        </w:rPr>
        <w:t xml:space="preserve"> </w:t>
      </w:r>
      <w:r w:rsidRPr="008C3A6C">
        <w:rPr>
          <w:i/>
          <w:color w:val="FFFFFF" w:themeColor="background1"/>
          <w:highlight w:val="black"/>
        </w:rPr>
        <w:t>сердца</w:t>
      </w:r>
      <w:r w:rsidRPr="008C3A6C">
        <w:rPr>
          <w:i/>
          <w:color w:val="FFFFFF" w:themeColor="background1"/>
          <w:highlight w:val="black"/>
          <w:lang w:val="en-US"/>
        </w:rPr>
        <w:t xml:space="preserve"> </w:t>
      </w:r>
      <w:r w:rsidRPr="008C3A6C">
        <w:rPr>
          <w:i/>
          <w:color w:val="FFFFFF" w:themeColor="background1"/>
          <w:highlight w:val="black"/>
        </w:rPr>
        <w:t>и</w:t>
      </w:r>
      <w:r w:rsidRPr="008C3A6C">
        <w:rPr>
          <w:i/>
          <w:color w:val="FFFFFF" w:themeColor="background1"/>
          <w:highlight w:val="black"/>
          <w:lang w:val="en-US"/>
        </w:rPr>
        <w:t xml:space="preserve"> </w:t>
      </w:r>
      <w:r w:rsidRPr="008C3A6C">
        <w:rPr>
          <w:i/>
          <w:color w:val="FFFFFF" w:themeColor="background1"/>
          <w:highlight w:val="black"/>
        </w:rPr>
        <w:t>знала</w:t>
      </w:r>
      <w:r w:rsidRPr="008C3A6C">
        <w:rPr>
          <w:i/>
          <w:color w:val="FFFFFF" w:themeColor="background1"/>
          <w:highlight w:val="black"/>
          <w:lang w:val="en-US"/>
        </w:rPr>
        <w:t xml:space="preserve"> </w:t>
      </w:r>
      <w:r w:rsidRPr="008C3A6C">
        <w:rPr>
          <w:i/>
          <w:color w:val="FFFFFF" w:themeColor="background1"/>
          <w:highlight w:val="black"/>
        </w:rPr>
        <w:t>только</w:t>
      </w:r>
      <w:r w:rsidRPr="008C3A6C">
        <w:rPr>
          <w:i/>
          <w:color w:val="FFFFFF" w:themeColor="background1"/>
          <w:highlight w:val="black"/>
          <w:lang w:val="en-US"/>
        </w:rPr>
        <w:t xml:space="preserve">, </w:t>
      </w:r>
      <w:r w:rsidRPr="008C3A6C">
        <w:rPr>
          <w:i/>
          <w:color w:val="FFFFFF" w:themeColor="background1"/>
          <w:highlight w:val="black"/>
        </w:rPr>
        <w:t>как</w:t>
      </w:r>
      <w:r w:rsidRPr="008C3A6C">
        <w:rPr>
          <w:i/>
          <w:color w:val="FFFFFF" w:themeColor="background1"/>
          <w:highlight w:val="black"/>
          <w:lang w:val="en-US"/>
        </w:rPr>
        <w:t xml:space="preserve"> </w:t>
      </w:r>
      <w:r w:rsidRPr="008C3A6C">
        <w:rPr>
          <w:i/>
          <w:color w:val="FFFFFF" w:themeColor="background1"/>
          <w:highlight w:val="black"/>
        </w:rPr>
        <w:t>бурно</w:t>
      </w:r>
      <w:r w:rsidRPr="008C3A6C">
        <w:rPr>
          <w:i/>
          <w:color w:val="FFFFFF" w:themeColor="background1"/>
          <w:highlight w:val="black"/>
          <w:lang w:val="en-US"/>
        </w:rPr>
        <w:t xml:space="preserve"> </w:t>
      </w:r>
      <w:r w:rsidRPr="008C3A6C">
        <w:rPr>
          <w:i/>
          <w:color w:val="FFFFFF" w:themeColor="background1"/>
          <w:highlight w:val="black"/>
        </w:rPr>
        <w:t>стучит</w:t>
      </w:r>
      <w:r w:rsidRPr="008C3A6C">
        <w:rPr>
          <w:i/>
          <w:color w:val="FFFFFF" w:themeColor="background1"/>
          <w:highlight w:val="black"/>
          <w:lang w:val="en-US"/>
        </w:rPr>
        <w:t xml:space="preserve"> </w:t>
      </w:r>
      <w:r w:rsidRPr="008C3A6C">
        <w:rPr>
          <w:i/>
          <w:color w:val="FFFFFF" w:themeColor="background1"/>
          <w:highlight w:val="black"/>
        </w:rPr>
        <w:t>ее</w:t>
      </w:r>
      <w:r w:rsidRPr="008C3A6C">
        <w:rPr>
          <w:i/>
          <w:color w:val="FFFFFF" w:themeColor="background1"/>
          <w:highlight w:val="black"/>
          <w:lang w:val="en-US"/>
        </w:rPr>
        <w:t xml:space="preserve"> </w:t>
      </w:r>
      <w:r w:rsidRPr="008C3A6C">
        <w:rPr>
          <w:i/>
          <w:color w:val="FFFFFF" w:themeColor="background1"/>
          <w:highlight w:val="black"/>
        </w:rPr>
        <w:t>собственное</w:t>
      </w:r>
      <w:r w:rsidRPr="008C3A6C">
        <w:rPr>
          <w:i/>
          <w:color w:val="FFFFFF" w:themeColor="background1"/>
          <w:highlight w:val="black"/>
          <w:lang w:val="en-US"/>
        </w:rPr>
        <w:t>.</w:t>
      </w:r>
    </w:p>
    <w:p w:rsidR="004B4226" w:rsidRPr="008C3A6C" w:rsidRDefault="004B4226" w:rsidP="00362872">
      <w:pPr>
        <w:pStyle w:val="a7"/>
        <w:numPr>
          <w:ilvl w:val="0"/>
          <w:numId w:val="30"/>
        </w:numPr>
        <w:shd w:val="clear" w:color="auto" w:fill="000000" w:themeFill="text1"/>
        <w:textAlignment w:val="baseline"/>
        <w:rPr>
          <w:rFonts w:eastAsia="Times New Roman"/>
          <w:i/>
          <w:color w:val="FFFFFF" w:themeColor="background1"/>
          <w:highlight w:val="black"/>
          <w:lang w:eastAsia="ru-RU"/>
        </w:rPr>
      </w:pPr>
      <w:r w:rsidRPr="008C3A6C">
        <w:rPr>
          <w:rFonts w:eastAsia="Times New Roman"/>
          <w:i/>
          <w:color w:val="FFFFFF" w:themeColor="background1"/>
          <w:highlight w:val="black"/>
          <w:bdr w:val="none" w:sz="0" w:space="0" w:color="auto" w:frame="1"/>
          <w:lang w:eastAsia="ru-RU"/>
        </w:rPr>
        <w:t>to die violently — умереть насильственной смертью</w:t>
      </w:r>
    </w:p>
    <w:p w:rsidR="004B4226" w:rsidRPr="008C3A6C" w:rsidRDefault="004B4226" w:rsidP="00733FF6">
      <w:pPr>
        <w:shd w:val="clear" w:color="auto" w:fill="000000" w:themeFill="text1"/>
        <w:jc w:val="center"/>
        <w:rPr>
          <w:b/>
          <w:i/>
          <w:color w:val="FFFFFF" w:themeColor="background1"/>
          <w:highlight w:val="black"/>
        </w:rPr>
      </w:pPr>
    </w:p>
    <w:p w:rsidR="004B4226" w:rsidRPr="008C3A6C" w:rsidRDefault="004B4226" w:rsidP="00733FF6">
      <w:pPr>
        <w:shd w:val="clear" w:color="auto" w:fill="000000" w:themeFill="text1"/>
        <w:jc w:val="center"/>
        <w:rPr>
          <w:b/>
          <w:i/>
          <w:color w:val="FFFFFF" w:themeColor="background1"/>
          <w:highlight w:val="black"/>
        </w:rPr>
      </w:pPr>
    </w:p>
    <w:p w:rsidR="004B4226" w:rsidRPr="008C3A6C" w:rsidRDefault="004B4226" w:rsidP="00733FF6">
      <w:pPr>
        <w:jc w:val="center"/>
        <w:rPr>
          <w:b/>
          <w:i/>
          <w:color w:val="FFFFFF" w:themeColor="background1"/>
          <w:u w:val="single"/>
        </w:rPr>
      </w:pPr>
    </w:p>
    <w:p w:rsidR="004B4226" w:rsidRPr="00D21C7B" w:rsidRDefault="004B4226" w:rsidP="00733FF6">
      <w:pPr>
        <w:jc w:val="center"/>
        <w:rPr>
          <w:b/>
          <w:color w:val="FFFF00"/>
          <w:highlight w:val="black"/>
        </w:rPr>
      </w:pPr>
      <w:r w:rsidRPr="00D21C7B">
        <w:rPr>
          <w:b/>
          <w:color w:val="FFFF00"/>
          <w:highlight w:val="black"/>
        </w:rPr>
        <w:t>FRAUD ** [</w:t>
      </w:r>
      <w:proofErr w:type="gramStart"/>
      <w:r w:rsidRPr="00D21C7B">
        <w:rPr>
          <w:b/>
          <w:color w:val="FFFF00"/>
          <w:highlight w:val="black"/>
        </w:rPr>
        <w:t>frɔ:d</w:t>
      </w:r>
      <w:proofErr w:type="gramEnd"/>
      <w:r w:rsidRPr="00D21C7B">
        <w:rPr>
          <w:b/>
          <w:color w:val="FFFF00"/>
          <w:highlight w:val="black"/>
        </w:rPr>
        <w:t>]</w:t>
      </w:r>
    </w:p>
    <w:p w:rsidR="004B4226" w:rsidRPr="00D21C7B" w:rsidRDefault="004B4226" w:rsidP="00733FF6">
      <w:pPr>
        <w:rPr>
          <w:color w:val="FFFF00"/>
          <w:highlight w:val="black"/>
        </w:rPr>
      </w:pPr>
      <w:r w:rsidRPr="00D21C7B">
        <w:rPr>
          <w:b/>
          <w:i/>
          <w:color w:val="FFFF00"/>
          <w:highlight w:val="black"/>
        </w:rPr>
        <w:t>СУЩ.</w:t>
      </w:r>
      <w:r w:rsidRPr="00D21C7B">
        <w:rPr>
          <w:color w:val="FFFF00"/>
          <w:highlight w:val="black"/>
        </w:rPr>
        <w:t xml:space="preserve"> 1. юр. обман, мошенничество, жульничество, афера, подлог, махинация</w:t>
      </w:r>
    </w:p>
    <w:p w:rsidR="004B4226" w:rsidRPr="008C3A6C" w:rsidRDefault="004B4226" w:rsidP="00362872">
      <w:pPr>
        <w:pStyle w:val="a7"/>
        <w:numPr>
          <w:ilvl w:val="0"/>
          <w:numId w:val="31"/>
        </w:numPr>
        <w:rPr>
          <w:i/>
          <w:color w:val="FFFFFF" w:themeColor="background1"/>
          <w:highlight w:val="black"/>
        </w:rPr>
      </w:pPr>
      <w:r w:rsidRPr="00D21C7B">
        <w:rPr>
          <w:i/>
          <w:color w:val="FFFF00"/>
          <w:highlight w:val="black"/>
        </w:rPr>
        <w:t>~ in fact - умышленный /преднамеренный, прямой</w:t>
      </w:r>
      <w:r w:rsidRPr="008C3A6C">
        <w:rPr>
          <w:i/>
          <w:color w:val="FFFFFF" w:themeColor="background1"/>
          <w:highlight w:val="black"/>
        </w:rPr>
        <w:t>/ обман</w:t>
      </w:r>
    </w:p>
    <w:p w:rsidR="004B4226" w:rsidRPr="008C3A6C" w:rsidRDefault="004B4226" w:rsidP="00362872">
      <w:pPr>
        <w:pStyle w:val="a7"/>
        <w:numPr>
          <w:ilvl w:val="0"/>
          <w:numId w:val="31"/>
        </w:numPr>
        <w:rPr>
          <w:i/>
          <w:color w:val="FFFFFF" w:themeColor="background1"/>
          <w:highlight w:val="black"/>
        </w:rPr>
      </w:pPr>
      <w:r w:rsidRPr="008C3A6C">
        <w:rPr>
          <w:i/>
          <w:color w:val="FFFFFF" w:themeColor="background1"/>
          <w:highlight w:val="black"/>
        </w:rPr>
        <w:t>to get money by ~ - получить деньги обманным путём</w:t>
      </w:r>
    </w:p>
    <w:p w:rsidR="004B4226" w:rsidRPr="008C3A6C" w:rsidRDefault="004B4226" w:rsidP="00733FF6">
      <w:pPr>
        <w:rPr>
          <w:color w:val="FFFFFF" w:themeColor="background1"/>
          <w:highlight w:val="black"/>
        </w:rPr>
      </w:pPr>
      <w:r w:rsidRPr="008C3A6C">
        <w:rPr>
          <w:color w:val="FFFFFF" w:themeColor="background1"/>
          <w:highlight w:val="black"/>
        </w:rPr>
        <w:t>2. разг.</w:t>
      </w:r>
    </w:p>
    <w:p w:rsidR="004B4226" w:rsidRPr="008C3A6C" w:rsidRDefault="004B4226" w:rsidP="00733FF6">
      <w:pPr>
        <w:rPr>
          <w:color w:val="FFFFFF" w:themeColor="background1"/>
          <w:highlight w:val="black"/>
        </w:rPr>
      </w:pPr>
      <w:r w:rsidRPr="008C3A6C">
        <w:rPr>
          <w:color w:val="FFFFFF" w:themeColor="background1"/>
          <w:highlight w:val="black"/>
        </w:rPr>
        <w:t>1) фальшивка; подделка что-л. поддельное, ненастоящее</w:t>
      </w:r>
    </w:p>
    <w:p w:rsidR="004B4226" w:rsidRPr="008C3A6C" w:rsidRDefault="004B4226" w:rsidP="00362872">
      <w:pPr>
        <w:pStyle w:val="a7"/>
        <w:numPr>
          <w:ilvl w:val="0"/>
          <w:numId w:val="31"/>
        </w:numPr>
        <w:rPr>
          <w:i/>
          <w:color w:val="FFFFFF" w:themeColor="background1"/>
          <w:highlight w:val="black"/>
        </w:rPr>
      </w:pPr>
      <w:r w:rsidRPr="008C3A6C">
        <w:rPr>
          <w:i/>
          <w:color w:val="FFFFFF" w:themeColor="background1"/>
          <w:highlight w:val="black"/>
        </w:rPr>
        <w:t>much advertised nostrums are often ~s - широко рекламируемые патентованные лекарства часто оказываются сплошным надувательством /жульничеством/</w:t>
      </w:r>
    </w:p>
    <w:p w:rsidR="004B4226" w:rsidRPr="008C3A6C" w:rsidRDefault="004B4226" w:rsidP="00733FF6">
      <w:pPr>
        <w:rPr>
          <w:color w:val="FFFFFF" w:themeColor="background1"/>
          <w:highlight w:val="black"/>
        </w:rPr>
      </w:pPr>
      <w:r w:rsidRPr="008C3A6C">
        <w:rPr>
          <w:color w:val="FFFFFF" w:themeColor="background1"/>
          <w:highlight w:val="black"/>
        </w:rPr>
        <w:t>2) обманщик; мошенник, аферист</w:t>
      </w:r>
    </w:p>
    <w:p w:rsidR="004B4226" w:rsidRPr="008C3A6C" w:rsidRDefault="004B4226" w:rsidP="00362872">
      <w:pPr>
        <w:pStyle w:val="a7"/>
        <w:numPr>
          <w:ilvl w:val="0"/>
          <w:numId w:val="31"/>
        </w:numPr>
        <w:rPr>
          <w:i/>
          <w:color w:val="FFFFFF" w:themeColor="background1"/>
          <w:highlight w:val="black"/>
        </w:rPr>
      </w:pPr>
      <w:r w:rsidRPr="008C3A6C">
        <w:rPr>
          <w:i/>
          <w:color w:val="FFFFFF" w:themeColor="background1"/>
          <w:highlight w:val="black"/>
        </w:rPr>
        <w:t>fortune-tellers are usually ~s - гадальщицы, как правило, обманывают народ</w:t>
      </w:r>
    </w:p>
    <w:p w:rsidR="004B4226" w:rsidRPr="008C3A6C" w:rsidRDefault="004B4226" w:rsidP="00362872">
      <w:pPr>
        <w:pStyle w:val="a7"/>
        <w:numPr>
          <w:ilvl w:val="0"/>
          <w:numId w:val="31"/>
        </w:numPr>
        <w:rPr>
          <w:i/>
          <w:color w:val="FFFFFF" w:themeColor="background1"/>
          <w:highlight w:val="black"/>
        </w:rPr>
      </w:pPr>
      <w:r w:rsidRPr="008C3A6C">
        <w:rPr>
          <w:rFonts w:ascii="Segoe UI Symbol" w:hAnsi="Segoe UI Symbol" w:cs="Segoe UI Symbol"/>
          <w:i/>
          <w:color w:val="FFFFFF" w:themeColor="background1"/>
          <w:highlight w:val="black"/>
        </w:rPr>
        <w:t>♢</w:t>
      </w:r>
      <w:r w:rsidRPr="008C3A6C">
        <w:rPr>
          <w:i/>
          <w:color w:val="FFFFFF" w:themeColor="background1"/>
          <w:highlight w:val="black"/>
        </w:rPr>
        <w:t> pious ~ - ложь во спасение</w:t>
      </w:r>
    </w:p>
    <w:p w:rsidR="004B4226" w:rsidRPr="008C3A6C" w:rsidRDefault="004B4226" w:rsidP="00733FF6">
      <w:pPr>
        <w:rPr>
          <w:color w:val="FFFFFF" w:themeColor="background1"/>
          <w:highlight w:val="black"/>
        </w:rPr>
      </w:pPr>
    </w:p>
    <w:p w:rsidR="004B4226" w:rsidRPr="008C3A6C" w:rsidRDefault="004B4226" w:rsidP="00733FF6">
      <w:pPr>
        <w:rPr>
          <w:color w:val="FFFFFF" w:themeColor="background1"/>
          <w:highlight w:val="black"/>
        </w:rPr>
      </w:pPr>
    </w:p>
    <w:p w:rsidR="004B4226" w:rsidRPr="008C3A6C" w:rsidRDefault="004B4226" w:rsidP="00733FF6">
      <w:pPr>
        <w:rPr>
          <w:color w:val="FFFFFF" w:themeColor="background1"/>
          <w:highlight w:val="black"/>
        </w:rPr>
      </w:pPr>
    </w:p>
    <w:p w:rsidR="004B4226" w:rsidRPr="008C3A6C" w:rsidRDefault="004B4226" w:rsidP="00733FF6">
      <w:pPr>
        <w:jc w:val="center"/>
        <w:rPr>
          <w:b/>
          <w:i/>
          <w:color w:val="FFFFFF" w:themeColor="background1"/>
        </w:rPr>
      </w:pPr>
      <w:r w:rsidRPr="008C3A6C">
        <w:rPr>
          <w:b/>
          <w:i/>
          <w:color w:val="FFFFFF" w:themeColor="background1"/>
        </w:rPr>
        <w:t>THANKS TO {ʹθæŋkstu:}</w:t>
      </w:r>
    </w:p>
    <w:p w:rsidR="004B4226" w:rsidRPr="008C3A6C" w:rsidRDefault="004B4226" w:rsidP="00733FF6">
      <w:pPr>
        <w:rPr>
          <w:color w:val="FFFFFF" w:themeColor="background1"/>
        </w:rPr>
      </w:pPr>
      <w:r w:rsidRPr="008C3A6C">
        <w:rPr>
          <w:color w:val="FFFFFF" w:themeColor="background1"/>
        </w:rPr>
        <w:lastRenderedPageBreak/>
        <w:t>phr prep благодаря; из-за</w:t>
      </w:r>
    </w:p>
    <w:p w:rsidR="004B4226" w:rsidRPr="008C3A6C" w:rsidRDefault="004B4226" w:rsidP="00362872">
      <w:pPr>
        <w:pStyle w:val="a7"/>
        <w:numPr>
          <w:ilvl w:val="0"/>
          <w:numId w:val="32"/>
        </w:numPr>
        <w:rPr>
          <w:i/>
          <w:color w:val="FFFFFF" w:themeColor="background1"/>
        </w:rPr>
      </w:pPr>
      <w:r w:rsidRPr="008C3A6C">
        <w:rPr>
          <w:i/>
          <w:color w:val="FFFFFF" w:themeColor="background1"/>
        </w:rPr>
        <w:t>~ my foresight - благодаря моей предусмотрительности</w:t>
      </w:r>
    </w:p>
    <w:p w:rsidR="004B4226" w:rsidRPr="008C3A6C" w:rsidRDefault="004B4226" w:rsidP="00362872">
      <w:pPr>
        <w:pStyle w:val="a7"/>
        <w:numPr>
          <w:ilvl w:val="0"/>
          <w:numId w:val="32"/>
        </w:numPr>
        <w:rPr>
          <w:i/>
          <w:color w:val="FFFFFF" w:themeColor="background1"/>
        </w:rPr>
      </w:pPr>
      <w:r w:rsidRPr="008C3A6C">
        <w:rPr>
          <w:i/>
          <w:color w:val="FFFFFF" w:themeColor="background1"/>
        </w:rPr>
        <w:t>~ your obstinacy - из-за вашего упрямства</w:t>
      </w:r>
    </w:p>
    <w:p w:rsidR="004B4226" w:rsidRPr="008C3A6C" w:rsidRDefault="004B4226" w:rsidP="00733FF6">
      <w:pPr>
        <w:rPr>
          <w:color w:val="FFFFFF" w:themeColor="background1"/>
          <w:highlight w:val="black"/>
        </w:rPr>
      </w:pPr>
    </w:p>
    <w:p w:rsidR="004B4226" w:rsidRPr="008C3A6C" w:rsidRDefault="004B4226" w:rsidP="00733FF6">
      <w:pPr>
        <w:rPr>
          <w:color w:val="FFFFFF" w:themeColor="background1"/>
          <w:highlight w:val="black"/>
        </w:rPr>
      </w:pPr>
    </w:p>
    <w:p w:rsidR="004B4226" w:rsidRPr="008C3A6C" w:rsidRDefault="004B4226" w:rsidP="00733FF6">
      <w:pPr>
        <w:rPr>
          <w:color w:val="FFFFFF" w:themeColor="background1"/>
          <w:highlight w:val="black"/>
        </w:rPr>
      </w:pPr>
    </w:p>
    <w:p w:rsidR="004B4226" w:rsidRPr="008C3A6C" w:rsidRDefault="004B4226" w:rsidP="00733FF6">
      <w:pPr>
        <w:shd w:val="clear" w:color="auto" w:fill="000000" w:themeFill="text1"/>
        <w:jc w:val="center"/>
        <w:rPr>
          <w:b/>
          <w:i/>
          <w:color w:val="FFFFFF" w:themeColor="background1"/>
          <w:highlight w:val="black"/>
          <w:u w:val="single"/>
          <w:shd w:val="clear" w:color="auto" w:fill="FFFFFF"/>
        </w:rPr>
      </w:pPr>
      <w:r w:rsidRPr="008C3A6C">
        <w:rPr>
          <w:b/>
          <w:i/>
          <w:color w:val="FFFFFF" w:themeColor="background1"/>
          <w:highlight w:val="black"/>
          <w:u w:val="single"/>
          <w:shd w:val="clear" w:color="auto" w:fill="FFFFFF"/>
          <w:lang w:val="en-US"/>
        </w:rPr>
        <w:t>WAY</w:t>
      </w:r>
      <w:r w:rsidRPr="008C3A6C">
        <w:rPr>
          <w:b/>
          <w:i/>
          <w:color w:val="FFFFFF" w:themeColor="background1"/>
          <w:highlight w:val="black"/>
          <w:u w:val="single"/>
          <w:shd w:val="clear" w:color="auto" w:fill="FFFFFF"/>
        </w:rPr>
        <w:t xml:space="preserve"> </w:t>
      </w:r>
      <w:r w:rsidRPr="008C3A6C">
        <w:rPr>
          <w:b/>
          <w:i/>
          <w:color w:val="FFFFFF" w:themeColor="background1"/>
          <w:highlight w:val="black"/>
          <w:u w:val="single"/>
          <w:shd w:val="clear" w:color="auto" w:fill="FFFFFF"/>
          <w:lang w:val="en-US"/>
        </w:rPr>
        <w:t>OF</w:t>
      </w:r>
      <w:r w:rsidRPr="008C3A6C">
        <w:rPr>
          <w:b/>
          <w:i/>
          <w:color w:val="FFFFFF" w:themeColor="background1"/>
          <w:highlight w:val="black"/>
          <w:u w:val="single"/>
          <w:shd w:val="clear" w:color="auto" w:fill="FFFFFF"/>
        </w:rPr>
        <w:t xml:space="preserve"> </w:t>
      </w:r>
      <w:r w:rsidRPr="008C3A6C">
        <w:rPr>
          <w:b/>
          <w:i/>
          <w:color w:val="FFFFFF" w:themeColor="background1"/>
          <w:highlight w:val="black"/>
          <w:u w:val="single"/>
          <w:shd w:val="clear" w:color="auto" w:fill="FFFFFF"/>
          <w:lang w:val="en-US"/>
        </w:rPr>
        <w:t>LIFE</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ОБРАЗ ЖИЗНИ, УКЛАД ЖИЗНИ, БЫТ</w:t>
      </w:r>
    </w:p>
    <w:p w:rsidR="004B4226" w:rsidRPr="008C3A6C" w:rsidRDefault="004B4226" w:rsidP="00362872">
      <w:pPr>
        <w:pStyle w:val="a7"/>
        <w:numPr>
          <w:ilvl w:val="0"/>
          <w:numId w:val="33"/>
        </w:numPr>
        <w:rPr>
          <w:i/>
          <w:color w:val="FFFFFF" w:themeColor="background1"/>
          <w:lang w:val="en-US"/>
        </w:rPr>
      </w:pPr>
      <w:r w:rsidRPr="008C3A6C">
        <w:rPr>
          <w:i/>
          <w:color w:val="FFFFFF" w:themeColor="background1"/>
          <w:lang w:val="en-US"/>
        </w:rPr>
        <w:t>It is not an attractive way of life, but I am safe here.</w:t>
      </w:r>
    </w:p>
    <w:p w:rsidR="004B4226" w:rsidRPr="008C3A6C" w:rsidRDefault="004B4226" w:rsidP="00362872">
      <w:pPr>
        <w:pStyle w:val="a7"/>
        <w:numPr>
          <w:ilvl w:val="0"/>
          <w:numId w:val="33"/>
        </w:numPr>
        <w:rPr>
          <w:i/>
          <w:color w:val="FFFFFF" w:themeColor="background1"/>
        </w:rPr>
      </w:pPr>
      <w:r w:rsidRPr="008C3A6C">
        <w:rPr>
          <w:i/>
          <w:color w:val="FFFFFF" w:themeColor="background1"/>
        </w:rPr>
        <w:t>Это не самый лучший образ жизни, но здесь - я в безопасности.</w:t>
      </w:r>
    </w:p>
    <w:p w:rsidR="004B4226" w:rsidRPr="008C3A6C" w:rsidRDefault="004B4226" w:rsidP="00362872">
      <w:pPr>
        <w:pStyle w:val="a7"/>
        <w:numPr>
          <w:ilvl w:val="0"/>
          <w:numId w:val="33"/>
        </w:numPr>
        <w:rPr>
          <w:i/>
          <w:color w:val="FFFFFF" w:themeColor="background1"/>
          <w:lang w:val="en-US"/>
        </w:rPr>
      </w:pPr>
      <w:r w:rsidRPr="008C3A6C">
        <w:rPr>
          <w:i/>
          <w:color w:val="FFFFFF" w:themeColor="background1"/>
          <w:lang w:val="en-US"/>
        </w:rPr>
        <w:t>We must be marked off by our hairlessness, our clothing, our behavior, our way of life.</w:t>
      </w:r>
    </w:p>
    <w:p w:rsidR="004B4226" w:rsidRPr="008C3A6C" w:rsidRDefault="004B4226" w:rsidP="00362872">
      <w:pPr>
        <w:pStyle w:val="a7"/>
        <w:numPr>
          <w:ilvl w:val="0"/>
          <w:numId w:val="33"/>
        </w:numPr>
        <w:rPr>
          <w:i/>
          <w:color w:val="FFFFFF" w:themeColor="background1"/>
        </w:rPr>
      </w:pPr>
      <w:r w:rsidRPr="008C3A6C">
        <w:rPr>
          <w:i/>
          <w:color w:val="FFFFFF" w:themeColor="background1"/>
        </w:rPr>
        <w:t>Да - и отсутствие волос, и одежда, и поведение -весь наш образ жизни.</w:t>
      </w:r>
    </w:p>
    <w:p w:rsidR="004B4226" w:rsidRPr="008C3A6C" w:rsidRDefault="004B4226" w:rsidP="00733FF6">
      <w:pPr>
        <w:rPr>
          <w:color w:val="FFFFFF" w:themeColor="background1"/>
          <w:highlight w:val="black"/>
        </w:rPr>
      </w:pPr>
      <w:r w:rsidRPr="008C3A6C">
        <w:rPr>
          <w:color w:val="FFFFFF" w:themeColor="background1"/>
          <w:highlight w:val="black"/>
        </w:rPr>
        <w:t>ПУТЬ ЖИЗНИ</w:t>
      </w:r>
    </w:p>
    <w:p w:rsidR="004B4226" w:rsidRPr="008C3A6C" w:rsidRDefault="004B4226" w:rsidP="00362872">
      <w:pPr>
        <w:pStyle w:val="a7"/>
        <w:numPr>
          <w:ilvl w:val="0"/>
          <w:numId w:val="34"/>
        </w:numPr>
        <w:rPr>
          <w:i/>
          <w:color w:val="FFFFFF" w:themeColor="background1"/>
          <w:lang w:val="en-US"/>
        </w:rPr>
      </w:pPr>
      <w:proofErr w:type="gramStart"/>
      <w:r w:rsidRPr="008C3A6C">
        <w:rPr>
          <w:i/>
          <w:color w:val="FFFFFF" w:themeColor="background1"/>
          <w:lang w:val="en-US"/>
        </w:rPr>
        <w:t>et</w:t>
      </w:r>
      <w:proofErr w:type="gramEnd"/>
      <w:r w:rsidRPr="008C3A6C">
        <w:rPr>
          <w:i/>
          <w:color w:val="FFFFFF" w:themeColor="background1"/>
          <w:lang w:val="en-US"/>
        </w:rPr>
        <w:t xml:space="preserve"> have chosen a Vulcan way of life.</w:t>
      </w:r>
    </w:p>
    <w:p w:rsidR="004B4226" w:rsidRPr="008C3A6C" w:rsidRDefault="004B4226" w:rsidP="00362872">
      <w:pPr>
        <w:pStyle w:val="a7"/>
        <w:numPr>
          <w:ilvl w:val="0"/>
          <w:numId w:val="34"/>
        </w:numPr>
        <w:rPr>
          <w:i/>
          <w:color w:val="FFFFFF" w:themeColor="background1"/>
        </w:rPr>
      </w:pPr>
      <w:r w:rsidRPr="008C3A6C">
        <w:rPr>
          <w:i/>
          <w:color w:val="FFFFFF" w:themeColor="background1"/>
        </w:rPr>
        <w:t>Но Вы выбрали вулканский путь жизни.</w:t>
      </w:r>
    </w:p>
    <w:p w:rsidR="004B4226" w:rsidRPr="008C3A6C" w:rsidRDefault="004B4226" w:rsidP="00362872">
      <w:pPr>
        <w:pStyle w:val="a7"/>
        <w:numPr>
          <w:ilvl w:val="0"/>
          <w:numId w:val="34"/>
        </w:numPr>
        <w:rPr>
          <w:i/>
          <w:color w:val="FFFFFF" w:themeColor="background1"/>
          <w:lang w:val="en-US"/>
        </w:rPr>
      </w:pPr>
      <w:r w:rsidRPr="008C3A6C">
        <w:rPr>
          <w:i/>
          <w:color w:val="FFFFFF" w:themeColor="background1"/>
          <w:lang w:val="en-US"/>
        </w:rPr>
        <w:t>We're about returning to a more natural, humane way of life.</w:t>
      </w:r>
    </w:p>
    <w:p w:rsidR="004B4226" w:rsidRPr="008C3A6C" w:rsidRDefault="004B4226" w:rsidP="00362872">
      <w:pPr>
        <w:pStyle w:val="a7"/>
        <w:numPr>
          <w:ilvl w:val="0"/>
          <w:numId w:val="34"/>
        </w:numPr>
        <w:rPr>
          <w:i/>
          <w:color w:val="FFFFFF" w:themeColor="background1"/>
        </w:rPr>
      </w:pPr>
      <w:r w:rsidRPr="008C3A6C">
        <w:rPr>
          <w:i/>
          <w:color w:val="FFFFFF" w:themeColor="background1"/>
        </w:rPr>
        <w:t>Мы за возвращение к более естественному, гуманному пути жизни.</w:t>
      </w:r>
    </w:p>
    <w:p w:rsidR="004B4226" w:rsidRPr="008C3A6C" w:rsidRDefault="004B4226" w:rsidP="00362872">
      <w:pPr>
        <w:pStyle w:val="a7"/>
        <w:numPr>
          <w:ilvl w:val="0"/>
          <w:numId w:val="34"/>
        </w:numPr>
        <w:rPr>
          <w:i/>
          <w:color w:val="FFFFFF" w:themeColor="background1"/>
          <w:lang w:val="en-US"/>
        </w:rPr>
      </w:pPr>
      <w:r w:rsidRPr="008C3A6C">
        <w:rPr>
          <w:i/>
          <w:color w:val="FFFFFF" w:themeColor="background1"/>
          <w:lang w:val="en-US"/>
        </w:rPr>
        <w:t>This samurai motto used to be a way of life.</w:t>
      </w:r>
    </w:p>
    <w:p w:rsidR="004B4226" w:rsidRPr="008C3A6C" w:rsidRDefault="004B4226" w:rsidP="00362872">
      <w:pPr>
        <w:pStyle w:val="a7"/>
        <w:numPr>
          <w:ilvl w:val="0"/>
          <w:numId w:val="34"/>
        </w:numPr>
        <w:rPr>
          <w:i/>
          <w:color w:val="FFFFFF" w:themeColor="background1"/>
          <w:highlight w:val="black"/>
        </w:rPr>
      </w:pPr>
      <w:r w:rsidRPr="008C3A6C">
        <w:rPr>
          <w:i/>
          <w:color w:val="FFFFFF" w:themeColor="background1"/>
        </w:rPr>
        <w:t>Вот каким должен быть путь жизни самурая.</w:t>
      </w:r>
    </w:p>
    <w:p w:rsidR="004B4226" w:rsidRPr="008C3A6C" w:rsidRDefault="004B4226" w:rsidP="00733FF6">
      <w:pPr>
        <w:shd w:val="clear" w:color="auto" w:fill="000000" w:themeFill="text1"/>
        <w:rPr>
          <w:b/>
          <w:color w:val="FFFFFF" w:themeColor="background1"/>
          <w:highlight w:val="black"/>
        </w:rPr>
      </w:pPr>
    </w:p>
    <w:p w:rsidR="004B4226" w:rsidRPr="008C3A6C" w:rsidRDefault="004B4226" w:rsidP="00733FF6">
      <w:pPr>
        <w:shd w:val="clear" w:color="auto" w:fill="000000" w:themeFill="text1"/>
        <w:rPr>
          <w:b/>
          <w:color w:val="FFFFFF" w:themeColor="background1"/>
          <w:highlight w:val="black"/>
        </w:rPr>
      </w:pPr>
    </w:p>
    <w:p w:rsidR="004B4226" w:rsidRPr="008C3A6C" w:rsidRDefault="004B4226" w:rsidP="00733FF6">
      <w:pPr>
        <w:shd w:val="clear" w:color="auto" w:fill="000000" w:themeFill="text1"/>
        <w:rPr>
          <w:b/>
          <w:color w:val="FFFFFF" w:themeColor="background1"/>
          <w:highlight w:val="black"/>
        </w:rPr>
      </w:pPr>
    </w:p>
    <w:p w:rsidR="004B4226" w:rsidRPr="008C3A6C" w:rsidRDefault="004B4226" w:rsidP="00733FF6">
      <w:pPr>
        <w:jc w:val="center"/>
        <w:rPr>
          <w:b/>
          <w:color w:val="FFFFFF" w:themeColor="background1"/>
          <w:highlight w:val="black"/>
          <w:shd w:val="clear" w:color="auto" w:fill="FFFFFF"/>
        </w:rPr>
      </w:pPr>
      <w:r w:rsidRPr="008C3A6C">
        <w:rPr>
          <w:b/>
          <w:color w:val="FFFFFF" w:themeColor="background1"/>
          <w:highlight w:val="black"/>
          <w:shd w:val="clear" w:color="auto" w:fill="FFFFFF"/>
        </w:rPr>
        <w:t>BESIDES ** [bıʹsaıdz]</w:t>
      </w:r>
    </w:p>
    <w:p w:rsidR="004B4226" w:rsidRPr="008C3A6C" w:rsidRDefault="004B4226" w:rsidP="00733FF6">
      <w:pPr>
        <w:rPr>
          <w:color w:val="FFFFFF" w:themeColor="background1"/>
          <w:highlight w:val="black"/>
          <w:shd w:val="clear" w:color="auto" w:fill="FFFFFF"/>
        </w:rPr>
      </w:pPr>
      <w:r w:rsidRPr="008C3A6C">
        <w:rPr>
          <w:color w:val="FFFFFF" w:themeColor="background1"/>
          <w:highlight w:val="black"/>
          <w:shd w:val="clear" w:color="auto" w:fill="FFFFFF"/>
        </w:rPr>
        <w:t> </w:t>
      </w:r>
      <w:r w:rsidRPr="008C3A6C">
        <w:rPr>
          <w:b/>
          <w:i/>
          <w:iCs/>
          <w:color w:val="FFFFFF" w:themeColor="background1"/>
          <w:highlight w:val="black"/>
          <w:shd w:val="clear" w:color="auto" w:fill="FFFFFF"/>
        </w:rPr>
        <w:t>НАР.</w:t>
      </w:r>
      <w:r w:rsidRPr="008C3A6C">
        <w:rPr>
          <w:i/>
          <w:iCs/>
          <w:color w:val="FFFFFF" w:themeColor="background1"/>
          <w:highlight w:val="black"/>
          <w:shd w:val="clear" w:color="auto" w:fill="FFFFFF"/>
        </w:rPr>
        <w:t xml:space="preserve"> </w:t>
      </w:r>
      <w:r w:rsidRPr="008C3A6C">
        <w:rPr>
          <w:color w:val="FFFFFF" w:themeColor="background1"/>
          <w:highlight w:val="black"/>
          <w:shd w:val="clear" w:color="auto" w:fill="FFFFFF"/>
        </w:rPr>
        <w:t> 1) кроме того; помимо того, сверх того, более того, также, вдобавок к тому</w:t>
      </w:r>
    </w:p>
    <w:p w:rsidR="004B4226" w:rsidRPr="008C3A6C" w:rsidRDefault="004B4226" w:rsidP="00362872">
      <w:pPr>
        <w:pStyle w:val="a7"/>
        <w:numPr>
          <w:ilvl w:val="0"/>
          <w:numId w:val="36"/>
        </w:numPr>
        <w:rPr>
          <w:i/>
          <w:color w:val="FFFFFF" w:themeColor="background1"/>
          <w:highlight w:val="black"/>
          <w:shd w:val="clear" w:color="auto" w:fill="FFFFFF"/>
        </w:rPr>
      </w:pPr>
      <w:r w:rsidRPr="008C3A6C">
        <w:rPr>
          <w:i/>
          <w:color w:val="FFFFFF" w:themeColor="background1"/>
          <w:highlight w:val="black"/>
          <w:shd w:val="clear" w:color="auto" w:fill="FFFFFF"/>
        </w:rPr>
        <w:t>many more ~ - ещё многие</w:t>
      </w:r>
    </w:p>
    <w:p w:rsidR="004B4226" w:rsidRPr="008C3A6C" w:rsidRDefault="004B4226" w:rsidP="00362872">
      <w:pPr>
        <w:pStyle w:val="a7"/>
        <w:numPr>
          <w:ilvl w:val="0"/>
          <w:numId w:val="36"/>
        </w:numPr>
        <w:rPr>
          <w:i/>
          <w:color w:val="FFFFFF" w:themeColor="background1"/>
          <w:highlight w:val="black"/>
          <w:shd w:val="clear" w:color="auto" w:fill="FFFFFF"/>
        </w:rPr>
      </w:pPr>
      <w:r w:rsidRPr="008C3A6C">
        <w:rPr>
          <w:i/>
          <w:color w:val="FFFFFF" w:themeColor="background1"/>
          <w:highlight w:val="black"/>
          <w:shd w:val="clear" w:color="auto" w:fill="FFFFFF"/>
        </w:rPr>
        <w:t>nothing ~ - только это и ничего больше</w:t>
      </w:r>
    </w:p>
    <w:p w:rsidR="004B4226" w:rsidRPr="008C3A6C" w:rsidRDefault="004B4226" w:rsidP="00362872">
      <w:pPr>
        <w:pStyle w:val="a7"/>
        <w:numPr>
          <w:ilvl w:val="0"/>
          <w:numId w:val="36"/>
        </w:numPr>
        <w:rPr>
          <w:i/>
          <w:color w:val="FFFFFF" w:themeColor="background1"/>
          <w:highlight w:val="black"/>
          <w:shd w:val="clear" w:color="auto" w:fill="FFFFFF"/>
        </w:rPr>
      </w:pPr>
      <w:r w:rsidRPr="008C3A6C">
        <w:rPr>
          <w:i/>
          <w:color w:val="FFFFFF" w:themeColor="background1"/>
          <w:highlight w:val="black"/>
          <w:shd w:val="clear" w:color="auto" w:fill="FFFFFF"/>
        </w:rPr>
        <w:t>he is ignorant of politics, whatever he may know ~ - сколь ни глубоки его знания, в политике он профан</w:t>
      </w:r>
    </w:p>
    <w:p w:rsidR="004B4226" w:rsidRPr="008C3A6C" w:rsidRDefault="004B4226" w:rsidP="00733FF6">
      <w:pPr>
        <w:rPr>
          <w:color w:val="FFFFFF" w:themeColor="background1"/>
          <w:highlight w:val="black"/>
          <w:shd w:val="clear" w:color="auto" w:fill="FFFFFF"/>
        </w:rPr>
      </w:pPr>
      <w:r w:rsidRPr="008C3A6C">
        <w:rPr>
          <w:color w:val="FFFFFF" w:themeColor="background1"/>
          <w:highlight w:val="black"/>
          <w:shd w:val="clear" w:color="auto" w:fill="FFFFFF"/>
        </w:rPr>
        <w:t>2) </w:t>
      </w:r>
      <w:r w:rsidRPr="008C3A6C">
        <w:rPr>
          <w:i/>
          <w:iCs/>
          <w:color w:val="FFFFFF" w:themeColor="background1"/>
          <w:highlight w:val="black"/>
          <w:shd w:val="clear" w:color="auto" w:fill="FFFFFF"/>
        </w:rPr>
        <w:t>как вводное слово</w:t>
      </w:r>
      <w:r w:rsidRPr="008C3A6C">
        <w:rPr>
          <w:color w:val="FFFFFF" w:themeColor="background1"/>
          <w:highlight w:val="black"/>
          <w:shd w:val="clear" w:color="auto" w:fill="FFFFFF"/>
        </w:rPr>
        <w:t> кроме того</w:t>
      </w:r>
    </w:p>
    <w:p w:rsidR="004B4226" w:rsidRPr="008C3A6C" w:rsidRDefault="004B4226" w:rsidP="00362872">
      <w:pPr>
        <w:pStyle w:val="a7"/>
        <w:numPr>
          <w:ilvl w:val="0"/>
          <w:numId w:val="36"/>
        </w:numPr>
        <w:rPr>
          <w:i/>
          <w:color w:val="FFFFFF" w:themeColor="background1"/>
          <w:highlight w:val="black"/>
          <w:shd w:val="clear" w:color="auto" w:fill="FFFFFF"/>
        </w:rPr>
      </w:pPr>
      <w:r w:rsidRPr="008C3A6C">
        <w:rPr>
          <w:i/>
          <w:color w:val="FFFFFF" w:themeColor="background1"/>
          <w:highlight w:val="black"/>
          <w:shd w:val="clear" w:color="auto" w:fill="FFFFFF"/>
        </w:rPr>
        <w:t>it is too late. Besides, I am tired - слишком поздно, и, кроме того, я устал</w:t>
      </w:r>
    </w:p>
    <w:p w:rsidR="004B4226" w:rsidRPr="008C3A6C" w:rsidRDefault="004B4226" w:rsidP="00733FF6">
      <w:pPr>
        <w:rPr>
          <w:color w:val="FFFFFF" w:themeColor="background1"/>
          <w:highlight w:val="black"/>
          <w:shd w:val="clear" w:color="auto" w:fill="FFFFFF"/>
        </w:rPr>
      </w:pPr>
      <w:r w:rsidRPr="008C3A6C">
        <w:rPr>
          <w:i/>
          <w:iCs/>
          <w:color w:val="FFFFFF" w:themeColor="background1"/>
          <w:highlight w:val="black"/>
          <w:shd w:val="clear" w:color="auto" w:fill="FFFFFF"/>
        </w:rPr>
        <w:lastRenderedPageBreak/>
        <w:t>prep</w:t>
      </w:r>
      <w:r w:rsidRPr="008C3A6C">
        <w:rPr>
          <w:color w:val="FFFFFF" w:themeColor="background1"/>
          <w:highlight w:val="black"/>
          <w:shd w:val="clear" w:color="auto" w:fill="FFFFFF"/>
        </w:rPr>
        <w:t> кроме, помимо, за исключением</w:t>
      </w:r>
    </w:p>
    <w:p w:rsidR="004B4226" w:rsidRPr="008C3A6C" w:rsidRDefault="004B4226" w:rsidP="00362872">
      <w:pPr>
        <w:pStyle w:val="a7"/>
        <w:numPr>
          <w:ilvl w:val="0"/>
          <w:numId w:val="36"/>
        </w:numPr>
        <w:rPr>
          <w:i/>
          <w:color w:val="FFFFFF" w:themeColor="background1"/>
          <w:highlight w:val="black"/>
          <w:shd w:val="clear" w:color="auto" w:fill="FFFFFF"/>
        </w:rPr>
      </w:pPr>
      <w:r w:rsidRPr="008C3A6C">
        <w:rPr>
          <w:i/>
          <w:color w:val="FFFFFF" w:themeColor="background1"/>
          <w:highlight w:val="black"/>
          <w:shd w:val="clear" w:color="auto" w:fill="FFFFFF"/>
        </w:rPr>
        <w:t>I want nothing ~ this - я ничего не хочу, кроме этого</w:t>
      </w:r>
    </w:p>
    <w:p w:rsidR="004B4226" w:rsidRPr="008C3A6C" w:rsidRDefault="004B4226" w:rsidP="00362872">
      <w:pPr>
        <w:pStyle w:val="a7"/>
        <w:numPr>
          <w:ilvl w:val="0"/>
          <w:numId w:val="36"/>
        </w:numPr>
        <w:rPr>
          <w:i/>
          <w:color w:val="FFFFFF" w:themeColor="background1"/>
          <w:highlight w:val="black"/>
          <w:shd w:val="clear" w:color="auto" w:fill="FFFFFF"/>
        </w:rPr>
      </w:pPr>
      <w:r w:rsidRPr="008C3A6C">
        <w:rPr>
          <w:i/>
          <w:color w:val="FFFFFF" w:themeColor="background1"/>
          <w:highlight w:val="black"/>
          <w:shd w:val="clear" w:color="auto" w:fill="FFFFFF"/>
        </w:rPr>
        <w:t>~ the fact that ... - не считая того, что ...</w:t>
      </w:r>
    </w:p>
    <w:p w:rsidR="004B4226" w:rsidRPr="008C3A6C" w:rsidRDefault="004B4226" w:rsidP="00362872">
      <w:pPr>
        <w:pStyle w:val="a7"/>
        <w:numPr>
          <w:ilvl w:val="0"/>
          <w:numId w:val="36"/>
        </w:numPr>
        <w:rPr>
          <w:i/>
          <w:color w:val="FFFFFF" w:themeColor="background1"/>
          <w:highlight w:val="black"/>
          <w:shd w:val="clear" w:color="auto" w:fill="FFFFFF"/>
        </w:rPr>
      </w:pPr>
      <w:r w:rsidRPr="008C3A6C">
        <w:rPr>
          <w:i/>
          <w:color w:val="FFFFFF" w:themeColor="background1"/>
          <w:highlight w:val="black"/>
          <w:shd w:val="clear" w:color="auto" w:fill="FFFFFF"/>
        </w:rPr>
        <w:t>others came to the picnic ~ us - на пикник пришли не только мы, но и другие </w:t>
      </w: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jc w:val="center"/>
        <w:rPr>
          <w:b/>
          <w:color w:val="FFFFFF" w:themeColor="background1"/>
          <w:lang w:val="en-US"/>
        </w:rPr>
      </w:pPr>
      <w:r w:rsidRPr="008C3A6C">
        <w:rPr>
          <w:b/>
          <w:color w:val="FFFFFF" w:themeColor="background1"/>
          <w:lang w:val="en-US"/>
        </w:rPr>
        <w:t>OUT OF PLACE [aʊt ɒv pleɪs]</w:t>
      </w:r>
    </w:p>
    <w:p w:rsidR="004B4226" w:rsidRPr="008C3A6C" w:rsidRDefault="004B4226" w:rsidP="00733FF6">
      <w:pPr>
        <w:rPr>
          <w:color w:val="FFFFFF" w:themeColor="background1"/>
        </w:rPr>
      </w:pPr>
      <w:r w:rsidRPr="008C3A6C">
        <w:rPr>
          <w:b/>
          <w:i/>
          <w:color w:val="FFFFFF" w:themeColor="background1"/>
        </w:rPr>
        <w:t>ПРИЛ.</w:t>
      </w:r>
      <w:r w:rsidRPr="008C3A6C">
        <w:rPr>
          <w:color w:val="FFFFFF" w:themeColor="background1"/>
        </w:rPr>
        <w:t xml:space="preserve"> Неуместный, неподходящий, несоответствующий</w:t>
      </w:r>
    </w:p>
    <w:p w:rsidR="004B4226" w:rsidRPr="008C3A6C" w:rsidRDefault="004B4226" w:rsidP="00362872">
      <w:pPr>
        <w:pStyle w:val="a7"/>
        <w:numPr>
          <w:ilvl w:val="0"/>
          <w:numId w:val="35"/>
        </w:numPr>
        <w:rPr>
          <w:i/>
          <w:color w:val="FFFFFF" w:themeColor="background1"/>
          <w:lang w:val="en-US"/>
        </w:rPr>
      </w:pPr>
      <w:r w:rsidRPr="008C3A6C">
        <w:rPr>
          <w:i/>
          <w:color w:val="FFFFFF" w:themeColor="background1"/>
          <w:lang w:val="en-US"/>
        </w:rPr>
        <w:t>That joke is more than out of place, and I beg of you to put an end to it.</w:t>
      </w:r>
    </w:p>
    <w:p w:rsidR="004B4226" w:rsidRPr="008C3A6C" w:rsidRDefault="004B4226" w:rsidP="00362872">
      <w:pPr>
        <w:pStyle w:val="a7"/>
        <w:numPr>
          <w:ilvl w:val="0"/>
          <w:numId w:val="35"/>
        </w:numPr>
        <w:rPr>
          <w:i/>
          <w:color w:val="FFFFFF" w:themeColor="background1"/>
        </w:rPr>
      </w:pPr>
      <w:r w:rsidRPr="008C3A6C">
        <w:rPr>
          <w:i/>
          <w:color w:val="FFFFFF" w:themeColor="background1"/>
        </w:rPr>
        <w:t>- Твоя шутка более чем неуместна, и я прошу тебя положить этому конец, - сухо проговорила она.</w:t>
      </w:r>
    </w:p>
    <w:p w:rsidR="004B4226" w:rsidRPr="008C3A6C" w:rsidRDefault="004B4226" w:rsidP="00362872">
      <w:pPr>
        <w:pStyle w:val="a7"/>
        <w:numPr>
          <w:ilvl w:val="0"/>
          <w:numId w:val="35"/>
        </w:numPr>
        <w:rPr>
          <w:i/>
          <w:color w:val="FFFFFF" w:themeColor="background1"/>
          <w:lang w:val="en-US"/>
        </w:rPr>
      </w:pPr>
      <w:r w:rsidRPr="008C3A6C">
        <w:rPr>
          <w:i/>
          <w:color w:val="FFFFFF" w:themeColor="background1"/>
          <w:lang w:val="en-US"/>
        </w:rPr>
        <w:t>Elephants may seem out of place in this landscape, but they're not the only ones.</w:t>
      </w:r>
    </w:p>
    <w:p w:rsidR="004B4226" w:rsidRPr="008C3A6C" w:rsidRDefault="004B4226" w:rsidP="00362872">
      <w:pPr>
        <w:pStyle w:val="a7"/>
        <w:numPr>
          <w:ilvl w:val="0"/>
          <w:numId w:val="35"/>
        </w:numPr>
        <w:rPr>
          <w:i/>
          <w:color w:val="FFFFFF" w:themeColor="background1"/>
        </w:rPr>
      </w:pPr>
      <w:r w:rsidRPr="008C3A6C">
        <w:rPr>
          <w:i/>
          <w:color w:val="FFFFFF" w:themeColor="background1"/>
        </w:rPr>
        <w:t>Слоны могут казаться неуместными в этом ландшафте, но они не единственные.</w:t>
      </w:r>
    </w:p>
    <w:p w:rsidR="004B4226" w:rsidRPr="008C3A6C" w:rsidRDefault="004B4226" w:rsidP="00733FF6">
      <w:pPr>
        <w:rPr>
          <w:color w:val="FFFFFF" w:themeColor="background1"/>
        </w:rPr>
      </w:pPr>
      <w:r w:rsidRPr="008C3A6C">
        <w:rPr>
          <w:b/>
          <w:i/>
          <w:color w:val="FFFFFF" w:themeColor="background1"/>
        </w:rPr>
        <w:t>НАР.</w:t>
      </w:r>
      <w:r w:rsidRPr="008C3A6C">
        <w:rPr>
          <w:color w:val="FFFFFF" w:themeColor="background1"/>
        </w:rPr>
        <w:t xml:space="preserve"> не к месту, не на месте, из места</w:t>
      </w:r>
    </w:p>
    <w:p w:rsidR="004B4226" w:rsidRPr="008C3A6C" w:rsidRDefault="004B4226" w:rsidP="00362872">
      <w:pPr>
        <w:pStyle w:val="a7"/>
        <w:numPr>
          <w:ilvl w:val="0"/>
          <w:numId w:val="35"/>
        </w:numPr>
        <w:rPr>
          <w:i/>
          <w:color w:val="FFFFFF" w:themeColor="background1"/>
          <w:lang w:val="en-US"/>
        </w:rPr>
      </w:pPr>
      <w:r w:rsidRPr="008C3A6C">
        <w:rPr>
          <w:i/>
          <w:color w:val="FFFFFF" w:themeColor="background1"/>
          <w:lang w:val="en-US"/>
        </w:rPr>
        <w:t>He just... seems so out of place here.</w:t>
      </w:r>
    </w:p>
    <w:p w:rsidR="004B4226" w:rsidRPr="008C3A6C" w:rsidRDefault="004B4226" w:rsidP="00362872">
      <w:pPr>
        <w:pStyle w:val="a7"/>
        <w:numPr>
          <w:ilvl w:val="0"/>
          <w:numId w:val="35"/>
        </w:numPr>
        <w:rPr>
          <w:i/>
          <w:color w:val="FFFFFF" w:themeColor="background1"/>
        </w:rPr>
      </w:pPr>
      <w:r w:rsidRPr="008C3A6C">
        <w:rPr>
          <w:i/>
          <w:color w:val="FFFFFF" w:themeColor="background1"/>
        </w:rPr>
        <w:t>Он просто... выглядит не к месту здесь.</w:t>
      </w:r>
    </w:p>
    <w:p w:rsidR="004B4226" w:rsidRPr="008C3A6C" w:rsidRDefault="004B4226" w:rsidP="00362872">
      <w:pPr>
        <w:pStyle w:val="a7"/>
        <w:numPr>
          <w:ilvl w:val="0"/>
          <w:numId w:val="35"/>
        </w:numPr>
        <w:rPr>
          <w:i/>
          <w:color w:val="FFFFFF" w:themeColor="background1"/>
          <w:lang w:val="en-US"/>
        </w:rPr>
      </w:pPr>
      <w:r w:rsidRPr="008C3A6C">
        <w:rPr>
          <w:i/>
          <w:color w:val="FFFFFF" w:themeColor="background1"/>
          <w:lang w:val="en-US"/>
        </w:rPr>
        <w:t>Don't you feel a little out of place?</w:t>
      </w:r>
    </w:p>
    <w:p w:rsidR="004B4226" w:rsidRPr="008C3A6C" w:rsidRDefault="004B4226" w:rsidP="00362872">
      <w:pPr>
        <w:pStyle w:val="a7"/>
        <w:numPr>
          <w:ilvl w:val="0"/>
          <w:numId w:val="35"/>
        </w:numPr>
        <w:rPr>
          <w:i/>
          <w:color w:val="FFFFFF" w:themeColor="background1"/>
        </w:rPr>
      </w:pPr>
      <w:r w:rsidRPr="008C3A6C">
        <w:rPr>
          <w:i/>
          <w:color w:val="FFFFFF" w:themeColor="background1"/>
        </w:rPr>
        <w:t>Не чувствуешь себя немного не к месту?</w:t>
      </w:r>
    </w:p>
    <w:p w:rsidR="004B4226" w:rsidRPr="008C3A6C" w:rsidRDefault="004B4226" w:rsidP="00362872">
      <w:pPr>
        <w:pStyle w:val="a7"/>
        <w:numPr>
          <w:ilvl w:val="0"/>
          <w:numId w:val="35"/>
        </w:numPr>
        <w:rPr>
          <w:i/>
          <w:color w:val="FFFFFF" w:themeColor="background1"/>
          <w:lang w:val="en-US"/>
        </w:rPr>
      </w:pPr>
      <w:r w:rsidRPr="008C3A6C">
        <w:rPr>
          <w:i/>
          <w:color w:val="FFFFFF" w:themeColor="background1"/>
          <w:lang w:val="en-US"/>
        </w:rPr>
        <w:t>I've found things out of place.</w:t>
      </w:r>
    </w:p>
    <w:p w:rsidR="004B4226" w:rsidRPr="008C3A6C" w:rsidRDefault="004B4226" w:rsidP="00362872">
      <w:pPr>
        <w:pStyle w:val="a7"/>
        <w:numPr>
          <w:ilvl w:val="0"/>
          <w:numId w:val="35"/>
        </w:numPr>
        <w:rPr>
          <w:i/>
          <w:color w:val="FFFFFF" w:themeColor="background1"/>
        </w:rPr>
      </w:pPr>
      <w:r w:rsidRPr="008C3A6C">
        <w:rPr>
          <w:i/>
          <w:color w:val="FFFFFF" w:themeColor="background1"/>
        </w:rPr>
        <w:t>Вещи были не на том месте.</w:t>
      </w:r>
    </w:p>
    <w:p w:rsidR="004B4226" w:rsidRPr="008C3A6C" w:rsidRDefault="004B4226" w:rsidP="00362872">
      <w:pPr>
        <w:pStyle w:val="a7"/>
        <w:numPr>
          <w:ilvl w:val="0"/>
          <w:numId w:val="35"/>
        </w:numPr>
        <w:rPr>
          <w:i/>
          <w:color w:val="FFFFFF" w:themeColor="background1"/>
          <w:lang w:val="en-US"/>
        </w:rPr>
      </w:pPr>
      <w:r w:rsidRPr="008C3A6C">
        <w:rPr>
          <w:i/>
          <w:color w:val="FFFFFF" w:themeColor="background1"/>
          <w:lang w:val="en-US"/>
        </w:rPr>
        <w:t>'Life,' for example is quite out of its proper place.</w:t>
      </w:r>
    </w:p>
    <w:p w:rsidR="004B4226" w:rsidRPr="008C3A6C" w:rsidRDefault="004B4226" w:rsidP="00362872">
      <w:pPr>
        <w:pStyle w:val="a7"/>
        <w:numPr>
          <w:ilvl w:val="0"/>
          <w:numId w:val="35"/>
        </w:numPr>
        <w:rPr>
          <w:i/>
          <w:color w:val="FFFFFF" w:themeColor="background1"/>
        </w:rPr>
      </w:pPr>
      <w:r w:rsidRPr="008C3A6C">
        <w:rPr>
          <w:i/>
          <w:color w:val="FFFFFF" w:themeColor="background1"/>
        </w:rPr>
        <w:t>Например, слово "жизнь" сидит совсем не на месте.</w:t>
      </w:r>
    </w:p>
    <w:p w:rsidR="004B4226" w:rsidRPr="008C3A6C" w:rsidRDefault="004B4226" w:rsidP="00362872">
      <w:pPr>
        <w:pStyle w:val="a7"/>
        <w:numPr>
          <w:ilvl w:val="0"/>
          <w:numId w:val="35"/>
        </w:numPr>
        <w:rPr>
          <w:i/>
          <w:color w:val="FFFFFF" w:themeColor="background1"/>
          <w:lang w:val="en-US"/>
        </w:rPr>
      </w:pPr>
      <w:r w:rsidRPr="008C3A6C">
        <w:rPr>
          <w:i/>
          <w:color w:val="FFFFFF" w:themeColor="background1"/>
          <w:lang w:val="en-US"/>
        </w:rPr>
        <w:t>I moved something out of its place.</w:t>
      </w:r>
    </w:p>
    <w:p w:rsidR="004B4226" w:rsidRPr="008C3A6C" w:rsidRDefault="004B4226" w:rsidP="00362872">
      <w:pPr>
        <w:pStyle w:val="a7"/>
        <w:numPr>
          <w:ilvl w:val="0"/>
          <w:numId w:val="35"/>
        </w:numPr>
        <w:rPr>
          <w:i/>
          <w:color w:val="FFFFFF" w:themeColor="background1"/>
        </w:rPr>
      </w:pPr>
      <w:r w:rsidRPr="008C3A6C">
        <w:rPr>
          <w:i/>
          <w:color w:val="FFFFFF" w:themeColor="background1"/>
        </w:rPr>
        <w:t>Поставила кое-что не на свое место.</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shd w:val="clear" w:color="auto" w:fill="000000" w:themeFill="text1"/>
        <w:jc w:val="center"/>
        <w:rPr>
          <w:b/>
          <w:i/>
          <w:color w:val="FFFFFF" w:themeColor="background1"/>
          <w:highlight w:val="black"/>
          <w:u w:val="single"/>
          <w:shd w:val="clear" w:color="auto" w:fill="FFFFFF"/>
          <w:lang w:val="en-US"/>
        </w:rPr>
      </w:pPr>
      <w:r w:rsidRPr="008C3A6C">
        <w:rPr>
          <w:b/>
          <w:i/>
          <w:color w:val="FFFFFF" w:themeColor="background1"/>
          <w:highlight w:val="black"/>
          <w:u w:val="single"/>
          <w:lang w:val="en-US"/>
        </w:rPr>
        <w:t xml:space="preserve">ARROW ** </w:t>
      </w:r>
      <w:r w:rsidRPr="008C3A6C">
        <w:rPr>
          <w:b/>
          <w:i/>
          <w:color w:val="FFFFFF" w:themeColor="background1"/>
          <w:highlight w:val="black"/>
          <w:u w:val="single"/>
          <w:shd w:val="clear" w:color="auto" w:fill="FFFFFF"/>
          <w:lang w:val="en-US"/>
        </w:rPr>
        <w:t>[</w:t>
      </w:r>
      <w:r w:rsidRPr="008C3A6C">
        <w:rPr>
          <w:b/>
          <w:i/>
          <w:color w:val="FFFFFF" w:themeColor="background1"/>
          <w:highlight w:val="black"/>
          <w:u w:val="single"/>
          <w:shd w:val="clear" w:color="auto" w:fill="FFFFFF"/>
        </w:rPr>
        <w:t>ʹ</w:t>
      </w:r>
      <w:r w:rsidRPr="008C3A6C">
        <w:rPr>
          <w:b/>
          <w:i/>
          <w:color w:val="FFFFFF" w:themeColor="background1"/>
          <w:highlight w:val="black"/>
          <w:u w:val="single"/>
          <w:shd w:val="clear" w:color="auto" w:fill="FFFFFF"/>
          <w:lang w:val="en-US"/>
        </w:rPr>
        <w:t>ærəʋ]</w:t>
      </w:r>
    </w:p>
    <w:p w:rsidR="004B4226" w:rsidRPr="008C3A6C" w:rsidRDefault="004B4226" w:rsidP="00733FF6">
      <w:pPr>
        <w:shd w:val="clear" w:color="auto" w:fill="000000" w:themeFill="text1"/>
        <w:rPr>
          <w:b/>
          <w:color w:val="FFFFFF" w:themeColor="background1"/>
          <w:highlight w:val="black"/>
          <w:shd w:val="clear" w:color="auto" w:fill="FFFFFF"/>
          <w:lang w:val="en-US"/>
        </w:rPr>
      </w:pPr>
      <w:r w:rsidRPr="008C3A6C">
        <w:rPr>
          <w:b/>
          <w:color w:val="FFFFFF" w:themeColor="background1"/>
          <w:highlight w:val="black"/>
          <w:shd w:val="clear" w:color="auto" w:fill="FFFFFF"/>
          <w:lang w:val="en-US"/>
        </w:rPr>
        <w:t>ARROWED</w:t>
      </w:r>
    </w:p>
    <w:p w:rsidR="004B4226" w:rsidRPr="008C3A6C" w:rsidRDefault="004B4226" w:rsidP="00733FF6">
      <w:pPr>
        <w:shd w:val="clear" w:color="auto" w:fill="000000" w:themeFill="text1"/>
        <w:rPr>
          <w:b/>
          <w:color w:val="FFFFFF" w:themeColor="background1"/>
          <w:highlight w:val="black"/>
          <w:shd w:val="clear" w:color="auto" w:fill="FFFFFF"/>
          <w:lang w:val="en-US"/>
        </w:rPr>
      </w:pPr>
      <w:r w:rsidRPr="008C3A6C">
        <w:rPr>
          <w:b/>
          <w:color w:val="FFFFFF" w:themeColor="background1"/>
          <w:highlight w:val="black"/>
          <w:shd w:val="clear" w:color="auto" w:fill="FFFFFF"/>
          <w:lang w:val="en-US"/>
        </w:rPr>
        <w:t>ARROWING</w:t>
      </w:r>
    </w:p>
    <w:p w:rsidR="004B4226" w:rsidRPr="008C3A6C" w:rsidRDefault="004B4226" w:rsidP="00733FF6">
      <w:pPr>
        <w:shd w:val="clear" w:color="auto" w:fill="000000" w:themeFill="text1"/>
        <w:rPr>
          <w:color w:val="FFFFFF" w:themeColor="background1"/>
          <w:highlight w:val="black"/>
          <w:shd w:val="clear" w:color="auto" w:fill="FFFFFF"/>
          <w:lang w:val="en-US"/>
        </w:rPr>
      </w:pPr>
      <w:r w:rsidRPr="008C3A6C">
        <w:rPr>
          <w:color w:val="FFFFFF" w:themeColor="background1"/>
          <w:highlight w:val="black"/>
          <w:shd w:val="clear" w:color="auto" w:fill="FFFFFF"/>
          <w:lang w:val="en-US"/>
        </w:rPr>
        <w:t> </w:t>
      </w:r>
      <w:proofErr w:type="gramStart"/>
      <w:r w:rsidRPr="008C3A6C">
        <w:rPr>
          <w:i/>
          <w:iCs/>
          <w:color w:val="FFFFFF" w:themeColor="background1"/>
          <w:highlight w:val="black"/>
          <w:shd w:val="clear" w:color="auto" w:fill="FFFFFF"/>
          <w:lang w:val="en-US"/>
        </w:rPr>
        <w:t>n</w:t>
      </w:r>
      <w:proofErr w:type="gramEnd"/>
      <w:r w:rsidRPr="008C3A6C">
        <w:rPr>
          <w:color w:val="FFFFFF" w:themeColor="background1"/>
          <w:highlight w:val="black"/>
          <w:shd w:val="clear" w:color="auto" w:fill="FFFFFF"/>
          <w:lang w:val="en-US"/>
        </w:rPr>
        <w:t xml:space="preserve"> 1. </w:t>
      </w:r>
      <w:r w:rsidRPr="008C3A6C">
        <w:rPr>
          <w:color w:val="FFFFFF" w:themeColor="background1"/>
          <w:highlight w:val="black"/>
          <w:shd w:val="clear" w:color="auto" w:fill="FFFFFF"/>
        </w:rPr>
        <w:t>стрела</w:t>
      </w:r>
    </w:p>
    <w:p w:rsidR="004B4226" w:rsidRPr="008C3A6C" w:rsidRDefault="004B4226" w:rsidP="00362872">
      <w:pPr>
        <w:pStyle w:val="a7"/>
        <w:numPr>
          <w:ilvl w:val="0"/>
          <w:numId w:val="3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lastRenderedPageBreak/>
        <w:t>to hunt with bow and ~ - охотиться с луком (и стрелами)</w:t>
      </w:r>
    </w:p>
    <w:p w:rsidR="004B4226" w:rsidRPr="008C3A6C" w:rsidRDefault="004B4226" w:rsidP="00362872">
      <w:pPr>
        <w:pStyle w:val="a7"/>
        <w:numPr>
          <w:ilvl w:val="0"/>
          <w:numId w:val="3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straight as an ~ - а) прямой как стрела; б) честный, неподкупный (</w:t>
      </w:r>
      <w:r w:rsidRPr="008C3A6C">
        <w:rPr>
          <w:i/>
          <w:iCs/>
          <w:color w:val="FFFFFF" w:themeColor="background1"/>
          <w:highlight w:val="black"/>
          <w:shd w:val="clear" w:color="auto" w:fill="FFFFFF"/>
        </w:rPr>
        <w:t>тж. </w:t>
      </w:r>
      <w:r w:rsidRPr="008C3A6C">
        <w:rPr>
          <w:i/>
          <w:color w:val="FFFFFF" w:themeColor="background1"/>
          <w:highlight w:val="black"/>
          <w:shd w:val="clear" w:color="auto" w:fill="FFFFFF"/>
        </w:rPr>
        <w:t>straight ~)</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3. стрелка, стрелка-указатель</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4. что-л. напоминающее по форме стрелу</w:t>
      </w:r>
    </w:p>
    <w:p w:rsidR="004B4226" w:rsidRPr="008C3A6C" w:rsidRDefault="004B4226" w:rsidP="00362872">
      <w:pPr>
        <w:pStyle w:val="a7"/>
        <w:numPr>
          <w:ilvl w:val="0"/>
          <w:numId w:val="37"/>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~s of lightning shot across the sky - </w:t>
      </w:r>
      <w:r w:rsidRPr="008C3A6C">
        <w:rPr>
          <w:i/>
          <w:color w:val="FFFFFF" w:themeColor="background1"/>
          <w:highlight w:val="black"/>
          <w:shd w:val="clear" w:color="auto" w:fill="FFFFFF"/>
        </w:rPr>
        <w:t>небо</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прорезали</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зигзаги</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молний</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b/>
          <w:bCs/>
          <w:i/>
          <w:color w:val="FFFFFF" w:themeColor="background1"/>
          <w:highlight w:val="black"/>
          <w:shd w:val="clear" w:color="auto" w:fill="FFFFFF"/>
        </w:rPr>
        <w:t>ГЛАГ.</w:t>
      </w:r>
      <w:r w:rsidRPr="008C3A6C">
        <w:rPr>
          <w:b/>
          <w:bCs/>
          <w:color w:val="FFFFFF" w:themeColor="background1"/>
          <w:highlight w:val="black"/>
          <w:shd w:val="clear" w:color="auto" w:fill="FFFFFF"/>
        </w:rPr>
        <w:t xml:space="preserve"> </w:t>
      </w:r>
      <w:r w:rsidRPr="008C3A6C">
        <w:rPr>
          <w:color w:val="FFFFFF" w:themeColor="background1"/>
          <w:highlight w:val="black"/>
          <w:shd w:val="clear" w:color="auto" w:fill="FFFFFF"/>
        </w:rPr>
        <w:t> 1. пускать стрелы</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2. мчаться стрелой</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3. отмечать стрелкой</w:t>
      </w:r>
    </w:p>
    <w:p w:rsidR="004B4226" w:rsidRPr="008C3A6C" w:rsidRDefault="004B4226" w:rsidP="00362872">
      <w:pPr>
        <w:pStyle w:val="a7"/>
        <w:numPr>
          <w:ilvl w:val="0"/>
          <w:numId w:val="3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the most important points are ~ed - самые важные пункты помечены стрелками</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4. пронзать, прорывать</w:t>
      </w:r>
    </w:p>
    <w:p w:rsidR="004B4226" w:rsidRPr="008C3A6C" w:rsidRDefault="004B4226" w:rsidP="00362872">
      <w:pPr>
        <w:pStyle w:val="a7"/>
        <w:numPr>
          <w:ilvl w:val="0"/>
          <w:numId w:val="3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the pickerel would occasionally ~ the surface - щука иногда выскакивает на поверхность воды</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5. резко подниматься</w:t>
      </w:r>
    </w:p>
    <w:p w:rsidR="004B4226" w:rsidRPr="008C3A6C" w:rsidRDefault="004B4226" w:rsidP="00362872">
      <w:pPr>
        <w:pStyle w:val="a7"/>
        <w:numPr>
          <w:ilvl w:val="0"/>
          <w:numId w:val="37"/>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the plane ~ed upward to 75,000 feet - самолёт взвился /взмыл/ на высоту 75 000 футов </w:t>
      </w:r>
    </w:p>
    <w:p w:rsidR="004B4226" w:rsidRPr="008C3A6C" w:rsidRDefault="004B4226" w:rsidP="00733FF6">
      <w:pPr>
        <w:shd w:val="clear" w:color="auto" w:fill="000000" w:themeFill="text1"/>
        <w:rPr>
          <w:color w:val="FFFFFF" w:themeColor="background1"/>
          <w:highlight w:val="black"/>
        </w:rPr>
      </w:pPr>
      <w:r w:rsidRPr="008C3A6C">
        <w:rPr>
          <w:b/>
          <w:i/>
          <w:color w:val="FFFFFF" w:themeColor="background1"/>
          <w:highlight w:val="black"/>
        </w:rPr>
        <w:t>ПРИЛ.</w:t>
      </w:r>
      <w:r w:rsidRPr="008C3A6C">
        <w:rPr>
          <w:color w:val="FFFFFF" w:themeColor="background1"/>
          <w:highlight w:val="black"/>
        </w:rPr>
        <w:t xml:space="preserve"> Стрелочный, стреловидный</w:t>
      </w:r>
    </w:p>
    <w:p w:rsidR="004B4226" w:rsidRPr="008C3A6C" w:rsidRDefault="004B4226" w:rsidP="00733FF6">
      <w:pPr>
        <w:shd w:val="clear" w:color="auto" w:fill="000000" w:themeFill="text1"/>
        <w:rPr>
          <w:color w:val="FFFFFF" w:themeColor="background1"/>
          <w:highlight w:val="black"/>
        </w:rPr>
      </w:pPr>
    </w:p>
    <w:p w:rsidR="004B4226" w:rsidRPr="008C3A6C" w:rsidRDefault="004B4226" w:rsidP="00733FF6">
      <w:pPr>
        <w:shd w:val="clear" w:color="auto" w:fill="000000" w:themeFill="text1"/>
        <w:rPr>
          <w:color w:val="FFFFFF" w:themeColor="background1"/>
          <w:highlight w:val="black"/>
        </w:rPr>
      </w:pPr>
    </w:p>
    <w:p w:rsidR="004B4226" w:rsidRPr="008C3A6C" w:rsidRDefault="004B4226" w:rsidP="00733FF6">
      <w:pPr>
        <w:shd w:val="clear" w:color="auto" w:fill="000000" w:themeFill="text1"/>
        <w:rPr>
          <w:color w:val="FFFFFF" w:themeColor="background1"/>
          <w:highlight w:val="black"/>
        </w:rPr>
      </w:pPr>
    </w:p>
    <w:p w:rsidR="004B4226" w:rsidRPr="008C3A6C" w:rsidRDefault="004B4226" w:rsidP="00733FF6">
      <w:pPr>
        <w:shd w:val="clear" w:color="auto" w:fill="000000" w:themeFill="text1"/>
        <w:jc w:val="center"/>
        <w:rPr>
          <w:color w:val="FFFFFF" w:themeColor="background1"/>
          <w:highlight w:val="black"/>
        </w:rPr>
      </w:pPr>
      <w:r w:rsidRPr="008C3A6C">
        <w:rPr>
          <w:b/>
          <w:color w:val="FFFFFF" w:themeColor="background1"/>
          <w:highlight w:val="black"/>
          <w:lang w:val="en-US"/>
        </w:rPr>
        <w:t>SHORTCUT</w:t>
      </w:r>
      <w:r w:rsidRPr="008C3A6C">
        <w:rPr>
          <w:b/>
          <w:color w:val="FFFFFF" w:themeColor="background1"/>
          <w:highlight w:val="black"/>
        </w:rPr>
        <w:t xml:space="preserve"> ** [ʹʃɔ:</w:t>
      </w:r>
      <w:r w:rsidRPr="008C3A6C">
        <w:rPr>
          <w:b/>
          <w:color w:val="FFFFFF" w:themeColor="background1"/>
          <w:highlight w:val="black"/>
          <w:lang w:val="en-US"/>
        </w:rPr>
        <w:t>tk</w:t>
      </w:r>
      <w:r w:rsidRPr="008C3A6C">
        <w:rPr>
          <w:b/>
          <w:color w:val="FFFFFF" w:themeColor="background1"/>
          <w:highlight w:val="black"/>
        </w:rPr>
        <w:t>ʌ</w:t>
      </w:r>
      <w:r w:rsidRPr="008C3A6C">
        <w:rPr>
          <w:b/>
          <w:color w:val="FFFFFF" w:themeColor="background1"/>
          <w:highlight w:val="black"/>
          <w:lang w:val="en-US"/>
        </w:rPr>
        <w:t>t</w:t>
      </w:r>
      <w:r w:rsidRPr="008C3A6C">
        <w:rPr>
          <w:b/>
          <w:color w:val="FFFFFF" w:themeColor="background1"/>
          <w:highlight w:val="black"/>
        </w:rPr>
        <w:t>]</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1. короткий прямой путь, кратчайший путь, путь напрямик, перемычка</w:t>
      </w:r>
    </w:p>
    <w:p w:rsidR="004B4226" w:rsidRPr="008C3A6C" w:rsidRDefault="004B4226" w:rsidP="00362872">
      <w:pPr>
        <w:pStyle w:val="a7"/>
        <w:numPr>
          <w:ilvl w:val="0"/>
          <w:numId w:val="38"/>
        </w:numPr>
        <w:shd w:val="clear" w:color="auto" w:fill="000000" w:themeFill="text1"/>
        <w:rPr>
          <w:i/>
          <w:color w:val="FFFFFF" w:themeColor="background1"/>
          <w:highlight w:val="black"/>
        </w:rPr>
      </w:pPr>
      <w:r w:rsidRPr="008C3A6C">
        <w:rPr>
          <w:i/>
          <w:color w:val="FFFFFF" w:themeColor="background1"/>
          <w:highlight w:val="black"/>
        </w:rPr>
        <w:t xml:space="preserve">to take /to make/ a ~ - идти напрямик, выбрать самый короткий путь [см. тж. 2] </w:t>
      </w:r>
    </w:p>
    <w:p w:rsidR="004B4226" w:rsidRPr="008C3A6C" w:rsidRDefault="004B4226" w:rsidP="00362872">
      <w:pPr>
        <w:pStyle w:val="a7"/>
        <w:numPr>
          <w:ilvl w:val="0"/>
          <w:numId w:val="38"/>
        </w:numPr>
        <w:shd w:val="clear" w:color="auto" w:fill="000000" w:themeFill="text1"/>
        <w:rPr>
          <w:i/>
          <w:color w:val="FFFFFF" w:themeColor="background1"/>
          <w:highlight w:val="black"/>
        </w:rPr>
      </w:pPr>
      <w:r w:rsidRPr="008C3A6C">
        <w:rPr>
          <w:i/>
          <w:color w:val="FFFFFF" w:themeColor="background1"/>
          <w:highlight w:val="black"/>
        </w:rPr>
        <w:t xml:space="preserve">a ~ (to the goal) - спорт. прорыв к воротам </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 xml:space="preserve">2. экономный, рациональный способ, метод достижения (чего-л.), </w:t>
      </w:r>
      <w:r w:rsidRPr="008C3A6C">
        <w:rPr>
          <w:color w:val="FFFFFF" w:themeColor="background1"/>
          <w:highlight w:val="black"/>
          <w:shd w:val="clear" w:color="auto" w:fill="FFFFFF"/>
        </w:rPr>
        <w:t>метод, требующий наименьших затрат времени и сил</w:t>
      </w:r>
    </w:p>
    <w:p w:rsidR="004B4226" w:rsidRPr="008C3A6C" w:rsidRDefault="004B4226" w:rsidP="00362872">
      <w:pPr>
        <w:pStyle w:val="a7"/>
        <w:numPr>
          <w:ilvl w:val="0"/>
          <w:numId w:val="38"/>
        </w:numPr>
        <w:shd w:val="clear" w:color="auto" w:fill="000000" w:themeFill="text1"/>
        <w:rPr>
          <w:i/>
          <w:color w:val="FFFFFF" w:themeColor="background1"/>
          <w:highlight w:val="black"/>
        </w:rPr>
      </w:pPr>
      <w:r w:rsidRPr="008C3A6C">
        <w:rPr>
          <w:i/>
          <w:color w:val="FFFFFF" w:themeColor="background1"/>
          <w:highlight w:val="black"/>
        </w:rPr>
        <w:t xml:space="preserve">~ method - упрощённый метод </w:t>
      </w:r>
    </w:p>
    <w:p w:rsidR="004B4226" w:rsidRPr="008C3A6C" w:rsidRDefault="004B4226" w:rsidP="00362872">
      <w:pPr>
        <w:pStyle w:val="a7"/>
        <w:numPr>
          <w:ilvl w:val="0"/>
          <w:numId w:val="38"/>
        </w:numPr>
        <w:shd w:val="clear" w:color="auto" w:fill="000000" w:themeFill="text1"/>
        <w:rPr>
          <w:i/>
          <w:color w:val="FFFFFF" w:themeColor="background1"/>
          <w:highlight w:val="black"/>
        </w:rPr>
      </w:pPr>
      <w:r w:rsidRPr="008C3A6C">
        <w:rPr>
          <w:i/>
          <w:color w:val="FFFFFF" w:themeColor="background1"/>
          <w:highlight w:val="black"/>
        </w:rPr>
        <w:t>to take /to make/ a ~ - действовать без проволочек; использовать наиболее рациональный метод [см. тж. 1]</w:t>
      </w:r>
    </w:p>
    <w:p w:rsidR="004B4226" w:rsidRPr="008C3A6C" w:rsidRDefault="004B4226" w:rsidP="00733FF6">
      <w:pPr>
        <w:shd w:val="clear" w:color="auto" w:fill="000000" w:themeFill="text1"/>
        <w:textAlignment w:val="baseline"/>
        <w:rPr>
          <w:rFonts w:eastAsia="Times New Roman"/>
          <w:color w:val="FFFFFF" w:themeColor="background1"/>
          <w:highlight w:val="black"/>
          <w:lang w:eastAsia="ru-RU"/>
        </w:rPr>
      </w:pPr>
      <w:r w:rsidRPr="008C3A6C">
        <w:rPr>
          <w:rFonts w:eastAsia="Times New Roman"/>
          <w:color w:val="FFFFFF" w:themeColor="background1"/>
          <w:highlight w:val="black"/>
          <w:bdr w:val="none" w:sz="0" w:space="0" w:color="auto" w:frame="1"/>
          <w:lang w:eastAsia="ru-RU"/>
        </w:rPr>
        <w:t xml:space="preserve">3. </w:t>
      </w:r>
      <w:r w:rsidRPr="008C3A6C">
        <w:rPr>
          <w:rFonts w:eastAsia="Times New Roman"/>
          <w:b/>
          <w:i/>
          <w:color w:val="FFFFFF" w:themeColor="background1"/>
          <w:highlight w:val="black"/>
          <w:bdr w:val="none" w:sz="0" w:space="0" w:color="auto" w:frame="1"/>
          <w:lang w:eastAsia="ru-RU"/>
        </w:rPr>
        <w:t>информ.</w:t>
      </w:r>
      <w:r w:rsidRPr="008C3A6C">
        <w:rPr>
          <w:rFonts w:eastAsia="Times New Roman"/>
          <w:color w:val="FFFFFF" w:themeColor="background1"/>
          <w:highlight w:val="black"/>
          <w:bdr w:val="none" w:sz="0" w:space="0" w:color="auto" w:frame="1"/>
          <w:lang w:eastAsia="ru-RU"/>
        </w:rPr>
        <w:t> быстрый вызов (определённой команды, пункта меню), быстрый доступ</w:t>
      </w:r>
    </w:p>
    <w:p w:rsidR="004B4226" w:rsidRPr="008C3A6C" w:rsidRDefault="004B4226" w:rsidP="00733FF6">
      <w:pPr>
        <w:shd w:val="clear" w:color="auto" w:fill="000000" w:themeFill="text1"/>
        <w:textAlignment w:val="baseline"/>
        <w:rPr>
          <w:rFonts w:eastAsia="Times New Roman"/>
          <w:color w:val="FFFFFF" w:themeColor="background1"/>
          <w:highlight w:val="black"/>
          <w:lang w:eastAsia="ru-RU"/>
        </w:rPr>
      </w:pPr>
      <w:r w:rsidRPr="008C3A6C">
        <w:rPr>
          <w:rFonts w:eastAsia="Times New Roman"/>
          <w:color w:val="FFFFFF" w:themeColor="background1"/>
          <w:highlight w:val="black"/>
          <w:bdr w:val="none" w:sz="0" w:space="0" w:color="auto" w:frame="1"/>
          <w:lang w:eastAsia="ru-RU"/>
        </w:rPr>
        <w:t xml:space="preserve">4. </w:t>
      </w:r>
      <w:r w:rsidRPr="008C3A6C">
        <w:rPr>
          <w:rFonts w:eastAsia="Times New Roman"/>
          <w:b/>
          <w:i/>
          <w:color w:val="FFFFFF" w:themeColor="background1"/>
          <w:highlight w:val="black"/>
          <w:bdr w:val="none" w:sz="0" w:space="0" w:color="auto" w:frame="1"/>
          <w:lang w:eastAsia="ru-RU"/>
        </w:rPr>
        <w:t>информ.</w:t>
      </w:r>
      <w:r w:rsidRPr="008C3A6C">
        <w:rPr>
          <w:rFonts w:eastAsia="Times New Roman"/>
          <w:color w:val="FFFFFF" w:themeColor="background1"/>
          <w:highlight w:val="black"/>
          <w:bdr w:val="none" w:sz="0" w:space="0" w:color="auto" w:frame="1"/>
          <w:lang w:eastAsia="ru-RU"/>
        </w:rPr>
        <w:t> ярлык</w:t>
      </w:r>
    </w:p>
    <w:p w:rsidR="004B4226" w:rsidRPr="008C3A6C" w:rsidRDefault="004B4226" w:rsidP="00733FF6">
      <w:pPr>
        <w:shd w:val="clear" w:color="auto" w:fill="000000" w:themeFill="text1"/>
        <w:rPr>
          <w:color w:val="FFFFFF" w:themeColor="background1"/>
          <w:highlight w:val="black"/>
        </w:rPr>
      </w:pPr>
      <w:r w:rsidRPr="008C3A6C">
        <w:rPr>
          <w:b/>
          <w:i/>
          <w:color w:val="FFFFFF" w:themeColor="background1"/>
          <w:highlight w:val="black"/>
        </w:rPr>
        <w:t>ПРИЛ.</w:t>
      </w:r>
      <w:r w:rsidRPr="008C3A6C">
        <w:rPr>
          <w:color w:val="FFFFFF" w:themeColor="background1"/>
          <w:highlight w:val="black"/>
        </w:rPr>
        <w:t xml:space="preserve"> сокращенный</w:t>
      </w:r>
    </w:p>
    <w:p w:rsidR="004B4226" w:rsidRPr="008C3A6C" w:rsidRDefault="004B4226" w:rsidP="00733FF6">
      <w:pPr>
        <w:shd w:val="clear" w:color="auto" w:fill="000000" w:themeFill="text1"/>
        <w:rPr>
          <w:color w:val="FFFFFF" w:themeColor="background1"/>
          <w:highlight w:val="black"/>
        </w:rPr>
      </w:pPr>
    </w:p>
    <w:p w:rsidR="004B4226" w:rsidRPr="008C3A6C" w:rsidRDefault="004B4226" w:rsidP="00733FF6">
      <w:pPr>
        <w:shd w:val="clear" w:color="auto" w:fill="000000" w:themeFill="text1"/>
        <w:rPr>
          <w:color w:val="FFFFFF" w:themeColor="background1"/>
          <w:highlight w:val="black"/>
        </w:rPr>
      </w:pPr>
    </w:p>
    <w:p w:rsidR="004B4226" w:rsidRPr="008C3A6C" w:rsidRDefault="004B4226" w:rsidP="00733FF6">
      <w:pPr>
        <w:shd w:val="clear" w:color="auto" w:fill="000000" w:themeFill="text1"/>
        <w:rPr>
          <w:color w:val="FFFFFF" w:themeColor="background1"/>
          <w:highlight w:val="black"/>
        </w:rPr>
      </w:pPr>
    </w:p>
    <w:p w:rsidR="004B4226" w:rsidRPr="008C3A6C" w:rsidRDefault="004B4226" w:rsidP="00733FF6">
      <w:pPr>
        <w:shd w:val="clear" w:color="auto" w:fill="000000" w:themeFill="text1"/>
        <w:jc w:val="center"/>
        <w:rPr>
          <w:b/>
          <w:i/>
          <w:color w:val="FFFFFF" w:themeColor="background1"/>
          <w:highlight w:val="black"/>
          <w:u w:val="single"/>
        </w:rPr>
      </w:pPr>
      <w:r w:rsidRPr="008C3A6C">
        <w:rPr>
          <w:b/>
          <w:i/>
          <w:color w:val="FFFFFF" w:themeColor="background1"/>
          <w:highlight w:val="black"/>
          <w:u w:val="single"/>
          <w:lang w:val="en-US"/>
        </w:rPr>
        <w:t>AURORA</w:t>
      </w:r>
      <w:r w:rsidRPr="008C3A6C">
        <w:rPr>
          <w:b/>
          <w:i/>
          <w:color w:val="FFFFFF" w:themeColor="background1"/>
          <w:highlight w:val="black"/>
          <w:u w:val="single"/>
        </w:rPr>
        <w:t xml:space="preserve"> ** [ɔ:ʹ</w:t>
      </w:r>
      <w:r w:rsidRPr="008C3A6C">
        <w:rPr>
          <w:b/>
          <w:i/>
          <w:color w:val="FFFFFF" w:themeColor="background1"/>
          <w:highlight w:val="black"/>
          <w:u w:val="single"/>
          <w:lang w:val="en-US"/>
        </w:rPr>
        <w:t>r</w:t>
      </w:r>
      <w:r w:rsidRPr="008C3A6C">
        <w:rPr>
          <w:b/>
          <w:i/>
          <w:color w:val="FFFFFF" w:themeColor="background1"/>
          <w:highlight w:val="black"/>
          <w:u w:val="single"/>
        </w:rPr>
        <w:t>ɔ:</w:t>
      </w:r>
      <w:r w:rsidRPr="008C3A6C">
        <w:rPr>
          <w:b/>
          <w:i/>
          <w:color w:val="FFFFFF" w:themeColor="background1"/>
          <w:highlight w:val="black"/>
          <w:u w:val="single"/>
          <w:lang w:val="en-US"/>
        </w:rPr>
        <w:t>r</w:t>
      </w:r>
      <w:r w:rsidRPr="008C3A6C">
        <w:rPr>
          <w:b/>
          <w:i/>
          <w:color w:val="FFFFFF" w:themeColor="background1"/>
          <w:highlight w:val="black"/>
          <w:u w:val="single"/>
        </w:rPr>
        <w:t>ə]</w:t>
      </w:r>
    </w:p>
    <w:p w:rsidR="004B4226" w:rsidRPr="004B4226" w:rsidRDefault="004B4226" w:rsidP="004B4226">
      <w:pPr>
        <w:rPr>
          <w:highlight w:val="black"/>
        </w:rPr>
      </w:pPr>
      <w:r w:rsidRPr="004B4226">
        <w:rPr>
          <w:highlight w:val="black"/>
        </w:rPr>
        <w:t> n (pl тж. -ae)</w:t>
      </w:r>
    </w:p>
    <w:p w:rsidR="004B4226" w:rsidRPr="00722B8C" w:rsidRDefault="004B4226" w:rsidP="00733FF6">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722B8C">
        <w:rPr>
          <w:rFonts w:ascii="Arial" w:hAnsi="Arial" w:cs="Arial"/>
          <w:color w:val="FFFFFF" w:themeColor="background1"/>
          <w:sz w:val="36"/>
          <w:szCs w:val="36"/>
          <w:highlight w:val="black"/>
        </w:rPr>
        <w:t>1. (</w:t>
      </w:r>
      <w:r w:rsidRPr="008C3A6C">
        <w:rPr>
          <w:rFonts w:ascii="Arial" w:hAnsi="Arial" w:cs="Arial"/>
          <w:color w:val="FFFFFF" w:themeColor="background1"/>
          <w:sz w:val="36"/>
          <w:szCs w:val="36"/>
          <w:highlight w:val="black"/>
          <w:lang w:val="en-US"/>
        </w:rPr>
        <w:t>Aurora</w:t>
      </w:r>
      <w:r w:rsidRPr="00722B8C">
        <w:rPr>
          <w:rFonts w:ascii="Arial" w:hAnsi="Arial" w:cs="Arial"/>
          <w:color w:val="FFFFFF" w:themeColor="background1"/>
          <w:sz w:val="36"/>
          <w:szCs w:val="36"/>
          <w:highlight w:val="black"/>
        </w:rPr>
        <w:t>)</w:t>
      </w:r>
      <w:r w:rsidRPr="008C3A6C">
        <w:rPr>
          <w:rFonts w:ascii="Arial" w:hAnsi="Arial" w:cs="Arial"/>
          <w:color w:val="FFFFFF" w:themeColor="background1"/>
          <w:sz w:val="36"/>
          <w:szCs w:val="36"/>
          <w:highlight w:val="black"/>
          <w:lang w:val="en-US"/>
        </w:rPr>
        <w:t> </w:t>
      </w:r>
      <w:r w:rsidRPr="008C3A6C">
        <w:rPr>
          <w:rStyle w:val="hint"/>
          <w:rFonts w:ascii="Arial" w:hAnsi="Arial" w:cs="Arial"/>
          <w:i/>
          <w:iCs/>
          <w:color w:val="FFFFFF" w:themeColor="background1"/>
          <w:sz w:val="36"/>
          <w:szCs w:val="36"/>
          <w:highlight w:val="black"/>
        </w:rPr>
        <w:t>рим</w:t>
      </w:r>
      <w:r w:rsidRPr="00722B8C">
        <w:rPr>
          <w:rStyle w:val="hint"/>
          <w:rFonts w:ascii="Arial" w:hAnsi="Arial" w:cs="Arial"/>
          <w:i/>
          <w:iCs/>
          <w:color w:val="FFFFFF" w:themeColor="background1"/>
          <w:sz w:val="36"/>
          <w:szCs w:val="36"/>
          <w:highlight w:val="black"/>
        </w:rPr>
        <w:t>.</w:t>
      </w:r>
      <w:r w:rsidRPr="008C3A6C">
        <w:rPr>
          <w:rStyle w:val="ab"/>
          <w:rFonts w:ascii="Arial" w:hAnsi="Arial" w:cs="Arial"/>
          <w:color w:val="FFFFFF" w:themeColor="background1"/>
          <w:sz w:val="36"/>
          <w:szCs w:val="36"/>
          <w:highlight w:val="black"/>
          <w:lang w:val="en-US"/>
        </w:rPr>
        <w:t> </w:t>
      </w:r>
      <w:proofErr w:type="gramStart"/>
      <w:r w:rsidRPr="008C3A6C">
        <w:rPr>
          <w:rStyle w:val="hint"/>
          <w:rFonts w:ascii="Arial" w:hAnsi="Arial" w:cs="Arial"/>
          <w:i/>
          <w:iCs/>
          <w:color w:val="FFFFFF" w:themeColor="background1"/>
          <w:sz w:val="36"/>
          <w:szCs w:val="36"/>
          <w:highlight w:val="black"/>
        </w:rPr>
        <w:t>миф</w:t>
      </w:r>
      <w:r w:rsidRPr="00722B8C">
        <w:rPr>
          <w:rStyle w:val="hint"/>
          <w:rFonts w:ascii="Arial" w:hAnsi="Arial" w:cs="Arial"/>
          <w:i/>
          <w:iCs/>
          <w:color w:val="FFFFFF" w:themeColor="background1"/>
          <w:sz w:val="36"/>
          <w:szCs w:val="36"/>
          <w:highlight w:val="black"/>
        </w:rPr>
        <w:t>.</w:t>
      </w:r>
      <w:r w:rsidRPr="008C3A6C">
        <w:rPr>
          <w:rFonts w:ascii="Arial" w:hAnsi="Arial" w:cs="Arial"/>
          <w:color w:val="FFFFFF" w:themeColor="background1"/>
          <w:sz w:val="36"/>
          <w:szCs w:val="36"/>
          <w:highlight w:val="black"/>
        </w:rPr>
        <w:t>Аврора</w:t>
      </w:r>
      <w:proofErr w:type="gramEnd"/>
    </w:p>
    <w:p w:rsidR="004B4226" w:rsidRPr="008C3A6C" w:rsidRDefault="004B4226" w:rsidP="00733FF6">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8C3A6C">
        <w:rPr>
          <w:rFonts w:ascii="Arial" w:hAnsi="Arial" w:cs="Arial"/>
          <w:color w:val="FFFFFF" w:themeColor="background1"/>
          <w:sz w:val="36"/>
          <w:szCs w:val="36"/>
          <w:highlight w:val="black"/>
        </w:rPr>
        <w:t>2. 1) </w:t>
      </w:r>
      <w:proofErr w:type="gramStart"/>
      <w:r w:rsidRPr="008C3A6C">
        <w:rPr>
          <w:rStyle w:val="hint"/>
          <w:rFonts w:ascii="Arial" w:hAnsi="Arial" w:cs="Arial"/>
          <w:i/>
          <w:iCs/>
          <w:color w:val="FFFFFF" w:themeColor="background1"/>
          <w:sz w:val="36"/>
          <w:szCs w:val="36"/>
          <w:highlight w:val="black"/>
        </w:rPr>
        <w:t>поэт.</w:t>
      </w:r>
      <w:r w:rsidRPr="008C3A6C">
        <w:rPr>
          <w:rFonts w:ascii="Arial" w:hAnsi="Arial" w:cs="Arial"/>
          <w:color w:val="FFFFFF" w:themeColor="background1"/>
          <w:sz w:val="36"/>
          <w:szCs w:val="36"/>
          <w:highlight w:val="black"/>
        </w:rPr>
        <w:t>аврора</w:t>
      </w:r>
      <w:proofErr w:type="gramEnd"/>
      <w:r w:rsidRPr="008C3A6C">
        <w:rPr>
          <w:rFonts w:ascii="Arial" w:hAnsi="Arial" w:cs="Arial"/>
          <w:color w:val="FFFFFF" w:themeColor="background1"/>
          <w:sz w:val="36"/>
          <w:szCs w:val="36"/>
          <w:highlight w:val="black"/>
        </w:rPr>
        <w:t>, утренняя заря, рассвет</w:t>
      </w:r>
    </w:p>
    <w:p w:rsidR="004B4226" w:rsidRPr="008C3A6C" w:rsidRDefault="004B4226" w:rsidP="00733FF6">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8C3A6C">
        <w:rPr>
          <w:rFonts w:ascii="Arial" w:hAnsi="Arial" w:cs="Arial"/>
          <w:color w:val="FFFFFF" w:themeColor="background1"/>
          <w:sz w:val="36"/>
          <w:szCs w:val="36"/>
          <w:highlight w:val="black"/>
        </w:rPr>
        <w:t>2) заря жизни</w:t>
      </w:r>
    </w:p>
    <w:p w:rsidR="004B4226" w:rsidRPr="008C3A6C" w:rsidRDefault="004B4226" w:rsidP="00733FF6">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8C3A6C">
        <w:rPr>
          <w:rFonts w:ascii="Arial" w:hAnsi="Arial" w:cs="Arial"/>
          <w:color w:val="FFFFFF" w:themeColor="background1"/>
          <w:sz w:val="36"/>
          <w:szCs w:val="36"/>
          <w:highlight w:val="black"/>
        </w:rPr>
        <w:t>3. полярное сияние</w:t>
      </w:r>
    </w:p>
    <w:p w:rsidR="004B4226" w:rsidRPr="008C3A6C" w:rsidRDefault="004B4226" w:rsidP="00362872">
      <w:pPr>
        <w:pStyle w:val="a7"/>
        <w:numPr>
          <w:ilvl w:val="0"/>
          <w:numId w:val="37"/>
        </w:numPr>
        <w:shd w:val="clear" w:color="auto" w:fill="000000" w:themeFill="text1"/>
        <w:rPr>
          <w:i/>
          <w:color w:val="FFFFFF" w:themeColor="background1"/>
          <w:highlight w:val="black"/>
        </w:rPr>
      </w:pPr>
      <w:r w:rsidRPr="008C3A6C">
        <w:rPr>
          <w:b/>
          <w:i/>
          <w:color w:val="FFFFFF" w:themeColor="background1"/>
          <w:highlight w:val="black"/>
        </w:rPr>
        <w:t>AURORA POLARIS</w:t>
      </w:r>
      <w:r w:rsidRPr="008C3A6C">
        <w:rPr>
          <w:i/>
          <w:color w:val="FFFFFF" w:themeColor="background1"/>
          <w:highlight w:val="black"/>
        </w:rPr>
        <w:t xml:space="preserve"> - [</w:t>
      </w:r>
      <w:proofErr w:type="gramStart"/>
      <w:r w:rsidRPr="008C3A6C">
        <w:rPr>
          <w:i/>
          <w:color w:val="FFFFFF" w:themeColor="background1"/>
          <w:highlight w:val="black"/>
        </w:rPr>
        <w:t>ɔ:ʹ</w:t>
      </w:r>
      <w:proofErr w:type="gramEnd"/>
      <w:r w:rsidRPr="008C3A6C">
        <w:rPr>
          <w:i/>
          <w:color w:val="FFFFFF" w:themeColor="background1"/>
          <w:highlight w:val="black"/>
        </w:rPr>
        <w:t>rɔ:rə pə(ʊ)ˈlɑːrɪs]</w:t>
      </w:r>
    </w:p>
    <w:p w:rsidR="004B4226" w:rsidRPr="008C3A6C" w:rsidRDefault="004B4226" w:rsidP="00362872">
      <w:pPr>
        <w:pStyle w:val="par2"/>
        <w:numPr>
          <w:ilvl w:val="0"/>
          <w:numId w:val="37"/>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8C3A6C">
        <w:rPr>
          <w:rFonts w:ascii="Arial" w:hAnsi="Arial" w:cs="Arial"/>
          <w:i/>
          <w:color w:val="FFFFFF" w:themeColor="background1"/>
          <w:sz w:val="36"/>
          <w:szCs w:val="36"/>
          <w:highlight w:val="black"/>
        </w:rPr>
        <w:t>~ australis - южное полярное сияние</w:t>
      </w:r>
    </w:p>
    <w:p w:rsidR="004B4226" w:rsidRPr="008C3A6C" w:rsidRDefault="004B4226" w:rsidP="00362872">
      <w:pPr>
        <w:pStyle w:val="par2"/>
        <w:numPr>
          <w:ilvl w:val="0"/>
          <w:numId w:val="37"/>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8C3A6C">
        <w:rPr>
          <w:rFonts w:ascii="Arial" w:hAnsi="Arial" w:cs="Arial"/>
          <w:i/>
          <w:color w:val="FFFFFF" w:themeColor="background1"/>
          <w:sz w:val="36"/>
          <w:szCs w:val="36"/>
          <w:highlight w:val="black"/>
        </w:rPr>
        <w:t>~ borealis - северное полярное сияние</w:t>
      </w: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C3A6C" w:rsidRDefault="004B4226" w:rsidP="00733FF6">
      <w:pPr>
        <w:shd w:val="clear" w:color="auto" w:fill="000000" w:themeFill="text1"/>
        <w:jc w:val="center"/>
        <w:rPr>
          <w:b/>
          <w:color w:val="FFFFFF" w:themeColor="background1"/>
          <w:highlight w:val="black"/>
          <w:shd w:val="clear" w:color="auto" w:fill="FFFFFF"/>
        </w:rPr>
      </w:pPr>
    </w:p>
    <w:p w:rsidR="004B4226" w:rsidRPr="008C3A6C" w:rsidRDefault="004B4226" w:rsidP="00733FF6">
      <w:pPr>
        <w:jc w:val="center"/>
        <w:rPr>
          <w:b/>
          <w:i/>
          <w:color w:val="FFFFFF" w:themeColor="background1"/>
        </w:rPr>
      </w:pPr>
      <w:r w:rsidRPr="008C3A6C">
        <w:rPr>
          <w:b/>
          <w:i/>
          <w:color w:val="FFFFFF" w:themeColor="background1"/>
        </w:rPr>
        <w:t>HANG ON ** {ʹhænʹɒn}</w:t>
      </w:r>
    </w:p>
    <w:p w:rsidR="004B4226" w:rsidRPr="008C3A6C" w:rsidRDefault="004B4226" w:rsidP="00733FF6">
      <w:pPr>
        <w:jc w:val="center"/>
        <w:rPr>
          <w:b/>
          <w:i/>
          <w:color w:val="FFFFFF" w:themeColor="background1"/>
        </w:rPr>
      </w:pPr>
      <w:r w:rsidRPr="008C3A6C">
        <w:rPr>
          <w:b/>
          <w:i/>
          <w:color w:val="FFFFFF" w:themeColor="background1"/>
        </w:rPr>
        <w:t>НЕПОЛНОЕ СЛОВО</w:t>
      </w:r>
    </w:p>
    <w:p w:rsidR="004B4226" w:rsidRPr="008C3A6C" w:rsidRDefault="004B4226" w:rsidP="00733FF6">
      <w:pPr>
        <w:rPr>
          <w:color w:val="FFFFFF" w:themeColor="background1"/>
        </w:rPr>
      </w:pPr>
      <w:r w:rsidRPr="008C3A6C">
        <w:rPr>
          <w:color w:val="FFFFFF" w:themeColor="background1"/>
        </w:rPr>
        <w:t>phr v 1 разг. ожидать (часто у телефона)</w:t>
      </w:r>
    </w:p>
    <w:p w:rsidR="004B4226" w:rsidRPr="008C3A6C" w:rsidRDefault="004B4226" w:rsidP="00362872">
      <w:pPr>
        <w:pStyle w:val="a7"/>
        <w:numPr>
          <w:ilvl w:val="0"/>
          <w:numId w:val="32"/>
        </w:numPr>
        <w:rPr>
          <w:i/>
          <w:color w:val="FFFFFF" w:themeColor="background1"/>
        </w:rPr>
      </w:pPr>
      <w:r w:rsidRPr="008C3A6C">
        <w:rPr>
          <w:i/>
          <w:color w:val="FFFFFF" w:themeColor="background1"/>
        </w:rPr>
        <w:t>~ (for) a moment - подождите минутку</w:t>
      </w:r>
    </w:p>
    <w:p w:rsidR="004B4226" w:rsidRPr="008C3A6C" w:rsidRDefault="004B4226" w:rsidP="00362872">
      <w:pPr>
        <w:pStyle w:val="a7"/>
        <w:numPr>
          <w:ilvl w:val="0"/>
          <w:numId w:val="32"/>
        </w:numPr>
        <w:rPr>
          <w:i/>
          <w:color w:val="FFFFFF" w:themeColor="background1"/>
        </w:rPr>
      </w:pPr>
      <w:r w:rsidRPr="008C3A6C">
        <w:rPr>
          <w:i/>
          <w:color w:val="FFFFFF" w:themeColor="background1"/>
        </w:rPr>
        <w:t xml:space="preserve">~! - а) не </w:t>
      </w:r>
      <w:proofErr w:type="gramStart"/>
      <w:r w:rsidRPr="008C3A6C">
        <w:rPr>
          <w:i/>
          <w:color w:val="FFFFFF" w:themeColor="background1"/>
        </w:rPr>
        <w:t>уходите!;</w:t>
      </w:r>
      <w:proofErr w:type="gramEnd"/>
      <w:r w:rsidRPr="008C3A6C">
        <w:rPr>
          <w:i/>
          <w:color w:val="FFFFFF" w:themeColor="background1"/>
        </w:rPr>
        <w:t xml:space="preserve"> б) не вешайте трубку!</w:t>
      </w:r>
    </w:p>
    <w:p w:rsidR="004B4226" w:rsidRPr="008C3A6C" w:rsidRDefault="004B4226" w:rsidP="00362872">
      <w:pPr>
        <w:pStyle w:val="a7"/>
        <w:numPr>
          <w:ilvl w:val="0"/>
          <w:numId w:val="32"/>
        </w:numPr>
        <w:rPr>
          <w:i/>
          <w:color w:val="FFFFFF" w:themeColor="background1"/>
        </w:rPr>
      </w:pPr>
      <w:r w:rsidRPr="008C3A6C">
        <w:rPr>
          <w:i/>
          <w:color w:val="FFFFFF" w:themeColor="background1"/>
        </w:rPr>
        <w:t>I'll ~ till five to meet you - я подожду вас до пяти</w:t>
      </w:r>
    </w:p>
    <w:p w:rsidR="004B4226" w:rsidRPr="008C3A6C" w:rsidRDefault="004B4226" w:rsidP="00733FF6">
      <w:pPr>
        <w:rPr>
          <w:color w:val="FFFFFF" w:themeColor="background1"/>
        </w:rPr>
      </w:pPr>
    </w:p>
    <w:p w:rsidR="004B4226" w:rsidRPr="008C3A6C" w:rsidRDefault="004B4226" w:rsidP="00733FF6">
      <w:pPr>
        <w:shd w:val="clear" w:color="auto" w:fill="000000" w:themeFill="text1"/>
        <w:jc w:val="center"/>
        <w:rPr>
          <w:b/>
          <w:color w:val="FFFFFF" w:themeColor="background1"/>
          <w:highlight w:val="black"/>
          <w:bdr w:val="none" w:sz="0" w:space="0" w:color="auto" w:frame="1"/>
        </w:rPr>
      </w:pPr>
    </w:p>
    <w:p w:rsidR="004B4226" w:rsidRPr="008C3A6C" w:rsidRDefault="004B4226" w:rsidP="00733FF6">
      <w:pPr>
        <w:shd w:val="clear" w:color="auto" w:fill="000000" w:themeFill="text1"/>
        <w:jc w:val="center"/>
        <w:rPr>
          <w:b/>
          <w:color w:val="FFFFFF" w:themeColor="background1"/>
          <w:highlight w:val="black"/>
          <w:bdr w:val="none" w:sz="0" w:space="0" w:color="auto" w:frame="1"/>
        </w:rPr>
      </w:pPr>
    </w:p>
    <w:p w:rsidR="004B4226" w:rsidRPr="008C3A6C" w:rsidRDefault="004B4226" w:rsidP="00733FF6">
      <w:pPr>
        <w:jc w:val="center"/>
        <w:rPr>
          <w:b/>
          <w:i/>
          <w:color w:val="FFFFFF" w:themeColor="background1"/>
          <w:u w:val="single"/>
        </w:rPr>
      </w:pPr>
      <w:r w:rsidRPr="008C3A6C">
        <w:rPr>
          <w:b/>
          <w:i/>
          <w:color w:val="FFFFFF" w:themeColor="background1"/>
          <w:u w:val="single"/>
          <w:lang w:val="en-US"/>
        </w:rPr>
        <w:t>MATCH</w:t>
      </w:r>
      <w:r w:rsidRPr="008C3A6C">
        <w:rPr>
          <w:b/>
          <w:i/>
          <w:color w:val="FFFFFF" w:themeColor="background1"/>
          <w:u w:val="single"/>
        </w:rPr>
        <w:t xml:space="preserve"> ** [</w:t>
      </w:r>
      <w:r w:rsidRPr="008C3A6C">
        <w:rPr>
          <w:b/>
          <w:i/>
          <w:color w:val="FFFFFF" w:themeColor="background1"/>
          <w:u w:val="single"/>
          <w:lang w:val="en-US"/>
        </w:rPr>
        <w:t>m</w:t>
      </w:r>
      <w:r w:rsidRPr="008C3A6C">
        <w:rPr>
          <w:b/>
          <w:i/>
          <w:color w:val="FFFFFF" w:themeColor="background1"/>
          <w:u w:val="single"/>
        </w:rPr>
        <w:t>æʧ]</w:t>
      </w:r>
    </w:p>
    <w:p w:rsidR="004B4226" w:rsidRPr="008C3A6C" w:rsidRDefault="004B4226" w:rsidP="00733FF6">
      <w:pPr>
        <w:jc w:val="center"/>
        <w:rPr>
          <w:b/>
          <w:i/>
          <w:color w:val="FFFFFF" w:themeColor="background1"/>
        </w:rPr>
      </w:pPr>
      <w:r w:rsidRPr="008C3A6C">
        <w:rPr>
          <w:b/>
          <w:i/>
          <w:color w:val="FFFFFF" w:themeColor="background1"/>
        </w:rPr>
        <w:t>НЕПОЛНОЕ СЛОВО</w:t>
      </w:r>
    </w:p>
    <w:p w:rsidR="004B4226" w:rsidRPr="008C3A6C" w:rsidRDefault="004B4226" w:rsidP="00733FF6">
      <w:pPr>
        <w:rPr>
          <w:b/>
          <w:i/>
          <w:color w:val="FFFFFF" w:themeColor="background1"/>
          <w:u w:val="single"/>
        </w:rPr>
      </w:pPr>
      <w:r w:rsidRPr="008C3A6C">
        <w:rPr>
          <w:b/>
          <w:i/>
          <w:color w:val="FFFFFF" w:themeColor="background1"/>
          <w:u w:val="single"/>
        </w:rPr>
        <w:t>1-е значение</w:t>
      </w:r>
    </w:p>
    <w:p w:rsidR="004B4226" w:rsidRPr="008C3A6C" w:rsidRDefault="004B4226" w:rsidP="00733FF6">
      <w:pPr>
        <w:rPr>
          <w:color w:val="FFFFFF" w:themeColor="background1"/>
        </w:rPr>
      </w:pPr>
      <w:r w:rsidRPr="008C3A6C">
        <w:rPr>
          <w:color w:val="FFFFFF" w:themeColor="background1"/>
        </w:rPr>
        <w:t>сущ. спичка</w:t>
      </w:r>
    </w:p>
    <w:p w:rsidR="004B4226" w:rsidRPr="008C3A6C" w:rsidRDefault="004B4226" w:rsidP="00362872">
      <w:pPr>
        <w:pStyle w:val="a7"/>
        <w:numPr>
          <w:ilvl w:val="0"/>
          <w:numId w:val="32"/>
        </w:numPr>
        <w:rPr>
          <w:i/>
          <w:color w:val="FFFFFF" w:themeColor="background1"/>
          <w:lang w:val="en-US"/>
        </w:rPr>
      </w:pPr>
      <w:r w:rsidRPr="008C3A6C">
        <w:rPr>
          <w:i/>
          <w:color w:val="FFFFFF" w:themeColor="background1"/>
          <w:lang w:val="en-US"/>
        </w:rPr>
        <w:t xml:space="preserve">safety match — </w:t>
      </w:r>
      <w:r w:rsidRPr="008C3A6C">
        <w:rPr>
          <w:i/>
          <w:color w:val="FFFFFF" w:themeColor="background1"/>
        </w:rPr>
        <w:t>безопасная</w:t>
      </w:r>
      <w:r w:rsidRPr="008C3A6C">
        <w:rPr>
          <w:i/>
          <w:color w:val="FFFFFF" w:themeColor="background1"/>
          <w:lang w:val="en-US"/>
        </w:rPr>
        <w:t xml:space="preserve"> </w:t>
      </w:r>
      <w:r w:rsidRPr="008C3A6C">
        <w:rPr>
          <w:i/>
          <w:color w:val="FFFFFF" w:themeColor="background1"/>
        </w:rPr>
        <w:t>спичка</w:t>
      </w:r>
    </w:p>
    <w:p w:rsidR="004B4226" w:rsidRPr="008C3A6C" w:rsidRDefault="004B4226" w:rsidP="00362872">
      <w:pPr>
        <w:pStyle w:val="a7"/>
        <w:numPr>
          <w:ilvl w:val="0"/>
          <w:numId w:val="32"/>
        </w:numPr>
        <w:rPr>
          <w:i/>
          <w:color w:val="FFFFFF" w:themeColor="background1"/>
          <w:lang w:val="en-US"/>
        </w:rPr>
      </w:pPr>
      <w:r w:rsidRPr="008C3A6C">
        <w:rPr>
          <w:i/>
          <w:color w:val="FFFFFF" w:themeColor="background1"/>
          <w:lang w:val="en-US"/>
        </w:rPr>
        <w:t xml:space="preserve">book / box of matches — </w:t>
      </w:r>
      <w:r w:rsidRPr="008C3A6C">
        <w:rPr>
          <w:i/>
          <w:color w:val="FFFFFF" w:themeColor="background1"/>
        </w:rPr>
        <w:t>коробок</w:t>
      </w:r>
      <w:r w:rsidRPr="008C3A6C">
        <w:rPr>
          <w:i/>
          <w:color w:val="FFFFFF" w:themeColor="background1"/>
          <w:lang w:val="en-US"/>
        </w:rPr>
        <w:t xml:space="preserve"> </w:t>
      </w:r>
      <w:r w:rsidRPr="008C3A6C">
        <w:rPr>
          <w:i/>
          <w:color w:val="FFFFFF" w:themeColor="background1"/>
        </w:rPr>
        <w:t>спичек</w:t>
      </w:r>
    </w:p>
    <w:p w:rsidR="004B4226" w:rsidRPr="008C3A6C" w:rsidRDefault="004B4226" w:rsidP="00362872">
      <w:pPr>
        <w:pStyle w:val="a7"/>
        <w:numPr>
          <w:ilvl w:val="0"/>
          <w:numId w:val="32"/>
        </w:numPr>
        <w:rPr>
          <w:i/>
          <w:color w:val="FFFFFF" w:themeColor="background1"/>
          <w:lang w:val="en-US"/>
        </w:rPr>
      </w:pPr>
      <w:r w:rsidRPr="008C3A6C">
        <w:rPr>
          <w:i/>
          <w:color w:val="FFFFFF" w:themeColor="background1"/>
          <w:lang w:val="en-US"/>
        </w:rPr>
        <w:t xml:space="preserve">to light / put / set / strike a match — </w:t>
      </w:r>
      <w:r w:rsidRPr="008C3A6C">
        <w:rPr>
          <w:i/>
          <w:color w:val="FFFFFF" w:themeColor="background1"/>
        </w:rPr>
        <w:t>зажечь</w:t>
      </w:r>
      <w:r w:rsidRPr="008C3A6C">
        <w:rPr>
          <w:i/>
          <w:color w:val="FFFFFF" w:themeColor="background1"/>
          <w:lang w:val="en-US"/>
        </w:rPr>
        <w:t xml:space="preserve"> </w:t>
      </w:r>
      <w:r w:rsidRPr="008C3A6C">
        <w:rPr>
          <w:i/>
          <w:color w:val="FFFFFF" w:themeColor="background1"/>
        </w:rPr>
        <w:t>спичку</w:t>
      </w:r>
    </w:p>
    <w:p w:rsidR="004B4226" w:rsidRPr="008C3A6C" w:rsidRDefault="004B4226" w:rsidP="00362872">
      <w:pPr>
        <w:pStyle w:val="a7"/>
        <w:numPr>
          <w:ilvl w:val="0"/>
          <w:numId w:val="32"/>
        </w:numPr>
        <w:rPr>
          <w:i/>
          <w:color w:val="FFFFFF" w:themeColor="background1"/>
          <w:lang w:val="en-US"/>
        </w:rPr>
      </w:pPr>
      <w:proofErr w:type="gramStart"/>
      <w:r w:rsidRPr="008C3A6C">
        <w:rPr>
          <w:i/>
          <w:color w:val="FFFFFF" w:themeColor="background1"/>
          <w:lang w:val="en-US"/>
        </w:rPr>
        <w:t>to</w:t>
      </w:r>
      <w:proofErr w:type="gramEnd"/>
      <w:r w:rsidRPr="008C3A6C">
        <w:rPr>
          <w:i/>
          <w:color w:val="FFFFFF" w:themeColor="background1"/>
          <w:lang w:val="en-US"/>
        </w:rPr>
        <w:t xml:space="preserve"> put / set a match to smth. — </w:t>
      </w:r>
      <w:proofErr w:type="gramStart"/>
      <w:r w:rsidRPr="008C3A6C">
        <w:rPr>
          <w:i/>
          <w:color w:val="FFFFFF" w:themeColor="background1"/>
        </w:rPr>
        <w:t>зажечь</w:t>
      </w:r>
      <w:proofErr w:type="gramEnd"/>
      <w:r w:rsidRPr="008C3A6C">
        <w:rPr>
          <w:i/>
          <w:color w:val="FFFFFF" w:themeColor="background1"/>
          <w:lang w:val="en-US"/>
        </w:rPr>
        <w:t xml:space="preserve"> </w:t>
      </w:r>
      <w:r w:rsidRPr="008C3A6C">
        <w:rPr>
          <w:i/>
          <w:color w:val="FFFFFF" w:themeColor="background1"/>
        </w:rPr>
        <w:t>что</w:t>
      </w:r>
      <w:r w:rsidRPr="008C3A6C">
        <w:rPr>
          <w:i/>
          <w:color w:val="FFFFFF" w:themeColor="background1"/>
          <w:lang w:val="en-US"/>
        </w:rPr>
        <w:t>-</w:t>
      </w:r>
      <w:r w:rsidRPr="008C3A6C">
        <w:rPr>
          <w:i/>
          <w:color w:val="FFFFFF" w:themeColor="background1"/>
        </w:rPr>
        <w:t>л</w:t>
      </w:r>
      <w:r w:rsidRPr="008C3A6C">
        <w:rPr>
          <w:i/>
          <w:color w:val="FFFFFF" w:themeColor="background1"/>
          <w:lang w:val="en-US"/>
        </w:rPr>
        <w:t xml:space="preserve">., </w:t>
      </w:r>
      <w:r w:rsidRPr="008C3A6C">
        <w:rPr>
          <w:i/>
          <w:color w:val="FFFFFF" w:themeColor="background1"/>
        </w:rPr>
        <w:t>поджечь</w:t>
      </w:r>
      <w:r w:rsidRPr="008C3A6C">
        <w:rPr>
          <w:i/>
          <w:color w:val="FFFFFF" w:themeColor="background1"/>
          <w:lang w:val="en-US"/>
        </w:rPr>
        <w:t xml:space="preserve"> </w:t>
      </w:r>
      <w:r w:rsidRPr="008C3A6C">
        <w:rPr>
          <w:i/>
          <w:color w:val="FFFFFF" w:themeColor="background1"/>
        </w:rPr>
        <w:t>что</w:t>
      </w:r>
      <w:r w:rsidRPr="008C3A6C">
        <w:rPr>
          <w:i/>
          <w:color w:val="FFFFFF" w:themeColor="background1"/>
          <w:lang w:val="en-US"/>
        </w:rPr>
        <w:t>-</w:t>
      </w:r>
      <w:r w:rsidRPr="008C3A6C">
        <w:rPr>
          <w:i/>
          <w:color w:val="FFFFFF" w:themeColor="background1"/>
        </w:rPr>
        <w:t>л</w:t>
      </w:r>
      <w:r w:rsidRPr="008C3A6C">
        <w:rPr>
          <w:i/>
          <w:color w:val="FFFFFF" w:themeColor="background1"/>
          <w:lang w:val="en-US"/>
        </w:rPr>
        <w:t>.</w:t>
      </w:r>
    </w:p>
    <w:p w:rsidR="004B4226" w:rsidRPr="008C3A6C" w:rsidRDefault="004B4226" w:rsidP="00733FF6">
      <w:pPr>
        <w:rPr>
          <w:b/>
          <w:i/>
          <w:color w:val="FFFFFF" w:themeColor="background1"/>
          <w:u w:val="single"/>
        </w:rPr>
      </w:pPr>
      <w:r w:rsidRPr="008C3A6C">
        <w:rPr>
          <w:b/>
          <w:i/>
          <w:color w:val="FFFFFF" w:themeColor="background1"/>
          <w:u w:val="single"/>
        </w:rPr>
        <w:t>2-е значение</w:t>
      </w:r>
    </w:p>
    <w:p w:rsidR="004B4226" w:rsidRPr="008C3A6C" w:rsidRDefault="004B4226" w:rsidP="00733FF6">
      <w:pPr>
        <w:rPr>
          <w:color w:val="FFFFFF" w:themeColor="background1"/>
        </w:rPr>
      </w:pPr>
      <w:r w:rsidRPr="008C3A6C">
        <w:rPr>
          <w:color w:val="FFFFFF" w:themeColor="background1"/>
        </w:rPr>
        <w:t>СУЩ. 1. матч, состязание, соревнование</w:t>
      </w:r>
    </w:p>
    <w:p w:rsidR="004B4226" w:rsidRPr="008C3A6C" w:rsidRDefault="004B4226" w:rsidP="00362872">
      <w:pPr>
        <w:pStyle w:val="a7"/>
        <w:numPr>
          <w:ilvl w:val="0"/>
          <w:numId w:val="32"/>
        </w:numPr>
        <w:rPr>
          <w:i/>
          <w:color w:val="FFFFFF" w:themeColor="background1"/>
        </w:rPr>
      </w:pPr>
      <w:r w:rsidRPr="008C3A6C">
        <w:rPr>
          <w:i/>
          <w:color w:val="FFFFFF" w:themeColor="background1"/>
        </w:rPr>
        <w:t>football {tennis} ~ - футбольный {теннисный} матч</w:t>
      </w:r>
    </w:p>
    <w:p w:rsidR="004B4226" w:rsidRPr="008C3A6C" w:rsidRDefault="004B4226" w:rsidP="00362872">
      <w:pPr>
        <w:pStyle w:val="a7"/>
        <w:numPr>
          <w:ilvl w:val="0"/>
          <w:numId w:val="32"/>
        </w:numPr>
        <w:rPr>
          <w:i/>
          <w:color w:val="FFFFFF" w:themeColor="background1"/>
        </w:rPr>
      </w:pPr>
      <w:r w:rsidRPr="008C3A6C">
        <w:rPr>
          <w:i/>
          <w:color w:val="FFFFFF" w:themeColor="background1"/>
        </w:rPr>
        <w:t>wrestling {boxing} ~ - соревнование по борьбе {боксу}</w:t>
      </w:r>
    </w:p>
    <w:p w:rsidR="004B4226" w:rsidRPr="008C3A6C" w:rsidRDefault="004B4226" w:rsidP="00362872">
      <w:pPr>
        <w:pStyle w:val="a7"/>
        <w:numPr>
          <w:ilvl w:val="0"/>
          <w:numId w:val="32"/>
        </w:numPr>
        <w:rPr>
          <w:i/>
          <w:color w:val="FFFFFF" w:themeColor="background1"/>
        </w:rPr>
      </w:pPr>
      <w:r w:rsidRPr="008C3A6C">
        <w:rPr>
          <w:i/>
          <w:color w:val="FFFFFF" w:themeColor="background1"/>
        </w:rPr>
        <w:lastRenderedPageBreak/>
        <w:t>chess ~ - шахматный турнир</w:t>
      </w:r>
    </w:p>
    <w:p w:rsidR="004B4226" w:rsidRPr="008C3A6C" w:rsidRDefault="004B4226" w:rsidP="00362872">
      <w:pPr>
        <w:pStyle w:val="a7"/>
        <w:numPr>
          <w:ilvl w:val="0"/>
          <w:numId w:val="32"/>
        </w:numPr>
        <w:rPr>
          <w:i/>
          <w:color w:val="FFFFFF" w:themeColor="background1"/>
        </w:rPr>
      </w:pPr>
      <w:r w:rsidRPr="008C3A6C">
        <w:rPr>
          <w:i/>
          <w:color w:val="FFFFFF" w:themeColor="background1"/>
        </w:rPr>
        <w:t>international ~ - международная встреча</w:t>
      </w:r>
    </w:p>
    <w:p w:rsidR="004B4226" w:rsidRPr="008C3A6C" w:rsidRDefault="004B4226" w:rsidP="00362872">
      <w:pPr>
        <w:pStyle w:val="a7"/>
        <w:numPr>
          <w:ilvl w:val="0"/>
          <w:numId w:val="32"/>
        </w:numPr>
        <w:rPr>
          <w:i/>
          <w:color w:val="FFFFFF" w:themeColor="background1"/>
        </w:rPr>
      </w:pPr>
      <w:r w:rsidRPr="008C3A6C">
        <w:rPr>
          <w:i/>
          <w:color w:val="FFFFFF" w:themeColor="background1"/>
        </w:rPr>
        <w:t>a singles ~ - одиночная игра (теннис)</w:t>
      </w:r>
    </w:p>
    <w:p w:rsidR="004B4226" w:rsidRPr="008C3A6C" w:rsidRDefault="004B4226" w:rsidP="00733FF6">
      <w:pPr>
        <w:rPr>
          <w:b/>
          <w:i/>
          <w:color w:val="FFFFFF" w:themeColor="background1"/>
          <w:u w:val="single"/>
        </w:rPr>
      </w:pPr>
      <w:r w:rsidRPr="008C3A6C">
        <w:rPr>
          <w:b/>
          <w:i/>
          <w:color w:val="FFFFFF" w:themeColor="background1"/>
          <w:u w:val="single"/>
        </w:rPr>
        <w:t>3-е значение</w:t>
      </w:r>
    </w:p>
    <w:p w:rsidR="004B4226" w:rsidRPr="008C3A6C" w:rsidRDefault="004B4226" w:rsidP="00733FF6">
      <w:pPr>
        <w:rPr>
          <w:color w:val="FFFFFF" w:themeColor="background1"/>
        </w:rPr>
      </w:pPr>
      <w:r w:rsidRPr="008C3A6C">
        <w:rPr>
          <w:color w:val="FFFFFF" w:themeColor="background1"/>
        </w:rPr>
        <w:t>1. (тж.~ up)</w:t>
      </w:r>
    </w:p>
    <w:p w:rsidR="004B4226" w:rsidRPr="008C3A6C" w:rsidRDefault="004B4226" w:rsidP="00733FF6">
      <w:pPr>
        <w:rPr>
          <w:color w:val="FFFFFF" w:themeColor="background1"/>
        </w:rPr>
      </w:pPr>
      <w:r w:rsidRPr="008C3A6C">
        <w:rPr>
          <w:color w:val="FFFFFF" w:themeColor="background1"/>
        </w:rPr>
        <w:t>1) подходить под пару; соответствовать, отвечать, удовлетворять</w:t>
      </w:r>
    </w:p>
    <w:p w:rsidR="004B4226" w:rsidRPr="008C3A6C" w:rsidRDefault="004B4226" w:rsidP="00362872">
      <w:pPr>
        <w:pStyle w:val="a7"/>
        <w:numPr>
          <w:ilvl w:val="0"/>
          <w:numId w:val="32"/>
        </w:numPr>
        <w:rPr>
          <w:i/>
          <w:color w:val="FFFFFF" w:themeColor="background1"/>
        </w:rPr>
      </w:pPr>
      <w:r w:rsidRPr="008C3A6C">
        <w:rPr>
          <w:i/>
          <w:color w:val="FFFFFF" w:themeColor="background1"/>
        </w:rPr>
        <w:t>to ~ well - точно соответствовать; гармонировать</w:t>
      </w:r>
    </w:p>
    <w:p w:rsidR="004B4226" w:rsidRPr="008C3A6C" w:rsidRDefault="004B4226" w:rsidP="00362872">
      <w:pPr>
        <w:pStyle w:val="a7"/>
        <w:numPr>
          <w:ilvl w:val="0"/>
          <w:numId w:val="32"/>
        </w:numPr>
        <w:rPr>
          <w:i/>
          <w:color w:val="FFFFFF" w:themeColor="background1"/>
        </w:rPr>
      </w:pPr>
      <w:r w:rsidRPr="008C3A6C">
        <w:rPr>
          <w:i/>
          <w:color w:val="FFFFFF" w:themeColor="background1"/>
        </w:rPr>
        <w:t>his looks ~ his character - его внешность /облик/ соответствует его характеру</w:t>
      </w:r>
    </w:p>
    <w:p w:rsidR="004B4226" w:rsidRPr="008C3A6C" w:rsidRDefault="004B4226" w:rsidP="00362872">
      <w:pPr>
        <w:pStyle w:val="a7"/>
        <w:numPr>
          <w:ilvl w:val="0"/>
          <w:numId w:val="32"/>
        </w:numPr>
        <w:rPr>
          <w:i/>
          <w:color w:val="FFFFFF" w:themeColor="background1"/>
          <w:lang w:val="en-US"/>
        </w:rPr>
      </w:pPr>
      <w:r w:rsidRPr="008C3A6C">
        <w:rPr>
          <w:i/>
          <w:color w:val="FFFFFF" w:themeColor="background1"/>
          <w:lang w:val="en-US"/>
        </w:rPr>
        <w:t xml:space="preserve">the carpets and wall-paper ~ well - </w:t>
      </w:r>
      <w:r w:rsidRPr="008C3A6C">
        <w:rPr>
          <w:i/>
          <w:color w:val="FFFFFF" w:themeColor="background1"/>
        </w:rPr>
        <w:t>ковры</w:t>
      </w:r>
      <w:r w:rsidRPr="008C3A6C">
        <w:rPr>
          <w:i/>
          <w:color w:val="FFFFFF" w:themeColor="background1"/>
          <w:lang w:val="en-US"/>
        </w:rPr>
        <w:t xml:space="preserve"> </w:t>
      </w:r>
      <w:r w:rsidRPr="008C3A6C">
        <w:rPr>
          <w:i/>
          <w:color w:val="FFFFFF" w:themeColor="background1"/>
        </w:rPr>
        <w:t>и</w:t>
      </w:r>
      <w:r w:rsidRPr="008C3A6C">
        <w:rPr>
          <w:i/>
          <w:color w:val="FFFFFF" w:themeColor="background1"/>
          <w:lang w:val="en-US"/>
        </w:rPr>
        <w:t xml:space="preserve"> </w:t>
      </w:r>
      <w:r w:rsidRPr="008C3A6C">
        <w:rPr>
          <w:i/>
          <w:color w:val="FFFFFF" w:themeColor="background1"/>
        </w:rPr>
        <w:t>обои</w:t>
      </w:r>
      <w:r w:rsidRPr="008C3A6C">
        <w:rPr>
          <w:i/>
          <w:color w:val="FFFFFF" w:themeColor="background1"/>
          <w:lang w:val="en-US"/>
        </w:rPr>
        <w:t xml:space="preserve"> </w:t>
      </w:r>
      <w:r w:rsidRPr="008C3A6C">
        <w:rPr>
          <w:i/>
          <w:color w:val="FFFFFF" w:themeColor="background1"/>
        </w:rPr>
        <w:t>хорошо</w:t>
      </w:r>
      <w:r w:rsidRPr="008C3A6C">
        <w:rPr>
          <w:i/>
          <w:color w:val="FFFFFF" w:themeColor="background1"/>
          <w:lang w:val="en-US"/>
        </w:rPr>
        <w:t xml:space="preserve"> </w:t>
      </w:r>
      <w:r w:rsidRPr="008C3A6C">
        <w:rPr>
          <w:i/>
          <w:color w:val="FFFFFF" w:themeColor="background1"/>
        </w:rPr>
        <w:t>гармонируют</w:t>
      </w:r>
    </w:p>
    <w:p w:rsidR="004B4226" w:rsidRPr="008C3A6C" w:rsidRDefault="004B4226" w:rsidP="00362872">
      <w:pPr>
        <w:pStyle w:val="a7"/>
        <w:numPr>
          <w:ilvl w:val="0"/>
          <w:numId w:val="32"/>
        </w:numPr>
        <w:rPr>
          <w:i/>
          <w:color w:val="FFFFFF" w:themeColor="background1"/>
        </w:rPr>
      </w:pPr>
      <w:r w:rsidRPr="008C3A6C">
        <w:rPr>
          <w:i/>
          <w:color w:val="FFFFFF" w:themeColor="background1"/>
        </w:rPr>
        <w:t>these colours don't ~ - эти цвета плохо сочетаются /не гармонируют/</w:t>
      </w:r>
    </w:p>
    <w:p w:rsidR="004B4226" w:rsidRPr="008C3A6C" w:rsidRDefault="004B4226" w:rsidP="00362872">
      <w:pPr>
        <w:pStyle w:val="a7"/>
        <w:numPr>
          <w:ilvl w:val="0"/>
          <w:numId w:val="32"/>
        </w:numPr>
        <w:rPr>
          <w:i/>
          <w:color w:val="FFFFFF" w:themeColor="background1"/>
        </w:rPr>
      </w:pPr>
      <w:r w:rsidRPr="008C3A6C">
        <w:rPr>
          <w:i/>
          <w:color w:val="FFFFFF" w:themeColor="background1"/>
        </w:rPr>
        <w:t>a brown dress with hat and gloves to ~ - коричневое платье с подобранными к нему (в тон) шляпкой и перчатками</w:t>
      </w:r>
    </w:p>
    <w:p w:rsidR="004B4226" w:rsidRPr="008C3A6C" w:rsidRDefault="004B4226" w:rsidP="00362872">
      <w:pPr>
        <w:pStyle w:val="a7"/>
        <w:numPr>
          <w:ilvl w:val="0"/>
          <w:numId w:val="32"/>
        </w:numPr>
        <w:rPr>
          <w:i/>
          <w:color w:val="FFFFFF" w:themeColor="background1"/>
          <w:lang w:val="en-US"/>
        </w:rPr>
      </w:pPr>
      <w:r w:rsidRPr="008C3A6C">
        <w:rPr>
          <w:i/>
          <w:color w:val="FFFFFF" w:themeColor="background1"/>
          <w:lang w:val="en-US"/>
        </w:rPr>
        <w:t xml:space="preserve">the weather didn't ~ (up) to our hopes - </w:t>
      </w:r>
      <w:r w:rsidRPr="008C3A6C">
        <w:rPr>
          <w:i/>
          <w:color w:val="FFFFFF" w:themeColor="background1"/>
        </w:rPr>
        <w:t>погода</w:t>
      </w:r>
      <w:r w:rsidRPr="008C3A6C">
        <w:rPr>
          <w:i/>
          <w:color w:val="FFFFFF" w:themeColor="background1"/>
          <w:lang w:val="en-US"/>
        </w:rPr>
        <w:t xml:space="preserve"> </w:t>
      </w:r>
      <w:r w:rsidRPr="008C3A6C">
        <w:rPr>
          <w:i/>
          <w:color w:val="FFFFFF" w:themeColor="background1"/>
        </w:rPr>
        <w:t>не</w:t>
      </w:r>
      <w:r w:rsidRPr="008C3A6C">
        <w:rPr>
          <w:i/>
          <w:color w:val="FFFFFF" w:themeColor="background1"/>
          <w:lang w:val="en-US"/>
        </w:rPr>
        <w:t xml:space="preserve"> </w:t>
      </w:r>
      <w:r w:rsidRPr="008C3A6C">
        <w:rPr>
          <w:i/>
          <w:color w:val="FFFFFF" w:themeColor="background1"/>
        </w:rPr>
        <w:t>оправдала</w:t>
      </w:r>
      <w:r w:rsidRPr="008C3A6C">
        <w:rPr>
          <w:i/>
          <w:color w:val="FFFFFF" w:themeColor="background1"/>
          <w:lang w:val="en-US"/>
        </w:rPr>
        <w:t xml:space="preserve"> </w:t>
      </w:r>
      <w:r w:rsidRPr="008C3A6C">
        <w:rPr>
          <w:i/>
          <w:color w:val="FFFFFF" w:themeColor="background1"/>
        </w:rPr>
        <w:t>наших</w:t>
      </w:r>
      <w:r w:rsidRPr="008C3A6C">
        <w:rPr>
          <w:i/>
          <w:color w:val="FFFFFF" w:themeColor="background1"/>
          <w:lang w:val="en-US"/>
        </w:rPr>
        <w:t xml:space="preserve"> </w:t>
      </w:r>
      <w:r w:rsidRPr="008C3A6C">
        <w:rPr>
          <w:i/>
          <w:color w:val="FFFFFF" w:themeColor="background1"/>
        </w:rPr>
        <w:t>надежд</w:t>
      </w:r>
    </w:p>
    <w:p w:rsidR="004B4226" w:rsidRPr="008C3A6C" w:rsidRDefault="004B4226" w:rsidP="00362872">
      <w:pPr>
        <w:pStyle w:val="a7"/>
        <w:numPr>
          <w:ilvl w:val="0"/>
          <w:numId w:val="32"/>
        </w:numPr>
        <w:rPr>
          <w:i/>
          <w:color w:val="FFFFFF" w:themeColor="background1"/>
        </w:rPr>
      </w:pPr>
      <w:r w:rsidRPr="008C3A6C">
        <w:rPr>
          <w:i/>
          <w:color w:val="FFFFFF" w:themeColor="background1"/>
        </w:rPr>
        <w:t>the poet's power lies in ~ing a mood - талант поэта заключается в умении выразить настроение</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jc w:val="center"/>
        <w:rPr>
          <w:b/>
          <w:i/>
          <w:color w:val="FFFFFF" w:themeColor="background1"/>
        </w:rPr>
      </w:pPr>
      <w:r w:rsidRPr="008C3A6C">
        <w:rPr>
          <w:b/>
          <w:i/>
          <w:color w:val="FFFFFF" w:themeColor="background1"/>
        </w:rPr>
        <w:t>VACUUM CLEANER</w:t>
      </w:r>
    </w:p>
    <w:p w:rsidR="004B4226" w:rsidRPr="008C3A6C" w:rsidRDefault="004B4226" w:rsidP="00733FF6">
      <w:pPr>
        <w:jc w:val="center"/>
        <w:rPr>
          <w:b/>
          <w:i/>
          <w:color w:val="FFFFFF" w:themeColor="background1"/>
        </w:rPr>
      </w:pPr>
      <w:r w:rsidRPr="008C3A6C">
        <w:rPr>
          <w:b/>
          <w:i/>
          <w:color w:val="FFFFFF" w:themeColor="background1"/>
        </w:rPr>
        <w:t>{ʹvækjʋ(ə)m͵</w:t>
      </w:r>
      <w:proofErr w:type="gramStart"/>
      <w:r w:rsidRPr="008C3A6C">
        <w:rPr>
          <w:b/>
          <w:i/>
          <w:color w:val="FFFFFF" w:themeColor="background1"/>
        </w:rPr>
        <w:t>kli:nə</w:t>
      </w:r>
      <w:proofErr w:type="gramEnd"/>
      <w:r w:rsidRPr="008C3A6C">
        <w:rPr>
          <w:b/>
          <w:i/>
          <w:color w:val="FFFFFF" w:themeColor="background1"/>
        </w:rPr>
        <w:t>}</w:t>
      </w:r>
    </w:p>
    <w:p w:rsidR="004B4226" w:rsidRPr="008C3A6C" w:rsidRDefault="004B4226" w:rsidP="00733FF6">
      <w:pPr>
        <w:rPr>
          <w:color w:val="FFFFFF" w:themeColor="background1"/>
          <w:lang w:val="en-US"/>
        </w:rPr>
      </w:pPr>
      <w:r w:rsidRPr="008C3A6C">
        <w:rPr>
          <w:color w:val="FFFFFF" w:themeColor="background1"/>
        </w:rPr>
        <w:t>пылесос</w:t>
      </w:r>
    </w:p>
    <w:p w:rsidR="004B4226" w:rsidRPr="008C3A6C" w:rsidRDefault="004B4226" w:rsidP="00733FF6">
      <w:pPr>
        <w:rPr>
          <w:color w:val="FFFFFF" w:themeColor="background1"/>
          <w:lang w:val="en-US"/>
        </w:rPr>
      </w:pPr>
    </w:p>
    <w:p w:rsidR="004B4226" w:rsidRPr="008C3A6C" w:rsidRDefault="004B4226" w:rsidP="00733FF6">
      <w:pPr>
        <w:shd w:val="clear" w:color="auto" w:fill="000000" w:themeFill="text1"/>
        <w:jc w:val="center"/>
        <w:rPr>
          <w:b/>
          <w:color w:val="FFFFFF" w:themeColor="background1"/>
          <w:highlight w:val="black"/>
          <w:lang w:val="en-US"/>
        </w:rPr>
      </w:pPr>
    </w:p>
    <w:p w:rsidR="004B4226" w:rsidRPr="008C3A6C" w:rsidRDefault="004B4226" w:rsidP="00733FF6">
      <w:pPr>
        <w:shd w:val="clear" w:color="auto" w:fill="000000" w:themeFill="text1"/>
        <w:jc w:val="center"/>
        <w:rPr>
          <w:b/>
          <w:color w:val="FFFFFF" w:themeColor="background1"/>
          <w:highlight w:val="black"/>
          <w:lang w:val="en-US"/>
        </w:rPr>
      </w:pPr>
    </w:p>
    <w:p w:rsidR="004B4226" w:rsidRPr="008C3A6C" w:rsidRDefault="004B4226" w:rsidP="00733FF6">
      <w:pPr>
        <w:jc w:val="center"/>
        <w:rPr>
          <w:b/>
          <w:i/>
          <w:color w:val="FFFFFF" w:themeColor="background1"/>
          <w:highlight w:val="black"/>
          <w:lang w:val="en-US"/>
        </w:rPr>
      </w:pPr>
      <w:r w:rsidRPr="008C3A6C">
        <w:rPr>
          <w:b/>
          <w:i/>
          <w:color w:val="FFFFFF" w:themeColor="background1"/>
          <w:highlight w:val="black"/>
          <w:lang w:val="en-US"/>
        </w:rPr>
        <w:t>MAKE BED</w:t>
      </w:r>
    </w:p>
    <w:p w:rsidR="004B4226" w:rsidRPr="008C3A6C" w:rsidRDefault="004B4226" w:rsidP="00733FF6">
      <w:pPr>
        <w:rPr>
          <w:color w:val="FFFFFF" w:themeColor="background1"/>
          <w:highlight w:val="black"/>
          <w:lang w:val="en-US"/>
        </w:rPr>
      </w:pPr>
      <w:r w:rsidRPr="008C3A6C">
        <w:rPr>
          <w:color w:val="FFFFFF" w:themeColor="background1"/>
          <w:highlight w:val="black"/>
        </w:rPr>
        <w:t>Заправлять</w:t>
      </w:r>
      <w:r w:rsidRPr="008C3A6C">
        <w:rPr>
          <w:color w:val="FFFFFF" w:themeColor="background1"/>
          <w:highlight w:val="black"/>
          <w:lang w:val="en-US"/>
        </w:rPr>
        <w:t xml:space="preserve"> </w:t>
      </w:r>
      <w:r w:rsidRPr="008C3A6C">
        <w:rPr>
          <w:color w:val="FFFFFF" w:themeColor="background1"/>
          <w:highlight w:val="black"/>
        </w:rPr>
        <w:t>постель</w:t>
      </w:r>
    </w:p>
    <w:p w:rsidR="004B4226" w:rsidRPr="008C3A6C" w:rsidRDefault="004B4226" w:rsidP="00733FF6">
      <w:pPr>
        <w:rPr>
          <w:i/>
          <w:color w:val="FFFFFF" w:themeColor="background1"/>
          <w:highlight w:val="black"/>
          <w:lang w:val="en-US"/>
        </w:rPr>
      </w:pPr>
    </w:p>
    <w:p w:rsidR="004B4226" w:rsidRPr="008C3A6C" w:rsidRDefault="004B4226" w:rsidP="00733FF6">
      <w:pPr>
        <w:rPr>
          <w:i/>
          <w:color w:val="FFFFFF" w:themeColor="background1"/>
          <w:highlight w:val="black"/>
          <w:lang w:val="en-US"/>
        </w:rPr>
      </w:pPr>
    </w:p>
    <w:p w:rsidR="004B4226" w:rsidRPr="008C3A6C" w:rsidRDefault="004B4226" w:rsidP="00733FF6">
      <w:pPr>
        <w:rPr>
          <w:i/>
          <w:color w:val="FFFFFF" w:themeColor="background1"/>
          <w:highlight w:val="black"/>
          <w:lang w:val="en-US"/>
        </w:rPr>
      </w:pPr>
    </w:p>
    <w:p w:rsidR="004B4226" w:rsidRPr="008C3A6C" w:rsidRDefault="004B4226" w:rsidP="00733FF6">
      <w:pPr>
        <w:jc w:val="center"/>
        <w:rPr>
          <w:b/>
          <w:i/>
          <w:color w:val="FFFFFF" w:themeColor="background1"/>
          <w:lang w:val="en-US"/>
        </w:rPr>
      </w:pPr>
      <w:r w:rsidRPr="008C3A6C">
        <w:rPr>
          <w:b/>
          <w:i/>
          <w:color w:val="FFFFFF" w:themeColor="background1"/>
          <w:lang w:val="en-US"/>
        </w:rPr>
        <w:t>SON OF A BITCH</w:t>
      </w:r>
    </w:p>
    <w:p w:rsidR="004B4226" w:rsidRPr="008C3A6C" w:rsidRDefault="004B4226" w:rsidP="00733FF6">
      <w:pPr>
        <w:rPr>
          <w:color w:val="FFFFFF" w:themeColor="background1"/>
          <w:lang w:val="en-US"/>
        </w:rPr>
      </w:pPr>
      <w:r w:rsidRPr="008C3A6C">
        <w:rPr>
          <w:color w:val="FFFFFF" w:themeColor="background1"/>
          <w:lang w:val="en-US"/>
        </w:rPr>
        <w:t>(</w:t>
      </w:r>
      <w:r w:rsidRPr="008C3A6C">
        <w:rPr>
          <w:color w:val="FFFFFF" w:themeColor="background1"/>
        </w:rPr>
        <w:t>тж</w:t>
      </w:r>
      <w:r w:rsidRPr="008C3A6C">
        <w:rPr>
          <w:color w:val="FFFFFF" w:themeColor="background1"/>
          <w:lang w:val="en-US"/>
        </w:rPr>
        <w:t xml:space="preserve"> sunuvabitch) </w:t>
      </w:r>
      <w:r w:rsidRPr="008C3A6C">
        <w:rPr>
          <w:color w:val="FFFFFF" w:themeColor="background1"/>
        </w:rPr>
        <w:t>груб</w:t>
      </w:r>
      <w:r w:rsidRPr="008C3A6C">
        <w:rPr>
          <w:color w:val="FFFFFF" w:themeColor="background1"/>
          <w:lang w:val="en-US"/>
        </w:rPr>
        <w:t> </w:t>
      </w:r>
      <w:r w:rsidRPr="008C3A6C">
        <w:rPr>
          <w:color w:val="FFFFFF" w:themeColor="background1"/>
        </w:rPr>
        <w:t>сукин</w:t>
      </w:r>
      <w:r w:rsidRPr="008C3A6C">
        <w:rPr>
          <w:color w:val="FFFFFF" w:themeColor="background1"/>
          <w:lang w:val="en-US"/>
        </w:rPr>
        <w:t xml:space="preserve"> </w:t>
      </w:r>
      <w:r w:rsidRPr="008C3A6C">
        <w:rPr>
          <w:color w:val="FFFFFF" w:themeColor="background1"/>
        </w:rPr>
        <w:t>сын</w:t>
      </w:r>
    </w:p>
    <w:p w:rsidR="004B4226" w:rsidRPr="008C3A6C" w:rsidRDefault="004B4226" w:rsidP="00733FF6">
      <w:pPr>
        <w:rPr>
          <w:color w:val="FFFFFF" w:themeColor="background1"/>
          <w:lang w:val="en-US"/>
        </w:rPr>
      </w:pPr>
    </w:p>
    <w:p w:rsidR="004B4226" w:rsidRPr="008C3A6C" w:rsidRDefault="004B4226" w:rsidP="00733FF6">
      <w:pPr>
        <w:rPr>
          <w:color w:val="FFFFFF" w:themeColor="background1"/>
          <w:lang w:val="en-US"/>
        </w:rPr>
      </w:pPr>
    </w:p>
    <w:p w:rsidR="004B4226" w:rsidRPr="008C3A6C" w:rsidRDefault="004B4226" w:rsidP="00733FF6">
      <w:pPr>
        <w:rPr>
          <w:color w:val="FFFFFF" w:themeColor="background1"/>
          <w:lang w:val="en-US"/>
        </w:rPr>
      </w:pPr>
    </w:p>
    <w:p w:rsidR="004B4226" w:rsidRPr="008C3A6C" w:rsidRDefault="004B4226" w:rsidP="00733FF6">
      <w:pPr>
        <w:jc w:val="center"/>
        <w:rPr>
          <w:b/>
          <w:i/>
          <w:color w:val="FFFFFF" w:themeColor="background1"/>
          <w:lang w:val="en-US"/>
        </w:rPr>
      </w:pPr>
      <w:r w:rsidRPr="008C3A6C">
        <w:rPr>
          <w:b/>
          <w:i/>
          <w:color w:val="FFFFFF" w:themeColor="background1"/>
          <w:lang w:val="en-US"/>
        </w:rPr>
        <w:t>ASAP [ˈeɪsæp]</w:t>
      </w:r>
    </w:p>
    <w:p w:rsidR="004B4226" w:rsidRPr="008C3A6C" w:rsidRDefault="004B4226" w:rsidP="00823477">
      <w:pPr>
        <w:rPr>
          <w:b/>
          <w:i/>
          <w:color w:val="FFFFFF" w:themeColor="background1"/>
          <w:lang w:val="en-US"/>
        </w:rPr>
      </w:pPr>
      <w:r>
        <w:rPr>
          <w:b/>
          <w:i/>
          <w:color w:val="FFFFFF" w:themeColor="background1"/>
          <w:lang w:val="en-US"/>
        </w:rPr>
        <w:t>As soon as possible</w:t>
      </w:r>
    </w:p>
    <w:p w:rsidR="004B4226" w:rsidRDefault="004B4226" w:rsidP="00733FF6">
      <w:pPr>
        <w:jc w:val="center"/>
        <w:rPr>
          <w:b/>
          <w:i/>
          <w:color w:val="FFFFFF" w:themeColor="background1"/>
          <w:lang w:val="en-US"/>
        </w:rPr>
      </w:pPr>
    </w:p>
    <w:p w:rsidR="004B4226" w:rsidRPr="008C3A6C" w:rsidRDefault="004B4226" w:rsidP="00733FF6">
      <w:pPr>
        <w:jc w:val="center"/>
        <w:rPr>
          <w:b/>
          <w:i/>
          <w:color w:val="FFFFFF" w:themeColor="background1"/>
          <w:lang w:val="en-US"/>
        </w:rPr>
      </w:pPr>
    </w:p>
    <w:p w:rsidR="004B4226" w:rsidRPr="008C3A6C" w:rsidRDefault="004B4226" w:rsidP="00733FF6">
      <w:pPr>
        <w:jc w:val="center"/>
        <w:rPr>
          <w:b/>
          <w:i/>
          <w:color w:val="FFFFFF" w:themeColor="background1"/>
          <w:lang w:val="en-US"/>
        </w:rPr>
      </w:pPr>
    </w:p>
    <w:p w:rsidR="004B4226" w:rsidRPr="008C3A6C" w:rsidRDefault="004B4226" w:rsidP="00733FF6">
      <w:pPr>
        <w:shd w:val="clear" w:color="auto" w:fill="000000" w:themeFill="text1"/>
        <w:jc w:val="center"/>
        <w:rPr>
          <w:b/>
          <w:color w:val="FFFFFF" w:themeColor="background1"/>
          <w:highlight w:val="black"/>
          <w:shd w:val="clear" w:color="auto" w:fill="FFFFFF"/>
          <w:lang w:val="en-US"/>
        </w:rPr>
      </w:pPr>
      <w:r w:rsidRPr="008C3A6C">
        <w:rPr>
          <w:b/>
          <w:color w:val="FFFFFF" w:themeColor="background1"/>
          <w:highlight w:val="black"/>
          <w:shd w:val="clear" w:color="auto" w:fill="FFFFFF"/>
          <w:lang w:val="en-US"/>
        </w:rPr>
        <w:t>PERFORATE ** [</w:t>
      </w:r>
      <w:r w:rsidRPr="008C3A6C">
        <w:rPr>
          <w:b/>
          <w:color w:val="FFFFFF" w:themeColor="background1"/>
          <w:highlight w:val="black"/>
          <w:shd w:val="clear" w:color="auto" w:fill="FFFFFF"/>
        </w:rPr>
        <w:t>ʹ</w:t>
      </w:r>
      <w:r w:rsidRPr="008C3A6C">
        <w:rPr>
          <w:b/>
          <w:color w:val="FFFFFF" w:themeColor="background1"/>
          <w:highlight w:val="black"/>
          <w:shd w:val="clear" w:color="auto" w:fill="FFFFFF"/>
          <w:lang w:val="en-US"/>
        </w:rPr>
        <w:t>pɜ:fəreıt]</w:t>
      </w:r>
    </w:p>
    <w:p w:rsidR="004B4226" w:rsidRPr="00722B8C" w:rsidRDefault="004B4226" w:rsidP="00733FF6">
      <w:pPr>
        <w:shd w:val="clear" w:color="auto" w:fill="000000" w:themeFill="text1"/>
        <w:rPr>
          <w:b/>
          <w:i/>
          <w:color w:val="FFFFFF" w:themeColor="background1"/>
          <w:highlight w:val="black"/>
          <w:shd w:val="clear" w:color="auto" w:fill="FFFFFF"/>
        </w:rPr>
      </w:pPr>
      <w:r w:rsidRPr="008C3A6C">
        <w:rPr>
          <w:b/>
          <w:i/>
          <w:color w:val="FFFFFF" w:themeColor="background1"/>
          <w:highlight w:val="black"/>
          <w:shd w:val="clear" w:color="auto" w:fill="FFFFFF"/>
          <w:lang w:val="en-US"/>
        </w:rPr>
        <w:t>PERFORATED</w:t>
      </w:r>
      <w:r w:rsidRPr="00722B8C">
        <w:rPr>
          <w:b/>
          <w:i/>
          <w:color w:val="FFFFFF" w:themeColor="background1"/>
          <w:highlight w:val="black"/>
          <w:shd w:val="clear" w:color="auto" w:fill="FFFFFF"/>
        </w:rPr>
        <w:t xml:space="preserve"> [</w:t>
      </w:r>
      <w:r w:rsidRPr="008C3A6C">
        <w:rPr>
          <w:b/>
          <w:i/>
          <w:color w:val="FFFFFF" w:themeColor="background1"/>
          <w:highlight w:val="black"/>
          <w:shd w:val="clear" w:color="auto" w:fill="FFFFFF"/>
        </w:rPr>
        <w:t>ʹ</w:t>
      </w:r>
      <w:r w:rsidRPr="008C3A6C">
        <w:rPr>
          <w:b/>
          <w:i/>
          <w:color w:val="FFFFFF" w:themeColor="background1"/>
          <w:highlight w:val="black"/>
          <w:shd w:val="clear" w:color="auto" w:fill="FFFFFF"/>
          <w:lang w:val="en-US"/>
        </w:rPr>
        <w:t>p</w:t>
      </w:r>
      <w:r w:rsidRPr="00722B8C">
        <w:rPr>
          <w:b/>
          <w:i/>
          <w:color w:val="FFFFFF" w:themeColor="background1"/>
          <w:highlight w:val="black"/>
          <w:shd w:val="clear" w:color="auto" w:fill="FFFFFF"/>
        </w:rPr>
        <w:t>ɜ:</w:t>
      </w:r>
      <w:r w:rsidRPr="008C3A6C">
        <w:rPr>
          <w:b/>
          <w:i/>
          <w:color w:val="FFFFFF" w:themeColor="background1"/>
          <w:highlight w:val="black"/>
          <w:shd w:val="clear" w:color="auto" w:fill="FFFFFF"/>
          <w:lang w:val="en-US"/>
        </w:rPr>
        <w:t>f</w:t>
      </w:r>
      <w:r w:rsidRPr="00722B8C">
        <w:rPr>
          <w:b/>
          <w:i/>
          <w:color w:val="FFFFFF" w:themeColor="background1"/>
          <w:highlight w:val="black"/>
          <w:shd w:val="clear" w:color="auto" w:fill="FFFFFF"/>
        </w:rPr>
        <w:t>ə</w:t>
      </w:r>
      <w:r w:rsidRPr="008C3A6C">
        <w:rPr>
          <w:b/>
          <w:i/>
          <w:color w:val="FFFFFF" w:themeColor="background1"/>
          <w:highlight w:val="black"/>
          <w:shd w:val="clear" w:color="auto" w:fill="FFFFFF"/>
          <w:lang w:val="en-US"/>
        </w:rPr>
        <w:t>re</w:t>
      </w:r>
      <w:r w:rsidRPr="00722B8C">
        <w:rPr>
          <w:b/>
          <w:i/>
          <w:color w:val="FFFFFF" w:themeColor="background1"/>
          <w:highlight w:val="black"/>
          <w:shd w:val="clear" w:color="auto" w:fill="FFFFFF"/>
        </w:rPr>
        <w:t>ı</w:t>
      </w:r>
      <w:r w:rsidRPr="008C3A6C">
        <w:rPr>
          <w:b/>
          <w:i/>
          <w:color w:val="FFFFFF" w:themeColor="background1"/>
          <w:highlight w:val="black"/>
          <w:shd w:val="clear" w:color="auto" w:fill="FFFFFF"/>
          <w:lang w:val="en-US"/>
        </w:rPr>
        <w:t>t</w:t>
      </w:r>
      <w:r w:rsidRPr="00722B8C">
        <w:rPr>
          <w:b/>
          <w:i/>
          <w:color w:val="FFFFFF" w:themeColor="background1"/>
          <w:highlight w:val="black"/>
          <w:shd w:val="clear" w:color="auto" w:fill="FFFFFF"/>
        </w:rPr>
        <w:t>ı</w:t>
      </w:r>
      <w:r w:rsidRPr="008C3A6C">
        <w:rPr>
          <w:b/>
          <w:i/>
          <w:color w:val="FFFFFF" w:themeColor="background1"/>
          <w:highlight w:val="black"/>
          <w:shd w:val="clear" w:color="auto" w:fill="FFFFFF"/>
          <w:lang w:val="en-US"/>
        </w:rPr>
        <w:t>d</w:t>
      </w:r>
      <w:r w:rsidRPr="00722B8C">
        <w:rPr>
          <w:b/>
          <w:i/>
          <w:color w:val="FFFFFF" w:themeColor="background1"/>
          <w:highlight w:val="black"/>
          <w:shd w:val="clear" w:color="auto" w:fill="FFFFFF"/>
        </w:rPr>
        <w:t>]</w:t>
      </w:r>
    </w:p>
    <w:p w:rsidR="004B4226" w:rsidRPr="00722B8C" w:rsidRDefault="004B4226" w:rsidP="00733FF6">
      <w:pPr>
        <w:shd w:val="clear" w:color="auto" w:fill="000000" w:themeFill="text1"/>
        <w:rPr>
          <w:color w:val="FFFFFF" w:themeColor="background1"/>
          <w:highlight w:val="black"/>
          <w:shd w:val="clear" w:color="auto" w:fill="FFFFFF"/>
        </w:rPr>
      </w:pPr>
      <w:r w:rsidRPr="008C3A6C">
        <w:rPr>
          <w:b/>
          <w:i/>
          <w:color w:val="FFFFFF" w:themeColor="background1"/>
          <w:highlight w:val="black"/>
          <w:shd w:val="clear" w:color="auto" w:fill="FFFFFF"/>
        </w:rPr>
        <w:t>ГЛАГ</w:t>
      </w:r>
      <w:r w:rsidRPr="00722B8C">
        <w:rPr>
          <w:b/>
          <w:i/>
          <w:color w:val="FFFFFF" w:themeColor="background1"/>
          <w:highlight w:val="black"/>
          <w:shd w:val="clear" w:color="auto" w:fill="FFFFFF"/>
        </w:rPr>
        <w:t>.</w:t>
      </w:r>
      <w:r w:rsidRPr="00722B8C">
        <w:rPr>
          <w:color w:val="FFFFFF" w:themeColor="background1"/>
          <w:highlight w:val="black"/>
          <w:shd w:val="clear" w:color="auto" w:fill="FFFFFF"/>
        </w:rPr>
        <w:t xml:space="preserve"> 1. </w:t>
      </w:r>
      <w:r w:rsidRPr="008C3A6C">
        <w:rPr>
          <w:color w:val="FFFFFF" w:themeColor="background1"/>
          <w:highlight w:val="black"/>
          <w:shd w:val="clear" w:color="auto" w:fill="FFFFFF"/>
        </w:rPr>
        <w:t>просверливать</w:t>
      </w:r>
      <w:r w:rsidRPr="00722B8C">
        <w:rPr>
          <w:color w:val="FFFFFF" w:themeColor="background1"/>
          <w:highlight w:val="black"/>
          <w:shd w:val="clear" w:color="auto" w:fill="FFFFFF"/>
        </w:rPr>
        <w:t xml:space="preserve">; </w:t>
      </w:r>
      <w:r w:rsidRPr="008C3A6C">
        <w:rPr>
          <w:color w:val="FFFFFF" w:themeColor="background1"/>
          <w:highlight w:val="black"/>
          <w:shd w:val="clear" w:color="auto" w:fill="FFFFFF"/>
        </w:rPr>
        <w:t>перфорировать</w:t>
      </w:r>
      <w:r w:rsidRPr="00722B8C">
        <w:rPr>
          <w:color w:val="FFFFFF" w:themeColor="background1"/>
          <w:highlight w:val="black"/>
          <w:shd w:val="clear" w:color="auto" w:fill="FFFFFF"/>
        </w:rPr>
        <w:t xml:space="preserve">; </w:t>
      </w:r>
      <w:r w:rsidRPr="008C3A6C">
        <w:rPr>
          <w:color w:val="FFFFFF" w:themeColor="background1"/>
          <w:highlight w:val="black"/>
          <w:shd w:val="clear" w:color="auto" w:fill="FFFFFF"/>
        </w:rPr>
        <w:t>пробивать</w:t>
      </w:r>
      <w:r w:rsidRPr="00722B8C">
        <w:rPr>
          <w:color w:val="FFFFFF" w:themeColor="background1"/>
          <w:highlight w:val="black"/>
          <w:shd w:val="clear" w:color="auto" w:fill="FFFFFF"/>
        </w:rPr>
        <w:t xml:space="preserve"> </w:t>
      </w:r>
      <w:r w:rsidRPr="008C3A6C">
        <w:rPr>
          <w:color w:val="FFFFFF" w:themeColor="background1"/>
          <w:highlight w:val="black"/>
          <w:shd w:val="clear" w:color="auto" w:fill="FFFFFF"/>
        </w:rPr>
        <w:t>отверстие</w:t>
      </w:r>
    </w:p>
    <w:p w:rsidR="004B4226" w:rsidRPr="008C3A6C" w:rsidRDefault="004B4226" w:rsidP="00362872">
      <w:pPr>
        <w:pStyle w:val="a7"/>
        <w:numPr>
          <w:ilvl w:val="0"/>
          <w:numId w:val="39"/>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lang w:val="en-US"/>
        </w:rPr>
        <w:t>to</w:t>
      </w:r>
      <w:r w:rsidRPr="008C3A6C">
        <w:rPr>
          <w:i/>
          <w:color w:val="FFFFFF" w:themeColor="background1"/>
          <w:highlight w:val="black"/>
          <w:shd w:val="clear" w:color="auto" w:fill="FFFFFF"/>
        </w:rPr>
        <w:t xml:space="preserve"> ~ </w:t>
      </w:r>
      <w:r w:rsidRPr="008C3A6C">
        <w:rPr>
          <w:i/>
          <w:color w:val="FFFFFF" w:themeColor="background1"/>
          <w:highlight w:val="black"/>
          <w:shd w:val="clear" w:color="auto" w:fill="FFFFFF"/>
          <w:lang w:val="en-US"/>
        </w:rPr>
        <w:t>the</w:t>
      </w:r>
      <w:r w:rsidRPr="008C3A6C">
        <w:rPr>
          <w:i/>
          <w:color w:val="FFFFFF" w:themeColor="background1"/>
          <w:highlight w:val="black"/>
          <w:shd w:val="clear" w:color="auto" w:fill="FFFFFF"/>
        </w:rPr>
        <w:t xml:space="preserve"> </w:t>
      </w:r>
      <w:r w:rsidRPr="008C3A6C">
        <w:rPr>
          <w:i/>
          <w:color w:val="FFFFFF" w:themeColor="background1"/>
          <w:highlight w:val="black"/>
          <w:shd w:val="clear" w:color="auto" w:fill="FFFFFF"/>
          <w:lang w:val="en-US"/>
        </w:rPr>
        <w:t>paper</w:t>
      </w:r>
      <w:r w:rsidRPr="008C3A6C">
        <w:rPr>
          <w:i/>
          <w:color w:val="FFFFFF" w:themeColor="background1"/>
          <w:highlight w:val="black"/>
          <w:shd w:val="clear" w:color="auto" w:fill="FFFFFF"/>
        </w:rPr>
        <w:t xml:space="preserve"> - пробивать бумагу дыроколом</w:t>
      </w:r>
    </w:p>
    <w:p w:rsidR="004B4226" w:rsidRPr="008C3A6C" w:rsidRDefault="004B4226" w:rsidP="00362872">
      <w:pPr>
        <w:pStyle w:val="a7"/>
        <w:numPr>
          <w:ilvl w:val="0"/>
          <w:numId w:val="39"/>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 xml:space="preserve">bone and tissue ~d by the bullet - </w:t>
      </w:r>
      <w:r w:rsidRPr="008C3A6C">
        <w:rPr>
          <w:i/>
          <w:color w:val="FFFFFF" w:themeColor="background1"/>
          <w:highlight w:val="black"/>
          <w:shd w:val="clear" w:color="auto" w:fill="FFFFFF"/>
        </w:rPr>
        <w:t>кость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и</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ткани</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пробитые</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пулей</w:t>
      </w:r>
    </w:p>
    <w:p w:rsidR="004B4226" w:rsidRPr="008C3A6C" w:rsidRDefault="004B4226" w:rsidP="00362872">
      <w:pPr>
        <w:pStyle w:val="a7"/>
        <w:numPr>
          <w:ilvl w:val="0"/>
          <w:numId w:val="39"/>
        </w:numPr>
        <w:shd w:val="clear" w:color="auto" w:fill="000000" w:themeFill="text1"/>
        <w:rPr>
          <w:i/>
          <w:color w:val="FFFFFF" w:themeColor="background1"/>
          <w:highlight w:val="black"/>
          <w:shd w:val="clear" w:color="auto" w:fill="FFFFFF"/>
          <w:lang w:val="en-US"/>
        </w:rPr>
      </w:pPr>
      <w:r w:rsidRPr="008C3A6C">
        <w:rPr>
          <w:i/>
          <w:color w:val="FFFFFF" w:themeColor="background1"/>
          <w:highlight w:val="black"/>
          <w:shd w:val="clear" w:color="auto" w:fill="FFFFFF"/>
          <w:lang w:val="en-US"/>
        </w:rPr>
        <w:t>to</w:t>
      </w:r>
      <w:r w:rsidRPr="008C3A6C">
        <w:rPr>
          <w:i/>
          <w:color w:val="FFFFFF" w:themeColor="background1"/>
          <w:highlight w:val="black"/>
          <w:shd w:val="clear" w:color="auto" w:fill="FFFFFF"/>
        </w:rPr>
        <w:t xml:space="preserve"> ~ </w:t>
      </w:r>
      <w:r w:rsidRPr="008C3A6C">
        <w:rPr>
          <w:i/>
          <w:color w:val="FFFFFF" w:themeColor="background1"/>
          <w:highlight w:val="black"/>
          <w:shd w:val="clear" w:color="auto" w:fill="FFFFFF"/>
          <w:lang w:val="en-US"/>
        </w:rPr>
        <w:t xml:space="preserve">the block - </w:t>
      </w:r>
      <w:r w:rsidRPr="008C3A6C">
        <w:rPr>
          <w:i/>
          <w:color w:val="FFFFFF" w:themeColor="background1"/>
          <w:highlight w:val="black"/>
          <w:shd w:val="clear" w:color="auto" w:fill="FFFFFF"/>
        </w:rPr>
        <w:t>пробить</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блок</w:t>
      </w:r>
      <w:r w:rsidRPr="008C3A6C">
        <w:rPr>
          <w:i/>
          <w:color w:val="FFFFFF" w:themeColor="background1"/>
          <w:highlight w:val="black"/>
          <w:shd w:val="clear" w:color="auto" w:fill="FFFFFF"/>
          <w:lang w:val="en-US"/>
        </w:rPr>
        <w:t xml:space="preserve"> (</w:t>
      </w:r>
      <w:r w:rsidRPr="008C3A6C">
        <w:rPr>
          <w:i/>
          <w:iCs/>
          <w:color w:val="FFFFFF" w:themeColor="background1"/>
          <w:highlight w:val="black"/>
          <w:shd w:val="clear" w:color="auto" w:fill="FFFFFF"/>
        </w:rPr>
        <w:t>волейбол</w:t>
      </w:r>
      <w:r w:rsidRPr="008C3A6C">
        <w:rPr>
          <w:i/>
          <w:color w:val="FFFFFF" w:themeColor="background1"/>
          <w:highlight w:val="black"/>
          <w:shd w:val="clear" w:color="auto" w:fill="FFFFFF"/>
          <w:lang w:val="en-US"/>
        </w:rPr>
        <w:t>)</w:t>
      </w:r>
    </w:p>
    <w:p w:rsidR="004B4226" w:rsidRPr="008C3A6C" w:rsidRDefault="004B4226" w:rsidP="00733FF6">
      <w:pPr>
        <w:shd w:val="clear" w:color="auto" w:fill="000000" w:themeFill="text1"/>
        <w:rPr>
          <w:rStyle w:val="3zjig"/>
          <w:color w:val="FFFFFF" w:themeColor="background1"/>
          <w:highlight w:val="black"/>
          <w:bdr w:val="none" w:sz="0" w:space="0" w:color="auto" w:frame="1"/>
          <w:lang w:val="en-US"/>
        </w:rPr>
      </w:pPr>
      <w:r w:rsidRPr="008C3A6C">
        <w:rPr>
          <w:color w:val="FFFFFF" w:themeColor="background1"/>
          <w:highlight w:val="black"/>
          <w:shd w:val="clear" w:color="auto" w:fill="FFFFFF"/>
          <w:lang w:val="en-US"/>
        </w:rPr>
        <w:t xml:space="preserve">2. </w:t>
      </w:r>
      <w:r w:rsidRPr="008C3A6C">
        <w:rPr>
          <w:rStyle w:val="3zjig"/>
          <w:color w:val="FFFFFF" w:themeColor="background1"/>
          <w:highlight w:val="black"/>
          <w:bdr w:val="none" w:sz="0" w:space="0" w:color="auto" w:frame="1"/>
          <w:shd w:val="clear" w:color="auto" w:fill="FFFFFF"/>
          <w:lang w:val="en-US"/>
        </w:rPr>
        <w:t xml:space="preserve">(perforate into/through) </w:t>
      </w:r>
      <w:r w:rsidRPr="008C3A6C">
        <w:rPr>
          <w:rStyle w:val="3zjig"/>
          <w:color w:val="FFFFFF" w:themeColor="background1"/>
          <w:highlight w:val="black"/>
          <w:bdr w:val="none" w:sz="0" w:space="0" w:color="auto" w:frame="1"/>
          <w:shd w:val="clear" w:color="auto" w:fill="FFFFFF"/>
        </w:rPr>
        <w:t>проникать</w:t>
      </w:r>
      <w:r w:rsidRPr="008C3A6C">
        <w:rPr>
          <w:rStyle w:val="3zjig"/>
          <w:color w:val="FFFFFF" w:themeColor="background1"/>
          <w:highlight w:val="black"/>
          <w:bdr w:val="none" w:sz="0" w:space="0" w:color="auto" w:frame="1"/>
          <w:shd w:val="clear" w:color="auto" w:fill="FFFFFF"/>
          <w:lang w:val="en-US"/>
        </w:rPr>
        <w:t xml:space="preserve"> (</w:t>
      </w:r>
      <w:r w:rsidRPr="008C3A6C">
        <w:rPr>
          <w:rStyle w:val="3zjig"/>
          <w:color w:val="FFFFFF" w:themeColor="background1"/>
          <w:highlight w:val="black"/>
          <w:bdr w:val="none" w:sz="0" w:space="0" w:color="auto" w:frame="1"/>
          <w:shd w:val="clear" w:color="auto" w:fill="FFFFFF"/>
        </w:rPr>
        <w:t>куда</w:t>
      </w:r>
      <w:r w:rsidRPr="008C3A6C">
        <w:rPr>
          <w:rStyle w:val="3zjig"/>
          <w:color w:val="FFFFFF" w:themeColor="background1"/>
          <w:highlight w:val="black"/>
          <w:bdr w:val="none" w:sz="0" w:space="0" w:color="auto" w:frame="1"/>
          <w:shd w:val="clear" w:color="auto" w:fill="FFFFFF"/>
          <w:lang w:val="en-US"/>
        </w:rPr>
        <w:t>-</w:t>
      </w:r>
      <w:r w:rsidRPr="008C3A6C">
        <w:rPr>
          <w:rStyle w:val="3zjig"/>
          <w:color w:val="FFFFFF" w:themeColor="background1"/>
          <w:highlight w:val="black"/>
          <w:bdr w:val="none" w:sz="0" w:space="0" w:color="auto" w:frame="1"/>
          <w:shd w:val="clear" w:color="auto" w:fill="FFFFFF"/>
        </w:rPr>
        <w:t>л</w:t>
      </w:r>
      <w:r w:rsidRPr="008C3A6C">
        <w:rPr>
          <w:rStyle w:val="3zjig"/>
          <w:color w:val="FFFFFF" w:themeColor="background1"/>
          <w:highlight w:val="black"/>
          <w:bdr w:val="none" w:sz="0" w:space="0" w:color="auto" w:frame="1"/>
          <w:shd w:val="clear" w:color="auto" w:fill="FFFFFF"/>
          <w:lang w:val="en-US"/>
        </w:rPr>
        <w:t xml:space="preserve">. / </w:t>
      </w:r>
      <w:proofErr w:type="gramStart"/>
      <w:r w:rsidRPr="008C3A6C">
        <w:rPr>
          <w:rStyle w:val="3zjig"/>
          <w:color w:val="FFFFFF" w:themeColor="background1"/>
          <w:highlight w:val="black"/>
          <w:bdr w:val="none" w:sz="0" w:space="0" w:color="auto" w:frame="1"/>
          <w:shd w:val="clear" w:color="auto" w:fill="FFFFFF"/>
        </w:rPr>
        <w:t>сквозь</w:t>
      </w:r>
      <w:proofErr w:type="gramEnd"/>
      <w:r w:rsidRPr="008C3A6C">
        <w:rPr>
          <w:rStyle w:val="3zjig"/>
          <w:color w:val="FFFFFF" w:themeColor="background1"/>
          <w:highlight w:val="black"/>
          <w:bdr w:val="none" w:sz="0" w:space="0" w:color="auto" w:frame="1"/>
          <w:shd w:val="clear" w:color="auto" w:fill="FFFFFF"/>
          <w:lang w:val="en-US"/>
        </w:rPr>
        <w:t xml:space="preserve"> </w:t>
      </w:r>
      <w:r w:rsidRPr="008C3A6C">
        <w:rPr>
          <w:rStyle w:val="3zjig"/>
          <w:color w:val="FFFFFF" w:themeColor="background1"/>
          <w:highlight w:val="black"/>
          <w:bdr w:val="none" w:sz="0" w:space="0" w:color="auto" w:frame="1"/>
          <w:shd w:val="clear" w:color="auto" w:fill="FFFFFF"/>
        </w:rPr>
        <w:t>что</w:t>
      </w:r>
      <w:r w:rsidRPr="008C3A6C">
        <w:rPr>
          <w:rStyle w:val="3zjig"/>
          <w:color w:val="FFFFFF" w:themeColor="background1"/>
          <w:highlight w:val="black"/>
          <w:bdr w:val="none" w:sz="0" w:space="0" w:color="auto" w:frame="1"/>
          <w:shd w:val="clear" w:color="auto" w:fill="FFFFFF"/>
          <w:lang w:val="en-US"/>
        </w:rPr>
        <w:t>-</w:t>
      </w:r>
      <w:r w:rsidRPr="008C3A6C">
        <w:rPr>
          <w:rStyle w:val="3zjig"/>
          <w:color w:val="FFFFFF" w:themeColor="background1"/>
          <w:highlight w:val="black"/>
          <w:bdr w:val="none" w:sz="0" w:space="0" w:color="auto" w:frame="1"/>
          <w:shd w:val="clear" w:color="auto" w:fill="FFFFFF"/>
        </w:rPr>
        <w:t>л</w:t>
      </w:r>
      <w:r w:rsidRPr="008C3A6C">
        <w:rPr>
          <w:rStyle w:val="3zjig"/>
          <w:color w:val="FFFFFF" w:themeColor="background1"/>
          <w:highlight w:val="black"/>
          <w:bdr w:val="none" w:sz="0" w:space="0" w:color="auto" w:frame="1"/>
          <w:shd w:val="clear" w:color="auto" w:fill="FFFFFF"/>
          <w:lang w:val="en-US"/>
        </w:rPr>
        <w:t>.)</w:t>
      </w:r>
    </w:p>
    <w:p w:rsidR="004B4226" w:rsidRPr="008C3A6C" w:rsidRDefault="004B4226" w:rsidP="00362872">
      <w:pPr>
        <w:pStyle w:val="a7"/>
        <w:numPr>
          <w:ilvl w:val="0"/>
          <w:numId w:val="40"/>
        </w:numPr>
        <w:shd w:val="clear" w:color="auto" w:fill="000000" w:themeFill="text1"/>
        <w:rPr>
          <w:i/>
          <w:color w:val="FFFFFF" w:themeColor="background1"/>
          <w:highlight w:val="black"/>
        </w:rPr>
      </w:pPr>
      <w:r w:rsidRPr="008C3A6C">
        <w:rPr>
          <w:i/>
          <w:color w:val="FFFFFF" w:themeColor="background1"/>
          <w:highlight w:val="black"/>
          <w:shd w:val="clear" w:color="auto" w:fill="FFFFFF"/>
          <w:lang w:val="en-US"/>
        </w:rPr>
        <w:t xml:space="preserve">the bore ~d into the rock - </w:t>
      </w:r>
      <w:r w:rsidRPr="008C3A6C">
        <w:rPr>
          <w:i/>
          <w:color w:val="FFFFFF" w:themeColor="background1"/>
          <w:highlight w:val="black"/>
          <w:shd w:val="clear" w:color="auto" w:fill="FFFFFF"/>
        </w:rPr>
        <w:t>бур</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добрался</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до</w:t>
      </w:r>
      <w:r w:rsidRPr="008C3A6C">
        <w:rPr>
          <w:i/>
          <w:color w:val="FFFFFF" w:themeColor="background1"/>
          <w:highlight w:val="black"/>
          <w:shd w:val="clear" w:color="auto" w:fill="FFFFFF"/>
          <w:lang w:val="en-US"/>
        </w:rPr>
        <w:t xml:space="preserve"> </w:t>
      </w:r>
      <w:r w:rsidRPr="008C3A6C">
        <w:rPr>
          <w:i/>
          <w:color w:val="FFFFFF" w:themeColor="background1"/>
          <w:highlight w:val="black"/>
          <w:shd w:val="clear" w:color="auto" w:fill="FFFFFF"/>
        </w:rPr>
        <w:t>породы</w:t>
      </w:r>
      <w:r w:rsidRPr="008C3A6C">
        <w:rPr>
          <w:i/>
          <w:color w:val="FFFFFF" w:themeColor="background1"/>
          <w:highlight w:val="black"/>
          <w:shd w:val="clear" w:color="auto" w:fill="FFFFFF"/>
          <w:lang w:val="en-US"/>
        </w:rPr>
        <w:t xml:space="preserve"> </w:t>
      </w:r>
    </w:p>
    <w:p w:rsidR="004B4226" w:rsidRPr="008C3A6C" w:rsidRDefault="004B4226" w:rsidP="00733FF6">
      <w:pPr>
        <w:shd w:val="clear" w:color="auto" w:fill="000000" w:themeFill="text1"/>
        <w:rPr>
          <w:color w:val="FFFFFF" w:themeColor="background1"/>
          <w:highlight w:val="black"/>
          <w:shd w:val="clear" w:color="auto" w:fill="FFFFFF"/>
          <w:lang w:val="en-US"/>
        </w:rPr>
      </w:pPr>
    </w:p>
    <w:p w:rsidR="004B4226" w:rsidRPr="008C3A6C" w:rsidRDefault="004B4226" w:rsidP="00733FF6">
      <w:pPr>
        <w:shd w:val="clear" w:color="auto" w:fill="000000" w:themeFill="text1"/>
        <w:rPr>
          <w:color w:val="FFFFFF" w:themeColor="background1"/>
          <w:highlight w:val="black"/>
          <w:shd w:val="clear" w:color="auto" w:fill="FFFFFF"/>
          <w:lang w:val="en-US"/>
        </w:rPr>
      </w:pPr>
    </w:p>
    <w:p w:rsidR="004B4226" w:rsidRPr="008C3A6C" w:rsidRDefault="004B4226" w:rsidP="00733FF6">
      <w:pPr>
        <w:shd w:val="clear" w:color="auto" w:fill="000000" w:themeFill="text1"/>
        <w:rPr>
          <w:color w:val="FFFFFF" w:themeColor="background1"/>
          <w:highlight w:val="black"/>
          <w:shd w:val="clear" w:color="auto" w:fill="FFFFFF"/>
          <w:lang w:val="en-US"/>
        </w:rPr>
      </w:pPr>
    </w:p>
    <w:p w:rsidR="004B4226" w:rsidRPr="008C3A6C" w:rsidRDefault="004B4226" w:rsidP="00733FF6">
      <w:pPr>
        <w:jc w:val="center"/>
        <w:rPr>
          <w:b/>
          <w:i/>
          <w:color w:val="FFFFFF" w:themeColor="background1"/>
          <w:u w:val="single"/>
        </w:rPr>
      </w:pPr>
      <w:r w:rsidRPr="008C3A6C">
        <w:rPr>
          <w:b/>
          <w:i/>
          <w:color w:val="FFFFFF" w:themeColor="background1"/>
          <w:u w:val="single"/>
          <w:lang w:val="en-US"/>
        </w:rPr>
        <w:t>ANONYMOUS</w:t>
      </w:r>
      <w:r w:rsidRPr="008C3A6C">
        <w:rPr>
          <w:b/>
          <w:i/>
          <w:color w:val="FFFFFF" w:themeColor="background1"/>
          <w:u w:val="single"/>
        </w:rPr>
        <w:t xml:space="preserve"> ** [əˈ</w:t>
      </w:r>
      <w:r w:rsidRPr="008C3A6C">
        <w:rPr>
          <w:b/>
          <w:i/>
          <w:color w:val="FFFFFF" w:themeColor="background1"/>
          <w:u w:val="single"/>
          <w:lang w:val="en-US"/>
        </w:rPr>
        <w:t>n</w:t>
      </w:r>
      <w:r w:rsidRPr="008C3A6C">
        <w:rPr>
          <w:b/>
          <w:i/>
          <w:color w:val="FFFFFF" w:themeColor="background1"/>
          <w:u w:val="single"/>
        </w:rPr>
        <w:t>ɒ</w:t>
      </w:r>
      <w:r w:rsidRPr="008C3A6C">
        <w:rPr>
          <w:b/>
          <w:i/>
          <w:color w:val="FFFFFF" w:themeColor="background1"/>
          <w:u w:val="single"/>
          <w:lang w:val="en-US"/>
        </w:rPr>
        <w:t>n</w:t>
      </w:r>
      <w:r w:rsidRPr="008C3A6C">
        <w:rPr>
          <w:b/>
          <w:i/>
          <w:color w:val="FFFFFF" w:themeColor="background1"/>
          <w:u w:val="single"/>
        </w:rPr>
        <w:t>ɪ</w:t>
      </w:r>
      <w:r w:rsidRPr="008C3A6C">
        <w:rPr>
          <w:b/>
          <w:i/>
          <w:color w:val="FFFFFF" w:themeColor="background1"/>
          <w:u w:val="single"/>
          <w:lang w:val="en-US"/>
        </w:rPr>
        <w:t>m</w:t>
      </w:r>
      <w:r w:rsidRPr="008C3A6C">
        <w:rPr>
          <w:b/>
          <w:i/>
          <w:color w:val="FFFFFF" w:themeColor="background1"/>
          <w:u w:val="single"/>
        </w:rPr>
        <w:t>ə</w:t>
      </w:r>
      <w:r w:rsidRPr="008C3A6C">
        <w:rPr>
          <w:b/>
          <w:i/>
          <w:color w:val="FFFFFF" w:themeColor="background1"/>
          <w:u w:val="single"/>
          <w:lang w:val="en-US"/>
        </w:rPr>
        <w:t>s</w:t>
      </w:r>
      <w:r w:rsidRPr="008C3A6C">
        <w:rPr>
          <w:b/>
          <w:i/>
          <w:color w:val="FFFFFF" w:themeColor="background1"/>
          <w:u w:val="single"/>
        </w:rPr>
        <w:t>]</w:t>
      </w:r>
    </w:p>
    <w:p w:rsidR="004B4226" w:rsidRPr="008C3A6C" w:rsidRDefault="004B4226" w:rsidP="00733FF6">
      <w:pPr>
        <w:rPr>
          <w:color w:val="FFFFFF" w:themeColor="background1"/>
        </w:rPr>
      </w:pPr>
      <w:r w:rsidRPr="008C3A6C">
        <w:rPr>
          <w:color w:val="FFFFFF" w:themeColor="background1"/>
        </w:rPr>
        <w:t>ПРИЛ. анонимный, безымянный</w:t>
      </w:r>
    </w:p>
    <w:p w:rsidR="004B4226" w:rsidRPr="008C3A6C" w:rsidRDefault="004B4226" w:rsidP="00362872">
      <w:pPr>
        <w:pStyle w:val="a7"/>
        <w:numPr>
          <w:ilvl w:val="0"/>
          <w:numId w:val="37"/>
        </w:numPr>
        <w:rPr>
          <w:i/>
          <w:color w:val="FFFFFF" w:themeColor="background1"/>
          <w:lang w:val="en-US"/>
        </w:rPr>
      </w:pPr>
      <w:r w:rsidRPr="008C3A6C">
        <w:rPr>
          <w:i/>
          <w:color w:val="FFFFFF" w:themeColor="background1"/>
          <w:lang w:val="en-US"/>
        </w:rPr>
        <w:t xml:space="preserve">anonymous grave – </w:t>
      </w:r>
      <w:r w:rsidRPr="008C3A6C">
        <w:rPr>
          <w:i/>
          <w:color w:val="FFFFFF" w:themeColor="background1"/>
        </w:rPr>
        <w:t>безымянная</w:t>
      </w:r>
      <w:r w:rsidRPr="008C3A6C">
        <w:rPr>
          <w:i/>
          <w:color w:val="FFFFFF" w:themeColor="background1"/>
          <w:lang w:val="en-US"/>
        </w:rPr>
        <w:t xml:space="preserve"> </w:t>
      </w:r>
      <w:r w:rsidRPr="008C3A6C">
        <w:rPr>
          <w:i/>
          <w:color w:val="FFFFFF" w:themeColor="background1"/>
        </w:rPr>
        <w:t>могила</w:t>
      </w:r>
    </w:p>
    <w:p w:rsidR="004B4226" w:rsidRPr="008C3A6C" w:rsidRDefault="004B4226" w:rsidP="00362872">
      <w:pPr>
        <w:pStyle w:val="a7"/>
        <w:numPr>
          <w:ilvl w:val="0"/>
          <w:numId w:val="37"/>
        </w:numPr>
        <w:rPr>
          <w:i/>
          <w:color w:val="FFFFFF" w:themeColor="background1"/>
        </w:rPr>
      </w:pPr>
      <w:r w:rsidRPr="008C3A6C">
        <w:rPr>
          <w:i/>
          <w:color w:val="FFFFFF" w:themeColor="background1"/>
          <w:lang w:val="en-US"/>
        </w:rPr>
        <w:t xml:space="preserve">anonymous author – </w:t>
      </w:r>
      <w:r w:rsidRPr="008C3A6C">
        <w:rPr>
          <w:i/>
          <w:color w:val="FFFFFF" w:themeColor="background1"/>
        </w:rPr>
        <w:t>неизвестный</w:t>
      </w:r>
      <w:r w:rsidRPr="008C3A6C">
        <w:rPr>
          <w:i/>
          <w:color w:val="FFFFFF" w:themeColor="background1"/>
          <w:lang w:val="en-US"/>
        </w:rPr>
        <w:t xml:space="preserve"> </w:t>
      </w:r>
      <w:r w:rsidRPr="008C3A6C">
        <w:rPr>
          <w:i/>
          <w:color w:val="FFFFFF" w:themeColor="background1"/>
        </w:rPr>
        <w:t>автор</w:t>
      </w:r>
    </w:p>
    <w:p w:rsidR="004B4226" w:rsidRPr="008C3A6C" w:rsidRDefault="004B4226" w:rsidP="00733FF6">
      <w:pPr>
        <w:rPr>
          <w:color w:val="FFFFFF" w:themeColor="background1"/>
        </w:rPr>
      </w:pPr>
      <w:r w:rsidRPr="008C3A6C">
        <w:rPr>
          <w:color w:val="FFFFFF" w:themeColor="background1"/>
        </w:rPr>
        <w:t>безликий, неотличимый от других</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B67921" w:rsidRDefault="004B4226" w:rsidP="00733FF6">
      <w:pPr>
        <w:jc w:val="center"/>
        <w:rPr>
          <w:b/>
          <w:i/>
          <w:color w:val="7030A0"/>
        </w:rPr>
      </w:pPr>
      <w:r w:rsidRPr="00B67921">
        <w:rPr>
          <w:b/>
          <w:i/>
          <w:color w:val="7030A0"/>
        </w:rPr>
        <w:t>TOUCH ** {tʌtʃ}</w:t>
      </w:r>
    </w:p>
    <w:p w:rsidR="004B4226" w:rsidRPr="00B67921" w:rsidRDefault="004B4226" w:rsidP="00733FF6">
      <w:pPr>
        <w:jc w:val="center"/>
        <w:rPr>
          <w:b/>
          <w:i/>
          <w:color w:val="FFFFFF" w:themeColor="background1"/>
        </w:rPr>
      </w:pPr>
      <w:r w:rsidRPr="00B67921">
        <w:rPr>
          <w:b/>
          <w:i/>
          <w:color w:val="FFFFFF" w:themeColor="background1"/>
        </w:rPr>
        <w:t>НЕПОЛНОЕ СЛОВО</w:t>
      </w:r>
    </w:p>
    <w:p w:rsidR="004B4226" w:rsidRPr="00B67921" w:rsidRDefault="004B4226" w:rsidP="00733FF6">
      <w:pPr>
        <w:rPr>
          <w:b/>
          <w:i/>
          <w:color w:val="FFFFFF" w:themeColor="background1"/>
        </w:rPr>
      </w:pPr>
      <w:r w:rsidRPr="00B67921">
        <w:rPr>
          <w:b/>
          <w:i/>
          <w:color w:val="FFFFFF" w:themeColor="background1"/>
          <w:lang w:val="en-US"/>
        </w:rPr>
        <w:t>TOUCHED</w:t>
      </w:r>
    </w:p>
    <w:p w:rsidR="004B4226" w:rsidRPr="00B67921" w:rsidRDefault="004B4226" w:rsidP="00733FF6">
      <w:pPr>
        <w:rPr>
          <w:color w:val="FFFFFF" w:themeColor="background1"/>
        </w:rPr>
      </w:pPr>
      <w:r w:rsidRPr="00B67921">
        <w:rPr>
          <w:color w:val="FFFFFF" w:themeColor="background1"/>
        </w:rPr>
        <w:t>n. 1. прикосновение; касание, соприкосновение</w:t>
      </w:r>
    </w:p>
    <w:p w:rsidR="004B4226" w:rsidRPr="00B67921" w:rsidRDefault="004B4226" w:rsidP="00362872">
      <w:pPr>
        <w:pStyle w:val="a7"/>
        <w:numPr>
          <w:ilvl w:val="0"/>
          <w:numId w:val="41"/>
        </w:numPr>
        <w:rPr>
          <w:i/>
          <w:color w:val="FFFFFF" w:themeColor="background1"/>
        </w:rPr>
      </w:pPr>
      <w:r w:rsidRPr="00B67921">
        <w:rPr>
          <w:i/>
          <w:color w:val="FFFFFF" w:themeColor="background1"/>
        </w:rPr>
        <w:t>at a ~ - при (первом) прикосновении</w:t>
      </w:r>
    </w:p>
    <w:p w:rsidR="004B4226" w:rsidRPr="008C3A6C" w:rsidRDefault="004B4226" w:rsidP="00362872">
      <w:pPr>
        <w:pStyle w:val="a7"/>
        <w:numPr>
          <w:ilvl w:val="0"/>
          <w:numId w:val="41"/>
        </w:numPr>
        <w:rPr>
          <w:i/>
          <w:color w:val="FFFFFF" w:themeColor="background1"/>
          <w:lang w:val="en-US"/>
        </w:rPr>
      </w:pPr>
      <w:r w:rsidRPr="00B67921">
        <w:rPr>
          <w:i/>
          <w:color w:val="FFFFFF" w:themeColor="background1"/>
          <w:lang w:val="en-US"/>
        </w:rPr>
        <w:t xml:space="preserve">a ~ of /with/ a stick - </w:t>
      </w:r>
      <w:r w:rsidRPr="00B67921">
        <w:rPr>
          <w:i/>
          <w:color w:val="FFFFFF" w:themeColor="background1"/>
        </w:rPr>
        <w:t>прикосновение</w:t>
      </w:r>
      <w:r w:rsidRPr="008C3A6C">
        <w:rPr>
          <w:i/>
          <w:color w:val="FFFFFF" w:themeColor="background1"/>
          <w:lang w:val="en-US"/>
        </w:rPr>
        <w:t xml:space="preserve"> </w:t>
      </w:r>
      <w:r w:rsidRPr="008C3A6C">
        <w:rPr>
          <w:i/>
          <w:color w:val="FFFFFF" w:themeColor="background1"/>
        </w:rPr>
        <w:t>палочкой</w:t>
      </w:r>
    </w:p>
    <w:p w:rsidR="004B4226" w:rsidRPr="008C3A6C" w:rsidRDefault="004B4226" w:rsidP="00362872">
      <w:pPr>
        <w:pStyle w:val="a7"/>
        <w:numPr>
          <w:ilvl w:val="0"/>
          <w:numId w:val="41"/>
        </w:numPr>
        <w:rPr>
          <w:i/>
          <w:color w:val="FFFFFF" w:themeColor="background1"/>
        </w:rPr>
      </w:pPr>
      <w:r w:rsidRPr="008C3A6C">
        <w:rPr>
          <w:i/>
          <w:color w:val="FFFFFF" w:themeColor="background1"/>
        </w:rPr>
        <w:t>a ~ to the cap - приветствие прикосновением к шапке</w:t>
      </w:r>
    </w:p>
    <w:p w:rsidR="004B4226" w:rsidRPr="008C3A6C" w:rsidRDefault="004B4226" w:rsidP="00362872">
      <w:pPr>
        <w:pStyle w:val="a7"/>
        <w:numPr>
          <w:ilvl w:val="0"/>
          <w:numId w:val="41"/>
        </w:numPr>
        <w:rPr>
          <w:i/>
          <w:color w:val="FFFFFF" w:themeColor="background1"/>
        </w:rPr>
      </w:pPr>
      <w:r w:rsidRPr="008C3A6C">
        <w:rPr>
          <w:i/>
          <w:color w:val="FFFFFF" w:themeColor="background1"/>
        </w:rPr>
        <w:t>to give a ~ - прикоснуться</w:t>
      </w:r>
    </w:p>
    <w:p w:rsidR="004B4226" w:rsidRPr="008C3A6C" w:rsidRDefault="004B4226" w:rsidP="00362872">
      <w:pPr>
        <w:pStyle w:val="a7"/>
        <w:numPr>
          <w:ilvl w:val="0"/>
          <w:numId w:val="41"/>
        </w:numPr>
        <w:rPr>
          <w:i/>
          <w:color w:val="FFFFFF" w:themeColor="background1"/>
          <w:lang w:val="en-US"/>
        </w:rPr>
      </w:pPr>
      <w:r w:rsidRPr="008C3A6C">
        <w:rPr>
          <w:i/>
          <w:color w:val="FFFFFF" w:themeColor="background1"/>
          <w:lang w:val="en-US"/>
        </w:rPr>
        <w:t xml:space="preserve">to give one's horse a ~ of the spurs - </w:t>
      </w:r>
      <w:r w:rsidRPr="008C3A6C">
        <w:rPr>
          <w:i/>
          <w:color w:val="FFFFFF" w:themeColor="background1"/>
        </w:rPr>
        <w:t>слегка</w:t>
      </w:r>
      <w:r w:rsidRPr="008C3A6C">
        <w:rPr>
          <w:i/>
          <w:color w:val="FFFFFF" w:themeColor="background1"/>
          <w:lang w:val="en-US"/>
        </w:rPr>
        <w:t xml:space="preserve"> </w:t>
      </w:r>
      <w:r w:rsidRPr="008C3A6C">
        <w:rPr>
          <w:i/>
          <w:color w:val="FFFFFF" w:themeColor="background1"/>
        </w:rPr>
        <w:t>пришпорить</w:t>
      </w:r>
      <w:r w:rsidRPr="008C3A6C">
        <w:rPr>
          <w:i/>
          <w:color w:val="FFFFFF" w:themeColor="background1"/>
          <w:lang w:val="en-US"/>
        </w:rPr>
        <w:t xml:space="preserve"> </w:t>
      </w:r>
      <w:r w:rsidRPr="008C3A6C">
        <w:rPr>
          <w:i/>
          <w:color w:val="FFFFFF" w:themeColor="background1"/>
        </w:rPr>
        <w:t>коня</w:t>
      </w:r>
    </w:p>
    <w:p w:rsidR="004B4226" w:rsidRPr="008C3A6C" w:rsidRDefault="004B4226" w:rsidP="00362872">
      <w:pPr>
        <w:pStyle w:val="a7"/>
        <w:numPr>
          <w:ilvl w:val="0"/>
          <w:numId w:val="41"/>
        </w:numPr>
        <w:rPr>
          <w:i/>
          <w:color w:val="FFFFFF" w:themeColor="background1"/>
        </w:rPr>
      </w:pPr>
      <w:r w:rsidRPr="008C3A6C">
        <w:rPr>
          <w:i/>
          <w:color w:val="FFFFFF" w:themeColor="background1"/>
        </w:rPr>
        <w:lastRenderedPageBreak/>
        <w:t>he felt a cold ~ on his arm - он почувствовал на руке холодное прикосновение</w:t>
      </w:r>
    </w:p>
    <w:p w:rsidR="004B4226" w:rsidRDefault="004B4226" w:rsidP="00362872">
      <w:pPr>
        <w:pStyle w:val="a7"/>
        <w:numPr>
          <w:ilvl w:val="0"/>
          <w:numId w:val="41"/>
        </w:numPr>
        <w:rPr>
          <w:i/>
          <w:color w:val="FFFFFF" w:themeColor="background1"/>
        </w:rPr>
      </w:pPr>
      <w:r w:rsidRPr="008C3A6C">
        <w:rPr>
          <w:i/>
          <w:color w:val="FFFFFF" w:themeColor="background1"/>
        </w:rPr>
        <w:t>momentary ~ (of the shoulders to the mat) - кратковременное соприкосновение лопаток с ковром (спортивная борьба)</w:t>
      </w:r>
    </w:p>
    <w:p w:rsidR="004B4226" w:rsidRPr="00B67921" w:rsidRDefault="004B4226" w:rsidP="00733FF6">
      <w:pPr>
        <w:rPr>
          <w:color w:val="FFFFFF" w:themeColor="background1"/>
        </w:rPr>
      </w:pPr>
      <w:r w:rsidRPr="00B67921">
        <w:rPr>
          <w:color w:val="FFFFFF" w:themeColor="background1"/>
        </w:rPr>
        <w:t>2 контакт, связь</w:t>
      </w:r>
    </w:p>
    <w:p w:rsidR="004B4226" w:rsidRPr="00280DDA" w:rsidRDefault="004B4226" w:rsidP="00362872">
      <w:pPr>
        <w:pStyle w:val="a7"/>
        <w:numPr>
          <w:ilvl w:val="0"/>
          <w:numId w:val="54"/>
        </w:numPr>
        <w:rPr>
          <w:i/>
        </w:rPr>
      </w:pPr>
      <w:r w:rsidRPr="00280DDA">
        <w:rPr>
          <w:i/>
        </w:rPr>
        <w:t>Keep in close touch with me. — Поддерживайте со мной тесную связь.</w:t>
      </w:r>
    </w:p>
    <w:p w:rsidR="004B4226" w:rsidRPr="008C3A6C" w:rsidRDefault="004B4226" w:rsidP="00733FF6">
      <w:pPr>
        <w:rPr>
          <w:color w:val="FFFFFF" w:themeColor="background1"/>
        </w:rPr>
      </w:pPr>
      <w:r w:rsidRPr="008C3A6C">
        <w:rPr>
          <w:color w:val="FFFFFF" w:themeColor="background1"/>
        </w:rPr>
        <w:t>ГЛАГ. 1. 1) касаться, трогать, прикасаться, притрагиваться</w:t>
      </w:r>
    </w:p>
    <w:p w:rsidR="004B4226" w:rsidRPr="008C3A6C" w:rsidRDefault="004B4226" w:rsidP="00362872">
      <w:pPr>
        <w:pStyle w:val="a7"/>
        <w:numPr>
          <w:ilvl w:val="0"/>
          <w:numId w:val="42"/>
        </w:numPr>
        <w:rPr>
          <w:i/>
          <w:color w:val="FFFFFF" w:themeColor="background1"/>
        </w:rPr>
      </w:pPr>
      <w:r w:rsidRPr="008C3A6C">
        <w:rPr>
          <w:i/>
          <w:color w:val="FFFFFF" w:themeColor="background1"/>
        </w:rPr>
        <w:t>to ~ slightly - слегка прикоснуться</w:t>
      </w:r>
    </w:p>
    <w:p w:rsidR="004B4226" w:rsidRPr="008C3A6C" w:rsidRDefault="004B4226" w:rsidP="00362872">
      <w:pPr>
        <w:pStyle w:val="a7"/>
        <w:numPr>
          <w:ilvl w:val="0"/>
          <w:numId w:val="42"/>
        </w:numPr>
        <w:rPr>
          <w:i/>
          <w:color w:val="FFFFFF" w:themeColor="background1"/>
        </w:rPr>
      </w:pPr>
      <w:r w:rsidRPr="008C3A6C">
        <w:rPr>
          <w:i/>
          <w:color w:val="FFFFFF" w:themeColor="background1"/>
        </w:rPr>
        <w:t>to ~ the ball - </w:t>
      </w:r>
      <w:proofErr w:type="gramStart"/>
      <w:r w:rsidRPr="008C3A6C">
        <w:rPr>
          <w:i/>
          <w:color w:val="FFFFFF" w:themeColor="background1"/>
        </w:rPr>
        <w:t>спорт.задеть</w:t>
      </w:r>
      <w:proofErr w:type="gramEnd"/>
      <w:r w:rsidRPr="008C3A6C">
        <w:rPr>
          <w:i/>
          <w:color w:val="FFFFFF" w:themeColor="background1"/>
        </w:rPr>
        <w:t xml:space="preserve"> мяч, коснуться мяча</w:t>
      </w:r>
    </w:p>
    <w:p w:rsidR="004B4226" w:rsidRPr="008C3A6C" w:rsidRDefault="004B4226" w:rsidP="00362872">
      <w:pPr>
        <w:pStyle w:val="a7"/>
        <w:numPr>
          <w:ilvl w:val="0"/>
          <w:numId w:val="42"/>
        </w:numPr>
        <w:rPr>
          <w:i/>
          <w:color w:val="FFFFFF" w:themeColor="background1"/>
          <w:lang w:val="en-US"/>
        </w:rPr>
      </w:pPr>
      <w:r w:rsidRPr="008C3A6C">
        <w:rPr>
          <w:i/>
          <w:color w:val="FFFFFF" w:themeColor="background1"/>
          <w:lang w:val="en-US"/>
        </w:rPr>
        <w:t xml:space="preserve">to ~ a thing with the hand {with a stick} - </w:t>
      </w:r>
      <w:r w:rsidRPr="008C3A6C">
        <w:rPr>
          <w:i/>
          <w:color w:val="FFFFFF" w:themeColor="background1"/>
        </w:rPr>
        <w:t>трогать</w:t>
      </w:r>
      <w:r w:rsidRPr="008C3A6C">
        <w:rPr>
          <w:i/>
          <w:color w:val="FFFFFF" w:themeColor="background1"/>
          <w:lang w:val="en-US"/>
        </w:rPr>
        <w:t xml:space="preserve"> </w:t>
      </w:r>
      <w:r w:rsidRPr="008C3A6C">
        <w:rPr>
          <w:i/>
          <w:color w:val="FFFFFF" w:themeColor="background1"/>
        </w:rPr>
        <w:t>вещь</w:t>
      </w:r>
      <w:r w:rsidRPr="008C3A6C">
        <w:rPr>
          <w:i/>
          <w:color w:val="FFFFFF" w:themeColor="background1"/>
          <w:lang w:val="en-US"/>
        </w:rPr>
        <w:t xml:space="preserve"> </w:t>
      </w:r>
      <w:r w:rsidRPr="008C3A6C">
        <w:rPr>
          <w:i/>
          <w:color w:val="FFFFFF" w:themeColor="background1"/>
        </w:rPr>
        <w:t>рукой</w:t>
      </w:r>
      <w:r w:rsidRPr="008C3A6C">
        <w:rPr>
          <w:i/>
          <w:color w:val="FFFFFF" w:themeColor="background1"/>
          <w:lang w:val="en-US"/>
        </w:rPr>
        <w:t> {</w:t>
      </w:r>
      <w:r w:rsidRPr="008C3A6C">
        <w:rPr>
          <w:i/>
          <w:color w:val="FFFFFF" w:themeColor="background1"/>
        </w:rPr>
        <w:t>палкой</w:t>
      </w:r>
      <w:r w:rsidRPr="008C3A6C">
        <w:rPr>
          <w:i/>
          <w:color w:val="FFFFFF" w:themeColor="background1"/>
          <w:lang w:val="en-US"/>
        </w:rPr>
        <w:t>}</w:t>
      </w:r>
    </w:p>
    <w:p w:rsidR="004B4226" w:rsidRPr="008C3A6C" w:rsidRDefault="004B4226" w:rsidP="00362872">
      <w:pPr>
        <w:pStyle w:val="a7"/>
        <w:numPr>
          <w:ilvl w:val="0"/>
          <w:numId w:val="42"/>
        </w:numPr>
        <w:rPr>
          <w:i/>
          <w:color w:val="FFFFFF" w:themeColor="background1"/>
        </w:rPr>
      </w:pPr>
      <w:r w:rsidRPr="008C3A6C">
        <w:rPr>
          <w:i/>
          <w:color w:val="FFFFFF" w:themeColor="background1"/>
        </w:rPr>
        <w:t>to ~ land - приземлиться</w:t>
      </w:r>
    </w:p>
    <w:p w:rsidR="004B4226" w:rsidRPr="008C3A6C" w:rsidRDefault="004B4226" w:rsidP="00362872">
      <w:pPr>
        <w:pStyle w:val="a7"/>
        <w:numPr>
          <w:ilvl w:val="0"/>
          <w:numId w:val="42"/>
        </w:numPr>
        <w:rPr>
          <w:i/>
          <w:color w:val="FFFFFF" w:themeColor="background1"/>
          <w:lang w:val="en-US"/>
        </w:rPr>
      </w:pPr>
      <w:r w:rsidRPr="008C3A6C">
        <w:rPr>
          <w:i/>
          <w:color w:val="FFFFFF" w:themeColor="background1"/>
          <w:lang w:val="en-US"/>
        </w:rPr>
        <w:t xml:space="preserve">to ~ the horse with the spur, to ~ one's spurs to the horse - </w:t>
      </w:r>
      <w:r w:rsidRPr="008C3A6C">
        <w:rPr>
          <w:i/>
          <w:color w:val="FFFFFF" w:themeColor="background1"/>
        </w:rPr>
        <w:t>слегка</w:t>
      </w:r>
      <w:r w:rsidRPr="008C3A6C">
        <w:rPr>
          <w:i/>
          <w:color w:val="FFFFFF" w:themeColor="background1"/>
          <w:lang w:val="en-US"/>
        </w:rPr>
        <w:t xml:space="preserve"> </w:t>
      </w:r>
      <w:r w:rsidRPr="008C3A6C">
        <w:rPr>
          <w:i/>
          <w:color w:val="FFFFFF" w:themeColor="background1"/>
        </w:rPr>
        <w:t>пришпорить</w:t>
      </w:r>
      <w:r w:rsidRPr="008C3A6C">
        <w:rPr>
          <w:i/>
          <w:color w:val="FFFFFF" w:themeColor="background1"/>
          <w:lang w:val="en-US"/>
        </w:rPr>
        <w:t xml:space="preserve"> </w:t>
      </w:r>
      <w:r w:rsidRPr="008C3A6C">
        <w:rPr>
          <w:i/>
          <w:color w:val="FFFFFF" w:themeColor="background1"/>
        </w:rPr>
        <w:t>коня</w:t>
      </w:r>
    </w:p>
    <w:p w:rsidR="004B4226" w:rsidRPr="008C3A6C" w:rsidRDefault="004B4226" w:rsidP="00362872">
      <w:pPr>
        <w:pStyle w:val="a7"/>
        <w:numPr>
          <w:ilvl w:val="0"/>
          <w:numId w:val="42"/>
        </w:numPr>
        <w:rPr>
          <w:i/>
          <w:color w:val="FFFFFF" w:themeColor="background1"/>
          <w:lang w:val="en-US"/>
        </w:rPr>
      </w:pPr>
      <w:proofErr w:type="gramStart"/>
      <w:r w:rsidRPr="008C3A6C">
        <w:rPr>
          <w:i/>
          <w:color w:val="FFFFFF" w:themeColor="background1"/>
          <w:lang w:val="en-US"/>
        </w:rPr>
        <w:t>to</w:t>
      </w:r>
      <w:proofErr w:type="gramEnd"/>
      <w:r w:rsidRPr="008C3A6C">
        <w:rPr>
          <w:i/>
          <w:color w:val="FFFFFF" w:themeColor="background1"/>
          <w:lang w:val="en-US"/>
        </w:rPr>
        <w:t xml:space="preserve"> ~ a person on the arm {on the shoulder} - </w:t>
      </w:r>
      <w:r w:rsidRPr="008C3A6C">
        <w:rPr>
          <w:i/>
          <w:color w:val="FFFFFF" w:themeColor="background1"/>
        </w:rPr>
        <w:t>привлечь</w:t>
      </w:r>
      <w:r w:rsidRPr="008C3A6C">
        <w:rPr>
          <w:i/>
          <w:color w:val="FFFFFF" w:themeColor="background1"/>
          <w:lang w:val="en-US"/>
        </w:rPr>
        <w:t xml:space="preserve"> </w:t>
      </w:r>
      <w:r w:rsidRPr="008C3A6C">
        <w:rPr>
          <w:i/>
          <w:color w:val="FFFFFF" w:themeColor="background1"/>
        </w:rPr>
        <w:t>чьё</w:t>
      </w:r>
      <w:r w:rsidRPr="008C3A6C">
        <w:rPr>
          <w:i/>
          <w:color w:val="FFFFFF" w:themeColor="background1"/>
          <w:lang w:val="en-US"/>
        </w:rPr>
        <w:t>-</w:t>
      </w:r>
      <w:r w:rsidRPr="008C3A6C">
        <w:rPr>
          <w:i/>
          <w:color w:val="FFFFFF" w:themeColor="background1"/>
        </w:rPr>
        <w:t>л</w:t>
      </w:r>
      <w:r w:rsidRPr="008C3A6C">
        <w:rPr>
          <w:i/>
          <w:color w:val="FFFFFF" w:themeColor="background1"/>
          <w:lang w:val="en-US"/>
        </w:rPr>
        <w:t xml:space="preserve">. </w:t>
      </w:r>
      <w:r w:rsidRPr="008C3A6C">
        <w:rPr>
          <w:i/>
          <w:color w:val="FFFFFF" w:themeColor="background1"/>
        </w:rPr>
        <w:t>внимание</w:t>
      </w:r>
      <w:r w:rsidRPr="008C3A6C">
        <w:rPr>
          <w:i/>
          <w:color w:val="FFFFFF" w:themeColor="background1"/>
          <w:lang w:val="en-US"/>
        </w:rPr>
        <w:t xml:space="preserve">, </w:t>
      </w:r>
      <w:r w:rsidRPr="008C3A6C">
        <w:rPr>
          <w:i/>
          <w:color w:val="FFFFFF" w:themeColor="background1"/>
        </w:rPr>
        <w:t>коснувшись</w:t>
      </w:r>
      <w:r w:rsidRPr="008C3A6C">
        <w:rPr>
          <w:i/>
          <w:color w:val="FFFFFF" w:themeColor="background1"/>
          <w:lang w:val="en-US"/>
        </w:rPr>
        <w:t xml:space="preserve"> </w:t>
      </w:r>
      <w:r w:rsidRPr="008C3A6C">
        <w:rPr>
          <w:i/>
          <w:color w:val="FFFFFF" w:themeColor="background1"/>
        </w:rPr>
        <w:t>руки</w:t>
      </w:r>
      <w:r w:rsidRPr="008C3A6C">
        <w:rPr>
          <w:i/>
          <w:color w:val="FFFFFF" w:themeColor="background1"/>
          <w:lang w:val="en-US"/>
        </w:rPr>
        <w:t> {</w:t>
      </w:r>
      <w:r w:rsidRPr="008C3A6C">
        <w:rPr>
          <w:i/>
          <w:color w:val="FFFFFF" w:themeColor="background1"/>
        </w:rPr>
        <w:t>плеча</w:t>
      </w:r>
      <w:r w:rsidRPr="008C3A6C">
        <w:rPr>
          <w:i/>
          <w:color w:val="FFFFFF" w:themeColor="background1"/>
          <w:lang w:val="en-US"/>
        </w:rPr>
        <w:t>}</w:t>
      </w:r>
    </w:p>
    <w:p w:rsidR="004B4226" w:rsidRPr="008C3A6C" w:rsidRDefault="004B4226" w:rsidP="00362872">
      <w:pPr>
        <w:pStyle w:val="a7"/>
        <w:numPr>
          <w:ilvl w:val="0"/>
          <w:numId w:val="42"/>
        </w:numPr>
        <w:rPr>
          <w:i/>
          <w:color w:val="FFFFFF" w:themeColor="background1"/>
          <w:lang w:val="en-US"/>
        </w:rPr>
      </w:pPr>
      <w:r w:rsidRPr="008C3A6C">
        <w:rPr>
          <w:i/>
          <w:color w:val="FFFFFF" w:themeColor="background1"/>
          <w:lang w:val="en-US"/>
        </w:rPr>
        <w:t xml:space="preserve">he ~ed his lute /the strings of his lute/ delicately - </w:t>
      </w:r>
      <w:r w:rsidRPr="008C3A6C">
        <w:rPr>
          <w:i/>
          <w:color w:val="FFFFFF" w:themeColor="background1"/>
        </w:rPr>
        <w:t>он</w:t>
      </w:r>
      <w:r w:rsidRPr="008C3A6C">
        <w:rPr>
          <w:i/>
          <w:color w:val="FFFFFF" w:themeColor="background1"/>
          <w:lang w:val="en-US"/>
        </w:rPr>
        <w:t xml:space="preserve"> </w:t>
      </w:r>
      <w:r w:rsidRPr="008C3A6C">
        <w:rPr>
          <w:i/>
          <w:color w:val="FFFFFF" w:themeColor="background1"/>
        </w:rPr>
        <w:t>нежно</w:t>
      </w:r>
      <w:r w:rsidRPr="008C3A6C">
        <w:rPr>
          <w:i/>
          <w:color w:val="FFFFFF" w:themeColor="background1"/>
          <w:lang w:val="en-US"/>
        </w:rPr>
        <w:t xml:space="preserve"> </w:t>
      </w:r>
      <w:r w:rsidRPr="008C3A6C">
        <w:rPr>
          <w:i/>
          <w:color w:val="FFFFFF" w:themeColor="background1"/>
        </w:rPr>
        <w:t>коснулся</w:t>
      </w:r>
      <w:r w:rsidRPr="008C3A6C">
        <w:rPr>
          <w:i/>
          <w:color w:val="FFFFFF" w:themeColor="background1"/>
          <w:lang w:val="en-US"/>
        </w:rPr>
        <w:t xml:space="preserve"> </w:t>
      </w:r>
      <w:r w:rsidRPr="008C3A6C">
        <w:rPr>
          <w:i/>
          <w:color w:val="FFFFFF" w:themeColor="background1"/>
        </w:rPr>
        <w:t>струн</w:t>
      </w:r>
      <w:r w:rsidRPr="008C3A6C">
        <w:rPr>
          <w:i/>
          <w:color w:val="FFFFFF" w:themeColor="background1"/>
          <w:lang w:val="en-US"/>
        </w:rPr>
        <w:t xml:space="preserve"> </w:t>
      </w:r>
      <w:r w:rsidRPr="008C3A6C">
        <w:rPr>
          <w:i/>
          <w:color w:val="FFFFFF" w:themeColor="background1"/>
        </w:rPr>
        <w:t>лютни</w:t>
      </w:r>
    </w:p>
    <w:p w:rsidR="004B4226" w:rsidRPr="008C3A6C" w:rsidRDefault="004B4226" w:rsidP="00733FF6">
      <w:pPr>
        <w:rPr>
          <w:color w:val="FFFFFF" w:themeColor="background1"/>
          <w:lang w:val="en-US"/>
        </w:rPr>
      </w:pPr>
    </w:p>
    <w:p w:rsidR="004B4226" w:rsidRPr="008C3A6C" w:rsidRDefault="004B4226" w:rsidP="00733FF6">
      <w:pPr>
        <w:rPr>
          <w:color w:val="FFFFFF" w:themeColor="background1"/>
          <w:lang w:val="en-US"/>
        </w:rPr>
      </w:pPr>
    </w:p>
    <w:p w:rsidR="004B4226" w:rsidRPr="008C3A6C" w:rsidRDefault="004B4226" w:rsidP="00733FF6">
      <w:pPr>
        <w:rPr>
          <w:color w:val="FFFFFF" w:themeColor="background1"/>
          <w:lang w:val="en-US"/>
        </w:rPr>
      </w:pPr>
    </w:p>
    <w:p w:rsidR="004B4226" w:rsidRPr="008C3A6C" w:rsidRDefault="004B4226" w:rsidP="00733FF6">
      <w:pPr>
        <w:shd w:val="clear" w:color="auto" w:fill="000000" w:themeFill="text1"/>
        <w:jc w:val="center"/>
        <w:rPr>
          <w:b/>
          <w:color w:val="FFFFFF" w:themeColor="background1"/>
          <w:highlight w:val="black"/>
          <w:lang w:val="en-US"/>
        </w:rPr>
      </w:pPr>
      <w:r w:rsidRPr="008C3A6C">
        <w:rPr>
          <w:b/>
          <w:color w:val="FFFFFF" w:themeColor="background1"/>
          <w:highlight w:val="black"/>
          <w:lang w:val="en-US"/>
        </w:rPr>
        <w:t>DOZEN ** [</w:t>
      </w:r>
      <w:r w:rsidRPr="008C3A6C">
        <w:rPr>
          <w:b/>
          <w:color w:val="FFFFFF" w:themeColor="background1"/>
          <w:highlight w:val="black"/>
        </w:rPr>
        <w:t>ʹ</w:t>
      </w:r>
      <w:r w:rsidRPr="008C3A6C">
        <w:rPr>
          <w:b/>
          <w:color w:val="FFFFFF" w:themeColor="background1"/>
          <w:highlight w:val="black"/>
          <w:lang w:val="en-US"/>
        </w:rPr>
        <w:t>dʌz(ə)n] n</w:t>
      </w:r>
    </w:p>
    <w:p w:rsidR="004B4226" w:rsidRPr="008C3A6C" w:rsidRDefault="004B4226" w:rsidP="00733FF6">
      <w:pPr>
        <w:pStyle w:val="par1"/>
        <w:shd w:val="clear" w:color="auto" w:fill="000000" w:themeFill="text1"/>
        <w:spacing w:before="0" w:beforeAutospacing="0" w:after="0" w:afterAutospacing="0"/>
        <w:rPr>
          <w:rFonts w:ascii="Arial" w:hAnsi="Arial" w:cs="Arial"/>
          <w:color w:val="FFFFFF" w:themeColor="background1"/>
          <w:sz w:val="36"/>
          <w:szCs w:val="36"/>
          <w:highlight w:val="black"/>
          <w:lang w:val="en-US"/>
        </w:rPr>
      </w:pPr>
      <w:r w:rsidRPr="008C3A6C">
        <w:rPr>
          <w:rFonts w:ascii="Arial" w:hAnsi="Arial" w:cs="Arial"/>
          <w:b/>
          <w:i/>
          <w:color w:val="FFFFFF" w:themeColor="background1"/>
          <w:sz w:val="36"/>
          <w:szCs w:val="36"/>
          <w:highlight w:val="black"/>
        </w:rPr>
        <w:t>СУЩ</w:t>
      </w:r>
      <w:r w:rsidRPr="008C3A6C">
        <w:rPr>
          <w:rFonts w:ascii="Arial" w:hAnsi="Arial" w:cs="Arial"/>
          <w:b/>
          <w:i/>
          <w:color w:val="FFFFFF" w:themeColor="background1"/>
          <w:sz w:val="36"/>
          <w:szCs w:val="36"/>
          <w:highlight w:val="black"/>
          <w:lang w:val="en-US"/>
        </w:rPr>
        <w:t>.</w:t>
      </w:r>
      <w:r w:rsidRPr="008C3A6C">
        <w:rPr>
          <w:rFonts w:ascii="Arial" w:hAnsi="Arial" w:cs="Arial"/>
          <w:color w:val="FFFFFF" w:themeColor="background1"/>
          <w:sz w:val="36"/>
          <w:szCs w:val="36"/>
          <w:highlight w:val="black"/>
          <w:lang w:val="en-US"/>
        </w:rPr>
        <w:t xml:space="preserve"> 1. </w:t>
      </w:r>
      <w:r w:rsidRPr="008C3A6C">
        <w:rPr>
          <w:rFonts w:ascii="Arial" w:hAnsi="Arial" w:cs="Arial"/>
          <w:color w:val="FFFFFF" w:themeColor="background1"/>
          <w:sz w:val="36"/>
          <w:szCs w:val="36"/>
          <w:highlight w:val="black"/>
        </w:rPr>
        <w:t>дюжина</w:t>
      </w:r>
    </w:p>
    <w:p w:rsidR="004B4226" w:rsidRPr="008C3A6C" w:rsidRDefault="004B4226" w:rsidP="00362872">
      <w:pPr>
        <w:pStyle w:val="par2"/>
        <w:numPr>
          <w:ilvl w:val="0"/>
          <w:numId w:val="43"/>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8C3A6C">
        <w:rPr>
          <w:rFonts w:ascii="Arial" w:hAnsi="Arial" w:cs="Arial"/>
          <w:i/>
          <w:color w:val="FFFFFF" w:themeColor="background1"/>
          <w:sz w:val="36"/>
          <w:szCs w:val="36"/>
          <w:highlight w:val="black"/>
          <w:lang w:val="en-US"/>
        </w:rPr>
        <w:t>round</w:t>
      </w:r>
      <w:r w:rsidRPr="008C3A6C">
        <w:rPr>
          <w:rFonts w:ascii="Arial" w:hAnsi="Arial" w:cs="Arial"/>
          <w:i/>
          <w:color w:val="FFFFFF" w:themeColor="background1"/>
          <w:sz w:val="36"/>
          <w:szCs w:val="36"/>
          <w:highlight w:val="black"/>
        </w:rPr>
        <w:t xml:space="preserve"> ~ - ровно дюжина</w:t>
      </w:r>
    </w:p>
    <w:p w:rsidR="004B4226" w:rsidRPr="008C3A6C" w:rsidRDefault="004B4226" w:rsidP="00362872">
      <w:pPr>
        <w:pStyle w:val="par2"/>
        <w:numPr>
          <w:ilvl w:val="0"/>
          <w:numId w:val="43"/>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8C3A6C">
        <w:rPr>
          <w:rFonts w:ascii="Arial" w:hAnsi="Arial" w:cs="Arial"/>
          <w:i/>
          <w:color w:val="FFFFFF" w:themeColor="background1"/>
          <w:sz w:val="36"/>
          <w:szCs w:val="36"/>
          <w:highlight w:val="black"/>
          <w:lang w:val="en-US"/>
        </w:rPr>
        <w:t>in</w:t>
      </w:r>
      <w:r w:rsidRPr="008C3A6C">
        <w:rPr>
          <w:rFonts w:ascii="Arial" w:hAnsi="Arial" w:cs="Arial"/>
          <w:i/>
          <w:color w:val="FFFFFF" w:themeColor="background1"/>
          <w:sz w:val="36"/>
          <w:szCs w:val="36"/>
          <w:highlight w:val="black"/>
        </w:rPr>
        <w:t xml:space="preserve"> ~</w:t>
      </w:r>
      <w:r w:rsidRPr="008C3A6C">
        <w:rPr>
          <w:rFonts w:ascii="Arial" w:hAnsi="Arial" w:cs="Arial"/>
          <w:i/>
          <w:color w:val="FFFFFF" w:themeColor="background1"/>
          <w:sz w:val="36"/>
          <w:szCs w:val="36"/>
          <w:highlight w:val="black"/>
          <w:lang w:val="en-US"/>
        </w:rPr>
        <w:t>s</w:t>
      </w:r>
      <w:r w:rsidRPr="008C3A6C">
        <w:rPr>
          <w:rFonts w:ascii="Arial" w:hAnsi="Arial" w:cs="Arial"/>
          <w:i/>
          <w:color w:val="FFFFFF" w:themeColor="background1"/>
          <w:sz w:val="36"/>
          <w:szCs w:val="36"/>
          <w:highlight w:val="black"/>
        </w:rPr>
        <w:t xml:space="preserve">, </w:t>
      </w:r>
      <w:r w:rsidRPr="008C3A6C">
        <w:rPr>
          <w:rFonts w:ascii="Arial" w:hAnsi="Arial" w:cs="Arial"/>
          <w:i/>
          <w:color w:val="FFFFFF" w:themeColor="background1"/>
          <w:sz w:val="36"/>
          <w:szCs w:val="36"/>
          <w:highlight w:val="black"/>
          <w:lang w:val="en-US"/>
        </w:rPr>
        <w:t>by the</w:t>
      </w:r>
      <w:r w:rsidRPr="008C3A6C">
        <w:rPr>
          <w:rFonts w:ascii="Arial" w:hAnsi="Arial" w:cs="Arial"/>
          <w:i/>
          <w:color w:val="FFFFFF" w:themeColor="background1"/>
          <w:sz w:val="36"/>
          <w:szCs w:val="36"/>
          <w:highlight w:val="black"/>
        </w:rPr>
        <w:t xml:space="preserve"> ~ - дюжинами</w:t>
      </w:r>
    </w:p>
    <w:p w:rsidR="004B4226" w:rsidRPr="008C3A6C" w:rsidRDefault="004B4226" w:rsidP="00362872">
      <w:pPr>
        <w:pStyle w:val="par2"/>
        <w:numPr>
          <w:ilvl w:val="0"/>
          <w:numId w:val="43"/>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8C3A6C">
        <w:rPr>
          <w:rFonts w:ascii="Arial" w:hAnsi="Arial" w:cs="Arial"/>
          <w:i/>
          <w:color w:val="FFFFFF" w:themeColor="background1"/>
          <w:sz w:val="36"/>
          <w:szCs w:val="36"/>
          <w:highlight w:val="black"/>
          <w:lang w:val="en-US"/>
        </w:rPr>
        <w:t>a</w:t>
      </w:r>
      <w:r w:rsidRPr="008C3A6C">
        <w:rPr>
          <w:rFonts w:ascii="Arial" w:hAnsi="Arial" w:cs="Arial"/>
          <w:i/>
          <w:color w:val="FFFFFF" w:themeColor="background1"/>
          <w:sz w:val="36"/>
          <w:szCs w:val="36"/>
          <w:highlight w:val="black"/>
        </w:rPr>
        <w:t xml:space="preserve"> ~ </w:t>
      </w:r>
      <w:r w:rsidRPr="008C3A6C">
        <w:rPr>
          <w:rFonts w:ascii="Arial" w:hAnsi="Arial" w:cs="Arial"/>
          <w:i/>
          <w:color w:val="FFFFFF" w:themeColor="background1"/>
          <w:sz w:val="36"/>
          <w:szCs w:val="36"/>
          <w:highlight w:val="black"/>
          <w:lang w:val="en-US"/>
        </w:rPr>
        <w:t>spoons</w:t>
      </w:r>
      <w:r w:rsidRPr="008C3A6C">
        <w:rPr>
          <w:rFonts w:ascii="Arial" w:hAnsi="Arial" w:cs="Arial"/>
          <w:i/>
          <w:color w:val="FFFFFF" w:themeColor="background1"/>
          <w:sz w:val="36"/>
          <w:szCs w:val="36"/>
          <w:highlight w:val="black"/>
        </w:rPr>
        <w:t xml:space="preserve"> - дюжина ложек</w:t>
      </w:r>
    </w:p>
    <w:p w:rsidR="004B4226" w:rsidRPr="008C3A6C" w:rsidRDefault="004B4226" w:rsidP="00362872">
      <w:pPr>
        <w:pStyle w:val="par2"/>
        <w:numPr>
          <w:ilvl w:val="0"/>
          <w:numId w:val="43"/>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8C3A6C">
        <w:rPr>
          <w:rFonts w:ascii="Arial" w:hAnsi="Arial" w:cs="Arial"/>
          <w:i/>
          <w:color w:val="FFFFFF" w:themeColor="background1"/>
          <w:sz w:val="36"/>
          <w:szCs w:val="36"/>
          <w:highlight w:val="black"/>
          <w:lang w:val="en-US"/>
        </w:rPr>
        <w:t>three</w:t>
      </w:r>
      <w:r w:rsidRPr="008C3A6C">
        <w:rPr>
          <w:rFonts w:ascii="Arial" w:hAnsi="Arial" w:cs="Arial"/>
          <w:i/>
          <w:color w:val="FFFFFF" w:themeColor="background1"/>
          <w:sz w:val="36"/>
          <w:szCs w:val="36"/>
          <w:highlight w:val="black"/>
        </w:rPr>
        <w:t xml:space="preserve"> ~ </w:t>
      </w:r>
      <w:r w:rsidRPr="008C3A6C">
        <w:rPr>
          <w:rFonts w:ascii="Arial" w:hAnsi="Arial" w:cs="Arial"/>
          <w:i/>
          <w:color w:val="FFFFFF" w:themeColor="background1"/>
          <w:sz w:val="36"/>
          <w:szCs w:val="36"/>
          <w:highlight w:val="black"/>
          <w:lang w:val="en-US"/>
        </w:rPr>
        <w:t>eggs</w:t>
      </w:r>
      <w:r w:rsidRPr="008C3A6C">
        <w:rPr>
          <w:rFonts w:ascii="Arial" w:hAnsi="Arial" w:cs="Arial"/>
          <w:i/>
          <w:color w:val="FFFFFF" w:themeColor="background1"/>
          <w:sz w:val="36"/>
          <w:szCs w:val="36"/>
          <w:highlight w:val="black"/>
        </w:rPr>
        <w:t xml:space="preserve"> - три дюжины яиц</w:t>
      </w:r>
    </w:p>
    <w:p w:rsidR="004B4226" w:rsidRPr="008C3A6C" w:rsidRDefault="004B4226" w:rsidP="00362872">
      <w:pPr>
        <w:pStyle w:val="par2"/>
        <w:numPr>
          <w:ilvl w:val="0"/>
          <w:numId w:val="43"/>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8C3A6C">
        <w:rPr>
          <w:rFonts w:ascii="Arial" w:hAnsi="Arial" w:cs="Arial"/>
          <w:i/>
          <w:color w:val="FFFFFF" w:themeColor="background1"/>
          <w:sz w:val="36"/>
          <w:szCs w:val="36"/>
          <w:highlight w:val="black"/>
        </w:rPr>
        <w:t>several ~s of port - несколько дюжин (бутылок) портвейна</w:t>
      </w:r>
    </w:p>
    <w:p w:rsidR="004B4226" w:rsidRPr="008C3A6C" w:rsidRDefault="004B4226" w:rsidP="00733FF6">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8C3A6C">
        <w:rPr>
          <w:rFonts w:ascii="Arial" w:hAnsi="Arial" w:cs="Arial"/>
          <w:color w:val="FFFFFF" w:themeColor="background1"/>
          <w:sz w:val="36"/>
          <w:szCs w:val="36"/>
          <w:highlight w:val="black"/>
        </w:rPr>
        <w:t>2. </w:t>
      </w:r>
      <w:r w:rsidRPr="008C3A6C">
        <w:rPr>
          <w:rStyle w:val="hint"/>
          <w:rFonts w:ascii="Arial" w:hAnsi="Arial" w:cs="Arial"/>
          <w:i/>
          <w:iCs/>
          <w:color w:val="FFFFFF" w:themeColor="background1"/>
          <w:sz w:val="36"/>
          <w:szCs w:val="36"/>
          <w:highlight w:val="black"/>
        </w:rPr>
        <w:t>p l</w:t>
      </w:r>
      <w:r w:rsidRPr="008C3A6C">
        <w:rPr>
          <w:rFonts w:ascii="Arial" w:hAnsi="Arial" w:cs="Arial"/>
          <w:color w:val="FFFFFF" w:themeColor="background1"/>
          <w:sz w:val="36"/>
          <w:szCs w:val="36"/>
          <w:highlight w:val="black"/>
        </w:rPr>
        <w:t>множество, масса</w:t>
      </w:r>
    </w:p>
    <w:p w:rsidR="004B4226" w:rsidRPr="008C3A6C" w:rsidRDefault="004B4226" w:rsidP="00362872">
      <w:pPr>
        <w:pStyle w:val="par2"/>
        <w:numPr>
          <w:ilvl w:val="0"/>
          <w:numId w:val="4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8C3A6C">
        <w:rPr>
          <w:rFonts w:ascii="Arial" w:hAnsi="Arial" w:cs="Arial"/>
          <w:i/>
          <w:color w:val="FFFFFF" w:themeColor="background1"/>
          <w:sz w:val="36"/>
          <w:szCs w:val="36"/>
          <w:highlight w:val="black"/>
        </w:rPr>
        <w:t>~s of people - множество людей</w:t>
      </w:r>
    </w:p>
    <w:p w:rsidR="004B4226" w:rsidRPr="008C3A6C" w:rsidRDefault="004B4226" w:rsidP="00362872">
      <w:pPr>
        <w:pStyle w:val="par2"/>
        <w:numPr>
          <w:ilvl w:val="0"/>
          <w:numId w:val="4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8C3A6C">
        <w:rPr>
          <w:rFonts w:ascii="Arial" w:hAnsi="Arial" w:cs="Arial"/>
          <w:i/>
          <w:color w:val="FFFFFF" w:themeColor="background1"/>
          <w:sz w:val="36"/>
          <w:szCs w:val="36"/>
          <w:highlight w:val="black"/>
        </w:rPr>
        <w:t>I told you so ~s of times - я тысячу раз говорил тебе об этом</w:t>
      </w:r>
    </w:p>
    <w:p w:rsidR="004B4226" w:rsidRPr="008C3A6C" w:rsidRDefault="004B4226" w:rsidP="00362872">
      <w:pPr>
        <w:pStyle w:val="par2"/>
        <w:numPr>
          <w:ilvl w:val="0"/>
          <w:numId w:val="44"/>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8C3A6C">
        <w:rPr>
          <w:rStyle w:val="hint"/>
          <w:rFonts w:ascii="Segoe UI Symbol" w:hAnsi="Segoe UI Symbol" w:cs="Segoe UI Symbol"/>
          <w:i/>
          <w:iCs/>
          <w:color w:val="FFFFFF" w:themeColor="background1"/>
          <w:sz w:val="36"/>
          <w:szCs w:val="36"/>
          <w:highlight w:val="black"/>
          <w:lang w:val="en-US"/>
        </w:rPr>
        <w:t>♢</w:t>
      </w:r>
      <w:r w:rsidRPr="008C3A6C">
        <w:rPr>
          <w:rFonts w:ascii="Arial" w:hAnsi="Arial" w:cs="Arial"/>
          <w:i/>
          <w:color w:val="FFFFFF" w:themeColor="background1"/>
          <w:sz w:val="36"/>
          <w:szCs w:val="36"/>
          <w:highlight w:val="black"/>
          <w:lang w:val="en-US"/>
        </w:rPr>
        <w:t xml:space="preserve">baker's /devil's, long, printer's/ ~ - </w:t>
      </w:r>
      <w:r w:rsidRPr="008C3A6C">
        <w:rPr>
          <w:rFonts w:ascii="Arial" w:hAnsi="Arial" w:cs="Arial"/>
          <w:i/>
          <w:color w:val="FFFFFF" w:themeColor="background1"/>
          <w:sz w:val="36"/>
          <w:szCs w:val="36"/>
          <w:highlight w:val="black"/>
        </w:rPr>
        <w:t>чёртова</w:t>
      </w:r>
      <w:r w:rsidRPr="008C3A6C">
        <w:rPr>
          <w:rFonts w:ascii="Arial" w:hAnsi="Arial" w:cs="Arial"/>
          <w:i/>
          <w:color w:val="FFFFFF" w:themeColor="background1"/>
          <w:sz w:val="36"/>
          <w:szCs w:val="36"/>
          <w:highlight w:val="black"/>
          <w:lang w:val="en-US"/>
        </w:rPr>
        <w:t xml:space="preserve"> </w:t>
      </w:r>
      <w:r w:rsidRPr="008C3A6C">
        <w:rPr>
          <w:rFonts w:ascii="Arial" w:hAnsi="Arial" w:cs="Arial"/>
          <w:i/>
          <w:color w:val="FFFFFF" w:themeColor="background1"/>
          <w:sz w:val="36"/>
          <w:szCs w:val="36"/>
          <w:highlight w:val="black"/>
        </w:rPr>
        <w:t>дюжина</w:t>
      </w:r>
      <w:r w:rsidRPr="008C3A6C">
        <w:rPr>
          <w:rFonts w:ascii="Arial" w:hAnsi="Arial" w:cs="Arial"/>
          <w:i/>
          <w:color w:val="FFFFFF" w:themeColor="background1"/>
          <w:sz w:val="36"/>
          <w:szCs w:val="36"/>
          <w:highlight w:val="black"/>
          <w:lang w:val="en-US"/>
        </w:rPr>
        <w:t xml:space="preserve"> (</w:t>
      </w:r>
      <w:r w:rsidRPr="008C3A6C">
        <w:rPr>
          <w:rStyle w:val="ab"/>
          <w:rFonts w:ascii="Arial" w:hAnsi="Arial" w:cs="Arial"/>
          <w:color w:val="FFFFFF" w:themeColor="background1"/>
          <w:sz w:val="36"/>
          <w:szCs w:val="36"/>
          <w:highlight w:val="black"/>
        </w:rPr>
        <w:t>тринадцать</w:t>
      </w:r>
      <w:r w:rsidRPr="008C3A6C">
        <w:rPr>
          <w:rFonts w:ascii="Arial" w:hAnsi="Arial" w:cs="Arial"/>
          <w:i/>
          <w:color w:val="FFFFFF" w:themeColor="background1"/>
          <w:sz w:val="36"/>
          <w:szCs w:val="36"/>
          <w:highlight w:val="black"/>
          <w:lang w:val="en-US"/>
        </w:rPr>
        <w:t>)</w:t>
      </w:r>
    </w:p>
    <w:p w:rsidR="004B4226" w:rsidRPr="008C3A6C" w:rsidRDefault="004B4226" w:rsidP="00362872">
      <w:pPr>
        <w:pStyle w:val="par2"/>
        <w:numPr>
          <w:ilvl w:val="0"/>
          <w:numId w:val="44"/>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8C3A6C">
        <w:rPr>
          <w:rFonts w:ascii="Arial" w:hAnsi="Arial" w:cs="Arial"/>
          <w:i/>
          <w:color w:val="FFFFFF" w:themeColor="background1"/>
          <w:sz w:val="36"/>
          <w:szCs w:val="36"/>
          <w:highlight w:val="black"/>
          <w:lang w:val="en-US"/>
        </w:rPr>
        <w:lastRenderedPageBreak/>
        <w:t xml:space="preserve">to talk nineteen /thirteen/ to the ~ - </w:t>
      </w:r>
      <w:r w:rsidRPr="008C3A6C">
        <w:rPr>
          <w:rFonts w:ascii="Arial" w:hAnsi="Arial" w:cs="Arial"/>
          <w:i/>
          <w:color w:val="FFFFFF" w:themeColor="background1"/>
          <w:sz w:val="36"/>
          <w:szCs w:val="36"/>
          <w:highlight w:val="black"/>
        </w:rPr>
        <w:t>говорить</w:t>
      </w:r>
      <w:r w:rsidRPr="008C3A6C">
        <w:rPr>
          <w:rFonts w:ascii="Arial" w:hAnsi="Arial" w:cs="Arial"/>
          <w:i/>
          <w:color w:val="FFFFFF" w:themeColor="background1"/>
          <w:sz w:val="36"/>
          <w:szCs w:val="36"/>
          <w:highlight w:val="black"/>
          <w:lang w:val="en-US"/>
        </w:rPr>
        <w:t xml:space="preserve"> </w:t>
      </w:r>
      <w:r w:rsidRPr="008C3A6C">
        <w:rPr>
          <w:rFonts w:ascii="Arial" w:hAnsi="Arial" w:cs="Arial"/>
          <w:i/>
          <w:color w:val="FFFFFF" w:themeColor="background1"/>
          <w:sz w:val="36"/>
          <w:szCs w:val="36"/>
          <w:highlight w:val="black"/>
        </w:rPr>
        <w:t>без</w:t>
      </w:r>
      <w:r w:rsidRPr="008C3A6C">
        <w:rPr>
          <w:rFonts w:ascii="Arial" w:hAnsi="Arial" w:cs="Arial"/>
          <w:i/>
          <w:color w:val="FFFFFF" w:themeColor="background1"/>
          <w:sz w:val="36"/>
          <w:szCs w:val="36"/>
          <w:highlight w:val="black"/>
          <w:lang w:val="en-US"/>
        </w:rPr>
        <w:t xml:space="preserve"> </w:t>
      </w:r>
      <w:r w:rsidRPr="008C3A6C">
        <w:rPr>
          <w:rFonts w:ascii="Arial" w:hAnsi="Arial" w:cs="Arial"/>
          <w:i/>
          <w:color w:val="FFFFFF" w:themeColor="background1"/>
          <w:sz w:val="36"/>
          <w:szCs w:val="36"/>
          <w:highlight w:val="black"/>
        </w:rPr>
        <w:t>конца</w:t>
      </w:r>
      <w:r w:rsidRPr="008C3A6C">
        <w:rPr>
          <w:rFonts w:ascii="Arial" w:hAnsi="Arial" w:cs="Arial"/>
          <w:i/>
          <w:color w:val="FFFFFF" w:themeColor="background1"/>
          <w:sz w:val="36"/>
          <w:szCs w:val="36"/>
          <w:highlight w:val="black"/>
          <w:lang w:val="en-US"/>
        </w:rPr>
        <w:t xml:space="preserve">; </w:t>
      </w:r>
      <w:r w:rsidRPr="008C3A6C">
        <w:rPr>
          <w:rFonts w:ascii="Arial" w:hAnsi="Arial" w:cs="Arial"/>
          <w:i/>
          <w:color w:val="FFFFFF" w:themeColor="background1"/>
          <w:sz w:val="36"/>
          <w:szCs w:val="36"/>
          <w:highlight w:val="black"/>
        </w:rPr>
        <w:t>трещать</w:t>
      </w:r>
      <w:r w:rsidRPr="008C3A6C">
        <w:rPr>
          <w:rFonts w:ascii="Arial" w:hAnsi="Arial" w:cs="Arial"/>
          <w:i/>
          <w:color w:val="FFFFFF" w:themeColor="background1"/>
          <w:sz w:val="36"/>
          <w:szCs w:val="36"/>
          <w:highlight w:val="black"/>
          <w:lang w:val="en-US"/>
        </w:rPr>
        <w:t xml:space="preserve">, </w:t>
      </w:r>
      <w:r w:rsidRPr="008C3A6C">
        <w:rPr>
          <w:rFonts w:ascii="Arial" w:hAnsi="Arial" w:cs="Arial"/>
          <w:i/>
          <w:color w:val="FFFFFF" w:themeColor="background1"/>
          <w:sz w:val="36"/>
          <w:szCs w:val="36"/>
          <w:highlight w:val="black"/>
        </w:rPr>
        <w:t>тараторить</w:t>
      </w:r>
    </w:p>
    <w:p w:rsidR="004B4226" w:rsidRPr="008C3A6C" w:rsidRDefault="004B4226" w:rsidP="00733FF6">
      <w:pPr>
        <w:shd w:val="clear" w:color="auto" w:fill="000000" w:themeFill="text1"/>
        <w:jc w:val="center"/>
        <w:rPr>
          <w:b/>
          <w:color w:val="FFFFFF" w:themeColor="background1"/>
          <w:highlight w:val="black"/>
          <w:shd w:val="clear" w:color="auto" w:fill="FFFFFF"/>
          <w:lang w:val="en-US"/>
        </w:rPr>
      </w:pPr>
    </w:p>
    <w:p w:rsidR="004B4226" w:rsidRPr="008C3A6C" w:rsidRDefault="004B4226" w:rsidP="00733FF6">
      <w:pPr>
        <w:shd w:val="clear" w:color="auto" w:fill="000000" w:themeFill="text1"/>
        <w:jc w:val="center"/>
        <w:rPr>
          <w:b/>
          <w:color w:val="FFFFFF" w:themeColor="background1"/>
          <w:highlight w:val="black"/>
          <w:shd w:val="clear" w:color="auto" w:fill="FFFFFF"/>
          <w:lang w:val="en-US"/>
        </w:rPr>
      </w:pPr>
    </w:p>
    <w:p w:rsidR="004B4226" w:rsidRPr="00691071" w:rsidRDefault="004B4226" w:rsidP="00733FF6">
      <w:pPr>
        <w:shd w:val="clear" w:color="auto" w:fill="000000" w:themeFill="text1"/>
        <w:jc w:val="center"/>
        <w:rPr>
          <w:b/>
          <w:color w:val="FFFF00"/>
          <w:highlight w:val="black"/>
          <w:shd w:val="clear" w:color="auto" w:fill="FFFFFF"/>
          <w:lang w:val="en-US"/>
        </w:rPr>
      </w:pPr>
    </w:p>
    <w:p w:rsidR="004B4226" w:rsidRPr="00691071" w:rsidRDefault="004B4226" w:rsidP="00733FF6">
      <w:pPr>
        <w:jc w:val="center"/>
        <w:rPr>
          <w:b/>
          <w:i/>
          <w:color w:val="FFFF00"/>
          <w:u w:val="single"/>
        </w:rPr>
      </w:pPr>
      <w:r w:rsidRPr="00691071">
        <w:rPr>
          <w:b/>
          <w:i/>
          <w:color w:val="FFFF00"/>
          <w:u w:val="single"/>
          <w:lang w:val="en-US"/>
        </w:rPr>
        <w:t>SET</w:t>
      </w:r>
      <w:r w:rsidRPr="00691071">
        <w:rPr>
          <w:b/>
          <w:i/>
          <w:color w:val="FFFF00"/>
          <w:u w:val="single"/>
        </w:rPr>
        <w:t xml:space="preserve"> ** [~]</w:t>
      </w:r>
    </w:p>
    <w:p w:rsidR="004B4226" w:rsidRPr="00691071" w:rsidRDefault="004B4226" w:rsidP="00733FF6">
      <w:pPr>
        <w:jc w:val="center"/>
        <w:rPr>
          <w:b/>
          <w:i/>
          <w:color w:val="FFFF00"/>
        </w:rPr>
      </w:pPr>
      <w:r w:rsidRPr="00691071">
        <w:rPr>
          <w:b/>
          <w:i/>
          <w:color w:val="FFFF00"/>
        </w:rPr>
        <w:t>НЕПОЛНОЕ СЛОВО</w:t>
      </w:r>
    </w:p>
    <w:p w:rsidR="004B4226" w:rsidRPr="00691071" w:rsidRDefault="004B4226" w:rsidP="00733FF6">
      <w:pPr>
        <w:rPr>
          <w:color w:val="FFFF00"/>
        </w:rPr>
      </w:pPr>
      <w:r w:rsidRPr="00691071">
        <w:rPr>
          <w:color w:val="FFFF00"/>
        </w:rPr>
        <w:t>СУЩ. 1. комплект, набор; коллекция</w:t>
      </w:r>
    </w:p>
    <w:p w:rsidR="004B4226" w:rsidRPr="00691071" w:rsidRDefault="004B4226" w:rsidP="00362872">
      <w:pPr>
        <w:pStyle w:val="a7"/>
        <w:numPr>
          <w:ilvl w:val="0"/>
          <w:numId w:val="35"/>
        </w:numPr>
        <w:rPr>
          <w:i/>
          <w:color w:val="FFFF00"/>
        </w:rPr>
      </w:pPr>
      <w:r w:rsidRPr="00691071">
        <w:rPr>
          <w:i/>
          <w:color w:val="FFFF00"/>
          <w:lang w:val="en-US"/>
        </w:rPr>
        <w:t>in</w:t>
      </w:r>
      <w:r w:rsidRPr="00691071">
        <w:rPr>
          <w:i/>
          <w:color w:val="FFFF00"/>
        </w:rPr>
        <w:t xml:space="preserve"> ~</w:t>
      </w:r>
      <w:r w:rsidRPr="00691071">
        <w:rPr>
          <w:i/>
          <w:color w:val="FFFF00"/>
          <w:lang w:val="en-US"/>
        </w:rPr>
        <w:t>s</w:t>
      </w:r>
      <w:r w:rsidRPr="00691071">
        <w:rPr>
          <w:i/>
          <w:color w:val="FFFF00"/>
        </w:rPr>
        <w:t xml:space="preserve"> - в комплектах, в наборах</w:t>
      </w:r>
    </w:p>
    <w:p w:rsidR="004B4226" w:rsidRPr="008C3A6C" w:rsidRDefault="004B4226" w:rsidP="00362872">
      <w:pPr>
        <w:pStyle w:val="a7"/>
        <w:numPr>
          <w:ilvl w:val="0"/>
          <w:numId w:val="35"/>
        </w:numPr>
        <w:rPr>
          <w:i/>
          <w:color w:val="FFFFFF" w:themeColor="background1"/>
          <w:lang w:val="en-US"/>
        </w:rPr>
      </w:pPr>
      <w:r w:rsidRPr="00691071">
        <w:rPr>
          <w:i/>
          <w:color w:val="FFFF00"/>
          <w:lang w:val="en-US"/>
        </w:rPr>
        <w:t xml:space="preserve">a ~ of surgical instruments [of weights] - </w:t>
      </w:r>
      <w:r w:rsidRPr="00691071">
        <w:rPr>
          <w:i/>
          <w:color w:val="FFFF00"/>
        </w:rPr>
        <w:t>набор</w:t>
      </w:r>
      <w:r w:rsidRPr="00691071">
        <w:rPr>
          <w:i/>
          <w:color w:val="FFFF00"/>
          <w:lang w:val="en-US"/>
        </w:rPr>
        <w:t xml:space="preserve"> </w:t>
      </w:r>
      <w:r w:rsidRPr="00691071">
        <w:rPr>
          <w:i/>
          <w:color w:val="FFFF00"/>
        </w:rPr>
        <w:t>хирургических</w:t>
      </w:r>
      <w:r w:rsidRPr="00691071">
        <w:rPr>
          <w:i/>
          <w:color w:val="FFFF00"/>
          <w:lang w:val="en-US"/>
        </w:rPr>
        <w:t xml:space="preserve"> </w:t>
      </w:r>
      <w:r w:rsidRPr="008C3A6C">
        <w:rPr>
          <w:i/>
          <w:color w:val="FFFFFF" w:themeColor="background1"/>
        </w:rPr>
        <w:t>инструментов</w:t>
      </w:r>
      <w:r w:rsidRPr="008C3A6C">
        <w:rPr>
          <w:i/>
          <w:color w:val="FFFFFF" w:themeColor="background1"/>
          <w:lang w:val="en-US"/>
        </w:rPr>
        <w:t xml:space="preserve"> [</w:t>
      </w:r>
      <w:r w:rsidRPr="008C3A6C">
        <w:rPr>
          <w:i/>
          <w:color w:val="FFFFFF" w:themeColor="background1"/>
        </w:rPr>
        <w:t>гирь</w:t>
      </w:r>
      <w:r w:rsidRPr="008C3A6C">
        <w:rPr>
          <w:i/>
          <w:color w:val="FFFFFF" w:themeColor="background1"/>
          <w:lang w:val="en-US"/>
        </w:rPr>
        <w:t>] </w:t>
      </w:r>
    </w:p>
    <w:p w:rsidR="004B4226" w:rsidRPr="008C3A6C" w:rsidRDefault="004B4226" w:rsidP="00362872">
      <w:pPr>
        <w:pStyle w:val="a7"/>
        <w:numPr>
          <w:ilvl w:val="0"/>
          <w:numId w:val="35"/>
        </w:numPr>
        <w:rPr>
          <w:i/>
          <w:color w:val="FFFFFF" w:themeColor="background1"/>
        </w:rPr>
      </w:pPr>
      <w:r w:rsidRPr="008C3A6C">
        <w:rPr>
          <w:i/>
          <w:color w:val="FFFFFF" w:themeColor="background1"/>
        </w:rPr>
        <w:t>a ~ of exchange - ком. комплект экземпляров переводного векселя </w:t>
      </w:r>
    </w:p>
    <w:p w:rsidR="004B4226" w:rsidRPr="008C3A6C" w:rsidRDefault="004B4226" w:rsidP="00362872">
      <w:pPr>
        <w:pStyle w:val="a7"/>
        <w:numPr>
          <w:ilvl w:val="0"/>
          <w:numId w:val="35"/>
        </w:numPr>
        <w:rPr>
          <w:i/>
          <w:color w:val="FFFFFF" w:themeColor="background1"/>
          <w:lang w:val="en-US"/>
        </w:rPr>
      </w:pPr>
      <w:r w:rsidRPr="008C3A6C">
        <w:rPr>
          <w:i/>
          <w:color w:val="FFFFFF" w:themeColor="background1"/>
          <w:lang w:val="en-US"/>
        </w:rPr>
        <w:t xml:space="preserve">a ~ of chessmen - </w:t>
      </w:r>
      <w:r w:rsidRPr="008C3A6C">
        <w:rPr>
          <w:i/>
          <w:color w:val="FFFFFF" w:themeColor="background1"/>
        </w:rPr>
        <w:t>шахматы</w:t>
      </w:r>
      <w:r w:rsidRPr="008C3A6C">
        <w:rPr>
          <w:i/>
          <w:color w:val="FFFFFF" w:themeColor="background1"/>
          <w:lang w:val="en-US"/>
        </w:rPr>
        <w:t> </w:t>
      </w:r>
    </w:p>
    <w:p w:rsidR="004B4226" w:rsidRPr="008C3A6C" w:rsidRDefault="004B4226" w:rsidP="00362872">
      <w:pPr>
        <w:pStyle w:val="a7"/>
        <w:numPr>
          <w:ilvl w:val="0"/>
          <w:numId w:val="35"/>
        </w:numPr>
        <w:rPr>
          <w:i/>
          <w:color w:val="FFFFFF" w:themeColor="background1"/>
          <w:lang w:val="en-US"/>
        </w:rPr>
      </w:pPr>
      <w:r w:rsidRPr="008C3A6C">
        <w:rPr>
          <w:i/>
          <w:color w:val="FFFFFF" w:themeColor="background1"/>
          <w:lang w:val="en-US"/>
        </w:rPr>
        <w:t xml:space="preserve">a ~ of stamps - </w:t>
      </w:r>
      <w:r w:rsidRPr="008C3A6C">
        <w:rPr>
          <w:i/>
          <w:color w:val="FFFFFF" w:themeColor="background1"/>
        </w:rPr>
        <w:t>комплект</w:t>
      </w:r>
      <w:r w:rsidRPr="008C3A6C">
        <w:rPr>
          <w:i/>
          <w:color w:val="FFFFFF" w:themeColor="background1"/>
          <w:lang w:val="en-US"/>
        </w:rPr>
        <w:t xml:space="preserve"> </w:t>
      </w:r>
      <w:r w:rsidRPr="008C3A6C">
        <w:rPr>
          <w:i/>
          <w:color w:val="FFFFFF" w:themeColor="background1"/>
        </w:rPr>
        <w:t>марок</w:t>
      </w:r>
      <w:r w:rsidRPr="008C3A6C">
        <w:rPr>
          <w:i/>
          <w:color w:val="FFFFFF" w:themeColor="background1"/>
          <w:lang w:val="en-US"/>
        </w:rPr>
        <w:t> </w:t>
      </w:r>
    </w:p>
    <w:p w:rsidR="004B4226" w:rsidRPr="008C3A6C" w:rsidRDefault="004B4226" w:rsidP="00362872">
      <w:pPr>
        <w:pStyle w:val="a7"/>
        <w:numPr>
          <w:ilvl w:val="0"/>
          <w:numId w:val="35"/>
        </w:numPr>
        <w:rPr>
          <w:i/>
          <w:color w:val="FFFFFF" w:themeColor="background1"/>
        </w:rPr>
      </w:pPr>
      <w:r w:rsidRPr="008C3A6C">
        <w:rPr>
          <w:i/>
          <w:color w:val="FFFFFF" w:themeColor="background1"/>
        </w:rPr>
        <w:t>a ~ of teeth - а) зубы, ряд зубов; б) вставные зубы, вставная челюсть </w:t>
      </w:r>
    </w:p>
    <w:p w:rsidR="004B4226" w:rsidRPr="008C3A6C" w:rsidRDefault="004B4226" w:rsidP="00362872">
      <w:pPr>
        <w:pStyle w:val="a7"/>
        <w:numPr>
          <w:ilvl w:val="0"/>
          <w:numId w:val="35"/>
        </w:numPr>
        <w:rPr>
          <w:i/>
          <w:color w:val="FFFFFF" w:themeColor="background1"/>
        </w:rPr>
      </w:pPr>
      <w:r w:rsidRPr="008C3A6C">
        <w:rPr>
          <w:i/>
          <w:color w:val="FFFFFF" w:themeColor="background1"/>
        </w:rPr>
        <w:t>a ~ of sails - мор. комплект парусов </w:t>
      </w:r>
    </w:p>
    <w:p w:rsidR="004B4226" w:rsidRPr="008C3A6C" w:rsidRDefault="004B4226" w:rsidP="00362872">
      <w:pPr>
        <w:pStyle w:val="a7"/>
        <w:numPr>
          <w:ilvl w:val="0"/>
          <w:numId w:val="35"/>
        </w:numPr>
        <w:rPr>
          <w:i/>
          <w:color w:val="FFFFFF" w:themeColor="background1"/>
        </w:rPr>
      </w:pPr>
      <w:r w:rsidRPr="008C3A6C">
        <w:rPr>
          <w:i/>
          <w:color w:val="FFFFFF" w:themeColor="background1"/>
        </w:rPr>
        <w:t>well-chosen [valuable] ~ - хорошо подобранная [ценная] коллекция </w:t>
      </w:r>
    </w:p>
    <w:p w:rsidR="004B4226" w:rsidRPr="008C3A6C" w:rsidRDefault="004B4226" w:rsidP="00362872">
      <w:pPr>
        <w:pStyle w:val="a7"/>
        <w:numPr>
          <w:ilvl w:val="0"/>
          <w:numId w:val="35"/>
        </w:numPr>
        <w:rPr>
          <w:i/>
          <w:color w:val="FFFFFF" w:themeColor="background1"/>
          <w:lang w:val="en-US"/>
        </w:rPr>
      </w:pPr>
      <w:r w:rsidRPr="008C3A6C">
        <w:rPr>
          <w:i/>
          <w:color w:val="FFFFFF" w:themeColor="background1"/>
          <w:lang w:val="en-US"/>
        </w:rPr>
        <w:t xml:space="preserve">they are sold in ~s of five - </w:t>
      </w:r>
      <w:r w:rsidRPr="008C3A6C">
        <w:rPr>
          <w:i/>
          <w:color w:val="FFFFFF" w:themeColor="background1"/>
        </w:rPr>
        <w:t>они</w:t>
      </w:r>
      <w:r w:rsidRPr="008C3A6C">
        <w:rPr>
          <w:i/>
          <w:color w:val="FFFFFF" w:themeColor="background1"/>
          <w:lang w:val="en-US"/>
        </w:rPr>
        <w:t xml:space="preserve"> </w:t>
      </w:r>
      <w:r w:rsidRPr="008C3A6C">
        <w:rPr>
          <w:i/>
          <w:color w:val="FFFFFF" w:themeColor="background1"/>
        </w:rPr>
        <w:t>продаются</w:t>
      </w:r>
      <w:r w:rsidRPr="008C3A6C">
        <w:rPr>
          <w:i/>
          <w:color w:val="FFFFFF" w:themeColor="background1"/>
          <w:lang w:val="en-US"/>
        </w:rPr>
        <w:t xml:space="preserve"> </w:t>
      </w:r>
      <w:r w:rsidRPr="008C3A6C">
        <w:rPr>
          <w:i/>
          <w:color w:val="FFFFFF" w:themeColor="background1"/>
        </w:rPr>
        <w:t>по</w:t>
      </w:r>
      <w:r w:rsidRPr="008C3A6C">
        <w:rPr>
          <w:i/>
          <w:color w:val="FFFFFF" w:themeColor="background1"/>
          <w:lang w:val="en-US"/>
        </w:rPr>
        <w:t xml:space="preserve"> </w:t>
      </w:r>
      <w:r w:rsidRPr="008C3A6C">
        <w:rPr>
          <w:i/>
          <w:color w:val="FFFFFF" w:themeColor="background1"/>
        </w:rPr>
        <w:t>пяти</w:t>
      </w:r>
      <w:r w:rsidRPr="008C3A6C">
        <w:rPr>
          <w:i/>
          <w:color w:val="FFFFFF" w:themeColor="background1"/>
          <w:lang w:val="en-US"/>
        </w:rPr>
        <w:t xml:space="preserve"> </w:t>
      </w:r>
      <w:r w:rsidRPr="008C3A6C">
        <w:rPr>
          <w:i/>
          <w:color w:val="FFFFFF" w:themeColor="background1"/>
        </w:rPr>
        <w:t>штук</w:t>
      </w:r>
      <w:r w:rsidRPr="008C3A6C">
        <w:rPr>
          <w:i/>
          <w:color w:val="FFFFFF" w:themeColor="background1"/>
          <w:lang w:val="en-US"/>
        </w:rPr>
        <w:t> </w:t>
      </w:r>
    </w:p>
    <w:p w:rsidR="004B4226" w:rsidRPr="008C3A6C" w:rsidRDefault="004B4226" w:rsidP="00733FF6">
      <w:pPr>
        <w:rPr>
          <w:color w:val="FFFFFF" w:themeColor="background1"/>
          <w:lang w:val="en-US"/>
        </w:rPr>
      </w:pPr>
    </w:p>
    <w:p w:rsidR="004B4226" w:rsidRPr="008C3A6C" w:rsidRDefault="004B4226" w:rsidP="00733FF6">
      <w:pPr>
        <w:rPr>
          <w:color w:val="FFFFFF" w:themeColor="background1"/>
          <w:lang w:val="en-US"/>
        </w:rPr>
      </w:pPr>
    </w:p>
    <w:p w:rsidR="004B4226" w:rsidRPr="008C3A6C" w:rsidRDefault="004B4226" w:rsidP="00733FF6">
      <w:pPr>
        <w:rPr>
          <w:color w:val="FFFFFF" w:themeColor="background1"/>
          <w:lang w:val="en-US"/>
        </w:rPr>
      </w:pPr>
    </w:p>
    <w:p w:rsidR="004B4226" w:rsidRPr="00823477" w:rsidRDefault="004B4226" w:rsidP="00733FF6">
      <w:pPr>
        <w:jc w:val="center"/>
        <w:rPr>
          <w:b/>
          <w:i/>
          <w:color w:val="FFFF00"/>
          <w:u w:val="single"/>
        </w:rPr>
      </w:pPr>
      <w:r w:rsidRPr="00823477">
        <w:rPr>
          <w:b/>
          <w:i/>
          <w:color w:val="FFFF00"/>
          <w:u w:val="single"/>
        </w:rPr>
        <w:t>TYPESETTING ** [ʹtaıp͵setıŋ]</w:t>
      </w:r>
    </w:p>
    <w:p w:rsidR="004B4226" w:rsidRPr="00823477" w:rsidRDefault="004B4226" w:rsidP="00733FF6">
      <w:pPr>
        <w:rPr>
          <w:color w:val="FFFF00"/>
        </w:rPr>
      </w:pPr>
      <w:r w:rsidRPr="00823477">
        <w:rPr>
          <w:color w:val="FFFF00"/>
        </w:rPr>
        <w:t>n полигр. типографский набор, набор текста, верстка</w:t>
      </w:r>
    </w:p>
    <w:p w:rsidR="004B4226" w:rsidRPr="008C3A6C" w:rsidRDefault="004B4226" w:rsidP="00362872">
      <w:pPr>
        <w:pStyle w:val="a7"/>
        <w:numPr>
          <w:ilvl w:val="0"/>
          <w:numId w:val="35"/>
        </w:numPr>
        <w:rPr>
          <w:i/>
          <w:color w:val="FFFFFF" w:themeColor="background1"/>
        </w:rPr>
      </w:pPr>
      <w:r w:rsidRPr="008C3A6C">
        <w:rPr>
          <w:i/>
          <w:color w:val="FFFFFF" w:themeColor="background1"/>
        </w:rPr>
        <w:t>~ machine - наборная машина</w:t>
      </w:r>
    </w:p>
    <w:p w:rsidR="004B4226" w:rsidRPr="008C3A6C" w:rsidRDefault="004B4226" w:rsidP="00733FF6">
      <w:pPr>
        <w:jc w:val="center"/>
        <w:rPr>
          <w:b/>
          <w:color w:val="FFFFFF" w:themeColor="background1"/>
        </w:rPr>
      </w:pPr>
    </w:p>
    <w:p w:rsidR="004B4226" w:rsidRPr="008C3A6C" w:rsidRDefault="004B4226" w:rsidP="00733FF6">
      <w:pPr>
        <w:jc w:val="center"/>
        <w:rPr>
          <w:b/>
          <w:color w:val="FFFFFF" w:themeColor="background1"/>
        </w:rPr>
      </w:pPr>
    </w:p>
    <w:p w:rsidR="004B4226" w:rsidRPr="008C3A6C" w:rsidRDefault="004B4226" w:rsidP="00733FF6">
      <w:pPr>
        <w:jc w:val="center"/>
        <w:rPr>
          <w:b/>
          <w:color w:val="FFFFFF" w:themeColor="background1"/>
        </w:rPr>
      </w:pPr>
    </w:p>
    <w:p w:rsidR="004B4226" w:rsidRPr="008C3A6C" w:rsidRDefault="004B4226" w:rsidP="00733FF6">
      <w:pPr>
        <w:jc w:val="center"/>
        <w:rPr>
          <w:b/>
          <w:color w:val="FFFFFF" w:themeColor="background1"/>
        </w:rPr>
      </w:pPr>
      <w:r w:rsidRPr="008C3A6C">
        <w:rPr>
          <w:b/>
          <w:color w:val="FFFFFF" w:themeColor="background1"/>
        </w:rPr>
        <w:t>INHERIT ** [ınʹherıt]</w:t>
      </w:r>
    </w:p>
    <w:p w:rsidR="004B4226" w:rsidRPr="008C3A6C" w:rsidRDefault="004B4226" w:rsidP="00733FF6">
      <w:pPr>
        <w:rPr>
          <w:b/>
          <w:color w:val="FFFFFF" w:themeColor="background1"/>
        </w:rPr>
      </w:pPr>
      <w:r w:rsidRPr="008C3A6C">
        <w:rPr>
          <w:b/>
          <w:color w:val="FFFFFF" w:themeColor="background1"/>
          <w:lang w:val="en-US"/>
        </w:rPr>
        <w:t>INHERITED</w:t>
      </w:r>
    </w:p>
    <w:p w:rsidR="004B4226" w:rsidRPr="008C3A6C" w:rsidRDefault="004B4226" w:rsidP="00733FF6">
      <w:pPr>
        <w:rPr>
          <w:color w:val="FFFFFF" w:themeColor="background1"/>
        </w:rPr>
      </w:pPr>
      <w:r w:rsidRPr="008C3A6C">
        <w:rPr>
          <w:color w:val="FFFFFF" w:themeColor="background1"/>
        </w:rPr>
        <w:t>ГЛАГ. 1) наследовать, унаследовать, получать в наследство</w:t>
      </w:r>
    </w:p>
    <w:p w:rsidR="004B4226" w:rsidRPr="008C3A6C" w:rsidRDefault="004B4226" w:rsidP="00362872">
      <w:pPr>
        <w:pStyle w:val="a7"/>
        <w:numPr>
          <w:ilvl w:val="0"/>
          <w:numId w:val="45"/>
        </w:numPr>
        <w:rPr>
          <w:i/>
          <w:color w:val="FFFFFF" w:themeColor="background1"/>
        </w:rPr>
      </w:pPr>
      <w:r w:rsidRPr="008C3A6C">
        <w:rPr>
          <w:i/>
          <w:color w:val="FFFFFF" w:themeColor="background1"/>
        </w:rPr>
        <w:t>to ~ a fortune [land, property] - получить в наследство состояние [землю, имущество] </w:t>
      </w:r>
    </w:p>
    <w:p w:rsidR="004B4226" w:rsidRPr="008C3A6C" w:rsidRDefault="004B4226" w:rsidP="00733FF6">
      <w:pPr>
        <w:rPr>
          <w:color w:val="FFFFFF" w:themeColor="background1"/>
        </w:rPr>
      </w:pPr>
      <w:r w:rsidRPr="008C3A6C">
        <w:rPr>
          <w:color w:val="FFFFFF" w:themeColor="background1"/>
        </w:rPr>
        <w:t>2) быть, являться наследником </w:t>
      </w:r>
    </w:p>
    <w:p w:rsidR="004B4226" w:rsidRPr="008C3A6C" w:rsidRDefault="004B4226" w:rsidP="00362872">
      <w:pPr>
        <w:pStyle w:val="a7"/>
        <w:numPr>
          <w:ilvl w:val="0"/>
          <w:numId w:val="45"/>
        </w:numPr>
        <w:rPr>
          <w:i/>
          <w:color w:val="FFFFFF" w:themeColor="background1"/>
        </w:rPr>
      </w:pPr>
      <w:r w:rsidRPr="008C3A6C">
        <w:rPr>
          <w:i/>
          <w:color w:val="FFFFFF" w:themeColor="background1"/>
        </w:rPr>
        <w:t>a son ~s from his father - сын является наследником отца </w:t>
      </w:r>
    </w:p>
    <w:p w:rsidR="004B4226" w:rsidRPr="008C3A6C" w:rsidRDefault="004B4226" w:rsidP="00733FF6">
      <w:pPr>
        <w:rPr>
          <w:color w:val="FFFFFF" w:themeColor="background1"/>
        </w:rPr>
      </w:pPr>
      <w:r w:rsidRPr="008C3A6C">
        <w:rPr>
          <w:color w:val="FFFFFF" w:themeColor="background1"/>
        </w:rPr>
        <w:lastRenderedPageBreak/>
        <w:t>3) унаследовать, перенять (свойство, качество и т. п.) </w:t>
      </w:r>
    </w:p>
    <w:p w:rsidR="004B4226" w:rsidRPr="008C3A6C" w:rsidRDefault="004B4226" w:rsidP="00362872">
      <w:pPr>
        <w:pStyle w:val="a7"/>
        <w:numPr>
          <w:ilvl w:val="0"/>
          <w:numId w:val="45"/>
        </w:numPr>
        <w:rPr>
          <w:i/>
          <w:color w:val="FFFFFF" w:themeColor="background1"/>
        </w:rPr>
      </w:pPr>
      <w:r w:rsidRPr="008C3A6C">
        <w:rPr>
          <w:i/>
          <w:color w:val="FFFFFF" w:themeColor="background1"/>
        </w:rPr>
        <w:t>to ~ a temperament [abilities] - унаследовать темперамент [способности] </w:t>
      </w:r>
    </w:p>
    <w:p w:rsidR="004B4226" w:rsidRPr="008C3A6C" w:rsidRDefault="004B4226" w:rsidP="00362872">
      <w:pPr>
        <w:pStyle w:val="a7"/>
        <w:numPr>
          <w:ilvl w:val="0"/>
          <w:numId w:val="45"/>
        </w:numPr>
        <w:rPr>
          <w:i/>
          <w:color w:val="FFFFFF" w:themeColor="background1"/>
        </w:rPr>
      </w:pPr>
      <w:r w:rsidRPr="008C3A6C">
        <w:rPr>
          <w:i/>
          <w:color w:val="FFFFFF" w:themeColor="background1"/>
        </w:rPr>
        <w:t>he ~ed his father‘s strong constitution - он унаследовал от отца крепкое телосложение</w:t>
      </w:r>
    </w:p>
    <w:p w:rsidR="004B4226" w:rsidRPr="008C3A6C" w:rsidRDefault="004B4226" w:rsidP="00733FF6">
      <w:pPr>
        <w:jc w:val="center"/>
        <w:rPr>
          <w:b/>
          <w:color w:val="FFFFFF" w:themeColor="background1"/>
        </w:rPr>
      </w:pPr>
    </w:p>
    <w:p w:rsidR="004B4226" w:rsidRPr="008C3A6C" w:rsidRDefault="004B4226" w:rsidP="00733FF6">
      <w:pPr>
        <w:jc w:val="center"/>
        <w:rPr>
          <w:b/>
          <w:color w:val="FFFFFF" w:themeColor="background1"/>
        </w:rPr>
      </w:pPr>
    </w:p>
    <w:p w:rsidR="004B4226" w:rsidRPr="008C3A6C" w:rsidRDefault="004B4226" w:rsidP="00733FF6">
      <w:pPr>
        <w:jc w:val="center"/>
        <w:rPr>
          <w:b/>
          <w:color w:val="FFFFFF" w:themeColor="background1"/>
        </w:rPr>
      </w:pPr>
    </w:p>
    <w:p w:rsidR="004B4226" w:rsidRPr="008C3A6C" w:rsidRDefault="004B4226" w:rsidP="00733FF6">
      <w:pPr>
        <w:jc w:val="center"/>
        <w:rPr>
          <w:b/>
          <w:i/>
          <w:color w:val="FFFFFF" w:themeColor="background1"/>
          <w:lang w:val="en-US"/>
        </w:rPr>
      </w:pPr>
      <w:r w:rsidRPr="008C3A6C">
        <w:rPr>
          <w:b/>
          <w:i/>
          <w:color w:val="FFFFFF" w:themeColor="background1"/>
          <w:lang w:val="en-US"/>
        </w:rPr>
        <w:t>HYSTERICAL ** {hı</w:t>
      </w:r>
      <w:r w:rsidRPr="008C3A6C">
        <w:rPr>
          <w:b/>
          <w:i/>
          <w:color w:val="FFFFFF" w:themeColor="background1"/>
        </w:rPr>
        <w:t>ʹ</w:t>
      </w:r>
      <w:r w:rsidRPr="008C3A6C">
        <w:rPr>
          <w:b/>
          <w:i/>
          <w:color w:val="FFFFFF" w:themeColor="background1"/>
          <w:lang w:val="en-US"/>
        </w:rPr>
        <w:t>sterık(ə)l} a</w:t>
      </w:r>
    </w:p>
    <w:p w:rsidR="004B4226" w:rsidRPr="008C3A6C" w:rsidRDefault="004B4226" w:rsidP="00733FF6">
      <w:pPr>
        <w:rPr>
          <w:color w:val="FFFFFF" w:themeColor="background1"/>
        </w:rPr>
      </w:pPr>
      <w:r w:rsidRPr="008C3A6C">
        <w:rPr>
          <w:color w:val="FFFFFF" w:themeColor="background1"/>
        </w:rPr>
        <w:t>1. истерический, истеричный</w:t>
      </w:r>
    </w:p>
    <w:p w:rsidR="004B4226" w:rsidRPr="008C3A6C" w:rsidRDefault="004B4226" w:rsidP="00362872">
      <w:pPr>
        <w:pStyle w:val="a7"/>
        <w:numPr>
          <w:ilvl w:val="0"/>
          <w:numId w:val="47"/>
        </w:numPr>
        <w:rPr>
          <w:i/>
          <w:color w:val="FFFFFF" w:themeColor="background1"/>
        </w:rPr>
      </w:pPr>
      <w:r w:rsidRPr="008C3A6C">
        <w:rPr>
          <w:i/>
          <w:color w:val="FFFFFF" w:themeColor="background1"/>
        </w:rPr>
        <w:t>~ weeping - истерический плач</w:t>
      </w:r>
    </w:p>
    <w:p w:rsidR="004B4226" w:rsidRPr="008C3A6C" w:rsidRDefault="004B4226" w:rsidP="00362872">
      <w:pPr>
        <w:pStyle w:val="a7"/>
        <w:numPr>
          <w:ilvl w:val="0"/>
          <w:numId w:val="47"/>
        </w:numPr>
        <w:rPr>
          <w:i/>
          <w:color w:val="FFFFFF" w:themeColor="background1"/>
        </w:rPr>
      </w:pPr>
      <w:r w:rsidRPr="008C3A6C">
        <w:rPr>
          <w:i/>
          <w:color w:val="FFFFFF" w:themeColor="background1"/>
        </w:rPr>
        <w:t>a ~ girl - истеричная девочка, истеричка</w:t>
      </w:r>
    </w:p>
    <w:p w:rsidR="004B4226" w:rsidRPr="008C3A6C" w:rsidRDefault="004B4226" w:rsidP="00362872">
      <w:pPr>
        <w:pStyle w:val="a7"/>
        <w:numPr>
          <w:ilvl w:val="0"/>
          <w:numId w:val="47"/>
        </w:numPr>
        <w:rPr>
          <w:i/>
          <w:color w:val="FFFFFF" w:themeColor="background1"/>
        </w:rPr>
      </w:pPr>
      <w:r w:rsidRPr="008C3A6C">
        <w:rPr>
          <w:i/>
          <w:color w:val="FFFFFF" w:themeColor="background1"/>
        </w:rPr>
        <w:t>a ~ fit - припадок истерики</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jc w:val="center"/>
        <w:rPr>
          <w:b/>
          <w:i/>
          <w:color w:val="FFFFFF" w:themeColor="background1"/>
        </w:rPr>
      </w:pPr>
      <w:r w:rsidRPr="008C3A6C">
        <w:rPr>
          <w:b/>
          <w:i/>
          <w:color w:val="FFFFFF" w:themeColor="background1"/>
          <w:lang w:val="en-US"/>
        </w:rPr>
        <w:t>SWEETHEART</w:t>
      </w:r>
      <w:r w:rsidRPr="008C3A6C">
        <w:rPr>
          <w:b/>
          <w:i/>
          <w:color w:val="FFFFFF" w:themeColor="background1"/>
        </w:rPr>
        <w:t xml:space="preserve"> ** {ʹ</w:t>
      </w:r>
      <w:r w:rsidRPr="008C3A6C">
        <w:rPr>
          <w:b/>
          <w:i/>
          <w:color w:val="FFFFFF" w:themeColor="background1"/>
          <w:lang w:val="en-US"/>
        </w:rPr>
        <w:t>swi</w:t>
      </w:r>
      <w:r w:rsidRPr="008C3A6C">
        <w:rPr>
          <w:b/>
          <w:i/>
          <w:color w:val="FFFFFF" w:themeColor="background1"/>
        </w:rPr>
        <w:t>:</w:t>
      </w:r>
      <w:r w:rsidRPr="008C3A6C">
        <w:rPr>
          <w:b/>
          <w:i/>
          <w:color w:val="FFFFFF" w:themeColor="background1"/>
          <w:lang w:val="en-US"/>
        </w:rPr>
        <w:t>th</w:t>
      </w:r>
      <w:r w:rsidRPr="008C3A6C">
        <w:rPr>
          <w:b/>
          <w:i/>
          <w:color w:val="FFFFFF" w:themeColor="background1"/>
        </w:rPr>
        <w:t>ɑ:</w:t>
      </w:r>
      <w:r w:rsidRPr="008C3A6C">
        <w:rPr>
          <w:b/>
          <w:i/>
          <w:color w:val="FFFFFF" w:themeColor="background1"/>
          <w:lang w:val="en-US"/>
        </w:rPr>
        <w:t>t</w:t>
      </w:r>
      <w:r w:rsidRPr="008C3A6C">
        <w:rPr>
          <w:b/>
          <w:i/>
          <w:color w:val="FFFFFF" w:themeColor="background1"/>
        </w:rPr>
        <w:t>}</w:t>
      </w:r>
      <w:r w:rsidRPr="008C3A6C">
        <w:rPr>
          <w:b/>
          <w:i/>
          <w:color w:val="FFFFFF" w:themeColor="background1"/>
          <w:lang w:val="en-US"/>
        </w:rPr>
        <w:t> n</w:t>
      </w:r>
    </w:p>
    <w:p w:rsidR="004B4226" w:rsidRPr="008C3A6C" w:rsidRDefault="004B4226" w:rsidP="00733FF6">
      <w:pPr>
        <w:rPr>
          <w:color w:val="FFFFFF" w:themeColor="background1"/>
        </w:rPr>
      </w:pPr>
      <w:r w:rsidRPr="008C3A6C">
        <w:rPr>
          <w:color w:val="FFFFFF" w:themeColor="background1"/>
        </w:rPr>
        <w:t>1 возлюбленный; возлюбленная</w:t>
      </w:r>
    </w:p>
    <w:p w:rsidR="004B4226" w:rsidRPr="008C3A6C" w:rsidRDefault="004B4226" w:rsidP="00362872">
      <w:pPr>
        <w:pStyle w:val="a7"/>
        <w:numPr>
          <w:ilvl w:val="0"/>
          <w:numId w:val="48"/>
        </w:numPr>
        <w:rPr>
          <w:i/>
          <w:color w:val="FFFFFF" w:themeColor="background1"/>
        </w:rPr>
      </w:pPr>
      <w:r w:rsidRPr="008C3A6C">
        <w:rPr>
          <w:i/>
          <w:color w:val="FFFFFF" w:themeColor="background1"/>
        </w:rPr>
        <w:t>they have been ~s since childhood - они влюблены друг в друга с детства</w:t>
      </w:r>
    </w:p>
    <w:p w:rsidR="004B4226" w:rsidRPr="008C3A6C" w:rsidRDefault="004B4226" w:rsidP="00733FF6">
      <w:pPr>
        <w:rPr>
          <w:color w:val="FFFFFF" w:themeColor="background1"/>
        </w:rPr>
      </w:pPr>
      <w:r w:rsidRPr="008C3A6C">
        <w:rPr>
          <w:color w:val="FFFFFF" w:themeColor="background1"/>
        </w:rPr>
        <w:t>2) дорогой, дорогая, любимый; любимая (в обращении)</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280DDA" w:rsidRDefault="004B4226" w:rsidP="00733FF6">
      <w:pPr>
        <w:jc w:val="center"/>
        <w:rPr>
          <w:b/>
          <w:i/>
          <w:color w:val="FFFF00"/>
          <w:u w:val="single"/>
        </w:rPr>
      </w:pPr>
      <w:r w:rsidRPr="00280DDA">
        <w:rPr>
          <w:b/>
          <w:i/>
          <w:color w:val="FFFF00"/>
          <w:u w:val="single"/>
          <w:lang w:val="en-US"/>
        </w:rPr>
        <w:t>SUMMARY</w:t>
      </w:r>
      <w:r w:rsidRPr="00280DDA">
        <w:rPr>
          <w:b/>
          <w:i/>
          <w:color w:val="FFFF00"/>
          <w:u w:val="single"/>
        </w:rPr>
        <w:t xml:space="preserve"> ** {ʹ</w:t>
      </w:r>
      <w:r w:rsidRPr="00280DDA">
        <w:rPr>
          <w:b/>
          <w:i/>
          <w:color w:val="FFFF00"/>
          <w:u w:val="single"/>
          <w:lang w:val="en-US"/>
        </w:rPr>
        <w:t>s</w:t>
      </w:r>
      <w:r w:rsidRPr="00280DDA">
        <w:rPr>
          <w:b/>
          <w:i/>
          <w:color w:val="FFFF00"/>
          <w:u w:val="single"/>
        </w:rPr>
        <w:t>ʌ</w:t>
      </w:r>
      <w:r w:rsidRPr="00280DDA">
        <w:rPr>
          <w:b/>
          <w:i/>
          <w:color w:val="FFFF00"/>
          <w:u w:val="single"/>
          <w:lang w:val="en-US"/>
        </w:rPr>
        <w:t>m</w:t>
      </w:r>
      <w:r w:rsidRPr="00280DDA">
        <w:rPr>
          <w:b/>
          <w:i/>
          <w:color w:val="FFFF00"/>
          <w:u w:val="single"/>
        </w:rPr>
        <w:t>(ə)</w:t>
      </w:r>
      <w:r w:rsidRPr="00280DDA">
        <w:rPr>
          <w:b/>
          <w:i/>
          <w:color w:val="FFFF00"/>
          <w:u w:val="single"/>
          <w:lang w:val="en-US"/>
        </w:rPr>
        <w:t>r</w:t>
      </w:r>
      <w:r w:rsidRPr="00280DDA">
        <w:rPr>
          <w:b/>
          <w:i/>
          <w:color w:val="FFFF00"/>
          <w:u w:val="single"/>
        </w:rPr>
        <w:t>ı}</w:t>
      </w:r>
    </w:p>
    <w:p w:rsidR="004B4226" w:rsidRDefault="004B4226" w:rsidP="00733FF6">
      <w:pPr>
        <w:jc w:val="center"/>
        <w:rPr>
          <w:b/>
          <w:i/>
          <w:color w:val="FFFF00"/>
        </w:rPr>
      </w:pPr>
      <w:r w:rsidRPr="00280DDA">
        <w:rPr>
          <w:b/>
          <w:i/>
          <w:color w:val="FFFF00"/>
        </w:rPr>
        <w:t>НЕПОЛНОЕ СЛОВО</w:t>
      </w:r>
    </w:p>
    <w:p w:rsidR="00B67921" w:rsidRPr="00B67921" w:rsidRDefault="00B67921" w:rsidP="00733FF6">
      <w:pPr>
        <w:jc w:val="center"/>
        <w:rPr>
          <w:b/>
          <w:i/>
          <w:color w:val="FFFF00"/>
          <w:lang w:val="en-US"/>
        </w:rPr>
      </w:pPr>
      <w:r w:rsidRPr="00B67921">
        <w:rPr>
          <w:rStyle w:val="bc"/>
          <w:rFonts w:ascii="Verdana" w:hAnsi="Verdana"/>
          <w:b/>
          <w:bCs/>
          <w:color w:val="000000"/>
          <w:sz w:val="20"/>
          <w:szCs w:val="20"/>
          <w:shd w:val="clear" w:color="auto" w:fill="FFFFFF"/>
          <w:lang w:val="en-US"/>
        </w:rPr>
        <w:t>:</w:t>
      </w:r>
      <w:r w:rsidRPr="00B67921">
        <w:rPr>
          <w:rFonts w:ascii="Verdana" w:hAnsi="Verdana"/>
          <w:color w:val="000000"/>
          <w:sz w:val="20"/>
          <w:szCs w:val="20"/>
          <w:shd w:val="clear" w:color="auto" w:fill="FFFFFF"/>
          <w:lang w:val="en-US"/>
        </w:rPr>
        <w:t> </w:t>
      </w:r>
      <w:proofErr w:type="gramStart"/>
      <w:r w:rsidRPr="00B67921">
        <w:rPr>
          <w:rStyle w:val="deftext"/>
          <w:rFonts w:ascii="Verdana" w:hAnsi="Verdana"/>
          <w:color w:val="000000"/>
          <w:sz w:val="20"/>
          <w:szCs w:val="20"/>
          <w:shd w:val="clear" w:color="auto" w:fill="FFFFFF"/>
          <w:lang w:val="en-US"/>
        </w:rPr>
        <w:t>a</w:t>
      </w:r>
      <w:proofErr w:type="gramEnd"/>
      <w:r w:rsidRPr="00B67921">
        <w:rPr>
          <w:rStyle w:val="deftext"/>
          <w:rFonts w:ascii="Verdana" w:hAnsi="Verdana"/>
          <w:color w:val="000000"/>
          <w:sz w:val="20"/>
          <w:szCs w:val="20"/>
          <w:shd w:val="clear" w:color="auto" w:fill="FFFFFF"/>
          <w:lang w:val="en-US"/>
        </w:rPr>
        <w:t xml:space="preserve"> brief statement that gives the most important information about something</w:t>
      </w:r>
    </w:p>
    <w:p w:rsidR="004B4226" w:rsidRPr="008C3A6C" w:rsidRDefault="004B4226" w:rsidP="00733FF6">
      <w:pPr>
        <w:rPr>
          <w:color w:val="FFFFFF" w:themeColor="background1"/>
        </w:rPr>
      </w:pPr>
      <w:r w:rsidRPr="00280DDA">
        <w:rPr>
          <w:color w:val="FFFF00"/>
        </w:rPr>
        <w:t>СУЩ. 1. Резюме, конспект, краткое изложение, подвелдение итогов, выводы</w:t>
      </w:r>
      <w:r w:rsidRPr="00280DDA">
        <w:rPr>
          <w:color w:val="FF0000"/>
        </w:rPr>
        <w:t>, сводка</w:t>
      </w:r>
    </w:p>
    <w:p w:rsidR="004B4226" w:rsidRPr="008C3A6C" w:rsidRDefault="004B4226" w:rsidP="00362872">
      <w:pPr>
        <w:pStyle w:val="a7"/>
        <w:numPr>
          <w:ilvl w:val="0"/>
          <w:numId w:val="32"/>
        </w:numPr>
        <w:rPr>
          <w:i/>
          <w:color w:val="FFFFFF" w:themeColor="background1"/>
        </w:rPr>
      </w:pPr>
      <w:r w:rsidRPr="008C3A6C">
        <w:rPr>
          <w:i/>
          <w:color w:val="FFFFFF" w:themeColor="background1"/>
        </w:rPr>
        <w:t>~ of invention - формула изобретения</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jc w:val="center"/>
        <w:rPr>
          <w:b/>
          <w:i/>
          <w:color w:val="FFFFFF" w:themeColor="background1"/>
          <w:u w:val="single"/>
        </w:rPr>
      </w:pPr>
      <w:r w:rsidRPr="008C3A6C">
        <w:rPr>
          <w:b/>
          <w:i/>
          <w:color w:val="FFFFFF" w:themeColor="background1"/>
          <w:u w:val="single"/>
          <w:lang w:val="en-US"/>
        </w:rPr>
        <w:t>INTERCHANGEABLY</w:t>
      </w:r>
      <w:r w:rsidRPr="008C3A6C">
        <w:rPr>
          <w:b/>
          <w:i/>
          <w:color w:val="FFFFFF" w:themeColor="background1"/>
          <w:u w:val="single"/>
        </w:rPr>
        <w:t xml:space="preserve"> **</w:t>
      </w:r>
    </w:p>
    <w:p w:rsidR="004B4226" w:rsidRPr="008C3A6C" w:rsidRDefault="004B4226" w:rsidP="00733FF6">
      <w:pPr>
        <w:jc w:val="center"/>
        <w:rPr>
          <w:b/>
          <w:i/>
          <w:color w:val="FFFFFF" w:themeColor="background1"/>
          <w:u w:val="single"/>
        </w:rPr>
      </w:pPr>
      <w:r w:rsidRPr="008C3A6C">
        <w:rPr>
          <w:b/>
          <w:i/>
          <w:color w:val="FFFFFF" w:themeColor="background1"/>
          <w:u w:val="single"/>
        </w:rPr>
        <w:t>{͵ı</w:t>
      </w:r>
      <w:r w:rsidRPr="008C3A6C">
        <w:rPr>
          <w:b/>
          <w:i/>
          <w:color w:val="FFFFFF" w:themeColor="background1"/>
          <w:u w:val="single"/>
          <w:lang w:val="en-US"/>
        </w:rPr>
        <w:t>nt</w:t>
      </w:r>
      <w:r w:rsidRPr="008C3A6C">
        <w:rPr>
          <w:b/>
          <w:i/>
          <w:color w:val="FFFFFF" w:themeColor="background1"/>
          <w:u w:val="single"/>
        </w:rPr>
        <w:t>əʹ</w:t>
      </w:r>
      <w:r w:rsidRPr="008C3A6C">
        <w:rPr>
          <w:b/>
          <w:i/>
          <w:color w:val="FFFFFF" w:themeColor="background1"/>
          <w:u w:val="single"/>
          <w:lang w:val="en-US"/>
        </w:rPr>
        <w:t>t</w:t>
      </w:r>
      <w:r w:rsidRPr="008C3A6C">
        <w:rPr>
          <w:b/>
          <w:i/>
          <w:color w:val="FFFFFF" w:themeColor="background1"/>
          <w:u w:val="single"/>
        </w:rPr>
        <w:t>ʃ</w:t>
      </w:r>
      <w:r w:rsidRPr="008C3A6C">
        <w:rPr>
          <w:b/>
          <w:i/>
          <w:color w:val="FFFFFF" w:themeColor="background1"/>
          <w:u w:val="single"/>
          <w:lang w:val="en-US"/>
        </w:rPr>
        <w:t>e</w:t>
      </w:r>
      <w:r w:rsidRPr="008C3A6C">
        <w:rPr>
          <w:b/>
          <w:i/>
          <w:color w:val="FFFFFF" w:themeColor="background1"/>
          <w:u w:val="single"/>
        </w:rPr>
        <w:t>ı</w:t>
      </w:r>
      <w:r w:rsidRPr="008C3A6C">
        <w:rPr>
          <w:b/>
          <w:i/>
          <w:color w:val="FFFFFF" w:themeColor="background1"/>
          <w:u w:val="single"/>
          <w:lang w:val="en-US"/>
        </w:rPr>
        <w:t>nd</w:t>
      </w:r>
      <w:r w:rsidRPr="008C3A6C">
        <w:rPr>
          <w:b/>
          <w:i/>
          <w:color w:val="FFFFFF" w:themeColor="background1"/>
          <w:u w:val="single"/>
        </w:rPr>
        <w:t>ʒə</w:t>
      </w:r>
      <w:r w:rsidRPr="008C3A6C">
        <w:rPr>
          <w:b/>
          <w:i/>
          <w:color w:val="FFFFFF" w:themeColor="background1"/>
          <w:u w:val="single"/>
          <w:lang w:val="en-US"/>
        </w:rPr>
        <w:t>bl</w:t>
      </w:r>
      <w:r w:rsidRPr="008C3A6C">
        <w:rPr>
          <w:b/>
          <w:i/>
          <w:color w:val="FFFFFF" w:themeColor="background1"/>
          <w:u w:val="single"/>
        </w:rPr>
        <w:t>ı}</w:t>
      </w:r>
    </w:p>
    <w:p w:rsidR="004B4226" w:rsidRPr="008C3A6C" w:rsidRDefault="004B4226" w:rsidP="00733FF6">
      <w:pPr>
        <w:rPr>
          <w:color w:val="FFFFFF" w:themeColor="background1"/>
        </w:rPr>
      </w:pPr>
      <w:r w:rsidRPr="008C3A6C">
        <w:rPr>
          <w:color w:val="FFFFFF" w:themeColor="background1"/>
        </w:rPr>
        <w:t>НАР. 1. взаимозаменяемо</w:t>
      </w:r>
    </w:p>
    <w:p w:rsidR="004B4226" w:rsidRPr="008C3A6C" w:rsidRDefault="004B4226" w:rsidP="00733FF6">
      <w:pPr>
        <w:rPr>
          <w:color w:val="FFFFFF" w:themeColor="background1"/>
        </w:rPr>
      </w:pPr>
      <w:r w:rsidRPr="008C3A6C">
        <w:rPr>
          <w:color w:val="FFFFFF" w:themeColor="background1"/>
        </w:rPr>
        <w:lastRenderedPageBreak/>
        <w:t>2. попеременно, поочерёдно, сменяя друг друга, заменяя друг друга,</w:t>
      </w:r>
    </w:p>
    <w:p w:rsidR="004B4226" w:rsidRPr="008C3A6C" w:rsidRDefault="004B4226" w:rsidP="00362872">
      <w:pPr>
        <w:pStyle w:val="a7"/>
        <w:numPr>
          <w:ilvl w:val="0"/>
          <w:numId w:val="32"/>
        </w:numPr>
        <w:rPr>
          <w:i/>
          <w:color w:val="FFFFFF" w:themeColor="background1"/>
          <w:lang w:val="en-US"/>
        </w:rPr>
      </w:pPr>
      <w:r w:rsidRPr="008C3A6C">
        <w:rPr>
          <w:i/>
          <w:color w:val="FFFFFF" w:themeColor="background1"/>
          <w:lang w:val="en-US"/>
        </w:rPr>
        <w:t>THE SAD THING IS THAT MANY DEVELOPERS HAVE USED DEVICE-WIDTH INTERCHANGEABLY WITH NORMAL WIDTH QUERIES, LEADING TO MOBILE BROWSER MAKERS FOLLOWING SUIT TO MAKE SURE SITES WORK ON THEIR BROWSERS</w:t>
      </w:r>
    </w:p>
    <w:p w:rsidR="004B4226" w:rsidRPr="008C3A6C" w:rsidRDefault="004B4226" w:rsidP="00733FF6">
      <w:pPr>
        <w:shd w:val="clear" w:color="auto" w:fill="000000" w:themeFill="text1"/>
        <w:jc w:val="center"/>
        <w:rPr>
          <w:color w:val="FFFFFF" w:themeColor="background1"/>
          <w:lang w:val="en-US"/>
        </w:rPr>
      </w:pPr>
    </w:p>
    <w:p w:rsidR="004B4226" w:rsidRPr="008C3A6C" w:rsidRDefault="004B4226" w:rsidP="00733FF6">
      <w:pPr>
        <w:jc w:val="center"/>
        <w:rPr>
          <w:b/>
          <w:color w:val="FFFFFF" w:themeColor="background1"/>
          <w:lang w:val="en-US"/>
        </w:rPr>
      </w:pPr>
    </w:p>
    <w:p w:rsidR="004B4226" w:rsidRPr="008C3A6C" w:rsidRDefault="004B4226" w:rsidP="00733FF6">
      <w:pPr>
        <w:jc w:val="center"/>
        <w:rPr>
          <w:b/>
          <w:color w:val="FFFFFF" w:themeColor="background1"/>
          <w:lang w:val="en-US"/>
        </w:rPr>
      </w:pPr>
    </w:p>
    <w:p w:rsidR="004B4226" w:rsidRPr="00B67921" w:rsidRDefault="004B4226" w:rsidP="00733FF6">
      <w:pPr>
        <w:shd w:val="clear" w:color="auto" w:fill="000000" w:themeFill="text1"/>
        <w:jc w:val="center"/>
        <w:rPr>
          <w:b/>
          <w:color w:val="FF0000"/>
          <w:highlight w:val="black"/>
          <w:shd w:val="clear" w:color="auto" w:fill="FFFFFF"/>
          <w:lang w:val="en-US"/>
        </w:rPr>
      </w:pPr>
      <w:r w:rsidRPr="00B67921">
        <w:rPr>
          <w:b/>
          <w:color w:val="FF0000"/>
          <w:highlight w:val="black"/>
          <w:shd w:val="clear" w:color="auto" w:fill="FFFFFF"/>
          <w:lang w:val="en-US"/>
        </w:rPr>
        <w:t>SACK ** [sæk]</w:t>
      </w:r>
    </w:p>
    <w:p w:rsidR="004B4226" w:rsidRDefault="004B4226" w:rsidP="00733FF6">
      <w:pPr>
        <w:shd w:val="clear" w:color="auto" w:fill="000000" w:themeFill="text1"/>
        <w:rPr>
          <w:b/>
          <w:bCs/>
          <w:i/>
          <w:color w:val="FFFFFF" w:themeColor="background1"/>
          <w:highlight w:val="black"/>
          <w:shd w:val="clear" w:color="auto" w:fill="FFFFFF"/>
          <w:lang w:val="en-US"/>
        </w:rPr>
      </w:pPr>
      <w:r w:rsidRPr="008C3A6C">
        <w:rPr>
          <w:b/>
          <w:bCs/>
          <w:i/>
          <w:color w:val="FFFFFF" w:themeColor="background1"/>
          <w:highlight w:val="black"/>
          <w:shd w:val="clear" w:color="auto" w:fill="FFFFFF"/>
          <w:lang w:val="en-US"/>
        </w:rPr>
        <w:t>SACKED [</w:t>
      </w:r>
      <w:r w:rsidRPr="008C3A6C">
        <w:rPr>
          <w:b/>
          <w:i/>
          <w:color w:val="FFFFFF" w:themeColor="background1"/>
          <w:highlight w:val="black"/>
          <w:shd w:val="clear" w:color="auto" w:fill="FCFCFC"/>
          <w:lang w:val="en-US"/>
        </w:rPr>
        <w:t>sækt</w:t>
      </w:r>
      <w:r w:rsidRPr="008C3A6C">
        <w:rPr>
          <w:b/>
          <w:bCs/>
          <w:i/>
          <w:color w:val="FFFFFF" w:themeColor="background1"/>
          <w:highlight w:val="black"/>
          <w:shd w:val="clear" w:color="auto" w:fill="FFFFFF"/>
          <w:lang w:val="en-US"/>
        </w:rPr>
        <w:t>]</w:t>
      </w:r>
    </w:p>
    <w:p w:rsidR="004B4226" w:rsidRDefault="004B4226" w:rsidP="006406C2">
      <w:r w:rsidRPr="006406C2">
        <w:rPr>
          <w:highlight w:val="blue"/>
        </w:rPr>
        <w:t>: a usually rectangular-shaped bag (as of paper, burlap, or canvas)</w:t>
      </w:r>
    </w:p>
    <w:p w:rsidR="006406C2" w:rsidRPr="006406C2" w:rsidRDefault="006406C2" w:rsidP="006406C2"/>
    <w:p w:rsidR="006406C2" w:rsidRDefault="006406C2" w:rsidP="00360433">
      <w:pPr>
        <w:rPr>
          <w:color w:val="333333"/>
          <w:shd w:val="clear" w:color="auto" w:fill="FFFFFF"/>
          <w:lang w:val="en-US"/>
        </w:rPr>
      </w:pPr>
      <w:proofErr w:type="gramStart"/>
      <w:r w:rsidRPr="006406C2">
        <w:rPr>
          <w:color w:val="333333"/>
          <w:shd w:val="clear" w:color="auto" w:fill="FFFFFF"/>
          <w:lang w:val="en-US"/>
        </w:rPr>
        <w:t>a</w:t>
      </w:r>
      <w:proofErr w:type="gramEnd"/>
      <w:r w:rsidRPr="006406C2">
        <w:rPr>
          <w:color w:val="333333"/>
          <w:shd w:val="clear" w:color="auto" w:fill="FFFFFF"/>
          <w:lang w:val="en-US"/>
        </w:rPr>
        <w:t xml:space="preserve"> large bag with no handles, made of strong rough material or strong paper or plastic, used for storing and carrying, for example flour, coal, </w:t>
      </w:r>
      <w:r>
        <w:rPr>
          <w:color w:val="333333"/>
          <w:shd w:val="clear" w:color="auto" w:fill="FFFFFF"/>
          <w:lang w:val="en-US"/>
        </w:rPr>
        <w:t xml:space="preserve">potatoes </w:t>
      </w:r>
      <w:r w:rsidRPr="006406C2">
        <w:rPr>
          <w:color w:val="333333"/>
          <w:shd w:val="clear" w:color="auto" w:fill="FFFFFF"/>
          <w:lang w:val="en-US"/>
        </w:rPr>
        <w:t>etc.</w:t>
      </w:r>
    </w:p>
    <w:p w:rsidR="006406C2" w:rsidRPr="006406C2" w:rsidRDefault="006406C2" w:rsidP="00360433">
      <w:pPr>
        <w:rPr>
          <w:highlight w:val="blue"/>
          <w:lang w:val="en-US"/>
        </w:rPr>
      </w:pPr>
    </w:p>
    <w:p w:rsidR="004B4226" w:rsidRDefault="004B4226" w:rsidP="00360433">
      <w:pPr>
        <w:rPr>
          <w:lang w:val="en-US"/>
        </w:rPr>
      </w:pPr>
      <w:proofErr w:type="gramStart"/>
      <w:r w:rsidRPr="00360433">
        <w:rPr>
          <w:highlight w:val="blue"/>
          <w:lang w:val="en-US"/>
        </w:rPr>
        <w:t>a</w:t>
      </w:r>
      <w:proofErr w:type="gramEnd"/>
      <w:r w:rsidRPr="00360433">
        <w:rPr>
          <w:highlight w:val="blue"/>
          <w:lang w:val="en-US"/>
        </w:rPr>
        <w:t> paper or plastic bag used to carry things, especially things bought in a food shop:</w:t>
      </w:r>
    </w:p>
    <w:p w:rsidR="00061CCE" w:rsidRDefault="00061CCE" w:rsidP="00360433">
      <w:pPr>
        <w:rPr>
          <w:lang w:val="en-US"/>
        </w:rPr>
      </w:pPr>
    </w:p>
    <w:p w:rsidR="00061CCE" w:rsidRDefault="00061CCE" w:rsidP="00360433">
      <w:pPr>
        <w:rPr>
          <w:rStyle w:val="def"/>
          <w:color w:val="333333"/>
          <w:bdr w:val="none" w:sz="0" w:space="0" w:color="auto" w:frame="1"/>
          <w:shd w:val="clear" w:color="auto" w:fill="FFFFFF"/>
          <w:lang w:val="en-US"/>
        </w:rPr>
      </w:pPr>
      <w:r w:rsidRPr="00061CCE">
        <w:rPr>
          <w:rStyle w:val="labels"/>
          <w:i/>
          <w:iCs/>
          <w:color w:val="6F6F6F"/>
          <w:bdr w:val="none" w:sz="0" w:space="0" w:color="auto" w:frame="1"/>
          <w:shd w:val="clear" w:color="auto" w:fill="FFFFFF"/>
          <w:lang w:val="en-US"/>
        </w:rPr>
        <w:t>(North American English)</w:t>
      </w:r>
      <w:r w:rsidRPr="00061CCE">
        <w:rPr>
          <w:color w:val="333333"/>
          <w:shd w:val="clear" w:color="auto" w:fill="FFFFFF"/>
          <w:lang w:val="en-US"/>
        </w:rPr>
        <w:t> </w:t>
      </w:r>
      <w:r w:rsidRPr="00061CCE">
        <w:rPr>
          <w:rStyle w:val="def"/>
          <w:color w:val="333333"/>
          <w:bdr w:val="none" w:sz="0" w:space="0" w:color="auto" w:frame="1"/>
          <w:shd w:val="clear" w:color="auto" w:fill="FFFFFF"/>
          <w:lang w:val="en-US"/>
        </w:rPr>
        <w:t>a strong paper bag for carrying shopping</w:t>
      </w:r>
    </w:p>
    <w:p w:rsidR="00061CCE" w:rsidRPr="00061CCE" w:rsidRDefault="00061CCE" w:rsidP="00360433">
      <w:pPr>
        <w:rPr>
          <w:lang w:val="en-US"/>
        </w:rPr>
      </w:pPr>
    </w:p>
    <w:p w:rsidR="004B4226" w:rsidRPr="00823477" w:rsidRDefault="004B4226" w:rsidP="00733FF6">
      <w:pPr>
        <w:shd w:val="clear" w:color="auto" w:fill="000000" w:themeFill="text1"/>
        <w:rPr>
          <w:b/>
          <w:bCs/>
          <w:i/>
          <w:color w:val="FFFFFF" w:themeColor="background1"/>
          <w:highlight w:val="black"/>
          <w:shd w:val="clear" w:color="auto" w:fill="FFFFFF"/>
        </w:rPr>
      </w:pPr>
      <w:r>
        <w:rPr>
          <w:noProof/>
          <w:lang w:eastAsia="ru-RU"/>
        </w:rPr>
        <w:drawing>
          <wp:inline distT="0" distB="0" distL="0" distR="0" wp14:anchorId="080F8B56" wp14:editId="57610BFA">
            <wp:extent cx="1901190" cy="1269365"/>
            <wp:effectExtent l="0" t="0" r="3810" b="6985"/>
            <wp:docPr id="2" name="Рисунок 2" descr="изображение s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ображение sac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1190" cy="1269365"/>
                    </a:xfrm>
                    <a:prstGeom prst="rect">
                      <a:avLst/>
                    </a:prstGeom>
                    <a:noFill/>
                    <a:ln>
                      <a:noFill/>
                    </a:ln>
                  </pic:spPr>
                </pic:pic>
              </a:graphicData>
            </a:graphic>
          </wp:inline>
        </w:drawing>
      </w:r>
      <w:r w:rsidRPr="00823477">
        <w:rPr>
          <w:b/>
          <w:bCs/>
          <w:i/>
          <w:color w:val="FFFFFF" w:themeColor="background1"/>
          <w:highlight w:val="black"/>
          <w:shd w:val="clear" w:color="auto" w:fill="FFFFFF"/>
        </w:rPr>
        <w:t xml:space="preserve"> </w:t>
      </w:r>
      <w:r>
        <w:rPr>
          <w:noProof/>
          <w:lang w:eastAsia="ru-RU"/>
        </w:rPr>
        <w:drawing>
          <wp:inline distT="0" distB="0" distL="0" distR="0" wp14:anchorId="41155654" wp14:editId="6A9DAC8E">
            <wp:extent cx="1901190" cy="1239520"/>
            <wp:effectExtent l="0" t="0" r="3810" b="0"/>
            <wp:docPr id="3" name="Рисунок 3" descr="изображение s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зображение sa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1190" cy="1239520"/>
                    </a:xfrm>
                    <a:prstGeom prst="rect">
                      <a:avLst/>
                    </a:prstGeom>
                    <a:noFill/>
                    <a:ln>
                      <a:noFill/>
                    </a:ln>
                  </pic:spPr>
                </pic:pic>
              </a:graphicData>
            </a:graphic>
          </wp:inline>
        </w:drawing>
      </w:r>
    </w:p>
    <w:p w:rsidR="004B4226" w:rsidRPr="008C3A6C" w:rsidRDefault="004B4226" w:rsidP="00733FF6">
      <w:pPr>
        <w:shd w:val="clear" w:color="auto" w:fill="000000" w:themeFill="text1"/>
        <w:rPr>
          <w:color w:val="FFFFFF" w:themeColor="background1"/>
          <w:highlight w:val="black"/>
          <w:shd w:val="clear" w:color="auto" w:fill="FFFFFF"/>
        </w:rPr>
      </w:pPr>
      <w:r w:rsidRPr="00823477">
        <w:rPr>
          <w:rFonts w:ascii="Cambria Math" w:hAnsi="Cambria Math" w:cs="Cambria Math"/>
          <w:b/>
          <w:i/>
          <w:color w:val="FFFFFF" w:themeColor="background1"/>
          <w:highlight w:val="black"/>
          <w:shd w:val="clear" w:color="auto" w:fill="FFFFFF"/>
        </w:rPr>
        <w:t>①</w:t>
      </w:r>
      <w:r w:rsidRPr="008C3A6C">
        <w:rPr>
          <w:b/>
          <w:i/>
          <w:color w:val="FFFFFF" w:themeColor="background1"/>
          <w:highlight w:val="black"/>
          <w:shd w:val="clear" w:color="auto" w:fill="FFFFFF"/>
        </w:rPr>
        <w:t>СУЩ</w:t>
      </w:r>
      <w:r w:rsidRPr="00823477">
        <w:rPr>
          <w:b/>
          <w:i/>
          <w:color w:val="FFFFFF" w:themeColor="background1"/>
          <w:highlight w:val="black"/>
          <w:shd w:val="clear" w:color="auto" w:fill="FFFFFF"/>
        </w:rPr>
        <w:t>.</w:t>
      </w:r>
      <w:r w:rsidRPr="00823477">
        <w:rPr>
          <w:color w:val="FFFFFF" w:themeColor="background1"/>
          <w:highlight w:val="black"/>
          <w:shd w:val="clear" w:color="auto" w:fill="FFFFFF"/>
        </w:rPr>
        <w:t xml:space="preserve"> 1. </w:t>
      </w:r>
      <w:r w:rsidRPr="008C3A6C">
        <w:rPr>
          <w:color w:val="FFFFFF" w:themeColor="background1"/>
          <w:highlight w:val="black"/>
          <w:shd w:val="clear" w:color="auto" w:fill="FFFFFF"/>
        </w:rPr>
        <w:t>Мешок, мешочек, сумка, пакет</w:t>
      </w:r>
    </w:p>
    <w:p w:rsidR="004B4226" w:rsidRDefault="004B4226" w:rsidP="00733FF6">
      <w:pPr>
        <w:shd w:val="clear" w:color="auto" w:fill="000000" w:themeFill="text1"/>
        <w:rPr>
          <w:color w:val="FFFFFF" w:themeColor="background1"/>
          <w:highlight w:val="black"/>
          <w:shd w:val="clear" w:color="auto" w:fill="FFFFFF"/>
        </w:rPr>
      </w:pPr>
      <w:r w:rsidRPr="008C3A6C">
        <w:rPr>
          <w:color w:val="FFFFFF" w:themeColor="background1"/>
          <w:highlight w:val="black"/>
          <w:shd w:val="clear" w:color="auto" w:fill="FFFFFF"/>
        </w:rPr>
        <w:t>2 куль, бурдюк</w:t>
      </w:r>
    </w:p>
    <w:p w:rsidR="00B67921" w:rsidRPr="00B67921" w:rsidRDefault="00B67921" w:rsidP="00733FF6">
      <w:pPr>
        <w:shd w:val="clear" w:color="auto" w:fill="000000" w:themeFill="text1"/>
        <w:rPr>
          <w:color w:val="FFFFFF" w:themeColor="background1"/>
          <w:highlight w:val="black"/>
          <w:shd w:val="clear" w:color="auto" w:fill="FFFFFF"/>
          <w:lang w:val="en-US"/>
        </w:rPr>
      </w:pPr>
      <w:r w:rsidRPr="00B67921">
        <w:rPr>
          <w:rStyle w:val="ssla"/>
          <w:rFonts w:ascii="Verdana" w:hAnsi="Verdana"/>
          <w:i/>
          <w:iCs/>
          <w:color w:val="000000"/>
          <w:sz w:val="20"/>
          <w:szCs w:val="20"/>
          <w:shd w:val="clear" w:color="auto" w:fill="FFFFFF"/>
          <w:lang w:val="en-US"/>
        </w:rPr>
        <w:t xml:space="preserve">US, </w:t>
      </w:r>
      <w:proofErr w:type="gramStart"/>
      <w:r w:rsidRPr="00B67921">
        <w:rPr>
          <w:rStyle w:val="ssla"/>
          <w:rFonts w:ascii="Verdana" w:hAnsi="Verdana"/>
          <w:i/>
          <w:iCs/>
          <w:color w:val="000000"/>
          <w:sz w:val="20"/>
          <w:szCs w:val="20"/>
          <w:shd w:val="clear" w:color="auto" w:fill="FFFFFF"/>
          <w:lang w:val="en-US"/>
        </w:rPr>
        <w:t>informal</w:t>
      </w:r>
      <w:r w:rsidRPr="00B67921">
        <w:rPr>
          <w:rFonts w:ascii="Verdana" w:hAnsi="Verdana"/>
          <w:color w:val="000000"/>
          <w:sz w:val="20"/>
          <w:szCs w:val="20"/>
          <w:shd w:val="clear" w:color="auto" w:fill="FFFFFF"/>
          <w:lang w:val="en-US"/>
        </w:rPr>
        <w:t> </w:t>
      </w:r>
      <w:r w:rsidRPr="00B67921">
        <w:rPr>
          <w:rStyle w:val="bc"/>
          <w:rFonts w:ascii="Verdana" w:hAnsi="Verdana"/>
          <w:b/>
          <w:bCs/>
          <w:color w:val="000000"/>
          <w:sz w:val="20"/>
          <w:szCs w:val="20"/>
          <w:shd w:val="clear" w:color="auto" w:fill="FFFFFF"/>
          <w:lang w:val="en-US"/>
        </w:rPr>
        <w:t>:</w:t>
      </w:r>
      <w:proofErr w:type="gramEnd"/>
      <w:r w:rsidRPr="00B67921">
        <w:rPr>
          <w:rFonts w:ascii="Verdana" w:hAnsi="Verdana"/>
          <w:color w:val="000000"/>
          <w:sz w:val="20"/>
          <w:szCs w:val="20"/>
          <w:shd w:val="clear" w:color="auto" w:fill="FFFFFF"/>
          <w:lang w:val="en-US"/>
        </w:rPr>
        <w:t> </w:t>
      </w:r>
      <w:r w:rsidRPr="00B67921">
        <w:rPr>
          <w:rStyle w:val="deftext"/>
          <w:rFonts w:ascii="Verdana" w:hAnsi="Verdana"/>
          <w:color w:val="000000"/>
          <w:sz w:val="20"/>
          <w:szCs w:val="20"/>
          <w:shd w:val="clear" w:color="auto" w:fill="FFFFFF"/>
          <w:lang w:val="en-US"/>
        </w:rPr>
        <w:t>to put (something) in a sack</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b/>
          <w:bCs/>
          <w:i/>
          <w:color w:val="FFFFFF" w:themeColor="background1"/>
          <w:highlight w:val="black"/>
          <w:shd w:val="clear" w:color="auto" w:fill="FFFFFF"/>
        </w:rPr>
        <w:t>ГЛАГ.</w:t>
      </w:r>
      <w:r w:rsidRPr="008C3A6C">
        <w:rPr>
          <w:b/>
          <w:bCs/>
          <w:color w:val="FFFFFF" w:themeColor="background1"/>
          <w:highlight w:val="black"/>
          <w:shd w:val="clear" w:color="auto" w:fill="FFFFFF"/>
        </w:rPr>
        <w:t xml:space="preserve"> </w:t>
      </w:r>
      <w:r w:rsidRPr="008C3A6C">
        <w:rPr>
          <w:color w:val="FFFFFF" w:themeColor="background1"/>
          <w:highlight w:val="black"/>
          <w:shd w:val="clear" w:color="auto" w:fill="FFFFFF"/>
        </w:rPr>
        <w:t>1. класть, ссыпать в мешок </w:t>
      </w:r>
      <w:r w:rsidRPr="008C3A6C">
        <w:rPr>
          <w:i/>
          <w:iCs/>
          <w:color w:val="FFFFFF" w:themeColor="background1"/>
          <w:highlight w:val="black"/>
          <w:shd w:val="clear" w:color="auto" w:fill="FFFFFF"/>
        </w:rPr>
        <w:t>или</w:t>
      </w:r>
      <w:r w:rsidRPr="008C3A6C">
        <w:rPr>
          <w:color w:val="FFFFFF" w:themeColor="background1"/>
          <w:highlight w:val="black"/>
          <w:shd w:val="clear" w:color="auto" w:fill="FFFFFF"/>
        </w:rPr>
        <w:t> в куль, насыпать</w:t>
      </w:r>
    </w:p>
    <w:p w:rsidR="004B4226" w:rsidRDefault="004B4226" w:rsidP="00362872">
      <w:pPr>
        <w:pStyle w:val="a7"/>
        <w:numPr>
          <w:ilvl w:val="0"/>
          <w:numId w:val="49"/>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 potatoes - насыпать картофель в мешки</w:t>
      </w:r>
    </w:p>
    <w:p w:rsidR="00061CCE" w:rsidRPr="00061CCE" w:rsidRDefault="00061CCE" w:rsidP="00061CCE">
      <w:pPr>
        <w:pStyle w:val="a7"/>
        <w:numPr>
          <w:ilvl w:val="0"/>
          <w:numId w:val="49"/>
        </w:numPr>
        <w:textAlignment w:val="baseline"/>
        <w:rPr>
          <w:rFonts w:ascii="inherit" w:eastAsia="Times New Roman" w:hAnsi="inherit"/>
          <w:i/>
          <w:iCs/>
          <w:color w:val="6F6F6F"/>
          <w:sz w:val="24"/>
          <w:szCs w:val="24"/>
          <w:bdr w:val="none" w:sz="0" w:space="0" w:color="auto" w:frame="1"/>
          <w:shd w:val="clear" w:color="auto" w:fill="FFFFFF"/>
          <w:lang w:eastAsia="ru-RU"/>
        </w:rPr>
      </w:pPr>
      <w:r w:rsidRPr="00061CCE">
        <w:rPr>
          <w:rFonts w:ascii="inherit" w:eastAsia="Times New Roman" w:hAnsi="inherit"/>
          <w:i/>
          <w:iCs/>
          <w:color w:val="6F6F6F"/>
          <w:sz w:val="24"/>
          <w:szCs w:val="24"/>
          <w:bdr w:val="none" w:sz="0" w:space="0" w:color="auto" w:frame="1"/>
          <w:shd w:val="clear" w:color="auto" w:fill="FFFFFF"/>
          <w:lang w:eastAsia="ru-RU"/>
        </w:rPr>
        <w:t>(usually </w:t>
      </w:r>
      <w:r w:rsidRPr="00061CCE">
        <w:rPr>
          <w:rFonts w:ascii="inherit" w:eastAsia="Times New Roman" w:hAnsi="inherit"/>
          <w:b/>
          <w:bCs/>
          <w:color w:val="1A3561"/>
          <w:sz w:val="24"/>
          <w:szCs w:val="24"/>
          <w:bdr w:val="none" w:sz="0" w:space="0" w:color="auto" w:frame="1"/>
          <w:shd w:val="clear" w:color="auto" w:fill="FFFFFF"/>
          <w:lang w:eastAsia="ru-RU"/>
        </w:rPr>
        <w:t>the sack</w:t>
      </w:r>
      <w:r w:rsidRPr="00061CCE">
        <w:rPr>
          <w:rFonts w:ascii="inherit" w:eastAsia="Times New Roman" w:hAnsi="inherit"/>
          <w:i/>
          <w:iCs/>
          <w:color w:val="6F6F6F"/>
          <w:sz w:val="24"/>
          <w:szCs w:val="24"/>
          <w:bdr w:val="none" w:sz="0" w:space="0" w:color="auto" w:frame="1"/>
          <w:shd w:val="clear" w:color="auto" w:fill="FFFFFF"/>
          <w:lang w:eastAsia="ru-RU"/>
        </w:rPr>
        <w:t>)</w:t>
      </w:r>
    </w:p>
    <w:p w:rsidR="00061CCE" w:rsidRPr="00B67921" w:rsidRDefault="00061CCE" w:rsidP="00061CCE">
      <w:pPr>
        <w:pStyle w:val="a7"/>
        <w:numPr>
          <w:ilvl w:val="0"/>
          <w:numId w:val="49"/>
        </w:numPr>
        <w:shd w:val="clear" w:color="auto" w:fill="000000" w:themeFill="text1"/>
        <w:rPr>
          <w:i/>
          <w:color w:val="FFFFFF" w:themeColor="background1"/>
          <w:highlight w:val="black"/>
          <w:shd w:val="clear" w:color="auto" w:fill="FFFFFF"/>
          <w:lang w:val="en-US"/>
        </w:rPr>
      </w:pPr>
      <w:r w:rsidRPr="00061CCE">
        <w:rPr>
          <w:rFonts w:eastAsia="Times New Roman"/>
          <w:color w:val="333333"/>
          <w:sz w:val="24"/>
          <w:szCs w:val="24"/>
          <w:shd w:val="clear" w:color="auto" w:fill="FFFFFF"/>
          <w:lang w:val="en-US" w:eastAsia="ru-RU"/>
        </w:rPr>
        <w:t> </w:t>
      </w:r>
      <w:r w:rsidRPr="00061CCE">
        <w:rPr>
          <w:rFonts w:eastAsia="Times New Roman"/>
          <w:color w:val="6F6F6F"/>
          <w:sz w:val="24"/>
          <w:szCs w:val="24"/>
          <w:bdr w:val="none" w:sz="0" w:space="0" w:color="auto" w:frame="1"/>
          <w:shd w:val="clear" w:color="auto" w:fill="FFFFFF"/>
          <w:lang w:val="en-US" w:eastAsia="ru-RU"/>
        </w:rPr>
        <w:t>[singular]</w:t>
      </w:r>
      <w:r w:rsidRPr="00061CCE">
        <w:rPr>
          <w:rFonts w:eastAsia="Times New Roman"/>
          <w:color w:val="333333"/>
          <w:sz w:val="24"/>
          <w:szCs w:val="24"/>
          <w:shd w:val="clear" w:color="auto" w:fill="FFFFFF"/>
          <w:lang w:val="en-US" w:eastAsia="ru-RU"/>
        </w:rPr>
        <w:t> </w:t>
      </w:r>
      <w:r w:rsidRPr="00061CCE">
        <w:rPr>
          <w:rFonts w:eastAsia="Times New Roman"/>
          <w:i/>
          <w:iCs/>
          <w:color w:val="6F6F6F"/>
          <w:sz w:val="24"/>
          <w:szCs w:val="24"/>
          <w:bdr w:val="none" w:sz="0" w:space="0" w:color="auto" w:frame="1"/>
          <w:shd w:val="clear" w:color="auto" w:fill="FFFFFF"/>
          <w:lang w:val="en-US" w:eastAsia="ru-RU"/>
        </w:rPr>
        <w:t>(formal)</w:t>
      </w:r>
      <w:r w:rsidRPr="00061CCE">
        <w:rPr>
          <w:rFonts w:eastAsia="Times New Roman"/>
          <w:color w:val="333333"/>
          <w:sz w:val="24"/>
          <w:szCs w:val="24"/>
          <w:shd w:val="clear" w:color="auto" w:fill="FFFFFF"/>
          <w:lang w:val="en-US" w:eastAsia="ru-RU"/>
        </w:rPr>
        <w:t> </w:t>
      </w:r>
      <w:r w:rsidRPr="00061CCE">
        <w:rPr>
          <w:rFonts w:eastAsia="Times New Roman"/>
          <w:color w:val="333333"/>
          <w:sz w:val="24"/>
          <w:szCs w:val="24"/>
          <w:bdr w:val="none" w:sz="0" w:space="0" w:color="auto" w:frame="1"/>
          <w:shd w:val="clear" w:color="auto" w:fill="FFFFFF"/>
          <w:lang w:val="en-US" w:eastAsia="ru-RU"/>
        </w:rPr>
        <w:t>the act of stealing or destroying property in a captured town</w:t>
      </w:r>
    </w:p>
    <w:p w:rsidR="00B67921" w:rsidRPr="00B67921" w:rsidRDefault="00B67921" w:rsidP="00B67921">
      <w:pPr>
        <w:shd w:val="clear" w:color="auto" w:fill="000000" w:themeFill="text1"/>
        <w:rPr>
          <w:i/>
          <w:color w:val="FFFFFF" w:themeColor="background1"/>
          <w:highlight w:val="black"/>
          <w:shd w:val="clear" w:color="auto" w:fill="FFFFFF"/>
          <w:lang w:val="en-US"/>
        </w:rPr>
      </w:pPr>
    </w:p>
    <w:p w:rsidR="00B67921" w:rsidRPr="00B67921" w:rsidRDefault="00B67921" w:rsidP="00B67921">
      <w:pPr>
        <w:rPr>
          <w:rFonts w:ascii="Times New Roman" w:eastAsia="Times New Roman" w:hAnsi="Times New Roman" w:cs="Times New Roman"/>
          <w:sz w:val="24"/>
          <w:szCs w:val="24"/>
          <w:lang w:val="en-US" w:eastAsia="ru-RU"/>
        </w:rPr>
      </w:pPr>
      <w:r w:rsidRPr="00B67921">
        <w:rPr>
          <w:rFonts w:ascii="Verdana" w:eastAsia="Times New Roman" w:hAnsi="Verdana" w:cs="Times New Roman"/>
          <w:b/>
          <w:bCs/>
          <w:color w:val="000000"/>
          <w:sz w:val="20"/>
          <w:szCs w:val="20"/>
          <w:shd w:val="clear" w:color="auto" w:fill="FFFFFF"/>
          <w:lang w:val="en-US" w:eastAsia="ru-RU"/>
        </w:rPr>
        <w:t>:</w:t>
      </w:r>
      <w:r w:rsidRPr="00B67921">
        <w:rPr>
          <w:rFonts w:ascii="Verdana" w:eastAsia="Times New Roman" w:hAnsi="Verdana" w:cs="Times New Roman"/>
          <w:color w:val="000000"/>
          <w:sz w:val="20"/>
          <w:szCs w:val="20"/>
          <w:shd w:val="clear" w:color="auto" w:fill="FFFFFF"/>
          <w:lang w:val="en-US" w:eastAsia="ru-RU"/>
        </w:rPr>
        <w:t> </w:t>
      </w:r>
      <w:proofErr w:type="gramStart"/>
      <w:r w:rsidRPr="00B67921">
        <w:rPr>
          <w:rFonts w:ascii="Verdana" w:eastAsia="Times New Roman" w:hAnsi="Verdana" w:cs="Times New Roman"/>
          <w:color w:val="000000"/>
          <w:sz w:val="20"/>
          <w:szCs w:val="20"/>
          <w:shd w:val="clear" w:color="auto" w:fill="FFFFFF"/>
          <w:lang w:val="en-US" w:eastAsia="ru-RU"/>
        </w:rPr>
        <w:t>the</w:t>
      </w:r>
      <w:proofErr w:type="gramEnd"/>
      <w:r w:rsidRPr="00B67921">
        <w:rPr>
          <w:rFonts w:ascii="Verdana" w:eastAsia="Times New Roman" w:hAnsi="Verdana" w:cs="Times New Roman"/>
          <w:color w:val="000000"/>
          <w:sz w:val="20"/>
          <w:szCs w:val="20"/>
          <w:shd w:val="clear" w:color="auto" w:fill="FFFFFF"/>
          <w:lang w:val="en-US" w:eastAsia="ru-RU"/>
        </w:rPr>
        <w:t xml:space="preserve"> act of destroying and taking things from a place (such as a city or town) especially during a war </w:t>
      </w:r>
      <w:r w:rsidRPr="00B67921">
        <w:rPr>
          <w:rFonts w:ascii="Verdana" w:eastAsia="Times New Roman" w:hAnsi="Verdana" w:cs="Times New Roman"/>
          <w:b/>
          <w:bCs/>
          <w:color w:val="000000"/>
          <w:sz w:val="20"/>
          <w:szCs w:val="20"/>
          <w:shd w:val="clear" w:color="auto" w:fill="FFFFFF"/>
          <w:lang w:val="en-US" w:eastAsia="ru-RU"/>
        </w:rPr>
        <w:t>:</w:t>
      </w:r>
      <w:r w:rsidRPr="00B67921">
        <w:rPr>
          <w:rFonts w:ascii="Verdana" w:eastAsia="Times New Roman" w:hAnsi="Verdana" w:cs="Times New Roman"/>
          <w:color w:val="000000"/>
          <w:sz w:val="20"/>
          <w:szCs w:val="20"/>
          <w:shd w:val="clear" w:color="auto" w:fill="FFFFFF"/>
          <w:lang w:val="en-US" w:eastAsia="ru-RU"/>
        </w:rPr>
        <w:t> the act of sacking a place — usually + </w:t>
      </w:r>
      <w:r w:rsidRPr="00B67921">
        <w:rPr>
          <w:rFonts w:ascii="Verdana" w:eastAsia="Times New Roman" w:hAnsi="Verdana" w:cs="Times New Roman"/>
          <w:i/>
          <w:iCs/>
          <w:color w:val="000000"/>
          <w:sz w:val="20"/>
          <w:szCs w:val="20"/>
          <w:shd w:val="clear" w:color="auto" w:fill="FFFFFF"/>
          <w:lang w:val="en-US" w:eastAsia="ru-RU"/>
        </w:rPr>
        <w:t>of</w:t>
      </w:r>
    </w:p>
    <w:p w:rsidR="00B67921" w:rsidRPr="00B67921" w:rsidRDefault="00B67921" w:rsidP="006777D3">
      <w:pPr>
        <w:numPr>
          <w:ilvl w:val="0"/>
          <w:numId w:val="113"/>
        </w:numPr>
        <w:shd w:val="clear" w:color="auto" w:fill="FFFFFF"/>
        <w:spacing w:before="100" w:beforeAutospacing="1" w:after="100" w:afterAutospacing="1"/>
        <w:ind w:left="-30"/>
        <w:rPr>
          <w:rFonts w:ascii="Verdana" w:eastAsia="Times New Roman" w:hAnsi="Verdana" w:cs="Times New Roman"/>
          <w:color w:val="000000"/>
          <w:sz w:val="20"/>
          <w:szCs w:val="20"/>
          <w:lang w:eastAsia="ru-RU"/>
        </w:rPr>
      </w:pPr>
      <w:r w:rsidRPr="00B67921">
        <w:rPr>
          <w:rFonts w:ascii="Verdana" w:eastAsia="Times New Roman" w:hAnsi="Verdana" w:cs="Times New Roman"/>
          <w:color w:val="000000"/>
          <w:sz w:val="20"/>
          <w:szCs w:val="20"/>
          <w:lang w:eastAsia="ru-RU"/>
        </w:rPr>
        <w:t>the </w:t>
      </w:r>
      <w:r w:rsidRPr="00B67921">
        <w:rPr>
          <w:rFonts w:ascii="Verdana" w:eastAsia="Times New Roman" w:hAnsi="Verdana" w:cs="Times New Roman"/>
          <w:i/>
          <w:iCs/>
          <w:color w:val="000000"/>
          <w:sz w:val="20"/>
          <w:szCs w:val="20"/>
          <w:lang w:eastAsia="ru-RU"/>
        </w:rPr>
        <w:t>sack of</w:t>
      </w:r>
      <w:r w:rsidRPr="00B67921">
        <w:rPr>
          <w:rFonts w:ascii="Verdana" w:eastAsia="Times New Roman" w:hAnsi="Verdana" w:cs="Times New Roman"/>
          <w:color w:val="000000"/>
          <w:sz w:val="20"/>
          <w:szCs w:val="20"/>
          <w:lang w:eastAsia="ru-RU"/>
        </w:rPr>
        <w:t> Rome</w:t>
      </w:r>
    </w:p>
    <w:p w:rsidR="00B67921" w:rsidRPr="00B67921" w:rsidRDefault="00B67921" w:rsidP="00B67921">
      <w:pPr>
        <w:shd w:val="clear" w:color="auto" w:fill="000000" w:themeFill="text1"/>
        <w:rPr>
          <w:i/>
          <w:color w:val="FFFFFF" w:themeColor="background1"/>
          <w:highlight w:val="black"/>
          <w:shd w:val="clear" w:color="auto" w:fill="FFFFFF"/>
          <w:lang w:val="en-US"/>
        </w:rPr>
      </w:pPr>
    </w:p>
    <w:p w:rsidR="004B4226" w:rsidRPr="008C3A6C" w:rsidRDefault="004B4226" w:rsidP="00733FF6">
      <w:pPr>
        <w:shd w:val="clear" w:color="auto" w:fill="000000" w:themeFill="text1"/>
        <w:rPr>
          <w:color w:val="FFFFFF" w:themeColor="background1"/>
          <w:highlight w:val="black"/>
          <w:shd w:val="clear" w:color="auto" w:fill="FFFFFF"/>
        </w:rPr>
      </w:pPr>
      <w:r w:rsidRPr="008C3A6C">
        <w:rPr>
          <w:rFonts w:ascii="Cambria Math" w:hAnsi="Cambria Math" w:cs="Cambria Math"/>
          <w:b/>
          <w:bCs/>
          <w:color w:val="FFFFFF" w:themeColor="background1"/>
          <w:highlight w:val="black"/>
          <w:shd w:val="clear" w:color="auto" w:fill="FFFFFF"/>
        </w:rPr>
        <w:t>②</w:t>
      </w:r>
      <w:r w:rsidRPr="008C3A6C">
        <w:rPr>
          <w:i/>
          <w:iCs/>
          <w:color w:val="FFFFFF" w:themeColor="background1"/>
          <w:highlight w:val="black"/>
          <w:shd w:val="clear" w:color="auto" w:fill="FFFFFF"/>
        </w:rPr>
        <w:t>тк. sing</w:t>
      </w:r>
      <w:r w:rsidRPr="008C3A6C">
        <w:rPr>
          <w:color w:val="FFFFFF" w:themeColor="background1"/>
          <w:highlight w:val="black"/>
          <w:shd w:val="clear" w:color="auto" w:fill="FFFFFF"/>
        </w:rPr>
        <w:t> разграбление (</w:t>
      </w:r>
      <w:r w:rsidRPr="008C3A6C">
        <w:rPr>
          <w:i/>
          <w:iCs/>
          <w:color w:val="FFFFFF" w:themeColor="background1"/>
          <w:highlight w:val="black"/>
          <w:shd w:val="clear" w:color="auto" w:fill="FFFFFF"/>
        </w:rPr>
        <w:t>захваченного города</w:t>
      </w:r>
      <w:r w:rsidRPr="008C3A6C">
        <w:rPr>
          <w:color w:val="FFFFFF" w:themeColor="background1"/>
          <w:highlight w:val="black"/>
          <w:shd w:val="clear" w:color="auto" w:fill="FFFFFF"/>
        </w:rPr>
        <w:t>), грабёж</w:t>
      </w:r>
    </w:p>
    <w:p w:rsidR="004B4226" w:rsidRDefault="004B4226" w:rsidP="00362872">
      <w:pPr>
        <w:pStyle w:val="a7"/>
        <w:numPr>
          <w:ilvl w:val="0"/>
          <w:numId w:val="49"/>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put to the ~ - подвергать разграблению, грабить</w:t>
      </w:r>
    </w:p>
    <w:p w:rsidR="00061CCE" w:rsidRPr="00061CCE" w:rsidRDefault="00061CCE" w:rsidP="00061CCE">
      <w:pPr>
        <w:shd w:val="clear" w:color="auto" w:fill="000000" w:themeFill="text1"/>
        <w:rPr>
          <w:i/>
          <w:color w:val="FFFFFF" w:themeColor="background1"/>
          <w:highlight w:val="black"/>
          <w:shd w:val="clear" w:color="auto" w:fill="FFFFFF"/>
          <w:lang w:val="en-US"/>
        </w:rPr>
      </w:pPr>
      <w:proofErr w:type="gramStart"/>
      <w:r w:rsidRPr="00061CCE">
        <w:rPr>
          <w:rStyle w:val="cf"/>
          <w:rFonts w:ascii="inherit" w:hAnsi="inherit"/>
          <w:b/>
          <w:bCs/>
          <w:color w:val="333333"/>
          <w:bdr w:val="none" w:sz="0" w:space="0" w:color="auto" w:frame="1"/>
          <w:shd w:val="clear" w:color="auto" w:fill="FFFFFF"/>
          <w:lang w:val="en-US"/>
        </w:rPr>
        <w:t>sack</w:t>
      </w:r>
      <w:proofErr w:type="gramEnd"/>
      <w:r w:rsidRPr="00061CCE">
        <w:rPr>
          <w:rStyle w:val="cf"/>
          <w:rFonts w:ascii="inherit" w:hAnsi="inherit"/>
          <w:b/>
          <w:bCs/>
          <w:color w:val="333333"/>
          <w:bdr w:val="none" w:sz="0" w:space="0" w:color="auto" w:frame="1"/>
          <w:shd w:val="clear" w:color="auto" w:fill="FFFFFF"/>
          <w:lang w:val="en-US"/>
        </w:rPr>
        <w:t xml:space="preserve"> something</w:t>
      </w:r>
      <w:r w:rsidRPr="00061CCE">
        <w:rPr>
          <w:color w:val="333333"/>
          <w:shd w:val="clear" w:color="auto" w:fill="FFFFFF"/>
          <w:lang w:val="en-US"/>
        </w:rPr>
        <w:t> </w:t>
      </w:r>
      <w:r w:rsidRPr="00061CCE">
        <w:rPr>
          <w:rStyle w:val="def"/>
          <w:color w:val="333333"/>
          <w:bdr w:val="none" w:sz="0" w:space="0" w:color="auto" w:frame="1"/>
          <w:shd w:val="clear" w:color="auto" w:fill="FFFFFF"/>
          <w:lang w:val="en-US"/>
        </w:rPr>
        <w:t>(of an army, etc., especially in the past) to destroy things and steal property in a town or building</w:t>
      </w:r>
    </w:p>
    <w:p w:rsidR="004B4226" w:rsidRPr="008C3A6C" w:rsidRDefault="004B4226" w:rsidP="00733FF6">
      <w:pPr>
        <w:shd w:val="clear" w:color="auto" w:fill="000000" w:themeFill="text1"/>
        <w:rPr>
          <w:color w:val="FFFFFF" w:themeColor="background1"/>
          <w:highlight w:val="black"/>
          <w:shd w:val="clear" w:color="auto" w:fill="FFFFFF"/>
        </w:rPr>
      </w:pPr>
      <w:r w:rsidRPr="008C3A6C">
        <w:rPr>
          <w:b/>
          <w:i/>
          <w:color w:val="FFFFFF" w:themeColor="background1"/>
          <w:highlight w:val="black"/>
          <w:shd w:val="clear" w:color="auto" w:fill="FFFFFF"/>
        </w:rPr>
        <w:t>ГЛАГ.</w:t>
      </w:r>
      <w:r w:rsidRPr="008C3A6C">
        <w:rPr>
          <w:color w:val="FFFFFF" w:themeColor="background1"/>
          <w:highlight w:val="black"/>
          <w:shd w:val="clear" w:color="auto" w:fill="FFFFFF"/>
        </w:rPr>
        <w:t xml:space="preserve"> грабить; разграбить, расхищать, воровать</w:t>
      </w:r>
    </w:p>
    <w:p w:rsidR="004B4226" w:rsidRDefault="004B4226" w:rsidP="00362872">
      <w:pPr>
        <w:pStyle w:val="a7"/>
        <w:numPr>
          <w:ilvl w:val="0"/>
          <w:numId w:val="49"/>
        </w:numPr>
        <w:shd w:val="clear" w:color="auto" w:fill="000000" w:themeFill="text1"/>
        <w:rPr>
          <w:i/>
          <w:color w:val="FFFFFF" w:themeColor="background1"/>
          <w:highlight w:val="black"/>
          <w:shd w:val="clear" w:color="auto" w:fill="FFFFFF"/>
        </w:rPr>
      </w:pPr>
      <w:r w:rsidRPr="008C3A6C">
        <w:rPr>
          <w:i/>
          <w:color w:val="FFFFFF" w:themeColor="background1"/>
          <w:highlight w:val="black"/>
          <w:shd w:val="clear" w:color="auto" w:fill="FFFFFF"/>
        </w:rPr>
        <w:t>to ~ the city - разграбить /разорить/ город</w:t>
      </w:r>
    </w:p>
    <w:p w:rsidR="00061CCE" w:rsidRPr="00061CCE" w:rsidRDefault="00061CCE" w:rsidP="00061CCE">
      <w:pPr>
        <w:pStyle w:val="a7"/>
        <w:numPr>
          <w:ilvl w:val="0"/>
          <w:numId w:val="49"/>
        </w:numPr>
        <w:textAlignment w:val="baseline"/>
        <w:rPr>
          <w:rFonts w:ascii="inherit" w:eastAsia="Times New Roman" w:hAnsi="inherit"/>
          <w:b/>
          <w:bCs/>
          <w:color w:val="333333"/>
          <w:sz w:val="24"/>
          <w:szCs w:val="24"/>
          <w:bdr w:val="none" w:sz="0" w:space="0" w:color="auto" w:frame="1"/>
          <w:shd w:val="clear" w:color="auto" w:fill="FFFFFF"/>
          <w:lang w:eastAsia="ru-RU"/>
        </w:rPr>
      </w:pPr>
      <w:r w:rsidRPr="00061CCE">
        <w:rPr>
          <w:rFonts w:ascii="inherit" w:eastAsia="Times New Roman" w:hAnsi="inherit"/>
          <w:b/>
          <w:bCs/>
          <w:color w:val="1A3561"/>
          <w:sz w:val="24"/>
          <w:szCs w:val="24"/>
          <w:bdr w:val="none" w:sz="0" w:space="0" w:color="auto" w:frame="1"/>
          <w:shd w:val="clear" w:color="auto" w:fill="FFFFFF"/>
          <w:lang w:eastAsia="ru-RU"/>
        </w:rPr>
        <w:t>the sack</w:t>
      </w:r>
    </w:p>
    <w:p w:rsidR="00061CCE" w:rsidRPr="00061CCE" w:rsidRDefault="00061CCE" w:rsidP="00061CCE">
      <w:pPr>
        <w:pStyle w:val="a7"/>
        <w:numPr>
          <w:ilvl w:val="0"/>
          <w:numId w:val="49"/>
        </w:numPr>
        <w:rPr>
          <w:rFonts w:ascii="Times New Roman" w:eastAsia="Times New Roman" w:hAnsi="Times New Roman" w:cs="Times New Roman"/>
          <w:sz w:val="24"/>
          <w:szCs w:val="24"/>
          <w:lang w:eastAsia="ru-RU"/>
        </w:rPr>
      </w:pPr>
      <w:r w:rsidRPr="00061CCE">
        <w:rPr>
          <w:rFonts w:ascii="Verdana" w:eastAsia="Times New Roman" w:hAnsi="Verdana" w:cs="Times New Roman"/>
          <w:b/>
          <w:bCs/>
          <w:color w:val="000000"/>
          <w:sz w:val="20"/>
          <w:szCs w:val="20"/>
          <w:shd w:val="clear" w:color="auto" w:fill="FFFFFF"/>
          <w:lang w:eastAsia="ru-RU"/>
        </w:rPr>
        <w:t> </w:t>
      </w:r>
    </w:p>
    <w:p w:rsidR="00061CCE" w:rsidRPr="00061CCE" w:rsidRDefault="00061CCE" w:rsidP="00061CCE">
      <w:pPr>
        <w:pStyle w:val="a7"/>
        <w:numPr>
          <w:ilvl w:val="0"/>
          <w:numId w:val="49"/>
        </w:numPr>
        <w:shd w:val="clear" w:color="auto" w:fill="FFFFFF"/>
        <w:rPr>
          <w:rFonts w:ascii="Verdana" w:eastAsia="Times New Roman" w:hAnsi="Verdana" w:cs="Times New Roman"/>
          <w:color w:val="000000"/>
          <w:sz w:val="20"/>
          <w:szCs w:val="20"/>
          <w:lang w:val="en-US" w:eastAsia="ru-RU"/>
        </w:rPr>
      </w:pPr>
      <w:r w:rsidRPr="00061CCE">
        <w:rPr>
          <w:rFonts w:ascii="Verdana" w:eastAsia="Times New Roman" w:hAnsi="Verdana" w:cs="Times New Roman"/>
          <w:b/>
          <w:bCs/>
          <w:i/>
          <w:iCs/>
          <w:color w:val="000000"/>
          <w:sz w:val="20"/>
          <w:szCs w:val="20"/>
          <w:lang w:val="en-US" w:eastAsia="ru-RU"/>
        </w:rPr>
        <w:t>the sack</w:t>
      </w:r>
      <w:r w:rsidRPr="00061CCE">
        <w:rPr>
          <w:rFonts w:ascii="Verdana" w:eastAsia="Times New Roman" w:hAnsi="Verdana" w:cs="Times New Roman"/>
          <w:color w:val="000000"/>
          <w:sz w:val="20"/>
          <w:szCs w:val="20"/>
          <w:lang w:val="en-US" w:eastAsia="ru-RU"/>
        </w:rPr>
        <w:t> </w:t>
      </w:r>
      <w:r w:rsidRPr="00061CCE">
        <w:rPr>
          <w:rFonts w:ascii="Verdana" w:eastAsia="Times New Roman" w:hAnsi="Verdana" w:cs="Times New Roman"/>
          <w:i/>
          <w:iCs/>
          <w:color w:val="000000"/>
          <w:sz w:val="20"/>
          <w:szCs w:val="20"/>
          <w:lang w:val="en-US" w:eastAsia="ru-RU"/>
        </w:rPr>
        <w:t>informal</w:t>
      </w:r>
      <w:r w:rsidRPr="00061CCE">
        <w:rPr>
          <w:rFonts w:ascii="Verdana" w:eastAsia="Times New Roman" w:hAnsi="Verdana" w:cs="Times New Roman"/>
          <w:color w:val="000000"/>
          <w:sz w:val="20"/>
          <w:szCs w:val="20"/>
          <w:lang w:val="en-US" w:eastAsia="ru-RU"/>
        </w:rPr>
        <w:t> </w:t>
      </w:r>
      <w:r w:rsidRPr="00061CCE">
        <w:rPr>
          <w:rFonts w:ascii="Verdana" w:eastAsia="Times New Roman" w:hAnsi="Verdana" w:cs="Times New Roman"/>
          <w:b/>
          <w:bCs/>
          <w:color w:val="000000"/>
          <w:sz w:val="20"/>
          <w:szCs w:val="20"/>
          <w:lang w:val="en-US" w:eastAsia="ru-RU"/>
        </w:rPr>
        <w:t>:</w:t>
      </w:r>
      <w:r w:rsidRPr="00061CCE">
        <w:rPr>
          <w:rFonts w:ascii="Verdana" w:eastAsia="Times New Roman" w:hAnsi="Verdana" w:cs="Times New Roman"/>
          <w:color w:val="000000"/>
          <w:sz w:val="20"/>
          <w:szCs w:val="20"/>
          <w:lang w:val="en-US" w:eastAsia="ru-RU"/>
        </w:rPr>
        <w:t> a sudden dismissal from a job</w:t>
      </w:r>
    </w:p>
    <w:p w:rsidR="00061CCE" w:rsidRPr="00061CCE" w:rsidRDefault="00061CCE" w:rsidP="00061CCE">
      <w:pPr>
        <w:textAlignment w:val="baseline"/>
        <w:rPr>
          <w:rFonts w:ascii="inherit" w:eastAsia="Times New Roman" w:hAnsi="inherit"/>
          <w:b/>
          <w:bCs/>
          <w:color w:val="333333"/>
          <w:sz w:val="24"/>
          <w:szCs w:val="24"/>
          <w:bdr w:val="none" w:sz="0" w:space="0" w:color="auto" w:frame="1"/>
          <w:shd w:val="clear" w:color="auto" w:fill="FFFFFF"/>
          <w:lang w:val="en-US" w:eastAsia="ru-RU"/>
        </w:rPr>
      </w:pPr>
    </w:p>
    <w:p w:rsidR="00061CCE" w:rsidRPr="00061CCE" w:rsidRDefault="00061CCE" w:rsidP="00061CCE">
      <w:pPr>
        <w:pStyle w:val="a7"/>
        <w:numPr>
          <w:ilvl w:val="0"/>
          <w:numId w:val="49"/>
        </w:numPr>
        <w:shd w:val="clear" w:color="auto" w:fill="000000" w:themeFill="text1"/>
        <w:rPr>
          <w:i/>
          <w:color w:val="FFFFFF" w:themeColor="background1"/>
          <w:highlight w:val="black"/>
          <w:shd w:val="clear" w:color="auto" w:fill="FFFFFF"/>
          <w:lang w:val="en-US"/>
        </w:rPr>
      </w:pPr>
      <w:r w:rsidRPr="00061CCE">
        <w:rPr>
          <w:rFonts w:eastAsia="Times New Roman"/>
          <w:color w:val="333333"/>
          <w:sz w:val="24"/>
          <w:szCs w:val="24"/>
          <w:shd w:val="clear" w:color="auto" w:fill="FFFFFF"/>
          <w:lang w:val="en-US" w:eastAsia="ru-RU"/>
        </w:rPr>
        <w:t> </w:t>
      </w:r>
      <w:r w:rsidRPr="00061CCE">
        <w:rPr>
          <w:rFonts w:eastAsia="Times New Roman"/>
          <w:color w:val="6F6F6F"/>
          <w:sz w:val="24"/>
          <w:szCs w:val="24"/>
          <w:bdr w:val="none" w:sz="0" w:space="0" w:color="auto" w:frame="1"/>
          <w:shd w:val="clear" w:color="auto" w:fill="FFFFFF"/>
          <w:lang w:val="en-US" w:eastAsia="ru-RU"/>
        </w:rPr>
        <w:t>[singular]</w:t>
      </w:r>
      <w:r w:rsidRPr="00061CCE">
        <w:rPr>
          <w:rFonts w:eastAsia="Times New Roman"/>
          <w:color w:val="333333"/>
          <w:sz w:val="24"/>
          <w:szCs w:val="24"/>
          <w:shd w:val="clear" w:color="auto" w:fill="FFFFFF"/>
          <w:lang w:val="en-US" w:eastAsia="ru-RU"/>
        </w:rPr>
        <w:t> </w:t>
      </w:r>
      <w:r w:rsidRPr="00061CCE">
        <w:rPr>
          <w:rFonts w:eastAsia="Times New Roman"/>
          <w:i/>
          <w:iCs/>
          <w:color w:val="6F6F6F"/>
          <w:sz w:val="24"/>
          <w:szCs w:val="24"/>
          <w:bdr w:val="none" w:sz="0" w:space="0" w:color="auto" w:frame="1"/>
          <w:shd w:val="clear" w:color="auto" w:fill="FFFFFF"/>
          <w:lang w:val="en-US" w:eastAsia="ru-RU"/>
        </w:rPr>
        <w:t>(British English, informal)</w:t>
      </w:r>
      <w:r w:rsidRPr="00061CCE">
        <w:rPr>
          <w:rFonts w:eastAsia="Times New Roman"/>
          <w:color w:val="333333"/>
          <w:sz w:val="24"/>
          <w:szCs w:val="24"/>
          <w:shd w:val="clear" w:color="auto" w:fill="FFFFFF"/>
          <w:lang w:val="en-US" w:eastAsia="ru-RU"/>
        </w:rPr>
        <w:t> </w:t>
      </w:r>
      <w:r w:rsidRPr="00061CCE">
        <w:rPr>
          <w:rFonts w:eastAsia="Times New Roman"/>
          <w:color w:val="333333"/>
          <w:sz w:val="24"/>
          <w:szCs w:val="24"/>
          <w:bdr w:val="none" w:sz="0" w:space="0" w:color="auto" w:frame="1"/>
          <w:shd w:val="clear" w:color="auto" w:fill="FFFFFF"/>
          <w:lang w:val="en-US" w:eastAsia="ru-RU"/>
        </w:rPr>
        <w:t>being told by your employer that you can no longer continue working for a company, etc., usually because of something that you have done wrong</w:t>
      </w:r>
    </w:p>
    <w:p w:rsidR="004B4226" w:rsidRDefault="004B4226" w:rsidP="00733FF6">
      <w:pPr>
        <w:shd w:val="clear" w:color="auto" w:fill="000000" w:themeFill="text1"/>
        <w:rPr>
          <w:color w:val="FFFFFF" w:themeColor="background1"/>
          <w:highlight w:val="black"/>
        </w:rPr>
      </w:pPr>
      <w:r w:rsidRPr="008C3A6C">
        <w:rPr>
          <w:rFonts w:ascii="Cambria Math" w:hAnsi="Cambria Math" w:cs="Cambria Math"/>
          <w:color w:val="FFFFFF" w:themeColor="background1"/>
          <w:highlight w:val="black"/>
        </w:rPr>
        <w:t>③</w:t>
      </w:r>
      <w:r w:rsidRPr="008C3A6C">
        <w:rPr>
          <w:color w:val="FFFFFF" w:themeColor="background1"/>
          <w:highlight w:val="black"/>
        </w:rPr>
        <w:t xml:space="preserve"> </w:t>
      </w:r>
      <w:r w:rsidRPr="008C3A6C">
        <w:rPr>
          <w:b/>
          <w:i/>
          <w:color w:val="FFFFFF" w:themeColor="background1"/>
          <w:highlight w:val="black"/>
        </w:rPr>
        <w:t>разг.</w:t>
      </w:r>
      <w:r w:rsidRPr="008C3A6C">
        <w:rPr>
          <w:color w:val="FFFFFF" w:themeColor="background1"/>
          <w:highlight w:val="black"/>
        </w:rPr>
        <w:t xml:space="preserve"> Увольнение</w:t>
      </w:r>
    </w:p>
    <w:p w:rsidR="00061CCE" w:rsidRPr="00061CCE" w:rsidRDefault="00061CCE" w:rsidP="00733FF6">
      <w:pPr>
        <w:shd w:val="clear" w:color="auto" w:fill="000000" w:themeFill="text1"/>
        <w:rPr>
          <w:color w:val="FFFFFF" w:themeColor="background1"/>
          <w:highlight w:val="black"/>
          <w:lang w:val="en-US"/>
        </w:rPr>
      </w:pPr>
      <w:proofErr w:type="gramStart"/>
      <w:r w:rsidRPr="00061CCE">
        <w:rPr>
          <w:rStyle w:val="cf"/>
          <w:b/>
          <w:bCs/>
          <w:color w:val="333333"/>
          <w:bdr w:val="none" w:sz="0" w:space="0" w:color="auto" w:frame="1"/>
          <w:shd w:val="clear" w:color="auto" w:fill="FFFFFF"/>
          <w:lang w:val="en-US"/>
        </w:rPr>
        <w:t>sack</w:t>
      </w:r>
      <w:proofErr w:type="gramEnd"/>
      <w:r w:rsidRPr="00061CCE">
        <w:rPr>
          <w:rStyle w:val="cf"/>
          <w:b/>
          <w:bCs/>
          <w:color w:val="333333"/>
          <w:bdr w:val="none" w:sz="0" w:space="0" w:color="auto" w:frame="1"/>
          <w:shd w:val="clear" w:color="auto" w:fill="FFFFFF"/>
          <w:lang w:val="en-US"/>
        </w:rPr>
        <w:t xml:space="preserve"> somebody</w:t>
      </w:r>
      <w:r w:rsidRPr="00061CCE">
        <w:rPr>
          <w:color w:val="333333"/>
          <w:shd w:val="clear" w:color="auto" w:fill="FFFFFF"/>
          <w:lang w:val="en-US"/>
        </w:rPr>
        <w:t> </w:t>
      </w:r>
      <w:r w:rsidRPr="00061CCE">
        <w:rPr>
          <w:rStyle w:val="labels"/>
          <w:i/>
          <w:iCs/>
          <w:color w:val="6F6F6F"/>
          <w:bdr w:val="none" w:sz="0" w:space="0" w:color="auto" w:frame="1"/>
          <w:shd w:val="clear" w:color="auto" w:fill="FFFFFF"/>
          <w:lang w:val="en-US"/>
        </w:rPr>
        <w:t>(especially British English, informal)</w:t>
      </w:r>
      <w:r w:rsidRPr="00061CCE">
        <w:rPr>
          <w:color w:val="333333"/>
          <w:shd w:val="clear" w:color="auto" w:fill="FFFFFF"/>
          <w:lang w:val="en-US"/>
        </w:rPr>
        <w:t> </w:t>
      </w:r>
      <w:r w:rsidRPr="00061CCE">
        <w:rPr>
          <w:rStyle w:val="def"/>
          <w:color w:val="333333"/>
          <w:bdr w:val="none" w:sz="0" w:space="0" w:color="auto" w:frame="1"/>
          <w:shd w:val="clear" w:color="auto" w:fill="FFFFFF"/>
          <w:lang w:val="en-US"/>
        </w:rPr>
        <w:t>to dismiss somebody from a job</w:t>
      </w:r>
    </w:p>
    <w:p w:rsidR="004B4226" w:rsidRPr="008C3A6C" w:rsidRDefault="004B4226" w:rsidP="00733FF6">
      <w:pPr>
        <w:shd w:val="clear" w:color="auto" w:fill="000000" w:themeFill="text1"/>
        <w:rPr>
          <w:color w:val="FFFFFF" w:themeColor="background1"/>
          <w:highlight w:val="black"/>
        </w:rPr>
      </w:pPr>
      <w:r w:rsidRPr="008C3A6C">
        <w:rPr>
          <w:color w:val="FFFFFF" w:themeColor="background1"/>
          <w:highlight w:val="black"/>
        </w:rPr>
        <w:t>Уволнять с работы</w:t>
      </w:r>
    </w:p>
    <w:p w:rsidR="004B4226" w:rsidRDefault="004B4226" w:rsidP="00733FF6">
      <w:pPr>
        <w:shd w:val="clear" w:color="auto" w:fill="000000" w:themeFill="text1"/>
        <w:rPr>
          <w:color w:val="FFFFFF" w:themeColor="background1"/>
          <w:highlight w:val="black"/>
        </w:rPr>
      </w:pPr>
    </w:p>
    <w:p w:rsidR="00B104E2" w:rsidRDefault="00B104E2" w:rsidP="00733FF6">
      <w:pPr>
        <w:shd w:val="clear" w:color="auto" w:fill="000000" w:themeFill="text1"/>
        <w:rPr>
          <w:color w:val="FFFFFF" w:themeColor="background1"/>
          <w:highlight w:val="black"/>
        </w:rPr>
      </w:pPr>
    </w:p>
    <w:p w:rsidR="00B104E2" w:rsidRDefault="00B104E2" w:rsidP="00733FF6">
      <w:pPr>
        <w:shd w:val="clear" w:color="auto" w:fill="000000" w:themeFill="text1"/>
        <w:rPr>
          <w:color w:val="FFFFFF" w:themeColor="background1"/>
          <w:highlight w:val="black"/>
        </w:rPr>
      </w:pPr>
    </w:p>
    <w:p w:rsidR="00B104E2" w:rsidRPr="00B104E2" w:rsidRDefault="00B104E2" w:rsidP="00B104E2">
      <w:pPr>
        <w:jc w:val="center"/>
        <w:rPr>
          <w:b/>
          <w:i/>
          <w:lang w:val="en-US"/>
        </w:rPr>
      </w:pPr>
      <w:r w:rsidRPr="00B104E2">
        <w:rPr>
          <w:b/>
          <w:i/>
          <w:lang w:val="en-US"/>
        </w:rPr>
        <w:t>FORTUNATELY VS. LUCKILY</w:t>
      </w:r>
    </w:p>
    <w:p w:rsidR="00B104E2" w:rsidRPr="00B104E2" w:rsidRDefault="00B104E2" w:rsidP="00B104E2">
      <w:pPr>
        <w:rPr>
          <w:highlight w:val="darkRed"/>
        </w:rPr>
      </w:pPr>
      <w:r w:rsidRPr="00B104E2">
        <w:rPr>
          <w:highlight w:val="darkRed"/>
          <w:lang w:val="en-US"/>
        </w:rPr>
        <w:t xml:space="preserve">It is more common for people to use luckily in spoken English, whereas fortunately is used more in written English. </w:t>
      </w:r>
      <w:r w:rsidRPr="00B104E2">
        <w:rPr>
          <w:highlight w:val="darkRed"/>
        </w:rPr>
        <w:t>Having said this, the two words can be used interchangeably.</w:t>
      </w:r>
    </w:p>
    <w:p w:rsidR="00B104E2" w:rsidRPr="00B104E2" w:rsidRDefault="00B104E2" w:rsidP="00B104E2">
      <w:pPr>
        <w:jc w:val="center"/>
        <w:rPr>
          <w:highlight w:val="darkRed"/>
        </w:rPr>
      </w:pPr>
      <w:r w:rsidRPr="00B104E2">
        <w:rPr>
          <w:highlight w:val="darkRed"/>
        </w:rPr>
        <w:t>Fortunately</w:t>
      </w:r>
    </w:p>
    <w:p w:rsidR="00B104E2" w:rsidRPr="00B104E2" w:rsidRDefault="00B104E2" w:rsidP="00B104E2">
      <w:pPr>
        <w:rPr>
          <w:highlight w:val="darkRed"/>
        </w:rPr>
      </w:pPr>
      <w:r w:rsidRPr="00B104E2">
        <w:rPr>
          <w:highlight w:val="darkRed"/>
        </w:rPr>
        <w:t>Fortunately is the adverb form of the word fortunate meaning a good or favorable situation that happened by chance. Fortune is derived from Latin and English and is a relatively new word (compared to luckily). For example:</w:t>
      </w:r>
    </w:p>
    <w:p w:rsidR="00B104E2" w:rsidRPr="00B104E2" w:rsidRDefault="00B104E2" w:rsidP="00B104E2">
      <w:pPr>
        <w:rPr>
          <w:highlight w:val="darkRed"/>
        </w:rPr>
      </w:pPr>
      <w:r w:rsidRPr="00B104E2">
        <w:rPr>
          <w:highlight w:val="darkRed"/>
        </w:rPr>
        <w:t>I only took $20 cash with me but the medicine cost $30. Fortunately, the shop accepted digital payment.</w:t>
      </w:r>
    </w:p>
    <w:p w:rsidR="00B104E2" w:rsidRPr="00B104E2" w:rsidRDefault="00B104E2" w:rsidP="00B104E2">
      <w:pPr>
        <w:rPr>
          <w:highlight w:val="darkRed"/>
        </w:rPr>
      </w:pPr>
      <w:r w:rsidRPr="00B104E2">
        <w:rPr>
          <w:highlight w:val="darkRed"/>
        </w:rPr>
        <w:t>It rained all night. Fortunately, we had moved our car inside the garage before going to bed.</w:t>
      </w:r>
    </w:p>
    <w:p w:rsidR="00B104E2" w:rsidRPr="00B104E2" w:rsidRDefault="00B104E2" w:rsidP="00B104E2">
      <w:pPr>
        <w:rPr>
          <w:highlight w:val="darkRed"/>
        </w:rPr>
      </w:pPr>
      <w:r w:rsidRPr="00B104E2">
        <w:rPr>
          <w:highlight w:val="darkRed"/>
        </w:rPr>
        <w:t>There was a power cut in our area today. Fortunately, we had our emergency light handy.</w:t>
      </w:r>
    </w:p>
    <w:p w:rsidR="00B104E2" w:rsidRPr="00B104E2" w:rsidRDefault="00B104E2" w:rsidP="00B104E2">
      <w:pPr>
        <w:jc w:val="center"/>
        <w:rPr>
          <w:highlight w:val="darkRed"/>
        </w:rPr>
      </w:pPr>
      <w:r w:rsidRPr="00B104E2">
        <w:rPr>
          <w:highlight w:val="darkRed"/>
        </w:rPr>
        <w:t>Luckily</w:t>
      </w:r>
    </w:p>
    <w:p w:rsidR="00B104E2" w:rsidRPr="00B104E2" w:rsidRDefault="00B104E2" w:rsidP="00B104E2">
      <w:pPr>
        <w:rPr>
          <w:highlight w:val="darkRed"/>
        </w:rPr>
      </w:pPr>
      <w:r w:rsidRPr="00B104E2">
        <w:rPr>
          <w:highlight w:val="darkRed"/>
        </w:rPr>
        <w:t xml:space="preserve">Luckily originates from Middle Dutch. Luckily is also an adverb and also means by ‘good chance’ and is used for situations that turn out to be favorable by chance. However, </w:t>
      </w:r>
      <w:r w:rsidRPr="00B104E2">
        <w:rPr>
          <w:highlight w:val="darkRed"/>
        </w:rPr>
        <w:lastRenderedPageBreak/>
        <w:t>the context is usually more informal and is often used to express an emotional response such as gratitude. For example,</w:t>
      </w:r>
    </w:p>
    <w:p w:rsidR="00B104E2" w:rsidRPr="00B104E2" w:rsidRDefault="00B104E2" w:rsidP="00B104E2">
      <w:pPr>
        <w:rPr>
          <w:highlight w:val="darkRed"/>
        </w:rPr>
      </w:pPr>
      <w:r w:rsidRPr="00B104E2">
        <w:rPr>
          <w:highlight w:val="darkRed"/>
        </w:rPr>
        <w:t>I took the wrong medicine yesterday. Luckily for me, there were no side effects.</w:t>
      </w:r>
    </w:p>
    <w:p w:rsidR="00B104E2" w:rsidRPr="00B104E2" w:rsidRDefault="00B104E2" w:rsidP="00B104E2">
      <w:pPr>
        <w:rPr>
          <w:highlight w:val="darkRed"/>
        </w:rPr>
      </w:pPr>
      <w:r w:rsidRPr="00B104E2">
        <w:rPr>
          <w:highlight w:val="darkRed"/>
        </w:rPr>
        <w:t>As soon as my cousin left for his hometown, it started to rain. Luckily, the buses were not delayed.</w:t>
      </w:r>
    </w:p>
    <w:p w:rsidR="00B104E2" w:rsidRPr="00B104E2" w:rsidRDefault="00B104E2" w:rsidP="00B104E2">
      <w:pPr>
        <w:rPr>
          <w:highlight w:val="darkRed"/>
        </w:rPr>
      </w:pPr>
      <w:r w:rsidRPr="00B104E2">
        <w:rPr>
          <w:highlight w:val="darkRed"/>
        </w:rPr>
        <w:t>Luckily there wasn't any drama or politics in the team I managed last month.</w:t>
      </w:r>
    </w:p>
    <w:p w:rsidR="004B4226" w:rsidRPr="00B104E2" w:rsidRDefault="00B104E2" w:rsidP="00B104E2">
      <w:pPr>
        <w:rPr>
          <w:highlight w:val="darkRed"/>
        </w:rPr>
      </w:pPr>
      <w:r w:rsidRPr="00B104E2">
        <w:rPr>
          <w:highlight w:val="darkRed"/>
        </w:rPr>
        <w:t>Having said this, the two words can be used interchangeably. But it's worth noting the word fortunate is also associated with happiness or relief as the situations come about due to taking the right course of action or circumstances turned out on your favor. For example, there was an option for digital payment, or you chose to park the car inside before it rained. Sometimes, you may be in luck because of situations that are beyond your control. That’s why horoscopes always share your ‘fortune’ and you can change your ‘fortune’ by doing certain things. Luck depends on various external factors too.</w:t>
      </w:r>
    </w:p>
    <w:p w:rsidR="00866930" w:rsidRDefault="00866930" w:rsidP="00866930">
      <w:pPr>
        <w:shd w:val="clear" w:color="auto" w:fill="000000" w:themeFill="text1"/>
        <w:jc w:val="center"/>
        <w:rPr>
          <w:b/>
          <w:i/>
          <w:iCs/>
          <w:color w:val="FFFF00"/>
          <w:highlight w:val="black"/>
          <w:shd w:val="clear" w:color="auto" w:fill="FFFFFF"/>
          <w:lang w:val="en-US"/>
        </w:rPr>
      </w:pPr>
      <w:r>
        <w:rPr>
          <w:b/>
          <w:color w:val="FFFF00"/>
          <w:highlight w:val="black"/>
          <w:shd w:val="clear" w:color="auto" w:fill="FFFFFF"/>
          <w:lang w:val="en-US"/>
        </w:rPr>
        <w:t>FORTUNATELY ** [</w:t>
      </w:r>
      <w:r>
        <w:rPr>
          <w:b/>
          <w:color w:val="FFFF00"/>
          <w:highlight w:val="black"/>
          <w:shd w:val="clear" w:color="auto" w:fill="FFFFFF"/>
        </w:rPr>
        <w:t>ʹ</w:t>
      </w:r>
      <w:r>
        <w:rPr>
          <w:b/>
          <w:color w:val="FFFF00"/>
          <w:highlight w:val="black"/>
          <w:shd w:val="clear" w:color="auto" w:fill="FFFFFF"/>
          <w:lang w:val="en-US"/>
        </w:rPr>
        <w:t>fɔ</w:t>
      </w:r>
      <w:proofErr w:type="gramStart"/>
      <w:r>
        <w:rPr>
          <w:b/>
          <w:color w:val="FFFF00"/>
          <w:highlight w:val="black"/>
          <w:shd w:val="clear" w:color="auto" w:fill="FFFFFF"/>
          <w:lang w:val="en-US"/>
        </w:rPr>
        <w:t>:tʃ</w:t>
      </w:r>
      <w:proofErr w:type="gramEnd"/>
      <w:r>
        <w:rPr>
          <w:b/>
          <w:color w:val="FFFF00"/>
          <w:highlight w:val="black"/>
          <w:shd w:val="clear" w:color="auto" w:fill="FFFFFF"/>
          <w:lang w:val="en-US"/>
        </w:rPr>
        <w:t>(ə)nətlı] </w:t>
      </w:r>
      <w:r>
        <w:rPr>
          <w:b/>
          <w:i/>
          <w:iCs/>
          <w:color w:val="FFFF00"/>
          <w:highlight w:val="black"/>
          <w:shd w:val="clear" w:color="auto" w:fill="FFFFFF"/>
          <w:lang w:val="en-US"/>
        </w:rPr>
        <w:t>adv</w:t>
      </w:r>
    </w:p>
    <w:p w:rsidR="00B104E2" w:rsidRPr="00B104E2" w:rsidRDefault="00B104E2" w:rsidP="00866930">
      <w:pPr>
        <w:shd w:val="clear" w:color="auto" w:fill="000000" w:themeFill="text1"/>
        <w:jc w:val="center"/>
        <w:rPr>
          <w:b/>
          <w:color w:val="FFFF00"/>
          <w:highlight w:val="black"/>
          <w:shd w:val="clear" w:color="auto" w:fill="FFFFFF"/>
        </w:rPr>
      </w:pPr>
      <w:r>
        <w:rPr>
          <w:color w:val="333333"/>
          <w:shd w:val="clear" w:color="auto" w:fill="FFFFFF"/>
        </w:rPr>
        <w:t>by good luck</w:t>
      </w:r>
    </w:p>
    <w:p w:rsidR="00866930" w:rsidRDefault="00866930" w:rsidP="00866930">
      <w:pPr>
        <w:shd w:val="clear" w:color="auto" w:fill="000000" w:themeFill="text1"/>
        <w:rPr>
          <w:color w:val="FFFFFF" w:themeColor="background1"/>
          <w:highlight w:val="black"/>
          <w:shd w:val="clear" w:color="auto" w:fill="FFFFFF"/>
        </w:rPr>
      </w:pPr>
      <w:r>
        <w:rPr>
          <w:color w:val="FFFF00"/>
          <w:highlight w:val="black"/>
          <w:shd w:val="clear" w:color="auto" w:fill="FFFFFF"/>
        </w:rPr>
        <w:t>к счастью</w:t>
      </w:r>
      <w:r>
        <w:rPr>
          <w:color w:val="FFFFFF" w:themeColor="background1"/>
          <w:highlight w:val="black"/>
          <w:shd w:val="clear" w:color="auto" w:fill="FFFFFF"/>
        </w:rPr>
        <w:t>; по счастью</w:t>
      </w:r>
    </w:p>
    <w:p w:rsidR="00866930" w:rsidRDefault="00866930" w:rsidP="006777D3">
      <w:pPr>
        <w:pStyle w:val="a7"/>
        <w:numPr>
          <w:ilvl w:val="0"/>
          <w:numId w:val="11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I remembered his address - к счастью, я вспомнил его адрес </w:t>
      </w:r>
    </w:p>
    <w:p w:rsidR="004B4226" w:rsidRDefault="004B4226" w:rsidP="00733FF6">
      <w:pPr>
        <w:jc w:val="center"/>
        <w:rPr>
          <w:b/>
          <w:color w:val="FFFF00"/>
        </w:rPr>
      </w:pPr>
      <w:r w:rsidRPr="006406C2">
        <w:rPr>
          <w:b/>
          <w:color w:val="FF0000"/>
        </w:rPr>
        <w:t>LUCKILY</w:t>
      </w:r>
      <w:r w:rsidRPr="00280DDA">
        <w:rPr>
          <w:b/>
          <w:color w:val="FFFF00"/>
        </w:rPr>
        <w:t xml:space="preserve"> ** [ʹlʌkılı] adv</w:t>
      </w:r>
    </w:p>
    <w:p w:rsidR="00866930" w:rsidRPr="00280DDA" w:rsidRDefault="00866930" w:rsidP="00733FF6">
      <w:pPr>
        <w:jc w:val="center"/>
        <w:rPr>
          <w:b/>
          <w:color w:val="FFFF00"/>
        </w:rPr>
      </w:pPr>
      <w:r>
        <w:rPr>
          <w:color w:val="1A1A1A"/>
          <w:sz w:val="27"/>
          <w:szCs w:val="27"/>
          <w:shd w:val="clear" w:color="auto" w:fill="FFFFFF"/>
        </w:rPr>
        <w:t>by good luck; fortunately:</w:t>
      </w:r>
    </w:p>
    <w:p w:rsidR="004B4226" w:rsidRPr="00280DDA" w:rsidRDefault="004B4226" w:rsidP="00733FF6">
      <w:pPr>
        <w:rPr>
          <w:color w:val="FFFF00"/>
        </w:rPr>
      </w:pPr>
      <w:r w:rsidRPr="00280DDA">
        <w:rPr>
          <w:b/>
          <w:i/>
          <w:color w:val="FFFF00"/>
        </w:rPr>
        <w:t>НАР.</w:t>
      </w:r>
      <w:r w:rsidRPr="00280DDA">
        <w:rPr>
          <w:color w:val="FFFF00"/>
        </w:rPr>
        <w:t xml:space="preserve"> к счастью; по счастью, по счастливой случайности</w:t>
      </w:r>
    </w:p>
    <w:p w:rsidR="004B4226" w:rsidRPr="008C3A6C" w:rsidRDefault="004B4226" w:rsidP="00362872">
      <w:pPr>
        <w:pStyle w:val="a7"/>
        <w:numPr>
          <w:ilvl w:val="0"/>
          <w:numId w:val="46"/>
        </w:numPr>
        <w:rPr>
          <w:i/>
          <w:color w:val="FFFFFF" w:themeColor="background1"/>
        </w:rPr>
      </w:pPr>
      <w:r w:rsidRPr="00280DDA">
        <w:rPr>
          <w:i/>
          <w:color w:val="FFFF00"/>
        </w:rPr>
        <w:t xml:space="preserve">~ for me </w:t>
      </w:r>
      <w:r w:rsidRPr="008C3A6C">
        <w:rPr>
          <w:i/>
          <w:color w:val="FFFFFF" w:themeColor="background1"/>
        </w:rPr>
        <w:t>I was wrong - к счастью для меня, я ошибся</w:t>
      </w:r>
    </w:p>
    <w:p w:rsidR="004B4226" w:rsidRPr="008C3A6C" w:rsidRDefault="004B4226" w:rsidP="00362872">
      <w:pPr>
        <w:pStyle w:val="a7"/>
        <w:numPr>
          <w:ilvl w:val="0"/>
          <w:numId w:val="46"/>
        </w:numPr>
        <w:rPr>
          <w:i/>
          <w:color w:val="FFFFFF" w:themeColor="background1"/>
        </w:rPr>
      </w:pPr>
      <w:r w:rsidRPr="008C3A6C">
        <w:rPr>
          <w:i/>
          <w:color w:val="FFFFFF" w:themeColor="background1"/>
        </w:rPr>
        <w:t>~ I was out when he called - к счастью, меня не было дома, когда он заходил</w:t>
      </w:r>
    </w:p>
    <w:p w:rsidR="004B4226" w:rsidRPr="008C3A6C" w:rsidRDefault="004B4226" w:rsidP="00362872">
      <w:pPr>
        <w:pStyle w:val="a7"/>
        <w:numPr>
          <w:ilvl w:val="0"/>
          <w:numId w:val="46"/>
        </w:numPr>
        <w:rPr>
          <w:i/>
          <w:color w:val="FFFFFF" w:themeColor="background1"/>
        </w:rPr>
      </w:pPr>
      <w:r w:rsidRPr="008C3A6C">
        <w:rPr>
          <w:i/>
          <w:color w:val="FFFFFF" w:themeColor="background1"/>
        </w:rPr>
        <w:t>most ~ for me he didn't see me - очень удачно для меня, что он меня не видел</w:t>
      </w: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8C3A6C" w:rsidRDefault="004B4226" w:rsidP="00733FF6">
      <w:pPr>
        <w:rPr>
          <w:color w:val="FFFFFF" w:themeColor="background1"/>
        </w:rPr>
      </w:pPr>
    </w:p>
    <w:p w:rsidR="004B4226" w:rsidRPr="00360433" w:rsidRDefault="004B4226" w:rsidP="00733FF6">
      <w:pPr>
        <w:shd w:val="clear" w:color="auto" w:fill="000000" w:themeFill="text1"/>
        <w:jc w:val="center"/>
        <w:rPr>
          <w:b/>
          <w:i/>
          <w:color w:val="FFFF00"/>
          <w:highlight w:val="black"/>
          <w:u w:val="single"/>
        </w:rPr>
      </w:pPr>
      <w:r w:rsidRPr="00360433">
        <w:rPr>
          <w:b/>
          <w:i/>
          <w:color w:val="FFFF00"/>
          <w:highlight w:val="black"/>
          <w:u w:val="single"/>
          <w:bdr w:val="none" w:sz="0" w:space="0" w:color="auto" w:frame="1"/>
          <w:lang w:val="en-US"/>
        </w:rPr>
        <w:t>UNFOLD</w:t>
      </w:r>
      <w:r w:rsidRPr="00360433">
        <w:rPr>
          <w:b/>
          <w:i/>
          <w:color w:val="FFFF00"/>
          <w:highlight w:val="black"/>
          <w:u w:val="single"/>
          <w:bdr w:val="none" w:sz="0" w:space="0" w:color="auto" w:frame="1"/>
        </w:rPr>
        <w:t xml:space="preserve"> ** [</w:t>
      </w:r>
      <w:r w:rsidRPr="00360433">
        <w:rPr>
          <w:rStyle w:val="a5"/>
          <w:rFonts w:eastAsiaTheme="majorEastAsia"/>
          <w:b/>
          <w:i/>
          <w:color w:val="FFFF00"/>
          <w:spacing w:val="15"/>
          <w:highlight w:val="black"/>
          <w:bdr w:val="none" w:sz="0" w:space="0" w:color="auto" w:frame="1"/>
        </w:rPr>
        <w:t>'ʌ</w:t>
      </w:r>
      <w:r w:rsidRPr="00360433">
        <w:rPr>
          <w:rStyle w:val="a5"/>
          <w:rFonts w:eastAsiaTheme="majorEastAsia"/>
          <w:b/>
          <w:i/>
          <w:color w:val="FFFF00"/>
          <w:spacing w:val="15"/>
          <w:highlight w:val="black"/>
          <w:bdr w:val="none" w:sz="0" w:space="0" w:color="auto" w:frame="1"/>
          <w:lang w:val="en-US"/>
        </w:rPr>
        <w:t>n</w:t>
      </w:r>
      <w:r w:rsidRPr="00360433">
        <w:rPr>
          <w:rStyle w:val="a5"/>
          <w:rFonts w:eastAsiaTheme="majorEastAsia"/>
          <w:b/>
          <w:i/>
          <w:color w:val="FFFF00"/>
          <w:spacing w:val="15"/>
          <w:highlight w:val="black"/>
          <w:bdr w:val="none" w:sz="0" w:space="0" w:color="auto" w:frame="1"/>
        </w:rPr>
        <w:t>'</w:t>
      </w:r>
      <w:r w:rsidRPr="00360433">
        <w:rPr>
          <w:rStyle w:val="a5"/>
          <w:rFonts w:eastAsiaTheme="majorEastAsia"/>
          <w:b/>
          <w:i/>
          <w:color w:val="FFFF00"/>
          <w:spacing w:val="15"/>
          <w:highlight w:val="black"/>
          <w:bdr w:val="none" w:sz="0" w:space="0" w:color="auto" w:frame="1"/>
          <w:lang w:val="en-US"/>
        </w:rPr>
        <w:t>f</w:t>
      </w:r>
      <w:r w:rsidRPr="00360433">
        <w:rPr>
          <w:rStyle w:val="a5"/>
          <w:rFonts w:eastAsiaTheme="majorEastAsia"/>
          <w:b/>
          <w:i/>
          <w:color w:val="FFFF00"/>
          <w:spacing w:val="15"/>
          <w:highlight w:val="black"/>
          <w:bdr w:val="none" w:sz="0" w:space="0" w:color="auto" w:frame="1"/>
        </w:rPr>
        <w:t>ə</w:t>
      </w:r>
      <w:r w:rsidRPr="00360433">
        <w:rPr>
          <w:rStyle w:val="a5"/>
          <w:rFonts w:eastAsiaTheme="majorEastAsia"/>
          <w:b/>
          <w:i/>
          <w:color w:val="FFFF00"/>
          <w:spacing w:val="15"/>
          <w:highlight w:val="black"/>
          <w:bdr w:val="none" w:sz="0" w:space="0" w:color="auto" w:frame="1"/>
          <w:lang w:val="en-US"/>
        </w:rPr>
        <w:t>uld</w:t>
      </w:r>
      <w:r w:rsidRPr="00360433">
        <w:rPr>
          <w:rStyle w:val="a5"/>
          <w:rFonts w:eastAsiaTheme="majorEastAsia"/>
          <w:b/>
          <w:i/>
          <w:color w:val="FFFF00"/>
          <w:spacing w:val="15"/>
          <w:highlight w:val="black"/>
          <w:bdr w:val="none" w:sz="0" w:space="0" w:color="auto" w:frame="1"/>
        </w:rPr>
        <w:t>]</w:t>
      </w:r>
    </w:p>
    <w:p w:rsidR="004B4226" w:rsidRPr="00360433" w:rsidRDefault="004B4226" w:rsidP="00733FF6">
      <w:pPr>
        <w:shd w:val="clear" w:color="auto" w:fill="000000" w:themeFill="text1"/>
        <w:textAlignment w:val="baseline"/>
        <w:rPr>
          <w:rFonts w:eastAsia="Times New Roman"/>
          <w:b/>
          <w:i/>
          <w:color w:val="FFFF00"/>
          <w:highlight w:val="black"/>
          <w:bdr w:val="none" w:sz="0" w:space="0" w:color="auto" w:frame="1"/>
          <w:lang w:eastAsia="ru-RU"/>
        </w:rPr>
      </w:pPr>
      <w:r w:rsidRPr="00360433">
        <w:rPr>
          <w:b/>
          <w:i/>
          <w:color w:val="FFFF00"/>
          <w:highlight w:val="black"/>
          <w:shd w:val="clear" w:color="auto" w:fill="FCFCFC"/>
          <w:lang w:val="en-US"/>
        </w:rPr>
        <w:t>UNFOLDED</w:t>
      </w:r>
      <w:r w:rsidRPr="00360433">
        <w:rPr>
          <w:b/>
          <w:i/>
          <w:color w:val="FFFF00"/>
          <w:highlight w:val="black"/>
          <w:shd w:val="clear" w:color="auto" w:fill="FCFCFC"/>
        </w:rPr>
        <w:t xml:space="preserve"> [ʌ</w:t>
      </w:r>
      <w:r w:rsidRPr="00360433">
        <w:rPr>
          <w:b/>
          <w:i/>
          <w:color w:val="FFFF00"/>
          <w:highlight w:val="black"/>
          <w:shd w:val="clear" w:color="auto" w:fill="FCFCFC"/>
          <w:lang w:val="en-US"/>
        </w:rPr>
        <w:t>n</w:t>
      </w:r>
      <w:r w:rsidRPr="00360433">
        <w:rPr>
          <w:b/>
          <w:i/>
          <w:color w:val="FFFF00"/>
          <w:highlight w:val="black"/>
          <w:shd w:val="clear" w:color="auto" w:fill="FCFCFC"/>
        </w:rPr>
        <w:t>ˈ</w:t>
      </w:r>
      <w:r w:rsidRPr="00360433">
        <w:rPr>
          <w:b/>
          <w:i/>
          <w:color w:val="FFFF00"/>
          <w:highlight w:val="black"/>
          <w:shd w:val="clear" w:color="auto" w:fill="FCFCFC"/>
          <w:lang w:val="en-US"/>
        </w:rPr>
        <w:t>f</w:t>
      </w:r>
      <w:r w:rsidRPr="00360433">
        <w:rPr>
          <w:b/>
          <w:i/>
          <w:color w:val="FFFF00"/>
          <w:highlight w:val="black"/>
          <w:shd w:val="clear" w:color="auto" w:fill="FCFCFC"/>
        </w:rPr>
        <w:t>əʊ</w:t>
      </w:r>
      <w:r w:rsidRPr="00360433">
        <w:rPr>
          <w:b/>
          <w:i/>
          <w:color w:val="FFFF00"/>
          <w:highlight w:val="black"/>
          <w:shd w:val="clear" w:color="auto" w:fill="FCFCFC"/>
          <w:lang w:val="en-US"/>
        </w:rPr>
        <w:t>ld</w:t>
      </w:r>
      <w:r w:rsidRPr="00360433">
        <w:rPr>
          <w:b/>
          <w:i/>
          <w:color w:val="FFFF00"/>
          <w:highlight w:val="black"/>
          <w:shd w:val="clear" w:color="auto" w:fill="FCFCFC"/>
        </w:rPr>
        <w:t>ɪ</w:t>
      </w:r>
      <w:r w:rsidRPr="00360433">
        <w:rPr>
          <w:b/>
          <w:i/>
          <w:color w:val="FFFF00"/>
          <w:highlight w:val="black"/>
          <w:shd w:val="clear" w:color="auto" w:fill="FCFCFC"/>
          <w:lang w:val="en-US"/>
        </w:rPr>
        <w:t>d</w:t>
      </w:r>
      <w:r w:rsidRPr="00360433">
        <w:rPr>
          <w:b/>
          <w:i/>
          <w:color w:val="FFFF00"/>
          <w:highlight w:val="black"/>
          <w:shd w:val="clear" w:color="auto" w:fill="FCFCFC"/>
        </w:rPr>
        <w:t>]</w:t>
      </w:r>
    </w:p>
    <w:p w:rsidR="004B4226" w:rsidRPr="00360433" w:rsidRDefault="004B4226" w:rsidP="00733FF6">
      <w:pPr>
        <w:shd w:val="clear" w:color="auto" w:fill="000000" w:themeFill="text1"/>
        <w:textAlignment w:val="baseline"/>
        <w:rPr>
          <w:rFonts w:eastAsia="Times New Roman"/>
          <w:color w:val="FFFF00"/>
          <w:highlight w:val="black"/>
          <w:lang w:eastAsia="ru-RU"/>
        </w:rPr>
      </w:pPr>
      <w:r w:rsidRPr="00360433">
        <w:rPr>
          <w:rFonts w:eastAsia="Times New Roman"/>
          <w:b/>
          <w:i/>
          <w:color w:val="FFFF00"/>
          <w:highlight w:val="black"/>
          <w:bdr w:val="none" w:sz="0" w:space="0" w:color="auto" w:frame="1"/>
          <w:lang w:eastAsia="ru-RU"/>
        </w:rPr>
        <w:lastRenderedPageBreak/>
        <w:t>ГЛАГ</w:t>
      </w:r>
      <w:r w:rsidRPr="00360433">
        <w:rPr>
          <w:rFonts w:eastAsia="Times New Roman"/>
          <w:color w:val="FFFF00"/>
          <w:highlight w:val="black"/>
          <w:bdr w:val="none" w:sz="0" w:space="0" w:color="auto" w:frame="1"/>
          <w:lang w:eastAsia="ru-RU"/>
        </w:rPr>
        <w:t>. 1 развёртывать;</w:t>
      </w:r>
      <w:r w:rsidRPr="00360433">
        <w:rPr>
          <w:rFonts w:eastAsia="Times New Roman"/>
          <w:color w:val="FFFF00"/>
          <w:highlight w:val="black"/>
          <w:bdr w:val="none" w:sz="0" w:space="0" w:color="auto" w:frame="1"/>
          <w:lang w:val="en-US" w:eastAsia="ru-RU"/>
        </w:rPr>
        <w:t> </w:t>
      </w:r>
      <w:r w:rsidRPr="00360433">
        <w:rPr>
          <w:rFonts w:eastAsia="Times New Roman"/>
          <w:color w:val="FFFF00"/>
          <w:highlight w:val="black"/>
          <w:bdr w:val="none" w:sz="0" w:space="0" w:color="auto" w:frame="1"/>
          <w:lang w:eastAsia="ru-RU"/>
        </w:rPr>
        <w:t>раскрывать</w:t>
      </w:r>
    </w:p>
    <w:p w:rsidR="004B4226" w:rsidRPr="00360433" w:rsidRDefault="004B4226" w:rsidP="00362872">
      <w:pPr>
        <w:pStyle w:val="a7"/>
        <w:numPr>
          <w:ilvl w:val="0"/>
          <w:numId w:val="32"/>
        </w:numPr>
        <w:shd w:val="clear" w:color="auto" w:fill="000000" w:themeFill="text1"/>
        <w:textAlignment w:val="baseline"/>
        <w:rPr>
          <w:rFonts w:eastAsia="Times New Roman"/>
          <w:i/>
          <w:color w:val="FFFF00"/>
          <w:highlight w:val="black"/>
          <w:lang w:eastAsia="ru-RU"/>
        </w:rPr>
      </w:pPr>
      <w:r w:rsidRPr="00360433">
        <w:rPr>
          <w:rFonts w:eastAsia="Times New Roman"/>
          <w:i/>
          <w:color w:val="FFFF00"/>
          <w:highlight w:val="black"/>
          <w:bdr w:val="none" w:sz="0" w:space="0" w:color="auto" w:frame="1"/>
          <w:lang w:eastAsia="ru-RU"/>
        </w:rPr>
        <w:t>to unfold a map — развернуть карту</w:t>
      </w:r>
    </w:p>
    <w:p w:rsidR="004B4226" w:rsidRPr="00360433" w:rsidRDefault="004B4226" w:rsidP="00733FF6">
      <w:pPr>
        <w:shd w:val="clear" w:color="auto" w:fill="000000" w:themeFill="text1"/>
        <w:textAlignment w:val="baseline"/>
        <w:rPr>
          <w:rFonts w:eastAsia="Times New Roman"/>
          <w:color w:val="FFFF00"/>
          <w:highlight w:val="black"/>
          <w:lang w:eastAsia="ru-RU"/>
        </w:rPr>
      </w:pPr>
      <w:r w:rsidRPr="00360433">
        <w:rPr>
          <w:rFonts w:eastAsia="Times New Roman"/>
          <w:color w:val="FFFF00"/>
          <w:highlight w:val="black"/>
          <w:bdr w:val="none" w:sz="0" w:space="0" w:color="auto" w:frame="1"/>
          <w:lang w:eastAsia="ru-RU"/>
        </w:rPr>
        <w:t>2 развёртываться; раскрываться</w:t>
      </w:r>
    </w:p>
    <w:p w:rsidR="004B4226" w:rsidRPr="008C3A6C" w:rsidRDefault="004B4226" w:rsidP="00733FF6">
      <w:pPr>
        <w:shd w:val="clear" w:color="auto" w:fill="000000" w:themeFill="text1"/>
        <w:textAlignment w:val="baseline"/>
        <w:rPr>
          <w:rFonts w:eastAsia="Times New Roman"/>
          <w:color w:val="FFFFFF" w:themeColor="background1"/>
          <w:highlight w:val="black"/>
          <w:lang w:eastAsia="ru-RU"/>
        </w:rPr>
      </w:pPr>
      <w:r w:rsidRPr="00360433">
        <w:rPr>
          <w:rFonts w:eastAsia="Times New Roman"/>
          <w:color w:val="FFFF00"/>
          <w:highlight w:val="black"/>
          <w:bdr w:val="none" w:sz="0" w:space="0" w:color="auto" w:frame="1"/>
          <w:lang w:eastAsia="ru-RU"/>
        </w:rPr>
        <w:t xml:space="preserve">(unfold before) постепенно появляться </w:t>
      </w:r>
      <w:r w:rsidRPr="008C3A6C">
        <w:rPr>
          <w:rFonts w:eastAsia="Times New Roman"/>
          <w:color w:val="FFFFFF" w:themeColor="background1"/>
          <w:highlight w:val="black"/>
          <w:bdr w:val="none" w:sz="0" w:space="0" w:color="auto" w:frame="1"/>
          <w:lang w:eastAsia="ru-RU"/>
        </w:rPr>
        <w:t>перед (глазами)</w:t>
      </w:r>
    </w:p>
    <w:p w:rsidR="004B4226" w:rsidRPr="008C3A6C" w:rsidRDefault="004B4226" w:rsidP="00362872">
      <w:pPr>
        <w:pStyle w:val="a7"/>
        <w:numPr>
          <w:ilvl w:val="0"/>
          <w:numId w:val="32"/>
        </w:numPr>
        <w:shd w:val="clear" w:color="auto" w:fill="000000" w:themeFill="text1"/>
        <w:textAlignment w:val="baseline"/>
        <w:rPr>
          <w:rFonts w:eastAsia="Times New Roman"/>
          <w:i/>
          <w:color w:val="FFFFFF" w:themeColor="background1"/>
          <w:highlight w:val="black"/>
          <w:lang w:val="en-US" w:eastAsia="ru-RU"/>
        </w:rPr>
      </w:pPr>
      <w:r w:rsidRPr="008C3A6C">
        <w:rPr>
          <w:rFonts w:eastAsia="Times New Roman"/>
          <w:i/>
          <w:color w:val="FFFFFF" w:themeColor="background1"/>
          <w:highlight w:val="black"/>
          <w:bdr w:val="none" w:sz="0" w:space="0" w:color="auto" w:frame="1"/>
          <w:lang w:val="en-US" w:eastAsia="ru-RU"/>
        </w:rPr>
        <w:t xml:space="preserve">As the mist cleared, a most beautiful view unfolded before their eyes. — </w:t>
      </w:r>
      <w:r w:rsidRPr="008C3A6C">
        <w:rPr>
          <w:rFonts w:eastAsia="Times New Roman"/>
          <w:i/>
          <w:color w:val="FFFFFF" w:themeColor="background1"/>
          <w:highlight w:val="black"/>
          <w:bdr w:val="none" w:sz="0" w:space="0" w:color="auto" w:frame="1"/>
          <w:lang w:eastAsia="ru-RU"/>
        </w:rPr>
        <w:t>Когда</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туман</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рассеялся</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их</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взорам</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открылся</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замечательный</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вид</w:t>
      </w:r>
      <w:r w:rsidRPr="008C3A6C">
        <w:rPr>
          <w:rFonts w:eastAsia="Times New Roman"/>
          <w:i/>
          <w:color w:val="FFFFFF" w:themeColor="background1"/>
          <w:highlight w:val="black"/>
          <w:bdr w:val="none" w:sz="0" w:space="0" w:color="auto" w:frame="1"/>
          <w:lang w:val="en-US" w:eastAsia="ru-RU"/>
        </w:rPr>
        <w:t>.</w:t>
      </w:r>
    </w:p>
    <w:p w:rsidR="004B4226" w:rsidRPr="008C3A6C" w:rsidRDefault="004B4226" w:rsidP="00733FF6">
      <w:pPr>
        <w:shd w:val="clear" w:color="auto" w:fill="000000" w:themeFill="text1"/>
        <w:textAlignment w:val="baseline"/>
        <w:rPr>
          <w:rFonts w:eastAsia="Times New Roman"/>
          <w:color w:val="FFFFFF" w:themeColor="background1"/>
          <w:highlight w:val="black"/>
          <w:bdr w:val="none" w:sz="0" w:space="0" w:color="auto" w:frame="1"/>
          <w:lang w:eastAsia="ru-RU"/>
        </w:rPr>
      </w:pPr>
      <w:r w:rsidRPr="008C3A6C">
        <w:rPr>
          <w:rFonts w:eastAsia="Times New Roman"/>
          <w:color w:val="FFFFFF" w:themeColor="background1"/>
          <w:highlight w:val="black"/>
          <w:bdr w:val="none" w:sz="0" w:space="0" w:color="auto" w:frame="1"/>
          <w:lang w:eastAsia="ru-RU"/>
        </w:rPr>
        <w:t>3 пускать (ростки)</w:t>
      </w:r>
    </w:p>
    <w:p w:rsidR="004B4226" w:rsidRPr="008C3A6C" w:rsidRDefault="004B4226" w:rsidP="00733FF6">
      <w:pPr>
        <w:shd w:val="clear" w:color="auto" w:fill="000000" w:themeFill="text1"/>
        <w:textAlignment w:val="baseline"/>
        <w:rPr>
          <w:rFonts w:eastAsia="Times New Roman"/>
          <w:color w:val="FFFFFF" w:themeColor="background1"/>
          <w:highlight w:val="black"/>
          <w:bdr w:val="none" w:sz="0" w:space="0" w:color="auto" w:frame="1"/>
          <w:lang w:eastAsia="ru-RU"/>
        </w:rPr>
      </w:pPr>
      <w:r w:rsidRPr="008C3A6C">
        <w:rPr>
          <w:rFonts w:eastAsia="Times New Roman"/>
          <w:color w:val="FFFFFF" w:themeColor="background1"/>
          <w:highlight w:val="black"/>
          <w:bdr w:val="none" w:sz="0" w:space="0" w:color="auto" w:frame="1"/>
          <w:lang w:eastAsia="ru-RU"/>
        </w:rPr>
        <w:t>4 распускаться (о почках)</w:t>
      </w:r>
    </w:p>
    <w:p w:rsidR="004B4226" w:rsidRPr="008C3A6C" w:rsidRDefault="004B4226" w:rsidP="00733FF6">
      <w:pPr>
        <w:shd w:val="clear" w:color="auto" w:fill="000000" w:themeFill="text1"/>
        <w:textAlignment w:val="baseline"/>
        <w:rPr>
          <w:rFonts w:eastAsia="Times New Roman"/>
          <w:color w:val="FFFFFF" w:themeColor="background1"/>
          <w:highlight w:val="black"/>
          <w:lang w:eastAsia="ru-RU"/>
        </w:rPr>
      </w:pPr>
      <w:r w:rsidRPr="008C3A6C">
        <w:rPr>
          <w:rFonts w:eastAsia="Times New Roman"/>
          <w:color w:val="FFFFFF" w:themeColor="background1"/>
          <w:highlight w:val="black"/>
          <w:bdr w:val="none" w:sz="0" w:space="0" w:color="auto" w:frame="1"/>
          <w:lang w:eastAsia="ru-RU"/>
        </w:rPr>
        <w:t>5 раскрывать, открывать, обнаруживать</w:t>
      </w:r>
    </w:p>
    <w:p w:rsidR="004B4226" w:rsidRPr="008C3A6C" w:rsidRDefault="004B4226" w:rsidP="00362872">
      <w:pPr>
        <w:pStyle w:val="a7"/>
        <w:numPr>
          <w:ilvl w:val="0"/>
          <w:numId w:val="32"/>
        </w:numPr>
        <w:shd w:val="clear" w:color="auto" w:fill="000000" w:themeFill="text1"/>
        <w:textAlignment w:val="baseline"/>
        <w:rPr>
          <w:rFonts w:eastAsia="Times New Roman"/>
          <w:i/>
          <w:color w:val="FFFFFF" w:themeColor="background1"/>
          <w:highlight w:val="black"/>
          <w:lang w:val="en-US" w:eastAsia="ru-RU"/>
        </w:rPr>
      </w:pPr>
      <w:r w:rsidRPr="008C3A6C">
        <w:rPr>
          <w:rFonts w:eastAsia="Times New Roman"/>
          <w:i/>
          <w:color w:val="FFFFFF" w:themeColor="background1"/>
          <w:highlight w:val="black"/>
          <w:bdr w:val="none" w:sz="0" w:space="0" w:color="auto" w:frame="1"/>
          <w:lang w:val="en-US" w:eastAsia="ru-RU"/>
        </w:rPr>
        <w:t xml:space="preserve">At a special meeting, the scientist unfolded his plan to the government committee. — </w:t>
      </w:r>
      <w:r w:rsidRPr="008C3A6C">
        <w:rPr>
          <w:rFonts w:eastAsia="Times New Roman"/>
          <w:i/>
          <w:color w:val="FFFFFF" w:themeColor="background1"/>
          <w:highlight w:val="black"/>
          <w:bdr w:val="none" w:sz="0" w:space="0" w:color="auto" w:frame="1"/>
          <w:lang w:eastAsia="ru-RU"/>
        </w:rPr>
        <w:t>На</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особом</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совещании</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учёный</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рассказал</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правительственному</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комитету</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о</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своём</w:t>
      </w:r>
      <w:r w:rsidRPr="008C3A6C">
        <w:rPr>
          <w:rFonts w:eastAsia="Times New Roman"/>
          <w:i/>
          <w:color w:val="FFFFFF" w:themeColor="background1"/>
          <w:highlight w:val="black"/>
          <w:bdr w:val="none" w:sz="0" w:space="0" w:color="auto" w:frame="1"/>
          <w:lang w:val="en-US" w:eastAsia="ru-RU"/>
        </w:rPr>
        <w:t xml:space="preserve"> </w:t>
      </w:r>
      <w:r w:rsidRPr="008C3A6C">
        <w:rPr>
          <w:rFonts w:eastAsia="Times New Roman"/>
          <w:i/>
          <w:color w:val="FFFFFF" w:themeColor="background1"/>
          <w:highlight w:val="black"/>
          <w:bdr w:val="none" w:sz="0" w:space="0" w:color="auto" w:frame="1"/>
          <w:lang w:eastAsia="ru-RU"/>
        </w:rPr>
        <w:t>плане</w:t>
      </w:r>
      <w:r w:rsidRPr="008C3A6C">
        <w:rPr>
          <w:rFonts w:eastAsia="Times New Roman"/>
          <w:i/>
          <w:color w:val="FFFFFF" w:themeColor="background1"/>
          <w:highlight w:val="black"/>
          <w:bdr w:val="none" w:sz="0" w:space="0" w:color="auto" w:frame="1"/>
          <w:lang w:val="en-US" w:eastAsia="ru-RU"/>
        </w:rPr>
        <w:t>.</w:t>
      </w:r>
    </w:p>
    <w:p w:rsidR="004B4226" w:rsidRPr="008C3A6C" w:rsidRDefault="004B4226" w:rsidP="00733FF6">
      <w:pPr>
        <w:shd w:val="clear" w:color="auto" w:fill="000000" w:themeFill="text1"/>
        <w:textAlignment w:val="baseline"/>
        <w:rPr>
          <w:rFonts w:eastAsia="Times New Roman"/>
          <w:color w:val="FFFFFF" w:themeColor="background1"/>
          <w:highlight w:val="black"/>
          <w:lang w:eastAsia="ru-RU"/>
        </w:rPr>
      </w:pPr>
      <w:r w:rsidRPr="008C3A6C">
        <w:rPr>
          <w:rFonts w:eastAsia="Times New Roman"/>
          <w:color w:val="FFFFFF" w:themeColor="background1"/>
          <w:highlight w:val="black"/>
          <w:bdr w:val="none" w:sz="0" w:space="0" w:color="auto" w:frame="1"/>
          <w:lang w:eastAsia="ru-RU"/>
        </w:rPr>
        <w:t>6 развиваться, раскрываться, обрастать подробностями</w:t>
      </w:r>
    </w:p>
    <w:p w:rsidR="004B4226" w:rsidRPr="008C3A6C" w:rsidRDefault="004B4226" w:rsidP="00362872">
      <w:pPr>
        <w:pStyle w:val="a7"/>
        <w:numPr>
          <w:ilvl w:val="0"/>
          <w:numId w:val="32"/>
        </w:numPr>
        <w:shd w:val="clear" w:color="auto" w:fill="000000" w:themeFill="text1"/>
        <w:textAlignment w:val="baseline"/>
        <w:rPr>
          <w:rFonts w:eastAsia="Times New Roman"/>
          <w:i/>
          <w:color w:val="FFFFFF" w:themeColor="background1"/>
          <w:highlight w:val="black"/>
          <w:lang w:eastAsia="ru-RU"/>
        </w:rPr>
      </w:pPr>
      <w:r w:rsidRPr="008C3A6C">
        <w:rPr>
          <w:rFonts w:eastAsia="Times New Roman"/>
          <w:i/>
          <w:color w:val="FFFFFF" w:themeColor="background1"/>
          <w:highlight w:val="black"/>
          <w:bdr w:val="none" w:sz="0" w:space="0" w:color="auto" w:frame="1"/>
          <w:lang w:eastAsia="ru-RU"/>
        </w:rPr>
        <w:t>as the story unfolds — по мере развития сюжета</w:t>
      </w: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8C3A6C" w:rsidRDefault="004B4226" w:rsidP="00733FF6">
      <w:pPr>
        <w:shd w:val="clear" w:color="auto" w:fill="000000" w:themeFill="text1"/>
        <w:jc w:val="center"/>
        <w:rPr>
          <w:b/>
          <w:color w:val="FFFFFF" w:themeColor="background1"/>
          <w:highlight w:val="black"/>
        </w:rPr>
      </w:pPr>
    </w:p>
    <w:p w:rsidR="004B4226" w:rsidRPr="00280DDA" w:rsidRDefault="004B4226" w:rsidP="00733FF6">
      <w:pPr>
        <w:jc w:val="center"/>
        <w:rPr>
          <w:b/>
          <w:color w:val="FFFF00"/>
          <w:highlight w:val="black"/>
          <w:shd w:val="clear" w:color="auto" w:fill="FFFFFF"/>
        </w:rPr>
      </w:pPr>
      <w:r w:rsidRPr="00280DDA">
        <w:rPr>
          <w:b/>
          <w:caps/>
          <w:color w:val="FFFF00"/>
          <w:highlight w:val="black"/>
          <w:shd w:val="clear" w:color="auto" w:fill="FFFFFF"/>
          <w:lang w:val="en-US"/>
        </w:rPr>
        <w:t>LISP</w:t>
      </w:r>
      <w:r w:rsidRPr="00280DDA">
        <w:rPr>
          <w:b/>
          <w:color w:val="FFFF00"/>
          <w:highlight w:val="black"/>
          <w:shd w:val="clear" w:color="auto" w:fill="FFFFFF"/>
        </w:rPr>
        <w:t xml:space="preserve"> ** [</w:t>
      </w:r>
      <w:r w:rsidRPr="00280DDA">
        <w:rPr>
          <w:b/>
          <w:color w:val="FFFF00"/>
          <w:highlight w:val="black"/>
          <w:shd w:val="clear" w:color="auto" w:fill="FFFFFF"/>
          <w:lang w:val="en-US"/>
        </w:rPr>
        <w:t>l</w:t>
      </w:r>
      <w:r w:rsidRPr="00280DDA">
        <w:rPr>
          <w:b/>
          <w:color w:val="FFFF00"/>
          <w:highlight w:val="black"/>
          <w:shd w:val="clear" w:color="auto" w:fill="FFFFFF"/>
        </w:rPr>
        <w:t>ı</w:t>
      </w:r>
      <w:r w:rsidRPr="00280DDA">
        <w:rPr>
          <w:b/>
          <w:color w:val="FFFF00"/>
          <w:highlight w:val="black"/>
          <w:shd w:val="clear" w:color="auto" w:fill="FFFFFF"/>
          <w:lang w:val="en-US"/>
        </w:rPr>
        <w:t>sp</w:t>
      </w:r>
      <w:r w:rsidRPr="00280DDA">
        <w:rPr>
          <w:b/>
          <w:color w:val="FFFF00"/>
          <w:highlight w:val="black"/>
          <w:shd w:val="clear" w:color="auto" w:fill="FFFFFF"/>
        </w:rPr>
        <w:t>]</w:t>
      </w:r>
    </w:p>
    <w:p w:rsidR="004B4226" w:rsidRDefault="004B4226" w:rsidP="00733FF6">
      <w:pPr>
        <w:rPr>
          <w:b/>
          <w:i/>
          <w:iCs/>
          <w:color w:val="FFFF00"/>
          <w:highlight w:val="black"/>
          <w:shd w:val="clear" w:color="auto" w:fill="FFFFFF"/>
        </w:rPr>
      </w:pPr>
      <w:r w:rsidRPr="00280DDA">
        <w:rPr>
          <w:b/>
          <w:i/>
          <w:iCs/>
          <w:color w:val="FFFF00"/>
          <w:highlight w:val="black"/>
          <w:shd w:val="clear" w:color="auto" w:fill="FFFFFF"/>
          <w:lang w:val="en-US"/>
        </w:rPr>
        <w:t>LISPED</w:t>
      </w:r>
      <w:r w:rsidRPr="00280DDA">
        <w:rPr>
          <w:b/>
          <w:i/>
          <w:iCs/>
          <w:color w:val="FFFF00"/>
          <w:highlight w:val="black"/>
          <w:shd w:val="clear" w:color="auto" w:fill="FFFFFF"/>
        </w:rPr>
        <w:t xml:space="preserve"> [</w:t>
      </w:r>
      <w:r w:rsidRPr="00280DDA">
        <w:rPr>
          <w:b/>
          <w:i/>
          <w:iCs/>
          <w:color w:val="FFFF00"/>
          <w:highlight w:val="black"/>
          <w:shd w:val="clear" w:color="auto" w:fill="FFFFFF"/>
          <w:lang w:val="en-US"/>
        </w:rPr>
        <w:t>lispt</w:t>
      </w:r>
      <w:r w:rsidRPr="00280DDA">
        <w:rPr>
          <w:b/>
          <w:i/>
          <w:iCs/>
          <w:color w:val="FFFF00"/>
          <w:highlight w:val="black"/>
          <w:shd w:val="clear" w:color="auto" w:fill="FFFFFF"/>
        </w:rPr>
        <w:t>]</w:t>
      </w:r>
    </w:p>
    <w:p w:rsidR="004B4226" w:rsidRPr="00360433" w:rsidRDefault="004B4226" w:rsidP="00360433">
      <w:pPr>
        <w:rPr>
          <w:highlight w:val="blue"/>
          <w:lang w:val="en-US"/>
        </w:rPr>
      </w:pPr>
      <w:r w:rsidRPr="00360433">
        <w:rPr>
          <w:highlight w:val="blue"/>
          <w:lang w:val="en-US"/>
        </w:rPr>
        <w:t>If someone speaks with a lisp, they pronounce "s" and "z" sounds like "th":</w:t>
      </w:r>
    </w:p>
    <w:p w:rsidR="004B4226" w:rsidRPr="00280DDA" w:rsidRDefault="004B4226" w:rsidP="00733FF6">
      <w:pPr>
        <w:rPr>
          <w:color w:val="FFFF00"/>
          <w:highlight w:val="black"/>
        </w:rPr>
      </w:pPr>
      <w:proofErr w:type="gramStart"/>
      <w:r w:rsidRPr="00280DDA">
        <w:rPr>
          <w:i/>
          <w:iCs/>
          <w:color w:val="FFFF00"/>
          <w:highlight w:val="black"/>
          <w:shd w:val="clear" w:color="auto" w:fill="FFFFFF"/>
          <w:lang w:val="en-US"/>
        </w:rPr>
        <w:t>n</w:t>
      </w:r>
      <w:proofErr w:type="gramEnd"/>
      <w:r w:rsidRPr="00280DDA">
        <w:rPr>
          <w:color w:val="FFFF00"/>
          <w:highlight w:val="black"/>
          <w:shd w:val="clear" w:color="auto" w:fill="FFFFFF"/>
          <w:lang w:val="en-US"/>
        </w:rPr>
        <w:t> </w:t>
      </w:r>
      <w:r w:rsidRPr="00280DDA">
        <w:rPr>
          <w:color w:val="FFFF00"/>
          <w:highlight w:val="black"/>
          <w:shd w:val="clear" w:color="auto" w:fill="FFFFFF"/>
        </w:rPr>
        <w:t>1. шепелявость</w:t>
      </w:r>
    </w:p>
    <w:p w:rsidR="004B4226" w:rsidRPr="00280DDA" w:rsidRDefault="004B4226" w:rsidP="00362872">
      <w:pPr>
        <w:pStyle w:val="a7"/>
        <w:numPr>
          <w:ilvl w:val="0"/>
          <w:numId w:val="36"/>
        </w:numPr>
        <w:rPr>
          <w:i/>
          <w:color w:val="FFFF00"/>
          <w:highlight w:val="black"/>
          <w:lang w:val="en-US"/>
        </w:rPr>
      </w:pPr>
      <w:r w:rsidRPr="00280DDA">
        <w:rPr>
          <w:i/>
          <w:color w:val="FFFF00"/>
          <w:highlight w:val="black"/>
          <w:shd w:val="clear" w:color="auto" w:fill="FFFFFF"/>
          <w:lang w:val="en-US"/>
        </w:rPr>
        <w:t xml:space="preserve">to have /to speak with/ a ~ - </w:t>
      </w:r>
      <w:r w:rsidRPr="00280DDA">
        <w:rPr>
          <w:i/>
          <w:color w:val="FFFF00"/>
          <w:highlight w:val="black"/>
          <w:shd w:val="clear" w:color="auto" w:fill="FFFFFF"/>
        </w:rPr>
        <w:t>шепелявить</w:t>
      </w:r>
    </w:p>
    <w:p w:rsidR="004B4226" w:rsidRPr="008C3A6C" w:rsidRDefault="004B4226" w:rsidP="00733FF6">
      <w:pPr>
        <w:rPr>
          <w:color w:val="FFFFFF" w:themeColor="background1"/>
          <w:highlight w:val="black"/>
        </w:rPr>
      </w:pPr>
      <w:r w:rsidRPr="008C3A6C">
        <w:rPr>
          <w:color w:val="FFFFFF" w:themeColor="background1"/>
          <w:highlight w:val="black"/>
          <w:shd w:val="clear" w:color="auto" w:fill="FFFFFF"/>
        </w:rPr>
        <w:t>2. 1) шёпот, лепет (</w:t>
      </w:r>
      <w:r w:rsidRPr="008C3A6C">
        <w:rPr>
          <w:i/>
          <w:iCs/>
          <w:color w:val="FFFFFF" w:themeColor="background1"/>
          <w:highlight w:val="black"/>
          <w:shd w:val="clear" w:color="auto" w:fill="FFFFFF"/>
        </w:rPr>
        <w:t>волн</w:t>
      </w:r>
      <w:r w:rsidRPr="008C3A6C">
        <w:rPr>
          <w:color w:val="FFFFFF" w:themeColor="background1"/>
          <w:highlight w:val="black"/>
          <w:shd w:val="clear" w:color="auto" w:fill="FFFFFF"/>
        </w:rPr>
        <w:t>)</w:t>
      </w:r>
    </w:p>
    <w:p w:rsidR="004B4226" w:rsidRPr="008C3A6C" w:rsidRDefault="004B4226" w:rsidP="00733FF6">
      <w:pPr>
        <w:rPr>
          <w:color w:val="FFFFFF" w:themeColor="background1"/>
          <w:highlight w:val="black"/>
        </w:rPr>
      </w:pPr>
      <w:r w:rsidRPr="008C3A6C">
        <w:rPr>
          <w:color w:val="FFFFFF" w:themeColor="background1"/>
          <w:highlight w:val="black"/>
          <w:shd w:val="clear" w:color="auto" w:fill="FFFFFF"/>
        </w:rPr>
        <w:t>2) шорох, шелест</w:t>
      </w:r>
    </w:p>
    <w:p w:rsidR="004B4226" w:rsidRPr="008C3A6C" w:rsidRDefault="004B4226" w:rsidP="00733FF6">
      <w:pPr>
        <w:rPr>
          <w:color w:val="FFFFFF" w:themeColor="background1"/>
          <w:highlight w:val="black"/>
        </w:rPr>
      </w:pPr>
      <w:r w:rsidRPr="008C3A6C">
        <w:rPr>
          <w:b/>
          <w:bCs/>
          <w:i/>
          <w:color w:val="FFFFFF" w:themeColor="background1"/>
          <w:highlight w:val="black"/>
          <w:shd w:val="clear" w:color="auto" w:fill="FFFFFF"/>
        </w:rPr>
        <w:t>ГЛАГ.</w:t>
      </w:r>
      <w:r w:rsidRPr="008C3A6C">
        <w:rPr>
          <w:b/>
          <w:bCs/>
          <w:color w:val="FFFFFF" w:themeColor="background1"/>
          <w:highlight w:val="black"/>
          <w:shd w:val="clear" w:color="auto" w:fill="FFFFFF"/>
        </w:rPr>
        <w:t xml:space="preserve"> </w:t>
      </w:r>
      <w:r w:rsidRPr="008C3A6C">
        <w:rPr>
          <w:color w:val="FFFFFF" w:themeColor="background1"/>
          <w:highlight w:val="black"/>
          <w:shd w:val="clear" w:color="auto" w:fill="FFFFFF"/>
        </w:rPr>
        <w:t>1. шепелявить</w:t>
      </w:r>
    </w:p>
    <w:p w:rsidR="004B4226" w:rsidRPr="008C3A6C" w:rsidRDefault="004B4226" w:rsidP="00733FF6">
      <w:pPr>
        <w:rPr>
          <w:color w:val="FFFFFF" w:themeColor="background1"/>
          <w:highlight w:val="black"/>
          <w:shd w:val="clear" w:color="auto" w:fill="FFFFFF"/>
        </w:rPr>
      </w:pPr>
      <w:r w:rsidRPr="008C3A6C">
        <w:rPr>
          <w:color w:val="FFFFFF" w:themeColor="background1"/>
          <w:highlight w:val="black"/>
          <w:shd w:val="clear" w:color="auto" w:fill="FFFFFF"/>
        </w:rPr>
        <w:t>2. лепетать (</w:t>
      </w:r>
      <w:r w:rsidRPr="008C3A6C">
        <w:rPr>
          <w:i/>
          <w:iCs/>
          <w:color w:val="FFFFFF" w:themeColor="background1"/>
          <w:highlight w:val="black"/>
          <w:shd w:val="clear" w:color="auto" w:fill="FFFFFF"/>
        </w:rPr>
        <w:t>о детях</w:t>
      </w:r>
      <w:r w:rsidRPr="008C3A6C">
        <w:rPr>
          <w:color w:val="FFFFFF" w:themeColor="background1"/>
          <w:highlight w:val="black"/>
          <w:shd w:val="clear" w:color="auto" w:fill="FFFFFF"/>
        </w:rPr>
        <w:t>)</w:t>
      </w:r>
    </w:p>
    <w:p w:rsidR="004B4226" w:rsidRPr="008C3A6C" w:rsidRDefault="004B4226" w:rsidP="00362872">
      <w:pPr>
        <w:pStyle w:val="a7"/>
        <w:numPr>
          <w:ilvl w:val="0"/>
          <w:numId w:val="36"/>
        </w:numPr>
        <w:rPr>
          <w:i/>
          <w:color w:val="FFFFFF" w:themeColor="background1"/>
          <w:highlight w:val="black"/>
          <w:shd w:val="clear" w:color="auto" w:fill="FFFFFF"/>
        </w:rPr>
      </w:pPr>
      <w:r w:rsidRPr="008C3A6C">
        <w:rPr>
          <w:rStyle w:val="3zjig"/>
          <w:i/>
          <w:color w:val="FFFFFF" w:themeColor="background1"/>
          <w:highlight w:val="black"/>
          <w:bdr w:val="none" w:sz="0" w:space="0" w:color="auto" w:frame="1"/>
          <w:shd w:val="clear" w:color="auto" w:fill="FFFFFF"/>
        </w:rPr>
        <w:t>The little girl lisped out her story. — Маленькая девочка, лепеча, рассказала, что с ней произошло.</w:t>
      </w:r>
    </w:p>
    <w:p w:rsidR="004B4226" w:rsidRPr="008C3A6C" w:rsidRDefault="004B4226" w:rsidP="00733FF6">
      <w:pPr>
        <w:rPr>
          <w:color w:val="FFFFFF" w:themeColor="background1"/>
          <w:highlight w:val="black"/>
          <w:shd w:val="clear" w:color="auto" w:fill="FFFFFF"/>
        </w:rPr>
      </w:pPr>
      <w:r w:rsidRPr="008C3A6C">
        <w:rPr>
          <w:color w:val="FFFFFF" w:themeColor="background1"/>
          <w:highlight w:val="black"/>
          <w:shd w:val="clear" w:color="auto" w:fill="FFFFFF"/>
        </w:rPr>
        <w:t>3. сюсюкать</w:t>
      </w:r>
    </w:p>
    <w:p w:rsidR="004B4226" w:rsidRPr="00733FF6" w:rsidRDefault="004B4226" w:rsidP="004B4226">
      <w:pPr>
        <w:pStyle w:val="1"/>
        <w:spacing w:before="0" w:beforeAutospacing="0" w:after="0" w:afterAutospacing="0"/>
        <w:jc w:val="center"/>
        <w:rPr>
          <w:lang w:val="en-US"/>
        </w:rPr>
      </w:pPr>
      <w:r>
        <w:rPr>
          <w:lang w:val="en-US"/>
        </w:rPr>
        <w:t>END</w:t>
      </w:r>
    </w:p>
    <w:p w:rsidR="004B4226" w:rsidRPr="008C3A6C" w:rsidRDefault="004B4226" w:rsidP="00733FF6">
      <w:pPr>
        <w:jc w:val="center"/>
        <w:rPr>
          <w:b/>
          <w:color w:val="FFFFFF" w:themeColor="background1"/>
          <w:highlight w:val="black"/>
        </w:rPr>
      </w:pPr>
    </w:p>
    <w:sectPr w:rsidR="004B4226" w:rsidRPr="008C3A6C"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7B0"/>
    <w:multiLevelType w:val="hybridMultilevel"/>
    <w:tmpl w:val="31EA45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0BD0C93"/>
    <w:multiLevelType w:val="hybridMultilevel"/>
    <w:tmpl w:val="1A4E87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1D321EF"/>
    <w:multiLevelType w:val="hybridMultilevel"/>
    <w:tmpl w:val="2BA24A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348D1"/>
    <w:multiLevelType w:val="hybridMultilevel"/>
    <w:tmpl w:val="7FF691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8EB55CF"/>
    <w:multiLevelType w:val="multilevel"/>
    <w:tmpl w:val="561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F5D43"/>
    <w:multiLevelType w:val="hybridMultilevel"/>
    <w:tmpl w:val="62E6970E"/>
    <w:lvl w:ilvl="0" w:tplc="04190001">
      <w:start w:val="1"/>
      <w:numFmt w:val="bullet"/>
      <w:lvlText w:val=""/>
      <w:lvlJc w:val="left"/>
      <w:pPr>
        <w:ind w:left="824" w:hanging="360"/>
      </w:pPr>
      <w:rPr>
        <w:rFonts w:ascii="Symbol" w:hAnsi="Symbol" w:hint="default"/>
      </w:rPr>
    </w:lvl>
    <w:lvl w:ilvl="1" w:tplc="04190003">
      <w:start w:val="1"/>
      <w:numFmt w:val="bullet"/>
      <w:lvlText w:val="o"/>
      <w:lvlJc w:val="left"/>
      <w:pPr>
        <w:ind w:left="1544" w:hanging="360"/>
      </w:pPr>
      <w:rPr>
        <w:rFonts w:ascii="Courier New" w:hAnsi="Courier New" w:cs="Courier New" w:hint="default"/>
      </w:rPr>
    </w:lvl>
    <w:lvl w:ilvl="2" w:tplc="04190005">
      <w:start w:val="1"/>
      <w:numFmt w:val="bullet"/>
      <w:lvlText w:val=""/>
      <w:lvlJc w:val="left"/>
      <w:pPr>
        <w:ind w:left="2264" w:hanging="360"/>
      </w:pPr>
      <w:rPr>
        <w:rFonts w:ascii="Wingdings" w:hAnsi="Wingdings" w:hint="default"/>
      </w:rPr>
    </w:lvl>
    <w:lvl w:ilvl="3" w:tplc="04190001">
      <w:start w:val="1"/>
      <w:numFmt w:val="bullet"/>
      <w:lvlText w:val=""/>
      <w:lvlJc w:val="left"/>
      <w:pPr>
        <w:ind w:left="2984" w:hanging="360"/>
      </w:pPr>
      <w:rPr>
        <w:rFonts w:ascii="Symbol" w:hAnsi="Symbol" w:hint="default"/>
      </w:rPr>
    </w:lvl>
    <w:lvl w:ilvl="4" w:tplc="04190003">
      <w:start w:val="1"/>
      <w:numFmt w:val="bullet"/>
      <w:lvlText w:val="o"/>
      <w:lvlJc w:val="left"/>
      <w:pPr>
        <w:ind w:left="3704" w:hanging="360"/>
      </w:pPr>
      <w:rPr>
        <w:rFonts w:ascii="Courier New" w:hAnsi="Courier New" w:cs="Courier New" w:hint="default"/>
      </w:rPr>
    </w:lvl>
    <w:lvl w:ilvl="5" w:tplc="04190005">
      <w:start w:val="1"/>
      <w:numFmt w:val="bullet"/>
      <w:lvlText w:val=""/>
      <w:lvlJc w:val="left"/>
      <w:pPr>
        <w:ind w:left="4424" w:hanging="360"/>
      </w:pPr>
      <w:rPr>
        <w:rFonts w:ascii="Wingdings" w:hAnsi="Wingdings" w:hint="default"/>
      </w:rPr>
    </w:lvl>
    <w:lvl w:ilvl="6" w:tplc="04190001">
      <w:start w:val="1"/>
      <w:numFmt w:val="bullet"/>
      <w:lvlText w:val=""/>
      <w:lvlJc w:val="left"/>
      <w:pPr>
        <w:ind w:left="5144" w:hanging="360"/>
      </w:pPr>
      <w:rPr>
        <w:rFonts w:ascii="Symbol" w:hAnsi="Symbol" w:hint="default"/>
      </w:rPr>
    </w:lvl>
    <w:lvl w:ilvl="7" w:tplc="04190003">
      <w:start w:val="1"/>
      <w:numFmt w:val="bullet"/>
      <w:lvlText w:val="o"/>
      <w:lvlJc w:val="left"/>
      <w:pPr>
        <w:ind w:left="5864" w:hanging="360"/>
      </w:pPr>
      <w:rPr>
        <w:rFonts w:ascii="Courier New" w:hAnsi="Courier New" w:cs="Courier New" w:hint="default"/>
      </w:rPr>
    </w:lvl>
    <w:lvl w:ilvl="8" w:tplc="04190005">
      <w:start w:val="1"/>
      <w:numFmt w:val="bullet"/>
      <w:lvlText w:val=""/>
      <w:lvlJc w:val="left"/>
      <w:pPr>
        <w:ind w:left="6584" w:hanging="360"/>
      </w:pPr>
      <w:rPr>
        <w:rFonts w:ascii="Wingdings" w:hAnsi="Wingdings" w:hint="default"/>
      </w:rPr>
    </w:lvl>
  </w:abstractNum>
  <w:abstractNum w:abstractNumId="7"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D52FD"/>
    <w:multiLevelType w:val="hybridMultilevel"/>
    <w:tmpl w:val="6F3A6C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FCE7807"/>
    <w:multiLevelType w:val="hybridMultilevel"/>
    <w:tmpl w:val="D4E260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05F51A6"/>
    <w:multiLevelType w:val="hybridMultilevel"/>
    <w:tmpl w:val="29CE28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086105F"/>
    <w:multiLevelType w:val="hybridMultilevel"/>
    <w:tmpl w:val="92D459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6237F28"/>
    <w:multiLevelType w:val="hybridMultilevel"/>
    <w:tmpl w:val="D0DE5D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6C12111"/>
    <w:multiLevelType w:val="hybridMultilevel"/>
    <w:tmpl w:val="5F4661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7BF3468"/>
    <w:multiLevelType w:val="hybridMultilevel"/>
    <w:tmpl w:val="91BAF8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86756CD"/>
    <w:multiLevelType w:val="hybridMultilevel"/>
    <w:tmpl w:val="95FEBB7C"/>
    <w:lvl w:ilvl="0" w:tplc="04190001">
      <w:start w:val="1"/>
      <w:numFmt w:val="bullet"/>
      <w:lvlText w:val=""/>
      <w:lvlJc w:val="left"/>
      <w:pPr>
        <w:ind w:left="817" w:hanging="360"/>
      </w:pPr>
      <w:rPr>
        <w:rFonts w:ascii="Symbol" w:hAnsi="Symbol" w:hint="default"/>
      </w:rPr>
    </w:lvl>
    <w:lvl w:ilvl="1" w:tplc="04190003">
      <w:start w:val="1"/>
      <w:numFmt w:val="bullet"/>
      <w:lvlText w:val="o"/>
      <w:lvlJc w:val="left"/>
      <w:pPr>
        <w:ind w:left="1537" w:hanging="360"/>
      </w:pPr>
      <w:rPr>
        <w:rFonts w:ascii="Courier New" w:hAnsi="Courier New" w:cs="Courier New" w:hint="default"/>
      </w:rPr>
    </w:lvl>
    <w:lvl w:ilvl="2" w:tplc="04190005">
      <w:start w:val="1"/>
      <w:numFmt w:val="bullet"/>
      <w:lvlText w:val=""/>
      <w:lvlJc w:val="left"/>
      <w:pPr>
        <w:ind w:left="2257" w:hanging="360"/>
      </w:pPr>
      <w:rPr>
        <w:rFonts w:ascii="Wingdings" w:hAnsi="Wingdings" w:hint="default"/>
      </w:rPr>
    </w:lvl>
    <w:lvl w:ilvl="3" w:tplc="04190001">
      <w:start w:val="1"/>
      <w:numFmt w:val="bullet"/>
      <w:lvlText w:val=""/>
      <w:lvlJc w:val="left"/>
      <w:pPr>
        <w:ind w:left="2977" w:hanging="360"/>
      </w:pPr>
      <w:rPr>
        <w:rFonts w:ascii="Symbol" w:hAnsi="Symbol" w:hint="default"/>
      </w:rPr>
    </w:lvl>
    <w:lvl w:ilvl="4" w:tplc="04190003">
      <w:start w:val="1"/>
      <w:numFmt w:val="bullet"/>
      <w:lvlText w:val="o"/>
      <w:lvlJc w:val="left"/>
      <w:pPr>
        <w:ind w:left="3697" w:hanging="360"/>
      </w:pPr>
      <w:rPr>
        <w:rFonts w:ascii="Courier New" w:hAnsi="Courier New" w:cs="Courier New" w:hint="default"/>
      </w:rPr>
    </w:lvl>
    <w:lvl w:ilvl="5" w:tplc="04190005">
      <w:start w:val="1"/>
      <w:numFmt w:val="bullet"/>
      <w:lvlText w:val=""/>
      <w:lvlJc w:val="left"/>
      <w:pPr>
        <w:ind w:left="4417" w:hanging="360"/>
      </w:pPr>
      <w:rPr>
        <w:rFonts w:ascii="Wingdings" w:hAnsi="Wingdings" w:hint="default"/>
      </w:rPr>
    </w:lvl>
    <w:lvl w:ilvl="6" w:tplc="04190001">
      <w:start w:val="1"/>
      <w:numFmt w:val="bullet"/>
      <w:lvlText w:val=""/>
      <w:lvlJc w:val="left"/>
      <w:pPr>
        <w:ind w:left="5137" w:hanging="360"/>
      </w:pPr>
      <w:rPr>
        <w:rFonts w:ascii="Symbol" w:hAnsi="Symbol" w:hint="default"/>
      </w:rPr>
    </w:lvl>
    <w:lvl w:ilvl="7" w:tplc="04190003">
      <w:start w:val="1"/>
      <w:numFmt w:val="bullet"/>
      <w:lvlText w:val="o"/>
      <w:lvlJc w:val="left"/>
      <w:pPr>
        <w:ind w:left="5857" w:hanging="360"/>
      </w:pPr>
      <w:rPr>
        <w:rFonts w:ascii="Courier New" w:hAnsi="Courier New" w:cs="Courier New" w:hint="default"/>
      </w:rPr>
    </w:lvl>
    <w:lvl w:ilvl="8" w:tplc="04190005">
      <w:start w:val="1"/>
      <w:numFmt w:val="bullet"/>
      <w:lvlText w:val=""/>
      <w:lvlJc w:val="left"/>
      <w:pPr>
        <w:ind w:left="6577" w:hanging="360"/>
      </w:pPr>
      <w:rPr>
        <w:rFonts w:ascii="Wingdings" w:hAnsi="Wingdings" w:hint="default"/>
      </w:rPr>
    </w:lvl>
  </w:abstractNum>
  <w:abstractNum w:abstractNumId="16" w15:restartNumberingAfterBreak="0">
    <w:nsid w:val="186A5754"/>
    <w:multiLevelType w:val="hybridMultilevel"/>
    <w:tmpl w:val="DC764D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C941DBF"/>
    <w:multiLevelType w:val="hybridMultilevel"/>
    <w:tmpl w:val="247C13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14A54DE"/>
    <w:multiLevelType w:val="hybridMultilevel"/>
    <w:tmpl w:val="301ACE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1DF2218"/>
    <w:multiLevelType w:val="hybridMultilevel"/>
    <w:tmpl w:val="4E7434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22110B5"/>
    <w:multiLevelType w:val="hybridMultilevel"/>
    <w:tmpl w:val="170C9F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3A10E26"/>
    <w:multiLevelType w:val="hybridMultilevel"/>
    <w:tmpl w:val="266686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4587966"/>
    <w:multiLevelType w:val="hybridMultilevel"/>
    <w:tmpl w:val="2982D2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4EE74C6"/>
    <w:multiLevelType w:val="hybridMultilevel"/>
    <w:tmpl w:val="1C600F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76C25F1"/>
    <w:multiLevelType w:val="hybridMultilevel"/>
    <w:tmpl w:val="956A9C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8E63C12"/>
    <w:multiLevelType w:val="hybridMultilevel"/>
    <w:tmpl w:val="98C446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A177F1C"/>
    <w:multiLevelType w:val="hybridMultilevel"/>
    <w:tmpl w:val="994A56C2"/>
    <w:lvl w:ilvl="0" w:tplc="04190001">
      <w:start w:val="1"/>
      <w:numFmt w:val="bullet"/>
      <w:lvlText w:val=""/>
      <w:lvlJc w:val="left"/>
      <w:pPr>
        <w:ind w:left="720" w:hanging="360"/>
      </w:pPr>
      <w:rPr>
        <w:rFonts w:ascii="Symbol" w:hAnsi="Symbol" w:hint="default"/>
      </w:rPr>
    </w:lvl>
    <w:lvl w:ilvl="1" w:tplc="4732C5B8">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A6F3103"/>
    <w:multiLevelType w:val="hybridMultilevel"/>
    <w:tmpl w:val="D58E43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2B732262"/>
    <w:multiLevelType w:val="hybridMultilevel"/>
    <w:tmpl w:val="98E89B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2C8A5B02"/>
    <w:multiLevelType w:val="hybridMultilevel"/>
    <w:tmpl w:val="45EE20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00E47E3"/>
    <w:multiLevelType w:val="hybridMultilevel"/>
    <w:tmpl w:val="E88AB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30AF6D9C"/>
    <w:multiLevelType w:val="hybridMultilevel"/>
    <w:tmpl w:val="1818D9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1B057E3"/>
    <w:multiLevelType w:val="hybridMultilevel"/>
    <w:tmpl w:val="9DE84A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34427A34"/>
    <w:multiLevelType w:val="hybridMultilevel"/>
    <w:tmpl w:val="1A9C36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5B81456"/>
    <w:multiLevelType w:val="hybridMultilevel"/>
    <w:tmpl w:val="D340D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5DB5074"/>
    <w:multiLevelType w:val="hybridMultilevel"/>
    <w:tmpl w:val="996096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36691E2A"/>
    <w:multiLevelType w:val="hybridMultilevel"/>
    <w:tmpl w:val="DC0696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367B4999"/>
    <w:multiLevelType w:val="hybridMultilevel"/>
    <w:tmpl w:val="1DACCD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36C6150D"/>
    <w:multiLevelType w:val="hybridMultilevel"/>
    <w:tmpl w:val="F048A4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38DD2D5E"/>
    <w:multiLevelType w:val="hybridMultilevel"/>
    <w:tmpl w:val="115C32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39791FC2"/>
    <w:multiLevelType w:val="hybridMultilevel"/>
    <w:tmpl w:val="FEA6DF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3FFE375D"/>
    <w:multiLevelType w:val="hybridMultilevel"/>
    <w:tmpl w:val="49245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0E95D21"/>
    <w:multiLevelType w:val="hybridMultilevel"/>
    <w:tmpl w:val="2DFEC1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420C1030"/>
    <w:multiLevelType w:val="hybridMultilevel"/>
    <w:tmpl w:val="49B06C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436D7939"/>
    <w:multiLevelType w:val="hybridMultilevel"/>
    <w:tmpl w:val="A6B89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439F6537"/>
    <w:multiLevelType w:val="hybridMultilevel"/>
    <w:tmpl w:val="A32C5A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3FA0F47"/>
    <w:multiLevelType w:val="hybridMultilevel"/>
    <w:tmpl w:val="8BB2D3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53F4DDF"/>
    <w:multiLevelType w:val="hybridMultilevel"/>
    <w:tmpl w:val="2F0C44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4D562E26"/>
    <w:multiLevelType w:val="hybridMultilevel"/>
    <w:tmpl w:val="66900A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55B66253"/>
    <w:multiLevelType w:val="hybridMultilevel"/>
    <w:tmpl w:val="FFA86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55F571CD"/>
    <w:multiLevelType w:val="hybridMultilevel"/>
    <w:tmpl w:val="0CC66D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5A5E1EDE"/>
    <w:multiLevelType w:val="hybridMultilevel"/>
    <w:tmpl w:val="D2EC41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5D6C3FE7"/>
    <w:multiLevelType w:val="hybridMultilevel"/>
    <w:tmpl w:val="94F027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61500AE8"/>
    <w:multiLevelType w:val="hybridMultilevel"/>
    <w:tmpl w:val="2F2655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61FD0024"/>
    <w:multiLevelType w:val="hybridMultilevel"/>
    <w:tmpl w:val="7CA43A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622E5390"/>
    <w:multiLevelType w:val="hybridMultilevel"/>
    <w:tmpl w:val="1DC2E6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622F5F9A"/>
    <w:multiLevelType w:val="hybridMultilevel"/>
    <w:tmpl w:val="A53804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63713EB0"/>
    <w:multiLevelType w:val="hybridMultilevel"/>
    <w:tmpl w:val="9904B7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63D77543"/>
    <w:multiLevelType w:val="hybridMultilevel"/>
    <w:tmpl w:val="C4E4EF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65971CD9"/>
    <w:multiLevelType w:val="hybridMultilevel"/>
    <w:tmpl w:val="B8EA90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680B47D2"/>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6B0D235A"/>
    <w:multiLevelType w:val="hybridMultilevel"/>
    <w:tmpl w:val="483698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6DA1127A"/>
    <w:multiLevelType w:val="hybridMultilevel"/>
    <w:tmpl w:val="1E3084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6E4C3714"/>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76601103"/>
    <w:multiLevelType w:val="hybridMultilevel"/>
    <w:tmpl w:val="D9A89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0"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1" w15:restartNumberingAfterBreak="0">
    <w:nsid w:val="77444721"/>
    <w:multiLevelType w:val="hybridMultilevel"/>
    <w:tmpl w:val="6868CE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2" w15:restartNumberingAfterBreak="0">
    <w:nsid w:val="77F07516"/>
    <w:multiLevelType w:val="hybridMultilevel"/>
    <w:tmpl w:val="5F18B3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3"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7890055D"/>
    <w:multiLevelType w:val="hybridMultilevel"/>
    <w:tmpl w:val="DB305B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5" w15:restartNumberingAfterBreak="0">
    <w:nsid w:val="78FE0237"/>
    <w:multiLevelType w:val="multilevel"/>
    <w:tmpl w:val="2AA43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315D8C"/>
    <w:multiLevelType w:val="hybridMultilevel"/>
    <w:tmpl w:val="26A61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8" w15:restartNumberingAfterBreak="0">
    <w:nsid w:val="7EA25E07"/>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43"/>
  </w:num>
  <w:num w:numId="2">
    <w:abstractNumId w:val="27"/>
  </w:num>
  <w:num w:numId="3">
    <w:abstractNumId w:val="56"/>
  </w:num>
  <w:num w:numId="4">
    <w:abstractNumId w:val="66"/>
  </w:num>
  <w:num w:numId="5">
    <w:abstractNumId w:val="89"/>
  </w:num>
  <w:num w:numId="6">
    <w:abstractNumId w:val="59"/>
  </w:num>
  <w:num w:numId="7">
    <w:abstractNumId w:val="34"/>
  </w:num>
  <w:num w:numId="8">
    <w:abstractNumId w:val="8"/>
  </w:num>
  <w:num w:numId="9">
    <w:abstractNumId w:val="89"/>
  </w:num>
  <w:num w:numId="10">
    <w:abstractNumId w:val="59"/>
  </w:num>
  <w:num w:numId="11">
    <w:abstractNumId w:val="31"/>
  </w:num>
  <w:num w:numId="12">
    <w:abstractNumId w:val="79"/>
  </w:num>
  <w:num w:numId="13">
    <w:abstractNumId w:val="48"/>
  </w:num>
  <w:num w:numId="14">
    <w:abstractNumId w:val="59"/>
  </w:num>
  <w:num w:numId="15">
    <w:abstractNumId w:val="89"/>
  </w:num>
  <w:num w:numId="16">
    <w:abstractNumId w:val="39"/>
  </w:num>
  <w:num w:numId="17">
    <w:abstractNumId w:val="19"/>
  </w:num>
  <w:num w:numId="18">
    <w:abstractNumId w:val="72"/>
  </w:num>
  <w:num w:numId="19">
    <w:abstractNumId w:val="70"/>
  </w:num>
  <w:num w:numId="20">
    <w:abstractNumId w:val="34"/>
  </w:num>
  <w:num w:numId="21">
    <w:abstractNumId w:val="48"/>
  </w:num>
  <w:num w:numId="22">
    <w:abstractNumId w:val="22"/>
  </w:num>
  <w:num w:numId="23">
    <w:abstractNumId w:val="27"/>
  </w:num>
  <w:num w:numId="24">
    <w:abstractNumId w:val="80"/>
  </w:num>
  <w:num w:numId="25">
    <w:abstractNumId w:val="87"/>
  </w:num>
  <w:num w:numId="26">
    <w:abstractNumId w:val="46"/>
  </w:num>
  <w:num w:numId="27">
    <w:abstractNumId w:val="23"/>
  </w:num>
  <w:num w:numId="28">
    <w:abstractNumId w:val="38"/>
  </w:num>
  <w:num w:numId="29">
    <w:abstractNumId w:val="28"/>
  </w:num>
  <w:num w:numId="30">
    <w:abstractNumId w:val="48"/>
  </w:num>
  <w:num w:numId="31">
    <w:abstractNumId w:val="4"/>
  </w:num>
  <w:num w:numId="32">
    <w:abstractNumId w:val="62"/>
  </w:num>
  <w:num w:numId="33">
    <w:abstractNumId w:val="2"/>
  </w:num>
  <w:num w:numId="34">
    <w:abstractNumId w:val="32"/>
  </w:num>
  <w:num w:numId="35">
    <w:abstractNumId w:val="89"/>
  </w:num>
  <w:num w:numId="36">
    <w:abstractNumId w:val="67"/>
  </w:num>
  <w:num w:numId="37">
    <w:abstractNumId w:val="59"/>
  </w:num>
  <w:num w:numId="38">
    <w:abstractNumId w:val="57"/>
  </w:num>
  <w:num w:numId="39">
    <w:abstractNumId w:val="45"/>
  </w:num>
  <w:num w:numId="40">
    <w:abstractNumId w:val="15"/>
  </w:num>
  <w:num w:numId="41">
    <w:abstractNumId w:val="71"/>
  </w:num>
  <w:num w:numId="42">
    <w:abstractNumId w:val="20"/>
  </w:num>
  <w:num w:numId="43">
    <w:abstractNumId w:val="52"/>
  </w:num>
  <w:num w:numId="44">
    <w:abstractNumId w:val="82"/>
  </w:num>
  <w:num w:numId="45">
    <w:abstractNumId w:val="6"/>
  </w:num>
  <w:num w:numId="46">
    <w:abstractNumId w:val="18"/>
  </w:num>
  <w:num w:numId="47">
    <w:abstractNumId w:val="13"/>
  </w:num>
  <w:num w:numId="48">
    <w:abstractNumId w:val="17"/>
  </w:num>
  <w:num w:numId="49">
    <w:abstractNumId w:val="83"/>
  </w:num>
  <w:num w:numId="50">
    <w:abstractNumId w:val="4"/>
  </w:num>
  <w:num w:numId="51">
    <w:abstractNumId w:val="89"/>
  </w:num>
  <w:num w:numId="52">
    <w:abstractNumId w:val="79"/>
  </w:num>
  <w:num w:numId="53">
    <w:abstractNumId w:val="81"/>
  </w:num>
  <w:num w:numId="54">
    <w:abstractNumId w:val="86"/>
  </w:num>
  <w:num w:numId="55">
    <w:abstractNumId w:val="9"/>
  </w:num>
  <w:num w:numId="56">
    <w:abstractNumId w:val="55"/>
  </w:num>
  <w:num w:numId="57">
    <w:abstractNumId w:val="26"/>
  </w:num>
  <w:num w:numId="58">
    <w:abstractNumId w:val="5"/>
  </w:num>
  <w:num w:numId="59">
    <w:abstractNumId w:val="84"/>
  </w:num>
  <w:num w:numId="60">
    <w:abstractNumId w:val="12"/>
  </w:num>
  <w:num w:numId="61">
    <w:abstractNumId w:val="51"/>
  </w:num>
  <w:num w:numId="62">
    <w:abstractNumId w:val="33"/>
  </w:num>
  <w:num w:numId="63">
    <w:abstractNumId w:val="11"/>
  </w:num>
  <w:num w:numId="64">
    <w:abstractNumId w:val="30"/>
  </w:num>
  <w:num w:numId="65">
    <w:abstractNumId w:val="29"/>
  </w:num>
  <w:num w:numId="66">
    <w:abstractNumId w:val="50"/>
  </w:num>
  <w:num w:numId="67">
    <w:abstractNumId w:val="75"/>
  </w:num>
  <w:num w:numId="68">
    <w:abstractNumId w:val="24"/>
  </w:num>
  <w:num w:numId="69">
    <w:abstractNumId w:val="10"/>
  </w:num>
  <w:num w:numId="70">
    <w:abstractNumId w:val="37"/>
  </w:num>
  <w:num w:numId="71">
    <w:abstractNumId w:val="68"/>
  </w:num>
  <w:num w:numId="72">
    <w:abstractNumId w:val="89"/>
  </w:num>
  <w:num w:numId="73">
    <w:abstractNumId w:val="42"/>
  </w:num>
  <w:num w:numId="74">
    <w:abstractNumId w:val="41"/>
  </w:num>
  <w:num w:numId="75">
    <w:abstractNumId w:val="76"/>
  </w:num>
  <w:num w:numId="76">
    <w:abstractNumId w:val="16"/>
  </w:num>
  <w:num w:numId="77">
    <w:abstractNumId w:val="0"/>
  </w:num>
  <w:num w:numId="78">
    <w:abstractNumId w:val="35"/>
  </w:num>
  <w:num w:numId="79">
    <w:abstractNumId w:val="65"/>
  </w:num>
  <w:num w:numId="80">
    <w:abstractNumId w:val="3"/>
  </w:num>
  <w:num w:numId="81">
    <w:abstractNumId w:val="64"/>
  </w:num>
  <w:num w:numId="82">
    <w:abstractNumId w:val="4"/>
  </w:num>
  <w:num w:numId="83">
    <w:abstractNumId w:val="78"/>
  </w:num>
  <w:num w:numId="84">
    <w:abstractNumId w:val="31"/>
  </w:num>
  <w:num w:numId="85">
    <w:abstractNumId w:val="40"/>
  </w:num>
  <w:num w:numId="86">
    <w:abstractNumId w:val="14"/>
  </w:num>
  <w:num w:numId="87">
    <w:abstractNumId w:val="49"/>
  </w:num>
  <w:num w:numId="88">
    <w:abstractNumId w:val="78"/>
  </w:num>
  <w:num w:numId="89">
    <w:abstractNumId w:val="78"/>
  </w:num>
  <w:num w:numId="90">
    <w:abstractNumId w:val="7"/>
  </w:num>
  <w:num w:numId="91">
    <w:abstractNumId w:val="47"/>
  </w:num>
  <w:num w:numId="92">
    <w:abstractNumId w:val="25"/>
  </w:num>
  <w:num w:numId="93">
    <w:abstractNumId w:val="21"/>
  </w:num>
  <w:num w:numId="94">
    <w:abstractNumId w:val="40"/>
  </w:num>
  <w:num w:numId="95">
    <w:abstractNumId w:val="60"/>
  </w:num>
  <w:num w:numId="96">
    <w:abstractNumId w:val="63"/>
  </w:num>
  <w:num w:numId="97">
    <w:abstractNumId w:val="69"/>
  </w:num>
  <w:num w:numId="98">
    <w:abstractNumId w:val="58"/>
  </w:num>
  <w:num w:numId="99">
    <w:abstractNumId w:val="53"/>
  </w:num>
  <w:num w:numId="100">
    <w:abstractNumId w:val="1"/>
  </w:num>
  <w:num w:numId="101">
    <w:abstractNumId w:val="65"/>
  </w:num>
  <w:num w:numId="102">
    <w:abstractNumId w:val="55"/>
  </w:num>
  <w:num w:numId="103">
    <w:abstractNumId w:val="73"/>
  </w:num>
  <w:num w:numId="104">
    <w:abstractNumId w:val="54"/>
  </w:num>
  <w:num w:numId="105">
    <w:abstractNumId w:val="61"/>
  </w:num>
  <w:num w:numId="106">
    <w:abstractNumId w:val="65"/>
  </w:num>
  <w:num w:numId="107">
    <w:abstractNumId w:val="7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0"/>
  </w:num>
  <w:num w:numId="109">
    <w:abstractNumId w:val="48"/>
  </w:num>
  <w:num w:numId="110">
    <w:abstractNumId w:val="59"/>
  </w:num>
  <w:num w:numId="111">
    <w:abstractNumId w:val="36"/>
  </w:num>
  <w:num w:numId="112">
    <w:abstractNumId w:val="34"/>
    <w:lvlOverride w:ilvl="0"/>
    <w:lvlOverride w:ilvl="1"/>
    <w:lvlOverride w:ilvl="2"/>
    <w:lvlOverride w:ilvl="3"/>
    <w:lvlOverride w:ilvl="4"/>
    <w:lvlOverride w:ilvl="5"/>
    <w:lvlOverride w:ilvl="6"/>
    <w:lvlOverride w:ilvl="7"/>
    <w:lvlOverride w:ilvl="8"/>
  </w:num>
  <w:num w:numId="113">
    <w:abstractNumId w:val="85"/>
  </w:num>
  <w:num w:numId="114">
    <w:abstractNumId w:val="44"/>
    <w:lvlOverride w:ilvl="0"/>
    <w:lvlOverride w:ilvl="1"/>
    <w:lvlOverride w:ilvl="2"/>
    <w:lvlOverride w:ilvl="3"/>
    <w:lvlOverride w:ilvl="4"/>
    <w:lvlOverride w:ilvl="5"/>
    <w:lvlOverride w:ilvl="6"/>
    <w:lvlOverride w:ilvl="7"/>
    <w:lvlOverride w:ilvl="8"/>
  </w:num>
  <w:num w:numId="115">
    <w:abstractNumId w:val="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F68"/>
    <w:rsid w:val="0000229B"/>
    <w:rsid w:val="000028A5"/>
    <w:rsid w:val="00004840"/>
    <w:rsid w:val="00005A77"/>
    <w:rsid w:val="00006DBA"/>
    <w:rsid w:val="00011977"/>
    <w:rsid w:val="00011ADD"/>
    <w:rsid w:val="00011CE5"/>
    <w:rsid w:val="00012ECE"/>
    <w:rsid w:val="0001466C"/>
    <w:rsid w:val="0001466E"/>
    <w:rsid w:val="0001659E"/>
    <w:rsid w:val="00016A89"/>
    <w:rsid w:val="00016AB4"/>
    <w:rsid w:val="0002237A"/>
    <w:rsid w:val="00023E29"/>
    <w:rsid w:val="0002445B"/>
    <w:rsid w:val="00024FF6"/>
    <w:rsid w:val="0002648B"/>
    <w:rsid w:val="000267F5"/>
    <w:rsid w:val="000276B8"/>
    <w:rsid w:val="00030877"/>
    <w:rsid w:val="00031596"/>
    <w:rsid w:val="00032422"/>
    <w:rsid w:val="0003250F"/>
    <w:rsid w:val="00032D62"/>
    <w:rsid w:val="00033AC9"/>
    <w:rsid w:val="00033CAE"/>
    <w:rsid w:val="00033E6C"/>
    <w:rsid w:val="00034B2D"/>
    <w:rsid w:val="00034CA9"/>
    <w:rsid w:val="00035BCE"/>
    <w:rsid w:val="00036404"/>
    <w:rsid w:val="00037BFC"/>
    <w:rsid w:val="00040EF0"/>
    <w:rsid w:val="000422BB"/>
    <w:rsid w:val="000423A0"/>
    <w:rsid w:val="000448C9"/>
    <w:rsid w:val="00044EC2"/>
    <w:rsid w:val="000454B7"/>
    <w:rsid w:val="00045990"/>
    <w:rsid w:val="000506C8"/>
    <w:rsid w:val="00053541"/>
    <w:rsid w:val="00053749"/>
    <w:rsid w:val="000545A6"/>
    <w:rsid w:val="00054A32"/>
    <w:rsid w:val="000563BD"/>
    <w:rsid w:val="0005758F"/>
    <w:rsid w:val="00060FC4"/>
    <w:rsid w:val="00061C89"/>
    <w:rsid w:val="00061CCE"/>
    <w:rsid w:val="000627E8"/>
    <w:rsid w:val="00063EE0"/>
    <w:rsid w:val="000659C2"/>
    <w:rsid w:val="00065A8A"/>
    <w:rsid w:val="00067A67"/>
    <w:rsid w:val="00070DDE"/>
    <w:rsid w:val="00070F31"/>
    <w:rsid w:val="000721FA"/>
    <w:rsid w:val="00075355"/>
    <w:rsid w:val="00075F8C"/>
    <w:rsid w:val="000761E0"/>
    <w:rsid w:val="000816E0"/>
    <w:rsid w:val="000832BE"/>
    <w:rsid w:val="000837EB"/>
    <w:rsid w:val="00083BAE"/>
    <w:rsid w:val="00083CC3"/>
    <w:rsid w:val="00083D20"/>
    <w:rsid w:val="000840B8"/>
    <w:rsid w:val="0008675C"/>
    <w:rsid w:val="00086FB6"/>
    <w:rsid w:val="00090F2D"/>
    <w:rsid w:val="00091610"/>
    <w:rsid w:val="00092154"/>
    <w:rsid w:val="000933F1"/>
    <w:rsid w:val="00095BF4"/>
    <w:rsid w:val="00096B8C"/>
    <w:rsid w:val="000979B8"/>
    <w:rsid w:val="000A0BC5"/>
    <w:rsid w:val="000A2526"/>
    <w:rsid w:val="000A50B2"/>
    <w:rsid w:val="000A77F2"/>
    <w:rsid w:val="000A7ADA"/>
    <w:rsid w:val="000B52A2"/>
    <w:rsid w:val="000B5E37"/>
    <w:rsid w:val="000B7110"/>
    <w:rsid w:val="000B786F"/>
    <w:rsid w:val="000C169A"/>
    <w:rsid w:val="000C2470"/>
    <w:rsid w:val="000C43D5"/>
    <w:rsid w:val="000C5305"/>
    <w:rsid w:val="000C6107"/>
    <w:rsid w:val="000C670B"/>
    <w:rsid w:val="000D00D3"/>
    <w:rsid w:val="000D0892"/>
    <w:rsid w:val="000D11FD"/>
    <w:rsid w:val="000D25C1"/>
    <w:rsid w:val="000D31BC"/>
    <w:rsid w:val="000D44CD"/>
    <w:rsid w:val="000D5017"/>
    <w:rsid w:val="000D5223"/>
    <w:rsid w:val="000D5228"/>
    <w:rsid w:val="000D5730"/>
    <w:rsid w:val="000D6F63"/>
    <w:rsid w:val="000E03DC"/>
    <w:rsid w:val="000E03DE"/>
    <w:rsid w:val="000E0A73"/>
    <w:rsid w:val="000E14D8"/>
    <w:rsid w:val="000E14F9"/>
    <w:rsid w:val="000E211C"/>
    <w:rsid w:val="000E5354"/>
    <w:rsid w:val="000E6F18"/>
    <w:rsid w:val="000E7509"/>
    <w:rsid w:val="000F10D7"/>
    <w:rsid w:val="000F1BCC"/>
    <w:rsid w:val="000F3276"/>
    <w:rsid w:val="000F6133"/>
    <w:rsid w:val="000F7087"/>
    <w:rsid w:val="00100EDB"/>
    <w:rsid w:val="00101996"/>
    <w:rsid w:val="00102979"/>
    <w:rsid w:val="00103C4F"/>
    <w:rsid w:val="00103CFE"/>
    <w:rsid w:val="0010438D"/>
    <w:rsid w:val="001044E8"/>
    <w:rsid w:val="00104654"/>
    <w:rsid w:val="001050D1"/>
    <w:rsid w:val="0010540A"/>
    <w:rsid w:val="00107563"/>
    <w:rsid w:val="00107DE0"/>
    <w:rsid w:val="0011055C"/>
    <w:rsid w:val="0011097B"/>
    <w:rsid w:val="00112535"/>
    <w:rsid w:val="001136D0"/>
    <w:rsid w:val="0011659D"/>
    <w:rsid w:val="00116C3A"/>
    <w:rsid w:val="00121950"/>
    <w:rsid w:val="00123219"/>
    <w:rsid w:val="0013064F"/>
    <w:rsid w:val="0013186A"/>
    <w:rsid w:val="001344A2"/>
    <w:rsid w:val="00134712"/>
    <w:rsid w:val="00135053"/>
    <w:rsid w:val="00135A3A"/>
    <w:rsid w:val="00135B28"/>
    <w:rsid w:val="00136170"/>
    <w:rsid w:val="00136316"/>
    <w:rsid w:val="00136661"/>
    <w:rsid w:val="00140702"/>
    <w:rsid w:val="00140C20"/>
    <w:rsid w:val="001410ED"/>
    <w:rsid w:val="00141534"/>
    <w:rsid w:val="00141C23"/>
    <w:rsid w:val="001451AF"/>
    <w:rsid w:val="001461AB"/>
    <w:rsid w:val="0015105C"/>
    <w:rsid w:val="00154A5B"/>
    <w:rsid w:val="0015609F"/>
    <w:rsid w:val="0015748A"/>
    <w:rsid w:val="00157789"/>
    <w:rsid w:val="00157C67"/>
    <w:rsid w:val="001605AC"/>
    <w:rsid w:val="001627BF"/>
    <w:rsid w:val="00163461"/>
    <w:rsid w:val="00163A6C"/>
    <w:rsid w:val="00164481"/>
    <w:rsid w:val="00166771"/>
    <w:rsid w:val="00166BB1"/>
    <w:rsid w:val="00171561"/>
    <w:rsid w:val="0017377E"/>
    <w:rsid w:val="00174AA5"/>
    <w:rsid w:val="0017540E"/>
    <w:rsid w:val="00175554"/>
    <w:rsid w:val="00175584"/>
    <w:rsid w:val="00182110"/>
    <w:rsid w:val="001826F4"/>
    <w:rsid w:val="00183A7C"/>
    <w:rsid w:val="001844BA"/>
    <w:rsid w:val="00184F40"/>
    <w:rsid w:val="001874C7"/>
    <w:rsid w:val="00190227"/>
    <w:rsid w:val="00190E2E"/>
    <w:rsid w:val="00190FD5"/>
    <w:rsid w:val="00191097"/>
    <w:rsid w:val="001912B1"/>
    <w:rsid w:val="00193EB1"/>
    <w:rsid w:val="00194473"/>
    <w:rsid w:val="00195643"/>
    <w:rsid w:val="00195D43"/>
    <w:rsid w:val="00196AE3"/>
    <w:rsid w:val="00196B34"/>
    <w:rsid w:val="0019764C"/>
    <w:rsid w:val="00197BDE"/>
    <w:rsid w:val="001A0B47"/>
    <w:rsid w:val="001A1454"/>
    <w:rsid w:val="001A2065"/>
    <w:rsid w:val="001A276F"/>
    <w:rsid w:val="001A2F45"/>
    <w:rsid w:val="001A2F54"/>
    <w:rsid w:val="001A3B68"/>
    <w:rsid w:val="001A4A9D"/>
    <w:rsid w:val="001A5387"/>
    <w:rsid w:val="001A57CC"/>
    <w:rsid w:val="001A5BEA"/>
    <w:rsid w:val="001B0708"/>
    <w:rsid w:val="001B1896"/>
    <w:rsid w:val="001B2403"/>
    <w:rsid w:val="001B2D8A"/>
    <w:rsid w:val="001B2DD3"/>
    <w:rsid w:val="001B3BF5"/>
    <w:rsid w:val="001B528E"/>
    <w:rsid w:val="001B5364"/>
    <w:rsid w:val="001B5DBA"/>
    <w:rsid w:val="001B614B"/>
    <w:rsid w:val="001B7826"/>
    <w:rsid w:val="001B7891"/>
    <w:rsid w:val="001B7F7F"/>
    <w:rsid w:val="001C01C0"/>
    <w:rsid w:val="001C2ADB"/>
    <w:rsid w:val="001C4895"/>
    <w:rsid w:val="001C4A13"/>
    <w:rsid w:val="001C5D26"/>
    <w:rsid w:val="001C5F61"/>
    <w:rsid w:val="001C624B"/>
    <w:rsid w:val="001C67B7"/>
    <w:rsid w:val="001C6A56"/>
    <w:rsid w:val="001C7404"/>
    <w:rsid w:val="001C7886"/>
    <w:rsid w:val="001D0C15"/>
    <w:rsid w:val="001D0CCB"/>
    <w:rsid w:val="001D113E"/>
    <w:rsid w:val="001D1F8D"/>
    <w:rsid w:val="001D22E8"/>
    <w:rsid w:val="001D2533"/>
    <w:rsid w:val="001D2BB1"/>
    <w:rsid w:val="001D2CC3"/>
    <w:rsid w:val="001D311E"/>
    <w:rsid w:val="001E253A"/>
    <w:rsid w:val="001E50BE"/>
    <w:rsid w:val="001E61A6"/>
    <w:rsid w:val="001E69BE"/>
    <w:rsid w:val="001F3EF5"/>
    <w:rsid w:val="001F45B7"/>
    <w:rsid w:val="001F47B9"/>
    <w:rsid w:val="001F5A9C"/>
    <w:rsid w:val="001F5AC5"/>
    <w:rsid w:val="001F7BB9"/>
    <w:rsid w:val="0020057E"/>
    <w:rsid w:val="00201DA7"/>
    <w:rsid w:val="00205CDC"/>
    <w:rsid w:val="00211F1F"/>
    <w:rsid w:val="002126B1"/>
    <w:rsid w:val="0021356D"/>
    <w:rsid w:val="0021368C"/>
    <w:rsid w:val="00213FA5"/>
    <w:rsid w:val="0021523D"/>
    <w:rsid w:val="002155F8"/>
    <w:rsid w:val="00215AFE"/>
    <w:rsid w:val="00224D78"/>
    <w:rsid w:val="00225D42"/>
    <w:rsid w:val="00227EB5"/>
    <w:rsid w:val="002319B2"/>
    <w:rsid w:val="00232E7E"/>
    <w:rsid w:val="0023422C"/>
    <w:rsid w:val="00235732"/>
    <w:rsid w:val="00236075"/>
    <w:rsid w:val="0023641E"/>
    <w:rsid w:val="0023703B"/>
    <w:rsid w:val="0023745B"/>
    <w:rsid w:val="002375F9"/>
    <w:rsid w:val="0024350B"/>
    <w:rsid w:val="00245D89"/>
    <w:rsid w:val="00246987"/>
    <w:rsid w:val="00246BDD"/>
    <w:rsid w:val="00247254"/>
    <w:rsid w:val="00247368"/>
    <w:rsid w:val="00247AAA"/>
    <w:rsid w:val="00251F4C"/>
    <w:rsid w:val="002523CD"/>
    <w:rsid w:val="00253DF4"/>
    <w:rsid w:val="00255468"/>
    <w:rsid w:val="00255E72"/>
    <w:rsid w:val="00257E9F"/>
    <w:rsid w:val="00260D23"/>
    <w:rsid w:val="00260D46"/>
    <w:rsid w:val="00261439"/>
    <w:rsid w:val="00262523"/>
    <w:rsid w:val="00263B96"/>
    <w:rsid w:val="00264764"/>
    <w:rsid w:val="00264C27"/>
    <w:rsid w:val="002670DC"/>
    <w:rsid w:val="002675DE"/>
    <w:rsid w:val="002709E1"/>
    <w:rsid w:val="00271E7A"/>
    <w:rsid w:val="00272657"/>
    <w:rsid w:val="002743BA"/>
    <w:rsid w:val="00275AA7"/>
    <w:rsid w:val="00276D48"/>
    <w:rsid w:val="00277DAC"/>
    <w:rsid w:val="00280DDA"/>
    <w:rsid w:val="002819E8"/>
    <w:rsid w:val="00282DEF"/>
    <w:rsid w:val="002830FB"/>
    <w:rsid w:val="0028678F"/>
    <w:rsid w:val="00287D14"/>
    <w:rsid w:val="002900E6"/>
    <w:rsid w:val="00291EDA"/>
    <w:rsid w:val="0029297B"/>
    <w:rsid w:val="00292D63"/>
    <w:rsid w:val="00292F6C"/>
    <w:rsid w:val="00297C7A"/>
    <w:rsid w:val="002A02F8"/>
    <w:rsid w:val="002A08ED"/>
    <w:rsid w:val="002A1AE9"/>
    <w:rsid w:val="002A303C"/>
    <w:rsid w:val="002A4101"/>
    <w:rsid w:val="002A4F56"/>
    <w:rsid w:val="002A6BE3"/>
    <w:rsid w:val="002B0B0F"/>
    <w:rsid w:val="002B0D50"/>
    <w:rsid w:val="002B4ADF"/>
    <w:rsid w:val="002B7B76"/>
    <w:rsid w:val="002C07B1"/>
    <w:rsid w:val="002C2030"/>
    <w:rsid w:val="002C3225"/>
    <w:rsid w:val="002C4807"/>
    <w:rsid w:val="002C4CE2"/>
    <w:rsid w:val="002C67EE"/>
    <w:rsid w:val="002C6BA9"/>
    <w:rsid w:val="002C72D7"/>
    <w:rsid w:val="002D106A"/>
    <w:rsid w:val="002D37C9"/>
    <w:rsid w:val="002D5164"/>
    <w:rsid w:val="002D5BAF"/>
    <w:rsid w:val="002E43C9"/>
    <w:rsid w:val="002E5900"/>
    <w:rsid w:val="002E73C4"/>
    <w:rsid w:val="002F094E"/>
    <w:rsid w:val="002F0DCB"/>
    <w:rsid w:val="002F1366"/>
    <w:rsid w:val="002F1890"/>
    <w:rsid w:val="002F1C8B"/>
    <w:rsid w:val="002F2EEA"/>
    <w:rsid w:val="002F4171"/>
    <w:rsid w:val="002F43D7"/>
    <w:rsid w:val="002F4599"/>
    <w:rsid w:val="002F59DB"/>
    <w:rsid w:val="002F5B3F"/>
    <w:rsid w:val="002F5F8E"/>
    <w:rsid w:val="002F61D6"/>
    <w:rsid w:val="002F6599"/>
    <w:rsid w:val="0030091D"/>
    <w:rsid w:val="0030138A"/>
    <w:rsid w:val="00302E42"/>
    <w:rsid w:val="00304978"/>
    <w:rsid w:val="00305B84"/>
    <w:rsid w:val="00305E61"/>
    <w:rsid w:val="00307E0C"/>
    <w:rsid w:val="00311278"/>
    <w:rsid w:val="003122A9"/>
    <w:rsid w:val="00313EAE"/>
    <w:rsid w:val="00314096"/>
    <w:rsid w:val="003141D1"/>
    <w:rsid w:val="00316162"/>
    <w:rsid w:val="00316486"/>
    <w:rsid w:val="0031772E"/>
    <w:rsid w:val="0032113B"/>
    <w:rsid w:val="00321AD8"/>
    <w:rsid w:val="00324406"/>
    <w:rsid w:val="00325BDA"/>
    <w:rsid w:val="0033033E"/>
    <w:rsid w:val="00332351"/>
    <w:rsid w:val="00333356"/>
    <w:rsid w:val="00335053"/>
    <w:rsid w:val="00340EE4"/>
    <w:rsid w:val="003424A4"/>
    <w:rsid w:val="0034419F"/>
    <w:rsid w:val="00344B5B"/>
    <w:rsid w:val="00344E4B"/>
    <w:rsid w:val="00345D85"/>
    <w:rsid w:val="0034658A"/>
    <w:rsid w:val="003466FD"/>
    <w:rsid w:val="00346B93"/>
    <w:rsid w:val="00346E3D"/>
    <w:rsid w:val="00347B33"/>
    <w:rsid w:val="00351BD3"/>
    <w:rsid w:val="00352B0D"/>
    <w:rsid w:val="00353A4F"/>
    <w:rsid w:val="00353C4F"/>
    <w:rsid w:val="003542C5"/>
    <w:rsid w:val="003553B2"/>
    <w:rsid w:val="00356E85"/>
    <w:rsid w:val="00356FA3"/>
    <w:rsid w:val="00360311"/>
    <w:rsid w:val="00360433"/>
    <w:rsid w:val="00361503"/>
    <w:rsid w:val="00361B39"/>
    <w:rsid w:val="00361CF5"/>
    <w:rsid w:val="00362872"/>
    <w:rsid w:val="0036315B"/>
    <w:rsid w:val="003641D5"/>
    <w:rsid w:val="00365D2D"/>
    <w:rsid w:val="00366DE8"/>
    <w:rsid w:val="00367798"/>
    <w:rsid w:val="00370A7B"/>
    <w:rsid w:val="00370BA7"/>
    <w:rsid w:val="00372DEF"/>
    <w:rsid w:val="00373577"/>
    <w:rsid w:val="00374337"/>
    <w:rsid w:val="00374846"/>
    <w:rsid w:val="00374A31"/>
    <w:rsid w:val="003773A5"/>
    <w:rsid w:val="00377AB3"/>
    <w:rsid w:val="00380DB2"/>
    <w:rsid w:val="00383F01"/>
    <w:rsid w:val="003840A4"/>
    <w:rsid w:val="00384660"/>
    <w:rsid w:val="00385836"/>
    <w:rsid w:val="003866CB"/>
    <w:rsid w:val="0038789A"/>
    <w:rsid w:val="0039034B"/>
    <w:rsid w:val="0039074E"/>
    <w:rsid w:val="00391990"/>
    <w:rsid w:val="00391D4C"/>
    <w:rsid w:val="00393BAA"/>
    <w:rsid w:val="00396E4B"/>
    <w:rsid w:val="003A0C93"/>
    <w:rsid w:val="003A177F"/>
    <w:rsid w:val="003A1BE3"/>
    <w:rsid w:val="003A1C49"/>
    <w:rsid w:val="003A23EF"/>
    <w:rsid w:val="003A246D"/>
    <w:rsid w:val="003A26B3"/>
    <w:rsid w:val="003A296C"/>
    <w:rsid w:val="003A5B7B"/>
    <w:rsid w:val="003A629C"/>
    <w:rsid w:val="003A7FEE"/>
    <w:rsid w:val="003B02CE"/>
    <w:rsid w:val="003B0595"/>
    <w:rsid w:val="003B1848"/>
    <w:rsid w:val="003B1D07"/>
    <w:rsid w:val="003B265A"/>
    <w:rsid w:val="003B4AA3"/>
    <w:rsid w:val="003B6AAE"/>
    <w:rsid w:val="003B6D76"/>
    <w:rsid w:val="003C0280"/>
    <w:rsid w:val="003C0E0A"/>
    <w:rsid w:val="003C2952"/>
    <w:rsid w:val="003C50C4"/>
    <w:rsid w:val="003C5404"/>
    <w:rsid w:val="003C6348"/>
    <w:rsid w:val="003C7F99"/>
    <w:rsid w:val="003D17AE"/>
    <w:rsid w:val="003D3E93"/>
    <w:rsid w:val="003D3E95"/>
    <w:rsid w:val="003D4057"/>
    <w:rsid w:val="003D413C"/>
    <w:rsid w:val="003D4E11"/>
    <w:rsid w:val="003D70C9"/>
    <w:rsid w:val="003D7802"/>
    <w:rsid w:val="003E0282"/>
    <w:rsid w:val="003E029A"/>
    <w:rsid w:val="003E0641"/>
    <w:rsid w:val="003E147E"/>
    <w:rsid w:val="003E1623"/>
    <w:rsid w:val="003E1C2C"/>
    <w:rsid w:val="003E30DF"/>
    <w:rsid w:val="003E31AD"/>
    <w:rsid w:val="003E3CF0"/>
    <w:rsid w:val="003E68A2"/>
    <w:rsid w:val="003E6997"/>
    <w:rsid w:val="003E7D29"/>
    <w:rsid w:val="003E7FC9"/>
    <w:rsid w:val="003F1517"/>
    <w:rsid w:val="003F1C2E"/>
    <w:rsid w:val="003F2DA2"/>
    <w:rsid w:val="003F31F5"/>
    <w:rsid w:val="003F7FD6"/>
    <w:rsid w:val="00400F24"/>
    <w:rsid w:val="00401197"/>
    <w:rsid w:val="00401962"/>
    <w:rsid w:val="00403B6D"/>
    <w:rsid w:val="0040554C"/>
    <w:rsid w:val="004061EC"/>
    <w:rsid w:val="004075E9"/>
    <w:rsid w:val="0041100C"/>
    <w:rsid w:val="004125B7"/>
    <w:rsid w:val="0041365B"/>
    <w:rsid w:val="00414AC2"/>
    <w:rsid w:val="004155D7"/>
    <w:rsid w:val="0041649B"/>
    <w:rsid w:val="004164A3"/>
    <w:rsid w:val="00416E6A"/>
    <w:rsid w:val="00417048"/>
    <w:rsid w:val="0041763D"/>
    <w:rsid w:val="00417866"/>
    <w:rsid w:val="0042141C"/>
    <w:rsid w:val="004220A2"/>
    <w:rsid w:val="00424A1F"/>
    <w:rsid w:val="00424FF0"/>
    <w:rsid w:val="004254D0"/>
    <w:rsid w:val="00425FDA"/>
    <w:rsid w:val="00426E2D"/>
    <w:rsid w:val="0042778C"/>
    <w:rsid w:val="00430263"/>
    <w:rsid w:val="004318DE"/>
    <w:rsid w:val="004328EF"/>
    <w:rsid w:val="00432978"/>
    <w:rsid w:val="00434050"/>
    <w:rsid w:val="00435A4D"/>
    <w:rsid w:val="004370A0"/>
    <w:rsid w:val="00437BE6"/>
    <w:rsid w:val="00437BF7"/>
    <w:rsid w:val="00440A04"/>
    <w:rsid w:val="0044448F"/>
    <w:rsid w:val="00445AD6"/>
    <w:rsid w:val="00445D1D"/>
    <w:rsid w:val="004468E9"/>
    <w:rsid w:val="00450604"/>
    <w:rsid w:val="004532B0"/>
    <w:rsid w:val="00453FCC"/>
    <w:rsid w:val="0045447E"/>
    <w:rsid w:val="00454BB9"/>
    <w:rsid w:val="00454CCA"/>
    <w:rsid w:val="00457AE1"/>
    <w:rsid w:val="00457B53"/>
    <w:rsid w:val="00463108"/>
    <w:rsid w:val="0046467A"/>
    <w:rsid w:val="00465D32"/>
    <w:rsid w:val="00465E64"/>
    <w:rsid w:val="004672B7"/>
    <w:rsid w:val="00467322"/>
    <w:rsid w:val="00470D83"/>
    <w:rsid w:val="00474065"/>
    <w:rsid w:val="004740BD"/>
    <w:rsid w:val="0047440F"/>
    <w:rsid w:val="00477360"/>
    <w:rsid w:val="00485599"/>
    <w:rsid w:val="00487153"/>
    <w:rsid w:val="004928F7"/>
    <w:rsid w:val="004938E4"/>
    <w:rsid w:val="00494EB7"/>
    <w:rsid w:val="00496E75"/>
    <w:rsid w:val="004A048E"/>
    <w:rsid w:val="004A04A5"/>
    <w:rsid w:val="004A057D"/>
    <w:rsid w:val="004A0BCF"/>
    <w:rsid w:val="004A12A2"/>
    <w:rsid w:val="004A2860"/>
    <w:rsid w:val="004A33FA"/>
    <w:rsid w:val="004A428E"/>
    <w:rsid w:val="004A4B95"/>
    <w:rsid w:val="004A4F65"/>
    <w:rsid w:val="004A5309"/>
    <w:rsid w:val="004A58AE"/>
    <w:rsid w:val="004A5BA5"/>
    <w:rsid w:val="004A60CD"/>
    <w:rsid w:val="004A62B9"/>
    <w:rsid w:val="004A6EDF"/>
    <w:rsid w:val="004A7048"/>
    <w:rsid w:val="004A75BE"/>
    <w:rsid w:val="004B0FD3"/>
    <w:rsid w:val="004B123D"/>
    <w:rsid w:val="004B1AB9"/>
    <w:rsid w:val="004B35B3"/>
    <w:rsid w:val="004B4226"/>
    <w:rsid w:val="004B48EE"/>
    <w:rsid w:val="004B4A40"/>
    <w:rsid w:val="004B6130"/>
    <w:rsid w:val="004B6CDD"/>
    <w:rsid w:val="004B712F"/>
    <w:rsid w:val="004B7B0D"/>
    <w:rsid w:val="004B7E9F"/>
    <w:rsid w:val="004C2066"/>
    <w:rsid w:val="004C314E"/>
    <w:rsid w:val="004C3305"/>
    <w:rsid w:val="004C5123"/>
    <w:rsid w:val="004C55D6"/>
    <w:rsid w:val="004C6579"/>
    <w:rsid w:val="004C6C18"/>
    <w:rsid w:val="004C7190"/>
    <w:rsid w:val="004D070D"/>
    <w:rsid w:val="004D0939"/>
    <w:rsid w:val="004D2D93"/>
    <w:rsid w:val="004D3CB9"/>
    <w:rsid w:val="004D52A2"/>
    <w:rsid w:val="004D598C"/>
    <w:rsid w:val="004D6497"/>
    <w:rsid w:val="004D6E02"/>
    <w:rsid w:val="004E0234"/>
    <w:rsid w:val="004E1EE0"/>
    <w:rsid w:val="004E1FAA"/>
    <w:rsid w:val="004E271B"/>
    <w:rsid w:val="004E3524"/>
    <w:rsid w:val="004E35F0"/>
    <w:rsid w:val="004E5C49"/>
    <w:rsid w:val="004E608C"/>
    <w:rsid w:val="004E759D"/>
    <w:rsid w:val="004F0CC4"/>
    <w:rsid w:val="004F2738"/>
    <w:rsid w:val="004F2C81"/>
    <w:rsid w:val="004F55E8"/>
    <w:rsid w:val="004F5E62"/>
    <w:rsid w:val="00500518"/>
    <w:rsid w:val="0050090E"/>
    <w:rsid w:val="005025FC"/>
    <w:rsid w:val="005036F8"/>
    <w:rsid w:val="00504C95"/>
    <w:rsid w:val="00504CEE"/>
    <w:rsid w:val="00504EA7"/>
    <w:rsid w:val="0050519F"/>
    <w:rsid w:val="00505EC7"/>
    <w:rsid w:val="00506B03"/>
    <w:rsid w:val="00507D9D"/>
    <w:rsid w:val="00507EB7"/>
    <w:rsid w:val="005107BC"/>
    <w:rsid w:val="0051122F"/>
    <w:rsid w:val="00511AF2"/>
    <w:rsid w:val="00514027"/>
    <w:rsid w:val="005153A2"/>
    <w:rsid w:val="005173A5"/>
    <w:rsid w:val="00520115"/>
    <w:rsid w:val="00520C49"/>
    <w:rsid w:val="00521A6B"/>
    <w:rsid w:val="005229BB"/>
    <w:rsid w:val="0052332C"/>
    <w:rsid w:val="005238F6"/>
    <w:rsid w:val="00525B6C"/>
    <w:rsid w:val="00525BAB"/>
    <w:rsid w:val="00525F1F"/>
    <w:rsid w:val="005278D9"/>
    <w:rsid w:val="005279B9"/>
    <w:rsid w:val="0053053C"/>
    <w:rsid w:val="0053103F"/>
    <w:rsid w:val="005319F6"/>
    <w:rsid w:val="00536F7B"/>
    <w:rsid w:val="00540431"/>
    <w:rsid w:val="00540EA5"/>
    <w:rsid w:val="005459DA"/>
    <w:rsid w:val="0054683D"/>
    <w:rsid w:val="00546A91"/>
    <w:rsid w:val="00551201"/>
    <w:rsid w:val="005524AF"/>
    <w:rsid w:val="00552F5A"/>
    <w:rsid w:val="00553C66"/>
    <w:rsid w:val="00556295"/>
    <w:rsid w:val="005562C4"/>
    <w:rsid w:val="00557406"/>
    <w:rsid w:val="00557D17"/>
    <w:rsid w:val="00560C98"/>
    <w:rsid w:val="00560CD0"/>
    <w:rsid w:val="00560D17"/>
    <w:rsid w:val="00561546"/>
    <w:rsid w:val="00561D75"/>
    <w:rsid w:val="005625BD"/>
    <w:rsid w:val="0056294D"/>
    <w:rsid w:val="00562BA5"/>
    <w:rsid w:val="00563E2D"/>
    <w:rsid w:val="00565896"/>
    <w:rsid w:val="0056602B"/>
    <w:rsid w:val="0056611D"/>
    <w:rsid w:val="005665DB"/>
    <w:rsid w:val="005671E5"/>
    <w:rsid w:val="0056724E"/>
    <w:rsid w:val="00567CF1"/>
    <w:rsid w:val="00567EF0"/>
    <w:rsid w:val="005701FE"/>
    <w:rsid w:val="00571B68"/>
    <w:rsid w:val="00571E01"/>
    <w:rsid w:val="005724CD"/>
    <w:rsid w:val="00572D50"/>
    <w:rsid w:val="0057629C"/>
    <w:rsid w:val="00577BEE"/>
    <w:rsid w:val="00581929"/>
    <w:rsid w:val="005822E1"/>
    <w:rsid w:val="00582339"/>
    <w:rsid w:val="00584C3C"/>
    <w:rsid w:val="0058531C"/>
    <w:rsid w:val="00585FA3"/>
    <w:rsid w:val="00591F16"/>
    <w:rsid w:val="005923A7"/>
    <w:rsid w:val="00595CF6"/>
    <w:rsid w:val="005968B4"/>
    <w:rsid w:val="005972F4"/>
    <w:rsid w:val="005976F7"/>
    <w:rsid w:val="0059779F"/>
    <w:rsid w:val="00597B03"/>
    <w:rsid w:val="005A2B03"/>
    <w:rsid w:val="005A32A1"/>
    <w:rsid w:val="005A3E10"/>
    <w:rsid w:val="005A67A0"/>
    <w:rsid w:val="005A7FF0"/>
    <w:rsid w:val="005B0136"/>
    <w:rsid w:val="005B06FC"/>
    <w:rsid w:val="005B26BF"/>
    <w:rsid w:val="005B2791"/>
    <w:rsid w:val="005B2839"/>
    <w:rsid w:val="005B294E"/>
    <w:rsid w:val="005B2FF5"/>
    <w:rsid w:val="005B3FAF"/>
    <w:rsid w:val="005B4D80"/>
    <w:rsid w:val="005B5720"/>
    <w:rsid w:val="005B5E22"/>
    <w:rsid w:val="005B6208"/>
    <w:rsid w:val="005B6410"/>
    <w:rsid w:val="005B77F3"/>
    <w:rsid w:val="005B7A18"/>
    <w:rsid w:val="005C0A6F"/>
    <w:rsid w:val="005C1248"/>
    <w:rsid w:val="005C210E"/>
    <w:rsid w:val="005D01D5"/>
    <w:rsid w:val="005D113A"/>
    <w:rsid w:val="005D1D68"/>
    <w:rsid w:val="005D2DA6"/>
    <w:rsid w:val="005D4554"/>
    <w:rsid w:val="005D5363"/>
    <w:rsid w:val="005D64D4"/>
    <w:rsid w:val="005D6E6B"/>
    <w:rsid w:val="005D70D4"/>
    <w:rsid w:val="005D715E"/>
    <w:rsid w:val="005D771A"/>
    <w:rsid w:val="005D7C6A"/>
    <w:rsid w:val="005E0D80"/>
    <w:rsid w:val="005E264C"/>
    <w:rsid w:val="005E2C29"/>
    <w:rsid w:val="005E34CC"/>
    <w:rsid w:val="005E4A0F"/>
    <w:rsid w:val="005E5643"/>
    <w:rsid w:val="005E689F"/>
    <w:rsid w:val="005E7512"/>
    <w:rsid w:val="005F0493"/>
    <w:rsid w:val="005F1D4E"/>
    <w:rsid w:val="005F1FB8"/>
    <w:rsid w:val="005F6893"/>
    <w:rsid w:val="005F7802"/>
    <w:rsid w:val="005F7B5A"/>
    <w:rsid w:val="006001BE"/>
    <w:rsid w:val="00600238"/>
    <w:rsid w:val="006004AC"/>
    <w:rsid w:val="006009C5"/>
    <w:rsid w:val="00601514"/>
    <w:rsid w:val="00601773"/>
    <w:rsid w:val="00602629"/>
    <w:rsid w:val="00603470"/>
    <w:rsid w:val="00603EF7"/>
    <w:rsid w:val="006041E6"/>
    <w:rsid w:val="0060589D"/>
    <w:rsid w:val="00605FAD"/>
    <w:rsid w:val="00606723"/>
    <w:rsid w:val="00607640"/>
    <w:rsid w:val="00610541"/>
    <w:rsid w:val="00611C29"/>
    <w:rsid w:val="006132D4"/>
    <w:rsid w:val="00613B46"/>
    <w:rsid w:val="00614FD0"/>
    <w:rsid w:val="00617497"/>
    <w:rsid w:val="006176BF"/>
    <w:rsid w:val="00617F2E"/>
    <w:rsid w:val="00617F5B"/>
    <w:rsid w:val="006213A2"/>
    <w:rsid w:val="0062186C"/>
    <w:rsid w:val="00621B93"/>
    <w:rsid w:val="00622092"/>
    <w:rsid w:val="006240DC"/>
    <w:rsid w:val="00624320"/>
    <w:rsid w:val="006259BC"/>
    <w:rsid w:val="00625DE2"/>
    <w:rsid w:val="0063076B"/>
    <w:rsid w:val="00630A8C"/>
    <w:rsid w:val="00630ECB"/>
    <w:rsid w:val="00632541"/>
    <w:rsid w:val="0063359D"/>
    <w:rsid w:val="00633984"/>
    <w:rsid w:val="00634403"/>
    <w:rsid w:val="00635661"/>
    <w:rsid w:val="00636D4A"/>
    <w:rsid w:val="0063747F"/>
    <w:rsid w:val="0064045C"/>
    <w:rsid w:val="006406C2"/>
    <w:rsid w:val="00641AC6"/>
    <w:rsid w:val="0064257E"/>
    <w:rsid w:val="0064269A"/>
    <w:rsid w:val="00642EF4"/>
    <w:rsid w:val="00642FF1"/>
    <w:rsid w:val="00643188"/>
    <w:rsid w:val="006444D2"/>
    <w:rsid w:val="0064482B"/>
    <w:rsid w:val="00644E28"/>
    <w:rsid w:val="00646690"/>
    <w:rsid w:val="006477D4"/>
    <w:rsid w:val="0065441D"/>
    <w:rsid w:val="00654BAB"/>
    <w:rsid w:val="0065558D"/>
    <w:rsid w:val="006557B6"/>
    <w:rsid w:val="00662368"/>
    <w:rsid w:val="00663829"/>
    <w:rsid w:val="0066459F"/>
    <w:rsid w:val="00664698"/>
    <w:rsid w:val="0066528C"/>
    <w:rsid w:val="0066528D"/>
    <w:rsid w:val="00665A0F"/>
    <w:rsid w:val="00666CAB"/>
    <w:rsid w:val="006676F0"/>
    <w:rsid w:val="00667DAB"/>
    <w:rsid w:val="00670CD3"/>
    <w:rsid w:val="00670CE8"/>
    <w:rsid w:val="00671414"/>
    <w:rsid w:val="00672394"/>
    <w:rsid w:val="00672460"/>
    <w:rsid w:val="0067331A"/>
    <w:rsid w:val="00673955"/>
    <w:rsid w:val="0067427C"/>
    <w:rsid w:val="00675517"/>
    <w:rsid w:val="00676438"/>
    <w:rsid w:val="006777D3"/>
    <w:rsid w:val="006778C3"/>
    <w:rsid w:val="00677A2C"/>
    <w:rsid w:val="006814C9"/>
    <w:rsid w:val="00682051"/>
    <w:rsid w:val="0068280E"/>
    <w:rsid w:val="0068291B"/>
    <w:rsid w:val="006832FB"/>
    <w:rsid w:val="00683329"/>
    <w:rsid w:val="006833AD"/>
    <w:rsid w:val="006850EB"/>
    <w:rsid w:val="006852C4"/>
    <w:rsid w:val="006855C0"/>
    <w:rsid w:val="006855F1"/>
    <w:rsid w:val="006900D3"/>
    <w:rsid w:val="00691071"/>
    <w:rsid w:val="0069153D"/>
    <w:rsid w:val="006915FB"/>
    <w:rsid w:val="00691685"/>
    <w:rsid w:val="00692D54"/>
    <w:rsid w:val="006931D6"/>
    <w:rsid w:val="00693275"/>
    <w:rsid w:val="006948A4"/>
    <w:rsid w:val="00696825"/>
    <w:rsid w:val="00697136"/>
    <w:rsid w:val="00697DD1"/>
    <w:rsid w:val="006A0082"/>
    <w:rsid w:val="006A080F"/>
    <w:rsid w:val="006A5D01"/>
    <w:rsid w:val="006A637D"/>
    <w:rsid w:val="006A6C97"/>
    <w:rsid w:val="006A7288"/>
    <w:rsid w:val="006B18D1"/>
    <w:rsid w:val="006B30A3"/>
    <w:rsid w:val="006B5784"/>
    <w:rsid w:val="006B7128"/>
    <w:rsid w:val="006B72ED"/>
    <w:rsid w:val="006C3714"/>
    <w:rsid w:val="006C59E1"/>
    <w:rsid w:val="006C71EC"/>
    <w:rsid w:val="006D0E41"/>
    <w:rsid w:val="006D1FE2"/>
    <w:rsid w:val="006D3DE7"/>
    <w:rsid w:val="006D4366"/>
    <w:rsid w:val="006D6B64"/>
    <w:rsid w:val="006E1488"/>
    <w:rsid w:val="006E2F4C"/>
    <w:rsid w:val="006E31EA"/>
    <w:rsid w:val="006E4297"/>
    <w:rsid w:val="006E5EF4"/>
    <w:rsid w:val="006E7375"/>
    <w:rsid w:val="006E73EC"/>
    <w:rsid w:val="006F019D"/>
    <w:rsid w:val="006F0BF8"/>
    <w:rsid w:val="006F22CA"/>
    <w:rsid w:val="006F37EE"/>
    <w:rsid w:val="006F424F"/>
    <w:rsid w:val="006F5CB6"/>
    <w:rsid w:val="006F6C33"/>
    <w:rsid w:val="00700DBD"/>
    <w:rsid w:val="007021AD"/>
    <w:rsid w:val="007033B2"/>
    <w:rsid w:val="00703967"/>
    <w:rsid w:val="007042CE"/>
    <w:rsid w:val="00704549"/>
    <w:rsid w:val="00705C40"/>
    <w:rsid w:val="0070603C"/>
    <w:rsid w:val="00707DEC"/>
    <w:rsid w:val="0071161E"/>
    <w:rsid w:val="00711AF9"/>
    <w:rsid w:val="007137BE"/>
    <w:rsid w:val="0071505C"/>
    <w:rsid w:val="00715F07"/>
    <w:rsid w:val="00716D6F"/>
    <w:rsid w:val="00722B8C"/>
    <w:rsid w:val="00722D66"/>
    <w:rsid w:val="00723079"/>
    <w:rsid w:val="007234AD"/>
    <w:rsid w:val="0072410B"/>
    <w:rsid w:val="00724960"/>
    <w:rsid w:val="00727F81"/>
    <w:rsid w:val="0073129A"/>
    <w:rsid w:val="00732D92"/>
    <w:rsid w:val="00733BB2"/>
    <w:rsid w:val="00733FF6"/>
    <w:rsid w:val="00734529"/>
    <w:rsid w:val="007347B0"/>
    <w:rsid w:val="00735097"/>
    <w:rsid w:val="00735570"/>
    <w:rsid w:val="00735600"/>
    <w:rsid w:val="00735864"/>
    <w:rsid w:val="00737418"/>
    <w:rsid w:val="00737A91"/>
    <w:rsid w:val="00750357"/>
    <w:rsid w:val="0075318C"/>
    <w:rsid w:val="007537F0"/>
    <w:rsid w:val="00754F31"/>
    <w:rsid w:val="00754F92"/>
    <w:rsid w:val="0075647B"/>
    <w:rsid w:val="00756AEB"/>
    <w:rsid w:val="007570C9"/>
    <w:rsid w:val="007608AC"/>
    <w:rsid w:val="007628CE"/>
    <w:rsid w:val="007652AC"/>
    <w:rsid w:val="00765419"/>
    <w:rsid w:val="00766348"/>
    <w:rsid w:val="00766B1F"/>
    <w:rsid w:val="00766EF1"/>
    <w:rsid w:val="00767272"/>
    <w:rsid w:val="007705A7"/>
    <w:rsid w:val="00770EE2"/>
    <w:rsid w:val="00771BF5"/>
    <w:rsid w:val="007722F7"/>
    <w:rsid w:val="00772815"/>
    <w:rsid w:val="00774140"/>
    <w:rsid w:val="007776D6"/>
    <w:rsid w:val="00781359"/>
    <w:rsid w:val="00783173"/>
    <w:rsid w:val="00783C98"/>
    <w:rsid w:val="00786F4E"/>
    <w:rsid w:val="00790600"/>
    <w:rsid w:val="00791266"/>
    <w:rsid w:val="00794476"/>
    <w:rsid w:val="00794A6A"/>
    <w:rsid w:val="00795648"/>
    <w:rsid w:val="007974E8"/>
    <w:rsid w:val="007A16F7"/>
    <w:rsid w:val="007A1E0C"/>
    <w:rsid w:val="007A24A6"/>
    <w:rsid w:val="007A2B08"/>
    <w:rsid w:val="007A2DF8"/>
    <w:rsid w:val="007A2EAE"/>
    <w:rsid w:val="007A3A83"/>
    <w:rsid w:val="007A6B39"/>
    <w:rsid w:val="007B1190"/>
    <w:rsid w:val="007B3711"/>
    <w:rsid w:val="007B3D8B"/>
    <w:rsid w:val="007B43FE"/>
    <w:rsid w:val="007B71A4"/>
    <w:rsid w:val="007C2187"/>
    <w:rsid w:val="007C3861"/>
    <w:rsid w:val="007C4A93"/>
    <w:rsid w:val="007C5779"/>
    <w:rsid w:val="007C7765"/>
    <w:rsid w:val="007D0714"/>
    <w:rsid w:val="007D2F59"/>
    <w:rsid w:val="007D43F2"/>
    <w:rsid w:val="007D4B4E"/>
    <w:rsid w:val="007D63B3"/>
    <w:rsid w:val="007D75B2"/>
    <w:rsid w:val="007D7F66"/>
    <w:rsid w:val="007E0096"/>
    <w:rsid w:val="007E07A1"/>
    <w:rsid w:val="007E1413"/>
    <w:rsid w:val="007E14FE"/>
    <w:rsid w:val="007E1530"/>
    <w:rsid w:val="007E2DA6"/>
    <w:rsid w:val="007E35BC"/>
    <w:rsid w:val="007E71A1"/>
    <w:rsid w:val="007F038C"/>
    <w:rsid w:val="007F0F52"/>
    <w:rsid w:val="007F1D04"/>
    <w:rsid w:val="007F2026"/>
    <w:rsid w:val="007F3139"/>
    <w:rsid w:val="007F37D1"/>
    <w:rsid w:val="007F3DBA"/>
    <w:rsid w:val="007F6B21"/>
    <w:rsid w:val="007F6BDD"/>
    <w:rsid w:val="007F7269"/>
    <w:rsid w:val="00801EEA"/>
    <w:rsid w:val="00802B52"/>
    <w:rsid w:val="008032C0"/>
    <w:rsid w:val="0080459E"/>
    <w:rsid w:val="00805B8D"/>
    <w:rsid w:val="0080615D"/>
    <w:rsid w:val="008068A0"/>
    <w:rsid w:val="008073F7"/>
    <w:rsid w:val="00811E54"/>
    <w:rsid w:val="00812FFF"/>
    <w:rsid w:val="00815114"/>
    <w:rsid w:val="00815FEE"/>
    <w:rsid w:val="00816C7B"/>
    <w:rsid w:val="00817090"/>
    <w:rsid w:val="0082026E"/>
    <w:rsid w:val="00821189"/>
    <w:rsid w:val="00823477"/>
    <w:rsid w:val="008238F2"/>
    <w:rsid w:val="00823CDA"/>
    <w:rsid w:val="00824E3A"/>
    <w:rsid w:val="00824F95"/>
    <w:rsid w:val="00825170"/>
    <w:rsid w:val="00825BB2"/>
    <w:rsid w:val="00826204"/>
    <w:rsid w:val="00826602"/>
    <w:rsid w:val="00827DFF"/>
    <w:rsid w:val="00830E14"/>
    <w:rsid w:val="00831080"/>
    <w:rsid w:val="00833398"/>
    <w:rsid w:val="008335B0"/>
    <w:rsid w:val="008349F0"/>
    <w:rsid w:val="008350B9"/>
    <w:rsid w:val="0083575C"/>
    <w:rsid w:val="0083583F"/>
    <w:rsid w:val="00837F91"/>
    <w:rsid w:val="008400FC"/>
    <w:rsid w:val="00841C50"/>
    <w:rsid w:val="00842BB5"/>
    <w:rsid w:val="0084551B"/>
    <w:rsid w:val="008459A3"/>
    <w:rsid w:val="00845B28"/>
    <w:rsid w:val="00846F8F"/>
    <w:rsid w:val="00850F34"/>
    <w:rsid w:val="0085183A"/>
    <w:rsid w:val="00851C7E"/>
    <w:rsid w:val="008523ED"/>
    <w:rsid w:val="008526FB"/>
    <w:rsid w:val="00852F00"/>
    <w:rsid w:val="00853F6A"/>
    <w:rsid w:val="00855B2A"/>
    <w:rsid w:val="0085796E"/>
    <w:rsid w:val="00860143"/>
    <w:rsid w:val="00861A19"/>
    <w:rsid w:val="00861C9C"/>
    <w:rsid w:val="0086483C"/>
    <w:rsid w:val="0086550C"/>
    <w:rsid w:val="00866930"/>
    <w:rsid w:val="0087225C"/>
    <w:rsid w:val="00872561"/>
    <w:rsid w:val="00875A64"/>
    <w:rsid w:val="00875B6E"/>
    <w:rsid w:val="00875C4E"/>
    <w:rsid w:val="008761E5"/>
    <w:rsid w:val="00876AFB"/>
    <w:rsid w:val="0088378C"/>
    <w:rsid w:val="00884035"/>
    <w:rsid w:val="008842A1"/>
    <w:rsid w:val="0088652A"/>
    <w:rsid w:val="00887060"/>
    <w:rsid w:val="00887CE9"/>
    <w:rsid w:val="00887F1C"/>
    <w:rsid w:val="0089197E"/>
    <w:rsid w:val="00891D49"/>
    <w:rsid w:val="008927CF"/>
    <w:rsid w:val="00892AAA"/>
    <w:rsid w:val="00895736"/>
    <w:rsid w:val="00895842"/>
    <w:rsid w:val="00896B73"/>
    <w:rsid w:val="008A04DA"/>
    <w:rsid w:val="008A131E"/>
    <w:rsid w:val="008A2002"/>
    <w:rsid w:val="008A3D92"/>
    <w:rsid w:val="008A3EB6"/>
    <w:rsid w:val="008A4ADC"/>
    <w:rsid w:val="008A520E"/>
    <w:rsid w:val="008A5367"/>
    <w:rsid w:val="008A6825"/>
    <w:rsid w:val="008A6946"/>
    <w:rsid w:val="008A75D7"/>
    <w:rsid w:val="008B0A19"/>
    <w:rsid w:val="008B0BCA"/>
    <w:rsid w:val="008B1895"/>
    <w:rsid w:val="008B2C63"/>
    <w:rsid w:val="008B3566"/>
    <w:rsid w:val="008B41C3"/>
    <w:rsid w:val="008B43D9"/>
    <w:rsid w:val="008B5161"/>
    <w:rsid w:val="008B521F"/>
    <w:rsid w:val="008B56D2"/>
    <w:rsid w:val="008B595F"/>
    <w:rsid w:val="008B608B"/>
    <w:rsid w:val="008B6715"/>
    <w:rsid w:val="008B6834"/>
    <w:rsid w:val="008C0166"/>
    <w:rsid w:val="008C02BF"/>
    <w:rsid w:val="008C0945"/>
    <w:rsid w:val="008C1CD1"/>
    <w:rsid w:val="008C1D79"/>
    <w:rsid w:val="008C256E"/>
    <w:rsid w:val="008C2B9E"/>
    <w:rsid w:val="008C332A"/>
    <w:rsid w:val="008C3A6C"/>
    <w:rsid w:val="008C3E0C"/>
    <w:rsid w:val="008C3F03"/>
    <w:rsid w:val="008C5636"/>
    <w:rsid w:val="008C5AA9"/>
    <w:rsid w:val="008C6AF3"/>
    <w:rsid w:val="008D039B"/>
    <w:rsid w:val="008D0DAA"/>
    <w:rsid w:val="008D2592"/>
    <w:rsid w:val="008D29AB"/>
    <w:rsid w:val="008D3A36"/>
    <w:rsid w:val="008D3F97"/>
    <w:rsid w:val="008D45C7"/>
    <w:rsid w:val="008D56CF"/>
    <w:rsid w:val="008D63F9"/>
    <w:rsid w:val="008D79FE"/>
    <w:rsid w:val="008E0696"/>
    <w:rsid w:val="008E0DF9"/>
    <w:rsid w:val="008E1206"/>
    <w:rsid w:val="008E183B"/>
    <w:rsid w:val="008E1DB9"/>
    <w:rsid w:val="008E1F75"/>
    <w:rsid w:val="008E2650"/>
    <w:rsid w:val="008E2D5F"/>
    <w:rsid w:val="008E358F"/>
    <w:rsid w:val="008E4F4B"/>
    <w:rsid w:val="008F0909"/>
    <w:rsid w:val="008F128C"/>
    <w:rsid w:val="008F1BD9"/>
    <w:rsid w:val="008F230C"/>
    <w:rsid w:val="008F23ED"/>
    <w:rsid w:val="008F267C"/>
    <w:rsid w:val="008F3D46"/>
    <w:rsid w:val="008F7854"/>
    <w:rsid w:val="00901097"/>
    <w:rsid w:val="009025BE"/>
    <w:rsid w:val="009025DB"/>
    <w:rsid w:val="00902BD3"/>
    <w:rsid w:val="0090413B"/>
    <w:rsid w:val="00906DA7"/>
    <w:rsid w:val="0091026F"/>
    <w:rsid w:val="009147D8"/>
    <w:rsid w:val="009156B4"/>
    <w:rsid w:val="009225EB"/>
    <w:rsid w:val="00922E3C"/>
    <w:rsid w:val="00923F97"/>
    <w:rsid w:val="00925973"/>
    <w:rsid w:val="00925CA7"/>
    <w:rsid w:val="00926463"/>
    <w:rsid w:val="00926B53"/>
    <w:rsid w:val="0093001F"/>
    <w:rsid w:val="009337BB"/>
    <w:rsid w:val="00934DC4"/>
    <w:rsid w:val="009359E0"/>
    <w:rsid w:val="00936202"/>
    <w:rsid w:val="009368D8"/>
    <w:rsid w:val="00936A8B"/>
    <w:rsid w:val="00936F68"/>
    <w:rsid w:val="0094097A"/>
    <w:rsid w:val="00941556"/>
    <w:rsid w:val="0094452D"/>
    <w:rsid w:val="00944759"/>
    <w:rsid w:val="009447E7"/>
    <w:rsid w:val="00945398"/>
    <w:rsid w:val="009475F3"/>
    <w:rsid w:val="00950961"/>
    <w:rsid w:val="00950A98"/>
    <w:rsid w:val="00950D6E"/>
    <w:rsid w:val="00951D01"/>
    <w:rsid w:val="00953E08"/>
    <w:rsid w:val="009547D8"/>
    <w:rsid w:val="00955781"/>
    <w:rsid w:val="00955EC4"/>
    <w:rsid w:val="009603FC"/>
    <w:rsid w:val="00961CFC"/>
    <w:rsid w:val="00963E48"/>
    <w:rsid w:val="009643CA"/>
    <w:rsid w:val="00965368"/>
    <w:rsid w:val="00967905"/>
    <w:rsid w:val="00971181"/>
    <w:rsid w:val="00971FF0"/>
    <w:rsid w:val="00973461"/>
    <w:rsid w:val="00973A80"/>
    <w:rsid w:val="0097566F"/>
    <w:rsid w:val="00980980"/>
    <w:rsid w:val="00980B48"/>
    <w:rsid w:val="00980DD9"/>
    <w:rsid w:val="00981155"/>
    <w:rsid w:val="009817DB"/>
    <w:rsid w:val="009831C1"/>
    <w:rsid w:val="00983625"/>
    <w:rsid w:val="009868DF"/>
    <w:rsid w:val="00987034"/>
    <w:rsid w:val="009873D2"/>
    <w:rsid w:val="00987B39"/>
    <w:rsid w:val="00990882"/>
    <w:rsid w:val="00991512"/>
    <w:rsid w:val="009975DF"/>
    <w:rsid w:val="00997C3A"/>
    <w:rsid w:val="00997CCE"/>
    <w:rsid w:val="009A036D"/>
    <w:rsid w:val="009A08C7"/>
    <w:rsid w:val="009A0E1F"/>
    <w:rsid w:val="009A19E2"/>
    <w:rsid w:val="009A6183"/>
    <w:rsid w:val="009A6E8A"/>
    <w:rsid w:val="009A79D7"/>
    <w:rsid w:val="009B0736"/>
    <w:rsid w:val="009B1B6F"/>
    <w:rsid w:val="009B1F50"/>
    <w:rsid w:val="009B2EFC"/>
    <w:rsid w:val="009B330C"/>
    <w:rsid w:val="009B4651"/>
    <w:rsid w:val="009B54CF"/>
    <w:rsid w:val="009B5A30"/>
    <w:rsid w:val="009B6860"/>
    <w:rsid w:val="009C070E"/>
    <w:rsid w:val="009C1A3D"/>
    <w:rsid w:val="009C1EFD"/>
    <w:rsid w:val="009C29B2"/>
    <w:rsid w:val="009C3488"/>
    <w:rsid w:val="009C3B57"/>
    <w:rsid w:val="009C3F47"/>
    <w:rsid w:val="009C4C7E"/>
    <w:rsid w:val="009C6B7C"/>
    <w:rsid w:val="009D0199"/>
    <w:rsid w:val="009D0729"/>
    <w:rsid w:val="009D1C07"/>
    <w:rsid w:val="009D2A41"/>
    <w:rsid w:val="009D3473"/>
    <w:rsid w:val="009D55C3"/>
    <w:rsid w:val="009D625F"/>
    <w:rsid w:val="009E23D1"/>
    <w:rsid w:val="009E2971"/>
    <w:rsid w:val="009E2FFE"/>
    <w:rsid w:val="009E34FA"/>
    <w:rsid w:val="009E3699"/>
    <w:rsid w:val="009E49E8"/>
    <w:rsid w:val="009E60B2"/>
    <w:rsid w:val="009E69D0"/>
    <w:rsid w:val="009F0C68"/>
    <w:rsid w:val="009F28B1"/>
    <w:rsid w:val="009F31BB"/>
    <w:rsid w:val="009F3416"/>
    <w:rsid w:val="009F4516"/>
    <w:rsid w:val="009F5C31"/>
    <w:rsid w:val="009F6355"/>
    <w:rsid w:val="009F6486"/>
    <w:rsid w:val="009F6593"/>
    <w:rsid w:val="009F6616"/>
    <w:rsid w:val="009F6A2A"/>
    <w:rsid w:val="009F7F63"/>
    <w:rsid w:val="00A021D5"/>
    <w:rsid w:val="00A02992"/>
    <w:rsid w:val="00A034DA"/>
    <w:rsid w:val="00A04531"/>
    <w:rsid w:val="00A048F7"/>
    <w:rsid w:val="00A05149"/>
    <w:rsid w:val="00A07C1A"/>
    <w:rsid w:val="00A13310"/>
    <w:rsid w:val="00A13BC8"/>
    <w:rsid w:val="00A144A5"/>
    <w:rsid w:val="00A14561"/>
    <w:rsid w:val="00A15316"/>
    <w:rsid w:val="00A16D96"/>
    <w:rsid w:val="00A16F35"/>
    <w:rsid w:val="00A17A43"/>
    <w:rsid w:val="00A17B0F"/>
    <w:rsid w:val="00A20166"/>
    <w:rsid w:val="00A207A9"/>
    <w:rsid w:val="00A2098C"/>
    <w:rsid w:val="00A21156"/>
    <w:rsid w:val="00A27695"/>
    <w:rsid w:val="00A30F46"/>
    <w:rsid w:val="00A311F5"/>
    <w:rsid w:val="00A35F68"/>
    <w:rsid w:val="00A364E0"/>
    <w:rsid w:val="00A364FD"/>
    <w:rsid w:val="00A40853"/>
    <w:rsid w:val="00A417CA"/>
    <w:rsid w:val="00A41B84"/>
    <w:rsid w:val="00A436BB"/>
    <w:rsid w:val="00A45965"/>
    <w:rsid w:val="00A45CAF"/>
    <w:rsid w:val="00A46B83"/>
    <w:rsid w:val="00A47F9E"/>
    <w:rsid w:val="00A5048E"/>
    <w:rsid w:val="00A50A8A"/>
    <w:rsid w:val="00A50BFE"/>
    <w:rsid w:val="00A51453"/>
    <w:rsid w:val="00A5325B"/>
    <w:rsid w:val="00A5335C"/>
    <w:rsid w:val="00A536C4"/>
    <w:rsid w:val="00A55919"/>
    <w:rsid w:val="00A56898"/>
    <w:rsid w:val="00A61AC7"/>
    <w:rsid w:val="00A625D2"/>
    <w:rsid w:val="00A63B6B"/>
    <w:rsid w:val="00A644C5"/>
    <w:rsid w:val="00A7105E"/>
    <w:rsid w:val="00A72808"/>
    <w:rsid w:val="00A73101"/>
    <w:rsid w:val="00A75481"/>
    <w:rsid w:val="00A76D3B"/>
    <w:rsid w:val="00A775DD"/>
    <w:rsid w:val="00A80146"/>
    <w:rsid w:val="00A811D1"/>
    <w:rsid w:val="00A812E4"/>
    <w:rsid w:val="00A8420C"/>
    <w:rsid w:val="00A844DD"/>
    <w:rsid w:val="00A84BCA"/>
    <w:rsid w:val="00A85E6C"/>
    <w:rsid w:val="00A8612B"/>
    <w:rsid w:val="00A8619E"/>
    <w:rsid w:val="00A8689B"/>
    <w:rsid w:val="00A86EE0"/>
    <w:rsid w:val="00A8754A"/>
    <w:rsid w:val="00A90900"/>
    <w:rsid w:val="00A9264C"/>
    <w:rsid w:val="00A92AA8"/>
    <w:rsid w:val="00A9342E"/>
    <w:rsid w:val="00A94D04"/>
    <w:rsid w:val="00A9651F"/>
    <w:rsid w:val="00A96B57"/>
    <w:rsid w:val="00A96BFC"/>
    <w:rsid w:val="00AA06BF"/>
    <w:rsid w:val="00AA06CC"/>
    <w:rsid w:val="00AA497D"/>
    <w:rsid w:val="00AA5411"/>
    <w:rsid w:val="00AA63FC"/>
    <w:rsid w:val="00AB1250"/>
    <w:rsid w:val="00AB16CB"/>
    <w:rsid w:val="00AB48EF"/>
    <w:rsid w:val="00AB4A98"/>
    <w:rsid w:val="00AB53AD"/>
    <w:rsid w:val="00AB5429"/>
    <w:rsid w:val="00AB5EAB"/>
    <w:rsid w:val="00AB7604"/>
    <w:rsid w:val="00AC0F88"/>
    <w:rsid w:val="00AC1259"/>
    <w:rsid w:val="00AC229E"/>
    <w:rsid w:val="00AC2A2C"/>
    <w:rsid w:val="00AC3292"/>
    <w:rsid w:val="00AC3B4E"/>
    <w:rsid w:val="00AC3D37"/>
    <w:rsid w:val="00AC4273"/>
    <w:rsid w:val="00AC4357"/>
    <w:rsid w:val="00AC54C2"/>
    <w:rsid w:val="00AC5B4D"/>
    <w:rsid w:val="00AC631D"/>
    <w:rsid w:val="00AD1E6E"/>
    <w:rsid w:val="00AD2687"/>
    <w:rsid w:val="00AD601A"/>
    <w:rsid w:val="00AD6B26"/>
    <w:rsid w:val="00AD7609"/>
    <w:rsid w:val="00AE4A3C"/>
    <w:rsid w:val="00AE562C"/>
    <w:rsid w:val="00AE5E1D"/>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CC5"/>
    <w:rsid w:val="00B00E4E"/>
    <w:rsid w:val="00B0211E"/>
    <w:rsid w:val="00B02191"/>
    <w:rsid w:val="00B03F9D"/>
    <w:rsid w:val="00B04E16"/>
    <w:rsid w:val="00B054B3"/>
    <w:rsid w:val="00B05DC7"/>
    <w:rsid w:val="00B06433"/>
    <w:rsid w:val="00B07545"/>
    <w:rsid w:val="00B104E2"/>
    <w:rsid w:val="00B12149"/>
    <w:rsid w:val="00B125A1"/>
    <w:rsid w:val="00B12A2D"/>
    <w:rsid w:val="00B1351D"/>
    <w:rsid w:val="00B14D28"/>
    <w:rsid w:val="00B16236"/>
    <w:rsid w:val="00B1639C"/>
    <w:rsid w:val="00B16B90"/>
    <w:rsid w:val="00B17311"/>
    <w:rsid w:val="00B24FE5"/>
    <w:rsid w:val="00B25484"/>
    <w:rsid w:val="00B261F4"/>
    <w:rsid w:val="00B27FEF"/>
    <w:rsid w:val="00B32192"/>
    <w:rsid w:val="00B32EB7"/>
    <w:rsid w:val="00B3355C"/>
    <w:rsid w:val="00B34FEE"/>
    <w:rsid w:val="00B3515D"/>
    <w:rsid w:val="00B36BA3"/>
    <w:rsid w:val="00B36F11"/>
    <w:rsid w:val="00B374B7"/>
    <w:rsid w:val="00B3792B"/>
    <w:rsid w:val="00B40190"/>
    <w:rsid w:val="00B4202D"/>
    <w:rsid w:val="00B42C36"/>
    <w:rsid w:val="00B46A79"/>
    <w:rsid w:val="00B473AC"/>
    <w:rsid w:val="00B4763E"/>
    <w:rsid w:val="00B47C10"/>
    <w:rsid w:val="00B5175B"/>
    <w:rsid w:val="00B52D7B"/>
    <w:rsid w:val="00B53EAB"/>
    <w:rsid w:val="00B5606F"/>
    <w:rsid w:val="00B61064"/>
    <w:rsid w:val="00B62A1E"/>
    <w:rsid w:val="00B62D66"/>
    <w:rsid w:val="00B63E9C"/>
    <w:rsid w:val="00B63F2C"/>
    <w:rsid w:val="00B63FCA"/>
    <w:rsid w:val="00B655C9"/>
    <w:rsid w:val="00B67200"/>
    <w:rsid w:val="00B67921"/>
    <w:rsid w:val="00B70C90"/>
    <w:rsid w:val="00B712BB"/>
    <w:rsid w:val="00B71EA1"/>
    <w:rsid w:val="00B741DE"/>
    <w:rsid w:val="00B74E10"/>
    <w:rsid w:val="00B75F10"/>
    <w:rsid w:val="00B765A5"/>
    <w:rsid w:val="00B76AD0"/>
    <w:rsid w:val="00B77984"/>
    <w:rsid w:val="00B80BFA"/>
    <w:rsid w:val="00B83221"/>
    <w:rsid w:val="00B832AB"/>
    <w:rsid w:val="00B83334"/>
    <w:rsid w:val="00B83E3F"/>
    <w:rsid w:val="00B879F3"/>
    <w:rsid w:val="00B90EF9"/>
    <w:rsid w:val="00B9153D"/>
    <w:rsid w:val="00B91CB4"/>
    <w:rsid w:val="00B9276E"/>
    <w:rsid w:val="00B93C79"/>
    <w:rsid w:val="00B93E87"/>
    <w:rsid w:val="00B9469D"/>
    <w:rsid w:val="00B94AAE"/>
    <w:rsid w:val="00B952B7"/>
    <w:rsid w:val="00B97726"/>
    <w:rsid w:val="00BA3EB8"/>
    <w:rsid w:val="00BA4059"/>
    <w:rsid w:val="00BA4337"/>
    <w:rsid w:val="00BA6B6C"/>
    <w:rsid w:val="00BA7562"/>
    <w:rsid w:val="00BA7B08"/>
    <w:rsid w:val="00BB0D5C"/>
    <w:rsid w:val="00BB1077"/>
    <w:rsid w:val="00BB130A"/>
    <w:rsid w:val="00BB279C"/>
    <w:rsid w:val="00BB3B04"/>
    <w:rsid w:val="00BB6E08"/>
    <w:rsid w:val="00BB6EC8"/>
    <w:rsid w:val="00BC27C4"/>
    <w:rsid w:val="00BC27E6"/>
    <w:rsid w:val="00BC315E"/>
    <w:rsid w:val="00BC3AFD"/>
    <w:rsid w:val="00BC524B"/>
    <w:rsid w:val="00BD1F8D"/>
    <w:rsid w:val="00BD6661"/>
    <w:rsid w:val="00BD7899"/>
    <w:rsid w:val="00BD78A2"/>
    <w:rsid w:val="00BE0E7F"/>
    <w:rsid w:val="00BE157A"/>
    <w:rsid w:val="00BE5EE3"/>
    <w:rsid w:val="00BE6055"/>
    <w:rsid w:val="00BE6B0D"/>
    <w:rsid w:val="00BE6B28"/>
    <w:rsid w:val="00BE77AD"/>
    <w:rsid w:val="00BF560E"/>
    <w:rsid w:val="00BF6BC3"/>
    <w:rsid w:val="00BF7997"/>
    <w:rsid w:val="00C03979"/>
    <w:rsid w:val="00C04231"/>
    <w:rsid w:val="00C04ABC"/>
    <w:rsid w:val="00C04DAB"/>
    <w:rsid w:val="00C04EA0"/>
    <w:rsid w:val="00C0542D"/>
    <w:rsid w:val="00C061D9"/>
    <w:rsid w:val="00C075A7"/>
    <w:rsid w:val="00C10104"/>
    <w:rsid w:val="00C112F1"/>
    <w:rsid w:val="00C12135"/>
    <w:rsid w:val="00C12496"/>
    <w:rsid w:val="00C16392"/>
    <w:rsid w:val="00C22C6B"/>
    <w:rsid w:val="00C24F3C"/>
    <w:rsid w:val="00C2655D"/>
    <w:rsid w:val="00C265F5"/>
    <w:rsid w:val="00C26DAF"/>
    <w:rsid w:val="00C279C8"/>
    <w:rsid w:val="00C27E4E"/>
    <w:rsid w:val="00C31832"/>
    <w:rsid w:val="00C32D25"/>
    <w:rsid w:val="00C32EAC"/>
    <w:rsid w:val="00C33E3C"/>
    <w:rsid w:val="00C33FF9"/>
    <w:rsid w:val="00C3485E"/>
    <w:rsid w:val="00C362E7"/>
    <w:rsid w:val="00C36786"/>
    <w:rsid w:val="00C37EB3"/>
    <w:rsid w:val="00C4009F"/>
    <w:rsid w:val="00C400FE"/>
    <w:rsid w:val="00C41D3C"/>
    <w:rsid w:val="00C4296A"/>
    <w:rsid w:val="00C42AFE"/>
    <w:rsid w:val="00C5089D"/>
    <w:rsid w:val="00C51594"/>
    <w:rsid w:val="00C52427"/>
    <w:rsid w:val="00C54D0F"/>
    <w:rsid w:val="00C54EBC"/>
    <w:rsid w:val="00C55048"/>
    <w:rsid w:val="00C56B11"/>
    <w:rsid w:val="00C578D3"/>
    <w:rsid w:val="00C57CF1"/>
    <w:rsid w:val="00C60AFC"/>
    <w:rsid w:val="00C61186"/>
    <w:rsid w:val="00C621F6"/>
    <w:rsid w:val="00C62921"/>
    <w:rsid w:val="00C64637"/>
    <w:rsid w:val="00C65242"/>
    <w:rsid w:val="00C65435"/>
    <w:rsid w:val="00C658ED"/>
    <w:rsid w:val="00C71C2C"/>
    <w:rsid w:val="00C72772"/>
    <w:rsid w:val="00C72E4C"/>
    <w:rsid w:val="00C73120"/>
    <w:rsid w:val="00C73261"/>
    <w:rsid w:val="00C73C76"/>
    <w:rsid w:val="00C74389"/>
    <w:rsid w:val="00C750BD"/>
    <w:rsid w:val="00C75DC9"/>
    <w:rsid w:val="00C75E0D"/>
    <w:rsid w:val="00C76E59"/>
    <w:rsid w:val="00C815B5"/>
    <w:rsid w:val="00C8336F"/>
    <w:rsid w:val="00C83722"/>
    <w:rsid w:val="00C838FD"/>
    <w:rsid w:val="00C83A63"/>
    <w:rsid w:val="00C85A46"/>
    <w:rsid w:val="00C921F9"/>
    <w:rsid w:val="00C92446"/>
    <w:rsid w:val="00C95D6D"/>
    <w:rsid w:val="00CA085A"/>
    <w:rsid w:val="00CA149B"/>
    <w:rsid w:val="00CA2238"/>
    <w:rsid w:val="00CA2606"/>
    <w:rsid w:val="00CA32F6"/>
    <w:rsid w:val="00CA3959"/>
    <w:rsid w:val="00CA3AA7"/>
    <w:rsid w:val="00CA3D58"/>
    <w:rsid w:val="00CA42A0"/>
    <w:rsid w:val="00CA4843"/>
    <w:rsid w:val="00CA5278"/>
    <w:rsid w:val="00CA5C0E"/>
    <w:rsid w:val="00CA5EDD"/>
    <w:rsid w:val="00CA6748"/>
    <w:rsid w:val="00CB0B87"/>
    <w:rsid w:val="00CB20AC"/>
    <w:rsid w:val="00CB2AF0"/>
    <w:rsid w:val="00CB33CF"/>
    <w:rsid w:val="00CB458F"/>
    <w:rsid w:val="00CB5724"/>
    <w:rsid w:val="00CB7BD9"/>
    <w:rsid w:val="00CC06D9"/>
    <w:rsid w:val="00CC0A4A"/>
    <w:rsid w:val="00CC0B39"/>
    <w:rsid w:val="00CC178D"/>
    <w:rsid w:val="00CC2CC2"/>
    <w:rsid w:val="00CC438B"/>
    <w:rsid w:val="00CC594E"/>
    <w:rsid w:val="00CC59F3"/>
    <w:rsid w:val="00CC6000"/>
    <w:rsid w:val="00CC76C8"/>
    <w:rsid w:val="00CC7885"/>
    <w:rsid w:val="00CC7E07"/>
    <w:rsid w:val="00CD0171"/>
    <w:rsid w:val="00CD3D4E"/>
    <w:rsid w:val="00CD44CC"/>
    <w:rsid w:val="00CD5299"/>
    <w:rsid w:val="00CD54BA"/>
    <w:rsid w:val="00CD5D1B"/>
    <w:rsid w:val="00CD6839"/>
    <w:rsid w:val="00CD7053"/>
    <w:rsid w:val="00CE1296"/>
    <w:rsid w:val="00CE31CA"/>
    <w:rsid w:val="00CE31D2"/>
    <w:rsid w:val="00CE3922"/>
    <w:rsid w:val="00CE3AF4"/>
    <w:rsid w:val="00CE430D"/>
    <w:rsid w:val="00CE4BC6"/>
    <w:rsid w:val="00CE509A"/>
    <w:rsid w:val="00CE5120"/>
    <w:rsid w:val="00CE523A"/>
    <w:rsid w:val="00CE6107"/>
    <w:rsid w:val="00CE6F22"/>
    <w:rsid w:val="00CF1AEC"/>
    <w:rsid w:val="00CF220D"/>
    <w:rsid w:val="00CF3D2A"/>
    <w:rsid w:val="00CF5E81"/>
    <w:rsid w:val="00CF601C"/>
    <w:rsid w:val="00CF7559"/>
    <w:rsid w:val="00D03F84"/>
    <w:rsid w:val="00D04190"/>
    <w:rsid w:val="00D04A5E"/>
    <w:rsid w:val="00D06BD9"/>
    <w:rsid w:val="00D06CBD"/>
    <w:rsid w:val="00D06F33"/>
    <w:rsid w:val="00D07162"/>
    <w:rsid w:val="00D072FF"/>
    <w:rsid w:val="00D10BE0"/>
    <w:rsid w:val="00D14782"/>
    <w:rsid w:val="00D152B4"/>
    <w:rsid w:val="00D15F7E"/>
    <w:rsid w:val="00D17619"/>
    <w:rsid w:val="00D17D91"/>
    <w:rsid w:val="00D21094"/>
    <w:rsid w:val="00D21542"/>
    <w:rsid w:val="00D21C7B"/>
    <w:rsid w:val="00D2278B"/>
    <w:rsid w:val="00D2278C"/>
    <w:rsid w:val="00D229CF"/>
    <w:rsid w:val="00D22DA5"/>
    <w:rsid w:val="00D2353D"/>
    <w:rsid w:val="00D258A8"/>
    <w:rsid w:val="00D26E1F"/>
    <w:rsid w:val="00D27B1A"/>
    <w:rsid w:val="00D27CBF"/>
    <w:rsid w:val="00D27E68"/>
    <w:rsid w:val="00D304F3"/>
    <w:rsid w:val="00D33AAB"/>
    <w:rsid w:val="00D34A46"/>
    <w:rsid w:val="00D35119"/>
    <w:rsid w:val="00D37059"/>
    <w:rsid w:val="00D40E2C"/>
    <w:rsid w:val="00D41821"/>
    <w:rsid w:val="00D44DE2"/>
    <w:rsid w:val="00D4602E"/>
    <w:rsid w:val="00D46929"/>
    <w:rsid w:val="00D502A9"/>
    <w:rsid w:val="00D50631"/>
    <w:rsid w:val="00D52216"/>
    <w:rsid w:val="00D53C60"/>
    <w:rsid w:val="00D540EA"/>
    <w:rsid w:val="00D55368"/>
    <w:rsid w:val="00D55C83"/>
    <w:rsid w:val="00D56ECC"/>
    <w:rsid w:val="00D57486"/>
    <w:rsid w:val="00D57BA1"/>
    <w:rsid w:val="00D57E0B"/>
    <w:rsid w:val="00D60E81"/>
    <w:rsid w:val="00D63019"/>
    <w:rsid w:val="00D67654"/>
    <w:rsid w:val="00D67C31"/>
    <w:rsid w:val="00D67FEA"/>
    <w:rsid w:val="00D7018B"/>
    <w:rsid w:val="00D71247"/>
    <w:rsid w:val="00D724B5"/>
    <w:rsid w:val="00D72DFF"/>
    <w:rsid w:val="00D74440"/>
    <w:rsid w:val="00D75A7E"/>
    <w:rsid w:val="00D7711B"/>
    <w:rsid w:val="00D77389"/>
    <w:rsid w:val="00D7792A"/>
    <w:rsid w:val="00D808B3"/>
    <w:rsid w:val="00D80ED8"/>
    <w:rsid w:val="00D82724"/>
    <w:rsid w:val="00D834B4"/>
    <w:rsid w:val="00D83D6A"/>
    <w:rsid w:val="00D873B2"/>
    <w:rsid w:val="00D87FAE"/>
    <w:rsid w:val="00D91646"/>
    <w:rsid w:val="00D92A3C"/>
    <w:rsid w:val="00D9587E"/>
    <w:rsid w:val="00D95E9B"/>
    <w:rsid w:val="00D96451"/>
    <w:rsid w:val="00D97DC6"/>
    <w:rsid w:val="00DA0953"/>
    <w:rsid w:val="00DA13BB"/>
    <w:rsid w:val="00DA1502"/>
    <w:rsid w:val="00DA18F7"/>
    <w:rsid w:val="00DA1A44"/>
    <w:rsid w:val="00DA1AB1"/>
    <w:rsid w:val="00DA4EC0"/>
    <w:rsid w:val="00DA517E"/>
    <w:rsid w:val="00DA670B"/>
    <w:rsid w:val="00DA68FD"/>
    <w:rsid w:val="00DA6D50"/>
    <w:rsid w:val="00DA7715"/>
    <w:rsid w:val="00DB1F74"/>
    <w:rsid w:val="00DB37AB"/>
    <w:rsid w:val="00DB5A1A"/>
    <w:rsid w:val="00DB5BF3"/>
    <w:rsid w:val="00DB69B7"/>
    <w:rsid w:val="00DC029A"/>
    <w:rsid w:val="00DC111B"/>
    <w:rsid w:val="00DC2B80"/>
    <w:rsid w:val="00DC2BFD"/>
    <w:rsid w:val="00DC31F8"/>
    <w:rsid w:val="00DC5D50"/>
    <w:rsid w:val="00DC5DC1"/>
    <w:rsid w:val="00DC6740"/>
    <w:rsid w:val="00DC727C"/>
    <w:rsid w:val="00DC79FA"/>
    <w:rsid w:val="00DD11E9"/>
    <w:rsid w:val="00DD15D0"/>
    <w:rsid w:val="00DD2A83"/>
    <w:rsid w:val="00DD352A"/>
    <w:rsid w:val="00DD5584"/>
    <w:rsid w:val="00DD5E57"/>
    <w:rsid w:val="00DD7D73"/>
    <w:rsid w:val="00DE05A6"/>
    <w:rsid w:val="00DE26B8"/>
    <w:rsid w:val="00DE4B9E"/>
    <w:rsid w:val="00DE5472"/>
    <w:rsid w:val="00DE5D8B"/>
    <w:rsid w:val="00DE5E2C"/>
    <w:rsid w:val="00DE6738"/>
    <w:rsid w:val="00DF0700"/>
    <w:rsid w:val="00DF16D8"/>
    <w:rsid w:val="00DF36E6"/>
    <w:rsid w:val="00DF633D"/>
    <w:rsid w:val="00DF6FAB"/>
    <w:rsid w:val="00DF7248"/>
    <w:rsid w:val="00E018E7"/>
    <w:rsid w:val="00E025A0"/>
    <w:rsid w:val="00E02A77"/>
    <w:rsid w:val="00E032D7"/>
    <w:rsid w:val="00E03B2D"/>
    <w:rsid w:val="00E040FE"/>
    <w:rsid w:val="00E05CB5"/>
    <w:rsid w:val="00E05EDB"/>
    <w:rsid w:val="00E0613C"/>
    <w:rsid w:val="00E06B64"/>
    <w:rsid w:val="00E0765E"/>
    <w:rsid w:val="00E105B2"/>
    <w:rsid w:val="00E11FC5"/>
    <w:rsid w:val="00E13E6C"/>
    <w:rsid w:val="00E14C1A"/>
    <w:rsid w:val="00E1529D"/>
    <w:rsid w:val="00E155F8"/>
    <w:rsid w:val="00E15DCC"/>
    <w:rsid w:val="00E21353"/>
    <w:rsid w:val="00E21FB6"/>
    <w:rsid w:val="00E2219F"/>
    <w:rsid w:val="00E22436"/>
    <w:rsid w:val="00E234DA"/>
    <w:rsid w:val="00E240B7"/>
    <w:rsid w:val="00E2492A"/>
    <w:rsid w:val="00E24E09"/>
    <w:rsid w:val="00E25634"/>
    <w:rsid w:val="00E25ED4"/>
    <w:rsid w:val="00E27982"/>
    <w:rsid w:val="00E27F1B"/>
    <w:rsid w:val="00E30FAE"/>
    <w:rsid w:val="00E3244E"/>
    <w:rsid w:val="00E33734"/>
    <w:rsid w:val="00E35CB5"/>
    <w:rsid w:val="00E36AEA"/>
    <w:rsid w:val="00E40C6E"/>
    <w:rsid w:val="00E41EBE"/>
    <w:rsid w:val="00E429E6"/>
    <w:rsid w:val="00E4342A"/>
    <w:rsid w:val="00E43621"/>
    <w:rsid w:val="00E440DA"/>
    <w:rsid w:val="00E4638D"/>
    <w:rsid w:val="00E4740C"/>
    <w:rsid w:val="00E47B0D"/>
    <w:rsid w:val="00E51011"/>
    <w:rsid w:val="00E51341"/>
    <w:rsid w:val="00E517E4"/>
    <w:rsid w:val="00E5183E"/>
    <w:rsid w:val="00E520C7"/>
    <w:rsid w:val="00E5482C"/>
    <w:rsid w:val="00E548F2"/>
    <w:rsid w:val="00E5497D"/>
    <w:rsid w:val="00E54D2D"/>
    <w:rsid w:val="00E54FA3"/>
    <w:rsid w:val="00E55D6D"/>
    <w:rsid w:val="00E57E7F"/>
    <w:rsid w:val="00E615C2"/>
    <w:rsid w:val="00E62308"/>
    <w:rsid w:val="00E63C97"/>
    <w:rsid w:val="00E64261"/>
    <w:rsid w:val="00E643F7"/>
    <w:rsid w:val="00E647DE"/>
    <w:rsid w:val="00E6650E"/>
    <w:rsid w:val="00E67049"/>
    <w:rsid w:val="00E70DC6"/>
    <w:rsid w:val="00E71324"/>
    <w:rsid w:val="00E71DE5"/>
    <w:rsid w:val="00E72AC5"/>
    <w:rsid w:val="00E77719"/>
    <w:rsid w:val="00E803DD"/>
    <w:rsid w:val="00E80729"/>
    <w:rsid w:val="00E80C40"/>
    <w:rsid w:val="00E83788"/>
    <w:rsid w:val="00E84D2F"/>
    <w:rsid w:val="00E8523A"/>
    <w:rsid w:val="00E90E2C"/>
    <w:rsid w:val="00E916FC"/>
    <w:rsid w:val="00E91E17"/>
    <w:rsid w:val="00E920EA"/>
    <w:rsid w:val="00E92D0A"/>
    <w:rsid w:val="00E94104"/>
    <w:rsid w:val="00E946B3"/>
    <w:rsid w:val="00E94700"/>
    <w:rsid w:val="00E97357"/>
    <w:rsid w:val="00E97CDF"/>
    <w:rsid w:val="00EA090B"/>
    <w:rsid w:val="00EA2A47"/>
    <w:rsid w:val="00EA3F25"/>
    <w:rsid w:val="00EA3F8B"/>
    <w:rsid w:val="00EA4C74"/>
    <w:rsid w:val="00EA542E"/>
    <w:rsid w:val="00EA5748"/>
    <w:rsid w:val="00EA7C18"/>
    <w:rsid w:val="00EB16DB"/>
    <w:rsid w:val="00EB1D1F"/>
    <w:rsid w:val="00EB5990"/>
    <w:rsid w:val="00EB62FD"/>
    <w:rsid w:val="00EB664D"/>
    <w:rsid w:val="00EB6E17"/>
    <w:rsid w:val="00EC1F0F"/>
    <w:rsid w:val="00EC37D8"/>
    <w:rsid w:val="00EC3924"/>
    <w:rsid w:val="00EC4FCB"/>
    <w:rsid w:val="00EC5942"/>
    <w:rsid w:val="00EC66C7"/>
    <w:rsid w:val="00EC7390"/>
    <w:rsid w:val="00ED0489"/>
    <w:rsid w:val="00ED435D"/>
    <w:rsid w:val="00ED5A6D"/>
    <w:rsid w:val="00ED6F96"/>
    <w:rsid w:val="00EE040B"/>
    <w:rsid w:val="00EE2CA2"/>
    <w:rsid w:val="00EE3733"/>
    <w:rsid w:val="00EE475F"/>
    <w:rsid w:val="00EE6649"/>
    <w:rsid w:val="00EE7CB6"/>
    <w:rsid w:val="00EF0147"/>
    <w:rsid w:val="00EF0364"/>
    <w:rsid w:val="00EF29F6"/>
    <w:rsid w:val="00EF441F"/>
    <w:rsid w:val="00EF5F63"/>
    <w:rsid w:val="00EF5FBA"/>
    <w:rsid w:val="00EF6A79"/>
    <w:rsid w:val="00EF73A9"/>
    <w:rsid w:val="00EF7797"/>
    <w:rsid w:val="00F02A31"/>
    <w:rsid w:val="00F0380F"/>
    <w:rsid w:val="00F03CCE"/>
    <w:rsid w:val="00F03F54"/>
    <w:rsid w:val="00F04B08"/>
    <w:rsid w:val="00F109F5"/>
    <w:rsid w:val="00F10C4F"/>
    <w:rsid w:val="00F10F1F"/>
    <w:rsid w:val="00F110A1"/>
    <w:rsid w:val="00F12405"/>
    <w:rsid w:val="00F12E9E"/>
    <w:rsid w:val="00F13E1B"/>
    <w:rsid w:val="00F1424C"/>
    <w:rsid w:val="00F16123"/>
    <w:rsid w:val="00F168EB"/>
    <w:rsid w:val="00F16BF7"/>
    <w:rsid w:val="00F17332"/>
    <w:rsid w:val="00F20317"/>
    <w:rsid w:val="00F20CD9"/>
    <w:rsid w:val="00F22E26"/>
    <w:rsid w:val="00F2329A"/>
    <w:rsid w:val="00F2409D"/>
    <w:rsid w:val="00F25B04"/>
    <w:rsid w:val="00F25B2E"/>
    <w:rsid w:val="00F2649F"/>
    <w:rsid w:val="00F27734"/>
    <w:rsid w:val="00F3030D"/>
    <w:rsid w:val="00F31AB4"/>
    <w:rsid w:val="00F3292B"/>
    <w:rsid w:val="00F3345B"/>
    <w:rsid w:val="00F338DF"/>
    <w:rsid w:val="00F3642A"/>
    <w:rsid w:val="00F36604"/>
    <w:rsid w:val="00F412E4"/>
    <w:rsid w:val="00F4267A"/>
    <w:rsid w:val="00F42A48"/>
    <w:rsid w:val="00F445FB"/>
    <w:rsid w:val="00F45AF7"/>
    <w:rsid w:val="00F46D2C"/>
    <w:rsid w:val="00F47714"/>
    <w:rsid w:val="00F5047F"/>
    <w:rsid w:val="00F51C0B"/>
    <w:rsid w:val="00F5248F"/>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2565"/>
    <w:rsid w:val="00F74940"/>
    <w:rsid w:val="00F75902"/>
    <w:rsid w:val="00F77E76"/>
    <w:rsid w:val="00F8091F"/>
    <w:rsid w:val="00F81060"/>
    <w:rsid w:val="00F810BB"/>
    <w:rsid w:val="00F84B73"/>
    <w:rsid w:val="00F857A0"/>
    <w:rsid w:val="00F866C8"/>
    <w:rsid w:val="00F8736D"/>
    <w:rsid w:val="00F909D4"/>
    <w:rsid w:val="00F92D68"/>
    <w:rsid w:val="00F94A04"/>
    <w:rsid w:val="00F96697"/>
    <w:rsid w:val="00F96892"/>
    <w:rsid w:val="00F968C3"/>
    <w:rsid w:val="00FA2AC5"/>
    <w:rsid w:val="00FA353D"/>
    <w:rsid w:val="00FA40F1"/>
    <w:rsid w:val="00FA427C"/>
    <w:rsid w:val="00FA4F61"/>
    <w:rsid w:val="00FB2814"/>
    <w:rsid w:val="00FB3021"/>
    <w:rsid w:val="00FB3323"/>
    <w:rsid w:val="00FB5731"/>
    <w:rsid w:val="00FB64EC"/>
    <w:rsid w:val="00FB6F72"/>
    <w:rsid w:val="00FC26C2"/>
    <w:rsid w:val="00FC3DAA"/>
    <w:rsid w:val="00FC56EC"/>
    <w:rsid w:val="00FC6AA0"/>
    <w:rsid w:val="00FC7D1D"/>
    <w:rsid w:val="00FD0123"/>
    <w:rsid w:val="00FD053D"/>
    <w:rsid w:val="00FD0F49"/>
    <w:rsid w:val="00FD1B16"/>
    <w:rsid w:val="00FD4F1A"/>
    <w:rsid w:val="00FE1D43"/>
    <w:rsid w:val="00FE1E9C"/>
    <w:rsid w:val="00FE2C12"/>
    <w:rsid w:val="00FE3D0D"/>
    <w:rsid w:val="00FE45FE"/>
    <w:rsid w:val="00FE6772"/>
    <w:rsid w:val="00FE6CDC"/>
    <w:rsid w:val="00FE7F86"/>
    <w:rsid w:val="00FF0A2C"/>
    <w:rsid w:val="00FF0B80"/>
    <w:rsid w:val="00FF348B"/>
    <w:rsid w:val="00FF4A97"/>
    <w:rsid w:val="00FF6074"/>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BEB2"/>
  <w15:chartTrackingRefBased/>
  <w15:docId w15:val="{09A5CC62-D585-414D-A521-A94B2276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076B"/>
    <w:pPr>
      <w:spacing w:after="0" w:line="240" w:lineRule="auto"/>
    </w:pPr>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jdg">
    <w:name w:val="_2jd_g"/>
    <w:basedOn w:val="a0"/>
    <w:rsid w:val="002C6BA9"/>
  </w:style>
  <w:style w:type="paragraph" w:customStyle="1" w:styleId="truncate">
    <w:name w:val="truncate"/>
    <w:basedOn w:val="a"/>
    <w:rsid w:val="00356FA3"/>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3llwk">
    <w:name w:val="_3llwk"/>
    <w:basedOn w:val="a0"/>
    <w:rsid w:val="006A080F"/>
  </w:style>
  <w:style w:type="paragraph" w:styleId="HTML">
    <w:name w:val="HTML Preformatted"/>
    <w:basedOn w:val="a"/>
    <w:link w:val="HTML0"/>
    <w:uiPriority w:val="99"/>
    <w:semiHidden/>
    <w:unhideWhenUsed/>
    <w:rsid w:val="001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44A2"/>
    <w:rPr>
      <w:rFonts w:ascii="Courier New" w:eastAsia="Times New Roman" w:hAnsi="Courier New" w:cs="Courier New"/>
      <w:sz w:val="20"/>
      <w:szCs w:val="20"/>
      <w:lang w:eastAsia="ru-RU"/>
    </w:rPr>
  </w:style>
  <w:style w:type="character" w:customStyle="1" w:styleId="y2iqfc">
    <w:name w:val="y2iqfc"/>
    <w:basedOn w:val="a0"/>
    <w:rsid w:val="001344A2"/>
  </w:style>
  <w:style w:type="character" w:customStyle="1" w:styleId="eg">
    <w:name w:val="eg"/>
    <w:basedOn w:val="a0"/>
    <w:rsid w:val="009337BB"/>
  </w:style>
  <w:style w:type="character" w:customStyle="1" w:styleId="hw">
    <w:name w:val="hw"/>
    <w:basedOn w:val="a0"/>
    <w:rsid w:val="00FC7D1D"/>
  </w:style>
  <w:style w:type="character" w:customStyle="1" w:styleId="pos">
    <w:name w:val="pos"/>
    <w:basedOn w:val="a0"/>
    <w:rsid w:val="00FC7D1D"/>
  </w:style>
  <w:style w:type="character" w:customStyle="1" w:styleId="gram">
    <w:name w:val="gram"/>
    <w:basedOn w:val="a0"/>
    <w:rsid w:val="00FC7D1D"/>
  </w:style>
  <w:style w:type="character" w:customStyle="1" w:styleId="gc">
    <w:name w:val="gc"/>
    <w:basedOn w:val="a0"/>
    <w:rsid w:val="00FC7D1D"/>
  </w:style>
  <w:style w:type="character" w:customStyle="1" w:styleId="lab">
    <w:name w:val="lab"/>
    <w:basedOn w:val="a0"/>
    <w:rsid w:val="00FC7D1D"/>
  </w:style>
  <w:style w:type="character" w:customStyle="1" w:styleId="region">
    <w:name w:val="region"/>
    <w:basedOn w:val="a0"/>
    <w:rsid w:val="00FC7D1D"/>
  </w:style>
  <w:style w:type="character" w:customStyle="1" w:styleId="daud">
    <w:name w:val="daud"/>
    <w:basedOn w:val="a0"/>
    <w:rsid w:val="00FC7D1D"/>
  </w:style>
  <w:style w:type="character" w:customStyle="1" w:styleId="pron">
    <w:name w:val="pron"/>
    <w:basedOn w:val="a0"/>
    <w:rsid w:val="00FC7D1D"/>
  </w:style>
  <w:style w:type="character" w:customStyle="1" w:styleId="ipa">
    <w:name w:val="ipa"/>
    <w:basedOn w:val="a0"/>
    <w:rsid w:val="00FC7D1D"/>
  </w:style>
  <w:style w:type="character" w:customStyle="1" w:styleId="sp">
    <w:name w:val="sp"/>
    <w:basedOn w:val="a0"/>
    <w:rsid w:val="00FC7D1D"/>
  </w:style>
  <w:style w:type="character" w:customStyle="1" w:styleId="var">
    <w:name w:val="var"/>
    <w:basedOn w:val="a0"/>
    <w:rsid w:val="00FC7D1D"/>
  </w:style>
  <w:style w:type="character" w:customStyle="1" w:styleId="v">
    <w:name w:val="v"/>
    <w:basedOn w:val="a0"/>
    <w:rsid w:val="00FC7D1D"/>
  </w:style>
  <w:style w:type="character" w:customStyle="1" w:styleId="x">
    <w:name w:val="x"/>
    <w:basedOn w:val="a0"/>
    <w:rsid w:val="00FC7D1D"/>
  </w:style>
  <w:style w:type="character" w:customStyle="1" w:styleId="x-h">
    <w:name w:val="x-h"/>
    <w:basedOn w:val="a0"/>
    <w:rsid w:val="00FC7D1D"/>
  </w:style>
  <w:style w:type="character" w:customStyle="1" w:styleId="x-lab">
    <w:name w:val="x-lab"/>
    <w:basedOn w:val="a0"/>
    <w:rsid w:val="00FC7D1D"/>
  </w:style>
  <w:style w:type="character" w:customStyle="1" w:styleId="dttext">
    <w:name w:val="dttext"/>
    <w:basedOn w:val="a0"/>
    <w:rsid w:val="00F45AF7"/>
  </w:style>
  <w:style w:type="character" w:customStyle="1" w:styleId="text-uppercase">
    <w:name w:val="text-uppercase"/>
    <w:basedOn w:val="a0"/>
    <w:rsid w:val="00F45AF7"/>
  </w:style>
  <w:style w:type="character" w:customStyle="1" w:styleId="sdsense">
    <w:name w:val="sdsense"/>
    <w:basedOn w:val="a0"/>
    <w:rsid w:val="00F45AF7"/>
  </w:style>
  <w:style w:type="character" w:customStyle="1" w:styleId="sd">
    <w:name w:val="sd"/>
    <w:basedOn w:val="a0"/>
    <w:rsid w:val="00F45AF7"/>
  </w:style>
  <w:style w:type="character" w:customStyle="1" w:styleId="nondv-xref">
    <w:name w:val="nondv-xref"/>
    <w:basedOn w:val="a0"/>
    <w:rsid w:val="00E80729"/>
  </w:style>
  <w:style w:type="character" w:customStyle="1" w:styleId="labels">
    <w:name w:val="labels"/>
    <w:basedOn w:val="a0"/>
    <w:rsid w:val="00061CCE"/>
  </w:style>
  <w:style w:type="character" w:customStyle="1" w:styleId="def">
    <w:name w:val="def"/>
    <w:basedOn w:val="a0"/>
    <w:rsid w:val="00061CCE"/>
  </w:style>
  <w:style w:type="character" w:customStyle="1" w:styleId="grammar">
    <w:name w:val="grammar"/>
    <w:basedOn w:val="a0"/>
    <w:rsid w:val="00061CCE"/>
  </w:style>
  <w:style w:type="character" w:customStyle="1" w:styleId="cf">
    <w:name w:val="cf"/>
    <w:basedOn w:val="a0"/>
    <w:rsid w:val="00061CCE"/>
  </w:style>
  <w:style w:type="character" w:customStyle="1" w:styleId="bnote">
    <w:name w:val="bnote"/>
    <w:basedOn w:val="a0"/>
    <w:rsid w:val="00061CCE"/>
  </w:style>
  <w:style w:type="character" w:customStyle="1" w:styleId="ssla">
    <w:name w:val="ssla"/>
    <w:basedOn w:val="a0"/>
    <w:rsid w:val="00061CCE"/>
  </w:style>
  <w:style w:type="character" w:customStyle="1" w:styleId="bc">
    <w:name w:val="bc"/>
    <w:basedOn w:val="a0"/>
    <w:rsid w:val="00061CCE"/>
  </w:style>
  <w:style w:type="character" w:customStyle="1" w:styleId="deftext">
    <w:name w:val="def_text"/>
    <w:basedOn w:val="a0"/>
    <w:rsid w:val="00061CCE"/>
  </w:style>
  <w:style w:type="character" w:customStyle="1" w:styleId="untext">
    <w:name w:val="un_text"/>
    <w:basedOn w:val="a0"/>
    <w:rsid w:val="00B67921"/>
  </w:style>
  <w:style w:type="character" w:customStyle="1" w:styleId="isyns">
    <w:name w:val="isyns"/>
    <w:basedOn w:val="a0"/>
    <w:rsid w:val="001D2CC3"/>
  </w:style>
  <w:style w:type="character" w:customStyle="1" w:styleId="wsgram">
    <w:name w:val="wsgram"/>
    <w:basedOn w:val="a0"/>
    <w:rsid w:val="001D2CC3"/>
  </w:style>
  <w:style w:type="character" w:customStyle="1" w:styleId="wsgraminternal">
    <w:name w:val="wsgram_internal"/>
    <w:basedOn w:val="a0"/>
    <w:rsid w:val="001D2CC3"/>
  </w:style>
  <w:style w:type="character" w:customStyle="1" w:styleId="hwtxt">
    <w:name w:val="hw_txt"/>
    <w:basedOn w:val="a0"/>
    <w:rsid w:val="001D2CC3"/>
  </w:style>
  <w:style w:type="character" w:customStyle="1" w:styleId="hpronword">
    <w:name w:val="hpron_word"/>
    <w:basedOn w:val="a0"/>
    <w:rsid w:val="001D2CC3"/>
  </w:style>
  <w:style w:type="character" w:customStyle="1" w:styleId="smark">
    <w:name w:val="smark"/>
    <w:basedOn w:val="a0"/>
    <w:rsid w:val="001D2CC3"/>
  </w:style>
  <w:style w:type="character" w:customStyle="1" w:styleId="fl">
    <w:name w:val="fl"/>
    <w:basedOn w:val="a0"/>
    <w:rsid w:val="001D2CC3"/>
  </w:style>
  <w:style w:type="character" w:customStyle="1" w:styleId="ilabel">
    <w:name w:val="i_label"/>
    <w:basedOn w:val="a0"/>
    <w:rsid w:val="001D2CC3"/>
  </w:style>
  <w:style w:type="character" w:customStyle="1" w:styleId="itext">
    <w:name w:val="i_text"/>
    <w:basedOn w:val="a0"/>
    <w:rsid w:val="001D2CC3"/>
  </w:style>
  <w:style w:type="character" w:customStyle="1" w:styleId="vfont">
    <w:name w:val="vfont"/>
    <w:basedOn w:val="a0"/>
    <w:rsid w:val="001D2CC3"/>
  </w:style>
  <w:style w:type="character" w:customStyle="1" w:styleId="graminternal">
    <w:name w:val="gram_internal"/>
    <w:basedOn w:val="a0"/>
    <w:rsid w:val="001D2CC3"/>
  </w:style>
  <w:style w:type="character" w:customStyle="1" w:styleId="xrefs">
    <w:name w:val="xrefs"/>
    <w:basedOn w:val="a0"/>
    <w:rsid w:val="00936A8B"/>
  </w:style>
  <w:style w:type="character" w:customStyle="1" w:styleId="prefix">
    <w:name w:val="prefix"/>
    <w:basedOn w:val="a0"/>
    <w:rsid w:val="00936A8B"/>
  </w:style>
  <w:style w:type="character" w:customStyle="1" w:styleId="xh">
    <w:name w:val="xh"/>
    <w:basedOn w:val="a0"/>
    <w:rsid w:val="00936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77886">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0472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168080">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32175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287624">
      <w:bodyDiv w:val="1"/>
      <w:marLeft w:val="0"/>
      <w:marRight w:val="0"/>
      <w:marTop w:val="0"/>
      <w:marBottom w:val="0"/>
      <w:divBdr>
        <w:top w:val="none" w:sz="0" w:space="0" w:color="auto"/>
        <w:left w:val="none" w:sz="0" w:space="0" w:color="auto"/>
        <w:bottom w:val="none" w:sz="0" w:space="0" w:color="auto"/>
        <w:right w:val="none" w:sz="0" w:space="0" w:color="auto"/>
      </w:divBdr>
    </w:div>
    <w:div w:id="5131913">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368272">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2799">
      <w:bodyDiv w:val="1"/>
      <w:marLeft w:val="0"/>
      <w:marRight w:val="0"/>
      <w:marTop w:val="0"/>
      <w:marBottom w:val="0"/>
      <w:divBdr>
        <w:top w:val="none" w:sz="0" w:space="0" w:color="auto"/>
        <w:left w:val="none" w:sz="0" w:space="0" w:color="auto"/>
        <w:bottom w:val="none" w:sz="0" w:space="0" w:color="auto"/>
        <w:right w:val="none" w:sz="0" w:space="0" w:color="auto"/>
      </w:divBdr>
    </w:div>
    <w:div w:id="1018124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1422003">
      <w:bodyDiv w:val="1"/>
      <w:marLeft w:val="0"/>
      <w:marRight w:val="0"/>
      <w:marTop w:val="0"/>
      <w:marBottom w:val="0"/>
      <w:divBdr>
        <w:top w:val="none" w:sz="0" w:space="0" w:color="auto"/>
        <w:left w:val="none" w:sz="0" w:space="0" w:color="auto"/>
        <w:bottom w:val="none" w:sz="0" w:space="0" w:color="auto"/>
        <w:right w:val="none" w:sz="0" w:space="0" w:color="auto"/>
      </w:divBdr>
    </w:div>
    <w:div w:id="11542741">
      <w:bodyDiv w:val="1"/>
      <w:marLeft w:val="0"/>
      <w:marRight w:val="0"/>
      <w:marTop w:val="0"/>
      <w:marBottom w:val="0"/>
      <w:divBdr>
        <w:top w:val="none" w:sz="0" w:space="0" w:color="auto"/>
        <w:left w:val="none" w:sz="0" w:space="0" w:color="auto"/>
        <w:bottom w:val="none" w:sz="0" w:space="0" w:color="auto"/>
        <w:right w:val="none" w:sz="0" w:space="0" w:color="auto"/>
      </w:divBdr>
    </w:div>
    <w:div w:id="1227348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1682">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505054">
      <w:bodyDiv w:val="1"/>
      <w:marLeft w:val="0"/>
      <w:marRight w:val="0"/>
      <w:marTop w:val="0"/>
      <w:marBottom w:val="0"/>
      <w:divBdr>
        <w:top w:val="none" w:sz="0" w:space="0" w:color="auto"/>
        <w:left w:val="none" w:sz="0" w:space="0" w:color="auto"/>
        <w:bottom w:val="none" w:sz="0" w:space="0" w:color="auto"/>
        <w:right w:val="none" w:sz="0" w:space="0" w:color="auto"/>
      </w:divBdr>
    </w:div>
    <w:div w:id="13848248">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4804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46689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317035">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8972580">
      <w:bodyDiv w:val="1"/>
      <w:marLeft w:val="0"/>
      <w:marRight w:val="0"/>
      <w:marTop w:val="0"/>
      <w:marBottom w:val="0"/>
      <w:divBdr>
        <w:top w:val="none" w:sz="0" w:space="0" w:color="auto"/>
        <w:left w:val="none" w:sz="0" w:space="0" w:color="auto"/>
        <w:bottom w:val="none" w:sz="0" w:space="0" w:color="auto"/>
        <w:right w:val="none" w:sz="0" w:space="0" w:color="auto"/>
      </w:divBdr>
    </w:div>
    <w:div w:id="19211332">
      <w:bodyDiv w:val="1"/>
      <w:marLeft w:val="0"/>
      <w:marRight w:val="0"/>
      <w:marTop w:val="0"/>
      <w:marBottom w:val="0"/>
      <w:divBdr>
        <w:top w:val="none" w:sz="0" w:space="0" w:color="auto"/>
        <w:left w:val="none" w:sz="0" w:space="0" w:color="auto"/>
        <w:bottom w:val="none" w:sz="0" w:space="0" w:color="auto"/>
        <w:right w:val="none" w:sz="0" w:space="0" w:color="auto"/>
      </w:divBdr>
    </w:div>
    <w:div w:id="19401383">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789940">
      <w:bodyDiv w:val="1"/>
      <w:marLeft w:val="0"/>
      <w:marRight w:val="0"/>
      <w:marTop w:val="0"/>
      <w:marBottom w:val="0"/>
      <w:divBdr>
        <w:top w:val="none" w:sz="0" w:space="0" w:color="auto"/>
        <w:left w:val="none" w:sz="0" w:space="0" w:color="auto"/>
        <w:bottom w:val="none" w:sz="0" w:space="0" w:color="auto"/>
        <w:right w:val="none" w:sz="0" w:space="0" w:color="auto"/>
      </w:divBdr>
    </w:div>
    <w:div w:id="22093533">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30259">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59173">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127">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227021">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065598">
      <w:bodyDiv w:val="1"/>
      <w:marLeft w:val="0"/>
      <w:marRight w:val="0"/>
      <w:marTop w:val="0"/>
      <w:marBottom w:val="0"/>
      <w:divBdr>
        <w:top w:val="none" w:sz="0" w:space="0" w:color="auto"/>
        <w:left w:val="none" w:sz="0" w:space="0" w:color="auto"/>
        <w:bottom w:val="none" w:sz="0" w:space="0" w:color="auto"/>
        <w:right w:val="none" w:sz="0" w:space="0" w:color="auto"/>
      </w:divBdr>
    </w:div>
    <w:div w:id="28460590">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54290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82038">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191269">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09378">
      <w:bodyDiv w:val="1"/>
      <w:marLeft w:val="0"/>
      <w:marRight w:val="0"/>
      <w:marTop w:val="0"/>
      <w:marBottom w:val="0"/>
      <w:divBdr>
        <w:top w:val="none" w:sz="0" w:space="0" w:color="auto"/>
        <w:left w:val="none" w:sz="0" w:space="0" w:color="auto"/>
        <w:bottom w:val="none" w:sz="0" w:space="0" w:color="auto"/>
        <w:right w:val="none" w:sz="0" w:space="0" w:color="auto"/>
      </w:divBdr>
    </w:div>
    <w:div w:id="33429931">
      <w:bodyDiv w:val="1"/>
      <w:marLeft w:val="0"/>
      <w:marRight w:val="0"/>
      <w:marTop w:val="0"/>
      <w:marBottom w:val="0"/>
      <w:divBdr>
        <w:top w:val="none" w:sz="0" w:space="0" w:color="auto"/>
        <w:left w:val="none" w:sz="0" w:space="0" w:color="auto"/>
        <w:bottom w:val="none" w:sz="0" w:space="0" w:color="auto"/>
        <w:right w:val="none" w:sz="0" w:space="0" w:color="auto"/>
      </w:divBdr>
    </w:div>
    <w:div w:id="33434028">
      <w:bodyDiv w:val="1"/>
      <w:marLeft w:val="0"/>
      <w:marRight w:val="0"/>
      <w:marTop w:val="0"/>
      <w:marBottom w:val="0"/>
      <w:divBdr>
        <w:top w:val="none" w:sz="0" w:space="0" w:color="auto"/>
        <w:left w:val="none" w:sz="0" w:space="0" w:color="auto"/>
        <w:bottom w:val="none" w:sz="0" w:space="0" w:color="auto"/>
        <w:right w:val="none" w:sz="0" w:space="0" w:color="auto"/>
      </w:divBdr>
    </w:div>
    <w:div w:id="33970029">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81960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438660">
      <w:bodyDiv w:val="1"/>
      <w:marLeft w:val="0"/>
      <w:marRight w:val="0"/>
      <w:marTop w:val="0"/>
      <w:marBottom w:val="0"/>
      <w:divBdr>
        <w:top w:val="none" w:sz="0" w:space="0" w:color="auto"/>
        <w:left w:val="none" w:sz="0" w:space="0" w:color="auto"/>
        <w:bottom w:val="none" w:sz="0" w:space="0" w:color="auto"/>
        <w:right w:val="none" w:sz="0" w:space="0" w:color="auto"/>
      </w:divBdr>
    </w:div>
    <w:div w:id="37169544">
      <w:bodyDiv w:val="1"/>
      <w:marLeft w:val="0"/>
      <w:marRight w:val="0"/>
      <w:marTop w:val="0"/>
      <w:marBottom w:val="0"/>
      <w:divBdr>
        <w:top w:val="none" w:sz="0" w:space="0" w:color="auto"/>
        <w:left w:val="none" w:sz="0" w:space="0" w:color="auto"/>
        <w:bottom w:val="none" w:sz="0" w:space="0" w:color="auto"/>
        <w:right w:val="none" w:sz="0" w:space="0" w:color="auto"/>
      </w:divBdr>
    </w:div>
    <w:div w:id="37248456">
      <w:bodyDiv w:val="1"/>
      <w:marLeft w:val="0"/>
      <w:marRight w:val="0"/>
      <w:marTop w:val="0"/>
      <w:marBottom w:val="0"/>
      <w:divBdr>
        <w:top w:val="none" w:sz="0" w:space="0" w:color="auto"/>
        <w:left w:val="none" w:sz="0" w:space="0" w:color="auto"/>
        <w:bottom w:val="none" w:sz="0" w:space="0" w:color="auto"/>
        <w:right w:val="none" w:sz="0" w:space="0" w:color="auto"/>
      </w:divBdr>
    </w:div>
    <w:div w:id="37898866">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332462">
      <w:bodyDiv w:val="1"/>
      <w:marLeft w:val="0"/>
      <w:marRight w:val="0"/>
      <w:marTop w:val="0"/>
      <w:marBottom w:val="0"/>
      <w:divBdr>
        <w:top w:val="none" w:sz="0" w:space="0" w:color="auto"/>
        <w:left w:val="none" w:sz="0" w:space="0" w:color="auto"/>
        <w:bottom w:val="none" w:sz="0" w:space="0" w:color="auto"/>
        <w:right w:val="none" w:sz="0" w:space="0" w:color="auto"/>
      </w:divBdr>
    </w:div>
    <w:div w:id="39405453">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3309">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173071">
      <w:bodyDiv w:val="1"/>
      <w:marLeft w:val="0"/>
      <w:marRight w:val="0"/>
      <w:marTop w:val="0"/>
      <w:marBottom w:val="0"/>
      <w:divBdr>
        <w:top w:val="none" w:sz="0" w:space="0" w:color="auto"/>
        <w:left w:val="none" w:sz="0" w:space="0" w:color="auto"/>
        <w:bottom w:val="none" w:sz="0" w:space="0" w:color="auto"/>
        <w:right w:val="none" w:sz="0" w:space="0" w:color="auto"/>
      </w:divBdr>
      <w:divsChild>
        <w:div w:id="818955672">
          <w:marLeft w:val="0"/>
          <w:marRight w:val="0"/>
          <w:marTop w:val="0"/>
          <w:marBottom w:val="0"/>
          <w:divBdr>
            <w:top w:val="none" w:sz="0" w:space="0" w:color="auto"/>
            <w:left w:val="none" w:sz="0" w:space="0" w:color="auto"/>
            <w:bottom w:val="none" w:sz="0" w:space="0" w:color="auto"/>
            <w:right w:val="none" w:sz="0" w:space="0" w:color="auto"/>
          </w:divBdr>
        </w:div>
      </w:divsChild>
    </w:div>
    <w:div w:id="41367725">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712936">
      <w:bodyDiv w:val="1"/>
      <w:marLeft w:val="0"/>
      <w:marRight w:val="0"/>
      <w:marTop w:val="0"/>
      <w:marBottom w:val="0"/>
      <w:divBdr>
        <w:top w:val="none" w:sz="0" w:space="0" w:color="auto"/>
        <w:left w:val="none" w:sz="0" w:space="0" w:color="auto"/>
        <w:bottom w:val="none" w:sz="0" w:space="0" w:color="auto"/>
        <w:right w:val="none" w:sz="0" w:space="0" w:color="auto"/>
      </w:divBdr>
    </w:div>
    <w:div w:id="43023647">
      <w:bodyDiv w:val="1"/>
      <w:marLeft w:val="0"/>
      <w:marRight w:val="0"/>
      <w:marTop w:val="0"/>
      <w:marBottom w:val="0"/>
      <w:divBdr>
        <w:top w:val="none" w:sz="0" w:space="0" w:color="auto"/>
        <w:left w:val="none" w:sz="0" w:space="0" w:color="auto"/>
        <w:bottom w:val="none" w:sz="0" w:space="0" w:color="auto"/>
        <w:right w:val="none" w:sz="0" w:space="0" w:color="auto"/>
      </w:divBdr>
    </w:div>
    <w:div w:id="43674176">
      <w:bodyDiv w:val="1"/>
      <w:marLeft w:val="0"/>
      <w:marRight w:val="0"/>
      <w:marTop w:val="0"/>
      <w:marBottom w:val="0"/>
      <w:divBdr>
        <w:top w:val="none" w:sz="0" w:space="0" w:color="auto"/>
        <w:left w:val="none" w:sz="0" w:space="0" w:color="auto"/>
        <w:bottom w:val="none" w:sz="0" w:space="0" w:color="auto"/>
        <w:right w:val="none" w:sz="0" w:space="0" w:color="auto"/>
      </w:divBdr>
    </w:div>
    <w:div w:id="43677519">
      <w:bodyDiv w:val="1"/>
      <w:marLeft w:val="0"/>
      <w:marRight w:val="0"/>
      <w:marTop w:val="0"/>
      <w:marBottom w:val="0"/>
      <w:divBdr>
        <w:top w:val="none" w:sz="0" w:space="0" w:color="auto"/>
        <w:left w:val="none" w:sz="0" w:space="0" w:color="auto"/>
        <w:bottom w:val="none" w:sz="0" w:space="0" w:color="auto"/>
        <w:right w:val="none" w:sz="0" w:space="0" w:color="auto"/>
      </w:divBdr>
    </w:div>
    <w:div w:id="43725198">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4987312">
      <w:bodyDiv w:val="1"/>
      <w:marLeft w:val="0"/>
      <w:marRight w:val="0"/>
      <w:marTop w:val="0"/>
      <w:marBottom w:val="0"/>
      <w:divBdr>
        <w:top w:val="none" w:sz="0" w:space="0" w:color="auto"/>
        <w:left w:val="none" w:sz="0" w:space="0" w:color="auto"/>
        <w:bottom w:val="none" w:sz="0" w:space="0" w:color="auto"/>
        <w:right w:val="none" w:sz="0" w:space="0" w:color="auto"/>
      </w:divBdr>
    </w:div>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026">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192526">
      <w:bodyDiv w:val="1"/>
      <w:marLeft w:val="0"/>
      <w:marRight w:val="0"/>
      <w:marTop w:val="0"/>
      <w:marBottom w:val="0"/>
      <w:divBdr>
        <w:top w:val="none" w:sz="0" w:space="0" w:color="auto"/>
        <w:left w:val="none" w:sz="0" w:space="0" w:color="auto"/>
        <w:bottom w:val="none" w:sz="0" w:space="0" w:color="auto"/>
        <w:right w:val="none" w:sz="0" w:space="0" w:color="auto"/>
      </w:divBdr>
    </w:div>
    <w:div w:id="47533274">
      <w:bodyDiv w:val="1"/>
      <w:marLeft w:val="0"/>
      <w:marRight w:val="0"/>
      <w:marTop w:val="0"/>
      <w:marBottom w:val="0"/>
      <w:divBdr>
        <w:top w:val="none" w:sz="0" w:space="0" w:color="auto"/>
        <w:left w:val="none" w:sz="0" w:space="0" w:color="auto"/>
        <w:bottom w:val="none" w:sz="0" w:space="0" w:color="auto"/>
        <w:right w:val="none" w:sz="0" w:space="0" w:color="auto"/>
      </w:divBdr>
    </w:div>
    <w:div w:id="47609536">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54502">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8738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34510">
      <w:bodyDiv w:val="1"/>
      <w:marLeft w:val="0"/>
      <w:marRight w:val="0"/>
      <w:marTop w:val="0"/>
      <w:marBottom w:val="0"/>
      <w:divBdr>
        <w:top w:val="none" w:sz="0" w:space="0" w:color="auto"/>
        <w:left w:val="none" w:sz="0" w:space="0" w:color="auto"/>
        <w:bottom w:val="none" w:sz="0" w:space="0" w:color="auto"/>
        <w:right w:val="none" w:sz="0" w:space="0" w:color="auto"/>
      </w:divBdr>
    </w:div>
    <w:div w:id="5324367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474317">
      <w:bodyDiv w:val="1"/>
      <w:marLeft w:val="0"/>
      <w:marRight w:val="0"/>
      <w:marTop w:val="0"/>
      <w:marBottom w:val="0"/>
      <w:divBdr>
        <w:top w:val="none" w:sz="0" w:space="0" w:color="auto"/>
        <w:left w:val="none" w:sz="0" w:space="0" w:color="auto"/>
        <w:bottom w:val="none" w:sz="0" w:space="0" w:color="auto"/>
        <w:right w:val="none" w:sz="0" w:space="0" w:color="auto"/>
      </w:divBdr>
    </w:div>
    <w:div w:id="55126412">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938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018979">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953223">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8364">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692989">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854044">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2668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17691">
      <w:bodyDiv w:val="1"/>
      <w:marLeft w:val="0"/>
      <w:marRight w:val="0"/>
      <w:marTop w:val="0"/>
      <w:marBottom w:val="0"/>
      <w:divBdr>
        <w:top w:val="none" w:sz="0" w:space="0" w:color="auto"/>
        <w:left w:val="none" w:sz="0" w:space="0" w:color="auto"/>
        <w:bottom w:val="none" w:sz="0" w:space="0" w:color="auto"/>
        <w:right w:val="none" w:sz="0" w:space="0" w:color="auto"/>
      </w:divBdr>
    </w:div>
    <w:div w:id="68118338">
      <w:bodyDiv w:val="1"/>
      <w:marLeft w:val="0"/>
      <w:marRight w:val="0"/>
      <w:marTop w:val="0"/>
      <w:marBottom w:val="0"/>
      <w:divBdr>
        <w:top w:val="none" w:sz="0" w:space="0" w:color="auto"/>
        <w:left w:val="none" w:sz="0" w:space="0" w:color="auto"/>
        <w:bottom w:val="none" w:sz="0" w:space="0" w:color="auto"/>
        <w:right w:val="none" w:sz="0" w:space="0" w:color="auto"/>
      </w:divBdr>
      <w:divsChild>
        <w:div w:id="502864365">
          <w:marLeft w:val="0"/>
          <w:marRight w:val="0"/>
          <w:marTop w:val="300"/>
          <w:marBottom w:val="825"/>
          <w:divBdr>
            <w:top w:val="none" w:sz="0" w:space="0" w:color="auto"/>
            <w:left w:val="none" w:sz="0" w:space="0" w:color="auto"/>
            <w:bottom w:val="none" w:sz="0" w:space="0" w:color="auto"/>
            <w:right w:val="none" w:sz="0" w:space="0" w:color="auto"/>
          </w:divBdr>
        </w:div>
        <w:div w:id="796677516">
          <w:marLeft w:val="0"/>
          <w:marRight w:val="0"/>
          <w:marTop w:val="0"/>
          <w:marBottom w:val="300"/>
          <w:divBdr>
            <w:top w:val="none" w:sz="0" w:space="0" w:color="auto"/>
            <w:left w:val="single" w:sz="36" w:space="15" w:color="EEEEEE"/>
            <w:bottom w:val="none" w:sz="0" w:space="0" w:color="auto"/>
            <w:right w:val="none" w:sz="0" w:space="0" w:color="auto"/>
          </w:divBdr>
          <w:divsChild>
            <w:div w:id="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04029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0201693">
      <w:bodyDiv w:val="1"/>
      <w:marLeft w:val="0"/>
      <w:marRight w:val="0"/>
      <w:marTop w:val="0"/>
      <w:marBottom w:val="0"/>
      <w:divBdr>
        <w:top w:val="none" w:sz="0" w:space="0" w:color="auto"/>
        <w:left w:val="none" w:sz="0" w:space="0" w:color="auto"/>
        <w:bottom w:val="none" w:sz="0" w:space="0" w:color="auto"/>
        <w:right w:val="none" w:sz="0" w:space="0" w:color="auto"/>
      </w:divBdr>
    </w:div>
    <w:div w:id="7020540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203391">
      <w:bodyDiv w:val="1"/>
      <w:marLeft w:val="0"/>
      <w:marRight w:val="0"/>
      <w:marTop w:val="0"/>
      <w:marBottom w:val="0"/>
      <w:divBdr>
        <w:top w:val="none" w:sz="0" w:space="0" w:color="auto"/>
        <w:left w:val="none" w:sz="0" w:space="0" w:color="auto"/>
        <w:bottom w:val="none" w:sz="0" w:space="0" w:color="auto"/>
        <w:right w:val="none" w:sz="0" w:space="0" w:color="auto"/>
      </w:divBdr>
      <w:divsChild>
        <w:div w:id="779420042">
          <w:marLeft w:val="0"/>
          <w:marRight w:val="0"/>
          <w:marTop w:val="0"/>
          <w:marBottom w:val="300"/>
          <w:divBdr>
            <w:top w:val="none" w:sz="0" w:space="0" w:color="auto"/>
            <w:left w:val="single" w:sz="36" w:space="15" w:color="EEEEEE"/>
            <w:bottom w:val="none" w:sz="0" w:space="0" w:color="auto"/>
            <w:right w:val="none" w:sz="0" w:space="0" w:color="auto"/>
          </w:divBdr>
          <w:divsChild>
            <w:div w:id="395011123">
              <w:marLeft w:val="0"/>
              <w:marRight w:val="0"/>
              <w:marTop w:val="0"/>
              <w:marBottom w:val="0"/>
              <w:divBdr>
                <w:top w:val="none" w:sz="0" w:space="0" w:color="auto"/>
                <w:left w:val="none" w:sz="0" w:space="0" w:color="auto"/>
                <w:bottom w:val="none" w:sz="0" w:space="0" w:color="auto"/>
                <w:right w:val="none" w:sz="0" w:space="0" w:color="auto"/>
              </w:divBdr>
            </w:div>
          </w:divsChild>
        </w:div>
        <w:div w:id="1066029309">
          <w:marLeft w:val="0"/>
          <w:marRight w:val="0"/>
          <w:marTop w:val="300"/>
          <w:marBottom w:val="825"/>
          <w:divBdr>
            <w:top w:val="none" w:sz="0" w:space="0" w:color="auto"/>
            <w:left w:val="none" w:sz="0" w:space="0" w:color="auto"/>
            <w:bottom w:val="none" w:sz="0" w:space="0" w:color="auto"/>
            <w:right w:val="none" w:sz="0" w:space="0" w:color="auto"/>
          </w:divBdr>
        </w:div>
      </w:divsChild>
    </w:div>
    <w:div w:id="71390407">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244271">
      <w:bodyDiv w:val="1"/>
      <w:marLeft w:val="0"/>
      <w:marRight w:val="0"/>
      <w:marTop w:val="0"/>
      <w:marBottom w:val="0"/>
      <w:divBdr>
        <w:top w:val="none" w:sz="0" w:space="0" w:color="auto"/>
        <w:left w:val="none" w:sz="0" w:space="0" w:color="auto"/>
        <w:bottom w:val="none" w:sz="0" w:space="0" w:color="auto"/>
        <w:right w:val="none" w:sz="0" w:space="0" w:color="auto"/>
      </w:divBdr>
    </w:div>
    <w:div w:id="72363049">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51796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438396">
      <w:bodyDiv w:val="1"/>
      <w:marLeft w:val="0"/>
      <w:marRight w:val="0"/>
      <w:marTop w:val="0"/>
      <w:marBottom w:val="0"/>
      <w:divBdr>
        <w:top w:val="none" w:sz="0" w:space="0" w:color="auto"/>
        <w:left w:val="none" w:sz="0" w:space="0" w:color="auto"/>
        <w:bottom w:val="none" w:sz="0" w:space="0" w:color="auto"/>
        <w:right w:val="none" w:sz="0" w:space="0" w:color="auto"/>
      </w:divBdr>
    </w:div>
    <w:div w:id="75789591">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707415">
      <w:bodyDiv w:val="1"/>
      <w:marLeft w:val="0"/>
      <w:marRight w:val="0"/>
      <w:marTop w:val="0"/>
      <w:marBottom w:val="0"/>
      <w:divBdr>
        <w:top w:val="none" w:sz="0" w:space="0" w:color="auto"/>
        <w:left w:val="none" w:sz="0" w:space="0" w:color="auto"/>
        <w:bottom w:val="none" w:sz="0" w:space="0" w:color="auto"/>
        <w:right w:val="none" w:sz="0" w:space="0" w:color="auto"/>
      </w:divBdr>
    </w:div>
    <w:div w:id="77143529">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259815">
      <w:bodyDiv w:val="1"/>
      <w:marLeft w:val="0"/>
      <w:marRight w:val="0"/>
      <w:marTop w:val="0"/>
      <w:marBottom w:val="0"/>
      <w:divBdr>
        <w:top w:val="none" w:sz="0" w:space="0" w:color="auto"/>
        <w:left w:val="none" w:sz="0" w:space="0" w:color="auto"/>
        <w:bottom w:val="none" w:sz="0" w:space="0" w:color="auto"/>
        <w:right w:val="none" w:sz="0" w:space="0" w:color="auto"/>
      </w:divBdr>
    </w:div>
    <w:div w:id="78673856">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838261">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2847714">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224884">
      <w:bodyDiv w:val="1"/>
      <w:marLeft w:val="0"/>
      <w:marRight w:val="0"/>
      <w:marTop w:val="0"/>
      <w:marBottom w:val="0"/>
      <w:divBdr>
        <w:top w:val="none" w:sz="0" w:space="0" w:color="auto"/>
        <w:left w:val="none" w:sz="0" w:space="0" w:color="auto"/>
        <w:bottom w:val="none" w:sz="0" w:space="0" w:color="auto"/>
        <w:right w:val="none" w:sz="0" w:space="0" w:color="auto"/>
      </w:divBdr>
      <w:divsChild>
        <w:div w:id="723868702">
          <w:marLeft w:val="0"/>
          <w:marRight w:val="0"/>
          <w:marTop w:val="0"/>
          <w:marBottom w:val="300"/>
          <w:divBdr>
            <w:top w:val="none" w:sz="0" w:space="0" w:color="auto"/>
            <w:left w:val="single" w:sz="36" w:space="15" w:color="EEEEEE"/>
            <w:bottom w:val="none" w:sz="0" w:space="0" w:color="auto"/>
            <w:right w:val="none" w:sz="0" w:space="0" w:color="auto"/>
          </w:divBdr>
          <w:divsChild>
            <w:div w:id="1668751043">
              <w:marLeft w:val="0"/>
              <w:marRight w:val="0"/>
              <w:marTop w:val="0"/>
              <w:marBottom w:val="0"/>
              <w:divBdr>
                <w:top w:val="none" w:sz="0" w:space="0" w:color="auto"/>
                <w:left w:val="none" w:sz="0" w:space="0" w:color="auto"/>
                <w:bottom w:val="none" w:sz="0" w:space="0" w:color="auto"/>
                <w:right w:val="none" w:sz="0" w:space="0" w:color="auto"/>
              </w:divBdr>
            </w:div>
          </w:divsChild>
        </w:div>
        <w:div w:id="1864051848">
          <w:marLeft w:val="0"/>
          <w:marRight w:val="0"/>
          <w:marTop w:val="300"/>
          <w:marBottom w:val="825"/>
          <w:divBdr>
            <w:top w:val="none" w:sz="0" w:space="0" w:color="auto"/>
            <w:left w:val="none" w:sz="0" w:space="0" w:color="auto"/>
            <w:bottom w:val="none" w:sz="0" w:space="0" w:color="auto"/>
            <w:right w:val="none" w:sz="0" w:space="0" w:color="auto"/>
          </w:divBdr>
        </w:div>
      </w:divsChild>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544137">
      <w:bodyDiv w:val="1"/>
      <w:marLeft w:val="0"/>
      <w:marRight w:val="0"/>
      <w:marTop w:val="0"/>
      <w:marBottom w:val="0"/>
      <w:divBdr>
        <w:top w:val="none" w:sz="0" w:space="0" w:color="auto"/>
        <w:left w:val="none" w:sz="0" w:space="0" w:color="auto"/>
        <w:bottom w:val="none" w:sz="0" w:space="0" w:color="auto"/>
        <w:right w:val="none" w:sz="0" w:space="0" w:color="auto"/>
      </w:divBdr>
    </w:div>
    <w:div w:id="85809857">
      <w:bodyDiv w:val="1"/>
      <w:marLeft w:val="0"/>
      <w:marRight w:val="0"/>
      <w:marTop w:val="0"/>
      <w:marBottom w:val="0"/>
      <w:divBdr>
        <w:top w:val="none" w:sz="0" w:space="0" w:color="auto"/>
        <w:left w:val="none" w:sz="0" w:space="0" w:color="auto"/>
        <w:bottom w:val="none" w:sz="0" w:space="0" w:color="auto"/>
        <w:right w:val="none" w:sz="0" w:space="0" w:color="auto"/>
      </w:divBdr>
    </w:div>
    <w:div w:id="86120755">
      <w:bodyDiv w:val="1"/>
      <w:marLeft w:val="0"/>
      <w:marRight w:val="0"/>
      <w:marTop w:val="0"/>
      <w:marBottom w:val="0"/>
      <w:divBdr>
        <w:top w:val="none" w:sz="0" w:space="0" w:color="auto"/>
        <w:left w:val="none" w:sz="0" w:space="0" w:color="auto"/>
        <w:bottom w:val="none" w:sz="0" w:space="0" w:color="auto"/>
        <w:right w:val="none" w:sz="0" w:space="0" w:color="auto"/>
      </w:divBdr>
    </w:div>
    <w:div w:id="86275892">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387119">
      <w:bodyDiv w:val="1"/>
      <w:marLeft w:val="0"/>
      <w:marRight w:val="0"/>
      <w:marTop w:val="0"/>
      <w:marBottom w:val="0"/>
      <w:divBdr>
        <w:top w:val="none" w:sz="0" w:space="0" w:color="auto"/>
        <w:left w:val="none" w:sz="0" w:space="0" w:color="auto"/>
        <w:bottom w:val="none" w:sz="0" w:space="0" w:color="auto"/>
        <w:right w:val="none" w:sz="0" w:space="0" w:color="auto"/>
      </w:divBdr>
    </w:div>
    <w:div w:id="88284429">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91303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557409">
      <w:bodyDiv w:val="1"/>
      <w:marLeft w:val="0"/>
      <w:marRight w:val="0"/>
      <w:marTop w:val="0"/>
      <w:marBottom w:val="0"/>
      <w:divBdr>
        <w:top w:val="none" w:sz="0" w:space="0" w:color="auto"/>
        <w:left w:val="none" w:sz="0" w:space="0" w:color="auto"/>
        <w:bottom w:val="none" w:sz="0" w:space="0" w:color="auto"/>
        <w:right w:val="none" w:sz="0" w:space="0" w:color="auto"/>
      </w:divBdr>
    </w:div>
    <w:div w:id="93131816">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861643">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401311">
      <w:bodyDiv w:val="1"/>
      <w:marLeft w:val="0"/>
      <w:marRight w:val="0"/>
      <w:marTop w:val="0"/>
      <w:marBottom w:val="0"/>
      <w:divBdr>
        <w:top w:val="none" w:sz="0" w:space="0" w:color="auto"/>
        <w:left w:val="none" w:sz="0" w:space="0" w:color="auto"/>
        <w:bottom w:val="none" w:sz="0" w:space="0" w:color="auto"/>
        <w:right w:val="none" w:sz="0" w:space="0" w:color="auto"/>
      </w:divBdr>
    </w:div>
    <w:div w:id="9440297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33021">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373521">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49373">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67785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917860">
      <w:bodyDiv w:val="1"/>
      <w:marLeft w:val="0"/>
      <w:marRight w:val="0"/>
      <w:marTop w:val="0"/>
      <w:marBottom w:val="0"/>
      <w:divBdr>
        <w:top w:val="none" w:sz="0" w:space="0" w:color="auto"/>
        <w:left w:val="none" w:sz="0" w:space="0" w:color="auto"/>
        <w:bottom w:val="none" w:sz="0" w:space="0" w:color="auto"/>
        <w:right w:val="none" w:sz="0" w:space="0" w:color="auto"/>
      </w:divBdr>
    </w:div>
    <w:div w:id="99105746">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413829">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4706">
      <w:bodyDiv w:val="1"/>
      <w:marLeft w:val="0"/>
      <w:marRight w:val="0"/>
      <w:marTop w:val="0"/>
      <w:marBottom w:val="0"/>
      <w:divBdr>
        <w:top w:val="none" w:sz="0" w:space="0" w:color="auto"/>
        <w:left w:val="none" w:sz="0" w:space="0" w:color="auto"/>
        <w:bottom w:val="none" w:sz="0" w:space="0" w:color="auto"/>
        <w:right w:val="none" w:sz="0" w:space="0" w:color="auto"/>
      </w:divBdr>
    </w:div>
    <w:div w:id="101078332">
      <w:bodyDiv w:val="1"/>
      <w:marLeft w:val="0"/>
      <w:marRight w:val="0"/>
      <w:marTop w:val="0"/>
      <w:marBottom w:val="0"/>
      <w:divBdr>
        <w:top w:val="none" w:sz="0" w:space="0" w:color="auto"/>
        <w:left w:val="none" w:sz="0" w:space="0" w:color="auto"/>
        <w:bottom w:val="none" w:sz="0" w:space="0" w:color="auto"/>
        <w:right w:val="none" w:sz="0" w:space="0" w:color="auto"/>
      </w:divBdr>
    </w:div>
    <w:div w:id="101148521">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219913">
      <w:bodyDiv w:val="1"/>
      <w:marLeft w:val="0"/>
      <w:marRight w:val="0"/>
      <w:marTop w:val="0"/>
      <w:marBottom w:val="0"/>
      <w:divBdr>
        <w:top w:val="none" w:sz="0" w:space="0" w:color="auto"/>
        <w:left w:val="none" w:sz="0" w:space="0" w:color="auto"/>
        <w:bottom w:val="none" w:sz="0" w:space="0" w:color="auto"/>
        <w:right w:val="none" w:sz="0" w:space="0" w:color="auto"/>
      </w:divBdr>
      <w:divsChild>
        <w:div w:id="294600165">
          <w:marLeft w:val="0"/>
          <w:marRight w:val="0"/>
          <w:marTop w:val="0"/>
          <w:marBottom w:val="300"/>
          <w:divBdr>
            <w:top w:val="none" w:sz="0" w:space="0" w:color="auto"/>
            <w:left w:val="single" w:sz="36" w:space="15" w:color="EEEEEE"/>
            <w:bottom w:val="none" w:sz="0" w:space="0" w:color="auto"/>
            <w:right w:val="none" w:sz="0" w:space="0" w:color="auto"/>
          </w:divBdr>
          <w:divsChild>
            <w:div w:id="1677883578">
              <w:marLeft w:val="0"/>
              <w:marRight w:val="0"/>
              <w:marTop w:val="0"/>
              <w:marBottom w:val="0"/>
              <w:divBdr>
                <w:top w:val="none" w:sz="0" w:space="0" w:color="auto"/>
                <w:left w:val="none" w:sz="0" w:space="0" w:color="auto"/>
                <w:bottom w:val="none" w:sz="0" w:space="0" w:color="auto"/>
                <w:right w:val="none" w:sz="0" w:space="0" w:color="auto"/>
              </w:divBdr>
            </w:div>
          </w:divsChild>
        </w:div>
        <w:div w:id="1466391534">
          <w:marLeft w:val="0"/>
          <w:marRight w:val="0"/>
          <w:marTop w:val="300"/>
          <w:marBottom w:val="825"/>
          <w:divBdr>
            <w:top w:val="none" w:sz="0" w:space="0" w:color="auto"/>
            <w:left w:val="none" w:sz="0" w:space="0" w:color="auto"/>
            <w:bottom w:val="none" w:sz="0" w:space="0" w:color="auto"/>
            <w:right w:val="none" w:sz="0" w:space="0" w:color="auto"/>
          </w:divBdr>
        </w:div>
      </w:divsChild>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8064">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94643">
      <w:bodyDiv w:val="1"/>
      <w:marLeft w:val="0"/>
      <w:marRight w:val="0"/>
      <w:marTop w:val="0"/>
      <w:marBottom w:val="0"/>
      <w:divBdr>
        <w:top w:val="none" w:sz="0" w:space="0" w:color="auto"/>
        <w:left w:val="none" w:sz="0" w:space="0" w:color="auto"/>
        <w:bottom w:val="none" w:sz="0" w:space="0" w:color="auto"/>
        <w:right w:val="none" w:sz="0" w:space="0" w:color="auto"/>
      </w:divBdr>
    </w:div>
    <w:div w:id="10407753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736665">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438659">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9561">
      <w:bodyDiv w:val="1"/>
      <w:marLeft w:val="0"/>
      <w:marRight w:val="0"/>
      <w:marTop w:val="0"/>
      <w:marBottom w:val="0"/>
      <w:divBdr>
        <w:top w:val="none" w:sz="0" w:space="0" w:color="auto"/>
        <w:left w:val="none" w:sz="0" w:space="0" w:color="auto"/>
        <w:bottom w:val="none" w:sz="0" w:space="0" w:color="auto"/>
        <w:right w:val="none" w:sz="0" w:space="0" w:color="auto"/>
      </w:divBdr>
    </w:div>
    <w:div w:id="109323092">
      <w:bodyDiv w:val="1"/>
      <w:marLeft w:val="0"/>
      <w:marRight w:val="0"/>
      <w:marTop w:val="0"/>
      <w:marBottom w:val="0"/>
      <w:divBdr>
        <w:top w:val="none" w:sz="0" w:space="0" w:color="auto"/>
        <w:left w:val="none" w:sz="0" w:space="0" w:color="auto"/>
        <w:bottom w:val="none" w:sz="0" w:space="0" w:color="auto"/>
        <w:right w:val="none" w:sz="0" w:space="0" w:color="auto"/>
      </w:divBdr>
      <w:divsChild>
        <w:div w:id="483086079">
          <w:marLeft w:val="0"/>
          <w:marRight w:val="0"/>
          <w:marTop w:val="300"/>
          <w:marBottom w:val="825"/>
          <w:divBdr>
            <w:top w:val="none" w:sz="0" w:space="0" w:color="auto"/>
            <w:left w:val="none" w:sz="0" w:space="0" w:color="auto"/>
            <w:bottom w:val="none" w:sz="0" w:space="0" w:color="auto"/>
            <w:right w:val="none" w:sz="0" w:space="0" w:color="auto"/>
          </w:divBdr>
        </w:div>
        <w:div w:id="2006980683">
          <w:marLeft w:val="0"/>
          <w:marRight w:val="0"/>
          <w:marTop w:val="0"/>
          <w:marBottom w:val="300"/>
          <w:divBdr>
            <w:top w:val="none" w:sz="0" w:space="0" w:color="auto"/>
            <w:left w:val="single" w:sz="36" w:space="15" w:color="EEEEEE"/>
            <w:bottom w:val="none" w:sz="0" w:space="0" w:color="auto"/>
            <w:right w:val="none" w:sz="0" w:space="0" w:color="auto"/>
          </w:divBdr>
          <w:divsChild>
            <w:div w:id="670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09">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676626">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09796">
      <w:bodyDiv w:val="1"/>
      <w:marLeft w:val="0"/>
      <w:marRight w:val="0"/>
      <w:marTop w:val="0"/>
      <w:marBottom w:val="0"/>
      <w:divBdr>
        <w:top w:val="none" w:sz="0" w:space="0" w:color="auto"/>
        <w:left w:val="none" w:sz="0" w:space="0" w:color="auto"/>
        <w:bottom w:val="none" w:sz="0" w:space="0" w:color="auto"/>
        <w:right w:val="none" w:sz="0" w:space="0" w:color="auto"/>
      </w:divBdr>
    </w:div>
    <w:div w:id="112483526">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061102">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447381">
      <w:bodyDiv w:val="1"/>
      <w:marLeft w:val="0"/>
      <w:marRight w:val="0"/>
      <w:marTop w:val="0"/>
      <w:marBottom w:val="0"/>
      <w:divBdr>
        <w:top w:val="none" w:sz="0" w:space="0" w:color="auto"/>
        <w:left w:val="none" w:sz="0" w:space="0" w:color="auto"/>
        <w:bottom w:val="none" w:sz="0" w:space="0" w:color="auto"/>
        <w:right w:val="none" w:sz="0" w:space="0" w:color="auto"/>
      </w:divBdr>
    </w:div>
    <w:div w:id="11386749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221043">
      <w:bodyDiv w:val="1"/>
      <w:marLeft w:val="0"/>
      <w:marRight w:val="0"/>
      <w:marTop w:val="0"/>
      <w:marBottom w:val="0"/>
      <w:divBdr>
        <w:top w:val="none" w:sz="0" w:space="0" w:color="auto"/>
        <w:left w:val="none" w:sz="0" w:space="0" w:color="auto"/>
        <w:bottom w:val="none" w:sz="0" w:space="0" w:color="auto"/>
        <w:right w:val="none" w:sz="0" w:space="0" w:color="auto"/>
      </w:divBdr>
    </w:div>
    <w:div w:id="115758026">
      <w:bodyDiv w:val="1"/>
      <w:marLeft w:val="0"/>
      <w:marRight w:val="0"/>
      <w:marTop w:val="0"/>
      <w:marBottom w:val="0"/>
      <w:divBdr>
        <w:top w:val="none" w:sz="0" w:space="0" w:color="auto"/>
        <w:left w:val="none" w:sz="0" w:space="0" w:color="auto"/>
        <w:bottom w:val="none" w:sz="0" w:space="0" w:color="auto"/>
        <w:right w:val="none" w:sz="0" w:space="0" w:color="auto"/>
      </w:divBdr>
    </w:div>
    <w:div w:id="115834716">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8002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843947">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348321">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19881923">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39270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727457">
      <w:bodyDiv w:val="1"/>
      <w:marLeft w:val="0"/>
      <w:marRight w:val="0"/>
      <w:marTop w:val="0"/>
      <w:marBottom w:val="0"/>
      <w:divBdr>
        <w:top w:val="none" w:sz="0" w:space="0" w:color="auto"/>
        <w:left w:val="none" w:sz="0" w:space="0" w:color="auto"/>
        <w:bottom w:val="none" w:sz="0" w:space="0" w:color="auto"/>
        <w:right w:val="none" w:sz="0" w:space="0" w:color="auto"/>
      </w:divBdr>
    </w:div>
    <w:div w:id="121774265">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77705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72600">
      <w:bodyDiv w:val="1"/>
      <w:marLeft w:val="0"/>
      <w:marRight w:val="0"/>
      <w:marTop w:val="0"/>
      <w:marBottom w:val="0"/>
      <w:divBdr>
        <w:top w:val="none" w:sz="0" w:space="0" w:color="auto"/>
        <w:left w:val="none" w:sz="0" w:space="0" w:color="auto"/>
        <w:bottom w:val="none" w:sz="0" w:space="0" w:color="auto"/>
        <w:right w:val="none" w:sz="0" w:space="0" w:color="auto"/>
      </w:divBdr>
      <w:divsChild>
        <w:div w:id="476579854">
          <w:marLeft w:val="0"/>
          <w:marRight w:val="0"/>
          <w:marTop w:val="0"/>
          <w:marBottom w:val="300"/>
          <w:divBdr>
            <w:top w:val="none" w:sz="0" w:space="0" w:color="auto"/>
            <w:left w:val="single" w:sz="36" w:space="15" w:color="EEEEEE"/>
            <w:bottom w:val="none" w:sz="0" w:space="0" w:color="auto"/>
            <w:right w:val="none" w:sz="0" w:space="0" w:color="auto"/>
          </w:divBdr>
          <w:divsChild>
            <w:div w:id="745078788">
              <w:marLeft w:val="0"/>
              <w:marRight w:val="0"/>
              <w:marTop w:val="0"/>
              <w:marBottom w:val="0"/>
              <w:divBdr>
                <w:top w:val="none" w:sz="0" w:space="0" w:color="auto"/>
                <w:left w:val="none" w:sz="0" w:space="0" w:color="auto"/>
                <w:bottom w:val="none" w:sz="0" w:space="0" w:color="auto"/>
                <w:right w:val="none" w:sz="0" w:space="0" w:color="auto"/>
              </w:divBdr>
            </w:div>
          </w:divsChild>
        </w:div>
        <w:div w:id="1245410096">
          <w:marLeft w:val="0"/>
          <w:marRight w:val="0"/>
          <w:marTop w:val="300"/>
          <w:marBottom w:val="825"/>
          <w:divBdr>
            <w:top w:val="none" w:sz="0" w:space="0" w:color="auto"/>
            <w:left w:val="none" w:sz="0" w:space="0" w:color="auto"/>
            <w:bottom w:val="none" w:sz="0" w:space="0" w:color="auto"/>
            <w:right w:val="none" w:sz="0" w:space="0" w:color="auto"/>
          </w:divBdr>
        </w:div>
      </w:divsChild>
    </w:div>
    <w:div w:id="123500168">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392491">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407514">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062319">
      <w:bodyDiv w:val="1"/>
      <w:marLeft w:val="0"/>
      <w:marRight w:val="0"/>
      <w:marTop w:val="0"/>
      <w:marBottom w:val="0"/>
      <w:divBdr>
        <w:top w:val="none" w:sz="0" w:space="0" w:color="auto"/>
        <w:left w:val="none" w:sz="0" w:space="0" w:color="auto"/>
        <w:bottom w:val="none" w:sz="0" w:space="0" w:color="auto"/>
        <w:right w:val="none" w:sz="0" w:space="0" w:color="auto"/>
      </w:divBdr>
    </w:div>
    <w:div w:id="128518616">
      <w:bodyDiv w:val="1"/>
      <w:marLeft w:val="0"/>
      <w:marRight w:val="0"/>
      <w:marTop w:val="0"/>
      <w:marBottom w:val="0"/>
      <w:divBdr>
        <w:top w:val="none" w:sz="0" w:space="0" w:color="auto"/>
        <w:left w:val="none" w:sz="0" w:space="0" w:color="auto"/>
        <w:bottom w:val="none" w:sz="0" w:space="0" w:color="auto"/>
        <w:right w:val="none" w:sz="0" w:space="0" w:color="auto"/>
      </w:divBdr>
    </w:div>
    <w:div w:id="128590865">
      <w:bodyDiv w:val="1"/>
      <w:marLeft w:val="0"/>
      <w:marRight w:val="0"/>
      <w:marTop w:val="0"/>
      <w:marBottom w:val="0"/>
      <w:divBdr>
        <w:top w:val="none" w:sz="0" w:space="0" w:color="auto"/>
        <w:left w:val="none" w:sz="0" w:space="0" w:color="auto"/>
        <w:bottom w:val="none" w:sz="0" w:space="0" w:color="auto"/>
        <w:right w:val="none" w:sz="0" w:space="0" w:color="auto"/>
      </w:divBdr>
    </w:div>
    <w:div w:id="128790201">
      <w:bodyDiv w:val="1"/>
      <w:marLeft w:val="0"/>
      <w:marRight w:val="0"/>
      <w:marTop w:val="0"/>
      <w:marBottom w:val="0"/>
      <w:divBdr>
        <w:top w:val="none" w:sz="0" w:space="0" w:color="auto"/>
        <w:left w:val="none" w:sz="0" w:space="0" w:color="auto"/>
        <w:bottom w:val="none" w:sz="0" w:space="0" w:color="auto"/>
        <w:right w:val="none" w:sz="0" w:space="0" w:color="auto"/>
      </w:divBdr>
    </w:div>
    <w:div w:id="12898595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679018">
      <w:bodyDiv w:val="1"/>
      <w:marLeft w:val="0"/>
      <w:marRight w:val="0"/>
      <w:marTop w:val="0"/>
      <w:marBottom w:val="0"/>
      <w:divBdr>
        <w:top w:val="none" w:sz="0" w:space="0" w:color="auto"/>
        <w:left w:val="none" w:sz="0" w:space="0" w:color="auto"/>
        <w:bottom w:val="none" w:sz="0" w:space="0" w:color="auto"/>
        <w:right w:val="none" w:sz="0" w:space="0" w:color="auto"/>
      </w:divBdr>
    </w:div>
    <w:div w:id="130681133">
      <w:bodyDiv w:val="1"/>
      <w:marLeft w:val="0"/>
      <w:marRight w:val="0"/>
      <w:marTop w:val="0"/>
      <w:marBottom w:val="0"/>
      <w:divBdr>
        <w:top w:val="none" w:sz="0" w:space="0" w:color="auto"/>
        <w:left w:val="none" w:sz="0" w:space="0" w:color="auto"/>
        <w:bottom w:val="none" w:sz="0" w:space="0" w:color="auto"/>
        <w:right w:val="none" w:sz="0" w:space="0" w:color="auto"/>
      </w:divBdr>
    </w:div>
    <w:div w:id="131100198">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524621">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840161">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073171">
      <w:bodyDiv w:val="1"/>
      <w:marLeft w:val="0"/>
      <w:marRight w:val="0"/>
      <w:marTop w:val="0"/>
      <w:marBottom w:val="0"/>
      <w:divBdr>
        <w:top w:val="none" w:sz="0" w:space="0" w:color="auto"/>
        <w:left w:val="none" w:sz="0" w:space="0" w:color="auto"/>
        <w:bottom w:val="none" w:sz="0" w:space="0" w:color="auto"/>
        <w:right w:val="none" w:sz="0" w:space="0" w:color="auto"/>
      </w:divBdr>
    </w:div>
    <w:div w:id="13660737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887">
      <w:bodyDiv w:val="1"/>
      <w:marLeft w:val="0"/>
      <w:marRight w:val="0"/>
      <w:marTop w:val="0"/>
      <w:marBottom w:val="0"/>
      <w:divBdr>
        <w:top w:val="none" w:sz="0" w:space="0" w:color="auto"/>
        <w:left w:val="none" w:sz="0" w:space="0" w:color="auto"/>
        <w:bottom w:val="none" w:sz="0" w:space="0" w:color="auto"/>
        <w:right w:val="none" w:sz="0" w:space="0" w:color="auto"/>
      </w:divBdr>
    </w:div>
    <w:div w:id="13757199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7963829">
      <w:bodyDiv w:val="1"/>
      <w:marLeft w:val="0"/>
      <w:marRight w:val="0"/>
      <w:marTop w:val="0"/>
      <w:marBottom w:val="0"/>
      <w:divBdr>
        <w:top w:val="none" w:sz="0" w:space="0" w:color="auto"/>
        <w:left w:val="none" w:sz="0" w:space="0" w:color="auto"/>
        <w:bottom w:val="none" w:sz="0" w:space="0" w:color="auto"/>
        <w:right w:val="none" w:sz="0" w:space="0" w:color="auto"/>
      </w:divBdr>
    </w:div>
    <w:div w:id="138041059">
      <w:bodyDiv w:val="1"/>
      <w:marLeft w:val="0"/>
      <w:marRight w:val="0"/>
      <w:marTop w:val="0"/>
      <w:marBottom w:val="0"/>
      <w:divBdr>
        <w:top w:val="none" w:sz="0" w:space="0" w:color="auto"/>
        <w:left w:val="none" w:sz="0" w:space="0" w:color="auto"/>
        <w:bottom w:val="none" w:sz="0" w:space="0" w:color="auto"/>
        <w:right w:val="none" w:sz="0" w:space="0" w:color="auto"/>
      </w:divBdr>
    </w:div>
    <w:div w:id="138159977">
      <w:bodyDiv w:val="1"/>
      <w:marLeft w:val="0"/>
      <w:marRight w:val="0"/>
      <w:marTop w:val="0"/>
      <w:marBottom w:val="0"/>
      <w:divBdr>
        <w:top w:val="none" w:sz="0" w:space="0" w:color="auto"/>
        <w:left w:val="none" w:sz="0" w:space="0" w:color="auto"/>
        <w:bottom w:val="none" w:sz="0" w:space="0" w:color="auto"/>
        <w:right w:val="none" w:sz="0" w:space="0" w:color="auto"/>
      </w:divBdr>
    </w:div>
    <w:div w:id="138233533">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767095">
      <w:bodyDiv w:val="1"/>
      <w:marLeft w:val="0"/>
      <w:marRight w:val="0"/>
      <w:marTop w:val="0"/>
      <w:marBottom w:val="0"/>
      <w:divBdr>
        <w:top w:val="none" w:sz="0" w:space="0" w:color="auto"/>
        <w:left w:val="none" w:sz="0" w:space="0" w:color="auto"/>
        <w:bottom w:val="none" w:sz="0" w:space="0" w:color="auto"/>
        <w:right w:val="none" w:sz="0" w:space="0" w:color="auto"/>
      </w:divBdr>
    </w:div>
    <w:div w:id="139225563">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279691">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202414">
      <w:bodyDiv w:val="1"/>
      <w:marLeft w:val="0"/>
      <w:marRight w:val="0"/>
      <w:marTop w:val="0"/>
      <w:marBottom w:val="0"/>
      <w:divBdr>
        <w:top w:val="none" w:sz="0" w:space="0" w:color="auto"/>
        <w:left w:val="none" w:sz="0" w:space="0" w:color="auto"/>
        <w:bottom w:val="none" w:sz="0" w:space="0" w:color="auto"/>
        <w:right w:val="none" w:sz="0" w:space="0" w:color="auto"/>
      </w:divBdr>
      <w:divsChild>
        <w:div w:id="46344905">
          <w:marLeft w:val="0"/>
          <w:marRight w:val="0"/>
          <w:marTop w:val="300"/>
          <w:marBottom w:val="825"/>
          <w:divBdr>
            <w:top w:val="none" w:sz="0" w:space="0" w:color="auto"/>
            <w:left w:val="none" w:sz="0" w:space="0" w:color="auto"/>
            <w:bottom w:val="none" w:sz="0" w:space="0" w:color="auto"/>
            <w:right w:val="none" w:sz="0" w:space="0" w:color="auto"/>
          </w:divBdr>
        </w:div>
        <w:div w:id="2104061012">
          <w:marLeft w:val="0"/>
          <w:marRight w:val="0"/>
          <w:marTop w:val="0"/>
          <w:marBottom w:val="300"/>
          <w:divBdr>
            <w:top w:val="none" w:sz="0" w:space="0" w:color="auto"/>
            <w:left w:val="single" w:sz="36" w:space="15" w:color="EEEEEE"/>
            <w:bottom w:val="none" w:sz="0" w:space="0" w:color="auto"/>
            <w:right w:val="none" w:sz="0" w:space="0" w:color="auto"/>
          </w:divBdr>
          <w:divsChild>
            <w:div w:id="1889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067">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4704124">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4979">
      <w:bodyDiv w:val="1"/>
      <w:marLeft w:val="0"/>
      <w:marRight w:val="0"/>
      <w:marTop w:val="0"/>
      <w:marBottom w:val="0"/>
      <w:divBdr>
        <w:top w:val="none" w:sz="0" w:space="0" w:color="auto"/>
        <w:left w:val="none" w:sz="0" w:space="0" w:color="auto"/>
        <w:bottom w:val="none" w:sz="0" w:space="0" w:color="auto"/>
        <w:right w:val="none" w:sz="0" w:space="0" w:color="auto"/>
      </w:divBdr>
    </w:div>
    <w:div w:id="146745528">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9248041">
      <w:bodyDiv w:val="1"/>
      <w:marLeft w:val="0"/>
      <w:marRight w:val="0"/>
      <w:marTop w:val="0"/>
      <w:marBottom w:val="0"/>
      <w:divBdr>
        <w:top w:val="none" w:sz="0" w:space="0" w:color="auto"/>
        <w:left w:val="none" w:sz="0" w:space="0" w:color="auto"/>
        <w:bottom w:val="none" w:sz="0" w:space="0" w:color="auto"/>
        <w:right w:val="none" w:sz="0" w:space="0" w:color="auto"/>
      </w:divBdr>
    </w:div>
    <w:div w:id="149757537">
      <w:bodyDiv w:val="1"/>
      <w:marLeft w:val="0"/>
      <w:marRight w:val="0"/>
      <w:marTop w:val="0"/>
      <w:marBottom w:val="0"/>
      <w:divBdr>
        <w:top w:val="none" w:sz="0" w:space="0" w:color="auto"/>
        <w:left w:val="none" w:sz="0" w:space="0" w:color="auto"/>
        <w:bottom w:val="none" w:sz="0" w:space="0" w:color="auto"/>
        <w:right w:val="none" w:sz="0" w:space="0" w:color="auto"/>
      </w:divBdr>
    </w:div>
    <w:div w:id="149759727">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559377">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683001">
      <w:bodyDiv w:val="1"/>
      <w:marLeft w:val="0"/>
      <w:marRight w:val="0"/>
      <w:marTop w:val="0"/>
      <w:marBottom w:val="0"/>
      <w:divBdr>
        <w:top w:val="none" w:sz="0" w:space="0" w:color="auto"/>
        <w:left w:val="none" w:sz="0" w:space="0" w:color="auto"/>
        <w:bottom w:val="none" w:sz="0" w:space="0" w:color="auto"/>
        <w:right w:val="none" w:sz="0" w:space="0" w:color="auto"/>
      </w:divBdr>
    </w:div>
    <w:div w:id="15094993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7281">
      <w:bodyDiv w:val="1"/>
      <w:marLeft w:val="0"/>
      <w:marRight w:val="0"/>
      <w:marTop w:val="0"/>
      <w:marBottom w:val="0"/>
      <w:divBdr>
        <w:top w:val="none" w:sz="0" w:space="0" w:color="auto"/>
        <w:left w:val="none" w:sz="0" w:space="0" w:color="auto"/>
        <w:bottom w:val="none" w:sz="0" w:space="0" w:color="auto"/>
        <w:right w:val="none" w:sz="0" w:space="0" w:color="auto"/>
      </w:divBdr>
    </w:div>
    <w:div w:id="152720876">
      <w:bodyDiv w:val="1"/>
      <w:marLeft w:val="0"/>
      <w:marRight w:val="0"/>
      <w:marTop w:val="0"/>
      <w:marBottom w:val="0"/>
      <w:divBdr>
        <w:top w:val="none" w:sz="0" w:space="0" w:color="auto"/>
        <w:left w:val="none" w:sz="0" w:space="0" w:color="auto"/>
        <w:bottom w:val="none" w:sz="0" w:space="0" w:color="auto"/>
        <w:right w:val="none" w:sz="0" w:space="0" w:color="auto"/>
      </w:divBdr>
    </w:div>
    <w:div w:id="15330649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35725">
      <w:bodyDiv w:val="1"/>
      <w:marLeft w:val="0"/>
      <w:marRight w:val="0"/>
      <w:marTop w:val="0"/>
      <w:marBottom w:val="0"/>
      <w:divBdr>
        <w:top w:val="none" w:sz="0" w:space="0" w:color="auto"/>
        <w:left w:val="none" w:sz="0" w:space="0" w:color="auto"/>
        <w:bottom w:val="none" w:sz="0" w:space="0" w:color="auto"/>
        <w:right w:val="none" w:sz="0" w:space="0" w:color="auto"/>
      </w:divBdr>
    </w:div>
    <w:div w:id="154536176">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728666">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0958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047436">
      <w:bodyDiv w:val="1"/>
      <w:marLeft w:val="0"/>
      <w:marRight w:val="0"/>
      <w:marTop w:val="0"/>
      <w:marBottom w:val="0"/>
      <w:divBdr>
        <w:top w:val="none" w:sz="0" w:space="0" w:color="auto"/>
        <w:left w:val="none" w:sz="0" w:space="0" w:color="auto"/>
        <w:bottom w:val="none" w:sz="0" w:space="0" w:color="auto"/>
        <w:right w:val="none" w:sz="0" w:space="0" w:color="auto"/>
      </w:divBdr>
    </w:div>
    <w:div w:id="160194659">
      <w:bodyDiv w:val="1"/>
      <w:marLeft w:val="0"/>
      <w:marRight w:val="0"/>
      <w:marTop w:val="0"/>
      <w:marBottom w:val="0"/>
      <w:divBdr>
        <w:top w:val="none" w:sz="0" w:space="0" w:color="auto"/>
        <w:left w:val="none" w:sz="0" w:space="0" w:color="auto"/>
        <w:bottom w:val="none" w:sz="0" w:space="0" w:color="auto"/>
        <w:right w:val="none" w:sz="0" w:space="0" w:color="auto"/>
      </w:divBdr>
    </w:div>
    <w:div w:id="160391774">
      <w:bodyDiv w:val="1"/>
      <w:marLeft w:val="0"/>
      <w:marRight w:val="0"/>
      <w:marTop w:val="0"/>
      <w:marBottom w:val="0"/>
      <w:divBdr>
        <w:top w:val="none" w:sz="0" w:space="0" w:color="auto"/>
        <w:left w:val="none" w:sz="0" w:space="0" w:color="auto"/>
        <w:bottom w:val="none" w:sz="0" w:space="0" w:color="auto"/>
        <w:right w:val="none" w:sz="0" w:space="0" w:color="auto"/>
      </w:divBdr>
    </w:div>
    <w:div w:id="161045406">
      <w:bodyDiv w:val="1"/>
      <w:marLeft w:val="0"/>
      <w:marRight w:val="0"/>
      <w:marTop w:val="0"/>
      <w:marBottom w:val="0"/>
      <w:divBdr>
        <w:top w:val="none" w:sz="0" w:space="0" w:color="auto"/>
        <w:left w:val="none" w:sz="0" w:space="0" w:color="auto"/>
        <w:bottom w:val="none" w:sz="0" w:space="0" w:color="auto"/>
        <w:right w:val="none" w:sz="0" w:space="0" w:color="auto"/>
      </w:divBdr>
    </w:div>
    <w:div w:id="1610456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528708">
      <w:bodyDiv w:val="1"/>
      <w:marLeft w:val="0"/>
      <w:marRight w:val="0"/>
      <w:marTop w:val="0"/>
      <w:marBottom w:val="0"/>
      <w:divBdr>
        <w:top w:val="none" w:sz="0" w:space="0" w:color="auto"/>
        <w:left w:val="none" w:sz="0" w:space="0" w:color="auto"/>
        <w:bottom w:val="none" w:sz="0" w:space="0" w:color="auto"/>
        <w:right w:val="none" w:sz="0" w:space="0" w:color="auto"/>
      </w:divBdr>
    </w:div>
    <w:div w:id="166672789">
      <w:bodyDiv w:val="1"/>
      <w:marLeft w:val="0"/>
      <w:marRight w:val="0"/>
      <w:marTop w:val="0"/>
      <w:marBottom w:val="0"/>
      <w:divBdr>
        <w:top w:val="none" w:sz="0" w:space="0" w:color="auto"/>
        <w:left w:val="none" w:sz="0" w:space="0" w:color="auto"/>
        <w:bottom w:val="none" w:sz="0" w:space="0" w:color="auto"/>
        <w:right w:val="none" w:sz="0" w:space="0" w:color="auto"/>
      </w:divBdr>
    </w:div>
    <w:div w:id="166750618">
      <w:bodyDiv w:val="1"/>
      <w:marLeft w:val="0"/>
      <w:marRight w:val="0"/>
      <w:marTop w:val="0"/>
      <w:marBottom w:val="0"/>
      <w:divBdr>
        <w:top w:val="none" w:sz="0" w:space="0" w:color="auto"/>
        <w:left w:val="none" w:sz="0" w:space="0" w:color="auto"/>
        <w:bottom w:val="none" w:sz="0" w:space="0" w:color="auto"/>
        <w:right w:val="none" w:sz="0" w:space="0" w:color="auto"/>
      </w:divBdr>
    </w:div>
    <w:div w:id="166797232">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296963">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680892">
      <w:bodyDiv w:val="1"/>
      <w:marLeft w:val="0"/>
      <w:marRight w:val="0"/>
      <w:marTop w:val="0"/>
      <w:marBottom w:val="0"/>
      <w:divBdr>
        <w:top w:val="none" w:sz="0" w:space="0" w:color="auto"/>
        <w:left w:val="none" w:sz="0" w:space="0" w:color="auto"/>
        <w:bottom w:val="none" w:sz="0" w:space="0" w:color="auto"/>
        <w:right w:val="none" w:sz="0" w:space="0" w:color="auto"/>
      </w:divBdr>
    </w:div>
    <w:div w:id="169877140">
      <w:bodyDiv w:val="1"/>
      <w:marLeft w:val="0"/>
      <w:marRight w:val="0"/>
      <w:marTop w:val="0"/>
      <w:marBottom w:val="0"/>
      <w:divBdr>
        <w:top w:val="none" w:sz="0" w:space="0" w:color="auto"/>
        <w:left w:val="none" w:sz="0" w:space="0" w:color="auto"/>
        <w:bottom w:val="none" w:sz="0" w:space="0" w:color="auto"/>
        <w:right w:val="none" w:sz="0" w:space="0" w:color="auto"/>
      </w:divBdr>
    </w:div>
    <w:div w:id="171457952">
      <w:bodyDiv w:val="1"/>
      <w:marLeft w:val="0"/>
      <w:marRight w:val="0"/>
      <w:marTop w:val="0"/>
      <w:marBottom w:val="0"/>
      <w:divBdr>
        <w:top w:val="none" w:sz="0" w:space="0" w:color="auto"/>
        <w:left w:val="none" w:sz="0" w:space="0" w:color="auto"/>
        <w:bottom w:val="none" w:sz="0" w:space="0" w:color="auto"/>
        <w:right w:val="none" w:sz="0" w:space="0" w:color="auto"/>
      </w:divBdr>
    </w:div>
    <w:div w:id="171577768">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150413">
      <w:bodyDiv w:val="1"/>
      <w:marLeft w:val="0"/>
      <w:marRight w:val="0"/>
      <w:marTop w:val="0"/>
      <w:marBottom w:val="0"/>
      <w:divBdr>
        <w:top w:val="none" w:sz="0" w:space="0" w:color="auto"/>
        <w:left w:val="none" w:sz="0" w:space="0" w:color="auto"/>
        <w:bottom w:val="none" w:sz="0" w:space="0" w:color="auto"/>
        <w:right w:val="none" w:sz="0" w:space="0" w:color="auto"/>
      </w:divBdr>
      <w:divsChild>
        <w:div w:id="1318922346">
          <w:marLeft w:val="0"/>
          <w:marRight w:val="0"/>
          <w:marTop w:val="0"/>
          <w:marBottom w:val="0"/>
          <w:divBdr>
            <w:top w:val="none" w:sz="0" w:space="0" w:color="auto"/>
            <w:left w:val="none" w:sz="0" w:space="0" w:color="auto"/>
            <w:bottom w:val="none" w:sz="0" w:space="0" w:color="auto"/>
            <w:right w:val="none" w:sz="0" w:space="0" w:color="auto"/>
          </w:divBdr>
          <w:divsChild>
            <w:div w:id="18616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879">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5194076">
      <w:bodyDiv w:val="1"/>
      <w:marLeft w:val="0"/>
      <w:marRight w:val="0"/>
      <w:marTop w:val="0"/>
      <w:marBottom w:val="0"/>
      <w:divBdr>
        <w:top w:val="none" w:sz="0" w:space="0" w:color="auto"/>
        <w:left w:val="none" w:sz="0" w:space="0" w:color="auto"/>
        <w:bottom w:val="none" w:sz="0" w:space="0" w:color="auto"/>
        <w:right w:val="none" w:sz="0" w:space="0" w:color="auto"/>
      </w:divBdr>
    </w:div>
    <w:div w:id="175535952">
      <w:bodyDiv w:val="1"/>
      <w:marLeft w:val="0"/>
      <w:marRight w:val="0"/>
      <w:marTop w:val="0"/>
      <w:marBottom w:val="0"/>
      <w:divBdr>
        <w:top w:val="none" w:sz="0" w:space="0" w:color="auto"/>
        <w:left w:val="none" w:sz="0" w:space="0" w:color="auto"/>
        <w:bottom w:val="none" w:sz="0" w:space="0" w:color="auto"/>
        <w:right w:val="none" w:sz="0" w:space="0" w:color="auto"/>
      </w:divBdr>
    </w:div>
    <w:div w:id="175731452">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6890054">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546448">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397945">
      <w:bodyDiv w:val="1"/>
      <w:marLeft w:val="0"/>
      <w:marRight w:val="0"/>
      <w:marTop w:val="0"/>
      <w:marBottom w:val="0"/>
      <w:divBdr>
        <w:top w:val="none" w:sz="0" w:space="0" w:color="auto"/>
        <w:left w:val="none" w:sz="0" w:space="0" w:color="auto"/>
        <w:bottom w:val="none" w:sz="0" w:space="0" w:color="auto"/>
        <w:right w:val="none" w:sz="0" w:space="0" w:color="auto"/>
      </w:divBdr>
    </w:div>
    <w:div w:id="179009323">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315193">
      <w:bodyDiv w:val="1"/>
      <w:marLeft w:val="0"/>
      <w:marRight w:val="0"/>
      <w:marTop w:val="0"/>
      <w:marBottom w:val="0"/>
      <w:divBdr>
        <w:top w:val="none" w:sz="0" w:space="0" w:color="auto"/>
        <w:left w:val="none" w:sz="0" w:space="0" w:color="auto"/>
        <w:bottom w:val="none" w:sz="0" w:space="0" w:color="auto"/>
        <w:right w:val="none" w:sz="0" w:space="0" w:color="auto"/>
      </w:divBdr>
      <w:divsChild>
        <w:div w:id="1033115480">
          <w:marLeft w:val="0"/>
          <w:marRight w:val="0"/>
          <w:marTop w:val="0"/>
          <w:marBottom w:val="0"/>
          <w:divBdr>
            <w:top w:val="none" w:sz="0" w:space="0" w:color="auto"/>
            <w:left w:val="none" w:sz="0" w:space="0" w:color="auto"/>
            <w:bottom w:val="none" w:sz="0" w:space="0" w:color="auto"/>
            <w:right w:val="none" w:sz="0" w:space="0" w:color="auto"/>
          </w:divBdr>
        </w:div>
      </w:divsChild>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29108">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0147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305">
      <w:bodyDiv w:val="1"/>
      <w:marLeft w:val="0"/>
      <w:marRight w:val="0"/>
      <w:marTop w:val="0"/>
      <w:marBottom w:val="0"/>
      <w:divBdr>
        <w:top w:val="none" w:sz="0" w:space="0" w:color="auto"/>
        <w:left w:val="none" w:sz="0" w:space="0" w:color="auto"/>
        <w:bottom w:val="none" w:sz="0" w:space="0" w:color="auto"/>
        <w:right w:val="none" w:sz="0" w:space="0" w:color="auto"/>
      </w:divBdr>
    </w:div>
    <w:div w:id="18162912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59469">
      <w:bodyDiv w:val="1"/>
      <w:marLeft w:val="0"/>
      <w:marRight w:val="0"/>
      <w:marTop w:val="0"/>
      <w:marBottom w:val="0"/>
      <w:divBdr>
        <w:top w:val="none" w:sz="0" w:space="0" w:color="auto"/>
        <w:left w:val="none" w:sz="0" w:space="0" w:color="auto"/>
        <w:bottom w:val="none" w:sz="0" w:space="0" w:color="auto"/>
        <w:right w:val="none" w:sz="0" w:space="0" w:color="auto"/>
      </w:divBdr>
      <w:divsChild>
        <w:div w:id="754281196">
          <w:marLeft w:val="0"/>
          <w:marRight w:val="0"/>
          <w:marTop w:val="300"/>
          <w:marBottom w:val="825"/>
          <w:divBdr>
            <w:top w:val="none" w:sz="0" w:space="0" w:color="auto"/>
            <w:left w:val="none" w:sz="0" w:space="0" w:color="auto"/>
            <w:bottom w:val="none" w:sz="0" w:space="0" w:color="auto"/>
            <w:right w:val="none" w:sz="0" w:space="0" w:color="auto"/>
          </w:divBdr>
        </w:div>
        <w:div w:id="1611888652">
          <w:marLeft w:val="0"/>
          <w:marRight w:val="0"/>
          <w:marTop w:val="0"/>
          <w:marBottom w:val="300"/>
          <w:divBdr>
            <w:top w:val="none" w:sz="0" w:space="0" w:color="auto"/>
            <w:left w:val="single" w:sz="36" w:space="15" w:color="EEEEEE"/>
            <w:bottom w:val="none" w:sz="0" w:space="0" w:color="auto"/>
            <w:right w:val="none" w:sz="0" w:space="0" w:color="auto"/>
          </w:divBdr>
          <w:divsChild>
            <w:div w:id="333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6795374">
      <w:bodyDiv w:val="1"/>
      <w:marLeft w:val="0"/>
      <w:marRight w:val="0"/>
      <w:marTop w:val="0"/>
      <w:marBottom w:val="0"/>
      <w:divBdr>
        <w:top w:val="none" w:sz="0" w:space="0" w:color="auto"/>
        <w:left w:val="none" w:sz="0" w:space="0" w:color="auto"/>
        <w:bottom w:val="none" w:sz="0" w:space="0" w:color="auto"/>
        <w:right w:val="none" w:sz="0" w:space="0" w:color="auto"/>
      </w:divBdr>
      <w:divsChild>
        <w:div w:id="1177816379">
          <w:marLeft w:val="0"/>
          <w:marRight w:val="0"/>
          <w:marTop w:val="0"/>
          <w:marBottom w:val="300"/>
          <w:divBdr>
            <w:top w:val="none" w:sz="0" w:space="0" w:color="auto"/>
            <w:left w:val="single" w:sz="36" w:space="15" w:color="EEEEEE"/>
            <w:bottom w:val="none" w:sz="0" w:space="0" w:color="auto"/>
            <w:right w:val="none" w:sz="0" w:space="0" w:color="auto"/>
          </w:divBdr>
          <w:divsChild>
            <w:div w:id="1600211461">
              <w:marLeft w:val="0"/>
              <w:marRight w:val="0"/>
              <w:marTop w:val="0"/>
              <w:marBottom w:val="0"/>
              <w:divBdr>
                <w:top w:val="none" w:sz="0" w:space="0" w:color="auto"/>
                <w:left w:val="none" w:sz="0" w:space="0" w:color="auto"/>
                <w:bottom w:val="none" w:sz="0" w:space="0" w:color="auto"/>
                <w:right w:val="none" w:sz="0" w:space="0" w:color="auto"/>
              </w:divBdr>
            </w:div>
          </w:divsChild>
        </w:div>
        <w:div w:id="2139493910">
          <w:marLeft w:val="0"/>
          <w:marRight w:val="0"/>
          <w:marTop w:val="300"/>
          <w:marBottom w:val="825"/>
          <w:divBdr>
            <w:top w:val="none" w:sz="0" w:space="0" w:color="auto"/>
            <w:left w:val="none" w:sz="0" w:space="0" w:color="auto"/>
            <w:bottom w:val="none" w:sz="0" w:space="0" w:color="auto"/>
            <w:right w:val="none" w:sz="0" w:space="0" w:color="auto"/>
          </w:divBdr>
        </w:div>
      </w:divsChild>
    </w:div>
    <w:div w:id="186986020">
      <w:bodyDiv w:val="1"/>
      <w:marLeft w:val="0"/>
      <w:marRight w:val="0"/>
      <w:marTop w:val="0"/>
      <w:marBottom w:val="0"/>
      <w:divBdr>
        <w:top w:val="none" w:sz="0" w:space="0" w:color="auto"/>
        <w:left w:val="none" w:sz="0" w:space="0" w:color="auto"/>
        <w:bottom w:val="none" w:sz="0" w:space="0" w:color="auto"/>
        <w:right w:val="none" w:sz="0" w:space="0" w:color="auto"/>
      </w:divBdr>
      <w:divsChild>
        <w:div w:id="579173824">
          <w:marLeft w:val="0"/>
          <w:marRight w:val="0"/>
          <w:marTop w:val="300"/>
          <w:marBottom w:val="825"/>
          <w:divBdr>
            <w:top w:val="none" w:sz="0" w:space="0" w:color="auto"/>
            <w:left w:val="none" w:sz="0" w:space="0" w:color="auto"/>
            <w:bottom w:val="none" w:sz="0" w:space="0" w:color="auto"/>
            <w:right w:val="none" w:sz="0" w:space="0" w:color="auto"/>
          </w:divBdr>
        </w:div>
        <w:div w:id="1786540754">
          <w:marLeft w:val="0"/>
          <w:marRight w:val="0"/>
          <w:marTop w:val="0"/>
          <w:marBottom w:val="300"/>
          <w:divBdr>
            <w:top w:val="none" w:sz="0" w:space="0" w:color="auto"/>
            <w:left w:val="single" w:sz="36" w:space="15" w:color="EEEEEE"/>
            <w:bottom w:val="none" w:sz="0" w:space="0" w:color="auto"/>
            <w:right w:val="none" w:sz="0" w:space="0" w:color="auto"/>
          </w:divBdr>
          <w:divsChild>
            <w:div w:id="1787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317">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76999">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89992716">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193434">
      <w:bodyDiv w:val="1"/>
      <w:marLeft w:val="0"/>
      <w:marRight w:val="0"/>
      <w:marTop w:val="0"/>
      <w:marBottom w:val="0"/>
      <w:divBdr>
        <w:top w:val="none" w:sz="0" w:space="0" w:color="auto"/>
        <w:left w:val="none" w:sz="0" w:space="0" w:color="auto"/>
        <w:bottom w:val="none" w:sz="0" w:space="0" w:color="auto"/>
        <w:right w:val="none" w:sz="0" w:space="0" w:color="auto"/>
      </w:divBdr>
      <w:divsChild>
        <w:div w:id="271133426">
          <w:marLeft w:val="0"/>
          <w:marRight w:val="0"/>
          <w:marTop w:val="0"/>
          <w:marBottom w:val="300"/>
          <w:divBdr>
            <w:top w:val="none" w:sz="0" w:space="0" w:color="auto"/>
            <w:left w:val="single" w:sz="36" w:space="15" w:color="EEEEEE"/>
            <w:bottom w:val="none" w:sz="0" w:space="0" w:color="auto"/>
            <w:right w:val="none" w:sz="0" w:space="0" w:color="auto"/>
          </w:divBdr>
          <w:divsChild>
            <w:div w:id="242102619">
              <w:marLeft w:val="0"/>
              <w:marRight w:val="0"/>
              <w:marTop w:val="0"/>
              <w:marBottom w:val="0"/>
              <w:divBdr>
                <w:top w:val="none" w:sz="0" w:space="0" w:color="auto"/>
                <w:left w:val="none" w:sz="0" w:space="0" w:color="auto"/>
                <w:bottom w:val="none" w:sz="0" w:space="0" w:color="auto"/>
                <w:right w:val="none" w:sz="0" w:space="0" w:color="auto"/>
              </w:divBdr>
            </w:div>
          </w:divsChild>
        </w:div>
        <w:div w:id="1326010517">
          <w:marLeft w:val="0"/>
          <w:marRight w:val="0"/>
          <w:marTop w:val="300"/>
          <w:marBottom w:val="825"/>
          <w:divBdr>
            <w:top w:val="none" w:sz="0" w:space="0" w:color="auto"/>
            <w:left w:val="none" w:sz="0" w:space="0" w:color="auto"/>
            <w:bottom w:val="none" w:sz="0" w:space="0" w:color="auto"/>
            <w:right w:val="none" w:sz="0" w:space="0" w:color="auto"/>
          </w:divBdr>
        </w:div>
      </w:divsChild>
    </w:div>
    <w:div w:id="190457361">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572177">
      <w:bodyDiv w:val="1"/>
      <w:marLeft w:val="0"/>
      <w:marRight w:val="0"/>
      <w:marTop w:val="0"/>
      <w:marBottom w:val="0"/>
      <w:divBdr>
        <w:top w:val="none" w:sz="0" w:space="0" w:color="auto"/>
        <w:left w:val="none" w:sz="0" w:space="0" w:color="auto"/>
        <w:bottom w:val="none" w:sz="0" w:space="0" w:color="auto"/>
        <w:right w:val="none" w:sz="0" w:space="0" w:color="auto"/>
      </w:divBdr>
    </w:div>
    <w:div w:id="191847918">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543415">
      <w:bodyDiv w:val="1"/>
      <w:marLeft w:val="0"/>
      <w:marRight w:val="0"/>
      <w:marTop w:val="0"/>
      <w:marBottom w:val="0"/>
      <w:divBdr>
        <w:top w:val="none" w:sz="0" w:space="0" w:color="auto"/>
        <w:left w:val="none" w:sz="0" w:space="0" w:color="auto"/>
        <w:bottom w:val="none" w:sz="0" w:space="0" w:color="auto"/>
        <w:right w:val="none" w:sz="0" w:space="0" w:color="auto"/>
      </w:divBdr>
      <w:divsChild>
        <w:div w:id="901061888">
          <w:marLeft w:val="0"/>
          <w:marRight w:val="0"/>
          <w:marTop w:val="0"/>
          <w:marBottom w:val="300"/>
          <w:divBdr>
            <w:top w:val="none" w:sz="0" w:space="0" w:color="auto"/>
            <w:left w:val="single" w:sz="36" w:space="15" w:color="EEEEEE"/>
            <w:bottom w:val="none" w:sz="0" w:space="0" w:color="auto"/>
            <w:right w:val="none" w:sz="0" w:space="0" w:color="auto"/>
          </w:divBdr>
          <w:divsChild>
            <w:div w:id="1159689529">
              <w:marLeft w:val="0"/>
              <w:marRight w:val="0"/>
              <w:marTop w:val="0"/>
              <w:marBottom w:val="0"/>
              <w:divBdr>
                <w:top w:val="none" w:sz="0" w:space="0" w:color="auto"/>
                <w:left w:val="none" w:sz="0" w:space="0" w:color="auto"/>
                <w:bottom w:val="none" w:sz="0" w:space="0" w:color="auto"/>
                <w:right w:val="none" w:sz="0" w:space="0" w:color="auto"/>
              </w:divBdr>
            </w:div>
          </w:divsChild>
        </w:div>
        <w:div w:id="963193971">
          <w:marLeft w:val="0"/>
          <w:marRight w:val="0"/>
          <w:marTop w:val="300"/>
          <w:marBottom w:val="825"/>
          <w:divBdr>
            <w:top w:val="none" w:sz="0" w:space="0" w:color="auto"/>
            <w:left w:val="none" w:sz="0" w:space="0" w:color="auto"/>
            <w:bottom w:val="none" w:sz="0" w:space="0" w:color="auto"/>
            <w:right w:val="none" w:sz="0" w:space="0" w:color="auto"/>
          </w:divBdr>
        </w:div>
      </w:divsChild>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24129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356358">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3345">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475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707936">
      <w:bodyDiv w:val="1"/>
      <w:marLeft w:val="0"/>
      <w:marRight w:val="0"/>
      <w:marTop w:val="0"/>
      <w:marBottom w:val="0"/>
      <w:divBdr>
        <w:top w:val="none" w:sz="0" w:space="0" w:color="auto"/>
        <w:left w:val="none" w:sz="0" w:space="0" w:color="auto"/>
        <w:bottom w:val="none" w:sz="0" w:space="0" w:color="auto"/>
        <w:right w:val="none" w:sz="0" w:space="0" w:color="auto"/>
      </w:divBdr>
      <w:divsChild>
        <w:div w:id="1899435234">
          <w:marLeft w:val="0"/>
          <w:marRight w:val="0"/>
          <w:marTop w:val="300"/>
          <w:marBottom w:val="825"/>
          <w:divBdr>
            <w:top w:val="none" w:sz="0" w:space="0" w:color="auto"/>
            <w:left w:val="none" w:sz="0" w:space="0" w:color="auto"/>
            <w:bottom w:val="none" w:sz="0" w:space="0" w:color="auto"/>
            <w:right w:val="none" w:sz="0" w:space="0" w:color="auto"/>
          </w:divBdr>
        </w:div>
        <w:div w:id="2046368016">
          <w:marLeft w:val="0"/>
          <w:marRight w:val="0"/>
          <w:marTop w:val="0"/>
          <w:marBottom w:val="300"/>
          <w:divBdr>
            <w:top w:val="none" w:sz="0" w:space="0" w:color="auto"/>
            <w:left w:val="single" w:sz="36" w:space="15" w:color="EEEEEE"/>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3196">
      <w:bodyDiv w:val="1"/>
      <w:marLeft w:val="0"/>
      <w:marRight w:val="0"/>
      <w:marTop w:val="0"/>
      <w:marBottom w:val="0"/>
      <w:divBdr>
        <w:top w:val="none" w:sz="0" w:space="0" w:color="auto"/>
        <w:left w:val="none" w:sz="0" w:space="0" w:color="auto"/>
        <w:bottom w:val="none" w:sz="0" w:space="0" w:color="auto"/>
        <w:right w:val="none" w:sz="0" w:space="0" w:color="auto"/>
      </w:divBdr>
    </w:div>
    <w:div w:id="199782532">
      <w:bodyDiv w:val="1"/>
      <w:marLeft w:val="0"/>
      <w:marRight w:val="0"/>
      <w:marTop w:val="0"/>
      <w:marBottom w:val="0"/>
      <w:divBdr>
        <w:top w:val="none" w:sz="0" w:space="0" w:color="auto"/>
        <w:left w:val="none" w:sz="0" w:space="0" w:color="auto"/>
        <w:bottom w:val="none" w:sz="0" w:space="0" w:color="auto"/>
        <w:right w:val="none" w:sz="0" w:space="0" w:color="auto"/>
      </w:divBdr>
    </w:div>
    <w:div w:id="19982794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3541">
      <w:bodyDiv w:val="1"/>
      <w:marLeft w:val="0"/>
      <w:marRight w:val="0"/>
      <w:marTop w:val="0"/>
      <w:marBottom w:val="0"/>
      <w:divBdr>
        <w:top w:val="none" w:sz="0" w:space="0" w:color="auto"/>
        <w:left w:val="none" w:sz="0" w:space="0" w:color="auto"/>
        <w:bottom w:val="none" w:sz="0" w:space="0" w:color="auto"/>
        <w:right w:val="none" w:sz="0" w:space="0" w:color="auto"/>
      </w:divBdr>
    </w:div>
    <w:div w:id="201208975">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327679">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029144">
      <w:bodyDiv w:val="1"/>
      <w:marLeft w:val="0"/>
      <w:marRight w:val="0"/>
      <w:marTop w:val="0"/>
      <w:marBottom w:val="0"/>
      <w:divBdr>
        <w:top w:val="none" w:sz="0" w:space="0" w:color="auto"/>
        <w:left w:val="none" w:sz="0" w:space="0" w:color="auto"/>
        <w:bottom w:val="none" w:sz="0" w:space="0" w:color="auto"/>
        <w:right w:val="none" w:sz="0" w:space="0" w:color="auto"/>
      </w:divBdr>
    </w:div>
    <w:div w:id="204562919">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8640">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6994964">
      <w:bodyDiv w:val="1"/>
      <w:marLeft w:val="0"/>
      <w:marRight w:val="0"/>
      <w:marTop w:val="0"/>
      <w:marBottom w:val="0"/>
      <w:divBdr>
        <w:top w:val="none" w:sz="0" w:space="0" w:color="auto"/>
        <w:left w:val="none" w:sz="0" w:space="0" w:color="auto"/>
        <w:bottom w:val="none" w:sz="0" w:space="0" w:color="auto"/>
        <w:right w:val="none" w:sz="0" w:space="0" w:color="auto"/>
      </w:divBdr>
      <w:divsChild>
        <w:div w:id="1980113490">
          <w:marLeft w:val="0"/>
          <w:marRight w:val="0"/>
          <w:marTop w:val="300"/>
          <w:marBottom w:val="825"/>
          <w:divBdr>
            <w:top w:val="none" w:sz="0" w:space="0" w:color="auto"/>
            <w:left w:val="none" w:sz="0" w:space="0" w:color="auto"/>
            <w:bottom w:val="none" w:sz="0" w:space="0" w:color="auto"/>
            <w:right w:val="none" w:sz="0" w:space="0" w:color="auto"/>
          </w:divBdr>
        </w:div>
        <w:div w:id="219438620">
          <w:marLeft w:val="0"/>
          <w:marRight w:val="0"/>
          <w:marTop w:val="0"/>
          <w:marBottom w:val="300"/>
          <w:divBdr>
            <w:top w:val="none" w:sz="0" w:space="0" w:color="auto"/>
            <w:left w:val="single" w:sz="36" w:space="15" w:color="EEEEEE"/>
            <w:bottom w:val="none" w:sz="0" w:space="0" w:color="auto"/>
            <w:right w:val="none" w:sz="0" w:space="0" w:color="auto"/>
          </w:divBdr>
          <w:divsChild>
            <w:div w:id="12103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87746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54487">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26755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894686">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422819">
      <w:bodyDiv w:val="1"/>
      <w:marLeft w:val="0"/>
      <w:marRight w:val="0"/>
      <w:marTop w:val="0"/>
      <w:marBottom w:val="0"/>
      <w:divBdr>
        <w:top w:val="none" w:sz="0" w:space="0" w:color="auto"/>
        <w:left w:val="none" w:sz="0" w:space="0" w:color="auto"/>
        <w:bottom w:val="none" w:sz="0" w:space="0" w:color="auto"/>
        <w:right w:val="none" w:sz="0" w:space="0" w:color="auto"/>
      </w:divBdr>
    </w:div>
    <w:div w:id="2128141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71425">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
    <w:div w:id="214633557">
      <w:bodyDiv w:val="1"/>
      <w:marLeft w:val="0"/>
      <w:marRight w:val="0"/>
      <w:marTop w:val="0"/>
      <w:marBottom w:val="0"/>
      <w:divBdr>
        <w:top w:val="none" w:sz="0" w:space="0" w:color="auto"/>
        <w:left w:val="none" w:sz="0" w:space="0" w:color="auto"/>
        <w:bottom w:val="none" w:sz="0" w:space="0" w:color="auto"/>
        <w:right w:val="none" w:sz="0" w:space="0" w:color="auto"/>
      </w:divBdr>
      <w:divsChild>
        <w:div w:id="568655945">
          <w:marLeft w:val="0"/>
          <w:marRight w:val="0"/>
          <w:marTop w:val="300"/>
          <w:marBottom w:val="825"/>
          <w:divBdr>
            <w:top w:val="none" w:sz="0" w:space="0" w:color="auto"/>
            <w:left w:val="none" w:sz="0" w:space="0" w:color="auto"/>
            <w:bottom w:val="none" w:sz="0" w:space="0" w:color="auto"/>
            <w:right w:val="none" w:sz="0" w:space="0" w:color="auto"/>
          </w:divBdr>
        </w:div>
        <w:div w:id="1851598627">
          <w:marLeft w:val="0"/>
          <w:marRight w:val="0"/>
          <w:marTop w:val="0"/>
          <w:marBottom w:val="300"/>
          <w:divBdr>
            <w:top w:val="none" w:sz="0" w:space="0" w:color="auto"/>
            <w:left w:val="single" w:sz="36" w:space="15" w:color="EEEEEE"/>
            <w:bottom w:val="none" w:sz="0" w:space="0" w:color="auto"/>
            <w:right w:val="none" w:sz="0" w:space="0" w:color="auto"/>
          </w:divBdr>
          <w:divsChild>
            <w:div w:id="213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03">
      <w:bodyDiv w:val="1"/>
      <w:marLeft w:val="0"/>
      <w:marRight w:val="0"/>
      <w:marTop w:val="0"/>
      <w:marBottom w:val="0"/>
      <w:divBdr>
        <w:top w:val="none" w:sz="0" w:space="0" w:color="auto"/>
        <w:left w:val="none" w:sz="0" w:space="0" w:color="auto"/>
        <w:bottom w:val="none" w:sz="0" w:space="0" w:color="auto"/>
        <w:right w:val="none" w:sz="0" w:space="0" w:color="auto"/>
      </w:divBdr>
      <w:divsChild>
        <w:div w:id="74665554">
          <w:marLeft w:val="0"/>
          <w:marRight w:val="0"/>
          <w:marTop w:val="300"/>
          <w:marBottom w:val="825"/>
          <w:divBdr>
            <w:top w:val="none" w:sz="0" w:space="0" w:color="auto"/>
            <w:left w:val="none" w:sz="0" w:space="0" w:color="auto"/>
            <w:bottom w:val="none" w:sz="0" w:space="0" w:color="auto"/>
            <w:right w:val="none" w:sz="0" w:space="0" w:color="auto"/>
          </w:divBdr>
        </w:div>
        <w:div w:id="1041251099">
          <w:marLeft w:val="0"/>
          <w:marRight w:val="0"/>
          <w:marTop w:val="0"/>
          <w:marBottom w:val="300"/>
          <w:divBdr>
            <w:top w:val="none" w:sz="0" w:space="0" w:color="auto"/>
            <w:left w:val="single" w:sz="36" w:space="15" w:color="EEEEEE"/>
            <w:bottom w:val="none" w:sz="0" w:space="0" w:color="auto"/>
            <w:right w:val="none" w:sz="0" w:space="0" w:color="auto"/>
          </w:divBdr>
          <w:divsChild>
            <w:div w:id="87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31">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2214">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74499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1239">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21812745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1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69333">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79322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17533">
      <w:bodyDiv w:val="1"/>
      <w:marLeft w:val="0"/>
      <w:marRight w:val="0"/>
      <w:marTop w:val="0"/>
      <w:marBottom w:val="0"/>
      <w:divBdr>
        <w:top w:val="none" w:sz="0" w:space="0" w:color="auto"/>
        <w:left w:val="none" w:sz="0" w:space="0" w:color="auto"/>
        <w:bottom w:val="none" w:sz="0" w:space="0" w:color="auto"/>
        <w:right w:val="none" w:sz="0" w:space="0" w:color="auto"/>
      </w:divBdr>
      <w:divsChild>
        <w:div w:id="35551485">
          <w:marLeft w:val="0"/>
          <w:marRight w:val="0"/>
          <w:marTop w:val="300"/>
          <w:marBottom w:val="825"/>
          <w:divBdr>
            <w:top w:val="none" w:sz="0" w:space="0" w:color="auto"/>
            <w:left w:val="none" w:sz="0" w:space="0" w:color="auto"/>
            <w:bottom w:val="none" w:sz="0" w:space="0" w:color="auto"/>
            <w:right w:val="none" w:sz="0" w:space="0" w:color="auto"/>
          </w:divBdr>
        </w:div>
        <w:div w:id="653997657">
          <w:marLeft w:val="0"/>
          <w:marRight w:val="0"/>
          <w:marTop w:val="0"/>
          <w:marBottom w:val="300"/>
          <w:divBdr>
            <w:top w:val="none" w:sz="0" w:space="0" w:color="auto"/>
            <w:left w:val="single" w:sz="36" w:space="15" w:color="EEEEEE"/>
            <w:bottom w:val="none" w:sz="0" w:space="0" w:color="auto"/>
            <w:right w:val="none" w:sz="0" w:space="0" w:color="auto"/>
          </w:divBdr>
          <w:divsChild>
            <w:div w:id="167185213">
              <w:marLeft w:val="0"/>
              <w:marRight w:val="0"/>
              <w:marTop w:val="0"/>
              <w:marBottom w:val="0"/>
              <w:divBdr>
                <w:top w:val="none" w:sz="0" w:space="0" w:color="auto"/>
                <w:left w:val="none" w:sz="0" w:space="0" w:color="auto"/>
                <w:bottom w:val="none" w:sz="0" w:space="0" w:color="auto"/>
                <w:right w:val="none" w:sz="0" w:space="0" w:color="auto"/>
              </w:divBdr>
            </w:div>
            <w:div w:id="720253717">
              <w:marLeft w:val="0"/>
              <w:marRight w:val="0"/>
              <w:marTop w:val="0"/>
              <w:marBottom w:val="0"/>
              <w:divBdr>
                <w:top w:val="none" w:sz="0" w:space="0" w:color="auto"/>
                <w:left w:val="none" w:sz="0" w:space="0" w:color="auto"/>
                <w:bottom w:val="none" w:sz="0" w:space="0" w:color="auto"/>
                <w:right w:val="none" w:sz="0" w:space="0" w:color="auto"/>
              </w:divBdr>
            </w:div>
            <w:div w:id="961569576">
              <w:marLeft w:val="0"/>
              <w:marRight w:val="0"/>
              <w:marTop w:val="0"/>
              <w:marBottom w:val="0"/>
              <w:divBdr>
                <w:top w:val="none" w:sz="0" w:space="0" w:color="auto"/>
                <w:left w:val="none" w:sz="0" w:space="0" w:color="auto"/>
                <w:bottom w:val="none" w:sz="0" w:space="0" w:color="auto"/>
                <w:right w:val="none" w:sz="0" w:space="0" w:color="auto"/>
              </w:divBdr>
            </w:div>
            <w:div w:id="1163397804">
              <w:marLeft w:val="225"/>
              <w:marRight w:val="0"/>
              <w:marTop w:val="0"/>
              <w:marBottom w:val="0"/>
              <w:divBdr>
                <w:top w:val="none" w:sz="0" w:space="0" w:color="auto"/>
                <w:left w:val="none" w:sz="0" w:space="0" w:color="auto"/>
                <w:bottom w:val="none" w:sz="0" w:space="0" w:color="auto"/>
                <w:right w:val="none" w:sz="0" w:space="0" w:color="auto"/>
              </w:divBdr>
            </w:div>
            <w:div w:id="19069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452857">
      <w:bodyDiv w:val="1"/>
      <w:marLeft w:val="0"/>
      <w:marRight w:val="0"/>
      <w:marTop w:val="0"/>
      <w:marBottom w:val="0"/>
      <w:divBdr>
        <w:top w:val="none" w:sz="0" w:space="0" w:color="auto"/>
        <w:left w:val="none" w:sz="0" w:space="0" w:color="auto"/>
        <w:bottom w:val="none" w:sz="0" w:space="0" w:color="auto"/>
        <w:right w:val="none" w:sz="0" w:space="0" w:color="auto"/>
      </w:divBdr>
    </w:div>
    <w:div w:id="22164520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684543">
      <w:bodyDiv w:val="1"/>
      <w:marLeft w:val="0"/>
      <w:marRight w:val="0"/>
      <w:marTop w:val="0"/>
      <w:marBottom w:val="0"/>
      <w:divBdr>
        <w:top w:val="none" w:sz="0" w:space="0" w:color="auto"/>
        <w:left w:val="none" w:sz="0" w:space="0" w:color="auto"/>
        <w:bottom w:val="none" w:sz="0" w:space="0" w:color="auto"/>
        <w:right w:val="none" w:sz="0" w:space="0" w:color="auto"/>
      </w:divBdr>
    </w:div>
    <w:div w:id="223806760">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7394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380034">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037915">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8734154">
      <w:bodyDiv w:val="1"/>
      <w:marLeft w:val="0"/>
      <w:marRight w:val="0"/>
      <w:marTop w:val="0"/>
      <w:marBottom w:val="0"/>
      <w:divBdr>
        <w:top w:val="none" w:sz="0" w:space="0" w:color="auto"/>
        <w:left w:val="none" w:sz="0" w:space="0" w:color="auto"/>
        <w:bottom w:val="none" w:sz="0" w:space="0" w:color="auto"/>
        <w:right w:val="none" w:sz="0" w:space="0" w:color="auto"/>
      </w:divBdr>
    </w:div>
    <w:div w:id="229078263">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274676">
      <w:bodyDiv w:val="1"/>
      <w:marLeft w:val="0"/>
      <w:marRight w:val="0"/>
      <w:marTop w:val="0"/>
      <w:marBottom w:val="0"/>
      <w:divBdr>
        <w:top w:val="none" w:sz="0" w:space="0" w:color="auto"/>
        <w:left w:val="none" w:sz="0" w:space="0" w:color="auto"/>
        <w:bottom w:val="none" w:sz="0" w:space="0" w:color="auto"/>
        <w:right w:val="none" w:sz="0" w:space="0" w:color="auto"/>
      </w:divBdr>
      <w:divsChild>
        <w:div w:id="82845637">
          <w:marLeft w:val="0"/>
          <w:marRight w:val="0"/>
          <w:marTop w:val="300"/>
          <w:marBottom w:val="825"/>
          <w:divBdr>
            <w:top w:val="none" w:sz="0" w:space="0" w:color="auto"/>
            <w:left w:val="none" w:sz="0" w:space="0" w:color="auto"/>
            <w:bottom w:val="none" w:sz="0" w:space="0" w:color="auto"/>
            <w:right w:val="none" w:sz="0" w:space="0" w:color="auto"/>
          </w:divBdr>
        </w:div>
        <w:div w:id="265043496">
          <w:marLeft w:val="0"/>
          <w:marRight w:val="0"/>
          <w:marTop w:val="0"/>
          <w:marBottom w:val="300"/>
          <w:divBdr>
            <w:top w:val="none" w:sz="0" w:space="0" w:color="auto"/>
            <w:left w:val="single" w:sz="36" w:space="15" w:color="EEEEEE"/>
            <w:bottom w:val="none" w:sz="0" w:space="0" w:color="auto"/>
            <w:right w:val="none" w:sz="0" w:space="0" w:color="auto"/>
          </w:divBdr>
          <w:divsChild>
            <w:div w:id="1217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54">
      <w:bodyDiv w:val="1"/>
      <w:marLeft w:val="0"/>
      <w:marRight w:val="0"/>
      <w:marTop w:val="0"/>
      <w:marBottom w:val="0"/>
      <w:divBdr>
        <w:top w:val="none" w:sz="0" w:space="0" w:color="auto"/>
        <w:left w:val="none" w:sz="0" w:space="0" w:color="auto"/>
        <w:bottom w:val="none" w:sz="0" w:space="0" w:color="auto"/>
        <w:right w:val="none" w:sz="0" w:space="0" w:color="auto"/>
      </w:divBdr>
      <w:divsChild>
        <w:div w:id="887955102">
          <w:marLeft w:val="0"/>
          <w:marRight w:val="0"/>
          <w:marTop w:val="300"/>
          <w:marBottom w:val="825"/>
          <w:divBdr>
            <w:top w:val="none" w:sz="0" w:space="0" w:color="auto"/>
            <w:left w:val="none" w:sz="0" w:space="0" w:color="auto"/>
            <w:bottom w:val="none" w:sz="0" w:space="0" w:color="auto"/>
            <w:right w:val="none" w:sz="0" w:space="0" w:color="auto"/>
          </w:divBdr>
        </w:div>
        <w:div w:id="1912933564">
          <w:marLeft w:val="0"/>
          <w:marRight w:val="0"/>
          <w:marTop w:val="0"/>
          <w:marBottom w:val="300"/>
          <w:divBdr>
            <w:top w:val="none" w:sz="0" w:space="0" w:color="auto"/>
            <w:left w:val="single" w:sz="36" w:space="15" w:color="EEEEEE"/>
            <w:bottom w:val="none" w:sz="0" w:space="0" w:color="auto"/>
            <w:right w:val="none" w:sz="0" w:space="0" w:color="auto"/>
          </w:divBdr>
          <w:divsChild>
            <w:div w:id="838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665015">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900245">
      <w:bodyDiv w:val="1"/>
      <w:marLeft w:val="0"/>
      <w:marRight w:val="0"/>
      <w:marTop w:val="0"/>
      <w:marBottom w:val="0"/>
      <w:divBdr>
        <w:top w:val="none" w:sz="0" w:space="0" w:color="auto"/>
        <w:left w:val="none" w:sz="0" w:space="0" w:color="auto"/>
        <w:bottom w:val="none" w:sz="0" w:space="0" w:color="auto"/>
        <w:right w:val="none" w:sz="0" w:space="0" w:color="auto"/>
      </w:divBdr>
    </w:div>
    <w:div w:id="233978009">
      <w:bodyDiv w:val="1"/>
      <w:marLeft w:val="0"/>
      <w:marRight w:val="0"/>
      <w:marTop w:val="0"/>
      <w:marBottom w:val="0"/>
      <w:divBdr>
        <w:top w:val="none" w:sz="0" w:space="0" w:color="auto"/>
        <w:left w:val="none" w:sz="0" w:space="0" w:color="auto"/>
        <w:bottom w:val="none" w:sz="0" w:space="0" w:color="auto"/>
        <w:right w:val="none" w:sz="0" w:space="0" w:color="auto"/>
      </w:divBdr>
    </w:div>
    <w:div w:id="234246410">
      <w:bodyDiv w:val="1"/>
      <w:marLeft w:val="0"/>
      <w:marRight w:val="0"/>
      <w:marTop w:val="0"/>
      <w:marBottom w:val="0"/>
      <w:divBdr>
        <w:top w:val="none" w:sz="0" w:space="0" w:color="auto"/>
        <w:left w:val="none" w:sz="0" w:space="0" w:color="auto"/>
        <w:bottom w:val="none" w:sz="0" w:space="0" w:color="auto"/>
        <w:right w:val="none" w:sz="0" w:space="0" w:color="auto"/>
      </w:divBdr>
    </w:div>
    <w:div w:id="234515987">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359913">
      <w:bodyDiv w:val="1"/>
      <w:marLeft w:val="0"/>
      <w:marRight w:val="0"/>
      <w:marTop w:val="0"/>
      <w:marBottom w:val="0"/>
      <w:divBdr>
        <w:top w:val="none" w:sz="0" w:space="0" w:color="auto"/>
        <w:left w:val="none" w:sz="0" w:space="0" w:color="auto"/>
        <w:bottom w:val="none" w:sz="0" w:space="0" w:color="auto"/>
        <w:right w:val="none" w:sz="0" w:space="0" w:color="auto"/>
      </w:divBdr>
    </w:div>
    <w:div w:id="23540535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598926">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05383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330871">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96142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01980">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45127">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270714">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034634">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03608">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12592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627204">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090828">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895965">
      <w:bodyDiv w:val="1"/>
      <w:marLeft w:val="0"/>
      <w:marRight w:val="0"/>
      <w:marTop w:val="0"/>
      <w:marBottom w:val="0"/>
      <w:divBdr>
        <w:top w:val="none" w:sz="0" w:space="0" w:color="auto"/>
        <w:left w:val="none" w:sz="0" w:space="0" w:color="auto"/>
        <w:bottom w:val="none" w:sz="0" w:space="0" w:color="auto"/>
        <w:right w:val="none" w:sz="0" w:space="0" w:color="auto"/>
      </w:divBdr>
    </w:div>
    <w:div w:id="250967224">
      <w:bodyDiv w:val="1"/>
      <w:marLeft w:val="0"/>
      <w:marRight w:val="0"/>
      <w:marTop w:val="0"/>
      <w:marBottom w:val="0"/>
      <w:divBdr>
        <w:top w:val="none" w:sz="0" w:space="0" w:color="auto"/>
        <w:left w:val="none" w:sz="0" w:space="0" w:color="auto"/>
        <w:bottom w:val="none" w:sz="0" w:space="0" w:color="auto"/>
        <w:right w:val="none" w:sz="0" w:space="0" w:color="auto"/>
      </w:divBdr>
    </w:div>
    <w:div w:id="25135432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280351">
      <w:bodyDiv w:val="1"/>
      <w:marLeft w:val="0"/>
      <w:marRight w:val="0"/>
      <w:marTop w:val="0"/>
      <w:marBottom w:val="0"/>
      <w:divBdr>
        <w:top w:val="none" w:sz="0" w:space="0" w:color="auto"/>
        <w:left w:val="none" w:sz="0" w:space="0" w:color="auto"/>
        <w:bottom w:val="none" w:sz="0" w:space="0" w:color="auto"/>
        <w:right w:val="none" w:sz="0" w:space="0" w:color="auto"/>
      </w:divBdr>
    </w:div>
    <w:div w:id="252327587">
      <w:bodyDiv w:val="1"/>
      <w:marLeft w:val="0"/>
      <w:marRight w:val="0"/>
      <w:marTop w:val="0"/>
      <w:marBottom w:val="0"/>
      <w:divBdr>
        <w:top w:val="none" w:sz="0" w:space="0" w:color="auto"/>
        <w:left w:val="none" w:sz="0" w:space="0" w:color="auto"/>
        <w:bottom w:val="none" w:sz="0" w:space="0" w:color="auto"/>
        <w:right w:val="none" w:sz="0" w:space="0" w:color="auto"/>
      </w:divBdr>
      <w:divsChild>
        <w:div w:id="138160533">
          <w:blockQuote w:val="1"/>
          <w:marLeft w:val="0"/>
          <w:marRight w:val="0"/>
          <w:marTop w:val="375"/>
          <w:marBottom w:val="0"/>
          <w:divBdr>
            <w:top w:val="none" w:sz="0" w:space="0" w:color="auto"/>
            <w:left w:val="single" w:sz="6" w:space="11" w:color="A3A3A3"/>
            <w:bottom w:val="none" w:sz="0" w:space="0" w:color="auto"/>
            <w:right w:val="none" w:sz="0" w:space="0" w:color="auto"/>
          </w:divBdr>
        </w:div>
        <w:div w:id="308051089">
          <w:blockQuote w:val="1"/>
          <w:marLeft w:val="0"/>
          <w:marRight w:val="0"/>
          <w:marTop w:val="375"/>
          <w:marBottom w:val="375"/>
          <w:divBdr>
            <w:top w:val="none" w:sz="0" w:space="0" w:color="auto"/>
            <w:left w:val="single" w:sz="6" w:space="11" w:color="A3A3A3"/>
            <w:bottom w:val="none" w:sz="0" w:space="0" w:color="auto"/>
            <w:right w:val="none" w:sz="0" w:space="0" w:color="auto"/>
          </w:divBdr>
        </w:div>
        <w:div w:id="344020377">
          <w:blockQuote w:val="1"/>
          <w:marLeft w:val="0"/>
          <w:marRight w:val="0"/>
          <w:marTop w:val="375"/>
          <w:marBottom w:val="375"/>
          <w:divBdr>
            <w:top w:val="none" w:sz="0" w:space="0" w:color="auto"/>
            <w:left w:val="single" w:sz="6" w:space="11" w:color="A3A3A3"/>
            <w:bottom w:val="none" w:sz="0" w:space="0" w:color="auto"/>
            <w:right w:val="none" w:sz="0" w:space="0" w:color="auto"/>
          </w:divBdr>
        </w:div>
        <w:div w:id="856383382">
          <w:blockQuote w:val="1"/>
          <w:marLeft w:val="0"/>
          <w:marRight w:val="0"/>
          <w:marTop w:val="375"/>
          <w:marBottom w:val="0"/>
          <w:divBdr>
            <w:top w:val="none" w:sz="0" w:space="0" w:color="auto"/>
            <w:left w:val="single" w:sz="6" w:space="11" w:color="A3A3A3"/>
            <w:bottom w:val="none" w:sz="0" w:space="0" w:color="auto"/>
            <w:right w:val="none" w:sz="0" w:space="0" w:color="auto"/>
          </w:divBdr>
        </w:div>
        <w:div w:id="886457104">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0611060">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9200481">
          <w:blockQuote w:val="1"/>
          <w:marLeft w:val="0"/>
          <w:marRight w:val="0"/>
          <w:marTop w:val="375"/>
          <w:marBottom w:val="375"/>
          <w:divBdr>
            <w:top w:val="none" w:sz="0" w:space="0" w:color="auto"/>
            <w:left w:val="single" w:sz="6" w:space="11" w:color="A3A3A3"/>
            <w:bottom w:val="none" w:sz="0" w:space="0" w:color="auto"/>
            <w:right w:val="none" w:sz="0" w:space="0" w:color="auto"/>
          </w:divBdr>
        </w:div>
        <w:div w:id="155655083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225169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71832243">
          <w:blockQuote w:val="1"/>
          <w:marLeft w:val="0"/>
          <w:marRight w:val="0"/>
          <w:marTop w:val="375"/>
          <w:marBottom w:val="375"/>
          <w:divBdr>
            <w:top w:val="none" w:sz="0" w:space="0" w:color="auto"/>
            <w:left w:val="single" w:sz="6" w:space="11" w:color="A3A3A3"/>
            <w:bottom w:val="none" w:sz="0" w:space="0" w:color="auto"/>
            <w:right w:val="none" w:sz="0" w:space="0" w:color="auto"/>
          </w:divBdr>
        </w:div>
        <w:div w:id="1693411795">
          <w:blockQuote w:val="1"/>
          <w:marLeft w:val="0"/>
          <w:marRight w:val="0"/>
          <w:marTop w:val="375"/>
          <w:marBottom w:val="375"/>
          <w:divBdr>
            <w:top w:val="none" w:sz="0" w:space="0" w:color="auto"/>
            <w:left w:val="single" w:sz="6" w:space="11" w:color="A3A3A3"/>
            <w:bottom w:val="none" w:sz="0" w:space="0" w:color="auto"/>
            <w:right w:val="none" w:sz="0" w:space="0" w:color="auto"/>
          </w:divBdr>
        </w:div>
        <w:div w:id="1715306359">
          <w:blockQuote w:val="1"/>
          <w:marLeft w:val="0"/>
          <w:marRight w:val="0"/>
          <w:marTop w:val="375"/>
          <w:marBottom w:val="375"/>
          <w:divBdr>
            <w:top w:val="none" w:sz="0" w:space="0" w:color="auto"/>
            <w:left w:val="single" w:sz="6" w:space="11" w:color="A3A3A3"/>
            <w:bottom w:val="none" w:sz="0" w:space="0" w:color="auto"/>
            <w:right w:val="none" w:sz="0" w:space="0" w:color="auto"/>
          </w:divBdr>
        </w:div>
        <w:div w:id="1854298009">
          <w:blockQuote w:val="1"/>
          <w:marLeft w:val="0"/>
          <w:marRight w:val="0"/>
          <w:marTop w:val="375"/>
          <w:marBottom w:val="375"/>
          <w:divBdr>
            <w:top w:val="none" w:sz="0" w:space="0" w:color="auto"/>
            <w:left w:val="single" w:sz="6" w:space="11" w:color="A3A3A3"/>
            <w:bottom w:val="none" w:sz="0" w:space="0" w:color="auto"/>
            <w:right w:val="none" w:sz="0" w:space="0" w:color="auto"/>
          </w:divBdr>
        </w:div>
        <w:div w:id="1987858154">
          <w:blockQuote w:val="1"/>
          <w:marLeft w:val="0"/>
          <w:marRight w:val="0"/>
          <w:marTop w:val="375"/>
          <w:marBottom w:val="375"/>
          <w:divBdr>
            <w:top w:val="none" w:sz="0" w:space="0" w:color="auto"/>
            <w:left w:val="single" w:sz="6" w:space="11" w:color="A3A3A3"/>
            <w:bottom w:val="none" w:sz="0" w:space="0" w:color="auto"/>
            <w:right w:val="none" w:sz="0" w:space="0" w:color="auto"/>
          </w:divBdr>
        </w:div>
        <w:div w:id="2029481067">
          <w:blockQuote w:val="1"/>
          <w:marLeft w:val="0"/>
          <w:marRight w:val="0"/>
          <w:marTop w:val="375"/>
          <w:marBottom w:val="375"/>
          <w:divBdr>
            <w:top w:val="none" w:sz="0" w:space="0" w:color="auto"/>
            <w:left w:val="single" w:sz="6" w:space="11" w:color="A3A3A3"/>
            <w:bottom w:val="none" w:sz="0" w:space="0" w:color="auto"/>
            <w:right w:val="none" w:sz="0" w:space="0" w:color="auto"/>
          </w:divBdr>
        </w:div>
        <w:div w:id="2030713103">
          <w:blockQuote w:val="1"/>
          <w:marLeft w:val="0"/>
          <w:marRight w:val="0"/>
          <w:marTop w:val="375"/>
          <w:marBottom w:val="375"/>
          <w:divBdr>
            <w:top w:val="none" w:sz="0" w:space="0" w:color="auto"/>
            <w:left w:val="single" w:sz="6" w:space="11" w:color="A3A3A3"/>
            <w:bottom w:val="none" w:sz="0" w:space="0" w:color="auto"/>
            <w:right w:val="none" w:sz="0" w:space="0" w:color="auto"/>
          </w:divBdr>
        </w:div>
        <w:div w:id="2062709838">
          <w:blockQuote w:val="1"/>
          <w:marLeft w:val="0"/>
          <w:marRight w:val="0"/>
          <w:marTop w:val="375"/>
          <w:marBottom w:val="375"/>
          <w:divBdr>
            <w:top w:val="none" w:sz="0" w:space="0" w:color="auto"/>
            <w:left w:val="single" w:sz="6" w:space="11" w:color="A3A3A3"/>
            <w:bottom w:val="none" w:sz="0" w:space="0" w:color="auto"/>
            <w:right w:val="none" w:sz="0" w:space="0" w:color="auto"/>
          </w:divBdr>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469073">
      <w:bodyDiv w:val="1"/>
      <w:marLeft w:val="0"/>
      <w:marRight w:val="0"/>
      <w:marTop w:val="0"/>
      <w:marBottom w:val="0"/>
      <w:divBdr>
        <w:top w:val="none" w:sz="0" w:space="0" w:color="auto"/>
        <w:left w:val="none" w:sz="0" w:space="0" w:color="auto"/>
        <w:bottom w:val="none" w:sz="0" w:space="0" w:color="auto"/>
        <w:right w:val="none" w:sz="0" w:space="0" w:color="auto"/>
      </w:divBdr>
    </w:div>
    <w:div w:id="252472901">
      <w:bodyDiv w:val="1"/>
      <w:marLeft w:val="0"/>
      <w:marRight w:val="0"/>
      <w:marTop w:val="0"/>
      <w:marBottom w:val="0"/>
      <w:divBdr>
        <w:top w:val="none" w:sz="0" w:space="0" w:color="auto"/>
        <w:left w:val="none" w:sz="0" w:space="0" w:color="auto"/>
        <w:bottom w:val="none" w:sz="0" w:space="0" w:color="auto"/>
        <w:right w:val="none" w:sz="0" w:space="0" w:color="auto"/>
      </w:divBdr>
    </w:div>
    <w:div w:id="25332595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673755">
      <w:bodyDiv w:val="1"/>
      <w:marLeft w:val="0"/>
      <w:marRight w:val="0"/>
      <w:marTop w:val="0"/>
      <w:marBottom w:val="0"/>
      <w:divBdr>
        <w:top w:val="none" w:sz="0" w:space="0" w:color="auto"/>
        <w:left w:val="none" w:sz="0" w:space="0" w:color="auto"/>
        <w:bottom w:val="none" w:sz="0" w:space="0" w:color="auto"/>
        <w:right w:val="none" w:sz="0" w:space="0" w:color="auto"/>
      </w:divBdr>
    </w:div>
    <w:div w:id="257641354">
      <w:bodyDiv w:val="1"/>
      <w:marLeft w:val="0"/>
      <w:marRight w:val="0"/>
      <w:marTop w:val="0"/>
      <w:marBottom w:val="0"/>
      <w:divBdr>
        <w:top w:val="none" w:sz="0" w:space="0" w:color="auto"/>
        <w:left w:val="none" w:sz="0" w:space="0" w:color="auto"/>
        <w:bottom w:val="none" w:sz="0" w:space="0" w:color="auto"/>
        <w:right w:val="none" w:sz="0" w:space="0" w:color="auto"/>
      </w:divBdr>
    </w:div>
    <w:div w:id="25795174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686617">
      <w:bodyDiv w:val="1"/>
      <w:marLeft w:val="0"/>
      <w:marRight w:val="0"/>
      <w:marTop w:val="0"/>
      <w:marBottom w:val="0"/>
      <w:divBdr>
        <w:top w:val="none" w:sz="0" w:space="0" w:color="auto"/>
        <w:left w:val="none" w:sz="0" w:space="0" w:color="auto"/>
        <w:bottom w:val="none" w:sz="0" w:space="0" w:color="auto"/>
        <w:right w:val="none" w:sz="0" w:space="0" w:color="auto"/>
      </w:divBdr>
    </w:div>
    <w:div w:id="262079970">
      <w:bodyDiv w:val="1"/>
      <w:marLeft w:val="0"/>
      <w:marRight w:val="0"/>
      <w:marTop w:val="0"/>
      <w:marBottom w:val="0"/>
      <w:divBdr>
        <w:top w:val="none" w:sz="0" w:space="0" w:color="auto"/>
        <w:left w:val="none" w:sz="0" w:space="0" w:color="auto"/>
        <w:bottom w:val="none" w:sz="0" w:space="0" w:color="auto"/>
        <w:right w:val="none" w:sz="0" w:space="0" w:color="auto"/>
      </w:divBdr>
    </w:div>
    <w:div w:id="2626918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09125">
      <w:bodyDiv w:val="1"/>
      <w:marLeft w:val="0"/>
      <w:marRight w:val="0"/>
      <w:marTop w:val="0"/>
      <w:marBottom w:val="0"/>
      <w:divBdr>
        <w:top w:val="none" w:sz="0" w:space="0" w:color="auto"/>
        <w:left w:val="none" w:sz="0" w:space="0" w:color="auto"/>
        <w:bottom w:val="none" w:sz="0" w:space="0" w:color="auto"/>
        <w:right w:val="none" w:sz="0" w:space="0" w:color="auto"/>
      </w:divBdr>
      <w:divsChild>
        <w:div w:id="303312976">
          <w:marLeft w:val="0"/>
          <w:marRight w:val="0"/>
          <w:marTop w:val="0"/>
          <w:marBottom w:val="300"/>
          <w:divBdr>
            <w:top w:val="none" w:sz="0" w:space="0" w:color="auto"/>
            <w:left w:val="single" w:sz="36" w:space="15" w:color="EEEEEE"/>
            <w:bottom w:val="none" w:sz="0" w:space="0" w:color="auto"/>
            <w:right w:val="none" w:sz="0" w:space="0" w:color="auto"/>
          </w:divBdr>
          <w:divsChild>
            <w:div w:id="2072073492">
              <w:marLeft w:val="0"/>
              <w:marRight w:val="0"/>
              <w:marTop w:val="0"/>
              <w:marBottom w:val="0"/>
              <w:divBdr>
                <w:top w:val="none" w:sz="0" w:space="0" w:color="auto"/>
                <w:left w:val="none" w:sz="0" w:space="0" w:color="auto"/>
                <w:bottom w:val="none" w:sz="0" w:space="0" w:color="auto"/>
                <w:right w:val="none" w:sz="0" w:space="0" w:color="auto"/>
              </w:divBdr>
            </w:div>
          </w:divsChild>
        </w:div>
        <w:div w:id="2142573933">
          <w:marLeft w:val="0"/>
          <w:marRight w:val="0"/>
          <w:marTop w:val="300"/>
          <w:marBottom w:val="825"/>
          <w:divBdr>
            <w:top w:val="none" w:sz="0" w:space="0" w:color="auto"/>
            <w:left w:val="none" w:sz="0" w:space="0" w:color="auto"/>
            <w:bottom w:val="none" w:sz="0" w:space="0" w:color="auto"/>
            <w:right w:val="none" w:sz="0" w:space="0" w:color="auto"/>
          </w:divBdr>
        </w:div>
      </w:divsChild>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041305">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085082">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079222">
      <w:bodyDiv w:val="1"/>
      <w:marLeft w:val="0"/>
      <w:marRight w:val="0"/>
      <w:marTop w:val="0"/>
      <w:marBottom w:val="0"/>
      <w:divBdr>
        <w:top w:val="none" w:sz="0" w:space="0" w:color="auto"/>
        <w:left w:val="none" w:sz="0" w:space="0" w:color="auto"/>
        <w:bottom w:val="none" w:sz="0" w:space="0" w:color="auto"/>
        <w:right w:val="none" w:sz="0" w:space="0" w:color="auto"/>
      </w:divBdr>
    </w:div>
    <w:div w:id="267197946">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31863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046388">
      <w:bodyDiv w:val="1"/>
      <w:marLeft w:val="0"/>
      <w:marRight w:val="0"/>
      <w:marTop w:val="0"/>
      <w:marBottom w:val="0"/>
      <w:divBdr>
        <w:top w:val="none" w:sz="0" w:space="0" w:color="auto"/>
        <w:left w:val="none" w:sz="0" w:space="0" w:color="auto"/>
        <w:bottom w:val="none" w:sz="0" w:space="0" w:color="auto"/>
        <w:right w:val="none" w:sz="0" w:space="0" w:color="auto"/>
      </w:divBdr>
    </w:div>
    <w:div w:id="269439782">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3814">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4573">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5194">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022584">
      <w:bodyDiv w:val="1"/>
      <w:marLeft w:val="0"/>
      <w:marRight w:val="0"/>
      <w:marTop w:val="0"/>
      <w:marBottom w:val="0"/>
      <w:divBdr>
        <w:top w:val="none" w:sz="0" w:space="0" w:color="auto"/>
        <w:left w:val="none" w:sz="0" w:space="0" w:color="auto"/>
        <w:bottom w:val="none" w:sz="0" w:space="0" w:color="auto"/>
        <w:right w:val="none" w:sz="0" w:space="0" w:color="auto"/>
      </w:divBdr>
    </w:div>
    <w:div w:id="274799816">
      <w:bodyDiv w:val="1"/>
      <w:marLeft w:val="0"/>
      <w:marRight w:val="0"/>
      <w:marTop w:val="0"/>
      <w:marBottom w:val="0"/>
      <w:divBdr>
        <w:top w:val="none" w:sz="0" w:space="0" w:color="auto"/>
        <w:left w:val="none" w:sz="0" w:space="0" w:color="auto"/>
        <w:bottom w:val="none" w:sz="0" w:space="0" w:color="auto"/>
        <w:right w:val="none" w:sz="0" w:space="0" w:color="auto"/>
      </w:divBdr>
    </w:div>
    <w:div w:id="274873091">
      <w:bodyDiv w:val="1"/>
      <w:marLeft w:val="0"/>
      <w:marRight w:val="0"/>
      <w:marTop w:val="0"/>
      <w:marBottom w:val="0"/>
      <w:divBdr>
        <w:top w:val="none" w:sz="0" w:space="0" w:color="auto"/>
        <w:left w:val="none" w:sz="0" w:space="0" w:color="auto"/>
        <w:bottom w:val="none" w:sz="0" w:space="0" w:color="auto"/>
        <w:right w:val="none" w:sz="0" w:space="0" w:color="auto"/>
      </w:divBdr>
    </w:div>
    <w:div w:id="274942824">
      <w:bodyDiv w:val="1"/>
      <w:marLeft w:val="0"/>
      <w:marRight w:val="0"/>
      <w:marTop w:val="0"/>
      <w:marBottom w:val="0"/>
      <w:divBdr>
        <w:top w:val="none" w:sz="0" w:space="0" w:color="auto"/>
        <w:left w:val="none" w:sz="0" w:space="0" w:color="auto"/>
        <w:bottom w:val="none" w:sz="0" w:space="0" w:color="auto"/>
        <w:right w:val="none" w:sz="0" w:space="0" w:color="auto"/>
      </w:divBdr>
    </w:div>
    <w:div w:id="275331053">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526995">
      <w:bodyDiv w:val="1"/>
      <w:marLeft w:val="0"/>
      <w:marRight w:val="0"/>
      <w:marTop w:val="0"/>
      <w:marBottom w:val="0"/>
      <w:divBdr>
        <w:top w:val="none" w:sz="0" w:space="0" w:color="auto"/>
        <w:left w:val="none" w:sz="0" w:space="0" w:color="auto"/>
        <w:bottom w:val="none" w:sz="0" w:space="0" w:color="auto"/>
        <w:right w:val="none" w:sz="0" w:space="0" w:color="auto"/>
      </w:divBdr>
    </w:div>
    <w:div w:id="276957327">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569252">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462824">
      <w:bodyDiv w:val="1"/>
      <w:marLeft w:val="0"/>
      <w:marRight w:val="0"/>
      <w:marTop w:val="0"/>
      <w:marBottom w:val="0"/>
      <w:divBdr>
        <w:top w:val="none" w:sz="0" w:space="0" w:color="auto"/>
        <w:left w:val="none" w:sz="0" w:space="0" w:color="auto"/>
        <w:bottom w:val="none" w:sz="0" w:space="0" w:color="auto"/>
        <w:right w:val="none" w:sz="0" w:space="0" w:color="auto"/>
      </w:divBdr>
      <w:divsChild>
        <w:div w:id="394745382">
          <w:marLeft w:val="0"/>
          <w:marRight w:val="0"/>
          <w:marTop w:val="0"/>
          <w:marBottom w:val="300"/>
          <w:divBdr>
            <w:top w:val="none" w:sz="0" w:space="0" w:color="auto"/>
            <w:left w:val="single" w:sz="36" w:space="15" w:color="EEEEEE"/>
            <w:bottom w:val="none" w:sz="0" w:space="0" w:color="auto"/>
            <w:right w:val="none" w:sz="0" w:space="0" w:color="auto"/>
          </w:divBdr>
          <w:divsChild>
            <w:div w:id="1488785039">
              <w:marLeft w:val="0"/>
              <w:marRight w:val="0"/>
              <w:marTop w:val="0"/>
              <w:marBottom w:val="0"/>
              <w:divBdr>
                <w:top w:val="none" w:sz="0" w:space="0" w:color="auto"/>
                <w:left w:val="none" w:sz="0" w:space="0" w:color="auto"/>
                <w:bottom w:val="none" w:sz="0" w:space="0" w:color="auto"/>
                <w:right w:val="none" w:sz="0" w:space="0" w:color="auto"/>
              </w:divBdr>
            </w:div>
          </w:divsChild>
        </w:div>
        <w:div w:id="485781764">
          <w:marLeft w:val="0"/>
          <w:marRight w:val="0"/>
          <w:marTop w:val="300"/>
          <w:marBottom w:val="825"/>
          <w:divBdr>
            <w:top w:val="none" w:sz="0" w:space="0" w:color="auto"/>
            <w:left w:val="none" w:sz="0" w:space="0" w:color="auto"/>
            <w:bottom w:val="none" w:sz="0" w:space="0" w:color="auto"/>
            <w:right w:val="none" w:sz="0" w:space="0" w:color="auto"/>
          </w:divBdr>
        </w:div>
      </w:divsChild>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4168">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727446">
      <w:bodyDiv w:val="1"/>
      <w:marLeft w:val="0"/>
      <w:marRight w:val="0"/>
      <w:marTop w:val="0"/>
      <w:marBottom w:val="0"/>
      <w:divBdr>
        <w:top w:val="none" w:sz="0" w:space="0" w:color="auto"/>
        <w:left w:val="none" w:sz="0" w:space="0" w:color="auto"/>
        <w:bottom w:val="none" w:sz="0" w:space="0" w:color="auto"/>
        <w:right w:val="none" w:sz="0" w:space="0" w:color="auto"/>
      </w:divBdr>
    </w:div>
    <w:div w:id="280648657">
      <w:bodyDiv w:val="1"/>
      <w:marLeft w:val="0"/>
      <w:marRight w:val="0"/>
      <w:marTop w:val="0"/>
      <w:marBottom w:val="0"/>
      <w:divBdr>
        <w:top w:val="none" w:sz="0" w:space="0" w:color="auto"/>
        <w:left w:val="none" w:sz="0" w:space="0" w:color="auto"/>
        <w:bottom w:val="none" w:sz="0" w:space="0" w:color="auto"/>
        <w:right w:val="none" w:sz="0" w:space="0" w:color="auto"/>
      </w:divBdr>
    </w:div>
    <w:div w:id="28065016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15287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13822">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67499">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0344">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74487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395828">
      <w:bodyDiv w:val="1"/>
      <w:marLeft w:val="0"/>
      <w:marRight w:val="0"/>
      <w:marTop w:val="0"/>
      <w:marBottom w:val="0"/>
      <w:divBdr>
        <w:top w:val="none" w:sz="0" w:space="0" w:color="auto"/>
        <w:left w:val="none" w:sz="0" w:space="0" w:color="auto"/>
        <w:bottom w:val="none" w:sz="0" w:space="0" w:color="auto"/>
        <w:right w:val="none" w:sz="0" w:space="0" w:color="auto"/>
      </w:divBdr>
    </w:div>
    <w:div w:id="28805647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2615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332018">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718978">
      <w:bodyDiv w:val="1"/>
      <w:marLeft w:val="0"/>
      <w:marRight w:val="0"/>
      <w:marTop w:val="0"/>
      <w:marBottom w:val="0"/>
      <w:divBdr>
        <w:top w:val="none" w:sz="0" w:space="0" w:color="auto"/>
        <w:left w:val="none" w:sz="0" w:space="0" w:color="auto"/>
        <w:bottom w:val="none" w:sz="0" w:space="0" w:color="auto"/>
        <w:right w:val="none" w:sz="0" w:space="0" w:color="auto"/>
      </w:divBdr>
    </w:div>
    <w:div w:id="291403721">
      <w:bodyDiv w:val="1"/>
      <w:marLeft w:val="0"/>
      <w:marRight w:val="0"/>
      <w:marTop w:val="0"/>
      <w:marBottom w:val="0"/>
      <w:divBdr>
        <w:top w:val="none" w:sz="0" w:space="0" w:color="auto"/>
        <w:left w:val="none" w:sz="0" w:space="0" w:color="auto"/>
        <w:bottom w:val="none" w:sz="0" w:space="0" w:color="auto"/>
        <w:right w:val="none" w:sz="0" w:space="0" w:color="auto"/>
      </w:divBdr>
    </w:div>
    <w:div w:id="291910694">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254683">
      <w:bodyDiv w:val="1"/>
      <w:marLeft w:val="0"/>
      <w:marRight w:val="0"/>
      <w:marTop w:val="0"/>
      <w:marBottom w:val="0"/>
      <w:divBdr>
        <w:top w:val="none" w:sz="0" w:space="0" w:color="auto"/>
        <w:left w:val="none" w:sz="0" w:space="0" w:color="auto"/>
        <w:bottom w:val="none" w:sz="0" w:space="0" w:color="auto"/>
        <w:right w:val="none" w:sz="0" w:space="0" w:color="auto"/>
      </w:divBdr>
    </w:div>
    <w:div w:id="2927110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223000">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67887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842712">
      <w:bodyDiv w:val="1"/>
      <w:marLeft w:val="0"/>
      <w:marRight w:val="0"/>
      <w:marTop w:val="0"/>
      <w:marBottom w:val="0"/>
      <w:divBdr>
        <w:top w:val="none" w:sz="0" w:space="0" w:color="auto"/>
        <w:left w:val="none" w:sz="0" w:space="0" w:color="auto"/>
        <w:bottom w:val="none" w:sz="0" w:space="0" w:color="auto"/>
        <w:right w:val="none" w:sz="0" w:space="0" w:color="auto"/>
      </w:divBdr>
    </w:div>
    <w:div w:id="296107229">
      <w:bodyDiv w:val="1"/>
      <w:marLeft w:val="0"/>
      <w:marRight w:val="0"/>
      <w:marTop w:val="0"/>
      <w:marBottom w:val="0"/>
      <w:divBdr>
        <w:top w:val="none" w:sz="0" w:space="0" w:color="auto"/>
        <w:left w:val="none" w:sz="0" w:space="0" w:color="auto"/>
        <w:bottom w:val="none" w:sz="0" w:space="0" w:color="auto"/>
        <w:right w:val="none" w:sz="0" w:space="0" w:color="auto"/>
      </w:divBdr>
    </w:div>
    <w:div w:id="296565386">
      <w:bodyDiv w:val="1"/>
      <w:marLeft w:val="0"/>
      <w:marRight w:val="0"/>
      <w:marTop w:val="0"/>
      <w:marBottom w:val="0"/>
      <w:divBdr>
        <w:top w:val="none" w:sz="0" w:space="0" w:color="auto"/>
        <w:left w:val="none" w:sz="0" w:space="0" w:color="auto"/>
        <w:bottom w:val="none" w:sz="0" w:space="0" w:color="auto"/>
        <w:right w:val="none" w:sz="0" w:space="0" w:color="auto"/>
      </w:divBdr>
    </w:div>
    <w:div w:id="29684247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193461">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432584">
      <w:bodyDiv w:val="1"/>
      <w:marLeft w:val="0"/>
      <w:marRight w:val="0"/>
      <w:marTop w:val="0"/>
      <w:marBottom w:val="0"/>
      <w:divBdr>
        <w:top w:val="none" w:sz="0" w:space="0" w:color="auto"/>
        <w:left w:val="none" w:sz="0" w:space="0" w:color="auto"/>
        <w:bottom w:val="none" w:sz="0" w:space="0" w:color="auto"/>
        <w:right w:val="none" w:sz="0" w:space="0" w:color="auto"/>
      </w:divBdr>
      <w:divsChild>
        <w:div w:id="626082719">
          <w:marLeft w:val="0"/>
          <w:marRight w:val="0"/>
          <w:marTop w:val="300"/>
          <w:marBottom w:val="825"/>
          <w:divBdr>
            <w:top w:val="none" w:sz="0" w:space="0" w:color="auto"/>
            <w:left w:val="none" w:sz="0" w:space="0" w:color="auto"/>
            <w:bottom w:val="none" w:sz="0" w:space="0" w:color="auto"/>
            <w:right w:val="none" w:sz="0" w:space="0" w:color="auto"/>
          </w:divBdr>
        </w:div>
        <w:div w:id="1157958440">
          <w:marLeft w:val="0"/>
          <w:marRight w:val="0"/>
          <w:marTop w:val="0"/>
          <w:marBottom w:val="300"/>
          <w:divBdr>
            <w:top w:val="none" w:sz="0" w:space="0" w:color="auto"/>
            <w:left w:val="single" w:sz="36" w:space="15" w:color="EEEEEE"/>
            <w:bottom w:val="none" w:sz="0" w:space="0" w:color="auto"/>
            <w:right w:val="none" w:sz="0" w:space="0" w:color="auto"/>
          </w:divBdr>
        </w:div>
      </w:divsChild>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154">
      <w:bodyDiv w:val="1"/>
      <w:marLeft w:val="0"/>
      <w:marRight w:val="0"/>
      <w:marTop w:val="0"/>
      <w:marBottom w:val="0"/>
      <w:divBdr>
        <w:top w:val="none" w:sz="0" w:space="0" w:color="auto"/>
        <w:left w:val="none" w:sz="0" w:space="0" w:color="auto"/>
        <w:bottom w:val="none" w:sz="0" w:space="0" w:color="auto"/>
        <w:right w:val="none" w:sz="0" w:space="0" w:color="auto"/>
      </w:divBdr>
    </w:div>
    <w:div w:id="30697780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43891">
      <w:bodyDiv w:val="1"/>
      <w:marLeft w:val="0"/>
      <w:marRight w:val="0"/>
      <w:marTop w:val="0"/>
      <w:marBottom w:val="0"/>
      <w:divBdr>
        <w:top w:val="none" w:sz="0" w:space="0" w:color="auto"/>
        <w:left w:val="none" w:sz="0" w:space="0" w:color="auto"/>
        <w:bottom w:val="none" w:sz="0" w:space="0" w:color="auto"/>
        <w:right w:val="none" w:sz="0" w:space="0" w:color="auto"/>
      </w:divBdr>
    </w:div>
    <w:div w:id="30863327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9211298">
      <w:bodyDiv w:val="1"/>
      <w:marLeft w:val="0"/>
      <w:marRight w:val="0"/>
      <w:marTop w:val="0"/>
      <w:marBottom w:val="0"/>
      <w:divBdr>
        <w:top w:val="none" w:sz="0" w:space="0" w:color="auto"/>
        <w:left w:val="none" w:sz="0" w:space="0" w:color="auto"/>
        <w:bottom w:val="none" w:sz="0" w:space="0" w:color="auto"/>
        <w:right w:val="none" w:sz="0" w:space="0" w:color="auto"/>
      </w:divBdr>
      <w:divsChild>
        <w:div w:id="716970750">
          <w:marLeft w:val="0"/>
          <w:marRight w:val="0"/>
          <w:marTop w:val="0"/>
          <w:marBottom w:val="300"/>
          <w:divBdr>
            <w:top w:val="none" w:sz="0" w:space="0" w:color="auto"/>
            <w:left w:val="single" w:sz="36" w:space="15" w:color="EEEEEE"/>
            <w:bottom w:val="none" w:sz="0" w:space="0" w:color="auto"/>
            <w:right w:val="none" w:sz="0" w:space="0" w:color="auto"/>
          </w:divBdr>
          <w:divsChild>
            <w:div w:id="2043095838">
              <w:marLeft w:val="0"/>
              <w:marRight w:val="0"/>
              <w:marTop w:val="0"/>
              <w:marBottom w:val="0"/>
              <w:divBdr>
                <w:top w:val="none" w:sz="0" w:space="0" w:color="auto"/>
                <w:left w:val="none" w:sz="0" w:space="0" w:color="auto"/>
                <w:bottom w:val="none" w:sz="0" w:space="0" w:color="auto"/>
                <w:right w:val="none" w:sz="0" w:space="0" w:color="auto"/>
              </w:divBdr>
            </w:div>
          </w:divsChild>
        </w:div>
        <w:div w:id="1645742447">
          <w:marLeft w:val="0"/>
          <w:marRight w:val="0"/>
          <w:marTop w:val="300"/>
          <w:marBottom w:val="825"/>
          <w:divBdr>
            <w:top w:val="none" w:sz="0" w:space="0" w:color="auto"/>
            <w:left w:val="none" w:sz="0" w:space="0" w:color="auto"/>
            <w:bottom w:val="none" w:sz="0" w:space="0" w:color="auto"/>
            <w:right w:val="none" w:sz="0" w:space="0" w:color="auto"/>
          </w:divBdr>
        </w:div>
      </w:divsChild>
    </w:div>
    <w:div w:id="310255077">
      <w:bodyDiv w:val="1"/>
      <w:marLeft w:val="0"/>
      <w:marRight w:val="0"/>
      <w:marTop w:val="0"/>
      <w:marBottom w:val="0"/>
      <w:divBdr>
        <w:top w:val="none" w:sz="0" w:space="0" w:color="auto"/>
        <w:left w:val="none" w:sz="0" w:space="0" w:color="auto"/>
        <w:bottom w:val="none" w:sz="0" w:space="0" w:color="auto"/>
        <w:right w:val="none" w:sz="0" w:space="0" w:color="auto"/>
      </w:divBdr>
    </w:div>
    <w:div w:id="310410338">
      <w:bodyDiv w:val="1"/>
      <w:marLeft w:val="0"/>
      <w:marRight w:val="0"/>
      <w:marTop w:val="0"/>
      <w:marBottom w:val="0"/>
      <w:divBdr>
        <w:top w:val="none" w:sz="0" w:space="0" w:color="auto"/>
        <w:left w:val="none" w:sz="0" w:space="0" w:color="auto"/>
        <w:bottom w:val="none" w:sz="0" w:space="0" w:color="auto"/>
        <w:right w:val="none" w:sz="0" w:space="0" w:color="auto"/>
      </w:divBdr>
    </w:div>
    <w:div w:id="31064121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6783">
      <w:bodyDiv w:val="1"/>
      <w:marLeft w:val="0"/>
      <w:marRight w:val="0"/>
      <w:marTop w:val="0"/>
      <w:marBottom w:val="0"/>
      <w:divBdr>
        <w:top w:val="none" w:sz="0" w:space="0" w:color="auto"/>
        <w:left w:val="none" w:sz="0" w:space="0" w:color="auto"/>
        <w:bottom w:val="none" w:sz="0" w:space="0" w:color="auto"/>
        <w:right w:val="none" w:sz="0" w:space="0" w:color="auto"/>
      </w:divBdr>
    </w:div>
    <w:div w:id="311452064">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149467">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3874077">
      <w:bodyDiv w:val="1"/>
      <w:marLeft w:val="0"/>
      <w:marRight w:val="0"/>
      <w:marTop w:val="0"/>
      <w:marBottom w:val="0"/>
      <w:divBdr>
        <w:top w:val="none" w:sz="0" w:space="0" w:color="auto"/>
        <w:left w:val="none" w:sz="0" w:space="0" w:color="auto"/>
        <w:bottom w:val="none" w:sz="0" w:space="0" w:color="auto"/>
        <w:right w:val="none" w:sz="0" w:space="0" w:color="auto"/>
      </w:divBdr>
    </w:div>
    <w:div w:id="314535984">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46559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49480">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738416">
      <w:bodyDiv w:val="1"/>
      <w:marLeft w:val="0"/>
      <w:marRight w:val="0"/>
      <w:marTop w:val="0"/>
      <w:marBottom w:val="0"/>
      <w:divBdr>
        <w:top w:val="none" w:sz="0" w:space="0" w:color="auto"/>
        <w:left w:val="none" w:sz="0" w:space="0" w:color="auto"/>
        <w:bottom w:val="none" w:sz="0" w:space="0" w:color="auto"/>
        <w:right w:val="none" w:sz="0" w:space="0" w:color="auto"/>
      </w:divBdr>
    </w:div>
    <w:div w:id="321743409">
      <w:bodyDiv w:val="1"/>
      <w:marLeft w:val="0"/>
      <w:marRight w:val="0"/>
      <w:marTop w:val="0"/>
      <w:marBottom w:val="0"/>
      <w:divBdr>
        <w:top w:val="none" w:sz="0" w:space="0" w:color="auto"/>
        <w:left w:val="none" w:sz="0" w:space="0" w:color="auto"/>
        <w:bottom w:val="none" w:sz="0" w:space="0" w:color="auto"/>
        <w:right w:val="none" w:sz="0" w:space="0" w:color="auto"/>
      </w:divBdr>
      <w:divsChild>
        <w:div w:id="1255670405">
          <w:marLeft w:val="0"/>
          <w:marRight w:val="0"/>
          <w:marTop w:val="300"/>
          <w:marBottom w:val="825"/>
          <w:divBdr>
            <w:top w:val="none" w:sz="0" w:space="0" w:color="auto"/>
            <w:left w:val="none" w:sz="0" w:space="0" w:color="auto"/>
            <w:bottom w:val="none" w:sz="0" w:space="0" w:color="auto"/>
            <w:right w:val="none" w:sz="0" w:space="0" w:color="auto"/>
          </w:divBdr>
        </w:div>
        <w:div w:id="2076705065">
          <w:marLeft w:val="0"/>
          <w:marRight w:val="0"/>
          <w:marTop w:val="0"/>
          <w:marBottom w:val="300"/>
          <w:divBdr>
            <w:top w:val="none" w:sz="0" w:space="0" w:color="auto"/>
            <w:left w:val="single" w:sz="36" w:space="15" w:color="EEEEEE"/>
            <w:bottom w:val="none" w:sz="0" w:space="0" w:color="auto"/>
            <w:right w:val="none" w:sz="0" w:space="0" w:color="auto"/>
          </w:divBdr>
          <w:divsChild>
            <w:div w:id="68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438179">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898207">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42646">
      <w:bodyDiv w:val="1"/>
      <w:marLeft w:val="0"/>
      <w:marRight w:val="0"/>
      <w:marTop w:val="0"/>
      <w:marBottom w:val="0"/>
      <w:divBdr>
        <w:top w:val="none" w:sz="0" w:space="0" w:color="auto"/>
        <w:left w:val="none" w:sz="0" w:space="0" w:color="auto"/>
        <w:bottom w:val="none" w:sz="0" w:space="0" w:color="auto"/>
        <w:right w:val="none" w:sz="0" w:space="0" w:color="auto"/>
      </w:divBdr>
    </w:div>
    <w:div w:id="326248988">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368364">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258524">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6012">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11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1418035">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686370">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344924">
      <w:bodyDiv w:val="1"/>
      <w:marLeft w:val="0"/>
      <w:marRight w:val="0"/>
      <w:marTop w:val="0"/>
      <w:marBottom w:val="0"/>
      <w:divBdr>
        <w:top w:val="none" w:sz="0" w:space="0" w:color="auto"/>
        <w:left w:val="none" w:sz="0" w:space="0" w:color="auto"/>
        <w:bottom w:val="none" w:sz="0" w:space="0" w:color="auto"/>
        <w:right w:val="none" w:sz="0" w:space="0" w:color="auto"/>
      </w:divBdr>
    </w:div>
    <w:div w:id="333844233">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960576">
      <w:bodyDiv w:val="1"/>
      <w:marLeft w:val="0"/>
      <w:marRight w:val="0"/>
      <w:marTop w:val="0"/>
      <w:marBottom w:val="0"/>
      <w:divBdr>
        <w:top w:val="none" w:sz="0" w:space="0" w:color="auto"/>
        <w:left w:val="none" w:sz="0" w:space="0" w:color="auto"/>
        <w:bottom w:val="none" w:sz="0" w:space="0" w:color="auto"/>
        <w:right w:val="none" w:sz="0" w:space="0" w:color="auto"/>
      </w:divBdr>
    </w:div>
    <w:div w:id="335154428">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621577">
      <w:bodyDiv w:val="1"/>
      <w:marLeft w:val="0"/>
      <w:marRight w:val="0"/>
      <w:marTop w:val="0"/>
      <w:marBottom w:val="0"/>
      <w:divBdr>
        <w:top w:val="none" w:sz="0" w:space="0" w:color="auto"/>
        <w:left w:val="none" w:sz="0" w:space="0" w:color="auto"/>
        <w:bottom w:val="none" w:sz="0" w:space="0" w:color="auto"/>
        <w:right w:val="none" w:sz="0" w:space="0" w:color="auto"/>
      </w:divBdr>
    </w:div>
    <w:div w:id="335622235">
      <w:bodyDiv w:val="1"/>
      <w:marLeft w:val="0"/>
      <w:marRight w:val="0"/>
      <w:marTop w:val="0"/>
      <w:marBottom w:val="0"/>
      <w:divBdr>
        <w:top w:val="none" w:sz="0" w:space="0" w:color="auto"/>
        <w:left w:val="none" w:sz="0" w:space="0" w:color="auto"/>
        <w:bottom w:val="none" w:sz="0" w:space="0" w:color="auto"/>
        <w:right w:val="none" w:sz="0" w:space="0" w:color="auto"/>
      </w:divBdr>
    </w:div>
    <w:div w:id="33607921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12536">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364628">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168603">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750429">
      <w:bodyDiv w:val="1"/>
      <w:marLeft w:val="0"/>
      <w:marRight w:val="0"/>
      <w:marTop w:val="0"/>
      <w:marBottom w:val="0"/>
      <w:divBdr>
        <w:top w:val="none" w:sz="0" w:space="0" w:color="auto"/>
        <w:left w:val="none" w:sz="0" w:space="0" w:color="auto"/>
        <w:bottom w:val="none" w:sz="0" w:space="0" w:color="auto"/>
        <w:right w:val="none" w:sz="0" w:space="0" w:color="auto"/>
      </w:divBdr>
    </w:div>
    <w:div w:id="344939166">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952925">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5720">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527344">
      <w:bodyDiv w:val="1"/>
      <w:marLeft w:val="0"/>
      <w:marRight w:val="0"/>
      <w:marTop w:val="0"/>
      <w:marBottom w:val="0"/>
      <w:divBdr>
        <w:top w:val="none" w:sz="0" w:space="0" w:color="auto"/>
        <w:left w:val="none" w:sz="0" w:space="0" w:color="auto"/>
        <w:bottom w:val="none" w:sz="0" w:space="0" w:color="auto"/>
        <w:right w:val="none" w:sz="0" w:space="0" w:color="auto"/>
      </w:divBdr>
    </w:div>
    <w:div w:id="34933719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493613">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6012">
      <w:bodyDiv w:val="1"/>
      <w:marLeft w:val="0"/>
      <w:marRight w:val="0"/>
      <w:marTop w:val="0"/>
      <w:marBottom w:val="0"/>
      <w:divBdr>
        <w:top w:val="none" w:sz="0" w:space="0" w:color="auto"/>
        <w:left w:val="none" w:sz="0" w:space="0" w:color="auto"/>
        <w:bottom w:val="none" w:sz="0" w:space="0" w:color="auto"/>
        <w:right w:val="none" w:sz="0" w:space="0" w:color="auto"/>
      </w:divBdr>
      <w:divsChild>
        <w:div w:id="692073968">
          <w:marLeft w:val="0"/>
          <w:marRight w:val="0"/>
          <w:marTop w:val="300"/>
          <w:marBottom w:val="825"/>
          <w:divBdr>
            <w:top w:val="none" w:sz="0" w:space="0" w:color="auto"/>
            <w:left w:val="none" w:sz="0" w:space="0" w:color="auto"/>
            <w:bottom w:val="none" w:sz="0" w:space="0" w:color="auto"/>
            <w:right w:val="none" w:sz="0" w:space="0" w:color="auto"/>
          </w:divBdr>
        </w:div>
        <w:div w:id="1753430884">
          <w:marLeft w:val="0"/>
          <w:marRight w:val="0"/>
          <w:marTop w:val="0"/>
          <w:marBottom w:val="300"/>
          <w:divBdr>
            <w:top w:val="none" w:sz="0" w:space="0" w:color="auto"/>
            <w:left w:val="single" w:sz="36" w:space="15" w:color="EEEEEE"/>
            <w:bottom w:val="none" w:sz="0" w:space="0" w:color="auto"/>
            <w:right w:val="none" w:sz="0" w:space="0" w:color="auto"/>
          </w:divBdr>
          <w:divsChild>
            <w:div w:id="148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86661">
      <w:bodyDiv w:val="1"/>
      <w:marLeft w:val="0"/>
      <w:marRight w:val="0"/>
      <w:marTop w:val="0"/>
      <w:marBottom w:val="0"/>
      <w:divBdr>
        <w:top w:val="none" w:sz="0" w:space="0" w:color="auto"/>
        <w:left w:val="none" w:sz="0" w:space="0" w:color="auto"/>
        <w:bottom w:val="none" w:sz="0" w:space="0" w:color="auto"/>
        <w:right w:val="none" w:sz="0" w:space="0" w:color="auto"/>
      </w:divBdr>
      <w:divsChild>
        <w:div w:id="592011602">
          <w:marLeft w:val="0"/>
          <w:marRight w:val="0"/>
          <w:marTop w:val="300"/>
          <w:marBottom w:val="825"/>
          <w:divBdr>
            <w:top w:val="none" w:sz="0" w:space="0" w:color="auto"/>
            <w:left w:val="none" w:sz="0" w:space="0" w:color="auto"/>
            <w:bottom w:val="none" w:sz="0" w:space="0" w:color="auto"/>
            <w:right w:val="none" w:sz="0" w:space="0" w:color="auto"/>
          </w:divBdr>
        </w:div>
        <w:div w:id="1267614945">
          <w:marLeft w:val="0"/>
          <w:marRight w:val="0"/>
          <w:marTop w:val="0"/>
          <w:marBottom w:val="300"/>
          <w:divBdr>
            <w:top w:val="none" w:sz="0" w:space="0" w:color="auto"/>
            <w:left w:val="single" w:sz="36" w:space="15" w:color="EEEEEE"/>
            <w:bottom w:val="none" w:sz="0" w:space="0" w:color="auto"/>
            <w:right w:val="none" w:sz="0" w:space="0" w:color="auto"/>
          </w:divBdr>
          <w:divsChild>
            <w:div w:id="1046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2822">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0569">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87176">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51271">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55532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7079">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83933">
      <w:bodyDiv w:val="1"/>
      <w:marLeft w:val="0"/>
      <w:marRight w:val="0"/>
      <w:marTop w:val="0"/>
      <w:marBottom w:val="0"/>
      <w:divBdr>
        <w:top w:val="none" w:sz="0" w:space="0" w:color="auto"/>
        <w:left w:val="none" w:sz="0" w:space="0" w:color="auto"/>
        <w:bottom w:val="none" w:sz="0" w:space="0" w:color="auto"/>
        <w:right w:val="none" w:sz="0" w:space="0" w:color="auto"/>
      </w:divBdr>
    </w:div>
    <w:div w:id="360477547">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169056">
      <w:bodyDiv w:val="1"/>
      <w:marLeft w:val="0"/>
      <w:marRight w:val="0"/>
      <w:marTop w:val="0"/>
      <w:marBottom w:val="0"/>
      <w:divBdr>
        <w:top w:val="none" w:sz="0" w:space="0" w:color="auto"/>
        <w:left w:val="none" w:sz="0" w:space="0" w:color="auto"/>
        <w:bottom w:val="none" w:sz="0" w:space="0" w:color="auto"/>
        <w:right w:val="none" w:sz="0" w:space="0" w:color="auto"/>
      </w:divBdr>
      <w:divsChild>
        <w:div w:id="1342125347">
          <w:marLeft w:val="0"/>
          <w:marRight w:val="0"/>
          <w:marTop w:val="0"/>
          <w:marBottom w:val="300"/>
          <w:divBdr>
            <w:top w:val="none" w:sz="0" w:space="0" w:color="auto"/>
            <w:left w:val="single" w:sz="36" w:space="15" w:color="EEEEEE"/>
            <w:bottom w:val="none" w:sz="0" w:space="0" w:color="auto"/>
            <w:right w:val="none" w:sz="0" w:space="0" w:color="auto"/>
          </w:divBdr>
          <w:divsChild>
            <w:div w:id="451215472">
              <w:marLeft w:val="0"/>
              <w:marRight w:val="0"/>
              <w:marTop w:val="0"/>
              <w:marBottom w:val="0"/>
              <w:divBdr>
                <w:top w:val="none" w:sz="0" w:space="0" w:color="auto"/>
                <w:left w:val="none" w:sz="0" w:space="0" w:color="auto"/>
                <w:bottom w:val="none" w:sz="0" w:space="0" w:color="auto"/>
                <w:right w:val="none" w:sz="0" w:space="0" w:color="auto"/>
              </w:divBdr>
            </w:div>
          </w:divsChild>
        </w:div>
        <w:div w:id="2000040270">
          <w:marLeft w:val="0"/>
          <w:marRight w:val="0"/>
          <w:marTop w:val="300"/>
          <w:marBottom w:val="825"/>
          <w:divBdr>
            <w:top w:val="none" w:sz="0" w:space="0" w:color="auto"/>
            <w:left w:val="none" w:sz="0" w:space="0" w:color="auto"/>
            <w:bottom w:val="none" w:sz="0" w:space="0" w:color="auto"/>
            <w:right w:val="none" w:sz="0" w:space="0" w:color="auto"/>
          </w:divBdr>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38467">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824134">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4061030">
      <w:bodyDiv w:val="1"/>
      <w:marLeft w:val="0"/>
      <w:marRight w:val="0"/>
      <w:marTop w:val="0"/>
      <w:marBottom w:val="0"/>
      <w:divBdr>
        <w:top w:val="none" w:sz="0" w:space="0" w:color="auto"/>
        <w:left w:val="none" w:sz="0" w:space="0" w:color="auto"/>
        <w:bottom w:val="none" w:sz="0" w:space="0" w:color="auto"/>
        <w:right w:val="none" w:sz="0" w:space="0" w:color="auto"/>
      </w:divBdr>
    </w:div>
    <w:div w:id="364136312">
      <w:bodyDiv w:val="1"/>
      <w:marLeft w:val="0"/>
      <w:marRight w:val="0"/>
      <w:marTop w:val="0"/>
      <w:marBottom w:val="0"/>
      <w:divBdr>
        <w:top w:val="none" w:sz="0" w:space="0" w:color="auto"/>
        <w:left w:val="none" w:sz="0" w:space="0" w:color="auto"/>
        <w:bottom w:val="none" w:sz="0" w:space="0" w:color="auto"/>
        <w:right w:val="none" w:sz="0" w:space="0" w:color="auto"/>
      </w:divBdr>
    </w:div>
    <w:div w:id="364138872">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523394">
      <w:bodyDiv w:val="1"/>
      <w:marLeft w:val="0"/>
      <w:marRight w:val="0"/>
      <w:marTop w:val="0"/>
      <w:marBottom w:val="0"/>
      <w:divBdr>
        <w:top w:val="none" w:sz="0" w:space="0" w:color="auto"/>
        <w:left w:val="none" w:sz="0" w:space="0" w:color="auto"/>
        <w:bottom w:val="none" w:sz="0" w:space="0" w:color="auto"/>
        <w:right w:val="none" w:sz="0" w:space="0" w:color="auto"/>
      </w:divBdr>
    </w:div>
    <w:div w:id="365760899">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6297042">
      <w:bodyDiv w:val="1"/>
      <w:marLeft w:val="0"/>
      <w:marRight w:val="0"/>
      <w:marTop w:val="0"/>
      <w:marBottom w:val="0"/>
      <w:divBdr>
        <w:top w:val="none" w:sz="0" w:space="0" w:color="auto"/>
        <w:left w:val="none" w:sz="0" w:space="0" w:color="auto"/>
        <w:bottom w:val="none" w:sz="0" w:space="0" w:color="auto"/>
        <w:right w:val="none" w:sz="0" w:space="0" w:color="auto"/>
      </w:divBdr>
    </w:div>
    <w:div w:id="36676322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880833">
      <w:bodyDiv w:val="1"/>
      <w:marLeft w:val="0"/>
      <w:marRight w:val="0"/>
      <w:marTop w:val="0"/>
      <w:marBottom w:val="0"/>
      <w:divBdr>
        <w:top w:val="none" w:sz="0" w:space="0" w:color="auto"/>
        <w:left w:val="none" w:sz="0" w:space="0" w:color="auto"/>
        <w:bottom w:val="none" w:sz="0" w:space="0" w:color="auto"/>
        <w:right w:val="none" w:sz="0" w:space="0" w:color="auto"/>
      </w:divBdr>
      <w:divsChild>
        <w:div w:id="233853578">
          <w:marLeft w:val="0"/>
          <w:marRight w:val="0"/>
          <w:marTop w:val="0"/>
          <w:marBottom w:val="300"/>
          <w:divBdr>
            <w:top w:val="none" w:sz="0" w:space="0" w:color="auto"/>
            <w:left w:val="single" w:sz="36" w:space="15" w:color="EEEEEE"/>
            <w:bottom w:val="none" w:sz="0" w:space="0" w:color="auto"/>
            <w:right w:val="none" w:sz="0" w:space="0" w:color="auto"/>
          </w:divBdr>
          <w:divsChild>
            <w:div w:id="113333885">
              <w:marLeft w:val="0"/>
              <w:marRight w:val="0"/>
              <w:marTop w:val="0"/>
              <w:marBottom w:val="0"/>
              <w:divBdr>
                <w:top w:val="none" w:sz="0" w:space="0" w:color="auto"/>
                <w:left w:val="none" w:sz="0" w:space="0" w:color="auto"/>
                <w:bottom w:val="none" w:sz="0" w:space="0" w:color="auto"/>
                <w:right w:val="none" w:sz="0" w:space="0" w:color="auto"/>
              </w:divBdr>
            </w:div>
          </w:divsChild>
        </w:div>
        <w:div w:id="1487937612">
          <w:marLeft w:val="0"/>
          <w:marRight w:val="0"/>
          <w:marTop w:val="300"/>
          <w:marBottom w:val="825"/>
          <w:divBdr>
            <w:top w:val="none" w:sz="0" w:space="0" w:color="auto"/>
            <w:left w:val="none" w:sz="0" w:space="0" w:color="auto"/>
            <w:bottom w:val="none" w:sz="0" w:space="0" w:color="auto"/>
            <w:right w:val="none" w:sz="0" w:space="0" w:color="auto"/>
          </w:divBdr>
        </w:div>
      </w:divsChild>
    </w:div>
    <w:div w:id="368532114">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803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453378">
      <w:bodyDiv w:val="1"/>
      <w:marLeft w:val="0"/>
      <w:marRight w:val="0"/>
      <w:marTop w:val="0"/>
      <w:marBottom w:val="0"/>
      <w:divBdr>
        <w:top w:val="none" w:sz="0" w:space="0" w:color="auto"/>
        <w:left w:val="none" w:sz="0" w:space="0" w:color="auto"/>
        <w:bottom w:val="none" w:sz="0" w:space="0" w:color="auto"/>
        <w:right w:val="none" w:sz="0" w:space="0" w:color="auto"/>
      </w:divBdr>
    </w:div>
    <w:div w:id="37003331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68670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745">
      <w:bodyDiv w:val="1"/>
      <w:marLeft w:val="0"/>
      <w:marRight w:val="0"/>
      <w:marTop w:val="0"/>
      <w:marBottom w:val="0"/>
      <w:divBdr>
        <w:top w:val="none" w:sz="0" w:space="0" w:color="auto"/>
        <w:left w:val="none" w:sz="0" w:space="0" w:color="auto"/>
        <w:bottom w:val="none" w:sz="0" w:space="0" w:color="auto"/>
        <w:right w:val="none" w:sz="0" w:space="0" w:color="auto"/>
      </w:divBdr>
      <w:divsChild>
        <w:div w:id="1381124782">
          <w:marLeft w:val="0"/>
          <w:marRight w:val="0"/>
          <w:marTop w:val="0"/>
          <w:marBottom w:val="300"/>
          <w:divBdr>
            <w:top w:val="none" w:sz="0" w:space="0" w:color="auto"/>
            <w:left w:val="single" w:sz="36" w:space="15" w:color="EEEEEE"/>
            <w:bottom w:val="none" w:sz="0" w:space="0" w:color="auto"/>
            <w:right w:val="none" w:sz="0" w:space="0" w:color="auto"/>
          </w:divBdr>
          <w:divsChild>
            <w:div w:id="285355936">
              <w:marLeft w:val="0"/>
              <w:marRight w:val="0"/>
              <w:marTop w:val="0"/>
              <w:marBottom w:val="0"/>
              <w:divBdr>
                <w:top w:val="none" w:sz="0" w:space="0" w:color="auto"/>
                <w:left w:val="none" w:sz="0" w:space="0" w:color="auto"/>
                <w:bottom w:val="none" w:sz="0" w:space="0" w:color="auto"/>
                <w:right w:val="none" w:sz="0" w:space="0" w:color="auto"/>
              </w:divBdr>
            </w:div>
            <w:div w:id="89204155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 w:id="1730882797">
          <w:marLeft w:val="0"/>
          <w:marRight w:val="0"/>
          <w:marTop w:val="300"/>
          <w:marBottom w:val="825"/>
          <w:divBdr>
            <w:top w:val="none" w:sz="0" w:space="0" w:color="auto"/>
            <w:left w:val="none" w:sz="0" w:space="0" w:color="auto"/>
            <w:bottom w:val="none" w:sz="0" w:space="0" w:color="auto"/>
            <w:right w:val="none" w:sz="0" w:space="0" w:color="auto"/>
          </w:divBdr>
        </w:div>
      </w:divsChild>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160702">
      <w:bodyDiv w:val="1"/>
      <w:marLeft w:val="0"/>
      <w:marRight w:val="0"/>
      <w:marTop w:val="0"/>
      <w:marBottom w:val="0"/>
      <w:divBdr>
        <w:top w:val="none" w:sz="0" w:space="0" w:color="auto"/>
        <w:left w:val="none" w:sz="0" w:space="0" w:color="auto"/>
        <w:bottom w:val="none" w:sz="0" w:space="0" w:color="auto"/>
        <w:right w:val="none" w:sz="0" w:space="0" w:color="auto"/>
      </w:divBdr>
    </w:div>
    <w:div w:id="375468276">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1169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64096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172600">
      <w:bodyDiv w:val="1"/>
      <w:marLeft w:val="0"/>
      <w:marRight w:val="0"/>
      <w:marTop w:val="0"/>
      <w:marBottom w:val="0"/>
      <w:divBdr>
        <w:top w:val="none" w:sz="0" w:space="0" w:color="auto"/>
        <w:left w:val="none" w:sz="0" w:space="0" w:color="auto"/>
        <w:bottom w:val="none" w:sz="0" w:space="0" w:color="auto"/>
        <w:right w:val="none" w:sz="0" w:space="0" w:color="auto"/>
      </w:divBdr>
    </w:div>
    <w:div w:id="382565631">
      <w:bodyDiv w:val="1"/>
      <w:marLeft w:val="0"/>
      <w:marRight w:val="0"/>
      <w:marTop w:val="0"/>
      <w:marBottom w:val="0"/>
      <w:divBdr>
        <w:top w:val="none" w:sz="0" w:space="0" w:color="auto"/>
        <w:left w:val="none" w:sz="0" w:space="0" w:color="auto"/>
        <w:bottom w:val="none" w:sz="0" w:space="0" w:color="auto"/>
        <w:right w:val="none" w:sz="0" w:space="0" w:color="auto"/>
      </w:divBdr>
      <w:divsChild>
        <w:div w:id="132601640">
          <w:marLeft w:val="0"/>
          <w:marRight w:val="0"/>
          <w:marTop w:val="300"/>
          <w:marBottom w:val="825"/>
          <w:divBdr>
            <w:top w:val="none" w:sz="0" w:space="0" w:color="auto"/>
            <w:left w:val="none" w:sz="0" w:space="0" w:color="auto"/>
            <w:bottom w:val="none" w:sz="0" w:space="0" w:color="auto"/>
            <w:right w:val="none" w:sz="0" w:space="0" w:color="auto"/>
          </w:divBdr>
        </w:div>
        <w:div w:id="1127235539">
          <w:marLeft w:val="0"/>
          <w:marRight w:val="0"/>
          <w:marTop w:val="0"/>
          <w:marBottom w:val="300"/>
          <w:divBdr>
            <w:top w:val="none" w:sz="0" w:space="0" w:color="auto"/>
            <w:left w:val="single" w:sz="36" w:space="15" w:color="EEEEEE"/>
            <w:bottom w:val="none" w:sz="0" w:space="0" w:color="auto"/>
            <w:right w:val="none" w:sz="0" w:space="0" w:color="auto"/>
          </w:divBdr>
          <w:divsChild>
            <w:div w:id="1270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34602">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146443">
      <w:bodyDiv w:val="1"/>
      <w:marLeft w:val="0"/>
      <w:marRight w:val="0"/>
      <w:marTop w:val="0"/>
      <w:marBottom w:val="0"/>
      <w:divBdr>
        <w:top w:val="none" w:sz="0" w:space="0" w:color="auto"/>
        <w:left w:val="none" w:sz="0" w:space="0" w:color="auto"/>
        <w:bottom w:val="none" w:sz="0" w:space="0" w:color="auto"/>
        <w:right w:val="none" w:sz="0" w:space="0" w:color="auto"/>
      </w:divBdr>
    </w:div>
    <w:div w:id="386414756">
      <w:bodyDiv w:val="1"/>
      <w:marLeft w:val="0"/>
      <w:marRight w:val="0"/>
      <w:marTop w:val="0"/>
      <w:marBottom w:val="0"/>
      <w:divBdr>
        <w:top w:val="none" w:sz="0" w:space="0" w:color="auto"/>
        <w:left w:val="none" w:sz="0" w:space="0" w:color="auto"/>
        <w:bottom w:val="none" w:sz="0" w:space="0" w:color="auto"/>
        <w:right w:val="none" w:sz="0" w:space="0" w:color="auto"/>
      </w:divBdr>
    </w:div>
    <w:div w:id="386611664">
      <w:bodyDiv w:val="1"/>
      <w:marLeft w:val="0"/>
      <w:marRight w:val="0"/>
      <w:marTop w:val="0"/>
      <w:marBottom w:val="0"/>
      <w:divBdr>
        <w:top w:val="none" w:sz="0" w:space="0" w:color="auto"/>
        <w:left w:val="none" w:sz="0" w:space="0" w:color="auto"/>
        <w:bottom w:val="none" w:sz="0" w:space="0" w:color="auto"/>
        <w:right w:val="none" w:sz="0" w:space="0" w:color="auto"/>
      </w:divBdr>
    </w:div>
    <w:div w:id="386807769">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79487">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653964">
      <w:bodyDiv w:val="1"/>
      <w:marLeft w:val="0"/>
      <w:marRight w:val="0"/>
      <w:marTop w:val="0"/>
      <w:marBottom w:val="0"/>
      <w:divBdr>
        <w:top w:val="none" w:sz="0" w:space="0" w:color="auto"/>
        <w:left w:val="none" w:sz="0" w:space="0" w:color="auto"/>
        <w:bottom w:val="none" w:sz="0" w:space="0" w:color="auto"/>
        <w:right w:val="none" w:sz="0" w:space="0" w:color="auto"/>
      </w:divBdr>
      <w:divsChild>
        <w:div w:id="796334546">
          <w:marLeft w:val="0"/>
          <w:marRight w:val="0"/>
          <w:marTop w:val="0"/>
          <w:marBottom w:val="300"/>
          <w:divBdr>
            <w:top w:val="none" w:sz="0" w:space="0" w:color="auto"/>
            <w:left w:val="single" w:sz="36" w:space="15" w:color="EEEEEE"/>
            <w:bottom w:val="none" w:sz="0" w:space="0" w:color="auto"/>
            <w:right w:val="none" w:sz="0" w:space="0" w:color="auto"/>
          </w:divBdr>
          <w:divsChild>
            <w:div w:id="1268582368">
              <w:marLeft w:val="0"/>
              <w:marRight w:val="0"/>
              <w:marTop w:val="0"/>
              <w:marBottom w:val="0"/>
              <w:divBdr>
                <w:top w:val="none" w:sz="0" w:space="0" w:color="auto"/>
                <w:left w:val="none" w:sz="0" w:space="0" w:color="auto"/>
                <w:bottom w:val="none" w:sz="0" w:space="0" w:color="auto"/>
                <w:right w:val="none" w:sz="0" w:space="0" w:color="auto"/>
              </w:divBdr>
            </w:div>
          </w:divsChild>
        </w:div>
        <w:div w:id="1340236001">
          <w:marLeft w:val="0"/>
          <w:marRight w:val="0"/>
          <w:marTop w:val="300"/>
          <w:marBottom w:val="825"/>
          <w:divBdr>
            <w:top w:val="none" w:sz="0" w:space="0" w:color="auto"/>
            <w:left w:val="none" w:sz="0" w:space="0" w:color="auto"/>
            <w:bottom w:val="none" w:sz="0" w:space="0" w:color="auto"/>
            <w:right w:val="none" w:sz="0" w:space="0" w:color="auto"/>
          </w:divBdr>
        </w:div>
      </w:divsChild>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8962348">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159825">
      <w:bodyDiv w:val="1"/>
      <w:marLeft w:val="0"/>
      <w:marRight w:val="0"/>
      <w:marTop w:val="0"/>
      <w:marBottom w:val="0"/>
      <w:divBdr>
        <w:top w:val="none" w:sz="0" w:space="0" w:color="auto"/>
        <w:left w:val="none" w:sz="0" w:space="0" w:color="auto"/>
        <w:bottom w:val="none" w:sz="0" w:space="0" w:color="auto"/>
        <w:right w:val="none" w:sz="0" w:space="0" w:color="auto"/>
      </w:divBdr>
    </w:div>
    <w:div w:id="390423764">
      <w:bodyDiv w:val="1"/>
      <w:marLeft w:val="0"/>
      <w:marRight w:val="0"/>
      <w:marTop w:val="0"/>
      <w:marBottom w:val="0"/>
      <w:divBdr>
        <w:top w:val="none" w:sz="0" w:space="0" w:color="auto"/>
        <w:left w:val="none" w:sz="0" w:space="0" w:color="auto"/>
        <w:bottom w:val="none" w:sz="0" w:space="0" w:color="auto"/>
        <w:right w:val="none" w:sz="0" w:space="0" w:color="auto"/>
      </w:divBdr>
    </w:div>
    <w:div w:id="390425724">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269467">
      <w:bodyDiv w:val="1"/>
      <w:marLeft w:val="0"/>
      <w:marRight w:val="0"/>
      <w:marTop w:val="0"/>
      <w:marBottom w:val="0"/>
      <w:divBdr>
        <w:top w:val="none" w:sz="0" w:space="0" w:color="auto"/>
        <w:left w:val="none" w:sz="0" w:space="0" w:color="auto"/>
        <w:bottom w:val="none" w:sz="0" w:space="0" w:color="auto"/>
        <w:right w:val="none" w:sz="0" w:space="0" w:color="auto"/>
      </w:divBdr>
    </w:div>
    <w:div w:id="39127301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2295">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015784">
      <w:bodyDiv w:val="1"/>
      <w:marLeft w:val="0"/>
      <w:marRight w:val="0"/>
      <w:marTop w:val="0"/>
      <w:marBottom w:val="0"/>
      <w:divBdr>
        <w:top w:val="none" w:sz="0" w:space="0" w:color="auto"/>
        <w:left w:val="none" w:sz="0" w:space="0" w:color="auto"/>
        <w:bottom w:val="none" w:sz="0" w:space="0" w:color="auto"/>
        <w:right w:val="none" w:sz="0" w:space="0" w:color="auto"/>
      </w:divBdr>
    </w:div>
    <w:div w:id="396048963">
      <w:bodyDiv w:val="1"/>
      <w:marLeft w:val="0"/>
      <w:marRight w:val="0"/>
      <w:marTop w:val="0"/>
      <w:marBottom w:val="0"/>
      <w:divBdr>
        <w:top w:val="none" w:sz="0" w:space="0" w:color="auto"/>
        <w:left w:val="none" w:sz="0" w:space="0" w:color="auto"/>
        <w:bottom w:val="none" w:sz="0" w:space="0" w:color="auto"/>
        <w:right w:val="none" w:sz="0" w:space="0" w:color="auto"/>
      </w:divBdr>
    </w:div>
    <w:div w:id="396099745">
      <w:bodyDiv w:val="1"/>
      <w:marLeft w:val="0"/>
      <w:marRight w:val="0"/>
      <w:marTop w:val="0"/>
      <w:marBottom w:val="0"/>
      <w:divBdr>
        <w:top w:val="none" w:sz="0" w:space="0" w:color="auto"/>
        <w:left w:val="none" w:sz="0" w:space="0" w:color="auto"/>
        <w:bottom w:val="none" w:sz="0" w:space="0" w:color="auto"/>
        <w:right w:val="none" w:sz="0" w:space="0" w:color="auto"/>
      </w:divBdr>
    </w:div>
    <w:div w:id="396167569">
      <w:bodyDiv w:val="1"/>
      <w:marLeft w:val="0"/>
      <w:marRight w:val="0"/>
      <w:marTop w:val="0"/>
      <w:marBottom w:val="0"/>
      <w:divBdr>
        <w:top w:val="none" w:sz="0" w:space="0" w:color="auto"/>
        <w:left w:val="none" w:sz="0" w:space="0" w:color="auto"/>
        <w:bottom w:val="none" w:sz="0" w:space="0" w:color="auto"/>
        <w:right w:val="none" w:sz="0" w:space="0" w:color="auto"/>
      </w:divBdr>
    </w:div>
    <w:div w:id="396325826">
      <w:bodyDiv w:val="1"/>
      <w:marLeft w:val="0"/>
      <w:marRight w:val="0"/>
      <w:marTop w:val="0"/>
      <w:marBottom w:val="0"/>
      <w:divBdr>
        <w:top w:val="none" w:sz="0" w:space="0" w:color="auto"/>
        <w:left w:val="none" w:sz="0" w:space="0" w:color="auto"/>
        <w:bottom w:val="none" w:sz="0" w:space="0" w:color="auto"/>
        <w:right w:val="none" w:sz="0" w:space="0" w:color="auto"/>
      </w:divBdr>
    </w:div>
    <w:div w:id="39632615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34445">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988378">
      <w:bodyDiv w:val="1"/>
      <w:marLeft w:val="0"/>
      <w:marRight w:val="0"/>
      <w:marTop w:val="0"/>
      <w:marBottom w:val="0"/>
      <w:divBdr>
        <w:top w:val="none" w:sz="0" w:space="0" w:color="auto"/>
        <w:left w:val="none" w:sz="0" w:space="0" w:color="auto"/>
        <w:bottom w:val="none" w:sz="0" w:space="0" w:color="auto"/>
        <w:right w:val="none" w:sz="0" w:space="0" w:color="auto"/>
      </w:divBdr>
      <w:divsChild>
        <w:div w:id="150221281">
          <w:marLeft w:val="0"/>
          <w:marRight w:val="0"/>
          <w:marTop w:val="0"/>
          <w:marBottom w:val="300"/>
          <w:divBdr>
            <w:top w:val="none" w:sz="0" w:space="0" w:color="auto"/>
            <w:left w:val="single" w:sz="36" w:space="15" w:color="EEEEEE"/>
            <w:bottom w:val="none" w:sz="0" w:space="0" w:color="auto"/>
            <w:right w:val="none" w:sz="0" w:space="0" w:color="auto"/>
          </w:divBdr>
          <w:divsChild>
            <w:div w:id="1391811280">
              <w:marLeft w:val="0"/>
              <w:marRight w:val="0"/>
              <w:marTop w:val="0"/>
              <w:marBottom w:val="0"/>
              <w:divBdr>
                <w:top w:val="none" w:sz="0" w:space="0" w:color="auto"/>
                <w:left w:val="none" w:sz="0" w:space="0" w:color="auto"/>
                <w:bottom w:val="none" w:sz="0" w:space="0" w:color="auto"/>
                <w:right w:val="none" w:sz="0" w:space="0" w:color="auto"/>
              </w:divBdr>
            </w:div>
          </w:divsChild>
        </w:div>
        <w:div w:id="1049497583">
          <w:marLeft w:val="0"/>
          <w:marRight w:val="0"/>
          <w:marTop w:val="300"/>
          <w:marBottom w:val="825"/>
          <w:divBdr>
            <w:top w:val="none" w:sz="0" w:space="0" w:color="auto"/>
            <w:left w:val="none" w:sz="0" w:space="0" w:color="auto"/>
            <w:bottom w:val="none" w:sz="0" w:space="0" w:color="auto"/>
            <w:right w:val="none" w:sz="0" w:space="0" w:color="auto"/>
          </w:divBdr>
        </w:div>
      </w:divsChild>
    </w:div>
    <w:div w:id="399210395">
      <w:bodyDiv w:val="1"/>
      <w:marLeft w:val="0"/>
      <w:marRight w:val="0"/>
      <w:marTop w:val="0"/>
      <w:marBottom w:val="0"/>
      <w:divBdr>
        <w:top w:val="none" w:sz="0" w:space="0" w:color="auto"/>
        <w:left w:val="none" w:sz="0" w:space="0" w:color="auto"/>
        <w:bottom w:val="none" w:sz="0" w:space="0" w:color="auto"/>
        <w:right w:val="none" w:sz="0" w:space="0" w:color="auto"/>
      </w:divBdr>
    </w:div>
    <w:div w:id="399324805">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0980047">
      <w:bodyDiv w:val="1"/>
      <w:marLeft w:val="0"/>
      <w:marRight w:val="0"/>
      <w:marTop w:val="0"/>
      <w:marBottom w:val="0"/>
      <w:divBdr>
        <w:top w:val="none" w:sz="0" w:space="0" w:color="auto"/>
        <w:left w:val="none" w:sz="0" w:space="0" w:color="auto"/>
        <w:bottom w:val="none" w:sz="0" w:space="0" w:color="auto"/>
        <w:right w:val="none" w:sz="0" w:space="0" w:color="auto"/>
      </w:divBdr>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380321">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4645740">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4786">
      <w:bodyDiv w:val="1"/>
      <w:marLeft w:val="0"/>
      <w:marRight w:val="0"/>
      <w:marTop w:val="0"/>
      <w:marBottom w:val="0"/>
      <w:divBdr>
        <w:top w:val="none" w:sz="0" w:space="0" w:color="auto"/>
        <w:left w:val="none" w:sz="0" w:space="0" w:color="auto"/>
        <w:bottom w:val="none" w:sz="0" w:space="0" w:color="auto"/>
        <w:right w:val="none" w:sz="0" w:space="0" w:color="auto"/>
      </w:divBdr>
    </w:div>
    <w:div w:id="408187927">
      <w:bodyDiv w:val="1"/>
      <w:marLeft w:val="0"/>
      <w:marRight w:val="0"/>
      <w:marTop w:val="0"/>
      <w:marBottom w:val="0"/>
      <w:divBdr>
        <w:top w:val="none" w:sz="0" w:space="0" w:color="auto"/>
        <w:left w:val="none" w:sz="0" w:space="0" w:color="auto"/>
        <w:bottom w:val="none" w:sz="0" w:space="0" w:color="auto"/>
        <w:right w:val="none" w:sz="0" w:space="0" w:color="auto"/>
      </w:divBdr>
    </w:div>
    <w:div w:id="410664209">
      <w:bodyDiv w:val="1"/>
      <w:marLeft w:val="0"/>
      <w:marRight w:val="0"/>
      <w:marTop w:val="0"/>
      <w:marBottom w:val="0"/>
      <w:divBdr>
        <w:top w:val="none" w:sz="0" w:space="0" w:color="auto"/>
        <w:left w:val="none" w:sz="0" w:space="0" w:color="auto"/>
        <w:bottom w:val="none" w:sz="0" w:space="0" w:color="auto"/>
        <w:right w:val="none" w:sz="0" w:space="0" w:color="auto"/>
      </w:divBdr>
    </w:div>
    <w:div w:id="41073753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045158">
      <w:bodyDiv w:val="1"/>
      <w:marLeft w:val="0"/>
      <w:marRight w:val="0"/>
      <w:marTop w:val="0"/>
      <w:marBottom w:val="0"/>
      <w:divBdr>
        <w:top w:val="none" w:sz="0" w:space="0" w:color="auto"/>
        <w:left w:val="none" w:sz="0" w:space="0" w:color="auto"/>
        <w:bottom w:val="none" w:sz="0" w:space="0" w:color="auto"/>
        <w:right w:val="none" w:sz="0" w:space="0" w:color="auto"/>
      </w:divBdr>
      <w:divsChild>
        <w:div w:id="401486601">
          <w:marLeft w:val="0"/>
          <w:marRight w:val="0"/>
          <w:marTop w:val="300"/>
          <w:marBottom w:val="825"/>
          <w:divBdr>
            <w:top w:val="none" w:sz="0" w:space="0" w:color="auto"/>
            <w:left w:val="none" w:sz="0" w:space="0" w:color="auto"/>
            <w:bottom w:val="none" w:sz="0" w:space="0" w:color="auto"/>
            <w:right w:val="none" w:sz="0" w:space="0" w:color="auto"/>
          </w:divBdr>
        </w:div>
        <w:div w:id="926575804">
          <w:marLeft w:val="0"/>
          <w:marRight w:val="0"/>
          <w:marTop w:val="0"/>
          <w:marBottom w:val="300"/>
          <w:divBdr>
            <w:top w:val="none" w:sz="0" w:space="0" w:color="auto"/>
            <w:left w:val="single" w:sz="36" w:space="15" w:color="EEEEEE"/>
            <w:bottom w:val="none" w:sz="0" w:space="0" w:color="auto"/>
            <w:right w:val="none" w:sz="0" w:space="0" w:color="auto"/>
          </w:divBdr>
          <w:divsChild>
            <w:div w:id="154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969815">
      <w:bodyDiv w:val="1"/>
      <w:marLeft w:val="0"/>
      <w:marRight w:val="0"/>
      <w:marTop w:val="0"/>
      <w:marBottom w:val="0"/>
      <w:divBdr>
        <w:top w:val="none" w:sz="0" w:space="0" w:color="auto"/>
        <w:left w:val="none" w:sz="0" w:space="0" w:color="auto"/>
        <w:bottom w:val="none" w:sz="0" w:space="0" w:color="auto"/>
        <w:right w:val="none" w:sz="0" w:space="0" w:color="auto"/>
      </w:divBdr>
      <w:divsChild>
        <w:div w:id="738945319">
          <w:marLeft w:val="0"/>
          <w:marRight w:val="0"/>
          <w:marTop w:val="300"/>
          <w:marBottom w:val="825"/>
          <w:divBdr>
            <w:top w:val="none" w:sz="0" w:space="0" w:color="auto"/>
            <w:left w:val="none" w:sz="0" w:space="0" w:color="auto"/>
            <w:bottom w:val="none" w:sz="0" w:space="0" w:color="auto"/>
            <w:right w:val="none" w:sz="0" w:space="0" w:color="auto"/>
          </w:divBdr>
        </w:div>
        <w:div w:id="1279067237">
          <w:marLeft w:val="0"/>
          <w:marRight w:val="0"/>
          <w:marTop w:val="0"/>
          <w:marBottom w:val="300"/>
          <w:divBdr>
            <w:top w:val="none" w:sz="0" w:space="0" w:color="auto"/>
            <w:left w:val="single" w:sz="36" w:space="15" w:color="EEEEEE"/>
            <w:bottom w:val="none" w:sz="0" w:space="0" w:color="auto"/>
            <w:right w:val="none" w:sz="0" w:space="0" w:color="auto"/>
          </w:divBdr>
          <w:divsChild>
            <w:div w:id="67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104">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911">
      <w:bodyDiv w:val="1"/>
      <w:marLeft w:val="0"/>
      <w:marRight w:val="0"/>
      <w:marTop w:val="0"/>
      <w:marBottom w:val="0"/>
      <w:divBdr>
        <w:top w:val="none" w:sz="0" w:space="0" w:color="auto"/>
        <w:left w:val="none" w:sz="0" w:space="0" w:color="auto"/>
        <w:bottom w:val="none" w:sz="0" w:space="0" w:color="auto"/>
        <w:right w:val="none" w:sz="0" w:space="0" w:color="auto"/>
      </w:divBdr>
    </w:div>
    <w:div w:id="414591117">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5680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3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170332">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827092">
      <w:bodyDiv w:val="1"/>
      <w:marLeft w:val="0"/>
      <w:marRight w:val="0"/>
      <w:marTop w:val="0"/>
      <w:marBottom w:val="0"/>
      <w:divBdr>
        <w:top w:val="none" w:sz="0" w:space="0" w:color="auto"/>
        <w:left w:val="none" w:sz="0" w:space="0" w:color="auto"/>
        <w:bottom w:val="none" w:sz="0" w:space="0" w:color="auto"/>
        <w:right w:val="none" w:sz="0" w:space="0" w:color="auto"/>
      </w:divBdr>
      <w:divsChild>
        <w:div w:id="327370605">
          <w:marLeft w:val="0"/>
          <w:marRight w:val="0"/>
          <w:marTop w:val="300"/>
          <w:marBottom w:val="825"/>
          <w:divBdr>
            <w:top w:val="none" w:sz="0" w:space="0" w:color="auto"/>
            <w:left w:val="none" w:sz="0" w:space="0" w:color="auto"/>
            <w:bottom w:val="none" w:sz="0" w:space="0" w:color="auto"/>
            <w:right w:val="none" w:sz="0" w:space="0" w:color="auto"/>
          </w:divBdr>
        </w:div>
        <w:div w:id="700857586">
          <w:marLeft w:val="0"/>
          <w:marRight w:val="0"/>
          <w:marTop w:val="0"/>
          <w:marBottom w:val="300"/>
          <w:divBdr>
            <w:top w:val="none" w:sz="0" w:space="0" w:color="auto"/>
            <w:left w:val="single" w:sz="36" w:space="15" w:color="EEEEEE"/>
            <w:bottom w:val="none" w:sz="0" w:space="0" w:color="auto"/>
            <w:right w:val="none" w:sz="0" w:space="0" w:color="auto"/>
          </w:divBdr>
          <w:divsChild>
            <w:div w:id="928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56">
      <w:bodyDiv w:val="1"/>
      <w:marLeft w:val="0"/>
      <w:marRight w:val="0"/>
      <w:marTop w:val="0"/>
      <w:marBottom w:val="0"/>
      <w:divBdr>
        <w:top w:val="none" w:sz="0" w:space="0" w:color="auto"/>
        <w:left w:val="none" w:sz="0" w:space="0" w:color="auto"/>
        <w:bottom w:val="none" w:sz="0" w:space="0" w:color="auto"/>
        <w:right w:val="none" w:sz="0" w:space="0" w:color="auto"/>
      </w:divBdr>
    </w:div>
    <w:div w:id="417677549">
      <w:bodyDiv w:val="1"/>
      <w:marLeft w:val="0"/>
      <w:marRight w:val="0"/>
      <w:marTop w:val="0"/>
      <w:marBottom w:val="0"/>
      <w:divBdr>
        <w:top w:val="none" w:sz="0" w:space="0" w:color="auto"/>
        <w:left w:val="none" w:sz="0" w:space="0" w:color="auto"/>
        <w:bottom w:val="none" w:sz="0" w:space="0" w:color="auto"/>
        <w:right w:val="none" w:sz="0" w:space="0" w:color="auto"/>
      </w:divBdr>
    </w:div>
    <w:div w:id="417678590">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61346">
      <w:bodyDiv w:val="1"/>
      <w:marLeft w:val="0"/>
      <w:marRight w:val="0"/>
      <w:marTop w:val="0"/>
      <w:marBottom w:val="0"/>
      <w:divBdr>
        <w:top w:val="none" w:sz="0" w:space="0" w:color="auto"/>
        <w:left w:val="none" w:sz="0" w:space="0" w:color="auto"/>
        <w:bottom w:val="none" w:sz="0" w:space="0" w:color="auto"/>
        <w:right w:val="none" w:sz="0" w:space="0" w:color="auto"/>
      </w:divBdr>
    </w:div>
    <w:div w:id="42017833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876139">
      <w:bodyDiv w:val="1"/>
      <w:marLeft w:val="0"/>
      <w:marRight w:val="0"/>
      <w:marTop w:val="0"/>
      <w:marBottom w:val="0"/>
      <w:divBdr>
        <w:top w:val="none" w:sz="0" w:space="0" w:color="auto"/>
        <w:left w:val="none" w:sz="0" w:space="0" w:color="auto"/>
        <w:bottom w:val="none" w:sz="0" w:space="0" w:color="auto"/>
        <w:right w:val="none" w:sz="0" w:space="0" w:color="auto"/>
      </w:divBdr>
    </w:div>
    <w:div w:id="421994078">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459189">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9144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469514">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700147">
      <w:bodyDiv w:val="1"/>
      <w:marLeft w:val="0"/>
      <w:marRight w:val="0"/>
      <w:marTop w:val="0"/>
      <w:marBottom w:val="0"/>
      <w:divBdr>
        <w:top w:val="none" w:sz="0" w:space="0" w:color="auto"/>
        <w:left w:val="none" w:sz="0" w:space="0" w:color="auto"/>
        <w:bottom w:val="none" w:sz="0" w:space="0" w:color="auto"/>
        <w:right w:val="none" w:sz="0" w:space="0" w:color="auto"/>
      </w:divBdr>
    </w:div>
    <w:div w:id="429855358">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393713">
      <w:bodyDiv w:val="1"/>
      <w:marLeft w:val="0"/>
      <w:marRight w:val="0"/>
      <w:marTop w:val="0"/>
      <w:marBottom w:val="0"/>
      <w:divBdr>
        <w:top w:val="none" w:sz="0" w:space="0" w:color="auto"/>
        <w:left w:val="none" w:sz="0" w:space="0" w:color="auto"/>
        <w:bottom w:val="none" w:sz="0" w:space="0" w:color="auto"/>
        <w:right w:val="none" w:sz="0" w:space="0" w:color="auto"/>
      </w:divBdr>
    </w:div>
    <w:div w:id="430780693">
      <w:bodyDiv w:val="1"/>
      <w:marLeft w:val="0"/>
      <w:marRight w:val="0"/>
      <w:marTop w:val="0"/>
      <w:marBottom w:val="0"/>
      <w:divBdr>
        <w:top w:val="none" w:sz="0" w:space="0" w:color="auto"/>
        <w:left w:val="none" w:sz="0" w:space="0" w:color="auto"/>
        <w:bottom w:val="none" w:sz="0" w:space="0" w:color="auto"/>
        <w:right w:val="none" w:sz="0" w:space="0" w:color="auto"/>
      </w:divBdr>
      <w:divsChild>
        <w:div w:id="688484040">
          <w:marLeft w:val="0"/>
          <w:marRight w:val="0"/>
          <w:marTop w:val="0"/>
          <w:marBottom w:val="300"/>
          <w:divBdr>
            <w:top w:val="none" w:sz="0" w:space="0" w:color="auto"/>
            <w:left w:val="single" w:sz="36" w:space="15" w:color="EEEEEE"/>
            <w:bottom w:val="none" w:sz="0" w:space="0" w:color="auto"/>
            <w:right w:val="none" w:sz="0" w:space="0" w:color="auto"/>
          </w:divBdr>
          <w:divsChild>
            <w:div w:id="357439754">
              <w:marLeft w:val="0"/>
              <w:marRight w:val="0"/>
              <w:marTop w:val="0"/>
              <w:marBottom w:val="0"/>
              <w:divBdr>
                <w:top w:val="none" w:sz="0" w:space="0" w:color="auto"/>
                <w:left w:val="none" w:sz="0" w:space="0" w:color="auto"/>
                <w:bottom w:val="none" w:sz="0" w:space="0" w:color="auto"/>
                <w:right w:val="none" w:sz="0" w:space="0" w:color="auto"/>
              </w:divBdr>
            </w:div>
          </w:divsChild>
        </w:div>
        <w:div w:id="1544247032">
          <w:marLeft w:val="0"/>
          <w:marRight w:val="0"/>
          <w:marTop w:val="300"/>
          <w:marBottom w:val="825"/>
          <w:divBdr>
            <w:top w:val="none" w:sz="0" w:space="0" w:color="auto"/>
            <w:left w:val="none" w:sz="0" w:space="0" w:color="auto"/>
            <w:bottom w:val="none" w:sz="0" w:space="0" w:color="auto"/>
            <w:right w:val="none" w:sz="0" w:space="0" w:color="auto"/>
          </w:divBdr>
        </w:div>
      </w:divsChild>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440602">
      <w:bodyDiv w:val="1"/>
      <w:marLeft w:val="0"/>
      <w:marRight w:val="0"/>
      <w:marTop w:val="0"/>
      <w:marBottom w:val="0"/>
      <w:divBdr>
        <w:top w:val="none" w:sz="0" w:space="0" w:color="auto"/>
        <w:left w:val="none" w:sz="0" w:space="0" w:color="auto"/>
        <w:bottom w:val="none" w:sz="0" w:space="0" w:color="auto"/>
        <w:right w:val="none" w:sz="0" w:space="0" w:color="auto"/>
      </w:divBdr>
    </w:div>
    <w:div w:id="432213524">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475483">
      <w:bodyDiv w:val="1"/>
      <w:marLeft w:val="0"/>
      <w:marRight w:val="0"/>
      <w:marTop w:val="0"/>
      <w:marBottom w:val="0"/>
      <w:divBdr>
        <w:top w:val="none" w:sz="0" w:space="0" w:color="auto"/>
        <w:left w:val="none" w:sz="0" w:space="0" w:color="auto"/>
        <w:bottom w:val="none" w:sz="0" w:space="0" w:color="auto"/>
        <w:right w:val="none" w:sz="0" w:space="0" w:color="auto"/>
      </w:divBdr>
    </w:div>
    <w:div w:id="433476848">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96246">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4904076">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15926">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557403">
      <w:bodyDiv w:val="1"/>
      <w:marLeft w:val="0"/>
      <w:marRight w:val="0"/>
      <w:marTop w:val="0"/>
      <w:marBottom w:val="0"/>
      <w:divBdr>
        <w:top w:val="none" w:sz="0" w:space="0" w:color="auto"/>
        <w:left w:val="none" w:sz="0" w:space="0" w:color="auto"/>
        <w:bottom w:val="none" w:sz="0" w:space="0" w:color="auto"/>
        <w:right w:val="none" w:sz="0" w:space="0" w:color="auto"/>
      </w:divBdr>
    </w:div>
    <w:div w:id="43660413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497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137927">
      <w:bodyDiv w:val="1"/>
      <w:marLeft w:val="0"/>
      <w:marRight w:val="0"/>
      <w:marTop w:val="0"/>
      <w:marBottom w:val="0"/>
      <w:divBdr>
        <w:top w:val="none" w:sz="0" w:space="0" w:color="auto"/>
        <w:left w:val="none" w:sz="0" w:space="0" w:color="auto"/>
        <w:bottom w:val="none" w:sz="0" w:space="0" w:color="auto"/>
        <w:right w:val="none" w:sz="0" w:space="0" w:color="auto"/>
      </w:divBdr>
    </w:div>
    <w:div w:id="438333865">
      <w:bodyDiv w:val="1"/>
      <w:marLeft w:val="0"/>
      <w:marRight w:val="0"/>
      <w:marTop w:val="0"/>
      <w:marBottom w:val="0"/>
      <w:divBdr>
        <w:top w:val="none" w:sz="0" w:space="0" w:color="auto"/>
        <w:left w:val="none" w:sz="0" w:space="0" w:color="auto"/>
        <w:bottom w:val="none" w:sz="0" w:space="0" w:color="auto"/>
        <w:right w:val="none" w:sz="0" w:space="0" w:color="auto"/>
      </w:divBdr>
    </w:div>
    <w:div w:id="438374729">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640140">
      <w:bodyDiv w:val="1"/>
      <w:marLeft w:val="0"/>
      <w:marRight w:val="0"/>
      <w:marTop w:val="0"/>
      <w:marBottom w:val="0"/>
      <w:divBdr>
        <w:top w:val="none" w:sz="0" w:space="0" w:color="auto"/>
        <w:left w:val="none" w:sz="0" w:space="0" w:color="auto"/>
        <w:bottom w:val="none" w:sz="0" w:space="0" w:color="auto"/>
        <w:right w:val="none" w:sz="0" w:space="0" w:color="auto"/>
      </w:divBdr>
    </w:div>
    <w:div w:id="439646470">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540100">
      <w:bodyDiv w:val="1"/>
      <w:marLeft w:val="0"/>
      <w:marRight w:val="0"/>
      <w:marTop w:val="0"/>
      <w:marBottom w:val="0"/>
      <w:divBdr>
        <w:top w:val="none" w:sz="0" w:space="0" w:color="auto"/>
        <w:left w:val="none" w:sz="0" w:space="0" w:color="auto"/>
        <w:bottom w:val="none" w:sz="0" w:space="0" w:color="auto"/>
        <w:right w:val="none" w:sz="0" w:space="0" w:color="auto"/>
      </w:divBdr>
      <w:divsChild>
        <w:div w:id="1386678320">
          <w:marLeft w:val="0"/>
          <w:marRight w:val="0"/>
          <w:marTop w:val="0"/>
          <w:marBottom w:val="300"/>
          <w:divBdr>
            <w:top w:val="none" w:sz="0" w:space="0" w:color="auto"/>
            <w:left w:val="single" w:sz="36" w:space="15" w:color="EEEEEE"/>
            <w:bottom w:val="none" w:sz="0" w:space="0" w:color="auto"/>
            <w:right w:val="none" w:sz="0" w:space="0" w:color="auto"/>
          </w:divBdr>
          <w:divsChild>
            <w:div w:id="883101956">
              <w:marLeft w:val="0"/>
              <w:marRight w:val="0"/>
              <w:marTop w:val="0"/>
              <w:marBottom w:val="0"/>
              <w:divBdr>
                <w:top w:val="none" w:sz="0" w:space="0" w:color="auto"/>
                <w:left w:val="none" w:sz="0" w:space="0" w:color="auto"/>
                <w:bottom w:val="none" w:sz="0" w:space="0" w:color="auto"/>
                <w:right w:val="none" w:sz="0" w:space="0" w:color="auto"/>
              </w:divBdr>
            </w:div>
          </w:divsChild>
        </w:div>
        <w:div w:id="2011906641">
          <w:marLeft w:val="0"/>
          <w:marRight w:val="0"/>
          <w:marTop w:val="300"/>
          <w:marBottom w:val="825"/>
          <w:divBdr>
            <w:top w:val="none" w:sz="0" w:space="0" w:color="auto"/>
            <w:left w:val="none" w:sz="0" w:space="0" w:color="auto"/>
            <w:bottom w:val="none" w:sz="0" w:space="0" w:color="auto"/>
            <w:right w:val="none" w:sz="0" w:space="0" w:color="auto"/>
          </w:divBdr>
        </w:div>
      </w:divsChild>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076798">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15909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766885">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496127">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595">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658133">
      <w:bodyDiv w:val="1"/>
      <w:marLeft w:val="0"/>
      <w:marRight w:val="0"/>
      <w:marTop w:val="0"/>
      <w:marBottom w:val="0"/>
      <w:divBdr>
        <w:top w:val="none" w:sz="0" w:space="0" w:color="auto"/>
        <w:left w:val="none" w:sz="0" w:space="0" w:color="auto"/>
        <w:bottom w:val="none" w:sz="0" w:space="0" w:color="auto"/>
        <w:right w:val="none" w:sz="0" w:space="0" w:color="auto"/>
      </w:divBdr>
      <w:divsChild>
        <w:div w:id="143591692">
          <w:marLeft w:val="0"/>
          <w:marRight w:val="0"/>
          <w:marTop w:val="0"/>
          <w:marBottom w:val="0"/>
          <w:divBdr>
            <w:top w:val="none" w:sz="0" w:space="0" w:color="auto"/>
            <w:left w:val="none" w:sz="0" w:space="0" w:color="auto"/>
            <w:bottom w:val="none" w:sz="0" w:space="0" w:color="auto"/>
            <w:right w:val="none" w:sz="0" w:space="0" w:color="auto"/>
          </w:divBdr>
          <w:divsChild>
            <w:div w:id="16281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9621">
      <w:bodyDiv w:val="1"/>
      <w:marLeft w:val="0"/>
      <w:marRight w:val="0"/>
      <w:marTop w:val="0"/>
      <w:marBottom w:val="0"/>
      <w:divBdr>
        <w:top w:val="none" w:sz="0" w:space="0" w:color="auto"/>
        <w:left w:val="none" w:sz="0" w:space="0" w:color="auto"/>
        <w:bottom w:val="none" w:sz="0" w:space="0" w:color="auto"/>
        <w:right w:val="none" w:sz="0" w:space="0" w:color="auto"/>
      </w:divBdr>
    </w:div>
    <w:div w:id="447049516">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284915">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940733">
      <w:bodyDiv w:val="1"/>
      <w:marLeft w:val="0"/>
      <w:marRight w:val="0"/>
      <w:marTop w:val="0"/>
      <w:marBottom w:val="0"/>
      <w:divBdr>
        <w:top w:val="none" w:sz="0" w:space="0" w:color="auto"/>
        <w:left w:val="none" w:sz="0" w:space="0" w:color="auto"/>
        <w:bottom w:val="none" w:sz="0" w:space="0" w:color="auto"/>
        <w:right w:val="none" w:sz="0" w:space="0" w:color="auto"/>
      </w:divBdr>
    </w:div>
    <w:div w:id="448469943">
      <w:bodyDiv w:val="1"/>
      <w:marLeft w:val="0"/>
      <w:marRight w:val="0"/>
      <w:marTop w:val="0"/>
      <w:marBottom w:val="0"/>
      <w:divBdr>
        <w:top w:val="none" w:sz="0" w:space="0" w:color="auto"/>
        <w:left w:val="none" w:sz="0" w:space="0" w:color="auto"/>
        <w:bottom w:val="none" w:sz="0" w:space="0" w:color="auto"/>
        <w:right w:val="none" w:sz="0" w:space="0" w:color="auto"/>
      </w:divBdr>
    </w:div>
    <w:div w:id="448935456">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511415">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91562">
      <w:bodyDiv w:val="1"/>
      <w:marLeft w:val="0"/>
      <w:marRight w:val="0"/>
      <w:marTop w:val="0"/>
      <w:marBottom w:val="0"/>
      <w:divBdr>
        <w:top w:val="none" w:sz="0" w:space="0" w:color="auto"/>
        <w:left w:val="none" w:sz="0" w:space="0" w:color="auto"/>
        <w:bottom w:val="none" w:sz="0" w:space="0" w:color="auto"/>
        <w:right w:val="none" w:sz="0" w:space="0" w:color="auto"/>
      </w:divBdr>
    </w:div>
    <w:div w:id="4516742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35632">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3174">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868708">
      <w:bodyDiv w:val="1"/>
      <w:marLeft w:val="0"/>
      <w:marRight w:val="0"/>
      <w:marTop w:val="0"/>
      <w:marBottom w:val="0"/>
      <w:divBdr>
        <w:top w:val="none" w:sz="0" w:space="0" w:color="auto"/>
        <w:left w:val="none" w:sz="0" w:space="0" w:color="auto"/>
        <w:bottom w:val="none" w:sz="0" w:space="0" w:color="auto"/>
        <w:right w:val="none" w:sz="0" w:space="0" w:color="auto"/>
      </w:divBdr>
      <w:divsChild>
        <w:div w:id="449326504">
          <w:marLeft w:val="0"/>
          <w:marRight w:val="0"/>
          <w:marTop w:val="0"/>
          <w:marBottom w:val="300"/>
          <w:divBdr>
            <w:top w:val="none" w:sz="0" w:space="0" w:color="auto"/>
            <w:left w:val="single" w:sz="36" w:space="15" w:color="EEEEEE"/>
            <w:bottom w:val="none" w:sz="0" w:space="0" w:color="auto"/>
            <w:right w:val="none" w:sz="0" w:space="0" w:color="auto"/>
          </w:divBdr>
          <w:divsChild>
            <w:div w:id="630863936">
              <w:marLeft w:val="0"/>
              <w:marRight w:val="0"/>
              <w:marTop w:val="0"/>
              <w:marBottom w:val="0"/>
              <w:divBdr>
                <w:top w:val="none" w:sz="0" w:space="0" w:color="auto"/>
                <w:left w:val="none" w:sz="0" w:space="0" w:color="auto"/>
                <w:bottom w:val="none" w:sz="0" w:space="0" w:color="auto"/>
                <w:right w:val="none" w:sz="0" w:space="0" w:color="auto"/>
              </w:divBdr>
            </w:div>
          </w:divsChild>
        </w:div>
        <w:div w:id="1409231599">
          <w:marLeft w:val="0"/>
          <w:marRight w:val="0"/>
          <w:marTop w:val="300"/>
          <w:marBottom w:val="825"/>
          <w:divBdr>
            <w:top w:val="none" w:sz="0" w:space="0" w:color="auto"/>
            <w:left w:val="none" w:sz="0" w:space="0" w:color="auto"/>
            <w:bottom w:val="none" w:sz="0" w:space="0" w:color="auto"/>
            <w:right w:val="none" w:sz="0" w:space="0" w:color="auto"/>
          </w:divBdr>
        </w:div>
      </w:divsChild>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6922152">
      <w:bodyDiv w:val="1"/>
      <w:marLeft w:val="0"/>
      <w:marRight w:val="0"/>
      <w:marTop w:val="0"/>
      <w:marBottom w:val="0"/>
      <w:divBdr>
        <w:top w:val="none" w:sz="0" w:space="0" w:color="auto"/>
        <w:left w:val="none" w:sz="0" w:space="0" w:color="auto"/>
        <w:bottom w:val="none" w:sz="0" w:space="0" w:color="auto"/>
        <w:right w:val="none" w:sz="0" w:space="0" w:color="auto"/>
      </w:divBdr>
    </w:div>
    <w:div w:id="459037477">
      <w:bodyDiv w:val="1"/>
      <w:marLeft w:val="0"/>
      <w:marRight w:val="0"/>
      <w:marTop w:val="0"/>
      <w:marBottom w:val="0"/>
      <w:divBdr>
        <w:top w:val="none" w:sz="0" w:space="0" w:color="auto"/>
        <w:left w:val="none" w:sz="0" w:space="0" w:color="auto"/>
        <w:bottom w:val="none" w:sz="0" w:space="0" w:color="auto"/>
        <w:right w:val="none" w:sz="0" w:space="0" w:color="auto"/>
      </w:divBdr>
      <w:divsChild>
        <w:div w:id="1079400326">
          <w:marLeft w:val="0"/>
          <w:marRight w:val="0"/>
          <w:marTop w:val="300"/>
          <w:marBottom w:val="825"/>
          <w:divBdr>
            <w:top w:val="none" w:sz="0" w:space="0" w:color="auto"/>
            <w:left w:val="none" w:sz="0" w:space="0" w:color="auto"/>
            <w:bottom w:val="none" w:sz="0" w:space="0" w:color="auto"/>
            <w:right w:val="none" w:sz="0" w:space="0" w:color="auto"/>
          </w:divBdr>
        </w:div>
        <w:div w:id="1403331327">
          <w:marLeft w:val="0"/>
          <w:marRight w:val="0"/>
          <w:marTop w:val="0"/>
          <w:marBottom w:val="300"/>
          <w:divBdr>
            <w:top w:val="none" w:sz="0" w:space="0" w:color="auto"/>
            <w:left w:val="single" w:sz="36" w:space="15" w:color="EEEEEE"/>
            <w:bottom w:val="none" w:sz="0" w:space="0" w:color="auto"/>
            <w:right w:val="none" w:sz="0" w:space="0" w:color="auto"/>
          </w:divBdr>
          <w:divsChild>
            <w:div w:id="946502640">
              <w:marLeft w:val="0"/>
              <w:marRight w:val="0"/>
              <w:marTop w:val="0"/>
              <w:marBottom w:val="0"/>
              <w:divBdr>
                <w:top w:val="none" w:sz="0" w:space="0" w:color="auto"/>
                <w:left w:val="none" w:sz="0" w:space="0" w:color="auto"/>
                <w:bottom w:val="none" w:sz="0" w:space="0" w:color="auto"/>
                <w:right w:val="none" w:sz="0" w:space="0" w:color="auto"/>
              </w:divBdr>
            </w:div>
            <w:div w:id="1292705986">
              <w:marLeft w:val="225"/>
              <w:marRight w:val="0"/>
              <w:marTop w:val="0"/>
              <w:marBottom w:val="0"/>
              <w:divBdr>
                <w:top w:val="none" w:sz="0" w:space="0" w:color="auto"/>
                <w:left w:val="none" w:sz="0" w:space="0" w:color="auto"/>
                <w:bottom w:val="none" w:sz="0" w:space="0" w:color="auto"/>
                <w:right w:val="none" w:sz="0" w:space="0" w:color="auto"/>
              </w:divBdr>
            </w:div>
            <w:div w:id="16540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5174">
      <w:bodyDiv w:val="1"/>
      <w:marLeft w:val="0"/>
      <w:marRight w:val="0"/>
      <w:marTop w:val="0"/>
      <w:marBottom w:val="0"/>
      <w:divBdr>
        <w:top w:val="none" w:sz="0" w:space="0" w:color="auto"/>
        <w:left w:val="none" w:sz="0" w:space="0" w:color="auto"/>
        <w:bottom w:val="none" w:sz="0" w:space="0" w:color="auto"/>
        <w:right w:val="none" w:sz="0" w:space="0" w:color="auto"/>
      </w:divBdr>
    </w:div>
    <w:div w:id="460272095">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844958">
      <w:bodyDiv w:val="1"/>
      <w:marLeft w:val="0"/>
      <w:marRight w:val="0"/>
      <w:marTop w:val="0"/>
      <w:marBottom w:val="0"/>
      <w:divBdr>
        <w:top w:val="none" w:sz="0" w:space="0" w:color="auto"/>
        <w:left w:val="none" w:sz="0" w:space="0" w:color="auto"/>
        <w:bottom w:val="none" w:sz="0" w:space="0" w:color="auto"/>
        <w:right w:val="none" w:sz="0" w:space="0" w:color="auto"/>
      </w:divBdr>
    </w:div>
    <w:div w:id="462037925">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100">
      <w:bodyDiv w:val="1"/>
      <w:marLeft w:val="0"/>
      <w:marRight w:val="0"/>
      <w:marTop w:val="0"/>
      <w:marBottom w:val="0"/>
      <w:divBdr>
        <w:top w:val="none" w:sz="0" w:space="0" w:color="auto"/>
        <w:left w:val="none" w:sz="0" w:space="0" w:color="auto"/>
        <w:bottom w:val="none" w:sz="0" w:space="0" w:color="auto"/>
        <w:right w:val="none" w:sz="0" w:space="0" w:color="auto"/>
      </w:divBdr>
      <w:divsChild>
        <w:div w:id="1992908923">
          <w:marLeft w:val="0"/>
          <w:marRight w:val="0"/>
          <w:marTop w:val="300"/>
          <w:marBottom w:val="825"/>
          <w:divBdr>
            <w:top w:val="none" w:sz="0" w:space="0" w:color="auto"/>
            <w:left w:val="none" w:sz="0" w:space="0" w:color="auto"/>
            <w:bottom w:val="none" w:sz="0" w:space="0" w:color="auto"/>
            <w:right w:val="none" w:sz="0" w:space="0" w:color="auto"/>
          </w:divBdr>
        </w:div>
        <w:div w:id="2049720715">
          <w:marLeft w:val="0"/>
          <w:marRight w:val="0"/>
          <w:marTop w:val="0"/>
          <w:marBottom w:val="300"/>
          <w:divBdr>
            <w:top w:val="none" w:sz="0" w:space="0" w:color="auto"/>
            <w:left w:val="single" w:sz="36" w:space="15" w:color="EEEEEE"/>
            <w:bottom w:val="none" w:sz="0" w:space="0" w:color="auto"/>
            <w:right w:val="none" w:sz="0" w:space="0" w:color="auto"/>
          </w:divBdr>
          <w:divsChild>
            <w:div w:id="1985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020">
      <w:bodyDiv w:val="1"/>
      <w:marLeft w:val="0"/>
      <w:marRight w:val="0"/>
      <w:marTop w:val="0"/>
      <w:marBottom w:val="0"/>
      <w:divBdr>
        <w:top w:val="none" w:sz="0" w:space="0" w:color="auto"/>
        <w:left w:val="none" w:sz="0" w:space="0" w:color="auto"/>
        <w:bottom w:val="none" w:sz="0" w:space="0" w:color="auto"/>
        <w:right w:val="none" w:sz="0" w:space="0" w:color="auto"/>
      </w:divBdr>
    </w:div>
    <w:div w:id="464086679">
      <w:bodyDiv w:val="1"/>
      <w:marLeft w:val="0"/>
      <w:marRight w:val="0"/>
      <w:marTop w:val="0"/>
      <w:marBottom w:val="0"/>
      <w:divBdr>
        <w:top w:val="none" w:sz="0" w:space="0" w:color="auto"/>
        <w:left w:val="none" w:sz="0" w:space="0" w:color="auto"/>
        <w:bottom w:val="none" w:sz="0" w:space="0" w:color="auto"/>
        <w:right w:val="none" w:sz="0" w:space="0" w:color="auto"/>
      </w:divBdr>
    </w:div>
    <w:div w:id="46408761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853420">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39546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77828">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209089">
      <w:bodyDiv w:val="1"/>
      <w:marLeft w:val="0"/>
      <w:marRight w:val="0"/>
      <w:marTop w:val="0"/>
      <w:marBottom w:val="0"/>
      <w:divBdr>
        <w:top w:val="none" w:sz="0" w:space="0" w:color="auto"/>
        <w:left w:val="none" w:sz="0" w:space="0" w:color="auto"/>
        <w:bottom w:val="none" w:sz="0" w:space="0" w:color="auto"/>
        <w:right w:val="none" w:sz="0" w:space="0" w:color="auto"/>
      </w:divBdr>
    </w:div>
    <w:div w:id="467936746">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8977504">
      <w:bodyDiv w:val="1"/>
      <w:marLeft w:val="0"/>
      <w:marRight w:val="0"/>
      <w:marTop w:val="0"/>
      <w:marBottom w:val="0"/>
      <w:divBdr>
        <w:top w:val="none" w:sz="0" w:space="0" w:color="auto"/>
        <w:left w:val="none" w:sz="0" w:space="0" w:color="auto"/>
        <w:bottom w:val="none" w:sz="0" w:space="0" w:color="auto"/>
        <w:right w:val="none" w:sz="0" w:space="0" w:color="auto"/>
      </w:divBdr>
    </w:div>
    <w:div w:id="469444047">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06032">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337536">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990412">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04912">
      <w:bodyDiv w:val="1"/>
      <w:marLeft w:val="0"/>
      <w:marRight w:val="0"/>
      <w:marTop w:val="0"/>
      <w:marBottom w:val="0"/>
      <w:divBdr>
        <w:top w:val="none" w:sz="0" w:space="0" w:color="auto"/>
        <w:left w:val="none" w:sz="0" w:space="0" w:color="auto"/>
        <w:bottom w:val="none" w:sz="0" w:space="0" w:color="auto"/>
        <w:right w:val="none" w:sz="0" w:space="0" w:color="auto"/>
      </w:divBdr>
    </w:div>
    <w:div w:id="472987437">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3805">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81148">
      <w:bodyDiv w:val="1"/>
      <w:marLeft w:val="0"/>
      <w:marRight w:val="0"/>
      <w:marTop w:val="0"/>
      <w:marBottom w:val="0"/>
      <w:divBdr>
        <w:top w:val="none" w:sz="0" w:space="0" w:color="auto"/>
        <w:left w:val="none" w:sz="0" w:space="0" w:color="auto"/>
        <w:bottom w:val="none" w:sz="0" w:space="0" w:color="auto"/>
        <w:right w:val="none" w:sz="0" w:space="0" w:color="auto"/>
      </w:divBdr>
    </w:div>
    <w:div w:id="477497538">
      <w:bodyDiv w:val="1"/>
      <w:marLeft w:val="0"/>
      <w:marRight w:val="0"/>
      <w:marTop w:val="0"/>
      <w:marBottom w:val="0"/>
      <w:divBdr>
        <w:top w:val="none" w:sz="0" w:space="0" w:color="auto"/>
        <w:left w:val="none" w:sz="0" w:space="0" w:color="auto"/>
        <w:bottom w:val="none" w:sz="0" w:space="0" w:color="auto"/>
        <w:right w:val="none" w:sz="0" w:space="0" w:color="auto"/>
      </w:divBdr>
    </w:div>
    <w:div w:id="477772008">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81153">
      <w:bodyDiv w:val="1"/>
      <w:marLeft w:val="0"/>
      <w:marRight w:val="0"/>
      <w:marTop w:val="0"/>
      <w:marBottom w:val="0"/>
      <w:divBdr>
        <w:top w:val="none" w:sz="0" w:space="0" w:color="auto"/>
        <w:left w:val="none" w:sz="0" w:space="0" w:color="auto"/>
        <w:bottom w:val="none" w:sz="0" w:space="0" w:color="auto"/>
        <w:right w:val="none" w:sz="0" w:space="0" w:color="auto"/>
      </w:divBdr>
    </w:div>
    <w:div w:id="481124153">
      <w:bodyDiv w:val="1"/>
      <w:marLeft w:val="0"/>
      <w:marRight w:val="0"/>
      <w:marTop w:val="0"/>
      <w:marBottom w:val="0"/>
      <w:divBdr>
        <w:top w:val="none" w:sz="0" w:space="0" w:color="auto"/>
        <w:left w:val="none" w:sz="0" w:space="0" w:color="auto"/>
        <w:bottom w:val="none" w:sz="0" w:space="0" w:color="auto"/>
        <w:right w:val="none" w:sz="0" w:space="0" w:color="auto"/>
      </w:divBdr>
    </w:div>
    <w:div w:id="481393091">
      <w:bodyDiv w:val="1"/>
      <w:marLeft w:val="0"/>
      <w:marRight w:val="0"/>
      <w:marTop w:val="0"/>
      <w:marBottom w:val="0"/>
      <w:divBdr>
        <w:top w:val="none" w:sz="0" w:space="0" w:color="auto"/>
        <w:left w:val="none" w:sz="0" w:space="0" w:color="auto"/>
        <w:bottom w:val="none" w:sz="0" w:space="0" w:color="auto"/>
        <w:right w:val="none" w:sz="0" w:space="0" w:color="auto"/>
      </w:divBdr>
    </w:div>
    <w:div w:id="481897844">
      <w:bodyDiv w:val="1"/>
      <w:marLeft w:val="0"/>
      <w:marRight w:val="0"/>
      <w:marTop w:val="0"/>
      <w:marBottom w:val="0"/>
      <w:divBdr>
        <w:top w:val="none" w:sz="0" w:space="0" w:color="auto"/>
        <w:left w:val="none" w:sz="0" w:space="0" w:color="auto"/>
        <w:bottom w:val="none" w:sz="0" w:space="0" w:color="auto"/>
        <w:right w:val="none" w:sz="0" w:space="0" w:color="auto"/>
      </w:divBdr>
    </w:div>
    <w:div w:id="483206402">
      <w:bodyDiv w:val="1"/>
      <w:marLeft w:val="0"/>
      <w:marRight w:val="0"/>
      <w:marTop w:val="0"/>
      <w:marBottom w:val="0"/>
      <w:divBdr>
        <w:top w:val="none" w:sz="0" w:space="0" w:color="auto"/>
        <w:left w:val="none" w:sz="0" w:space="0" w:color="auto"/>
        <w:bottom w:val="none" w:sz="0" w:space="0" w:color="auto"/>
        <w:right w:val="none" w:sz="0" w:space="0" w:color="auto"/>
      </w:divBdr>
    </w:div>
    <w:div w:id="48385510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823786">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479982">
      <w:bodyDiv w:val="1"/>
      <w:marLeft w:val="0"/>
      <w:marRight w:val="0"/>
      <w:marTop w:val="0"/>
      <w:marBottom w:val="0"/>
      <w:divBdr>
        <w:top w:val="none" w:sz="0" w:space="0" w:color="auto"/>
        <w:left w:val="none" w:sz="0" w:space="0" w:color="auto"/>
        <w:bottom w:val="none" w:sz="0" w:space="0" w:color="auto"/>
        <w:right w:val="none" w:sz="0" w:space="0" w:color="auto"/>
      </w:divBdr>
    </w:div>
    <w:div w:id="487554844">
      <w:bodyDiv w:val="1"/>
      <w:marLeft w:val="0"/>
      <w:marRight w:val="0"/>
      <w:marTop w:val="0"/>
      <w:marBottom w:val="0"/>
      <w:divBdr>
        <w:top w:val="none" w:sz="0" w:space="0" w:color="auto"/>
        <w:left w:val="none" w:sz="0" w:space="0" w:color="auto"/>
        <w:bottom w:val="none" w:sz="0" w:space="0" w:color="auto"/>
        <w:right w:val="none" w:sz="0" w:space="0" w:color="auto"/>
      </w:divBdr>
    </w:div>
    <w:div w:id="487867602">
      <w:bodyDiv w:val="1"/>
      <w:marLeft w:val="0"/>
      <w:marRight w:val="0"/>
      <w:marTop w:val="0"/>
      <w:marBottom w:val="0"/>
      <w:divBdr>
        <w:top w:val="none" w:sz="0" w:space="0" w:color="auto"/>
        <w:left w:val="none" w:sz="0" w:space="0" w:color="auto"/>
        <w:bottom w:val="none" w:sz="0" w:space="0" w:color="auto"/>
        <w:right w:val="none" w:sz="0" w:space="0" w:color="auto"/>
      </w:divBdr>
      <w:divsChild>
        <w:div w:id="1453552569">
          <w:marLeft w:val="-30"/>
          <w:marRight w:val="0"/>
          <w:marTop w:val="0"/>
          <w:marBottom w:val="0"/>
          <w:divBdr>
            <w:top w:val="none" w:sz="0" w:space="0" w:color="auto"/>
            <w:left w:val="none" w:sz="0" w:space="0" w:color="auto"/>
            <w:bottom w:val="none" w:sz="0" w:space="0" w:color="auto"/>
            <w:right w:val="none" w:sz="0" w:space="0" w:color="auto"/>
          </w:divBdr>
        </w:div>
      </w:divsChild>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562295">
      <w:bodyDiv w:val="1"/>
      <w:marLeft w:val="0"/>
      <w:marRight w:val="0"/>
      <w:marTop w:val="0"/>
      <w:marBottom w:val="0"/>
      <w:divBdr>
        <w:top w:val="none" w:sz="0" w:space="0" w:color="auto"/>
        <w:left w:val="none" w:sz="0" w:space="0" w:color="auto"/>
        <w:bottom w:val="none" w:sz="0" w:space="0" w:color="auto"/>
        <w:right w:val="none" w:sz="0" w:space="0" w:color="auto"/>
      </w:divBdr>
    </w:div>
    <w:div w:id="489760331">
      <w:bodyDiv w:val="1"/>
      <w:marLeft w:val="0"/>
      <w:marRight w:val="0"/>
      <w:marTop w:val="0"/>
      <w:marBottom w:val="0"/>
      <w:divBdr>
        <w:top w:val="none" w:sz="0" w:space="0" w:color="auto"/>
        <w:left w:val="none" w:sz="0" w:space="0" w:color="auto"/>
        <w:bottom w:val="none" w:sz="0" w:space="0" w:color="auto"/>
        <w:right w:val="none" w:sz="0" w:space="0" w:color="auto"/>
      </w:divBdr>
    </w:div>
    <w:div w:id="490175093">
      <w:bodyDiv w:val="1"/>
      <w:marLeft w:val="0"/>
      <w:marRight w:val="0"/>
      <w:marTop w:val="0"/>
      <w:marBottom w:val="0"/>
      <w:divBdr>
        <w:top w:val="none" w:sz="0" w:space="0" w:color="auto"/>
        <w:left w:val="none" w:sz="0" w:space="0" w:color="auto"/>
        <w:bottom w:val="none" w:sz="0" w:space="0" w:color="auto"/>
        <w:right w:val="none" w:sz="0" w:space="0" w:color="auto"/>
      </w:divBdr>
    </w:div>
    <w:div w:id="490292362">
      <w:bodyDiv w:val="1"/>
      <w:marLeft w:val="0"/>
      <w:marRight w:val="0"/>
      <w:marTop w:val="0"/>
      <w:marBottom w:val="0"/>
      <w:divBdr>
        <w:top w:val="none" w:sz="0" w:space="0" w:color="auto"/>
        <w:left w:val="none" w:sz="0" w:space="0" w:color="auto"/>
        <w:bottom w:val="none" w:sz="0" w:space="0" w:color="auto"/>
        <w:right w:val="none" w:sz="0" w:space="0" w:color="auto"/>
      </w:divBdr>
    </w:div>
    <w:div w:id="490368130">
      <w:bodyDiv w:val="1"/>
      <w:marLeft w:val="0"/>
      <w:marRight w:val="0"/>
      <w:marTop w:val="0"/>
      <w:marBottom w:val="0"/>
      <w:divBdr>
        <w:top w:val="none" w:sz="0" w:space="0" w:color="auto"/>
        <w:left w:val="none" w:sz="0" w:space="0" w:color="auto"/>
        <w:bottom w:val="none" w:sz="0" w:space="0" w:color="auto"/>
        <w:right w:val="none" w:sz="0" w:space="0" w:color="auto"/>
      </w:divBdr>
    </w:div>
    <w:div w:id="490606182">
      <w:bodyDiv w:val="1"/>
      <w:marLeft w:val="0"/>
      <w:marRight w:val="0"/>
      <w:marTop w:val="0"/>
      <w:marBottom w:val="0"/>
      <w:divBdr>
        <w:top w:val="none" w:sz="0" w:space="0" w:color="auto"/>
        <w:left w:val="none" w:sz="0" w:space="0" w:color="auto"/>
        <w:bottom w:val="none" w:sz="0" w:space="0" w:color="auto"/>
        <w:right w:val="none" w:sz="0" w:space="0" w:color="auto"/>
      </w:divBdr>
      <w:divsChild>
        <w:div w:id="1430151981">
          <w:marLeft w:val="0"/>
          <w:marRight w:val="0"/>
          <w:marTop w:val="300"/>
          <w:marBottom w:val="825"/>
          <w:divBdr>
            <w:top w:val="none" w:sz="0" w:space="0" w:color="auto"/>
            <w:left w:val="none" w:sz="0" w:space="0" w:color="auto"/>
            <w:bottom w:val="none" w:sz="0" w:space="0" w:color="auto"/>
            <w:right w:val="none" w:sz="0" w:space="0" w:color="auto"/>
          </w:divBdr>
        </w:div>
        <w:div w:id="1435247302">
          <w:marLeft w:val="0"/>
          <w:marRight w:val="0"/>
          <w:marTop w:val="0"/>
          <w:marBottom w:val="300"/>
          <w:divBdr>
            <w:top w:val="none" w:sz="0" w:space="0" w:color="auto"/>
            <w:left w:val="single" w:sz="36" w:space="15" w:color="EEEEEE"/>
            <w:bottom w:val="none" w:sz="0" w:space="0" w:color="auto"/>
            <w:right w:val="none" w:sz="0" w:space="0" w:color="auto"/>
          </w:divBdr>
        </w:div>
      </w:divsChild>
    </w:div>
    <w:div w:id="490871145">
      <w:bodyDiv w:val="1"/>
      <w:marLeft w:val="0"/>
      <w:marRight w:val="0"/>
      <w:marTop w:val="0"/>
      <w:marBottom w:val="0"/>
      <w:divBdr>
        <w:top w:val="none" w:sz="0" w:space="0" w:color="auto"/>
        <w:left w:val="none" w:sz="0" w:space="0" w:color="auto"/>
        <w:bottom w:val="none" w:sz="0" w:space="0" w:color="auto"/>
        <w:right w:val="none" w:sz="0" w:space="0" w:color="auto"/>
      </w:divBdr>
    </w:div>
    <w:div w:id="491220961">
      <w:bodyDiv w:val="1"/>
      <w:marLeft w:val="0"/>
      <w:marRight w:val="0"/>
      <w:marTop w:val="0"/>
      <w:marBottom w:val="0"/>
      <w:divBdr>
        <w:top w:val="none" w:sz="0" w:space="0" w:color="auto"/>
        <w:left w:val="none" w:sz="0" w:space="0" w:color="auto"/>
        <w:bottom w:val="none" w:sz="0" w:space="0" w:color="auto"/>
        <w:right w:val="none" w:sz="0" w:space="0" w:color="auto"/>
      </w:divBdr>
    </w:div>
    <w:div w:id="491333369">
      <w:bodyDiv w:val="1"/>
      <w:marLeft w:val="0"/>
      <w:marRight w:val="0"/>
      <w:marTop w:val="0"/>
      <w:marBottom w:val="0"/>
      <w:divBdr>
        <w:top w:val="none" w:sz="0" w:space="0" w:color="auto"/>
        <w:left w:val="none" w:sz="0" w:space="0" w:color="auto"/>
        <w:bottom w:val="none" w:sz="0" w:space="0" w:color="auto"/>
        <w:right w:val="none" w:sz="0" w:space="0" w:color="auto"/>
      </w:divBdr>
    </w:div>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22011">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76833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4958175">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651761">
      <w:bodyDiv w:val="1"/>
      <w:marLeft w:val="0"/>
      <w:marRight w:val="0"/>
      <w:marTop w:val="0"/>
      <w:marBottom w:val="0"/>
      <w:divBdr>
        <w:top w:val="none" w:sz="0" w:space="0" w:color="auto"/>
        <w:left w:val="none" w:sz="0" w:space="0" w:color="auto"/>
        <w:bottom w:val="none" w:sz="0" w:space="0" w:color="auto"/>
        <w:right w:val="none" w:sz="0" w:space="0" w:color="auto"/>
      </w:divBdr>
    </w:div>
    <w:div w:id="497310131">
      <w:bodyDiv w:val="1"/>
      <w:marLeft w:val="0"/>
      <w:marRight w:val="0"/>
      <w:marTop w:val="0"/>
      <w:marBottom w:val="0"/>
      <w:divBdr>
        <w:top w:val="none" w:sz="0" w:space="0" w:color="auto"/>
        <w:left w:val="none" w:sz="0" w:space="0" w:color="auto"/>
        <w:bottom w:val="none" w:sz="0" w:space="0" w:color="auto"/>
        <w:right w:val="none" w:sz="0" w:space="0" w:color="auto"/>
      </w:divBdr>
    </w:div>
    <w:div w:id="497313387">
      <w:bodyDiv w:val="1"/>
      <w:marLeft w:val="0"/>
      <w:marRight w:val="0"/>
      <w:marTop w:val="0"/>
      <w:marBottom w:val="0"/>
      <w:divBdr>
        <w:top w:val="none" w:sz="0" w:space="0" w:color="auto"/>
        <w:left w:val="none" w:sz="0" w:space="0" w:color="auto"/>
        <w:bottom w:val="none" w:sz="0" w:space="0" w:color="auto"/>
        <w:right w:val="none" w:sz="0" w:space="0" w:color="auto"/>
      </w:divBdr>
    </w:div>
    <w:div w:id="497498295">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7963137">
      <w:bodyDiv w:val="1"/>
      <w:marLeft w:val="0"/>
      <w:marRight w:val="0"/>
      <w:marTop w:val="0"/>
      <w:marBottom w:val="0"/>
      <w:divBdr>
        <w:top w:val="none" w:sz="0" w:space="0" w:color="auto"/>
        <w:left w:val="none" w:sz="0" w:space="0" w:color="auto"/>
        <w:bottom w:val="none" w:sz="0" w:space="0" w:color="auto"/>
        <w:right w:val="none" w:sz="0" w:space="0" w:color="auto"/>
      </w:divBdr>
    </w:div>
    <w:div w:id="497968136">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498735230">
      <w:bodyDiv w:val="1"/>
      <w:marLeft w:val="0"/>
      <w:marRight w:val="0"/>
      <w:marTop w:val="0"/>
      <w:marBottom w:val="0"/>
      <w:divBdr>
        <w:top w:val="none" w:sz="0" w:space="0" w:color="auto"/>
        <w:left w:val="none" w:sz="0" w:space="0" w:color="auto"/>
        <w:bottom w:val="none" w:sz="0" w:space="0" w:color="auto"/>
        <w:right w:val="none" w:sz="0" w:space="0" w:color="auto"/>
      </w:divBdr>
    </w:div>
    <w:div w:id="498809887">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347534">
      <w:bodyDiv w:val="1"/>
      <w:marLeft w:val="0"/>
      <w:marRight w:val="0"/>
      <w:marTop w:val="0"/>
      <w:marBottom w:val="0"/>
      <w:divBdr>
        <w:top w:val="none" w:sz="0" w:space="0" w:color="auto"/>
        <w:left w:val="none" w:sz="0" w:space="0" w:color="auto"/>
        <w:bottom w:val="none" w:sz="0" w:space="0" w:color="auto"/>
        <w:right w:val="none" w:sz="0" w:space="0" w:color="auto"/>
      </w:divBdr>
    </w:div>
    <w:div w:id="49938924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31555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0754">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817403">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27641">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017882">
      <w:bodyDiv w:val="1"/>
      <w:marLeft w:val="0"/>
      <w:marRight w:val="0"/>
      <w:marTop w:val="0"/>
      <w:marBottom w:val="0"/>
      <w:divBdr>
        <w:top w:val="none" w:sz="0" w:space="0" w:color="auto"/>
        <w:left w:val="none" w:sz="0" w:space="0" w:color="auto"/>
        <w:bottom w:val="none" w:sz="0" w:space="0" w:color="auto"/>
        <w:right w:val="none" w:sz="0" w:space="0" w:color="auto"/>
      </w:divBdr>
    </w:div>
    <w:div w:id="506290323">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60408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327780">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76132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380569">
      <w:bodyDiv w:val="1"/>
      <w:marLeft w:val="0"/>
      <w:marRight w:val="0"/>
      <w:marTop w:val="0"/>
      <w:marBottom w:val="0"/>
      <w:divBdr>
        <w:top w:val="none" w:sz="0" w:space="0" w:color="auto"/>
        <w:left w:val="none" w:sz="0" w:space="0" w:color="auto"/>
        <w:bottom w:val="none" w:sz="0" w:space="0" w:color="auto"/>
        <w:right w:val="none" w:sz="0" w:space="0" w:color="auto"/>
      </w:divBdr>
    </w:div>
    <w:div w:id="511408484">
      <w:bodyDiv w:val="1"/>
      <w:marLeft w:val="0"/>
      <w:marRight w:val="0"/>
      <w:marTop w:val="0"/>
      <w:marBottom w:val="0"/>
      <w:divBdr>
        <w:top w:val="none" w:sz="0" w:space="0" w:color="auto"/>
        <w:left w:val="none" w:sz="0" w:space="0" w:color="auto"/>
        <w:bottom w:val="none" w:sz="0" w:space="0" w:color="auto"/>
        <w:right w:val="none" w:sz="0" w:space="0" w:color="auto"/>
      </w:divBdr>
    </w:div>
    <w:div w:id="51160205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2102">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880183">
      <w:bodyDiv w:val="1"/>
      <w:marLeft w:val="0"/>
      <w:marRight w:val="0"/>
      <w:marTop w:val="0"/>
      <w:marBottom w:val="0"/>
      <w:divBdr>
        <w:top w:val="none" w:sz="0" w:space="0" w:color="auto"/>
        <w:left w:val="none" w:sz="0" w:space="0" w:color="auto"/>
        <w:bottom w:val="none" w:sz="0" w:space="0" w:color="auto"/>
        <w:right w:val="none" w:sz="0" w:space="0" w:color="auto"/>
      </w:divBdr>
    </w:div>
    <w:div w:id="51407700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616410">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1715">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307345">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19075">
      <w:bodyDiv w:val="1"/>
      <w:marLeft w:val="0"/>
      <w:marRight w:val="0"/>
      <w:marTop w:val="0"/>
      <w:marBottom w:val="0"/>
      <w:divBdr>
        <w:top w:val="none" w:sz="0" w:space="0" w:color="auto"/>
        <w:left w:val="none" w:sz="0" w:space="0" w:color="auto"/>
        <w:bottom w:val="none" w:sz="0" w:space="0" w:color="auto"/>
        <w:right w:val="none" w:sz="0" w:space="0" w:color="auto"/>
      </w:divBdr>
      <w:divsChild>
        <w:div w:id="669067234">
          <w:marLeft w:val="0"/>
          <w:marRight w:val="0"/>
          <w:marTop w:val="0"/>
          <w:marBottom w:val="300"/>
          <w:divBdr>
            <w:top w:val="none" w:sz="0" w:space="0" w:color="auto"/>
            <w:left w:val="single" w:sz="36" w:space="15" w:color="EEEEEE"/>
            <w:bottom w:val="none" w:sz="0" w:space="0" w:color="auto"/>
            <w:right w:val="none" w:sz="0" w:space="0" w:color="auto"/>
          </w:divBdr>
          <w:divsChild>
            <w:div w:id="103305363">
              <w:marLeft w:val="0"/>
              <w:marRight w:val="0"/>
              <w:marTop w:val="0"/>
              <w:marBottom w:val="0"/>
              <w:divBdr>
                <w:top w:val="none" w:sz="0" w:space="0" w:color="auto"/>
                <w:left w:val="none" w:sz="0" w:space="0" w:color="auto"/>
                <w:bottom w:val="none" w:sz="0" w:space="0" w:color="auto"/>
                <w:right w:val="none" w:sz="0" w:space="0" w:color="auto"/>
              </w:divBdr>
            </w:div>
          </w:divsChild>
        </w:div>
        <w:div w:id="1617374148">
          <w:marLeft w:val="0"/>
          <w:marRight w:val="0"/>
          <w:marTop w:val="300"/>
          <w:marBottom w:val="825"/>
          <w:divBdr>
            <w:top w:val="none" w:sz="0" w:space="0" w:color="auto"/>
            <w:left w:val="none" w:sz="0" w:space="0" w:color="auto"/>
            <w:bottom w:val="none" w:sz="0" w:space="0" w:color="auto"/>
            <w:right w:val="none" w:sz="0" w:space="0" w:color="auto"/>
          </w:divBdr>
        </w:div>
      </w:divsChild>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103">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440757">
      <w:bodyDiv w:val="1"/>
      <w:marLeft w:val="0"/>
      <w:marRight w:val="0"/>
      <w:marTop w:val="0"/>
      <w:marBottom w:val="0"/>
      <w:divBdr>
        <w:top w:val="none" w:sz="0" w:space="0" w:color="auto"/>
        <w:left w:val="none" w:sz="0" w:space="0" w:color="auto"/>
        <w:bottom w:val="none" w:sz="0" w:space="0" w:color="auto"/>
        <w:right w:val="none" w:sz="0" w:space="0" w:color="auto"/>
      </w:divBdr>
    </w:div>
    <w:div w:id="519708115">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1861">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666605">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4881">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515301">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95880">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211760">
      <w:bodyDiv w:val="1"/>
      <w:marLeft w:val="0"/>
      <w:marRight w:val="0"/>
      <w:marTop w:val="0"/>
      <w:marBottom w:val="0"/>
      <w:divBdr>
        <w:top w:val="none" w:sz="0" w:space="0" w:color="auto"/>
        <w:left w:val="none" w:sz="0" w:space="0" w:color="auto"/>
        <w:bottom w:val="none" w:sz="0" w:space="0" w:color="auto"/>
        <w:right w:val="none" w:sz="0" w:space="0" w:color="auto"/>
      </w:divBdr>
    </w:div>
    <w:div w:id="52521514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30159">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304904">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sChild>
        <w:div w:id="505638383">
          <w:marLeft w:val="0"/>
          <w:marRight w:val="0"/>
          <w:marTop w:val="0"/>
          <w:marBottom w:val="300"/>
          <w:divBdr>
            <w:top w:val="none" w:sz="0" w:space="0" w:color="auto"/>
            <w:left w:val="single" w:sz="36" w:space="15" w:color="EEEEEE"/>
            <w:bottom w:val="none" w:sz="0" w:space="0" w:color="auto"/>
            <w:right w:val="none" w:sz="0" w:space="0" w:color="auto"/>
          </w:divBdr>
          <w:divsChild>
            <w:div w:id="199048741">
              <w:marLeft w:val="0"/>
              <w:marRight w:val="0"/>
              <w:marTop w:val="0"/>
              <w:marBottom w:val="0"/>
              <w:divBdr>
                <w:top w:val="none" w:sz="0" w:space="0" w:color="auto"/>
                <w:left w:val="none" w:sz="0" w:space="0" w:color="auto"/>
                <w:bottom w:val="none" w:sz="0" w:space="0" w:color="auto"/>
                <w:right w:val="none" w:sz="0" w:space="0" w:color="auto"/>
              </w:divBdr>
            </w:div>
          </w:divsChild>
        </w:div>
        <w:div w:id="1674723620">
          <w:marLeft w:val="0"/>
          <w:marRight w:val="0"/>
          <w:marTop w:val="300"/>
          <w:marBottom w:val="825"/>
          <w:divBdr>
            <w:top w:val="none" w:sz="0" w:space="0" w:color="auto"/>
            <w:left w:val="none" w:sz="0" w:space="0" w:color="auto"/>
            <w:bottom w:val="none" w:sz="0" w:space="0" w:color="auto"/>
            <w:right w:val="none" w:sz="0" w:space="0" w:color="auto"/>
          </w:divBdr>
        </w:div>
      </w:divsChild>
    </w:div>
    <w:div w:id="528110833">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418579">
      <w:bodyDiv w:val="1"/>
      <w:marLeft w:val="0"/>
      <w:marRight w:val="0"/>
      <w:marTop w:val="0"/>
      <w:marBottom w:val="0"/>
      <w:divBdr>
        <w:top w:val="none" w:sz="0" w:space="0" w:color="auto"/>
        <w:left w:val="none" w:sz="0" w:space="0" w:color="auto"/>
        <w:bottom w:val="none" w:sz="0" w:space="0" w:color="auto"/>
        <w:right w:val="none" w:sz="0" w:space="0" w:color="auto"/>
      </w:divBdr>
    </w:div>
    <w:div w:id="529682535">
      <w:bodyDiv w:val="1"/>
      <w:marLeft w:val="0"/>
      <w:marRight w:val="0"/>
      <w:marTop w:val="0"/>
      <w:marBottom w:val="0"/>
      <w:divBdr>
        <w:top w:val="none" w:sz="0" w:space="0" w:color="auto"/>
        <w:left w:val="none" w:sz="0" w:space="0" w:color="auto"/>
        <w:bottom w:val="none" w:sz="0" w:space="0" w:color="auto"/>
        <w:right w:val="none" w:sz="0" w:space="0" w:color="auto"/>
      </w:divBdr>
    </w:div>
    <w:div w:id="530728436">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772127">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075411">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17487">
      <w:bodyDiv w:val="1"/>
      <w:marLeft w:val="0"/>
      <w:marRight w:val="0"/>
      <w:marTop w:val="0"/>
      <w:marBottom w:val="0"/>
      <w:divBdr>
        <w:top w:val="none" w:sz="0" w:space="0" w:color="auto"/>
        <w:left w:val="none" w:sz="0" w:space="0" w:color="auto"/>
        <w:bottom w:val="none" w:sz="0" w:space="0" w:color="auto"/>
        <w:right w:val="none" w:sz="0" w:space="0" w:color="auto"/>
      </w:divBdr>
    </w:div>
    <w:div w:id="534541894">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0059">
      <w:bodyDiv w:val="1"/>
      <w:marLeft w:val="0"/>
      <w:marRight w:val="0"/>
      <w:marTop w:val="0"/>
      <w:marBottom w:val="0"/>
      <w:divBdr>
        <w:top w:val="none" w:sz="0" w:space="0" w:color="auto"/>
        <w:left w:val="none" w:sz="0" w:space="0" w:color="auto"/>
        <w:bottom w:val="none" w:sz="0" w:space="0" w:color="auto"/>
        <w:right w:val="none" w:sz="0" w:space="0" w:color="auto"/>
      </w:divBdr>
    </w:div>
    <w:div w:id="536817548">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902793">
      <w:bodyDiv w:val="1"/>
      <w:marLeft w:val="0"/>
      <w:marRight w:val="0"/>
      <w:marTop w:val="0"/>
      <w:marBottom w:val="0"/>
      <w:divBdr>
        <w:top w:val="none" w:sz="0" w:space="0" w:color="auto"/>
        <w:left w:val="none" w:sz="0" w:space="0" w:color="auto"/>
        <w:bottom w:val="none" w:sz="0" w:space="0" w:color="auto"/>
        <w:right w:val="none" w:sz="0" w:space="0" w:color="auto"/>
      </w:divBdr>
    </w:div>
    <w:div w:id="540945057">
      <w:bodyDiv w:val="1"/>
      <w:marLeft w:val="0"/>
      <w:marRight w:val="0"/>
      <w:marTop w:val="0"/>
      <w:marBottom w:val="0"/>
      <w:divBdr>
        <w:top w:val="none" w:sz="0" w:space="0" w:color="auto"/>
        <w:left w:val="none" w:sz="0" w:space="0" w:color="auto"/>
        <w:bottom w:val="none" w:sz="0" w:space="0" w:color="auto"/>
        <w:right w:val="none" w:sz="0" w:space="0" w:color="auto"/>
      </w:divBdr>
    </w:div>
    <w:div w:id="540946727">
      <w:bodyDiv w:val="1"/>
      <w:marLeft w:val="0"/>
      <w:marRight w:val="0"/>
      <w:marTop w:val="0"/>
      <w:marBottom w:val="0"/>
      <w:divBdr>
        <w:top w:val="none" w:sz="0" w:space="0" w:color="auto"/>
        <w:left w:val="none" w:sz="0" w:space="0" w:color="auto"/>
        <w:bottom w:val="none" w:sz="0" w:space="0" w:color="auto"/>
        <w:right w:val="none" w:sz="0" w:space="0" w:color="auto"/>
      </w:divBdr>
    </w:div>
    <w:div w:id="54233038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253529">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638038">
      <w:bodyDiv w:val="1"/>
      <w:marLeft w:val="0"/>
      <w:marRight w:val="0"/>
      <w:marTop w:val="0"/>
      <w:marBottom w:val="0"/>
      <w:divBdr>
        <w:top w:val="none" w:sz="0" w:space="0" w:color="auto"/>
        <w:left w:val="none" w:sz="0" w:space="0" w:color="auto"/>
        <w:bottom w:val="none" w:sz="0" w:space="0" w:color="auto"/>
        <w:right w:val="none" w:sz="0" w:space="0" w:color="auto"/>
      </w:divBdr>
    </w:div>
    <w:div w:id="544677006">
      <w:bodyDiv w:val="1"/>
      <w:marLeft w:val="0"/>
      <w:marRight w:val="0"/>
      <w:marTop w:val="0"/>
      <w:marBottom w:val="0"/>
      <w:divBdr>
        <w:top w:val="none" w:sz="0" w:space="0" w:color="auto"/>
        <w:left w:val="none" w:sz="0" w:space="0" w:color="auto"/>
        <w:bottom w:val="none" w:sz="0" w:space="0" w:color="auto"/>
        <w:right w:val="none" w:sz="0" w:space="0" w:color="auto"/>
      </w:divBdr>
    </w:div>
    <w:div w:id="54591687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075883">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847389">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700730">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500009">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3965">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970540">
      <w:bodyDiv w:val="1"/>
      <w:marLeft w:val="0"/>
      <w:marRight w:val="0"/>
      <w:marTop w:val="0"/>
      <w:marBottom w:val="0"/>
      <w:divBdr>
        <w:top w:val="none" w:sz="0" w:space="0" w:color="auto"/>
        <w:left w:val="none" w:sz="0" w:space="0" w:color="auto"/>
        <w:bottom w:val="none" w:sz="0" w:space="0" w:color="auto"/>
        <w:right w:val="none" w:sz="0" w:space="0" w:color="auto"/>
      </w:divBdr>
    </w:div>
    <w:div w:id="555288106">
      <w:bodyDiv w:val="1"/>
      <w:marLeft w:val="0"/>
      <w:marRight w:val="0"/>
      <w:marTop w:val="0"/>
      <w:marBottom w:val="0"/>
      <w:divBdr>
        <w:top w:val="none" w:sz="0" w:space="0" w:color="auto"/>
        <w:left w:val="none" w:sz="0" w:space="0" w:color="auto"/>
        <w:bottom w:val="none" w:sz="0" w:space="0" w:color="auto"/>
        <w:right w:val="none" w:sz="0" w:space="0" w:color="auto"/>
      </w:divBdr>
    </w:div>
    <w:div w:id="555698275">
      <w:bodyDiv w:val="1"/>
      <w:marLeft w:val="0"/>
      <w:marRight w:val="0"/>
      <w:marTop w:val="0"/>
      <w:marBottom w:val="0"/>
      <w:divBdr>
        <w:top w:val="none" w:sz="0" w:space="0" w:color="auto"/>
        <w:left w:val="none" w:sz="0" w:space="0" w:color="auto"/>
        <w:bottom w:val="none" w:sz="0" w:space="0" w:color="auto"/>
        <w:right w:val="none" w:sz="0" w:space="0" w:color="auto"/>
      </w:divBdr>
    </w:div>
    <w:div w:id="555819832">
      <w:bodyDiv w:val="1"/>
      <w:marLeft w:val="0"/>
      <w:marRight w:val="0"/>
      <w:marTop w:val="0"/>
      <w:marBottom w:val="0"/>
      <w:divBdr>
        <w:top w:val="none" w:sz="0" w:space="0" w:color="auto"/>
        <w:left w:val="none" w:sz="0" w:space="0" w:color="auto"/>
        <w:bottom w:val="none" w:sz="0" w:space="0" w:color="auto"/>
        <w:right w:val="none" w:sz="0" w:space="0" w:color="auto"/>
      </w:divBdr>
    </w:div>
    <w:div w:id="556011541">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22686">
      <w:bodyDiv w:val="1"/>
      <w:marLeft w:val="0"/>
      <w:marRight w:val="0"/>
      <w:marTop w:val="0"/>
      <w:marBottom w:val="0"/>
      <w:divBdr>
        <w:top w:val="none" w:sz="0" w:space="0" w:color="auto"/>
        <w:left w:val="none" w:sz="0" w:space="0" w:color="auto"/>
        <w:bottom w:val="none" w:sz="0" w:space="0" w:color="auto"/>
        <w:right w:val="none" w:sz="0" w:space="0" w:color="auto"/>
      </w:divBdr>
      <w:divsChild>
        <w:div w:id="1575702828">
          <w:marLeft w:val="0"/>
          <w:marRight w:val="0"/>
          <w:marTop w:val="0"/>
          <w:marBottom w:val="300"/>
          <w:divBdr>
            <w:top w:val="none" w:sz="0" w:space="0" w:color="auto"/>
            <w:left w:val="single" w:sz="36" w:space="15" w:color="EEEEEE"/>
            <w:bottom w:val="none" w:sz="0" w:space="0" w:color="auto"/>
            <w:right w:val="none" w:sz="0" w:space="0" w:color="auto"/>
          </w:divBdr>
          <w:divsChild>
            <w:div w:id="1351104178">
              <w:marLeft w:val="0"/>
              <w:marRight w:val="0"/>
              <w:marTop w:val="0"/>
              <w:marBottom w:val="0"/>
              <w:divBdr>
                <w:top w:val="none" w:sz="0" w:space="0" w:color="auto"/>
                <w:left w:val="none" w:sz="0" w:space="0" w:color="auto"/>
                <w:bottom w:val="none" w:sz="0" w:space="0" w:color="auto"/>
                <w:right w:val="none" w:sz="0" w:space="0" w:color="auto"/>
              </w:divBdr>
            </w:div>
          </w:divsChild>
        </w:div>
        <w:div w:id="1750615537">
          <w:marLeft w:val="0"/>
          <w:marRight w:val="0"/>
          <w:marTop w:val="300"/>
          <w:marBottom w:val="825"/>
          <w:divBdr>
            <w:top w:val="none" w:sz="0" w:space="0" w:color="auto"/>
            <w:left w:val="none" w:sz="0" w:space="0" w:color="auto"/>
            <w:bottom w:val="none" w:sz="0" w:space="0" w:color="auto"/>
            <w:right w:val="none" w:sz="0" w:space="0" w:color="auto"/>
          </w:divBdr>
        </w:div>
      </w:divsChild>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05126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092378">
      <w:bodyDiv w:val="1"/>
      <w:marLeft w:val="0"/>
      <w:marRight w:val="0"/>
      <w:marTop w:val="0"/>
      <w:marBottom w:val="0"/>
      <w:divBdr>
        <w:top w:val="none" w:sz="0" w:space="0" w:color="auto"/>
        <w:left w:val="none" w:sz="0" w:space="0" w:color="auto"/>
        <w:bottom w:val="none" w:sz="0" w:space="0" w:color="auto"/>
        <w:right w:val="none" w:sz="0" w:space="0" w:color="auto"/>
      </w:divBdr>
      <w:divsChild>
        <w:div w:id="490486258">
          <w:marLeft w:val="0"/>
          <w:marRight w:val="0"/>
          <w:marTop w:val="0"/>
          <w:marBottom w:val="300"/>
          <w:divBdr>
            <w:top w:val="none" w:sz="0" w:space="0" w:color="auto"/>
            <w:left w:val="single" w:sz="36" w:space="15" w:color="EEEEEE"/>
            <w:bottom w:val="none" w:sz="0" w:space="0" w:color="auto"/>
            <w:right w:val="none" w:sz="0" w:space="0" w:color="auto"/>
          </w:divBdr>
          <w:divsChild>
            <w:div w:id="1541473594">
              <w:marLeft w:val="0"/>
              <w:marRight w:val="0"/>
              <w:marTop w:val="0"/>
              <w:marBottom w:val="0"/>
              <w:divBdr>
                <w:top w:val="none" w:sz="0" w:space="0" w:color="auto"/>
                <w:left w:val="none" w:sz="0" w:space="0" w:color="auto"/>
                <w:bottom w:val="none" w:sz="0" w:space="0" w:color="auto"/>
                <w:right w:val="none" w:sz="0" w:space="0" w:color="auto"/>
              </w:divBdr>
            </w:div>
          </w:divsChild>
        </w:div>
        <w:div w:id="1678190033">
          <w:marLeft w:val="0"/>
          <w:marRight w:val="0"/>
          <w:marTop w:val="300"/>
          <w:marBottom w:val="825"/>
          <w:divBdr>
            <w:top w:val="none" w:sz="0" w:space="0" w:color="auto"/>
            <w:left w:val="none" w:sz="0" w:space="0" w:color="auto"/>
            <w:bottom w:val="none" w:sz="0" w:space="0" w:color="auto"/>
            <w:right w:val="none" w:sz="0" w:space="0" w:color="auto"/>
          </w:divBdr>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60198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526399">
      <w:bodyDiv w:val="1"/>
      <w:marLeft w:val="0"/>
      <w:marRight w:val="0"/>
      <w:marTop w:val="0"/>
      <w:marBottom w:val="0"/>
      <w:divBdr>
        <w:top w:val="none" w:sz="0" w:space="0" w:color="auto"/>
        <w:left w:val="none" w:sz="0" w:space="0" w:color="auto"/>
        <w:bottom w:val="none" w:sz="0" w:space="0" w:color="auto"/>
        <w:right w:val="none" w:sz="0" w:space="0" w:color="auto"/>
      </w:divBdr>
    </w:div>
    <w:div w:id="563494615">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74491">
      <w:bodyDiv w:val="1"/>
      <w:marLeft w:val="0"/>
      <w:marRight w:val="0"/>
      <w:marTop w:val="0"/>
      <w:marBottom w:val="0"/>
      <w:divBdr>
        <w:top w:val="none" w:sz="0" w:space="0" w:color="auto"/>
        <w:left w:val="none" w:sz="0" w:space="0" w:color="auto"/>
        <w:bottom w:val="none" w:sz="0" w:space="0" w:color="auto"/>
        <w:right w:val="none" w:sz="0" w:space="0" w:color="auto"/>
      </w:divBdr>
      <w:divsChild>
        <w:div w:id="989746009">
          <w:marLeft w:val="0"/>
          <w:marRight w:val="0"/>
          <w:marTop w:val="300"/>
          <w:marBottom w:val="825"/>
          <w:divBdr>
            <w:top w:val="none" w:sz="0" w:space="0" w:color="auto"/>
            <w:left w:val="none" w:sz="0" w:space="0" w:color="auto"/>
            <w:bottom w:val="none" w:sz="0" w:space="0" w:color="auto"/>
            <w:right w:val="none" w:sz="0" w:space="0" w:color="auto"/>
          </w:divBdr>
        </w:div>
        <w:div w:id="1686790148">
          <w:marLeft w:val="0"/>
          <w:marRight w:val="0"/>
          <w:marTop w:val="0"/>
          <w:marBottom w:val="300"/>
          <w:divBdr>
            <w:top w:val="none" w:sz="0" w:space="0" w:color="auto"/>
            <w:left w:val="single" w:sz="36" w:space="15" w:color="EEEEEE"/>
            <w:bottom w:val="none" w:sz="0" w:space="0" w:color="auto"/>
            <w:right w:val="none" w:sz="0" w:space="0" w:color="auto"/>
          </w:divBdr>
          <w:divsChild>
            <w:div w:id="32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341789">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59832">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6839710">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10960">
      <w:bodyDiv w:val="1"/>
      <w:marLeft w:val="0"/>
      <w:marRight w:val="0"/>
      <w:marTop w:val="0"/>
      <w:marBottom w:val="0"/>
      <w:divBdr>
        <w:top w:val="none" w:sz="0" w:space="0" w:color="auto"/>
        <w:left w:val="none" w:sz="0" w:space="0" w:color="auto"/>
        <w:bottom w:val="none" w:sz="0" w:space="0" w:color="auto"/>
        <w:right w:val="none" w:sz="0" w:space="0" w:color="auto"/>
      </w:divBdr>
    </w:div>
    <w:div w:id="568157200">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226600">
      <w:bodyDiv w:val="1"/>
      <w:marLeft w:val="0"/>
      <w:marRight w:val="0"/>
      <w:marTop w:val="0"/>
      <w:marBottom w:val="0"/>
      <w:divBdr>
        <w:top w:val="none" w:sz="0" w:space="0" w:color="auto"/>
        <w:left w:val="none" w:sz="0" w:space="0" w:color="auto"/>
        <w:bottom w:val="none" w:sz="0" w:space="0" w:color="auto"/>
        <w:right w:val="none" w:sz="0" w:space="0" w:color="auto"/>
      </w:divBdr>
    </w:div>
    <w:div w:id="568929548">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0893440">
      <w:bodyDiv w:val="1"/>
      <w:marLeft w:val="0"/>
      <w:marRight w:val="0"/>
      <w:marTop w:val="0"/>
      <w:marBottom w:val="0"/>
      <w:divBdr>
        <w:top w:val="none" w:sz="0" w:space="0" w:color="auto"/>
        <w:left w:val="none" w:sz="0" w:space="0" w:color="auto"/>
        <w:bottom w:val="none" w:sz="0" w:space="0" w:color="auto"/>
        <w:right w:val="none" w:sz="0" w:space="0" w:color="auto"/>
      </w:divBdr>
    </w:div>
    <w:div w:id="571157741">
      <w:bodyDiv w:val="1"/>
      <w:marLeft w:val="0"/>
      <w:marRight w:val="0"/>
      <w:marTop w:val="0"/>
      <w:marBottom w:val="0"/>
      <w:divBdr>
        <w:top w:val="none" w:sz="0" w:space="0" w:color="auto"/>
        <w:left w:val="none" w:sz="0" w:space="0" w:color="auto"/>
        <w:bottom w:val="none" w:sz="0" w:space="0" w:color="auto"/>
        <w:right w:val="none" w:sz="0" w:space="0" w:color="auto"/>
      </w:divBdr>
    </w:div>
    <w:div w:id="571240151">
      <w:bodyDiv w:val="1"/>
      <w:marLeft w:val="0"/>
      <w:marRight w:val="0"/>
      <w:marTop w:val="0"/>
      <w:marBottom w:val="0"/>
      <w:divBdr>
        <w:top w:val="none" w:sz="0" w:space="0" w:color="auto"/>
        <w:left w:val="none" w:sz="0" w:space="0" w:color="auto"/>
        <w:bottom w:val="none" w:sz="0" w:space="0" w:color="auto"/>
        <w:right w:val="none" w:sz="0" w:space="0" w:color="auto"/>
      </w:divBdr>
    </w:div>
    <w:div w:id="571429678">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1819872">
      <w:bodyDiv w:val="1"/>
      <w:marLeft w:val="0"/>
      <w:marRight w:val="0"/>
      <w:marTop w:val="0"/>
      <w:marBottom w:val="0"/>
      <w:divBdr>
        <w:top w:val="none" w:sz="0" w:space="0" w:color="auto"/>
        <w:left w:val="none" w:sz="0" w:space="0" w:color="auto"/>
        <w:bottom w:val="none" w:sz="0" w:space="0" w:color="auto"/>
        <w:right w:val="none" w:sz="0" w:space="0" w:color="auto"/>
      </w:divBdr>
      <w:divsChild>
        <w:div w:id="1130784551">
          <w:marLeft w:val="0"/>
          <w:marRight w:val="0"/>
          <w:marTop w:val="300"/>
          <w:marBottom w:val="825"/>
          <w:divBdr>
            <w:top w:val="none" w:sz="0" w:space="0" w:color="auto"/>
            <w:left w:val="none" w:sz="0" w:space="0" w:color="auto"/>
            <w:bottom w:val="none" w:sz="0" w:space="0" w:color="auto"/>
            <w:right w:val="none" w:sz="0" w:space="0" w:color="auto"/>
          </w:divBdr>
        </w:div>
        <w:div w:id="1577739569">
          <w:marLeft w:val="0"/>
          <w:marRight w:val="0"/>
          <w:marTop w:val="0"/>
          <w:marBottom w:val="300"/>
          <w:divBdr>
            <w:top w:val="none" w:sz="0" w:space="0" w:color="auto"/>
            <w:left w:val="single" w:sz="36" w:space="15" w:color="EEEEEE"/>
            <w:bottom w:val="none" w:sz="0" w:space="0" w:color="auto"/>
            <w:right w:val="none" w:sz="0" w:space="0" w:color="auto"/>
          </w:divBdr>
          <w:divsChild>
            <w:div w:id="19600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050">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38097">
      <w:bodyDiv w:val="1"/>
      <w:marLeft w:val="0"/>
      <w:marRight w:val="0"/>
      <w:marTop w:val="0"/>
      <w:marBottom w:val="0"/>
      <w:divBdr>
        <w:top w:val="none" w:sz="0" w:space="0" w:color="auto"/>
        <w:left w:val="none" w:sz="0" w:space="0" w:color="auto"/>
        <w:bottom w:val="none" w:sz="0" w:space="0" w:color="auto"/>
        <w:right w:val="none" w:sz="0" w:space="0" w:color="auto"/>
      </w:divBdr>
    </w:div>
    <w:div w:id="57274111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37295">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316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331023">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910493">
      <w:bodyDiv w:val="1"/>
      <w:marLeft w:val="0"/>
      <w:marRight w:val="0"/>
      <w:marTop w:val="0"/>
      <w:marBottom w:val="0"/>
      <w:divBdr>
        <w:top w:val="none" w:sz="0" w:space="0" w:color="auto"/>
        <w:left w:val="none" w:sz="0" w:space="0" w:color="auto"/>
        <w:bottom w:val="none" w:sz="0" w:space="0" w:color="auto"/>
        <w:right w:val="none" w:sz="0" w:space="0" w:color="auto"/>
      </w:divBdr>
    </w:div>
    <w:div w:id="579291303">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305738">
      <w:bodyDiv w:val="1"/>
      <w:marLeft w:val="0"/>
      <w:marRight w:val="0"/>
      <w:marTop w:val="0"/>
      <w:marBottom w:val="0"/>
      <w:divBdr>
        <w:top w:val="none" w:sz="0" w:space="0" w:color="auto"/>
        <w:left w:val="none" w:sz="0" w:space="0" w:color="auto"/>
        <w:bottom w:val="none" w:sz="0" w:space="0" w:color="auto"/>
        <w:right w:val="none" w:sz="0" w:space="0" w:color="auto"/>
      </w:divBdr>
    </w:div>
    <w:div w:id="581372985">
      <w:bodyDiv w:val="1"/>
      <w:marLeft w:val="0"/>
      <w:marRight w:val="0"/>
      <w:marTop w:val="0"/>
      <w:marBottom w:val="0"/>
      <w:divBdr>
        <w:top w:val="none" w:sz="0" w:space="0" w:color="auto"/>
        <w:left w:val="none" w:sz="0" w:space="0" w:color="auto"/>
        <w:bottom w:val="none" w:sz="0" w:space="0" w:color="auto"/>
        <w:right w:val="none" w:sz="0" w:space="0" w:color="auto"/>
      </w:divBdr>
    </w:div>
    <w:div w:id="581377947">
      <w:bodyDiv w:val="1"/>
      <w:marLeft w:val="0"/>
      <w:marRight w:val="0"/>
      <w:marTop w:val="0"/>
      <w:marBottom w:val="0"/>
      <w:divBdr>
        <w:top w:val="none" w:sz="0" w:space="0" w:color="auto"/>
        <w:left w:val="none" w:sz="0" w:space="0" w:color="auto"/>
        <w:bottom w:val="none" w:sz="0" w:space="0" w:color="auto"/>
        <w:right w:val="none" w:sz="0" w:space="0" w:color="auto"/>
      </w:divBdr>
      <w:divsChild>
        <w:div w:id="956301830">
          <w:marLeft w:val="0"/>
          <w:marRight w:val="0"/>
          <w:marTop w:val="0"/>
          <w:marBottom w:val="300"/>
          <w:divBdr>
            <w:top w:val="none" w:sz="0" w:space="0" w:color="auto"/>
            <w:left w:val="single" w:sz="36" w:space="15" w:color="EEEEEE"/>
            <w:bottom w:val="none" w:sz="0" w:space="0" w:color="auto"/>
            <w:right w:val="none" w:sz="0" w:space="0" w:color="auto"/>
          </w:divBdr>
          <w:divsChild>
            <w:div w:id="597180405">
              <w:marLeft w:val="0"/>
              <w:marRight w:val="0"/>
              <w:marTop w:val="0"/>
              <w:marBottom w:val="0"/>
              <w:divBdr>
                <w:top w:val="none" w:sz="0" w:space="0" w:color="auto"/>
                <w:left w:val="none" w:sz="0" w:space="0" w:color="auto"/>
                <w:bottom w:val="none" w:sz="0" w:space="0" w:color="auto"/>
                <w:right w:val="none" w:sz="0" w:space="0" w:color="auto"/>
              </w:divBdr>
            </w:div>
          </w:divsChild>
        </w:div>
        <w:div w:id="1834952280">
          <w:marLeft w:val="0"/>
          <w:marRight w:val="0"/>
          <w:marTop w:val="300"/>
          <w:marBottom w:val="825"/>
          <w:divBdr>
            <w:top w:val="none" w:sz="0" w:space="0" w:color="auto"/>
            <w:left w:val="none" w:sz="0" w:space="0" w:color="auto"/>
            <w:bottom w:val="none" w:sz="0" w:space="0" w:color="auto"/>
            <w:right w:val="none" w:sz="0" w:space="0" w:color="auto"/>
          </w:divBdr>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2686776">
      <w:bodyDiv w:val="1"/>
      <w:marLeft w:val="0"/>
      <w:marRight w:val="0"/>
      <w:marTop w:val="0"/>
      <w:marBottom w:val="0"/>
      <w:divBdr>
        <w:top w:val="none" w:sz="0" w:space="0" w:color="auto"/>
        <w:left w:val="none" w:sz="0" w:space="0" w:color="auto"/>
        <w:bottom w:val="none" w:sz="0" w:space="0" w:color="auto"/>
        <w:right w:val="none" w:sz="0" w:space="0" w:color="auto"/>
      </w:divBdr>
    </w:div>
    <w:div w:id="582836508">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97402">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143427">
      <w:bodyDiv w:val="1"/>
      <w:marLeft w:val="0"/>
      <w:marRight w:val="0"/>
      <w:marTop w:val="0"/>
      <w:marBottom w:val="0"/>
      <w:divBdr>
        <w:top w:val="none" w:sz="0" w:space="0" w:color="auto"/>
        <w:left w:val="none" w:sz="0" w:space="0" w:color="auto"/>
        <w:bottom w:val="none" w:sz="0" w:space="0" w:color="auto"/>
        <w:right w:val="none" w:sz="0" w:space="0" w:color="auto"/>
      </w:divBdr>
    </w:div>
    <w:div w:id="58426765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1405">
      <w:bodyDiv w:val="1"/>
      <w:marLeft w:val="0"/>
      <w:marRight w:val="0"/>
      <w:marTop w:val="0"/>
      <w:marBottom w:val="0"/>
      <w:divBdr>
        <w:top w:val="none" w:sz="0" w:space="0" w:color="auto"/>
        <w:left w:val="none" w:sz="0" w:space="0" w:color="auto"/>
        <w:bottom w:val="none" w:sz="0" w:space="0" w:color="auto"/>
        <w:right w:val="none" w:sz="0" w:space="0" w:color="auto"/>
      </w:divBdr>
      <w:divsChild>
        <w:div w:id="1432359478">
          <w:marLeft w:val="0"/>
          <w:marRight w:val="0"/>
          <w:marTop w:val="300"/>
          <w:marBottom w:val="825"/>
          <w:divBdr>
            <w:top w:val="none" w:sz="0" w:space="0" w:color="auto"/>
            <w:left w:val="none" w:sz="0" w:space="0" w:color="auto"/>
            <w:bottom w:val="none" w:sz="0" w:space="0" w:color="auto"/>
            <w:right w:val="none" w:sz="0" w:space="0" w:color="auto"/>
          </w:divBdr>
        </w:div>
        <w:div w:id="1876383824">
          <w:marLeft w:val="0"/>
          <w:marRight w:val="0"/>
          <w:marTop w:val="0"/>
          <w:marBottom w:val="300"/>
          <w:divBdr>
            <w:top w:val="none" w:sz="0" w:space="0" w:color="auto"/>
            <w:left w:val="single" w:sz="36" w:space="15" w:color="EEEEEE"/>
            <w:bottom w:val="none" w:sz="0" w:space="0" w:color="auto"/>
            <w:right w:val="none" w:sz="0" w:space="0" w:color="auto"/>
          </w:divBdr>
          <w:divsChild>
            <w:div w:id="699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74">
      <w:bodyDiv w:val="1"/>
      <w:marLeft w:val="0"/>
      <w:marRight w:val="0"/>
      <w:marTop w:val="0"/>
      <w:marBottom w:val="0"/>
      <w:divBdr>
        <w:top w:val="none" w:sz="0" w:space="0" w:color="auto"/>
        <w:left w:val="none" w:sz="0" w:space="0" w:color="auto"/>
        <w:bottom w:val="none" w:sz="0" w:space="0" w:color="auto"/>
        <w:right w:val="none" w:sz="0" w:space="0" w:color="auto"/>
      </w:divBdr>
    </w:div>
    <w:div w:id="587234226">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98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58698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3203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121234">
      <w:bodyDiv w:val="1"/>
      <w:marLeft w:val="0"/>
      <w:marRight w:val="0"/>
      <w:marTop w:val="0"/>
      <w:marBottom w:val="0"/>
      <w:divBdr>
        <w:top w:val="none" w:sz="0" w:space="0" w:color="auto"/>
        <w:left w:val="none" w:sz="0" w:space="0" w:color="auto"/>
        <w:bottom w:val="none" w:sz="0" w:space="0" w:color="auto"/>
        <w:right w:val="none" w:sz="0" w:space="0" w:color="auto"/>
      </w:divBdr>
    </w:div>
    <w:div w:id="590312340">
      <w:bodyDiv w:val="1"/>
      <w:marLeft w:val="0"/>
      <w:marRight w:val="0"/>
      <w:marTop w:val="0"/>
      <w:marBottom w:val="0"/>
      <w:divBdr>
        <w:top w:val="none" w:sz="0" w:space="0" w:color="auto"/>
        <w:left w:val="none" w:sz="0" w:space="0" w:color="auto"/>
        <w:bottom w:val="none" w:sz="0" w:space="0" w:color="auto"/>
        <w:right w:val="none" w:sz="0" w:space="0" w:color="auto"/>
      </w:divBdr>
      <w:divsChild>
        <w:div w:id="541941528">
          <w:marLeft w:val="0"/>
          <w:marRight w:val="0"/>
          <w:marTop w:val="300"/>
          <w:marBottom w:val="825"/>
          <w:divBdr>
            <w:top w:val="none" w:sz="0" w:space="0" w:color="auto"/>
            <w:left w:val="none" w:sz="0" w:space="0" w:color="auto"/>
            <w:bottom w:val="none" w:sz="0" w:space="0" w:color="auto"/>
            <w:right w:val="none" w:sz="0" w:space="0" w:color="auto"/>
          </w:divBdr>
        </w:div>
        <w:div w:id="1771270186">
          <w:marLeft w:val="0"/>
          <w:marRight w:val="0"/>
          <w:marTop w:val="0"/>
          <w:marBottom w:val="300"/>
          <w:divBdr>
            <w:top w:val="none" w:sz="0" w:space="0" w:color="auto"/>
            <w:left w:val="single" w:sz="36" w:space="15" w:color="EEEEEE"/>
            <w:bottom w:val="none" w:sz="0" w:space="0" w:color="auto"/>
            <w:right w:val="none" w:sz="0" w:space="0" w:color="auto"/>
          </w:divBdr>
          <w:divsChild>
            <w:div w:id="8858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5368">
      <w:bodyDiv w:val="1"/>
      <w:marLeft w:val="0"/>
      <w:marRight w:val="0"/>
      <w:marTop w:val="0"/>
      <w:marBottom w:val="0"/>
      <w:divBdr>
        <w:top w:val="none" w:sz="0" w:space="0" w:color="auto"/>
        <w:left w:val="none" w:sz="0" w:space="0" w:color="auto"/>
        <w:bottom w:val="none" w:sz="0" w:space="0" w:color="auto"/>
        <w:right w:val="none" w:sz="0" w:space="0" w:color="auto"/>
      </w:divBdr>
      <w:divsChild>
        <w:div w:id="66651641">
          <w:marLeft w:val="0"/>
          <w:marRight w:val="0"/>
          <w:marTop w:val="0"/>
          <w:marBottom w:val="300"/>
          <w:divBdr>
            <w:top w:val="none" w:sz="0" w:space="0" w:color="auto"/>
            <w:left w:val="single" w:sz="36" w:space="15" w:color="EEEEEE"/>
            <w:bottom w:val="none" w:sz="0" w:space="0" w:color="auto"/>
            <w:right w:val="none" w:sz="0" w:space="0" w:color="auto"/>
          </w:divBdr>
          <w:divsChild>
            <w:div w:id="1050766784">
              <w:marLeft w:val="0"/>
              <w:marRight w:val="0"/>
              <w:marTop w:val="0"/>
              <w:marBottom w:val="0"/>
              <w:divBdr>
                <w:top w:val="none" w:sz="0" w:space="0" w:color="auto"/>
                <w:left w:val="none" w:sz="0" w:space="0" w:color="auto"/>
                <w:bottom w:val="none" w:sz="0" w:space="0" w:color="auto"/>
                <w:right w:val="none" w:sz="0" w:space="0" w:color="auto"/>
              </w:divBdr>
            </w:div>
          </w:divsChild>
        </w:div>
        <w:div w:id="111175165">
          <w:marLeft w:val="0"/>
          <w:marRight w:val="0"/>
          <w:marTop w:val="300"/>
          <w:marBottom w:val="825"/>
          <w:divBdr>
            <w:top w:val="none" w:sz="0" w:space="0" w:color="auto"/>
            <w:left w:val="none" w:sz="0" w:space="0" w:color="auto"/>
            <w:bottom w:val="none" w:sz="0" w:space="0" w:color="auto"/>
            <w:right w:val="none" w:sz="0" w:space="0" w:color="auto"/>
          </w:divBdr>
        </w:div>
      </w:divsChild>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90981">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21495">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907118">
      <w:bodyDiv w:val="1"/>
      <w:marLeft w:val="0"/>
      <w:marRight w:val="0"/>
      <w:marTop w:val="0"/>
      <w:marBottom w:val="0"/>
      <w:divBdr>
        <w:top w:val="none" w:sz="0" w:space="0" w:color="auto"/>
        <w:left w:val="none" w:sz="0" w:space="0" w:color="auto"/>
        <w:bottom w:val="none" w:sz="0" w:space="0" w:color="auto"/>
        <w:right w:val="none" w:sz="0" w:space="0" w:color="auto"/>
      </w:divBdr>
    </w:div>
    <w:div w:id="594287997">
      <w:bodyDiv w:val="1"/>
      <w:marLeft w:val="0"/>
      <w:marRight w:val="0"/>
      <w:marTop w:val="0"/>
      <w:marBottom w:val="0"/>
      <w:divBdr>
        <w:top w:val="none" w:sz="0" w:space="0" w:color="auto"/>
        <w:left w:val="none" w:sz="0" w:space="0" w:color="auto"/>
        <w:bottom w:val="none" w:sz="0" w:space="0" w:color="auto"/>
        <w:right w:val="none" w:sz="0" w:space="0" w:color="auto"/>
      </w:divBdr>
    </w:div>
    <w:div w:id="594436619">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19462">
      <w:bodyDiv w:val="1"/>
      <w:marLeft w:val="0"/>
      <w:marRight w:val="0"/>
      <w:marTop w:val="0"/>
      <w:marBottom w:val="0"/>
      <w:divBdr>
        <w:top w:val="none" w:sz="0" w:space="0" w:color="auto"/>
        <w:left w:val="none" w:sz="0" w:space="0" w:color="auto"/>
        <w:bottom w:val="none" w:sz="0" w:space="0" w:color="auto"/>
        <w:right w:val="none" w:sz="0" w:space="0" w:color="auto"/>
      </w:divBdr>
    </w:div>
    <w:div w:id="59502316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93904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63810">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444704">
      <w:bodyDiv w:val="1"/>
      <w:marLeft w:val="0"/>
      <w:marRight w:val="0"/>
      <w:marTop w:val="0"/>
      <w:marBottom w:val="0"/>
      <w:divBdr>
        <w:top w:val="none" w:sz="0" w:space="0" w:color="auto"/>
        <w:left w:val="none" w:sz="0" w:space="0" w:color="auto"/>
        <w:bottom w:val="none" w:sz="0" w:space="0" w:color="auto"/>
        <w:right w:val="none" w:sz="0" w:space="0" w:color="auto"/>
      </w:divBdr>
    </w:div>
    <w:div w:id="597643199">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954245">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070828">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525241">
      <w:bodyDiv w:val="1"/>
      <w:marLeft w:val="0"/>
      <w:marRight w:val="0"/>
      <w:marTop w:val="0"/>
      <w:marBottom w:val="0"/>
      <w:divBdr>
        <w:top w:val="none" w:sz="0" w:space="0" w:color="auto"/>
        <w:left w:val="none" w:sz="0" w:space="0" w:color="auto"/>
        <w:bottom w:val="none" w:sz="0" w:space="0" w:color="auto"/>
        <w:right w:val="none" w:sz="0" w:space="0" w:color="auto"/>
      </w:divBdr>
    </w:div>
    <w:div w:id="600650113">
      <w:bodyDiv w:val="1"/>
      <w:marLeft w:val="0"/>
      <w:marRight w:val="0"/>
      <w:marTop w:val="0"/>
      <w:marBottom w:val="0"/>
      <w:divBdr>
        <w:top w:val="none" w:sz="0" w:space="0" w:color="auto"/>
        <w:left w:val="none" w:sz="0" w:space="0" w:color="auto"/>
        <w:bottom w:val="none" w:sz="0" w:space="0" w:color="auto"/>
        <w:right w:val="none" w:sz="0" w:space="0" w:color="auto"/>
      </w:divBdr>
      <w:divsChild>
        <w:div w:id="1335768806">
          <w:marLeft w:val="0"/>
          <w:marRight w:val="0"/>
          <w:marTop w:val="0"/>
          <w:marBottom w:val="300"/>
          <w:divBdr>
            <w:top w:val="none" w:sz="0" w:space="0" w:color="auto"/>
            <w:left w:val="single" w:sz="36" w:space="15" w:color="EEEEEE"/>
            <w:bottom w:val="none" w:sz="0" w:space="0" w:color="auto"/>
            <w:right w:val="none" w:sz="0" w:space="0" w:color="auto"/>
          </w:divBdr>
        </w:div>
        <w:div w:id="1484539070">
          <w:marLeft w:val="0"/>
          <w:marRight w:val="0"/>
          <w:marTop w:val="300"/>
          <w:marBottom w:val="825"/>
          <w:divBdr>
            <w:top w:val="none" w:sz="0" w:space="0" w:color="auto"/>
            <w:left w:val="none" w:sz="0" w:space="0" w:color="auto"/>
            <w:bottom w:val="none" w:sz="0" w:space="0" w:color="auto"/>
            <w:right w:val="none" w:sz="0" w:space="0" w:color="auto"/>
          </w:divBdr>
        </w:div>
      </w:divsChild>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14678">
      <w:bodyDiv w:val="1"/>
      <w:marLeft w:val="0"/>
      <w:marRight w:val="0"/>
      <w:marTop w:val="0"/>
      <w:marBottom w:val="0"/>
      <w:divBdr>
        <w:top w:val="none" w:sz="0" w:space="0" w:color="auto"/>
        <w:left w:val="none" w:sz="0" w:space="0" w:color="auto"/>
        <w:bottom w:val="none" w:sz="0" w:space="0" w:color="auto"/>
        <w:right w:val="none" w:sz="0" w:space="0" w:color="auto"/>
      </w:divBdr>
    </w:div>
    <w:div w:id="600993542">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029828">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883463">
      <w:bodyDiv w:val="1"/>
      <w:marLeft w:val="0"/>
      <w:marRight w:val="0"/>
      <w:marTop w:val="0"/>
      <w:marBottom w:val="0"/>
      <w:divBdr>
        <w:top w:val="none" w:sz="0" w:space="0" w:color="auto"/>
        <w:left w:val="none" w:sz="0" w:space="0" w:color="auto"/>
        <w:bottom w:val="none" w:sz="0" w:space="0" w:color="auto"/>
        <w:right w:val="none" w:sz="0" w:space="0" w:color="auto"/>
      </w:divBdr>
    </w:div>
    <w:div w:id="602953083">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2287">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267412">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191785">
      <w:bodyDiv w:val="1"/>
      <w:marLeft w:val="0"/>
      <w:marRight w:val="0"/>
      <w:marTop w:val="0"/>
      <w:marBottom w:val="0"/>
      <w:divBdr>
        <w:top w:val="none" w:sz="0" w:space="0" w:color="auto"/>
        <w:left w:val="none" w:sz="0" w:space="0" w:color="auto"/>
        <w:bottom w:val="none" w:sz="0" w:space="0" w:color="auto"/>
        <w:right w:val="none" w:sz="0" w:space="0" w:color="auto"/>
      </w:divBdr>
      <w:divsChild>
        <w:div w:id="148180036">
          <w:marLeft w:val="0"/>
          <w:marRight w:val="0"/>
          <w:marTop w:val="0"/>
          <w:marBottom w:val="300"/>
          <w:divBdr>
            <w:top w:val="none" w:sz="0" w:space="0" w:color="auto"/>
            <w:left w:val="single" w:sz="36" w:space="15" w:color="EEEEEE"/>
            <w:bottom w:val="none" w:sz="0" w:space="0" w:color="auto"/>
            <w:right w:val="none" w:sz="0" w:space="0" w:color="auto"/>
          </w:divBdr>
          <w:divsChild>
            <w:div w:id="1849909422">
              <w:marLeft w:val="0"/>
              <w:marRight w:val="0"/>
              <w:marTop w:val="0"/>
              <w:marBottom w:val="0"/>
              <w:divBdr>
                <w:top w:val="none" w:sz="0" w:space="0" w:color="auto"/>
                <w:left w:val="none" w:sz="0" w:space="0" w:color="auto"/>
                <w:bottom w:val="none" w:sz="0" w:space="0" w:color="auto"/>
                <w:right w:val="none" w:sz="0" w:space="0" w:color="auto"/>
              </w:divBdr>
            </w:div>
          </w:divsChild>
        </w:div>
        <w:div w:id="2088768469">
          <w:marLeft w:val="0"/>
          <w:marRight w:val="0"/>
          <w:marTop w:val="300"/>
          <w:marBottom w:val="825"/>
          <w:divBdr>
            <w:top w:val="none" w:sz="0" w:space="0" w:color="auto"/>
            <w:left w:val="none" w:sz="0" w:space="0" w:color="auto"/>
            <w:bottom w:val="none" w:sz="0" w:space="0" w:color="auto"/>
            <w:right w:val="none" w:sz="0" w:space="0" w:color="auto"/>
          </w:divBdr>
        </w:div>
      </w:divsChild>
    </w:div>
    <w:div w:id="605432656">
      <w:bodyDiv w:val="1"/>
      <w:marLeft w:val="0"/>
      <w:marRight w:val="0"/>
      <w:marTop w:val="0"/>
      <w:marBottom w:val="0"/>
      <w:divBdr>
        <w:top w:val="none" w:sz="0" w:space="0" w:color="auto"/>
        <w:left w:val="none" w:sz="0" w:space="0" w:color="auto"/>
        <w:bottom w:val="none" w:sz="0" w:space="0" w:color="auto"/>
        <w:right w:val="none" w:sz="0" w:space="0" w:color="auto"/>
      </w:divBdr>
      <w:divsChild>
        <w:div w:id="869730350">
          <w:marLeft w:val="0"/>
          <w:marRight w:val="0"/>
          <w:marTop w:val="300"/>
          <w:marBottom w:val="825"/>
          <w:divBdr>
            <w:top w:val="none" w:sz="0" w:space="0" w:color="auto"/>
            <w:left w:val="none" w:sz="0" w:space="0" w:color="auto"/>
            <w:bottom w:val="none" w:sz="0" w:space="0" w:color="auto"/>
            <w:right w:val="none" w:sz="0" w:space="0" w:color="auto"/>
          </w:divBdr>
        </w:div>
        <w:div w:id="1699433041">
          <w:marLeft w:val="0"/>
          <w:marRight w:val="0"/>
          <w:marTop w:val="0"/>
          <w:marBottom w:val="300"/>
          <w:divBdr>
            <w:top w:val="none" w:sz="0" w:space="0" w:color="auto"/>
            <w:left w:val="single" w:sz="36" w:space="15" w:color="EEEEEE"/>
            <w:bottom w:val="none" w:sz="0" w:space="0" w:color="auto"/>
            <w:right w:val="none" w:sz="0" w:space="0" w:color="auto"/>
          </w:divBdr>
          <w:divsChild>
            <w:div w:id="1495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207">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547891">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8972107">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03596">
      <w:bodyDiv w:val="1"/>
      <w:marLeft w:val="0"/>
      <w:marRight w:val="0"/>
      <w:marTop w:val="0"/>
      <w:marBottom w:val="0"/>
      <w:divBdr>
        <w:top w:val="none" w:sz="0" w:space="0" w:color="auto"/>
        <w:left w:val="none" w:sz="0" w:space="0" w:color="auto"/>
        <w:bottom w:val="none" w:sz="0" w:space="0" w:color="auto"/>
        <w:right w:val="none" w:sz="0" w:space="0" w:color="auto"/>
      </w:divBdr>
    </w:div>
    <w:div w:id="612977190">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88481">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449948">
      <w:bodyDiv w:val="1"/>
      <w:marLeft w:val="0"/>
      <w:marRight w:val="0"/>
      <w:marTop w:val="0"/>
      <w:marBottom w:val="0"/>
      <w:divBdr>
        <w:top w:val="none" w:sz="0" w:space="0" w:color="auto"/>
        <w:left w:val="none" w:sz="0" w:space="0" w:color="auto"/>
        <w:bottom w:val="none" w:sz="0" w:space="0" w:color="auto"/>
        <w:right w:val="none" w:sz="0" w:space="0" w:color="auto"/>
      </w:divBdr>
    </w:div>
    <w:div w:id="615791873">
      <w:bodyDiv w:val="1"/>
      <w:marLeft w:val="0"/>
      <w:marRight w:val="0"/>
      <w:marTop w:val="0"/>
      <w:marBottom w:val="0"/>
      <w:divBdr>
        <w:top w:val="none" w:sz="0" w:space="0" w:color="auto"/>
        <w:left w:val="none" w:sz="0" w:space="0" w:color="auto"/>
        <w:bottom w:val="none" w:sz="0" w:space="0" w:color="auto"/>
        <w:right w:val="none" w:sz="0" w:space="0" w:color="auto"/>
      </w:divBdr>
    </w:div>
    <w:div w:id="61656297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179500">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6925">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538089">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149254">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8696">
      <w:bodyDiv w:val="1"/>
      <w:marLeft w:val="0"/>
      <w:marRight w:val="0"/>
      <w:marTop w:val="0"/>
      <w:marBottom w:val="0"/>
      <w:divBdr>
        <w:top w:val="none" w:sz="0" w:space="0" w:color="auto"/>
        <w:left w:val="none" w:sz="0" w:space="0" w:color="auto"/>
        <w:bottom w:val="none" w:sz="0" w:space="0" w:color="auto"/>
        <w:right w:val="none" w:sz="0" w:space="0" w:color="auto"/>
      </w:divBdr>
    </w:div>
    <w:div w:id="621419293">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343110">
      <w:bodyDiv w:val="1"/>
      <w:marLeft w:val="0"/>
      <w:marRight w:val="0"/>
      <w:marTop w:val="0"/>
      <w:marBottom w:val="0"/>
      <w:divBdr>
        <w:top w:val="none" w:sz="0" w:space="0" w:color="auto"/>
        <w:left w:val="none" w:sz="0" w:space="0" w:color="auto"/>
        <w:bottom w:val="none" w:sz="0" w:space="0" w:color="auto"/>
        <w:right w:val="none" w:sz="0" w:space="0" w:color="auto"/>
      </w:divBdr>
    </w:div>
    <w:div w:id="623389706">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54922">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510430">
      <w:bodyDiv w:val="1"/>
      <w:marLeft w:val="0"/>
      <w:marRight w:val="0"/>
      <w:marTop w:val="0"/>
      <w:marBottom w:val="0"/>
      <w:divBdr>
        <w:top w:val="none" w:sz="0" w:space="0" w:color="auto"/>
        <w:left w:val="none" w:sz="0" w:space="0" w:color="auto"/>
        <w:bottom w:val="none" w:sz="0" w:space="0" w:color="auto"/>
        <w:right w:val="none" w:sz="0" w:space="0" w:color="auto"/>
      </w:divBdr>
    </w:div>
    <w:div w:id="627591639">
      <w:bodyDiv w:val="1"/>
      <w:marLeft w:val="0"/>
      <w:marRight w:val="0"/>
      <w:marTop w:val="0"/>
      <w:marBottom w:val="0"/>
      <w:divBdr>
        <w:top w:val="none" w:sz="0" w:space="0" w:color="auto"/>
        <w:left w:val="none" w:sz="0" w:space="0" w:color="auto"/>
        <w:bottom w:val="none" w:sz="0" w:space="0" w:color="auto"/>
        <w:right w:val="none" w:sz="0" w:space="0" w:color="auto"/>
      </w:divBdr>
    </w:div>
    <w:div w:id="627970914">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708737">
      <w:bodyDiv w:val="1"/>
      <w:marLeft w:val="0"/>
      <w:marRight w:val="0"/>
      <w:marTop w:val="0"/>
      <w:marBottom w:val="0"/>
      <w:divBdr>
        <w:top w:val="none" w:sz="0" w:space="0" w:color="auto"/>
        <w:left w:val="none" w:sz="0" w:space="0" w:color="auto"/>
        <w:bottom w:val="none" w:sz="0" w:space="0" w:color="auto"/>
        <w:right w:val="none" w:sz="0" w:space="0" w:color="auto"/>
      </w:divBdr>
    </w:div>
    <w:div w:id="628821870">
      <w:bodyDiv w:val="1"/>
      <w:marLeft w:val="0"/>
      <w:marRight w:val="0"/>
      <w:marTop w:val="0"/>
      <w:marBottom w:val="0"/>
      <w:divBdr>
        <w:top w:val="none" w:sz="0" w:space="0" w:color="auto"/>
        <w:left w:val="none" w:sz="0" w:space="0" w:color="auto"/>
        <w:bottom w:val="none" w:sz="0" w:space="0" w:color="auto"/>
        <w:right w:val="none" w:sz="0" w:space="0" w:color="auto"/>
      </w:divBdr>
    </w:div>
    <w:div w:id="628975902">
      <w:bodyDiv w:val="1"/>
      <w:marLeft w:val="0"/>
      <w:marRight w:val="0"/>
      <w:marTop w:val="0"/>
      <w:marBottom w:val="0"/>
      <w:divBdr>
        <w:top w:val="none" w:sz="0" w:space="0" w:color="auto"/>
        <w:left w:val="none" w:sz="0" w:space="0" w:color="auto"/>
        <w:bottom w:val="none" w:sz="0" w:space="0" w:color="auto"/>
        <w:right w:val="none" w:sz="0" w:space="0" w:color="auto"/>
      </w:divBdr>
    </w:div>
    <w:div w:id="629553592">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444857">
      <w:bodyDiv w:val="1"/>
      <w:marLeft w:val="0"/>
      <w:marRight w:val="0"/>
      <w:marTop w:val="0"/>
      <w:marBottom w:val="0"/>
      <w:divBdr>
        <w:top w:val="none" w:sz="0" w:space="0" w:color="auto"/>
        <w:left w:val="none" w:sz="0" w:space="0" w:color="auto"/>
        <w:bottom w:val="none" w:sz="0" w:space="0" w:color="auto"/>
        <w:right w:val="none" w:sz="0" w:space="0" w:color="auto"/>
      </w:divBdr>
    </w:div>
    <w:div w:id="631835976">
      <w:bodyDiv w:val="1"/>
      <w:marLeft w:val="0"/>
      <w:marRight w:val="0"/>
      <w:marTop w:val="0"/>
      <w:marBottom w:val="0"/>
      <w:divBdr>
        <w:top w:val="none" w:sz="0" w:space="0" w:color="auto"/>
        <w:left w:val="none" w:sz="0" w:space="0" w:color="auto"/>
        <w:bottom w:val="none" w:sz="0" w:space="0" w:color="auto"/>
        <w:right w:val="none" w:sz="0" w:space="0" w:color="auto"/>
      </w:divBdr>
    </w:div>
    <w:div w:id="63205698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371130">
      <w:bodyDiv w:val="1"/>
      <w:marLeft w:val="0"/>
      <w:marRight w:val="0"/>
      <w:marTop w:val="0"/>
      <w:marBottom w:val="0"/>
      <w:divBdr>
        <w:top w:val="none" w:sz="0" w:space="0" w:color="auto"/>
        <w:left w:val="none" w:sz="0" w:space="0" w:color="auto"/>
        <w:bottom w:val="none" w:sz="0" w:space="0" w:color="auto"/>
        <w:right w:val="none" w:sz="0" w:space="0" w:color="auto"/>
      </w:divBdr>
    </w:div>
    <w:div w:id="632445898">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07702">
      <w:bodyDiv w:val="1"/>
      <w:marLeft w:val="0"/>
      <w:marRight w:val="0"/>
      <w:marTop w:val="0"/>
      <w:marBottom w:val="0"/>
      <w:divBdr>
        <w:top w:val="none" w:sz="0" w:space="0" w:color="auto"/>
        <w:left w:val="none" w:sz="0" w:space="0" w:color="auto"/>
        <w:bottom w:val="none" w:sz="0" w:space="0" w:color="auto"/>
        <w:right w:val="none" w:sz="0" w:space="0" w:color="auto"/>
      </w:divBdr>
    </w:div>
    <w:div w:id="634531104">
      <w:bodyDiv w:val="1"/>
      <w:marLeft w:val="0"/>
      <w:marRight w:val="0"/>
      <w:marTop w:val="0"/>
      <w:marBottom w:val="0"/>
      <w:divBdr>
        <w:top w:val="none" w:sz="0" w:space="0" w:color="auto"/>
        <w:left w:val="none" w:sz="0" w:space="0" w:color="auto"/>
        <w:bottom w:val="none" w:sz="0" w:space="0" w:color="auto"/>
        <w:right w:val="none" w:sz="0" w:space="0" w:color="auto"/>
      </w:divBdr>
      <w:divsChild>
        <w:div w:id="776677716">
          <w:marLeft w:val="0"/>
          <w:marRight w:val="0"/>
          <w:marTop w:val="300"/>
          <w:marBottom w:val="825"/>
          <w:divBdr>
            <w:top w:val="none" w:sz="0" w:space="0" w:color="auto"/>
            <w:left w:val="none" w:sz="0" w:space="0" w:color="auto"/>
            <w:bottom w:val="none" w:sz="0" w:space="0" w:color="auto"/>
            <w:right w:val="none" w:sz="0" w:space="0" w:color="auto"/>
          </w:divBdr>
        </w:div>
        <w:div w:id="1765371746">
          <w:marLeft w:val="0"/>
          <w:marRight w:val="0"/>
          <w:marTop w:val="0"/>
          <w:marBottom w:val="300"/>
          <w:divBdr>
            <w:top w:val="none" w:sz="0" w:space="0" w:color="auto"/>
            <w:left w:val="single" w:sz="36" w:space="15" w:color="EEEEEE"/>
            <w:bottom w:val="none" w:sz="0" w:space="0" w:color="auto"/>
            <w:right w:val="none" w:sz="0" w:space="0" w:color="auto"/>
          </w:divBdr>
          <w:divsChild>
            <w:div w:id="195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4387">
      <w:bodyDiv w:val="1"/>
      <w:marLeft w:val="0"/>
      <w:marRight w:val="0"/>
      <w:marTop w:val="0"/>
      <w:marBottom w:val="0"/>
      <w:divBdr>
        <w:top w:val="none" w:sz="0" w:space="0" w:color="auto"/>
        <w:left w:val="none" w:sz="0" w:space="0" w:color="auto"/>
        <w:bottom w:val="none" w:sz="0" w:space="0" w:color="auto"/>
        <w:right w:val="none" w:sz="0" w:space="0" w:color="auto"/>
      </w:divBdr>
    </w:div>
    <w:div w:id="635645448">
      <w:bodyDiv w:val="1"/>
      <w:marLeft w:val="0"/>
      <w:marRight w:val="0"/>
      <w:marTop w:val="0"/>
      <w:marBottom w:val="0"/>
      <w:divBdr>
        <w:top w:val="none" w:sz="0" w:space="0" w:color="auto"/>
        <w:left w:val="none" w:sz="0" w:space="0" w:color="auto"/>
        <w:bottom w:val="none" w:sz="0" w:space="0" w:color="auto"/>
        <w:right w:val="none" w:sz="0" w:space="0" w:color="auto"/>
      </w:divBdr>
      <w:divsChild>
        <w:div w:id="622006113">
          <w:marLeft w:val="0"/>
          <w:marRight w:val="0"/>
          <w:marTop w:val="300"/>
          <w:marBottom w:val="825"/>
          <w:divBdr>
            <w:top w:val="none" w:sz="0" w:space="0" w:color="auto"/>
            <w:left w:val="none" w:sz="0" w:space="0" w:color="auto"/>
            <w:bottom w:val="none" w:sz="0" w:space="0" w:color="auto"/>
            <w:right w:val="none" w:sz="0" w:space="0" w:color="auto"/>
          </w:divBdr>
        </w:div>
        <w:div w:id="887687313">
          <w:marLeft w:val="0"/>
          <w:marRight w:val="0"/>
          <w:marTop w:val="0"/>
          <w:marBottom w:val="300"/>
          <w:divBdr>
            <w:top w:val="none" w:sz="0" w:space="0" w:color="auto"/>
            <w:left w:val="single" w:sz="36" w:space="15" w:color="EEEEEE"/>
            <w:bottom w:val="none" w:sz="0" w:space="0" w:color="auto"/>
            <w:right w:val="none" w:sz="0" w:space="0" w:color="auto"/>
          </w:divBdr>
          <w:divsChild>
            <w:div w:id="2032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18296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58769">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652311">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773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7921">
      <w:bodyDiv w:val="1"/>
      <w:marLeft w:val="0"/>
      <w:marRight w:val="0"/>
      <w:marTop w:val="0"/>
      <w:marBottom w:val="0"/>
      <w:divBdr>
        <w:top w:val="none" w:sz="0" w:space="0" w:color="auto"/>
        <w:left w:val="none" w:sz="0" w:space="0" w:color="auto"/>
        <w:bottom w:val="none" w:sz="0" w:space="0" w:color="auto"/>
        <w:right w:val="none" w:sz="0" w:space="0" w:color="auto"/>
      </w:divBdr>
      <w:divsChild>
        <w:div w:id="860051816">
          <w:marLeft w:val="0"/>
          <w:marRight w:val="0"/>
          <w:marTop w:val="300"/>
          <w:marBottom w:val="825"/>
          <w:divBdr>
            <w:top w:val="none" w:sz="0" w:space="0" w:color="auto"/>
            <w:left w:val="none" w:sz="0" w:space="0" w:color="auto"/>
            <w:bottom w:val="none" w:sz="0" w:space="0" w:color="auto"/>
            <w:right w:val="none" w:sz="0" w:space="0" w:color="auto"/>
          </w:divBdr>
        </w:div>
        <w:div w:id="1873614056">
          <w:marLeft w:val="0"/>
          <w:marRight w:val="0"/>
          <w:marTop w:val="0"/>
          <w:marBottom w:val="300"/>
          <w:divBdr>
            <w:top w:val="none" w:sz="0" w:space="0" w:color="auto"/>
            <w:left w:val="single" w:sz="36" w:space="15" w:color="EEEEEE"/>
            <w:bottom w:val="none" w:sz="0" w:space="0" w:color="auto"/>
            <w:right w:val="none" w:sz="0" w:space="0" w:color="auto"/>
          </w:divBdr>
          <w:divsChild>
            <w:div w:id="529613400">
              <w:marLeft w:val="0"/>
              <w:marRight w:val="0"/>
              <w:marTop w:val="0"/>
              <w:marBottom w:val="0"/>
              <w:divBdr>
                <w:top w:val="none" w:sz="0" w:space="0" w:color="auto"/>
                <w:left w:val="none" w:sz="0" w:space="0" w:color="auto"/>
                <w:bottom w:val="none" w:sz="0" w:space="0" w:color="auto"/>
                <w:right w:val="none" w:sz="0" w:space="0" w:color="auto"/>
              </w:divBdr>
            </w:div>
            <w:div w:id="732316156">
              <w:marLeft w:val="75"/>
              <w:marRight w:val="0"/>
              <w:marTop w:val="0"/>
              <w:marBottom w:val="0"/>
              <w:divBdr>
                <w:top w:val="none" w:sz="0" w:space="0" w:color="auto"/>
                <w:left w:val="none" w:sz="0" w:space="0" w:color="auto"/>
                <w:bottom w:val="none" w:sz="0" w:space="0" w:color="auto"/>
                <w:right w:val="none" w:sz="0" w:space="0" w:color="auto"/>
              </w:divBdr>
            </w:div>
            <w:div w:id="1485076241">
              <w:marLeft w:val="75"/>
              <w:marRight w:val="0"/>
              <w:marTop w:val="0"/>
              <w:marBottom w:val="0"/>
              <w:divBdr>
                <w:top w:val="none" w:sz="0" w:space="0" w:color="auto"/>
                <w:left w:val="none" w:sz="0" w:space="0" w:color="auto"/>
                <w:bottom w:val="none" w:sz="0" w:space="0" w:color="auto"/>
                <w:right w:val="none" w:sz="0" w:space="0" w:color="auto"/>
              </w:divBdr>
            </w:div>
            <w:div w:id="1829857652">
              <w:marLeft w:val="75"/>
              <w:marRight w:val="0"/>
              <w:marTop w:val="0"/>
              <w:marBottom w:val="0"/>
              <w:divBdr>
                <w:top w:val="none" w:sz="0" w:space="0" w:color="auto"/>
                <w:left w:val="none" w:sz="0" w:space="0" w:color="auto"/>
                <w:bottom w:val="none" w:sz="0" w:space="0" w:color="auto"/>
                <w:right w:val="none" w:sz="0" w:space="0" w:color="auto"/>
              </w:divBdr>
            </w:div>
            <w:div w:id="18774984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24347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085704">
      <w:bodyDiv w:val="1"/>
      <w:marLeft w:val="0"/>
      <w:marRight w:val="0"/>
      <w:marTop w:val="0"/>
      <w:marBottom w:val="0"/>
      <w:divBdr>
        <w:top w:val="none" w:sz="0" w:space="0" w:color="auto"/>
        <w:left w:val="none" w:sz="0" w:space="0" w:color="auto"/>
        <w:bottom w:val="none" w:sz="0" w:space="0" w:color="auto"/>
        <w:right w:val="none" w:sz="0" w:space="0" w:color="auto"/>
      </w:divBdr>
      <w:divsChild>
        <w:div w:id="1238633354">
          <w:marLeft w:val="0"/>
          <w:marRight w:val="0"/>
          <w:marTop w:val="0"/>
          <w:marBottom w:val="300"/>
          <w:divBdr>
            <w:top w:val="none" w:sz="0" w:space="0" w:color="auto"/>
            <w:left w:val="single" w:sz="36" w:space="15" w:color="EEEEEE"/>
            <w:bottom w:val="none" w:sz="0" w:space="0" w:color="auto"/>
            <w:right w:val="none" w:sz="0" w:space="0" w:color="auto"/>
          </w:divBdr>
          <w:divsChild>
            <w:div w:id="858550145">
              <w:marLeft w:val="0"/>
              <w:marRight w:val="0"/>
              <w:marTop w:val="0"/>
              <w:marBottom w:val="0"/>
              <w:divBdr>
                <w:top w:val="none" w:sz="0" w:space="0" w:color="auto"/>
                <w:left w:val="none" w:sz="0" w:space="0" w:color="auto"/>
                <w:bottom w:val="none" w:sz="0" w:space="0" w:color="auto"/>
                <w:right w:val="none" w:sz="0" w:space="0" w:color="auto"/>
              </w:divBdr>
            </w:div>
          </w:divsChild>
        </w:div>
        <w:div w:id="1347634762">
          <w:marLeft w:val="0"/>
          <w:marRight w:val="0"/>
          <w:marTop w:val="300"/>
          <w:marBottom w:val="825"/>
          <w:divBdr>
            <w:top w:val="none" w:sz="0" w:space="0" w:color="auto"/>
            <w:left w:val="none" w:sz="0" w:space="0" w:color="auto"/>
            <w:bottom w:val="none" w:sz="0" w:space="0" w:color="auto"/>
            <w:right w:val="none" w:sz="0" w:space="0" w:color="auto"/>
          </w:divBdr>
        </w:div>
      </w:divsChild>
    </w:div>
    <w:div w:id="645354949">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
    <w:div w:id="645865212">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282754">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862851">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6417">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6705">
      <w:bodyDiv w:val="1"/>
      <w:marLeft w:val="0"/>
      <w:marRight w:val="0"/>
      <w:marTop w:val="0"/>
      <w:marBottom w:val="0"/>
      <w:divBdr>
        <w:top w:val="none" w:sz="0" w:space="0" w:color="auto"/>
        <w:left w:val="none" w:sz="0" w:space="0" w:color="auto"/>
        <w:bottom w:val="none" w:sz="0" w:space="0" w:color="auto"/>
        <w:right w:val="none" w:sz="0" w:space="0" w:color="auto"/>
      </w:divBdr>
    </w:div>
    <w:div w:id="652371236">
      <w:bodyDiv w:val="1"/>
      <w:marLeft w:val="0"/>
      <w:marRight w:val="0"/>
      <w:marTop w:val="0"/>
      <w:marBottom w:val="0"/>
      <w:divBdr>
        <w:top w:val="none" w:sz="0" w:space="0" w:color="auto"/>
        <w:left w:val="none" w:sz="0" w:space="0" w:color="auto"/>
        <w:bottom w:val="none" w:sz="0" w:space="0" w:color="auto"/>
        <w:right w:val="none" w:sz="0" w:space="0" w:color="auto"/>
      </w:divBdr>
    </w:div>
    <w:div w:id="652492902">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098828">
      <w:bodyDiv w:val="1"/>
      <w:marLeft w:val="0"/>
      <w:marRight w:val="0"/>
      <w:marTop w:val="0"/>
      <w:marBottom w:val="0"/>
      <w:divBdr>
        <w:top w:val="none" w:sz="0" w:space="0" w:color="auto"/>
        <w:left w:val="none" w:sz="0" w:space="0" w:color="auto"/>
        <w:bottom w:val="none" w:sz="0" w:space="0" w:color="auto"/>
        <w:right w:val="none" w:sz="0" w:space="0" w:color="auto"/>
      </w:divBdr>
    </w:div>
    <w:div w:id="653533704">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6252">
      <w:bodyDiv w:val="1"/>
      <w:marLeft w:val="0"/>
      <w:marRight w:val="0"/>
      <w:marTop w:val="0"/>
      <w:marBottom w:val="0"/>
      <w:divBdr>
        <w:top w:val="none" w:sz="0" w:space="0" w:color="auto"/>
        <w:left w:val="none" w:sz="0" w:space="0" w:color="auto"/>
        <w:bottom w:val="none" w:sz="0" w:space="0" w:color="auto"/>
        <w:right w:val="none" w:sz="0" w:space="0" w:color="auto"/>
      </w:divBdr>
    </w:div>
    <w:div w:id="656148697">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229915">
      <w:bodyDiv w:val="1"/>
      <w:marLeft w:val="0"/>
      <w:marRight w:val="0"/>
      <w:marTop w:val="0"/>
      <w:marBottom w:val="0"/>
      <w:divBdr>
        <w:top w:val="none" w:sz="0" w:space="0" w:color="auto"/>
        <w:left w:val="none" w:sz="0" w:space="0" w:color="auto"/>
        <w:bottom w:val="none" w:sz="0" w:space="0" w:color="auto"/>
        <w:right w:val="none" w:sz="0" w:space="0" w:color="auto"/>
      </w:divBdr>
    </w:div>
    <w:div w:id="656344093">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30894">
      <w:bodyDiv w:val="1"/>
      <w:marLeft w:val="0"/>
      <w:marRight w:val="0"/>
      <w:marTop w:val="0"/>
      <w:marBottom w:val="0"/>
      <w:divBdr>
        <w:top w:val="none" w:sz="0" w:space="0" w:color="auto"/>
        <w:left w:val="none" w:sz="0" w:space="0" w:color="auto"/>
        <w:bottom w:val="none" w:sz="0" w:space="0" w:color="auto"/>
        <w:right w:val="none" w:sz="0" w:space="0" w:color="auto"/>
      </w:divBdr>
      <w:divsChild>
        <w:div w:id="320083383">
          <w:marLeft w:val="0"/>
          <w:marRight w:val="0"/>
          <w:marTop w:val="300"/>
          <w:marBottom w:val="825"/>
          <w:divBdr>
            <w:top w:val="none" w:sz="0" w:space="0" w:color="auto"/>
            <w:left w:val="none" w:sz="0" w:space="0" w:color="auto"/>
            <w:bottom w:val="none" w:sz="0" w:space="0" w:color="auto"/>
            <w:right w:val="none" w:sz="0" w:space="0" w:color="auto"/>
          </w:divBdr>
        </w:div>
        <w:div w:id="1042513356">
          <w:marLeft w:val="0"/>
          <w:marRight w:val="0"/>
          <w:marTop w:val="0"/>
          <w:marBottom w:val="300"/>
          <w:divBdr>
            <w:top w:val="none" w:sz="0" w:space="0" w:color="auto"/>
            <w:left w:val="single" w:sz="36" w:space="15" w:color="EEEEEE"/>
            <w:bottom w:val="none" w:sz="0" w:space="0" w:color="auto"/>
            <w:right w:val="none" w:sz="0" w:space="0" w:color="auto"/>
          </w:divBdr>
          <w:divsChild>
            <w:div w:id="4476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850908">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655032">
      <w:bodyDiv w:val="1"/>
      <w:marLeft w:val="0"/>
      <w:marRight w:val="0"/>
      <w:marTop w:val="0"/>
      <w:marBottom w:val="0"/>
      <w:divBdr>
        <w:top w:val="none" w:sz="0" w:space="0" w:color="auto"/>
        <w:left w:val="none" w:sz="0" w:space="0" w:color="auto"/>
        <w:bottom w:val="none" w:sz="0" w:space="0" w:color="auto"/>
        <w:right w:val="none" w:sz="0" w:space="0" w:color="auto"/>
      </w:divBdr>
    </w:div>
    <w:div w:id="659580652">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23308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5091">
      <w:bodyDiv w:val="1"/>
      <w:marLeft w:val="0"/>
      <w:marRight w:val="0"/>
      <w:marTop w:val="0"/>
      <w:marBottom w:val="0"/>
      <w:divBdr>
        <w:top w:val="none" w:sz="0" w:space="0" w:color="auto"/>
        <w:left w:val="none" w:sz="0" w:space="0" w:color="auto"/>
        <w:bottom w:val="none" w:sz="0" w:space="0" w:color="auto"/>
        <w:right w:val="none" w:sz="0" w:space="0" w:color="auto"/>
      </w:divBdr>
    </w:div>
    <w:div w:id="662466134">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512520">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2275">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549941">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370988">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55887">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9246">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715232">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49162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337361">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690758">
      <w:bodyDiv w:val="1"/>
      <w:marLeft w:val="0"/>
      <w:marRight w:val="0"/>
      <w:marTop w:val="0"/>
      <w:marBottom w:val="0"/>
      <w:divBdr>
        <w:top w:val="none" w:sz="0" w:space="0" w:color="auto"/>
        <w:left w:val="none" w:sz="0" w:space="0" w:color="auto"/>
        <w:bottom w:val="none" w:sz="0" w:space="0" w:color="auto"/>
        <w:right w:val="none" w:sz="0" w:space="0" w:color="auto"/>
      </w:divBdr>
    </w:div>
    <w:div w:id="676156832">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3984">
      <w:bodyDiv w:val="1"/>
      <w:marLeft w:val="0"/>
      <w:marRight w:val="0"/>
      <w:marTop w:val="0"/>
      <w:marBottom w:val="0"/>
      <w:divBdr>
        <w:top w:val="none" w:sz="0" w:space="0" w:color="auto"/>
        <w:left w:val="none" w:sz="0" w:space="0" w:color="auto"/>
        <w:bottom w:val="none" w:sz="0" w:space="0" w:color="auto"/>
        <w:right w:val="none" w:sz="0" w:space="0" w:color="auto"/>
      </w:divBdr>
    </w:div>
    <w:div w:id="678241154">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8972435">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79893707">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710232">
      <w:bodyDiv w:val="1"/>
      <w:marLeft w:val="0"/>
      <w:marRight w:val="0"/>
      <w:marTop w:val="0"/>
      <w:marBottom w:val="0"/>
      <w:divBdr>
        <w:top w:val="none" w:sz="0" w:space="0" w:color="auto"/>
        <w:left w:val="none" w:sz="0" w:space="0" w:color="auto"/>
        <w:bottom w:val="none" w:sz="0" w:space="0" w:color="auto"/>
        <w:right w:val="none" w:sz="0" w:space="0" w:color="auto"/>
      </w:divBdr>
      <w:divsChild>
        <w:div w:id="258297837">
          <w:marLeft w:val="0"/>
          <w:marRight w:val="0"/>
          <w:marTop w:val="300"/>
          <w:marBottom w:val="825"/>
          <w:divBdr>
            <w:top w:val="none" w:sz="0" w:space="0" w:color="auto"/>
            <w:left w:val="none" w:sz="0" w:space="0" w:color="auto"/>
            <w:bottom w:val="none" w:sz="0" w:space="0" w:color="auto"/>
            <w:right w:val="none" w:sz="0" w:space="0" w:color="auto"/>
          </w:divBdr>
        </w:div>
        <w:div w:id="1151017153">
          <w:marLeft w:val="0"/>
          <w:marRight w:val="0"/>
          <w:marTop w:val="0"/>
          <w:marBottom w:val="300"/>
          <w:divBdr>
            <w:top w:val="none" w:sz="0" w:space="0" w:color="auto"/>
            <w:left w:val="single" w:sz="36" w:space="15" w:color="EEEEEE"/>
            <w:bottom w:val="none" w:sz="0" w:space="0" w:color="auto"/>
            <w:right w:val="none" w:sz="0" w:space="0" w:color="auto"/>
          </w:divBdr>
          <w:divsChild>
            <w:div w:id="1529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565">
      <w:bodyDiv w:val="1"/>
      <w:marLeft w:val="0"/>
      <w:marRight w:val="0"/>
      <w:marTop w:val="0"/>
      <w:marBottom w:val="0"/>
      <w:divBdr>
        <w:top w:val="none" w:sz="0" w:space="0" w:color="auto"/>
        <w:left w:val="none" w:sz="0" w:space="0" w:color="auto"/>
        <w:bottom w:val="none" w:sz="0" w:space="0" w:color="auto"/>
        <w:right w:val="none" w:sz="0" w:space="0" w:color="auto"/>
      </w:divBdr>
    </w:div>
    <w:div w:id="682051203">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86367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519383">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08834">
      <w:bodyDiv w:val="1"/>
      <w:marLeft w:val="0"/>
      <w:marRight w:val="0"/>
      <w:marTop w:val="0"/>
      <w:marBottom w:val="0"/>
      <w:divBdr>
        <w:top w:val="none" w:sz="0" w:space="0" w:color="auto"/>
        <w:left w:val="none" w:sz="0" w:space="0" w:color="auto"/>
        <w:bottom w:val="none" w:sz="0" w:space="0" w:color="auto"/>
        <w:right w:val="none" w:sz="0" w:space="0" w:color="auto"/>
      </w:divBdr>
    </w:div>
    <w:div w:id="687488063">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095231">
      <w:bodyDiv w:val="1"/>
      <w:marLeft w:val="0"/>
      <w:marRight w:val="0"/>
      <w:marTop w:val="0"/>
      <w:marBottom w:val="0"/>
      <w:divBdr>
        <w:top w:val="none" w:sz="0" w:space="0" w:color="auto"/>
        <w:left w:val="none" w:sz="0" w:space="0" w:color="auto"/>
        <w:bottom w:val="none" w:sz="0" w:space="0" w:color="auto"/>
        <w:right w:val="none" w:sz="0" w:space="0" w:color="auto"/>
      </w:divBdr>
    </w:div>
    <w:div w:id="6885251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19458">
      <w:bodyDiv w:val="1"/>
      <w:marLeft w:val="0"/>
      <w:marRight w:val="0"/>
      <w:marTop w:val="0"/>
      <w:marBottom w:val="0"/>
      <w:divBdr>
        <w:top w:val="none" w:sz="0" w:space="0" w:color="auto"/>
        <w:left w:val="none" w:sz="0" w:space="0" w:color="auto"/>
        <w:bottom w:val="none" w:sz="0" w:space="0" w:color="auto"/>
        <w:right w:val="none" w:sz="0" w:space="0" w:color="auto"/>
      </w:divBdr>
    </w:div>
    <w:div w:id="689183027">
      <w:bodyDiv w:val="1"/>
      <w:marLeft w:val="0"/>
      <w:marRight w:val="0"/>
      <w:marTop w:val="0"/>
      <w:marBottom w:val="0"/>
      <w:divBdr>
        <w:top w:val="none" w:sz="0" w:space="0" w:color="auto"/>
        <w:left w:val="none" w:sz="0" w:space="0" w:color="auto"/>
        <w:bottom w:val="none" w:sz="0" w:space="0" w:color="auto"/>
        <w:right w:val="none" w:sz="0" w:space="0" w:color="auto"/>
      </w:divBdr>
    </w:div>
    <w:div w:id="689263328">
      <w:bodyDiv w:val="1"/>
      <w:marLeft w:val="0"/>
      <w:marRight w:val="0"/>
      <w:marTop w:val="0"/>
      <w:marBottom w:val="0"/>
      <w:divBdr>
        <w:top w:val="none" w:sz="0" w:space="0" w:color="auto"/>
        <w:left w:val="none" w:sz="0" w:space="0" w:color="auto"/>
        <w:bottom w:val="none" w:sz="0" w:space="0" w:color="auto"/>
        <w:right w:val="none" w:sz="0" w:space="0" w:color="auto"/>
      </w:divBdr>
    </w:div>
    <w:div w:id="689718689">
      <w:bodyDiv w:val="1"/>
      <w:marLeft w:val="0"/>
      <w:marRight w:val="0"/>
      <w:marTop w:val="0"/>
      <w:marBottom w:val="0"/>
      <w:divBdr>
        <w:top w:val="none" w:sz="0" w:space="0" w:color="auto"/>
        <w:left w:val="none" w:sz="0" w:space="0" w:color="auto"/>
        <w:bottom w:val="none" w:sz="0" w:space="0" w:color="auto"/>
        <w:right w:val="none" w:sz="0" w:space="0" w:color="auto"/>
      </w:divBdr>
    </w:div>
    <w:div w:id="689795195">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1682">
      <w:bodyDiv w:val="1"/>
      <w:marLeft w:val="0"/>
      <w:marRight w:val="0"/>
      <w:marTop w:val="0"/>
      <w:marBottom w:val="0"/>
      <w:divBdr>
        <w:top w:val="none" w:sz="0" w:space="0" w:color="auto"/>
        <w:left w:val="none" w:sz="0" w:space="0" w:color="auto"/>
        <w:bottom w:val="none" w:sz="0" w:space="0" w:color="auto"/>
        <w:right w:val="none" w:sz="0" w:space="0" w:color="auto"/>
      </w:divBdr>
    </w:div>
    <w:div w:id="690684409">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4161">
      <w:bodyDiv w:val="1"/>
      <w:marLeft w:val="0"/>
      <w:marRight w:val="0"/>
      <w:marTop w:val="0"/>
      <w:marBottom w:val="0"/>
      <w:divBdr>
        <w:top w:val="none" w:sz="0" w:space="0" w:color="auto"/>
        <w:left w:val="none" w:sz="0" w:space="0" w:color="auto"/>
        <w:bottom w:val="none" w:sz="0" w:space="0" w:color="auto"/>
        <w:right w:val="none" w:sz="0" w:space="0" w:color="auto"/>
      </w:divBdr>
    </w:div>
    <w:div w:id="691808115">
      <w:bodyDiv w:val="1"/>
      <w:marLeft w:val="0"/>
      <w:marRight w:val="0"/>
      <w:marTop w:val="0"/>
      <w:marBottom w:val="0"/>
      <w:divBdr>
        <w:top w:val="none" w:sz="0" w:space="0" w:color="auto"/>
        <w:left w:val="none" w:sz="0" w:space="0" w:color="auto"/>
        <w:bottom w:val="none" w:sz="0" w:space="0" w:color="auto"/>
        <w:right w:val="none" w:sz="0" w:space="0" w:color="auto"/>
      </w:divBdr>
    </w:div>
    <w:div w:id="692533140">
      <w:bodyDiv w:val="1"/>
      <w:marLeft w:val="0"/>
      <w:marRight w:val="0"/>
      <w:marTop w:val="0"/>
      <w:marBottom w:val="0"/>
      <w:divBdr>
        <w:top w:val="none" w:sz="0" w:space="0" w:color="auto"/>
        <w:left w:val="none" w:sz="0" w:space="0" w:color="auto"/>
        <w:bottom w:val="none" w:sz="0" w:space="0" w:color="auto"/>
        <w:right w:val="none" w:sz="0" w:space="0" w:color="auto"/>
      </w:divBdr>
    </w:div>
    <w:div w:id="692538429">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2877071">
      <w:bodyDiv w:val="1"/>
      <w:marLeft w:val="0"/>
      <w:marRight w:val="0"/>
      <w:marTop w:val="0"/>
      <w:marBottom w:val="0"/>
      <w:divBdr>
        <w:top w:val="none" w:sz="0" w:space="0" w:color="auto"/>
        <w:left w:val="none" w:sz="0" w:space="0" w:color="auto"/>
        <w:bottom w:val="none" w:sz="0" w:space="0" w:color="auto"/>
        <w:right w:val="none" w:sz="0" w:space="0" w:color="auto"/>
      </w:divBdr>
    </w:div>
    <w:div w:id="693116000">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693964761">
      <w:bodyDiv w:val="1"/>
      <w:marLeft w:val="0"/>
      <w:marRight w:val="0"/>
      <w:marTop w:val="0"/>
      <w:marBottom w:val="0"/>
      <w:divBdr>
        <w:top w:val="none" w:sz="0" w:space="0" w:color="auto"/>
        <w:left w:val="none" w:sz="0" w:space="0" w:color="auto"/>
        <w:bottom w:val="none" w:sz="0" w:space="0" w:color="auto"/>
        <w:right w:val="none" w:sz="0" w:space="0" w:color="auto"/>
      </w:divBdr>
    </w:div>
    <w:div w:id="693968486">
      <w:bodyDiv w:val="1"/>
      <w:marLeft w:val="0"/>
      <w:marRight w:val="0"/>
      <w:marTop w:val="0"/>
      <w:marBottom w:val="0"/>
      <w:divBdr>
        <w:top w:val="none" w:sz="0" w:space="0" w:color="auto"/>
        <w:left w:val="none" w:sz="0" w:space="0" w:color="auto"/>
        <w:bottom w:val="none" w:sz="0" w:space="0" w:color="auto"/>
        <w:right w:val="none" w:sz="0" w:space="0" w:color="auto"/>
      </w:divBdr>
    </w:div>
    <w:div w:id="69403553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081886">
      <w:bodyDiv w:val="1"/>
      <w:marLeft w:val="0"/>
      <w:marRight w:val="0"/>
      <w:marTop w:val="0"/>
      <w:marBottom w:val="0"/>
      <w:divBdr>
        <w:top w:val="none" w:sz="0" w:space="0" w:color="auto"/>
        <w:left w:val="none" w:sz="0" w:space="0" w:color="auto"/>
        <w:bottom w:val="none" w:sz="0" w:space="0" w:color="auto"/>
        <w:right w:val="none" w:sz="0" w:space="0" w:color="auto"/>
      </w:divBdr>
    </w:div>
    <w:div w:id="695158612">
      <w:bodyDiv w:val="1"/>
      <w:marLeft w:val="0"/>
      <w:marRight w:val="0"/>
      <w:marTop w:val="0"/>
      <w:marBottom w:val="0"/>
      <w:divBdr>
        <w:top w:val="none" w:sz="0" w:space="0" w:color="auto"/>
        <w:left w:val="none" w:sz="0" w:space="0" w:color="auto"/>
        <w:bottom w:val="none" w:sz="0" w:space="0" w:color="auto"/>
        <w:right w:val="none" w:sz="0" w:space="0" w:color="auto"/>
      </w:divBdr>
    </w:div>
    <w:div w:id="69523559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5692464">
      <w:bodyDiv w:val="1"/>
      <w:marLeft w:val="0"/>
      <w:marRight w:val="0"/>
      <w:marTop w:val="0"/>
      <w:marBottom w:val="0"/>
      <w:divBdr>
        <w:top w:val="none" w:sz="0" w:space="0" w:color="auto"/>
        <w:left w:val="none" w:sz="0" w:space="0" w:color="auto"/>
        <w:bottom w:val="none" w:sz="0" w:space="0" w:color="auto"/>
        <w:right w:val="none" w:sz="0" w:space="0" w:color="auto"/>
      </w:divBdr>
    </w:div>
    <w:div w:id="696539349">
      <w:bodyDiv w:val="1"/>
      <w:marLeft w:val="0"/>
      <w:marRight w:val="0"/>
      <w:marTop w:val="0"/>
      <w:marBottom w:val="0"/>
      <w:divBdr>
        <w:top w:val="none" w:sz="0" w:space="0" w:color="auto"/>
        <w:left w:val="none" w:sz="0" w:space="0" w:color="auto"/>
        <w:bottom w:val="none" w:sz="0" w:space="0" w:color="auto"/>
        <w:right w:val="none" w:sz="0" w:space="0" w:color="auto"/>
      </w:divBdr>
    </w:div>
    <w:div w:id="696808568">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69189">
      <w:bodyDiv w:val="1"/>
      <w:marLeft w:val="0"/>
      <w:marRight w:val="0"/>
      <w:marTop w:val="0"/>
      <w:marBottom w:val="0"/>
      <w:divBdr>
        <w:top w:val="none" w:sz="0" w:space="0" w:color="auto"/>
        <w:left w:val="none" w:sz="0" w:space="0" w:color="auto"/>
        <w:bottom w:val="none" w:sz="0" w:space="0" w:color="auto"/>
        <w:right w:val="none" w:sz="0" w:space="0" w:color="auto"/>
      </w:divBdr>
    </w:div>
    <w:div w:id="698361409">
      <w:bodyDiv w:val="1"/>
      <w:marLeft w:val="0"/>
      <w:marRight w:val="0"/>
      <w:marTop w:val="0"/>
      <w:marBottom w:val="0"/>
      <w:divBdr>
        <w:top w:val="none" w:sz="0" w:space="0" w:color="auto"/>
        <w:left w:val="none" w:sz="0" w:space="0" w:color="auto"/>
        <w:bottom w:val="none" w:sz="0" w:space="0" w:color="auto"/>
        <w:right w:val="none" w:sz="0" w:space="0" w:color="auto"/>
      </w:divBdr>
    </w:div>
    <w:div w:id="698626913">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1205">
      <w:bodyDiv w:val="1"/>
      <w:marLeft w:val="0"/>
      <w:marRight w:val="0"/>
      <w:marTop w:val="0"/>
      <w:marBottom w:val="0"/>
      <w:divBdr>
        <w:top w:val="none" w:sz="0" w:space="0" w:color="auto"/>
        <w:left w:val="none" w:sz="0" w:space="0" w:color="auto"/>
        <w:bottom w:val="none" w:sz="0" w:space="0" w:color="auto"/>
        <w:right w:val="none" w:sz="0" w:space="0" w:color="auto"/>
      </w:divBdr>
      <w:divsChild>
        <w:div w:id="967320433">
          <w:marLeft w:val="0"/>
          <w:marRight w:val="0"/>
          <w:marTop w:val="0"/>
          <w:marBottom w:val="300"/>
          <w:divBdr>
            <w:top w:val="none" w:sz="0" w:space="0" w:color="auto"/>
            <w:left w:val="single" w:sz="36" w:space="15" w:color="EEEEEE"/>
            <w:bottom w:val="none" w:sz="0" w:space="0" w:color="auto"/>
            <w:right w:val="none" w:sz="0" w:space="0" w:color="auto"/>
          </w:divBdr>
          <w:divsChild>
            <w:div w:id="419720728">
              <w:marLeft w:val="0"/>
              <w:marRight w:val="0"/>
              <w:marTop w:val="0"/>
              <w:marBottom w:val="0"/>
              <w:divBdr>
                <w:top w:val="none" w:sz="0" w:space="0" w:color="auto"/>
                <w:left w:val="none" w:sz="0" w:space="0" w:color="auto"/>
                <w:bottom w:val="none" w:sz="0" w:space="0" w:color="auto"/>
                <w:right w:val="none" w:sz="0" w:space="0" w:color="auto"/>
              </w:divBdr>
            </w:div>
          </w:divsChild>
        </w:div>
        <w:div w:id="1278365155">
          <w:marLeft w:val="0"/>
          <w:marRight w:val="0"/>
          <w:marTop w:val="300"/>
          <w:marBottom w:val="825"/>
          <w:divBdr>
            <w:top w:val="none" w:sz="0" w:space="0" w:color="auto"/>
            <w:left w:val="none" w:sz="0" w:space="0" w:color="auto"/>
            <w:bottom w:val="none" w:sz="0" w:space="0" w:color="auto"/>
            <w:right w:val="none" w:sz="0" w:space="0" w:color="auto"/>
          </w:divBdr>
        </w:div>
      </w:divsChild>
    </w:div>
    <w:div w:id="700011621">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133582">
      <w:bodyDiv w:val="1"/>
      <w:marLeft w:val="0"/>
      <w:marRight w:val="0"/>
      <w:marTop w:val="0"/>
      <w:marBottom w:val="0"/>
      <w:divBdr>
        <w:top w:val="none" w:sz="0" w:space="0" w:color="auto"/>
        <w:left w:val="none" w:sz="0" w:space="0" w:color="auto"/>
        <w:bottom w:val="none" w:sz="0" w:space="0" w:color="auto"/>
        <w:right w:val="none" w:sz="0" w:space="0" w:color="auto"/>
      </w:divBdr>
    </w:div>
    <w:div w:id="70039906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250782">
      <w:bodyDiv w:val="1"/>
      <w:marLeft w:val="0"/>
      <w:marRight w:val="0"/>
      <w:marTop w:val="0"/>
      <w:marBottom w:val="0"/>
      <w:divBdr>
        <w:top w:val="none" w:sz="0" w:space="0" w:color="auto"/>
        <w:left w:val="none" w:sz="0" w:space="0" w:color="auto"/>
        <w:bottom w:val="none" w:sz="0" w:space="0" w:color="auto"/>
        <w:right w:val="none" w:sz="0" w:space="0" w:color="auto"/>
      </w:divBdr>
    </w:div>
    <w:div w:id="701630696">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63388">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442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298818">
      <w:bodyDiv w:val="1"/>
      <w:marLeft w:val="0"/>
      <w:marRight w:val="0"/>
      <w:marTop w:val="0"/>
      <w:marBottom w:val="0"/>
      <w:divBdr>
        <w:top w:val="none" w:sz="0" w:space="0" w:color="auto"/>
        <w:left w:val="none" w:sz="0" w:space="0" w:color="auto"/>
        <w:bottom w:val="none" w:sz="0" w:space="0" w:color="auto"/>
        <w:right w:val="none" w:sz="0" w:space="0" w:color="auto"/>
      </w:divBdr>
    </w:div>
    <w:div w:id="707218803">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7879579">
      <w:bodyDiv w:val="1"/>
      <w:marLeft w:val="0"/>
      <w:marRight w:val="0"/>
      <w:marTop w:val="0"/>
      <w:marBottom w:val="0"/>
      <w:divBdr>
        <w:top w:val="none" w:sz="0" w:space="0" w:color="auto"/>
        <w:left w:val="none" w:sz="0" w:space="0" w:color="auto"/>
        <w:bottom w:val="none" w:sz="0" w:space="0" w:color="auto"/>
        <w:right w:val="none" w:sz="0" w:space="0" w:color="auto"/>
      </w:divBdr>
    </w:div>
    <w:div w:id="708145939">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421289">
      <w:bodyDiv w:val="1"/>
      <w:marLeft w:val="0"/>
      <w:marRight w:val="0"/>
      <w:marTop w:val="0"/>
      <w:marBottom w:val="0"/>
      <w:divBdr>
        <w:top w:val="none" w:sz="0" w:space="0" w:color="auto"/>
        <w:left w:val="none" w:sz="0" w:space="0" w:color="auto"/>
        <w:bottom w:val="none" w:sz="0" w:space="0" w:color="auto"/>
        <w:right w:val="none" w:sz="0" w:space="0" w:color="auto"/>
      </w:divBdr>
    </w:div>
    <w:div w:id="710760927">
      <w:bodyDiv w:val="1"/>
      <w:marLeft w:val="0"/>
      <w:marRight w:val="0"/>
      <w:marTop w:val="0"/>
      <w:marBottom w:val="0"/>
      <w:divBdr>
        <w:top w:val="none" w:sz="0" w:space="0" w:color="auto"/>
        <w:left w:val="none" w:sz="0" w:space="0" w:color="auto"/>
        <w:bottom w:val="none" w:sz="0" w:space="0" w:color="auto"/>
        <w:right w:val="none" w:sz="0" w:space="0" w:color="auto"/>
      </w:divBdr>
    </w:div>
    <w:div w:id="710881521">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51787">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3926">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385737">
      <w:bodyDiv w:val="1"/>
      <w:marLeft w:val="0"/>
      <w:marRight w:val="0"/>
      <w:marTop w:val="0"/>
      <w:marBottom w:val="0"/>
      <w:divBdr>
        <w:top w:val="none" w:sz="0" w:space="0" w:color="auto"/>
        <w:left w:val="none" w:sz="0" w:space="0" w:color="auto"/>
        <w:bottom w:val="none" w:sz="0" w:space="0" w:color="auto"/>
        <w:right w:val="none" w:sz="0" w:space="0" w:color="auto"/>
      </w:divBdr>
    </w:div>
    <w:div w:id="713429301">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544239">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005116">
      <w:bodyDiv w:val="1"/>
      <w:marLeft w:val="0"/>
      <w:marRight w:val="0"/>
      <w:marTop w:val="0"/>
      <w:marBottom w:val="0"/>
      <w:divBdr>
        <w:top w:val="none" w:sz="0" w:space="0" w:color="auto"/>
        <w:left w:val="none" w:sz="0" w:space="0" w:color="auto"/>
        <w:bottom w:val="none" w:sz="0" w:space="0" w:color="auto"/>
        <w:right w:val="none" w:sz="0" w:space="0" w:color="auto"/>
      </w:divBdr>
    </w:div>
    <w:div w:id="716049986">
      <w:bodyDiv w:val="1"/>
      <w:marLeft w:val="0"/>
      <w:marRight w:val="0"/>
      <w:marTop w:val="0"/>
      <w:marBottom w:val="0"/>
      <w:divBdr>
        <w:top w:val="none" w:sz="0" w:space="0" w:color="auto"/>
        <w:left w:val="none" w:sz="0" w:space="0" w:color="auto"/>
        <w:bottom w:val="none" w:sz="0" w:space="0" w:color="auto"/>
        <w:right w:val="none" w:sz="0" w:space="0" w:color="auto"/>
      </w:divBdr>
    </w:div>
    <w:div w:id="716053838">
      <w:bodyDiv w:val="1"/>
      <w:marLeft w:val="0"/>
      <w:marRight w:val="0"/>
      <w:marTop w:val="0"/>
      <w:marBottom w:val="0"/>
      <w:divBdr>
        <w:top w:val="none" w:sz="0" w:space="0" w:color="auto"/>
        <w:left w:val="none" w:sz="0" w:space="0" w:color="auto"/>
        <w:bottom w:val="none" w:sz="0" w:space="0" w:color="auto"/>
        <w:right w:val="none" w:sz="0" w:space="0" w:color="auto"/>
      </w:divBdr>
    </w:div>
    <w:div w:id="71620229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172475">
      <w:bodyDiv w:val="1"/>
      <w:marLeft w:val="0"/>
      <w:marRight w:val="0"/>
      <w:marTop w:val="0"/>
      <w:marBottom w:val="0"/>
      <w:divBdr>
        <w:top w:val="none" w:sz="0" w:space="0" w:color="auto"/>
        <w:left w:val="none" w:sz="0" w:space="0" w:color="auto"/>
        <w:bottom w:val="none" w:sz="0" w:space="0" w:color="auto"/>
        <w:right w:val="none" w:sz="0" w:space="0" w:color="auto"/>
      </w:divBdr>
      <w:divsChild>
        <w:div w:id="1125808094">
          <w:marLeft w:val="0"/>
          <w:marRight w:val="0"/>
          <w:marTop w:val="0"/>
          <w:marBottom w:val="300"/>
          <w:divBdr>
            <w:top w:val="none" w:sz="0" w:space="0" w:color="auto"/>
            <w:left w:val="single" w:sz="36" w:space="15" w:color="EEEEEE"/>
            <w:bottom w:val="none" w:sz="0" w:space="0" w:color="auto"/>
            <w:right w:val="none" w:sz="0" w:space="0" w:color="auto"/>
          </w:divBdr>
          <w:divsChild>
            <w:div w:id="1557738681">
              <w:marLeft w:val="0"/>
              <w:marRight w:val="0"/>
              <w:marTop w:val="0"/>
              <w:marBottom w:val="0"/>
              <w:divBdr>
                <w:top w:val="none" w:sz="0" w:space="0" w:color="auto"/>
                <w:left w:val="none" w:sz="0" w:space="0" w:color="auto"/>
                <w:bottom w:val="none" w:sz="0" w:space="0" w:color="auto"/>
                <w:right w:val="none" w:sz="0" w:space="0" w:color="auto"/>
              </w:divBdr>
            </w:div>
          </w:divsChild>
        </w:div>
        <w:div w:id="1604461753">
          <w:marLeft w:val="0"/>
          <w:marRight w:val="0"/>
          <w:marTop w:val="300"/>
          <w:marBottom w:val="825"/>
          <w:divBdr>
            <w:top w:val="none" w:sz="0" w:space="0" w:color="auto"/>
            <w:left w:val="none" w:sz="0" w:space="0" w:color="auto"/>
            <w:bottom w:val="none" w:sz="0" w:space="0" w:color="auto"/>
            <w:right w:val="none" w:sz="0" w:space="0" w:color="auto"/>
          </w:divBdr>
        </w:div>
      </w:divsChild>
    </w:div>
    <w:div w:id="717437343">
      <w:bodyDiv w:val="1"/>
      <w:marLeft w:val="0"/>
      <w:marRight w:val="0"/>
      <w:marTop w:val="0"/>
      <w:marBottom w:val="0"/>
      <w:divBdr>
        <w:top w:val="none" w:sz="0" w:space="0" w:color="auto"/>
        <w:left w:val="none" w:sz="0" w:space="0" w:color="auto"/>
        <w:bottom w:val="none" w:sz="0" w:space="0" w:color="auto"/>
        <w:right w:val="none" w:sz="0" w:space="0" w:color="auto"/>
      </w:divBdr>
    </w:div>
    <w:div w:id="717513701">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66651">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5286">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29513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84889">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3601">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3221">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609684">
      <w:bodyDiv w:val="1"/>
      <w:marLeft w:val="0"/>
      <w:marRight w:val="0"/>
      <w:marTop w:val="0"/>
      <w:marBottom w:val="0"/>
      <w:divBdr>
        <w:top w:val="none" w:sz="0" w:space="0" w:color="auto"/>
        <w:left w:val="none" w:sz="0" w:space="0" w:color="auto"/>
        <w:bottom w:val="none" w:sz="0" w:space="0" w:color="auto"/>
        <w:right w:val="none" w:sz="0" w:space="0" w:color="auto"/>
      </w:divBdr>
    </w:div>
    <w:div w:id="727653182">
      <w:bodyDiv w:val="1"/>
      <w:marLeft w:val="0"/>
      <w:marRight w:val="0"/>
      <w:marTop w:val="0"/>
      <w:marBottom w:val="0"/>
      <w:divBdr>
        <w:top w:val="none" w:sz="0" w:space="0" w:color="auto"/>
        <w:left w:val="none" w:sz="0" w:space="0" w:color="auto"/>
        <w:bottom w:val="none" w:sz="0" w:space="0" w:color="auto"/>
        <w:right w:val="none" w:sz="0" w:space="0" w:color="auto"/>
      </w:divBdr>
    </w:div>
    <w:div w:id="728529822">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8863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464012">
      <w:bodyDiv w:val="1"/>
      <w:marLeft w:val="0"/>
      <w:marRight w:val="0"/>
      <w:marTop w:val="0"/>
      <w:marBottom w:val="0"/>
      <w:divBdr>
        <w:top w:val="none" w:sz="0" w:space="0" w:color="auto"/>
        <w:left w:val="none" w:sz="0" w:space="0" w:color="auto"/>
        <w:bottom w:val="none" w:sz="0" w:space="0" w:color="auto"/>
        <w:right w:val="none" w:sz="0" w:space="0" w:color="auto"/>
      </w:divBdr>
    </w:div>
    <w:div w:id="732430826">
      <w:bodyDiv w:val="1"/>
      <w:marLeft w:val="0"/>
      <w:marRight w:val="0"/>
      <w:marTop w:val="0"/>
      <w:marBottom w:val="0"/>
      <w:divBdr>
        <w:top w:val="none" w:sz="0" w:space="0" w:color="auto"/>
        <w:left w:val="none" w:sz="0" w:space="0" w:color="auto"/>
        <w:bottom w:val="none" w:sz="0" w:space="0" w:color="auto"/>
        <w:right w:val="none" w:sz="0" w:space="0" w:color="auto"/>
      </w:divBdr>
    </w:div>
    <w:div w:id="73258094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31923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822306">
      <w:bodyDiv w:val="1"/>
      <w:marLeft w:val="0"/>
      <w:marRight w:val="0"/>
      <w:marTop w:val="0"/>
      <w:marBottom w:val="0"/>
      <w:divBdr>
        <w:top w:val="none" w:sz="0" w:space="0" w:color="auto"/>
        <w:left w:val="none" w:sz="0" w:space="0" w:color="auto"/>
        <w:bottom w:val="none" w:sz="0" w:space="0" w:color="auto"/>
        <w:right w:val="none" w:sz="0" w:space="0" w:color="auto"/>
      </w:divBdr>
    </w:div>
    <w:div w:id="737243749">
      <w:bodyDiv w:val="1"/>
      <w:marLeft w:val="0"/>
      <w:marRight w:val="0"/>
      <w:marTop w:val="0"/>
      <w:marBottom w:val="0"/>
      <w:divBdr>
        <w:top w:val="none" w:sz="0" w:space="0" w:color="auto"/>
        <w:left w:val="none" w:sz="0" w:space="0" w:color="auto"/>
        <w:bottom w:val="none" w:sz="0" w:space="0" w:color="auto"/>
        <w:right w:val="none" w:sz="0" w:space="0" w:color="auto"/>
      </w:divBdr>
    </w:div>
    <w:div w:id="737438788">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7938124">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5675">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172991">
      <w:bodyDiv w:val="1"/>
      <w:marLeft w:val="0"/>
      <w:marRight w:val="0"/>
      <w:marTop w:val="0"/>
      <w:marBottom w:val="0"/>
      <w:divBdr>
        <w:top w:val="none" w:sz="0" w:space="0" w:color="auto"/>
        <w:left w:val="none" w:sz="0" w:space="0" w:color="auto"/>
        <w:bottom w:val="none" w:sz="0" w:space="0" w:color="auto"/>
        <w:right w:val="none" w:sz="0" w:space="0" w:color="auto"/>
      </w:divBdr>
    </w:div>
    <w:div w:id="740176392">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521773">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382661">
      <w:bodyDiv w:val="1"/>
      <w:marLeft w:val="0"/>
      <w:marRight w:val="0"/>
      <w:marTop w:val="0"/>
      <w:marBottom w:val="0"/>
      <w:divBdr>
        <w:top w:val="none" w:sz="0" w:space="0" w:color="auto"/>
        <w:left w:val="none" w:sz="0" w:space="0" w:color="auto"/>
        <w:bottom w:val="none" w:sz="0" w:space="0" w:color="auto"/>
        <w:right w:val="none" w:sz="0" w:space="0" w:color="auto"/>
      </w:divBdr>
    </w:div>
    <w:div w:id="743526906">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4374518">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923313">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929771">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1971003">
      <w:bodyDiv w:val="1"/>
      <w:marLeft w:val="0"/>
      <w:marRight w:val="0"/>
      <w:marTop w:val="0"/>
      <w:marBottom w:val="0"/>
      <w:divBdr>
        <w:top w:val="none" w:sz="0" w:space="0" w:color="auto"/>
        <w:left w:val="none" w:sz="0" w:space="0" w:color="auto"/>
        <w:bottom w:val="none" w:sz="0" w:space="0" w:color="auto"/>
        <w:right w:val="none" w:sz="0" w:space="0" w:color="auto"/>
      </w:divBdr>
    </w:div>
    <w:div w:id="752314193">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 w:id="1757824293">
          <w:marLeft w:val="0"/>
          <w:marRight w:val="0"/>
          <w:marTop w:val="300"/>
          <w:marBottom w:val="825"/>
          <w:divBdr>
            <w:top w:val="none" w:sz="0" w:space="0" w:color="auto"/>
            <w:left w:val="none" w:sz="0" w:space="0" w:color="auto"/>
            <w:bottom w:val="none" w:sz="0" w:space="0" w:color="auto"/>
            <w:right w:val="none" w:sz="0" w:space="0" w:color="auto"/>
          </w:divBdr>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2970">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059950">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28799">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440037">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5787508">
      <w:bodyDiv w:val="1"/>
      <w:marLeft w:val="0"/>
      <w:marRight w:val="0"/>
      <w:marTop w:val="0"/>
      <w:marBottom w:val="0"/>
      <w:divBdr>
        <w:top w:val="none" w:sz="0" w:space="0" w:color="auto"/>
        <w:left w:val="none" w:sz="0" w:space="0" w:color="auto"/>
        <w:bottom w:val="none" w:sz="0" w:space="0" w:color="auto"/>
        <w:right w:val="none" w:sz="0" w:space="0" w:color="auto"/>
      </w:divBdr>
    </w:div>
    <w:div w:id="756177162">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140146">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7610">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102691">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29819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535637">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723118">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107834">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734721">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7851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363288">
      <w:bodyDiv w:val="1"/>
      <w:marLeft w:val="0"/>
      <w:marRight w:val="0"/>
      <w:marTop w:val="0"/>
      <w:marBottom w:val="0"/>
      <w:divBdr>
        <w:top w:val="none" w:sz="0" w:space="0" w:color="auto"/>
        <w:left w:val="none" w:sz="0" w:space="0" w:color="auto"/>
        <w:bottom w:val="none" w:sz="0" w:space="0" w:color="auto"/>
        <w:right w:val="none" w:sz="0" w:space="0" w:color="auto"/>
      </w:divBdr>
      <w:divsChild>
        <w:div w:id="1075322744">
          <w:marLeft w:val="75"/>
          <w:marRight w:val="0"/>
          <w:marTop w:val="0"/>
          <w:marBottom w:val="0"/>
          <w:divBdr>
            <w:top w:val="none" w:sz="0" w:space="0" w:color="auto"/>
            <w:left w:val="none" w:sz="0" w:space="0" w:color="auto"/>
            <w:bottom w:val="none" w:sz="0" w:space="0" w:color="auto"/>
            <w:right w:val="none" w:sz="0" w:space="0" w:color="auto"/>
          </w:divBdr>
          <w:divsChild>
            <w:div w:id="861744710">
              <w:marLeft w:val="0"/>
              <w:marRight w:val="0"/>
              <w:marTop w:val="255"/>
              <w:marBottom w:val="0"/>
              <w:divBdr>
                <w:top w:val="single" w:sz="6" w:space="0" w:color="F0F0F2"/>
                <w:left w:val="single" w:sz="6" w:space="0" w:color="F0F0F2"/>
                <w:bottom w:val="single" w:sz="6" w:space="0" w:color="F0F0F2"/>
                <w:right w:val="single" w:sz="6" w:space="0" w:color="F0F0F2"/>
              </w:divBdr>
              <w:divsChild>
                <w:div w:id="1902787072">
                  <w:marLeft w:val="0"/>
                  <w:marRight w:val="0"/>
                  <w:marTop w:val="0"/>
                  <w:marBottom w:val="0"/>
                  <w:divBdr>
                    <w:top w:val="none" w:sz="0" w:space="0" w:color="auto"/>
                    <w:left w:val="none" w:sz="0" w:space="0" w:color="auto"/>
                    <w:bottom w:val="none" w:sz="0" w:space="0" w:color="auto"/>
                    <w:right w:val="none" w:sz="0" w:space="0" w:color="auto"/>
                  </w:divBdr>
                  <w:divsChild>
                    <w:div w:id="99111364">
                      <w:marLeft w:val="0"/>
                      <w:marRight w:val="0"/>
                      <w:marTop w:val="0"/>
                      <w:marBottom w:val="0"/>
                      <w:divBdr>
                        <w:top w:val="none" w:sz="0" w:space="0" w:color="auto"/>
                        <w:left w:val="none" w:sz="0" w:space="0" w:color="auto"/>
                        <w:bottom w:val="none" w:sz="0" w:space="0" w:color="auto"/>
                        <w:right w:val="none" w:sz="0" w:space="0" w:color="auto"/>
                      </w:divBdr>
                      <w:divsChild>
                        <w:div w:id="1643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090148">
      <w:bodyDiv w:val="1"/>
      <w:marLeft w:val="0"/>
      <w:marRight w:val="0"/>
      <w:marTop w:val="0"/>
      <w:marBottom w:val="0"/>
      <w:divBdr>
        <w:top w:val="none" w:sz="0" w:space="0" w:color="auto"/>
        <w:left w:val="none" w:sz="0" w:space="0" w:color="auto"/>
        <w:bottom w:val="none" w:sz="0" w:space="0" w:color="auto"/>
        <w:right w:val="none" w:sz="0" w:space="0" w:color="auto"/>
      </w:divBdr>
    </w:div>
    <w:div w:id="773357383">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2206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5831489">
      <w:bodyDiv w:val="1"/>
      <w:marLeft w:val="0"/>
      <w:marRight w:val="0"/>
      <w:marTop w:val="0"/>
      <w:marBottom w:val="0"/>
      <w:divBdr>
        <w:top w:val="none" w:sz="0" w:space="0" w:color="auto"/>
        <w:left w:val="none" w:sz="0" w:space="0" w:color="auto"/>
        <w:bottom w:val="none" w:sz="0" w:space="0" w:color="auto"/>
        <w:right w:val="none" w:sz="0" w:space="0" w:color="auto"/>
      </w:divBdr>
    </w:div>
    <w:div w:id="776946333">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48332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31760">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220229">
      <w:bodyDiv w:val="1"/>
      <w:marLeft w:val="0"/>
      <w:marRight w:val="0"/>
      <w:marTop w:val="0"/>
      <w:marBottom w:val="0"/>
      <w:divBdr>
        <w:top w:val="none" w:sz="0" w:space="0" w:color="auto"/>
        <w:left w:val="none" w:sz="0" w:space="0" w:color="auto"/>
        <w:bottom w:val="none" w:sz="0" w:space="0" w:color="auto"/>
        <w:right w:val="none" w:sz="0" w:space="0" w:color="auto"/>
      </w:divBdr>
    </w:div>
    <w:div w:id="781458651">
      <w:bodyDiv w:val="1"/>
      <w:marLeft w:val="0"/>
      <w:marRight w:val="0"/>
      <w:marTop w:val="0"/>
      <w:marBottom w:val="0"/>
      <w:divBdr>
        <w:top w:val="none" w:sz="0" w:space="0" w:color="auto"/>
        <w:left w:val="none" w:sz="0" w:space="0" w:color="auto"/>
        <w:bottom w:val="none" w:sz="0" w:space="0" w:color="auto"/>
        <w:right w:val="none" w:sz="0" w:space="0" w:color="auto"/>
      </w:divBdr>
    </w:div>
    <w:div w:id="781924649">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620836">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sChild>
        <w:div w:id="437409719">
          <w:marLeft w:val="0"/>
          <w:marRight w:val="0"/>
          <w:marTop w:val="300"/>
          <w:marBottom w:val="825"/>
          <w:divBdr>
            <w:top w:val="none" w:sz="0" w:space="0" w:color="auto"/>
            <w:left w:val="none" w:sz="0" w:space="0" w:color="auto"/>
            <w:bottom w:val="none" w:sz="0" w:space="0" w:color="auto"/>
            <w:right w:val="none" w:sz="0" w:space="0" w:color="auto"/>
          </w:divBdr>
        </w:div>
        <w:div w:id="881601530">
          <w:marLeft w:val="0"/>
          <w:marRight w:val="0"/>
          <w:marTop w:val="0"/>
          <w:marBottom w:val="300"/>
          <w:divBdr>
            <w:top w:val="none" w:sz="0" w:space="0" w:color="auto"/>
            <w:left w:val="single" w:sz="36" w:space="15" w:color="EEEEEE"/>
            <w:bottom w:val="none" w:sz="0" w:space="0" w:color="auto"/>
            <w:right w:val="none" w:sz="0" w:space="0" w:color="auto"/>
          </w:divBdr>
        </w:div>
      </w:divsChild>
    </w:div>
    <w:div w:id="785659433">
      <w:bodyDiv w:val="1"/>
      <w:marLeft w:val="0"/>
      <w:marRight w:val="0"/>
      <w:marTop w:val="0"/>
      <w:marBottom w:val="0"/>
      <w:divBdr>
        <w:top w:val="none" w:sz="0" w:space="0" w:color="auto"/>
        <w:left w:val="none" w:sz="0" w:space="0" w:color="auto"/>
        <w:bottom w:val="none" w:sz="0" w:space="0" w:color="auto"/>
        <w:right w:val="none" w:sz="0" w:space="0" w:color="auto"/>
      </w:divBdr>
    </w:div>
    <w:div w:id="786773425">
      <w:bodyDiv w:val="1"/>
      <w:marLeft w:val="0"/>
      <w:marRight w:val="0"/>
      <w:marTop w:val="0"/>
      <w:marBottom w:val="0"/>
      <w:divBdr>
        <w:top w:val="none" w:sz="0" w:space="0" w:color="auto"/>
        <w:left w:val="none" w:sz="0" w:space="0" w:color="auto"/>
        <w:bottom w:val="none" w:sz="0" w:space="0" w:color="auto"/>
        <w:right w:val="none" w:sz="0" w:space="0" w:color="auto"/>
      </w:divBdr>
    </w:div>
    <w:div w:id="786778472">
      <w:bodyDiv w:val="1"/>
      <w:marLeft w:val="0"/>
      <w:marRight w:val="0"/>
      <w:marTop w:val="0"/>
      <w:marBottom w:val="0"/>
      <w:divBdr>
        <w:top w:val="none" w:sz="0" w:space="0" w:color="auto"/>
        <w:left w:val="none" w:sz="0" w:space="0" w:color="auto"/>
        <w:bottom w:val="none" w:sz="0" w:space="0" w:color="auto"/>
        <w:right w:val="none" w:sz="0" w:space="0" w:color="auto"/>
      </w:divBdr>
    </w:div>
    <w:div w:id="78696660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892713">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478785">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75580">
      <w:bodyDiv w:val="1"/>
      <w:marLeft w:val="0"/>
      <w:marRight w:val="0"/>
      <w:marTop w:val="0"/>
      <w:marBottom w:val="0"/>
      <w:divBdr>
        <w:top w:val="none" w:sz="0" w:space="0" w:color="auto"/>
        <w:left w:val="none" w:sz="0" w:space="0" w:color="auto"/>
        <w:bottom w:val="none" w:sz="0" w:space="0" w:color="auto"/>
        <w:right w:val="none" w:sz="0" w:space="0" w:color="auto"/>
      </w:divBdr>
    </w:div>
    <w:div w:id="792747575">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325142">
      <w:bodyDiv w:val="1"/>
      <w:marLeft w:val="0"/>
      <w:marRight w:val="0"/>
      <w:marTop w:val="0"/>
      <w:marBottom w:val="0"/>
      <w:divBdr>
        <w:top w:val="none" w:sz="0" w:space="0" w:color="auto"/>
        <w:left w:val="none" w:sz="0" w:space="0" w:color="auto"/>
        <w:bottom w:val="none" w:sz="0" w:space="0" w:color="auto"/>
        <w:right w:val="none" w:sz="0" w:space="0" w:color="auto"/>
      </w:divBdr>
    </w:div>
    <w:div w:id="793912655">
      <w:bodyDiv w:val="1"/>
      <w:marLeft w:val="0"/>
      <w:marRight w:val="0"/>
      <w:marTop w:val="0"/>
      <w:marBottom w:val="0"/>
      <w:divBdr>
        <w:top w:val="none" w:sz="0" w:space="0" w:color="auto"/>
        <w:left w:val="none" w:sz="0" w:space="0" w:color="auto"/>
        <w:bottom w:val="none" w:sz="0" w:space="0" w:color="auto"/>
        <w:right w:val="none" w:sz="0" w:space="0" w:color="auto"/>
      </w:divBdr>
    </w:div>
    <w:div w:id="794060783">
      <w:bodyDiv w:val="1"/>
      <w:marLeft w:val="0"/>
      <w:marRight w:val="0"/>
      <w:marTop w:val="0"/>
      <w:marBottom w:val="0"/>
      <w:divBdr>
        <w:top w:val="none" w:sz="0" w:space="0" w:color="auto"/>
        <w:left w:val="none" w:sz="0" w:space="0" w:color="auto"/>
        <w:bottom w:val="none" w:sz="0" w:space="0" w:color="auto"/>
        <w:right w:val="none" w:sz="0" w:space="0" w:color="auto"/>
      </w:divBdr>
    </w:div>
    <w:div w:id="79444986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030258">
      <w:bodyDiv w:val="1"/>
      <w:marLeft w:val="0"/>
      <w:marRight w:val="0"/>
      <w:marTop w:val="0"/>
      <w:marBottom w:val="0"/>
      <w:divBdr>
        <w:top w:val="none" w:sz="0" w:space="0" w:color="auto"/>
        <w:left w:val="none" w:sz="0" w:space="0" w:color="auto"/>
        <w:bottom w:val="none" w:sz="0" w:space="0" w:color="auto"/>
        <w:right w:val="none" w:sz="0" w:space="0" w:color="auto"/>
      </w:divBdr>
    </w:div>
    <w:div w:id="795104237">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762322">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02798">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299484">
      <w:bodyDiv w:val="1"/>
      <w:marLeft w:val="0"/>
      <w:marRight w:val="0"/>
      <w:marTop w:val="0"/>
      <w:marBottom w:val="0"/>
      <w:divBdr>
        <w:top w:val="none" w:sz="0" w:space="0" w:color="auto"/>
        <w:left w:val="none" w:sz="0" w:space="0" w:color="auto"/>
        <w:bottom w:val="none" w:sz="0" w:space="0" w:color="auto"/>
        <w:right w:val="none" w:sz="0" w:space="0" w:color="auto"/>
      </w:divBdr>
    </w:div>
    <w:div w:id="799497500">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799760372">
      <w:bodyDiv w:val="1"/>
      <w:marLeft w:val="0"/>
      <w:marRight w:val="0"/>
      <w:marTop w:val="0"/>
      <w:marBottom w:val="0"/>
      <w:divBdr>
        <w:top w:val="none" w:sz="0" w:space="0" w:color="auto"/>
        <w:left w:val="none" w:sz="0" w:space="0" w:color="auto"/>
        <w:bottom w:val="none" w:sz="0" w:space="0" w:color="auto"/>
        <w:right w:val="none" w:sz="0" w:space="0" w:color="auto"/>
      </w:divBdr>
    </w:div>
    <w:div w:id="799811747">
      <w:bodyDiv w:val="1"/>
      <w:marLeft w:val="0"/>
      <w:marRight w:val="0"/>
      <w:marTop w:val="0"/>
      <w:marBottom w:val="0"/>
      <w:divBdr>
        <w:top w:val="none" w:sz="0" w:space="0" w:color="auto"/>
        <w:left w:val="none" w:sz="0" w:space="0" w:color="auto"/>
        <w:bottom w:val="none" w:sz="0" w:space="0" w:color="auto"/>
        <w:right w:val="none" w:sz="0" w:space="0" w:color="auto"/>
      </w:divBdr>
    </w:div>
    <w:div w:id="800149423">
      <w:bodyDiv w:val="1"/>
      <w:marLeft w:val="0"/>
      <w:marRight w:val="0"/>
      <w:marTop w:val="0"/>
      <w:marBottom w:val="0"/>
      <w:divBdr>
        <w:top w:val="none" w:sz="0" w:space="0" w:color="auto"/>
        <w:left w:val="none" w:sz="0" w:space="0" w:color="auto"/>
        <w:bottom w:val="none" w:sz="0" w:space="0" w:color="auto"/>
        <w:right w:val="none" w:sz="0" w:space="0" w:color="auto"/>
      </w:divBdr>
    </w:div>
    <w:div w:id="800154757">
      <w:bodyDiv w:val="1"/>
      <w:marLeft w:val="0"/>
      <w:marRight w:val="0"/>
      <w:marTop w:val="0"/>
      <w:marBottom w:val="0"/>
      <w:divBdr>
        <w:top w:val="none" w:sz="0" w:space="0" w:color="auto"/>
        <w:left w:val="none" w:sz="0" w:space="0" w:color="auto"/>
        <w:bottom w:val="none" w:sz="0" w:space="0" w:color="auto"/>
        <w:right w:val="none" w:sz="0" w:space="0" w:color="auto"/>
      </w:divBdr>
    </w:div>
    <w:div w:id="800340549">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920817">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7709">
      <w:bodyDiv w:val="1"/>
      <w:marLeft w:val="0"/>
      <w:marRight w:val="0"/>
      <w:marTop w:val="0"/>
      <w:marBottom w:val="0"/>
      <w:divBdr>
        <w:top w:val="none" w:sz="0" w:space="0" w:color="auto"/>
        <w:left w:val="none" w:sz="0" w:space="0" w:color="auto"/>
        <w:bottom w:val="none" w:sz="0" w:space="0" w:color="auto"/>
        <w:right w:val="none" w:sz="0" w:space="0" w:color="auto"/>
      </w:divBdr>
    </w:div>
    <w:div w:id="803696562">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010979">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63106">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011224">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7824089">
      <w:bodyDiv w:val="1"/>
      <w:marLeft w:val="0"/>
      <w:marRight w:val="0"/>
      <w:marTop w:val="0"/>
      <w:marBottom w:val="0"/>
      <w:divBdr>
        <w:top w:val="none" w:sz="0" w:space="0" w:color="auto"/>
        <w:left w:val="none" w:sz="0" w:space="0" w:color="auto"/>
        <w:bottom w:val="none" w:sz="0" w:space="0" w:color="auto"/>
        <w:right w:val="none" w:sz="0" w:space="0" w:color="auto"/>
      </w:divBdr>
    </w:div>
    <w:div w:id="808783714">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39956">
      <w:bodyDiv w:val="1"/>
      <w:marLeft w:val="0"/>
      <w:marRight w:val="0"/>
      <w:marTop w:val="0"/>
      <w:marBottom w:val="0"/>
      <w:divBdr>
        <w:top w:val="none" w:sz="0" w:space="0" w:color="auto"/>
        <w:left w:val="none" w:sz="0" w:space="0" w:color="auto"/>
        <w:bottom w:val="none" w:sz="0" w:space="0" w:color="auto"/>
        <w:right w:val="none" w:sz="0" w:space="0" w:color="auto"/>
      </w:divBdr>
      <w:divsChild>
        <w:div w:id="3016224">
          <w:marLeft w:val="0"/>
          <w:marRight w:val="0"/>
          <w:marTop w:val="300"/>
          <w:marBottom w:val="825"/>
          <w:divBdr>
            <w:top w:val="none" w:sz="0" w:space="0" w:color="auto"/>
            <w:left w:val="none" w:sz="0" w:space="0" w:color="auto"/>
            <w:bottom w:val="none" w:sz="0" w:space="0" w:color="auto"/>
            <w:right w:val="none" w:sz="0" w:space="0" w:color="auto"/>
          </w:divBdr>
        </w:div>
        <w:div w:id="623729174">
          <w:marLeft w:val="0"/>
          <w:marRight w:val="0"/>
          <w:marTop w:val="0"/>
          <w:marBottom w:val="300"/>
          <w:divBdr>
            <w:top w:val="none" w:sz="0" w:space="0" w:color="auto"/>
            <w:left w:val="single" w:sz="36" w:space="15" w:color="EEEEEE"/>
            <w:bottom w:val="none" w:sz="0" w:space="0" w:color="auto"/>
            <w:right w:val="none" w:sz="0" w:space="0" w:color="auto"/>
          </w:divBdr>
          <w:divsChild>
            <w:div w:id="333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179">
      <w:bodyDiv w:val="1"/>
      <w:marLeft w:val="0"/>
      <w:marRight w:val="0"/>
      <w:marTop w:val="0"/>
      <w:marBottom w:val="0"/>
      <w:divBdr>
        <w:top w:val="none" w:sz="0" w:space="0" w:color="auto"/>
        <w:left w:val="none" w:sz="0" w:space="0" w:color="auto"/>
        <w:bottom w:val="none" w:sz="0" w:space="0" w:color="auto"/>
        <w:right w:val="none" w:sz="0" w:space="0" w:color="auto"/>
      </w:divBdr>
    </w:div>
    <w:div w:id="810289990">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678294">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92688">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5899">
      <w:bodyDiv w:val="1"/>
      <w:marLeft w:val="0"/>
      <w:marRight w:val="0"/>
      <w:marTop w:val="0"/>
      <w:marBottom w:val="0"/>
      <w:divBdr>
        <w:top w:val="none" w:sz="0" w:space="0" w:color="auto"/>
        <w:left w:val="none" w:sz="0" w:space="0" w:color="auto"/>
        <w:bottom w:val="none" w:sz="0" w:space="0" w:color="auto"/>
        <w:right w:val="none" w:sz="0" w:space="0" w:color="auto"/>
      </w:divBdr>
    </w:div>
    <w:div w:id="813831711">
      <w:bodyDiv w:val="1"/>
      <w:marLeft w:val="0"/>
      <w:marRight w:val="0"/>
      <w:marTop w:val="0"/>
      <w:marBottom w:val="0"/>
      <w:divBdr>
        <w:top w:val="none" w:sz="0" w:space="0" w:color="auto"/>
        <w:left w:val="none" w:sz="0" w:space="0" w:color="auto"/>
        <w:bottom w:val="none" w:sz="0" w:space="0" w:color="auto"/>
        <w:right w:val="none" w:sz="0" w:space="0" w:color="auto"/>
      </w:divBdr>
    </w:div>
    <w:div w:id="814297064">
      <w:bodyDiv w:val="1"/>
      <w:marLeft w:val="0"/>
      <w:marRight w:val="0"/>
      <w:marTop w:val="0"/>
      <w:marBottom w:val="0"/>
      <w:divBdr>
        <w:top w:val="none" w:sz="0" w:space="0" w:color="auto"/>
        <w:left w:val="none" w:sz="0" w:space="0" w:color="auto"/>
        <w:bottom w:val="none" w:sz="0" w:space="0" w:color="auto"/>
        <w:right w:val="none" w:sz="0" w:space="0" w:color="auto"/>
      </w:divBdr>
    </w:div>
    <w:div w:id="8152220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5526">
      <w:bodyDiv w:val="1"/>
      <w:marLeft w:val="0"/>
      <w:marRight w:val="0"/>
      <w:marTop w:val="0"/>
      <w:marBottom w:val="0"/>
      <w:divBdr>
        <w:top w:val="none" w:sz="0" w:space="0" w:color="auto"/>
        <w:left w:val="none" w:sz="0" w:space="0" w:color="auto"/>
        <w:bottom w:val="none" w:sz="0" w:space="0" w:color="auto"/>
        <w:right w:val="none" w:sz="0" w:space="0" w:color="auto"/>
      </w:divBdr>
    </w:div>
    <w:div w:id="81626102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805137">
      <w:bodyDiv w:val="1"/>
      <w:marLeft w:val="0"/>
      <w:marRight w:val="0"/>
      <w:marTop w:val="0"/>
      <w:marBottom w:val="0"/>
      <w:divBdr>
        <w:top w:val="none" w:sz="0" w:space="0" w:color="auto"/>
        <w:left w:val="none" w:sz="0" w:space="0" w:color="auto"/>
        <w:bottom w:val="none" w:sz="0" w:space="0" w:color="auto"/>
        <w:right w:val="none" w:sz="0" w:space="0" w:color="auto"/>
      </w:divBdr>
    </w:div>
    <w:div w:id="817576956">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4773">
      <w:bodyDiv w:val="1"/>
      <w:marLeft w:val="0"/>
      <w:marRight w:val="0"/>
      <w:marTop w:val="0"/>
      <w:marBottom w:val="0"/>
      <w:divBdr>
        <w:top w:val="none" w:sz="0" w:space="0" w:color="auto"/>
        <w:left w:val="none" w:sz="0" w:space="0" w:color="auto"/>
        <w:bottom w:val="none" w:sz="0" w:space="0" w:color="auto"/>
        <w:right w:val="none" w:sz="0" w:space="0" w:color="auto"/>
      </w:divBdr>
    </w:div>
    <w:div w:id="821120678">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355157">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318927">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822033">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05754">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755974">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01779">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918335">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163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108683">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684093">
      <w:bodyDiv w:val="1"/>
      <w:marLeft w:val="0"/>
      <w:marRight w:val="0"/>
      <w:marTop w:val="0"/>
      <w:marBottom w:val="0"/>
      <w:divBdr>
        <w:top w:val="none" w:sz="0" w:space="0" w:color="auto"/>
        <w:left w:val="none" w:sz="0" w:space="0" w:color="auto"/>
        <w:bottom w:val="none" w:sz="0" w:space="0" w:color="auto"/>
        <w:right w:val="none" w:sz="0" w:space="0" w:color="auto"/>
      </w:divBdr>
    </w:div>
    <w:div w:id="83368916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880300">
      <w:bodyDiv w:val="1"/>
      <w:marLeft w:val="0"/>
      <w:marRight w:val="0"/>
      <w:marTop w:val="0"/>
      <w:marBottom w:val="0"/>
      <w:divBdr>
        <w:top w:val="none" w:sz="0" w:space="0" w:color="auto"/>
        <w:left w:val="none" w:sz="0" w:space="0" w:color="auto"/>
        <w:bottom w:val="none" w:sz="0" w:space="0" w:color="auto"/>
        <w:right w:val="none" w:sz="0" w:space="0" w:color="auto"/>
      </w:divBdr>
    </w:div>
    <w:div w:id="834995575">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837306102">
      <w:bodyDiv w:val="1"/>
      <w:marLeft w:val="0"/>
      <w:marRight w:val="0"/>
      <w:marTop w:val="0"/>
      <w:marBottom w:val="0"/>
      <w:divBdr>
        <w:top w:val="none" w:sz="0" w:space="0" w:color="auto"/>
        <w:left w:val="none" w:sz="0" w:space="0" w:color="auto"/>
        <w:bottom w:val="none" w:sz="0" w:space="0" w:color="auto"/>
        <w:right w:val="none" w:sz="0" w:space="0" w:color="auto"/>
      </w:divBdr>
    </w:div>
    <w:div w:id="838038848">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779275">
      <w:bodyDiv w:val="1"/>
      <w:marLeft w:val="0"/>
      <w:marRight w:val="0"/>
      <w:marTop w:val="0"/>
      <w:marBottom w:val="0"/>
      <w:divBdr>
        <w:top w:val="none" w:sz="0" w:space="0" w:color="auto"/>
        <w:left w:val="none" w:sz="0" w:space="0" w:color="auto"/>
        <w:bottom w:val="none" w:sz="0" w:space="0" w:color="auto"/>
        <w:right w:val="none" w:sz="0" w:space="0" w:color="auto"/>
      </w:divBdr>
    </w:div>
    <w:div w:id="841310167">
      <w:bodyDiv w:val="1"/>
      <w:marLeft w:val="0"/>
      <w:marRight w:val="0"/>
      <w:marTop w:val="0"/>
      <w:marBottom w:val="0"/>
      <w:divBdr>
        <w:top w:val="none" w:sz="0" w:space="0" w:color="auto"/>
        <w:left w:val="none" w:sz="0" w:space="0" w:color="auto"/>
        <w:bottom w:val="none" w:sz="0" w:space="0" w:color="auto"/>
        <w:right w:val="none" w:sz="0" w:space="0" w:color="auto"/>
      </w:divBdr>
    </w:div>
    <w:div w:id="841358760">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050361">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899216">
      <w:bodyDiv w:val="1"/>
      <w:marLeft w:val="0"/>
      <w:marRight w:val="0"/>
      <w:marTop w:val="0"/>
      <w:marBottom w:val="0"/>
      <w:divBdr>
        <w:top w:val="none" w:sz="0" w:space="0" w:color="auto"/>
        <w:left w:val="none" w:sz="0" w:space="0" w:color="auto"/>
        <w:bottom w:val="none" w:sz="0" w:space="0" w:color="auto"/>
        <w:right w:val="none" w:sz="0" w:space="0" w:color="auto"/>
      </w:divBdr>
      <w:divsChild>
        <w:div w:id="461122397">
          <w:marLeft w:val="0"/>
          <w:marRight w:val="0"/>
          <w:marTop w:val="0"/>
          <w:marBottom w:val="300"/>
          <w:divBdr>
            <w:top w:val="none" w:sz="0" w:space="0" w:color="auto"/>
            <w:left w:val="single" w:sz="36" w:space="15" w:color="EEEEEE"/>
            <w:bottom w:val="none" w:sz="0" w:space="0" w:color="auto"/>
            <w:right w:val="none" w:sz="0" w:space="0" w:color="auto"/>
          </w:divBdr>
          <w:divsChild>
            <w:div w:id="1209342188">
              <w:marLeft w:val="0"/>
              <w:marRight w:val="0"/>
              <w:marTop w:val="0"/>
              <w:marBottom w:val="0"/>
              <w:divBdr>
                <w:top w:val="none" w:sz="0" w:space="0" w:color="auto"/>
                <w:left w:val="none" w:sz="0" w:space="0" w:color="auto"/>
                <w:bottom w:val="none" w:sz="0" w:space="0" w:color="auto"/>
                <w:right w:val="none" w:sz="0" w:space="0" w:color="auto"/>
              </w:divBdr>
            </w:div>
          </w:divsChild>
        </w:div>
        <w:div w:id="1948390503">
          <w:marLeft w:val="0"/>
          <w:marRight w:val="0"/>
          <w:marTop w:val="300"/>
          <w:marBottom w:val="825"/>
          <w:divBdr>
            <w:top w:val="none" w:sz="0" w:space="0" w:color="auto"/>
            <w:left w:val="none" w:sz="0" w:space="0" w:color="auto"/>
            <w:bottom w:val="none" w:sz="0" w:space="0" w:color="auto"/>
            <w:right w:val="none" w:sz="0" w:space="0" w:color="auto"/>
          </w:divBdr>
        </w:div>
      </w:divsChild>
    </w:div>
    <w:div w:id="846332819">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672735">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
    <w:div w:id="849878695">
      <w:bodyDiv w:val="1"/>
      <w:marLeft w:val="0"/>
      <w:marRight w:val="0"/>
      <w:marTop w:val="0"/>
      <w:marBottom w:val="0"/>
      <w:divBdr>
        <w:top w:val="none" w:sz="0" w:space="0" w:color="auto"/>
        <w:left w:val="none" w:sz="0" w:space="0" w:color="auto"/>
        <w:bottom w:val="none" w:sz="0" w:space="0" w:color="auto"/>
        <w:right w:val="none" w:sz="0" w:space="0" w:color="auto"/>
      </w:divBdr>
    </w:div>
    <w:div w:id="850486512">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300938">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501331">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7156">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02479">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536368">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357396">
      <w:bodyDiv w:val="1"/>
      <w:marLeft w:val="0"/>
      <w:marRight w:val="0"/>
      <w:marTop w:val="0"/>
      <w:marBottom w:val="0"/>
      <w:divBdr>
        <w:top w:val="none" w:sz="0" w:space="0" w:color="auto"/>
        <w:left w:val="none" w:sz="0" w:space="0" w:color="auto"/>
        <w:bottom w:val="none" w:sz="0" w:space="0" w:color="auto"/>
        <w:right w:val="none" w:sz="0" w:space="0" w:color="auto"/>
      </w:divBdr>
    </w:div>
    <w:div w:id="857889150">
      <w:bodyDiv w:val="1"/>
      <w:marLeft w:val="0"/>
      <w:marRight w:val="0"/>
      <w:marTop w:val="0"/>
      <w:marBottom w:val="0"/>
      <w:divBdr>
        <w:top w:val="none" w:sz="0" w:space="0" w:color="auto"/>
        <w:left w:val="none" w:sz="0" w:space="0" w:color="auto"/>
        <w:bottom w:val="none" w:sz="0" w:space="0" w:color="auto"/>
        <w:right w:val="none" w:sz="0" w:space="0" w:color="auto"/>
      </w:divBdr>
      <w:divsChild>
        <w:div w:id="660472077">
          <w:marLeft w:val="0"/>
          <w:marRight w:val="0"/>
          <w:marTop w:val="300"/>
          <w:marBottom w:val="825"/>
          <w:divBdr>
            <w:top w:val="none" w:sz="0" w:space="0" w:color="auto"/>
            <w:left w:val="none" w:sz="0" w:space="0" w:color="auto"/>
            <w:bottom w:val="none" w:sz="0" w:space="0" w:color="auto"/>
            <w:right w:val="none" w:sz="0" w:space="0" w:color="auto"/>
          </w:divBdr>
        </w:div>
        <w:div w:id="1393846621">
          <w:marLeft w:val="0"/>
          <w:marRight w:val="0"/>
          <w:marTop w:val="0"/>
          <w:marBottom w:val="300"/>
          <w:divBdr>
            <w:top w:val="none" w:sz="0" w:space="0" w:color="auto"/>
            <w:left w:val="single" w:sz="36" w:space="15" w:color="EEEEEE"/>
            <w:bottom w:val="none" w:sz="0" w:space="0" w:color="auto"/>
            <w:right w:val="none" w:sz="0" w:space="0" w:color="auto"/>
          </w:divBdr>
          <w:divsChild>
            <w:div w:id="1518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481520">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714869">
      <w:bodyDiv w:val="1"/>
      <w:marLeft w:val="0"/>
      <w:marRight w:val="0"/>
      <w:marTop w:val="0"/>
      <w:marBottom w:val="0"/>
      <w:divBdr>
        <w:top w:val="none" w:sz="0" w:space="0" w:color="auto"/>
        <w:left w:val="none" w:sz="0" w:space="0" w:color="auto"/>
        <w:bottom w:val="none" w:sz="0" w:space="0" w:color="auto"/>
        <w:right w:val="none" w:sz="0" w:space="0" w:color="auto"/>
      </w:divBdr>
    </w:div>
    <w:div w:id="863783999">
      <w:bodyDiv w:val="1"/>
      <w:marLeft w:val="0"/>
      <w:marRight w:val="0"/>
      <w:marTop w:val="0"/>
      <w:marBottom w:val="0"/>
      <w:divBdr>
        <w:top w:val="none" w:sz="0" w:space="0" w:color="auto"/>
        <w:left w:val="none" w:sz="0" w:space="0" w:color="auto"/>
        <w:bottom w:val="none" w:sz="0" w:space="0" w:color="auto"/>
        <w:right w:val="none" w:sz="0" w:space="0" w:color="auto"/>
      </w:divBdr>
    </w:div>
    <w:div w:id="863833091">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018638">
      <w:bodyDiv w:val="1"/>
      <w:marLeft w:val="0"/>
      <w:marRight w:val="0"/>
      <w:marTop w:val="0"/>
      <w:marBottom w:val="0"/>
      <w:divBdr>
        <w:top w:val="none" w:sz="0" w:space="0" w:color="auto"/>
        <w:left w:val="none" w:sz="0" w:space="0" w:color="auto"/>
        <w:bottom w:val="none" w:sz="0" w:space="0" w:color="auto"/>
        <w:right w:val="none" w:sz="0" w:space="0" w:color="auto"/>
      </w:divBdr>
    </w:div>
    <w:div w:id="865486451">
      <w:bodyDiv w:val="1"/>
      <w:marLeft w:val="0"/>
      <w:marRight w:val="0"/>
      <w:marTop w:val="0"/>
      <w:marBottom w:val="0"/>
      <w:divBdr>
        <w:top w:val="none" w:sz="0" w:space="0" w:color="auto"/>
        <w:left w:val="none" w:sz="0" w:space="0" w:color="auto"/>
        <w:bottom w:val="none" w:sz="0" w:space="0" w:color="auto"/>
        <w:right w:val="none" w:sz="0" w:space="0" w:color="auto"/>
      </w:divBdr>
    </w:div>
    <w:div w:id="865681115">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2722">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7839034">
      <w:bodyDiv w:val="1"/>
      <w:marLeft w:val="0"/>
      <w:marRight w:val="0"/>
      <w:marTop w:val="0"/>
      <w:marBottom w:val="0"/>
      <w:divBdr>
        <w:top w:val="none" w:sz="0" w:space="0" w:color="auto"/>
        <w:left w:val="none" w:sz="0" w:space="0" w:color="auto"/>
        <w:bottom w:val="none" w:sz="0" w:space="0" w:color="auto"/>
        <w:right w:val="none" w:sz="0" w:space="0" w:color="auto"/>
      </w:divBdr>
    </w:div>
    <w:div w:id="867986967">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300287">
      <w:bodyDiv w:val="1"/>
      <w:marLeft w:val="0"/>
      <w:marRight w:val="0"/>
      <w:marTop w:val="0"/>
      <w:marBottom w:val="0"/>
      <w:divBdr>
        <w:top w:val="none" w:sz="0" w:space="0" w:color="auto"/>
        <w:left w:val="none" w:sz="0" w:space="0" w:color="auto"/>
        <w:bottom w:val="none" w:sz="0" w:space="0" w:color="auto"/>
        <w:right w:val="none" w:sz="0" w:space="0" w:color="auto"/>
      </w:divBdr>
    </w:div>
    <w:div w:id="870071091">
      <w:bodyDiv w:val="1"/>
      <w:marLeft w:val="0"/>
      <w:marRight w:val="0"/>
      <w:marTop w:val="0"/>
      <w:marBottom w:val="0"/>
      <w:divBdr>
        <w:top w:val="none" w:sz="0" w:space="0" w:color="auto"/>
        <w:left w:val="none" w:sz="0" w:space="0" w:color="auto"/>
        <w:bottom w:val="none" w:sz="0" w:space="0" w:color="auto"/>
        <w:right w:val="none" w:sz="0" w:space="0" w:color="auto"/>
      </w:divBdr>
    </w:div>
    <w:div w:id="870387113">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726116">
      <w:bodyDiv w:val="1"/>
      <w:marLeft w:val="0"/>
      <w:marRight w:val="0"/>
      <w:marTop w:val="0"/>
      <w:marBottom w:val="0"/>
      <w:divBdr>
        <w:top w:val="none" w:sz="0" w:space="0" w:color="auto"/>
        <w:left w:val="none" w:sz="0" w:space="0" w:color="auto"/>
        <w:bottom w:val="none" w:sz="0" w:space="0" w:color="auto"/>
        <w:right w:val="none" w:sz="0" w:space="0" w:color="auto"/>
      </w:divBdr>
    </w:div>
    <w:div w:id="871457155">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3880427">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271216">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93165">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350545">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36738">
      <w:bodyDiv w:val="1"/>
      <w:marLeft w:val="0"/>
      <w:marRight w:val="0"/>
      <w:marTop w:val="0"/>
      <w:marBottom w:val="0"/>
      <w:divBdr>
        <w:top w:val="none" w:sz="0" w:space="0" w:color="auto"/>
        <w:left w:val="none" w:sz="0" w:space="0" w:color="auto"/>
        <w:bottom w:val="none" w:sz="0" w:space="0" w:color="auto"/>
        <w:right w:val="none" w:sz="0" w:space="0" w:color="auto"/>
      </w:divBdr>
      <w:divsChild>
        <w:div w:id="800147015">
          <w:marLeft w:val="0"/>
          <w:marRight w:val="0"/>
          <w:marTop w:val="0"/>
          <w:marBottom w:val="300"/>
          <w:divBdr>
            <w:top w:val="none" w:sz="0" w:space="0" w:color="auto"/>
            <w:left w:val="single" w:sz="36" w:space="15" w:color="EEEEEE"/>
            <w:bottom w:val="none" w:sz="0" w:space="0" w:color="auto"/>
            <w:right w:val="none" w:sz="0" w:space="0" w:color="auto"/>
          </w:divBdr>
          <w:divsChild>
            <w:div w:id="1657876895">
              <w:marLeft w:val="0"/>
              <w:marRight w:val="0"/>
              <w:marTop w:val="0"/>
              <w:marBottom w:val="0"/>
              <w:divBdr>
                <w:top w:val="none" w:sz="0" w:space="0" w:color="auto"/>
                <w:left w:val="none" w:sz="0" w:space="0" w:color="auto"/>
                <w:bottom w:val="none" w:sz="0" w:space="0" w:color="auto"/>
                <w:right w:val="none" w:sz="0" w:space="0" w:color="auto"/>
              </w:divBdr>
            </w:div>
          </w:divsChild>
        </w:div>
        <w:div w:id="1029179575">
          <w:marLeft w:val="0"/>
          <w:marRight w:val="0"/>
          <w:marTop w:val="300"/>
          <w:marBottom w:val="825"/>
          <w:divBdr>
            <w:top w:val="none" w:sz="0" w:space="0" w:color="auto"/>
            <w:left w:val="none" w:sz="0" w:space="0" w:color="auto"/>
            <w:bottom w:val="none" w:sz="0" w:space="0" w:color="auto"/>
            <w:right w:val="none" w:sz="0" w:space="0" w:color="auto"/>
          </w:divBdr>
        </w:div>
      </w:divsChild>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172320">
      <w:bodyDiv w:val="1"/>
      <w:marLeft w:val="0"/>
      <w:marRight w:val="0"/>
      <w:marTop w:val="0"/>
      <w:marBottom w:val="0"/>
      <w:divBdr>
        <w:top w:val="none" w:sz="0" w:space="0" w:color="auto"/>
        <w:left w:val="none" w:sz="0" w:space="0" w:color="auto"/>
        <w:bottom w:val="none" w:sz="0" w:space="0" w:color="auto"/>
        <w:right w:val="none" w:sz="0" w:space="0" w:color="auto"/>
      </w:divBdr>
    </w:div>
    <w:div w:id="879197770">
      <w:bodyDiv w:val="1"/>
      <w:marLeft w:val="0"/>
      <w:marRight w:val="0"/>
      <w:marTop w:val="0"/>
      <w:marBottom w:val="0"/>
      <w:divBdr>
        <w:top w:val="none" w:sz="0" w:space="0" w:color="auto"/>
        <w:left w:val="none" w:sz="0" w:space="0" w:color="auto"/>
        <w:bottom w:val="none" w:sz="0" w:space="0" w:color="auto"/>
        <w:right w:val="none" w:sz="0" w:space="0" w:color="auto"/>
      </w:divBdr>
      <w:divsChild>
        <w:div w:id="95683948">
          <w:marLeft w:val="0"/>
          <w:marRight w:val="0"/>
          <w:marTop w:val="300"/>
          <w:marBottom w:val="825"/>
          <w:divBdr>
            <w:top w:val="none" w:sz="0" w:space="0" w:color="auto"/>
            <w:left w:val="none" w:sz="0" w:space="0" w:color="auto"/>
            <w:bottom w:val="none" w:sz="0" w:space="0" w:color="auto"/>
            <w:right w:val="none" w:sz="0" w:space="0" w:color="auto"/>
          </w:divBdr>
        </w:div>
        <w:div w:id="532888962">
          <w:marLeft w:val="0"/>
          <w:marRight w:val="0"/>
          <w:marTop w:val="0"/>
          <w:marBottom w:val="300"/>
          <w:divBdr>
            <w:top w:val="none" w:sz="0" w:space="0" w:color="auto"/>
            <w:left w:val="single" w:sz="36" w:space="15" w:color="EEEEEE"/>
            <w:bottom w:val="none" w:sz="0" w:space="0" w:color="auto"/>
            <w:right w:val="none" w:sz="0" w:space="0" w:color="auto"/>
          </w:divBdr>
          <w:divsChild>
            <w:div w:id="215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4267">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6398">
      <w:bodyDiv w:val="1"/>
      <w:marLeft w:val="0"/>
      <w:marRight w:val="0"/>
      <w:marTop w:val="0"/>
      <w:marBottom w:val="0"/>
      <w:divBdr>
        <w:top w:val="none" w:sz="0" w:space="0" w:color="auto"/>
        <w:left w:val="none" w:sz="0" w:space="0" w:color="auto"/>
        <w:bottom w:val="none" w:sz="0" w:space="0" w:color="auto"/>
        <w:right w:val="none" w:sz="0" w:space="0" w:color="auto"/>
      </w:divBdr>
    </w:div>
    <w:div w:id="879903666">
      <w:bodyDiv w:val="1"/>
      <w:marLeft w:val="0"/>
      <w:marRight w:val="0"/>
      <w:marTop w:val="0"/>
      <w:marBottom w:val="0"/>
      <w:divBdr>
        <w:top w:val="none" w:sz="0" w:space="0" w:color="auto"/>
        <w:left w:val="none" w:sz="0" w:space="0" w:color="auto"/>
        <w:bottom w:val="none" w:sz="0" w:space="0" w:color="auto"/>
        <w:right w:val="none" w:sz="0" w:space="0" w:color="auto"/>
      </w:divBdr>
    </w:div>
    <w:div w:id="8806264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560786">
      <w:bodyDiv w:val="1"/>
      <w:marLeft w:val="0"/>
      <w:marRight w:val="0"/>
      <w:marTop w:val="0"/>
      <w:marBottom w:val="0"/>
      <w:divBdr>
        <w:top w:val="none" w:sz="0" w:space="0" w:color="auto"/>
        <w:left w:val="none" w:sz="0" w:space="0" w:color="auto"/>
        <w:bottom w:val="none" w:sz="0" w:space="0" w:color="auto"/>
        <w:right w:val="none" w:sz="0" w:space="0" w:color="auto"/>
      </w:divBdr>
    </w:div>
    <w:div w:id="883642901">
      <w:bodyDiv w:val="1"/>
      <w:marLeft w:val="0"/>
      <w:marRight w:val="0"/>
      <w:marTop w:val="0"/>
      <w:marBottom w:val="0"/>
      <w:divBdr>
        <w:top w:val="none" w:sz="0" w:space="0" w:color="auto"/>
        <w:left w:val="none" w:sz="0" w:space="0" w:color="auto"/>
        <w:bottom w:val="none" w:sz="0" w:space="0" w:color="auto"/>
        <w:right w:val="none" w:sz="0" w:space="0" w:color="auto"/>
      </w:divBdr>
    </w:div>
    <w:div w:id="884024604">
      <w:bodyDiv w:val="1"/>
      <w:marLeft w:val="0"/>
      <w:marRight w:val="0"/>
      <w:marTop w:val="0"/>
      <w:marBottom w:val="0"/>
      <w:divBdr>
        <w:top w:val="none" w:sz="0" w:space="0" w:color="auto"/>
        <w:left w:val="none" w:sz="0" w:space="0" w:color="auto"/>
        <w:bottom w:val="none" w:sz="0" w:space="0" w:color="auto"/>
        <w:right w:val="none" w:sz="0" w:space="0" w:color="auto"/>
      </w:divBdr>
      <w:divsChild>
        <w:div w:id="476528666">
          <w:marLeft w:val="0"/>
          <w:marRight w:val="0"/>
          <w:marTop w:val="300"/>
          <w:marBottom w:val="825"/>
          <w:divBdr>
            <w:top w:val="none" w:sz="0" w:space="0" w:color="auto"/>
            <w:left w:val="none" w:sz="0" w:space="0" w:color="auto"/>
            <w:bottom w:val="none" w:sz="0" w:space="0" w:color="auto"/>
            <w:right w:val="none" w:sz="0" w:space="0" w:color="auto"/>
          </w:divBdr>
        </w:div>
        <w:div w:id="1912765019">
          <w:marLeft w:val="0"/>
          <w:marRight w:val="0"/>
          <w:marTop w:val="0"/>
          <w:marBottom w:val="300"/>
          <w:divBdr>
            <w:top w:val="none" w:sz="0" w:space="0" w:color="auto"/>
            <w:left w:val="single" w:sz="36" w:space="15" w:color="EEEEEE"/>
            <w:bottom w:val="none" w:sz="0" w:space="0" w:color="auto"/>
            <w:right w:val="none" w:sz="0" w:space="0" w:color="auto"/>
          </w:divBdr>
          <w:divsChild>
            <w:div w:id="128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291026">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260970">
      <w:bodyDiv w:val="1"/>
      <w:marLeft w:val="0"/>
      <w:marRight w:val="0"/>
      <w:marTop w:val="0"/>
      <w:marBottom w:val="0"/>
      <w:divBdr>
        <w:top w:val="none" w:sz="0" w:space="0" w:color="auto"/>
        <w:left w:val="none" w:sz="0" w:space="0" w:color="auto"/>
        <w:bottom w:val="none" w:sz="0" w:space="0" w:color="auto"/>
        <w:right w:val="none" w:sz="0" w:space="0" w:color="auto"/>
      </w:divBdr>
    </w:div>
    <w:div w:id="885339973">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9569">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912438">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30142">
      <w:bodyDiv w:val="1"/>
      <w:marLeft w:val="0"/>
      <w:marRight w:val="0"/>
      <w:marTop w:val="0"/>
      <w:marBottom w:val="0"/>
      <w:divBdr>
        <w:top w:val="none" w:sz="0" w:space="0" w:color="auto"/>
        <w:left w:val="none" w:sz="0" w:space="0" w:color="auto"/>
        <w:bottom w:val="none" w:sz="0" w:space="0" w:color="auto"/>
        <w:right w:val="none" w:sz="0" w:space="0" w:color="auto"/>
      </w:divBdr>
      <w:divsChild>
        <w:div w:id="300576407">
          <w:marLeft w:val="0"/>
          <w:marRight w:val="0"/>
          <w:marTop w:val="0"/>
          <w:marBottom w:val="300"/>
          <w:divBdr>
            <w:top w:val="none" w:sz="0" w:space="0" w:color="auto"/>
            <w:left w:val="single" w:sz="36" w:space="15" w:color="EEEEEE"/>
            <w:bottom w:val="none" w:sz="0" w:space="0" w:color="auto"/>
            <w:right w:val="none" w:sz="0" w:space="0" w:color="auto"/>
          </w:divBdr>
          <w:divsChild>
            <w:div w:id="478310151">
              <w:marLeft w:val="0"/>
              <w:marRight w:val="0"/>
              <w:marTop w:val="0"/>
              <w:marBottom w:val="0"/>
              <w:divBdr>
                <w:top w:val="none" w:sz="0" w:space="0" w:color="auto"/>
                <w:left w:val="none" w:sz="0" w:space="0" w:color="auto"/>
                <w:bottom w:val="none" w:sz="0" w:space="0" w:color="auto"/>
                <w:right w:val="none" w:sz="0" w:space="0" w:color="auto"/>
              </w:divBdr>
            </w:div>
          </w:divsChild>
        </w:div>
        <w:div w:id="1635596996">
          <w:marLeft w:val="0"/>
          <w:marRight w:val="0"/>
          <w:marTop w:val="300"/>
          <w:marBottom w:val="825"/>
          <w:divBdr>
            <w:top w:val="none" w:sz="0" w:space="0" w:color="auto"/>
            <w:left w:val="none" w:sz="0" w:space="0" w:color="auto"/>
            <w:bottom w:val="none" w:sz="0" w:space="0" w:color="auto"/>
            <w:right w:val="none" w:sz="0" w:space="0" w:color="auto"/>
          </w:divBdr>
        </w:div>
      </w:divsChild>
    </w:div>
    <w:div w:id="88769313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151944">
      <w:bodyDiv w:val="1"/>
      <w:marLeft w:val="0"/>
      <w:marRight w:val="0"/>
      <w:marTop w:val="0"/>
      <w:marBottom w:val="0"/>
      <w:divBdr>
        <w:top w:val="none" w:sz="0" w:space="0" w:color="auto"/>
        <w:left w:val="none" w:sz="0" w:space="0" w:color="auto"/>
        <w:bottom w:val="none" w:sz="0" w:space="0" w:color="auto"/>
        <w:right w:val="none" w:sz="0" w:space="0" w:color="auto"/>
      </w:divBdr>
    </w:div>
    <w:div w:id="888303463">
      <w:bodyDiv w:val="1"/>
      <w:marLeft w:val="0"/>
      <w:marRight w:val="0"/>
      <w:marTop w:val="0"/>
      <w:marBottom w:val="0"/>
      <w:divBdr>
        <w:top w:val="none" w:sz="0" w:space="0" w:color="auto"/>
        <w:left w:val="none" w:sz="0" w:space="0" w:color="auto"/>
        <w:bottom w:val="none" w:sz="0" w:space="0" w:color="auto"/>
        <w:right w:val="none" w:sz="0" w:space="0" w:color="auto"/>
      </w:divBdr>
    </w:div>
    <w:div w:id="88834454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5327">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61336">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727140">
      <w:bodyDiv w:val="1"/>
      <w:marLeft w:val="0"/>
      <w:marRight w:val="0"/>
      <w:marTop w:val="0"/>
      <w:marBottom w:val="0"/>
      <w:divBdr>
        <w:top w:val="none" w:sz="0" w:space="0" w:color="auto"/>
        <w:left w:val="none" w:sz="0" w:space="0" w:color="auto"/>
        <w:bottom w:val="none" w:sz="0" w:space="0" w:color="auto"/>
        <w:right w:val="none" w:sz="0" w:space="0" w:color="auto"/>
      </w:divBdr>
    </w:div>
    <w:div w:id="891236564">
      <w:bodyDiv w:val="1"/>
      <w:marLeft w:val="0"/>
      <w:marRight w:val="0"/>
      <w:marTop w:val="0"/>
      <w:marBottom w:val="0"/>
      <w:divBdr>
        <w:top w:val="none" w:sz="0" w:space="0" w:color="auto"/>
        <w:left w:val="none" w:sz="0" w:space="0" w:color="auto"/>
        <w:bottom w:val="none" w:sz="0" w:space="0" w:color="auto"/>
        <w:right w:val="none" w:sz="0" w:space="0" w:color="auto"/>
      </w:divBdr>
    </w:div>
    <w:div w:id="891424959">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49282">
      <w:bodyDiv w:val="1"/>
      <w:marLeft w:val="0"/>
      <w:marRight w:val="0"/>
      <w:marTop w:val="0"/>
      <w:marBottom w:val="0"/>
      <w:divBdr>
        <w:top w:val="none" w:sz="0" w:space="0" w:color="auto"/>
        <w:left w:val="none" w:sz="0" w:space="0" w:color="auto"/>
        <w:bottom w:val="none" w:sz="0" w:space="0" w:color="auto"/>
        <w:right w:val="none" w:sz="0" w:space="0" w:color="auto"/>
      </w:divBdr>
    </w:div>
    <w:div w:id="891815647">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77597">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318432">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777140">
      <w:bodyDiv w:val="1"/>
      <w:marLeft w:val="0"/>
      <w:marRight w:val="0"/>
      <w:marTop w:val="0"/>
      <w:marBottom w:val="0"/>
      <w:divBdr>
        <w:top w:val="none" w:sz="0" w:space="0" w:color="auto"/>
        <w:left w:val="none" w:sz="0" w:space="0" w:color="auto"/>
        <w:bottom w:val="none" w:sz="0" w:space="0" w:color="auto"/>
        <w:right w:val="none" w:sz="0" w:space="0" w:color="auto"/>
      </w:divBdr>
    </w:div>
    <w:div w:id="895942826">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28135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8651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68037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066886">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449634">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71675">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53186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6625">
      <w:bodyDiv w:val="1"/>
      <w:marLeft w:val="0"/>
      <w:marRight w:val="0"/>
      <w:marTop w:val="0"/>
      <w:marBottom w:val="0"/>
      <w:divBdr>
        <w:top w:val="none" w:sz="0" w:space="0" w:color="auto"/>
        <w:left w:val="none" w:sz="0" w:space="0" w:color="auto"/>
        <w:bottom w:val="none" w:sz="0" w:space="0" w:color="auto"/>
        <w:right w:val="none" w:sz="0" w:space="0" w:color="auto"/>
      </w:divBdr>
    </w:div>
    <w:div w:id="906888613">
      <w:bodyDiv w:val="1"/>
      <w:marLeft w:val="0"/>
      <w:marRight w:val="0"/>
      <w:marTop w:val="0"/>
      <w:marBottom w:val="0"/>
      <w:divBdr>
        <w:top w:val="none" w:sz="0" w:space="0" w:color="auto"/>
        <w:left w:val="none" w:sz="0" w:space="0" w:color="auto"/>
        <w:bottom w:val="none" w:sz="0" w:space="0" w:color="auto"/>
        <w:right w:val="none" w:sz="0" w:space="0" w:color="auto"/>
      </w:divBdr>
    </w:div>
    <w:div w:id="907349916">
      <w:bodyDiv w:val="1"/>
      <w:marLeft w:val="0"/>
      <w:marRight w:val="0"/>
      <w:marTop w:val="0"/>
      <w:marBottom w:val="0"/>
      <w:divBdr>
        <w:top w:val="none" w:sz="0" w:space="0" w:color="auto"/>
        <w:left w:val="none" w:sz="0" w:space="0" w:color="auto"/>
        <w:bottom w:val="none" w:sz="0" w:space="0" w:color="auto"/>
        <w:right w:val="none" w:sz="0" w:space="0" w:color="auto"/>
      </w:divBdr>
    </w:div>
    <w:div w:id="907688137">
      <w:bodyDiv w:val="1"/>
      <w:marLeft w:val="0"/>
      <w:marRight w:val="0"/>
      <w:marTop w:val="0"/>
      <w:marBottom w:val="0"/>
      <w:divBdr>
        <w:top w:val="none" w:sz="0" w:space="0" w:color="auto"/>
        <w:left w:val="none" w:sz="0" w:space="0" w:color="auto"/>
        <w:bottom w:val="none" w:sz="0" w:space="0" w:color="auto"/>
        <w:right w:val="none" w:sz="0" w:space="0" w:color="auto"/>
      </w:divBdr>
    </w:div>
    <w:div w:id="90826718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8924801">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1808">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2473929">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858437">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0011">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35464">
      <w:bodyDiv w:val="1"/>
      <w:marLeft w:val="0"/>
      <w:marRight w:val="0"/>
      <w:marTop w:val="0"/>
      <w:marBottom w:val="0"/>
      <w:divBdr>
        <w:top w:val="none" w:sz="0" w:space="0" w:color="auto"/>
        <w:left w:val="none" w:sz="0" w:space="0" w:color="auto"/>
        <w:bottom w:val="none" w:sz="0" w:space="0" w:color="auto"/>
        <w:right w:val="none" w:sz="0" w:space="0" w:color="auto"/>
      </w:divBdr>
    </w:div>
    <w:div w:id="918948759">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8182">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10659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460223">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3078">
      <w:bodyDiv w:val="1"/>
      <w:marLeft w:val="0"/>
      <w:marRight w:val="0"/>
      <w:marTop w:val="0"/>
      <w:marBottom w:val="0"/>
      <w:divBdr>
        <w:top w:val="none" w:sz="0" w:space="0" w:color="auto"/>
        <w:left w:val="none" w:sz="0" w:space="0" w:color="auto"/>
        <w:bottom w:val="none" w:sz="0" w:space="0" w:color="auto"/>
        <w:right w:val="none" w:sz="0" w:space="0" w:color="auto"/>
      </w:divBdr>
    </w:div>
    <w:div w:id="925920158">
      <w:bodyDiv w:val="1"/>
      <w:marLeft w:val="0"/>
      <w:marRight w:val="0"/>
      <w:marTop w:val="0"/>
      <w:marBottom w:val="0"/>
      <w:divBdr>
        <w:top w:val="none" w:sz="0" w:space="0" w:color="auto"/>
        <w:left w:val="none" w:sz="0" w:space="0" w:color="auto"/>
        <w:bottom w:val="none" w:sz="0" w:space="0" w:color="auto"/>
        <w:right w:val="none" w:sz="0" w:space="0" w:color="auto"/>
      </w:divBdr>
    </w:div>
    <w:div w:id="926157202">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69424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808130">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201116">
      <w:bodyDiv w:val="1"/>
      <w:marLeft w:val="0"/>
      <w:marRight w:val="0"/>
      <w:marTop w:val="0"/>
      <w:marBottom w:val="0"/>
      <w:divBdr>
        <w:top w:val="none" w:sz="0" w:space="0" w:color="auto"/>
        <w:left w:val="none" w:sz="0" w:space="0" w:color="auto"/>
        <w:bottom w:val="none" w:sz="0" w:space="0" w:color="auto"/>
        <w:right w:val="none" w:sz="0" w:space="0" w:color="auto"/>
      </w:divBdr>
      <w:divsChild>
        <w:div w:id="203098457">
          <w:marLeft w:val="0"/>
          <w:marRight w:val="0"/>
          <w:marTop w:val="300"/>
          <w:marBottom w:val="825"/>
          <w:divBdr>
            <w:top w:val="none" w:sz="0" w:space="0" w:color="auto"/>
            <w:left w:val="none" w:sz="0" w:space="0" w:color="auto"/>
            <w:bottom w:val="none" w:sz="0" w:space="0" w:color="auto"/>
            <w:right w:val="none" w:sz="0" w:space="0" w:color="auto"/>
          </w:divBdr>
        </w:div>
        <w:div w:id="1494837984">
          <w:marLeft w:val="0"/>
          <w:marRight w:val="0"/>
          <w:marTop w:val="0"/>
          <w:marBottom w:val="300"/>
          <w:divBdr>
            <w:top w:val="none" w:sz="0" w:space="0" w:color="auto"/>
            <w:left w:val="single" w:sz="36" w:space="15" w:color="EEEEEE"/>
            <w:bottom w:val="none" w:sz="0" w:space="0" w:color="auto"/>
            <w:right w:val="none" w:sz="0" w:space="0" w:color="auto"/>
          </w:divBdr>
          <w:divsChild>
            <w:div w:id="388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258">
      <w:bodyDiv w:val="1"/>
      <w:marLeft w:val="0"/>
      <w:marRight w:val="0"/>
      <w:marTop w:val="0"/>
      <w:marBottom w:val="0"/>
      <w:divBdr>
        <w:top w:val="none" w:sz="0" w:space="0" w:color="auto"/>
        <w:left w:val="none" w:sz="0" w:space="0" w:color="auto"/>
        <w:bottom w:val="none" w:sz="0" w:space="0" w:color="auto"/>
        <w:right w:val="none" w:sz="0" w:space="0" w:color="auto"/>
      </w:divBdr>
    </w:div>
    <w:div w:id="929313859">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45891">
      <w:bodyDiv w:val="1"/>
      <w:marLeft w:val="0"/>
      <w:marRight w:val="0"/>
      <w:marTop w:val="0"/>
      <w:marBottom w:val="0"/>
      <w:divBdr>
        <w:top w:val="none" w:sz="0" w:space="0" w:color="auto"/>
        <w:left w:val="none" w:sz="0" w:space="0" w:color="auto"/>
        <w:bottom w:val="none" w:sz="0" w:space="0" w:color="auto"/>
        <w:right w:val="none" w:sz="0" w:space="0" w:color="auto"/>
      </w:divBdr>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93140248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861727">
      <w:bodyDiv w:val="1"/>
      <w:marLeft w:val="0"/>
      <w:marRight w:val="0"/>
      <w:marTop w:val="0"/>
      <w:marBottom w:val="0"/>
      <w:divBdr>
        <w:top w:val="none" w:sz="0" w:space="0" w:color="auto"/>
        <w:left w:val="none" w:sz="0" w:space="0" w:color="auto"/>
        <w:bottom w:val="none" w:sz="0" w:space="0" w:color="auto"/>
        <w:right w:val="none" w:sz="0" w:space="0" w:color="auto"/>
      </w:divBdr>
    </w:div>
    <w:div w:id="933783392">
      <w:bodyDiv w:val="1"/>
      <w:marLeft w:val="0"/>
      <w:marRight w:val="0"/>
      <w:marTop w:val="0"/>
      <w:marBottom w:val="0"/>
      <w:divBdr>
        <w:top w:val="none" w:sz="0" w:space="0" w:color="auto"/>
        <w:left w:val="none" w:sz="0" w:space="0" w:color="auto"/>
        <w:bottom w:val="none" w:sz="0" w:space="0" w:color="auto"/>
        <w:right w:val="none" w:sz="0" w:space="0" w:color="auto"/>
      </w:divBdr>
    </w:div>
    <w:div w:id="933976601">
      <w:bodyDiv w:val="1"/>
      <w:marLeft w:val="0"/>
      <w:marRight w:val="0"/>
      <w:marTop w:val="0"/>
      <w:marBottom w:val="0"/>
      <w:divBdr>
        <w:top w:val="none" w:sz="0" w:space="0" w:color="auto"/>
        <w:left w:val="none" w:sz="0" w:space="0" w:color="auto"/>
        <w:bottom w:val="none" w:sz="0" w:space="0" w:color="auto"/>
        <w:right w:val="none" w:sz="0" w:space="0" w:color="auto"/>
      </w:divBdr>
    </w:div>
    <w:div w:id="934364174">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748515">
      <w:bodyDiv w:val="1"/>
      <w:marLeft w:val="0"/>
      <w:marRight w:val="0"/>
      <w:marTop w:val="0"/>
      <w:marBottom w:val="0"/>
      <w:divBdr>
        <w:top w:val="none" w:sz="0" w:space="0" w:color="auto"/>
        <w:left w:val="none" w:sz="0" w:space="0" w:color="auto"/>
        <w:bottom w:val="none" w:sz="0" w:space="0" w:color="auto"/>
        <w:right w:val="none" w:sz="0" w:space="0" w:color="auto"/>
      </w:divBdr>
    </w:div>
    <w:div w:id="936206581">
      <w:bodyDiv w:val="1"/>
      <w:marLeft w:val="0"/>
      <w:marRight w:val="0"/>
      <w:marTop w:val="0"/>
      <w:marBottom w:val="0"/>
      <w:divBdr>
        <w:top w:val="none" w:sz="0" w:space="0" w:color="auto"/>
        <w:left w:val="none" w:sz="0" w:space="0" w:color="auto"/>
        <w:bottom w:val="none" w:sz="0" w:space="0" w:color="auto"/>
        <w:right w:val="none" w:sz="0" w:space="0" w:color="auto"/>
      </w:divBdr>
    </w:div>
    <w:div w:id="936865840">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519829">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025111">
      <w:bodyDiv w:val="1"/>
      <w:marLeft w:val="0"/>
      <w:marRight w:val="0"/>
      <w:marTop w:val="0"/>
      <w:marBottom w:val="0"/>
      <w:divBdr>
        <w:top w:val="none" w:sz="0" w:space="0" w:color="auto"/>
        <w:left w:val="none" w:sz="0" w:space="0" w:color="auto"/>
        <w:bottom w:val="none" w:sz="0" w:space="0" w:color="auto"/>
        <w:right w:val="none" w:sz="0" w:space="0" w:color="auto"/>
      </w:divBdr>
    </w:div>
    <w:div w:id="938414796">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459293">
      <w:bodyDiv w:val="1"/>
      <w:marLeft w:val="0"/>
      <w:marRight w:val="0"/>
      <w:marTop w:val="0"/>
      <w:marBottom w:val="0"/>
      <w:divBdr>
        <w:top w:val="none" w:sz="0" w:space="0" w:color="auto"/>
        <w:left w:val="none" w:sz="0" w:space="0" w:color="auto"/>
        <w:bottom w:val="none" w:sz="0" w:space="0" w:color="auto"/>
        <w:right w:val="none" w:sz="0" w:space="0" w:color="auto"/>
      </w:divBdr>
    </w:div>
    <w:div w:id="939533978">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915294">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16343">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272213">
      <w:bodyDiv w:val="1"/>
      <w:marLeft w:val="0"/>
      <w:marRight w:val="0"/>
      <w:marTop w:val="0"/>
      <w:marBottom w:val="0"/>
      <w:divBdr>
        <w:top w:val="none" w:sz="0" w:space="0" w:color="auto"/>
        <w:left w:val="none" w:sz="0" w:space="0" w:color="auto"/>
        <w:bottom w:val="none" w:sz="0" w:space="0" w:color="auto"/>
        <w:right w:val="none" w:sz="0" w:space="0" w:color="auto"/>
      </w:divBdr>
    </w:div>
    <w:div w:id="944462780">
      <w:bodyDiv w:val="1"/>
      <w:marLeft w:val="0"/>
      <w:marRight w:val="0"/>
      <w:marTop w:val="0"/>
      <w:marBottom w:val="0"/>
      <w:divBdr>
        <w:top w:val="none" w:sz="0" w:space="0" w:color="auto"/>
        <w:left w:val="none" w:sz="0" w:space="0" w:color="auto"/>
        <w:bottom w:val="none" w:sz="0" w:space="0" w:color="auto"/>
        <w:right w:val="none" w:sz="0" w:space="0" w:color="auto"/>
      </w:divBdr>
    </w:div>
    <w:div w:id="945040637">
      <w:bodyDiv w:val="1"/>
      <w:marLeft w:val="0"/>
      <w:marRight w:val="0"/>
      <w:marTop w:val="0"/>
      <w:marBottom w:val="0"/>
      <w:divBdr>
        <w:top w:val="none" w:sz="0" w:space="0" w:color="auto"/>
        <w:left w:val="none" w:sz="0" w:space="0" w:color="auto"/>
        <w:bottom w:val="none" w:sz="0" w:space="0" w:color="auto"/>
        <w:right w:val="none" w:sz="0" w:space="0" w:color="auto"/>
      </w:divBdr>
    </w:div>
    <w:div w:id="945384823">
      <w:bodyDiv w:val="1"/>
      <w:marLeft w:val="0"/>
      <w:marRight w:val="0"/>
      <w:marTop w:val="0"/>
      <w:marBottom w:val="0"/>
      <w:divBdr>
        <w:top w:val="none" w:sz="0" w:space="0" w:color="auto"/>
        <w:left w:val="none" w:sz="0" w:space="0" w:color="auto"/>
        <w:bottom w:val="none" w:sz="0" w:space="0" w:color="auto"/>
        <w:right w:val="none" w:sz="0" w:space="0" w:color="auto"/>
      </w:divBdr>
    </w:div>
    <w:div w:id="94588947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231921">
      <w:bodyDiv w:val="1"/>
      <w:marLeft w:val="0"/>
      <w:marRight w:val="0"/>
      <w:marTop w:val="0"/>
      <w:marBottom w:val="0"/>
      <w:divBdr>
        <w:top w:val="none" w:sz="0" w:space="0" w:color="auto"/>
        <w:left w:val="none" w:sz="0" w:space="0" w:color="auto"/>
        <w:bottom w:val="none" w:sz="0" w:space="0" w:color="auto"/>
        <w:right w:val="none" w:sz="0" w:space="0" w:color="auto"/>
      </w:divBdr>
    </w:div>
    <w:div w:id="946427896">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204759">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659917">
      <w:bodyDiv w:val="1"/>
      <w:marLeft w:val="0"/>
      <w:marRight w:val="0"/>
      <w:marTop w:val="0"/>
      <w:marBottom w:val="0"/>
      <w:divBdr>
        <w:top w:val="none" w:sz="0" w:space="0" w:color="auto"/>
        <w:left w:val="none" w:sz="0" w:space="0" w:color="auto"/>
        <w:bottom w:val="none" w:sz="0" w:space="0" w:color="auto"/>
        <w:right w:val="none" w:sz="0" w:space="0" w:color="auto"/>
      </w:divBdr>
    </w:div>
    <w:div w:id="948661074">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841">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19389">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85077">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17707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07226">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18571">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835945">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5777">
      <w:bodyDiv w:val="1"/>
      <w:marLeft w:val="0"/>
      <w:marRight w:val="0"/>
      <w:marTop w:val="0"/>
      <w:marBottom w:val="0"/>
      <w:divBdr>
        <w:top w:val="none" w:sz="0" w:space="0" w:color="auto"/>
        <w:left w:val="none" w:sz="0" w:space="0" w:color="auto"/>
        <w:bottom w:val="none" w:sz="0" w:space="0" w:color="auto"/>
        <w:right w:val="none" w:sz="0" w:space="0" w:color="auto"/>
      </w:divBdr>
    </w:div>
    <w:div w:id="958992210">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64403">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502801">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5633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227464">
      <w:bodyDiv w:val="1"/>
      <w:marLeft w:val="0"/>
      <w:marRight w:val="0"/>
      <w:marTop w:val="0"/>
      <w:marBottom w:val="0"/>
      <w:divBdr>
        <w:top w:val="none" w:sz="0" w:space="0" w:color="auto"/>
        <w:left w:val="none" w:sz="0" w:space="0" w:color="auto"/>
        <w:bottom w:val="none" w:sz="0" w:space="0" w:color="auto"/>
        <w:right w:val="none" w:sz="0" w:space="0" w:color="auto"/>
      </w:divBdr>
    </w:div>
    <w:div w:id="962272767">
      <w:bodyDiv w:val="1"/>
      <w:marLeft w:val="0"/>
      <w:marRight w:val="0"/>
      <w:marTop w:val="0"/>
      <w:marBottom w:val="0"/>
      <w:divBdr>
        <w:top w:val="none" w:sz="0" w:space="0" w:color="auto"/>
        <w:left w:val="none" w:sz="0" w:space="0" w:color="auto"/>
        <w:bottom w:val="none" w:sz="0" w:space="0" w:color="auto"/>
        <w:right w:val="none" w:sz="0" w:space="0" w:color="auto"/>
      </w:divBdr>
    </w:div>
    <w:div w:id="963122031">
      <w:bodyDiv w:val="1"/>
      <w:marLeft w:val="0"/>
      <w:marRight w:val="0"/>
      <w:marTop w:val="0"/>
      <w:marBottom w:val="0"/>
      <w:divBdr>
        <w:top w:val="none" w:sz="0" w:space="0" w:color="auto"/>
        <w:left w:val="none" w:sz="0" w:space="0" w:color="auto"/>
        <w:bottom w:val="none" w:sz="0" w:space="0" w:color="auto"/>
        <w:right w:val="none" w:sz="0" w:space="0" w:color="auto"/>
      </w:divBdr>
    </w:div>
    <w:div w:id="96423910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743030">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966739701">
      <w:bodyDiv w:val="1"/>
      <w:marLeft w:val="0"/>
      <w:marRight w:val="0"/>
      <w:marTop w:val="0"/>
      <w:marBottom w:val="0"/>
      <w:divBdr>
        <w:top w:val="none" w:sz="0" w:space="0" w:color="auto"/>
        <w:left w:val="none" w:sz="0" w:space="0" w:color="auto"/>
        <w:bottom w:val="none" w:sz="0" w:space="0" w:color="auto"/>
        <w:right w:val="none" w:sz="0" w:space="0" w:color="auto"/>
      </w:divBdr>
    </w:div>
    <w:div w:id="96685630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02112">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12161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2">
          <w:marLeft w:val="0"/>
          <w:marRight w:val="0"/>
          <w:marTop w:val="300"/>
          <w:marBottom w:val="825"/>
          <w:divBdr>
            <w:top w:val="none" w:sz="0" w:space="0" w:color="auto"/>
            <w:left w:val="none" w:sz="0" w:space="0" w:color="auto"/>
            <w:bottom w:val="none" w:sz="0" w:space="0" w:color="auto"/>
            <w:right w:val="none" w:sz="0" w:space="0" w:color="auto"/>
          </w:divBdr>
        </w:div>
        <w:div w:id="488400855">
          <w:marLeft w:val="0"/>
          <w:marRight w:val="0"/>
          <w:marTop w:val="0"/>
          <w:marBottom w:val="300"/>
          <w:divBdr>
            <w:top w:val="none" w:sz="0" w:space="0" w:color="auto"/>
            <w:left w:val="single" w:sz="36" w:space="15" w:color="EEEEEE"/>
            <w:bottom w:val="none" w:sz="0" w:space="0" w:color="auto"/>
            <w:right w:val="none" w:sz="0" w:space="0" w:color="auto"/>
          </w:divBdr>
          <w:divsChild>
            <w:div w:id="452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9015986">
      <w:bodyDiv w:val="1"/>
      <w:marLeft w:val="0"/>
      <w:marRight w:val="0"/>
      <w:marTop w:val="0"/>
      <w:marBottom w:val="0"/>
      <w:divBdr>
        <w:top w:val="none" w:sz="0" w:space="0" w:color="auto"/>
        <w:left w:val="none" w:sz="0" w:space="0" w:color="auto"/>
        <w:bottom w:val="none" w:sz="0" w:space="0" w:color="auto"/>
        <w:right w:val="none" w:sz="0" w:space="0" w:color="auto"/>
      </w:divBdr>
      <w:divsChild>
        <w:div w:id="1747143164">
          <w:marLeft w:val="0"/>
          <w:marRight w:val="0"/>
          <w:marTop w:val="0"/>
          <w:marBottom w:val="0"/>
          <w:divBdr>
            <w:top w:val="none" w:sz="0" w:space="0" w:color="auto"/>
            <w:left w:val="none" w:sz="0" w:space="0" w:color="auto"/>
            <w:bottom w:val="none" w:sz="0" w:space="0" w:color="auto"/>
            <w:right w:val="none" w:sz="0" w:space="0" w:color="auto"/>
          </w:divBdr>
        </w:div>
        <w:div w:id="1834298733">
          <w:marLeft w:val="0"/>
          <w:marRight w:val="75"/>
          <w:marTop w:val="0"/>
          <w:marBottom w:val="75"/>
          <w:divBdr>
            <w:top w:val="none" w:sz="0" w:space="0" w:color="auto"/>
            <w:left w:val="none" w:sz="0" w:space="0" w:color="auto"/>
            <w:bottom w:val="none" w:sz="0" w:space="0" w:color="auto"/>
            <w:right w:val="none" w:sz="0" w:space="0" w:color="auto"/>
          </w:divBdr>
        </w:div>
      </w:divsChild>
    </w:div>
    <w:div w:id="969477618">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098531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836341">
      <w:bodyDiv w:val="1"/>
      <w:marLeft w:val="0"/>
      <w:marRight w:val="0"/>
      <w:marTop w:val="0"/>
      <w:marBottom w:val="0"/>
      <w:divBdr>
        <w:top w:val="none" w:sz="0" w:space="0" w:color="auto"/>
        <w:left w:val="none" w:sz="0" w:space="0" w:color="auto"/>
        <w:bottom w:val="none" w:sz="0" w:space="0" w:color="auto"/>
        <w:right w:val="none" w:sz="0" w:space="0" w:color="auto"/>
      </w:divBdr>
      <w:divsChild>
        <w:div w:id="153183818">
          <w:marLeft w:val="0"/>
          <w:marRight w:val="0"/>
          <w:marTop w:val="0"/>
          <w:marBottom w:val="300"/>
          <w:divBdr>
            <w:top w:val="none" w:sz="0" w:space="0" w:color="auto"/>
            <w:left w:val="single" w:sz="36" w:space="15" w:color="EEEEEE"/>
            <w:bottom w:val="none" w:sz="0" w:space="0" w:color="auto"/>
            <w:right w:val="none" w:sz="0" w:space="0" w:color="auto"/>
          </w:divBdr>
          <w:divsChild>
            <w:div w:id="1506478014">
              <w:marLeft w:val="0"/>
              <w:marRight w:val="0"/>
              <w:marTop w:val="0"/>
              <w:marBottom w:val="0"/>
              <w:divBdr>
                <w:top w:val="none" w:sz="0" w:space="0" w:color="auto"/>
                <w:left w:val="none" w:sz="0" w:space="0" w:color="auto"/>
                <w:bottom w:val="none" w:sz="0" w:space="0" w:color="auto"/>
                <w:right w:val="none" w:sz="0" w:space="0" w:color="auto"/>
              </w:divBdr>
            </w:div>
          </w:divsChild>
        </w:div>
        <w:div w:id="1506894991">
          <w:marLeft w:val="0"/>
          <w:marRight w:val="0"/>
          <w:marTop w:val="300"/>
          <w:marBottom w:val="825"/>
          <w:divBdr>
            <w:top w:val="none" w:sz="0" w:space="0" w:color="auto"/>
            <w:left w:val="none" w:sz="0" w:space="0" w:color="auto"/>
            <w:bottom w:val="none" w:sz="0" w:space="0" w:color="auto"/>
            <w:right w:val="none" w:sz="0" w:space="0" w:color="auto"/>
          </w:divBdr>
        </w:div>
      </w:divsChild>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1908139">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20697">
      <w:bodyDiv w:val="1"/>
      <w:marLeft w:val="0"/>
      <w:marRight w:val="0"/>
      <w:marTop w:val="0"/>
      <w:marBottom w:val="0"/>
      <w:divBdr>
        <w:top w:val="none" w:sz="0" w:space="0" w:color="auto"/>
        <w:left w:val="none" w:sz="0" w:space="0" w:color="auto"/>
        <w:bottom w:val="none" w:sz="0" w:space="0" w:color="auto"/>
        <w:right w:val="none" w:sz="0" w:space="0" w:color="auto"/>
      </w:divBdr>
    </w:div>
    <w:div w:id="974333864">
      <w:bodyDiv w:val="1"/>
      <w:marLeft w:val="0"/>
      <w:marRight w:val="0"/>
      <w:marTop w:val="0"/>
      <w:marBottom w:val="0"/>
      <w:divBdr>
        <w:top w:val="none" w:sz="0" w:space="0" w:color="auto"/>
        <w:left w:val="none" w:sz="0" w:space="0" w:color="auto"/>
        <w:bottom w:val="none" w:sz="0" w:space="0" w:color="auto"/>
        <w:right w:val="none" w:sz="0" w:space="0" w:color="auto"/>
      </w:divBdr>
    </w:div>
    <w:div w:id="974525184">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139066">
      <w:bodyDiv w:val="1"/>
      <w:marLeft w:val="0"/>
      <w:marRight w:val="0"/>
      <w:marTop w:val="0"/>
      <w:marBottom w:val="0"/>
      <w:divBdr>
        <w:top w:val="none" w:sz="0" w:space="0" w:color="auto"/>
        <w:left w:val="none" w:sz="0" w:space="0" w:color="auto"/>
        <w:bottom w:val="none" w:sz="0" w:space="0" w:color="auto"/>
        <w:right w:val="none" w:sz="0" w:space="0" w:color="auto"/>
      </w:divBdr>
    </w:div>
    <w:div w:id="975837481">
      <w:bodyDiv w:val="1"/>
      <w:marLeft w:val="0"/>
      <w:marRight w:val="0"/>
      <w:marTop w:val="0"/>
      <w:marBottom w:val="0"/>
      <w:divBdr>
        <w:top w:val="none" w:sz="0" w:space="0" w:color="auto"/>
        <w:left w:val="none" w:sz="0" w:space="0" w:color="auto"/>
        <w:bottom w:val="none" w:sz="0" w:space="0" w:color="auto"/>
        <w:right w:val="none" w:sz="0" w:space="0" w:color="auto"/>
      </w:divBdr>
    </w:div>
    <w:div w:id="975916500">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04708">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445">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728900">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003098">
      <w:bodyDiv w:val="1"/>
      <w:marLeft w:val="0"/>
      <w:marRight w:val="0"/>
      <w:marTop w:val="0"/>
      <w:marBottom w:val="0"/>
      <w:divBdr>
        <w:top w:val="none" w:sz="0" w:space="0" w:color="auto"/>
        <w:left w:val="none" w:sz="0" w:space="0" w:color="auto"/>
        <w:bottom w:val="none" w:sz="0" w:space="0" w:color="auto"/>
        <w:right w:val="none" w:sz="0" w:space="0" w:color="auto"/>
      </w:divBdr>
    </w:div>
    <w:div w:id="98358206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242922">
      <w:bodyDiv w:val="1"/>
      <w:marLeft w:val="0"/>
      <w:marRight w:val="0"/>
      <w:marTop w:val="0"/>
      <w:marBottom w:val="0"/>
      <w:divBdr>
        <w:top w:val="none" w:sz="0" w:space="0" w:color="auto"/>
        <w:left w:val="none" w:sz="0" w:space="0" w:color="auto"/>
        <w:bottom w:val="none" w:sz="0" w:space="0" w:color="auto"/>
        <w:right w:val="none" w:sz="0" w:space="0" w:color="auto"/>
      </w:divBdr>
    </w:div>
    <w:div w:id="984550235">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28550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587809">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363933">
      <w:bodyDiv w:val="1"/>
      <w:marLeft w:val="0"/>
      <w:marRight w:val="0"/>
      <w:marTop w:val="0"/>
      <w:marBottom w:val="0"/>
      <w:divBdr>
        <w:top w:val="none" w:sz="0" w:space="0" w:color="auto"/>
        <w:left w:val="none" w:sz="0" w:space="0" w:color="auto"/>
        <w:bottom w:val="none" w:sz="0" w:space="0" w:color="auto"/>
        <w:right w:val="none" w:sz="0" w:space="0" w:color="auto"/>
      </w:divBdr>
    </w:div>
    <w:div w:id="989746021">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030782">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2877980">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7275">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106">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610105">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272068">
      <w:bodyDiv w:val="1"/>
      <w:marLeft w:val="0"/>
      <w:marRight w:val="0"/>
      <w:marTop w:val="0"/>
      <w:marBottom w:val="0"/>
      <w:divBdr>
        <w:top w:val="none" w:sz="0" w:space="0" w:color="auto"/>
        <w:left w:val="none" w:sz="0" w:space="0" w:color="auto"/>
        <w:bottom w:val="none" w:sz="0" w:space="0" w:color="auto"/>
        <w:right w:val="none" w:sz="0" w:space="0" w:color="auto"/>
      </w:divBdr>
    </w:div>
    <w:div w:id="998387841">
      <w:bodyDiv w:val="1"/>
      <w:marLeft w:val="0"/>
      <w:marRight w:val="0"/>
      <w:marTop w:val="0"/>
      <w:marBottom w:val="0"/>
      <w:divBdr>
        <w:top w:val="none" w:sz="0" w:space="0" w:color="auto"/>
        <w:left w:val="none" w:sz="0" w:space="0" w:color="auto"/>
        <w:bottom w:val="none" w:sz="0" w:space="0" w:color="auto"/>
        <w:right w:val="none" w:sz="0" w:space="0" w:color="auto"/>
      </w:divBdr>
    </w:div>
    <w:div w:id="998731183">
      <w:bodyDiv w:val="1"/>
      <w:marLeft w:val="0"/>
      <w:marRight w:val="0"/>
      <w:marTop w:val="0"/>
      <w:marBottom w:val="0"/>
      <w:divBdr>
        <w:top w:val="none" w:sz="0" w:space="0" w:color="auto"/>
        <w:left w:val="none" w:sz="0" w:space="0" w:color="auto"/>
        <w:bottom w:val="none" w:sz="0" w:space="0" w:color="auto"/>
        <w:right w:val="none" w:sz="0" w:space="0" w:color="auto"/>
      </w:divBdr>
    </w:div>
    <w:div w:id="999162121">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615255">
      <w:bodyDiv w:val="1"/>
      <w:marLeft w:val="0"/>
      <w:marRight w:val="0"/>
      <w:marTop w:val="0"/>
      <w:marBottom w:val="0"/>
      <w:divBdr>
        <w:top w:val="none" w:sz="0" w:space="0" w:color="auto"/>
        <w:left w:val="none" w:sz="0" w:space="0" w:color="auto"/>
        <w:bottom w:val="none" w:sz="0" w:space="0" w:color="auto"/>
        <w:right w:val="none" w:sz="0" w:space="0" w:color="auto"/>
      </w:divBdr>
    </w:div>
    <w:div w:id="100185139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660682">
      <w:bodyDiv w:val="1"/>
      <w:marLeft w:val="0"/>
      <w:marRight w:val="0"/>
      <w:marTop w:val="0"/>
      <w:marBottom w:val="0"/>
      <w:divBdr>
        <w:top w:val="none" w:sz="0" w:space="0" w:color="auto"/>
        <w:left w:val="none" w:sz="0" w:space="0" w:color="auto"/>
        <w:bottom w:val="none" w:sz="0" w:space="0" w:color="auto"/>
        <w:right w:val="none" w:sz="0" w:space="0" w:color="auto"/>
      </w:divBdr>
    </w:div>
    <w:div w:id="1003168196">
      <w:bodyDiv w:val="1"/>
      <w:marLeft w:val="0"/>
      <w:marRight w:val="0"/>
      <w:marTop w:val="0"/>
      <w:marBottom w:val="0"/>
      <w:divBdr>
        <w:top w:val="none" w:sz="0" w:space="0" w:color="auto"/>
        <w:left w:val="none" w:sz="0" w:space="0" w:color="auto"/>
        <w:bottom w:val="none" w:sz="0" w:space="0" w:color="auto"/>
        <w:right w:val="none" w:sz="0" w:space="0" w:color="auto"/>
      </w:divBdr>
    </w:div>
    <w:div w:id="10033149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742102">
      <w:bodyDiv w:val="1"/>
      <w:marLeft w:val="0"/>
      <w:marRight w:val="0"/>
      <w:marTop w:val="0"/>
      <w:marBottom w:val="0"/>
      <w:divBdr>
        <w:top w:val="none" w:sz="0" w:space="0" w:color="auto"/>
        <w:left w:val="none" w:sz="0" w:space="0" w:color="auto"/>
        <w:bottom w:val="none" w:sz="0" w:space="0" w:color="auto"/>
        <w:right w:val="none" w:sz="0" w:space="0" w:color="auto"/>
      </w:divBdr>
    </w:div>
    <w:div w:id="1005137077">
      <w:bodyDiv w:val="1"/>
      <w:marLeft w:val="0"/>
      <w:marRight w:val="0"/>
      <w:marTop w:val="0"/>
      <w:marBottom w:val="0"/>
      <w:divBdr>
        <w:top w:val="none" w:sz="0" w:space="0" w:color="auto"/>
        <w:left w:val="none" w:sz="0" w:space="0" w:color="auto"/>
        <w:bottom w:val="none" w:sz="0" w:space="0" w:color="auto"/>
        <w:right w:val="none" w:sz="0" w:space="0" w:color="auto"/>
      </w:divBdr>
    </w:div>
    <w:div w:id="1005203990">
      <w:bodyDiv w:val="1"/>
      <w:marLeft w:val="0"/>
      <w:marRight w:val="0"/>
      <w:marTop w:val="0"/>
      <w:marBottom w:val="0"/>
      <w:divBdr>
        <w:top w:val="none" w:sz="0" w:space="0" w:color="auto"/>
        <w:left w:val="none" w:sz="0" w:space="0" w:color="auto"/>
        <w:bottom w:val="none" w:sz="0" w:space="0" w:color="auto"/>
        <w:right w:val="none" w:sz="0" w:space="0" w:color="auto"/>
      </w:divBdr>
    </w:div>
    <w:div w:id="1005405635">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860641">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0304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532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09991143">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751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461118">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4301">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839916">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006997">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98046">
      <w:bodyDiv w:val="1"/>
      <w:marLeft w:val="0"/>
      <w:marRight w:val="0"/>
      <w:marTop w:val="0"/>
      <w:marBottom w:val="0"/>
      <w:divBdr>
        <w:top w:val="none" w:sz="0" w:space="0" w:color="auto"/>
        <w:left w:val="none" w:sz="0" w:space="0" w:color="auto"/>
        <w:bottom w:val="none" w:sz="0" w:space="0" w:color="auto"/>
        <w:right w:val="none" w:sz="0" w:space="0" w:color="auto"/>
      </w:divBdr>
    </w:div>
    <w:div w:id="1017461316">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82160">
      <w:bodyDiv w:val="1"/>
      <w:marLeft w:val="0"/>
      <w:marRight w:val="0"/>
      <w:marTop w:val="0"/>
      <w:marBottom w:val="0"/>
      <w:divBdr>
        <w:top w:val="none" w:sz="0" w:space="0" w:color="auto"/>
        <w:left w:val="none" w:sz="0" w:space="0" w:color="auto"/>
        <w:bottom w:val="none" w:sz="0" w:space="0" w:color="auto"/>
        <w:right w:val="none" w:sz="0" w:space="0" w:color="auto"/>
      </w:divBdr>
    </w:div>
    <w:div w:id="1018775786">
      <w:bodyDiv w:val="1"/>
      <w:marLeft w:val="0"/>
      <w:marRight w:val="0"/>
      <w:marTop w:val="0"/>
      <w:marBottom w:val="0"/>
      <w:divBdr>
        <w:top w:val="none" w:sz="0" w:space="0" w:color="auto"/>
        <w:left w:val="none" w:sz="0" w:space="0" w:color="auto"/>
        <w:bottom w:val="none" w:sz="0" w:space="0" w:color="auto"/>
        <w:right w:val="none" w:sz="0" w:space="0" w:color="auto"/>
      </w:divBdr>
      <w:divsChild>
        <w:div w:id="133742">
          <w:marLeft w:val="0"/>
          <w:marRight w:val="0"/>
          <w:marTop w:val="300"/>
          <w:marBottom w:val="825"/>
          <w:divBdr>
            <w:top w:val="none" w:sz="0" w:space="0" w:color="auto"/>
            <w:left w:val="none" w:sz="0" w:space="0" w:color="auto"/>
            <w:bottom w:val="none" w:sz="0" w:space="0" w:color="auto"/>
            <w:right w:val="none" w:sz="0" w:space="0" w:color="auto"/>
          </w:divBdr>
        </w:div>
        <w:div w:id="734207833">
          <w:marLeft w:val="0"/>
          <w:marRight w:val="0"/>
          <w:marTop w:val="0"/>
          <w:marBottom w:val="300"/>
          <w:divBdr>
            <w:top w:val="none" w:sz="0" w:space="0" w:color="auto"/>
            <w:left w:val="single" w:sz="36" w:space="15" w:color="EEEEEE"/>
            <w:bottom w:val="none" w:sz="0" w:space="0" w:color="auto"/>
            <w:right w:val="none" w:sz="0" w:space="0" w:color="auto"/>
          </w:divBdr>
          <w:divsChild>
            <w:div w:id="419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006678">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514679">
      <w:bodyDiv w:val="1"/>
      <w:marLeft w:val="0"/>
      <w:marRight w:val="0"/>
      <w:marTop w:val="0"/>
      <w:marBottom w:val="0"/>
      <w:divBdr>
        <w:top w:val="none" w:sz="0" w:space="0" w:color="auto"/>
        <w:left w:val="none" w:sz="0" w:space="0" w:color="auto"/>
        <w:bottom w:val="none" w:sz="0" w:space="0" w:color="auto"/>
        <w:right w:val="none" w:sz="0" w:space="0" w:color="auto"/>
      </w:divBdr>
      <w:divsChild>
        <w:div w:id="448550758">
          <w:marLeft w:val="0"/>
          <w:marRight w:val="0"/>
          <w:marTop w:val="300"/>
          <w:marBottom w:val="825"/>
          <w:divBdr>
            <w:top w:val="none" w:sz="0" w:space="0" w:color="auto"/>
            <w:left w:val="none" w:sz="0" w:space="0" w:color="auto"/>
            <w:bottom w:val="none" w:sz="0" w:space="0" w:color="auto"/>
            <w:right w:val="none" w:sz="0" w:space="0" w:color="auto"/>
          </w:divBdr>
        </w:div>
        <w:div w:id="1071659607">
          <w:marLeft w:val="0"/>
          <w:marRight w:val="0"/>
          <w:marTop w:val="0"/>
          <w:marBottom w:val="300"/>
          <w:divBdr>
            <w:top w:val="none" w:sz="0" w:space="0" w:color="auto"/>
            <w:left w:val="single" w:sz="36" w:space="15" w:color="EEEEEE"/>
            <w:bottom w:val="none" w:sz="0" w:space="0" w:color="auto"/>
            <w:right w:val="none" w:sz="0" w:space="0" w:color="auto"/>
          </w:divBdr>
          <w:divsChild>
            <w:div w:id="86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3544">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81964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0627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8717">
      <w:bodyDiv w:val="1"/>
      <w:marLeft w:val="0"/>
      <w:marRight w:val="0"/>
      <w:marTop w:val="0"/>
      <w:marBottom w:val="0"/>
      <w:divBdr>
        <w:top w:val="none" w:sz="0" w:space="0" w:color="auto"/>
        <w:left w:val="none" w:sz="0" w:space="0" w:color="auto"/>
        <w:bottom w:val="none" w:sz="0" w:space="0" w:color="auto"/>
        <w:right w:val="none" w:sz="0" w:space="0" w:color="auto"/>
      </w:divBdr>
      <w:divsChild>
        <w:div w:id="508836331">
          <w:marLeft w:val="0"/>
          <w:marRight w:val="0"/>
          <w:marTop w:val="300"/>
          <w:marBottom w:val="825"/>
          <w:divBdr>
            <w:top w:val="none" w:sz="0" w:space="0" w:color="auto"/>
            <w:left w:val="none" w:sz="0" w:space="0" w:color="auto"/>
            <w:bottom w:val="none" w:sz="0" w:space="0" w:color="auto"/>
            <w:right w:val="none" w:sz="0" w:space="0" w:color="auto"/>
          </w:divBdr>
        </w:div>
        <w:div w:id="1498492916">
          <w:marLeft w:val="0"/>
          <w:marRight w:val="0"/>
          <w:marTop w:val="0"/>
          <w:marBottom w:val="300"/>
          <w:divBdr>
            <w:top w:val="none" w:sz="0" w:space="0" w:color="auto"/>
            <w:left w:val="single" w:sz="36" w:space="15" w:color="EEEEEE"/>
            <w:bottom w:val="none" w:sz="0" w:space="0" w:color="auto"/>
            <w:right w:val="none" w:sz="0" w:space="0" w:color="auto"/>
          </w:divBdr>
          <w:divsChild>
            <w:div w:id="190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7086">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01">
      <w:bodyDiv w:val="1"/>
      <w:marLeft w:val="0"/>
      <w:marRight w:val="0"/>
      <w:marTop w:val="0"/>
      <w:marBottom w:val="0"/>
      <w:divBdr>
        <w:top w:val="none" w:sz="0" w:space="0" w:color="auto"/>
        <w:left w:val="none" w:sz="0" w:space="0" w:color="auto"/>
        <w:bottom w:val="none" w:sz="0" w:space="0" w:color="auto"/>
        <w:right w:val="none" w:sz="0" w:space="0" w:color="auto"/>
      </w:divBdr>
    </w:div>
    <w:div w:id="1027948764">
      <w:bodyDiv w:val="1"/>
      <w:marLeft w:val="0"/>
      <w:marRight w:val="0"/>
      <w:marTop w:val="0"/>
      <w:marBottom w:val="0"/>
      <w:divBdr>
        <w:top w:val="none" w:sz="0" w:space="0" w:color="auto"/>
        <w:left w:val="none" w:sz="0" w:space="0" w:color="auto"/>
        <w:bottom w:val="none" w:sz="0" w:space="0" w:color="auto"/>
        <w:right w:val="none" w:sz="0" w:space="0" w:color="auto"/>
      </w:divBdr>
    </w:div>
    <w:div w:id="1028023107">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57645">
      <w:bodyDiv w:val="1"/>
      <w:marLeft w:val="0"/>
      <w:marRight w:val="0"/>
      <w:marTop w:val="0"/>
      <w:marBottom w:val="0"/>
      <w:divBdr>
        <w:top w:val="none" w:sz="0" w:space="0" w:color="auto"/>
        <w:left w:val="none" w:sz="0" w:space="0" w:color="auto"/>
        <w:bottom w:val="none" w:sz="0" w:space="0" w:color="auto"/>
        <w:right w:val="none" w:sz="0" w:space="0" w:color="auto"/>
      </w:divBdr>
    </w:div>
    <w:div w:id="1029454709">
      <w:bodyDiv w:val="1"/>
      <w:marLeft w:val="0"/>
      <w:marRight w:val="0"/>
      <w:marTop w:val="0"/>
      <w:marBottom w:val="0"/>
      <w:divBdr>
        <w:top w:val="none" w:sz="0" w:space="0" w:color="auto"/>
        <w:left w:val="none" w:sz="0" w:space="0" w:color="auto"/>
        <w:bottom w:val="none" w:sz="0" w:space="0" w:color="auto"/>
        <w:right w:val="none" w:sz="0" w:space="0" w:color="auto"/>
      </w:divBdr>
    </w:div>
    <w:div w:id="1029525816">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222618">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
    <w:div w:id="1031808711">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847592">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13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767853">
      <w:bodyDiv w:val="1"/>
      <w:marLeft w:val="0"/>
      <w:marRight w:val="0"/>
      <w:marTop w:val="0"/>
      <w:marBottom w:val="0"/>
      <w:divBdr>
        <w:top w:val="none" w:sz="0" w:space="0" w:color="auto"/>
        <w:left w:val="none" w:sz="0" w:space="0" w:color="auto"/>
        <w:bottom w:val="none" w:sz="0" w:space="0" w:color="auto"/>
        <w:right w:val="none" w:sz="0" w:space="0" w:color="auto"/>
      </w:divBdr>
    </w:div>
    <w:div w:id="1034967386">
      <w:bodyDiv w:val="1"/>
      <w:marLeft w:val="0"/>
      <w:marRight w:val="0"/>
      <w:marTop w:val="0"/>
      <w:marBottom w:val="0"/>
      <w:divBdr>
        <w:top w:val="none" w:sz="0" w:space="0" w:color="auto"/>
        <w:left w:val="none" w:sz="0" w:space="0" w:color="auto"/>
        <w:bottom w:val="none" w:sz="0" w:space="0" w:color="auto"/>
        <w:right w:val="none" w:sz="0" w:space="0" w:color="auto"/>
      </w:divBdr>
    </w:div>
    <w:div w:id="1035345954">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239866">
      <w:bodyDiv w:val="1"/>
      <w:marLeft w:val="0"/>
      <w:marRight w:val="0"/>
      <w:marTop w:val="0"/>
      <w:marBottom w:val="0"/>
      <w:divBdr>
        <w:top w:val="none" w:sz="0" w:space="0" w:color="auto"/>
        <w:left w:val="none" w:sz="0" w:space="0" w:color="auto"/>
        <w:bottom w:val="none" w:sz="0" w:space="0" w:color="auto"/>
        <w:right w:val="none" w:sz="0" w:space="0" w:color="auto"/>
      </w:divBdr>
    </w:div>
    <w:div w:id="1037389082">
      <w:bodyDiv w:val="1"/>
      <w:marLeft w:val="0"/>
      <w:marRight w:val="0"/>
      <w:marTop w:val="0"/>
      <w:marBottom w:val="0"/>
      <w:divBdr>
        <w:top w:val="none" w:sz="0" w:space="0" w:color="auto"/>
        <w:left w:val="none" w:sz="0" w:space="0" w:color="auto"/>
        <w:bottom w:val="none" w:sz="0" w:space="0" w:color="auto"/>
        <w:right w:val="none" w:sz="0" w:space="0" w:color="auto"/>
      </w:divBdr>
    </w:div>
    <w:div w:id="1037973723">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97958">
      <w:bodyDiv w:val="1"/>
      <w:marLeft w:val="0"/>
      <w:marRight w:val="0"/>
      <w:marTop w:val="0"/>
      <w:marBottom w:val="0"/>
      <w:divBdr>
        <w:top w:val="none" w:sz="0" w:space="0" w:color="auto"/>
        <w:left w:val="none" w:sz="0" w:space="0" w:color="auto"/>
        <w:bottom w:val="none" w:sz="0" w:space="0" w:color="auto"/>
        <w:right w:val="none" w:sz="0" w:space="0" w:color="auto"/>
      </w:divBdr>
    </w:div>
    <w:div w:id="1039087614">
      <w:bodyDiv w:val="1"/>
      <w:marLeft w:val="0"/>
      <w:marRight w:val="0"/>
      <w:marTop w:val="0"/>
      <w:marBottom w:val="0"/>
      <w:divBdr>
        <w:top w:val="none" w:sz="0" w:space="0" w:color="auto"/>
        <w:left w:val="none" w:sz="0" w:space="0" w:color="auto"/>
        <w:bottom w:val="none" w:sz="0" w:space="0" w:color="auto"/>
        <w:right w:val="none" w:sz="0" w:space="0" w:color="auto"/>
      </w:divBdr>
    </w:div>
    <w:div w:id="103916589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819119">
      <w:bodyDiv w:val="1"/>
      <w:marLeft w:val="0"/>
      <w:marRight w:val="0"/>
      <w:marTop w:val="0"/>
      <w:marBottom w:val="0"/>
      <w:divBdr>
        <w:top w:val="none" w:sz="0" w:space="0" w:color="auto"/>
        <w:left w:val="none" w:sz="0" w:space="0" w:color="auto"/>
        <w:bottom w:val="none" w:sz="0" w:space="0" w:color="auto"/>
        <w:right w:val="none" w:sz="0" w:space="0" w:color="auto"/>
      </w:divBdr>
    </w:div>
    <w:div w:id="10403205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0787497">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513304">
      <w:bodyDiv w:val="1"/>
      <w:marLeft w:val="0"/>
      <w:marRight w:val="0"/>
      <w:marTop w:val="0"/>
      <w:marBottom w:val="0"/>
      <w:divBdr>
        <w:top w:val="none" w:sz="0" w:space="0" w:color="auto"/>
        <w:left w:val="none" w:sz="0" w:space="0" w:color="auto"/>
        <w:bottom w:val="none" w:sz="0" w:space="0" w:color="auto"/>
        <w:right w:val="none" w:sz="0" w:space="0" w:color="auto"/>
      </w:divBdr>
    </w:div>
    <w:div w:id="1041829695">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437709">
      <w:bodyDiv w:val="1"/>
      <w:marLeft w:val="0"/>
      <w:marRight w:val="0"/>
      <w:marTop w:val="0"/>
      <w:marBottom w:val="0"/>
      <w:divBdr>
        <w:top w:val="none" w:sz="0" w:space="0" w:color="auto"/>
        <w:left w:val="none" w:sz="0" w:space="0" w:color="auto"/>
        <w:bottom w:val="none" w:sz="0" w:space="0" w:color="auto"/>
        <w:right w:val="none" w:sz="0" w:space="0" w:color="auto"/>
      </w:divBdr>
    </w:div>
    <w:div w:id="1042483630">
      <w:bodyDiv w:val="1"/>
      <w:marLeft w:val="0"/>
      <w:marRight w:val="0"/>
      <w:marTop w:val="0"/>
      <w:marBottom w:val="0"/>
      <w:divBdr>
        <w:top w:val="none" w:sz="0" w:space="0" w:color="auto"/>
        <w:left w:val="none" w:sz="0" w:space="0" w:color="auto"/>
        <w:bottom w:val="none" w:sz="0" w:space="0" w:color="auto"/>
        <w:right w:val="none" w:sz="0" w:space="0" w:color="auto"/>
      </w:divBdr>
    </w:div>
    <w:div w:id="1042553438">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01443">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132545">
      <w:bodyDiv w:val="1"/>
      <w:marLeft w:val="0"/>
      <w:marRight w:val="0"/>
      <w:marTop w:val="0"/>
      <w:marBottom w:val="0"/>
      <w:divBdr>
        <w:top w:val="none" w:sz="0" w:space="0" w:color="auto"/>
        <w:left w:val="none" w:sz="0" w:space="0" w:color="auto"/>
        <w:bottom w:val="none" w:sz="0" w:space="0" w:color="auto"/>
        <w:right w:val="none" w:sz="0" w:space="0" w:color="auto"/>
      </w:divBdr>
      <w:divsChild>
        <w:div w:id="526335272">
          <w:marLeft w:val="0"/>
          <w:marRight w:val="0"/>
          <w:marTop w:val="0"/>
          <w:marBottom w:val="300"/>
          <w:divBdr>
            <w:top w:val="none" w:sz="0" w:space="0" w:color="auto"/>
            <w:left w:val="single" w:sz="36" w:space="15" w:color="EEEEEE"/>
            <w:bottom w:val="none" w:sz="0" w:space="0" w:color="auto"/>
            <w:right w:val="none" w:sz="0" w:space="0" w:color="auto"/>
          </w:divBdr>
          <w:divsChild>
            <w:div w:id="1714694962">
              <w:marLeft w:val="0"/>
              <w:marRight w:val="0"/>
              <w:marTop w:val="0"/>
              <w:marBottom w:val="0"/>
              <w:divBdr>
                <w:top w:val="none" w:sz="0" w:space="0" w:color="auto"/>
                <w:left w:val="none" w:sz="0" w:space="0" w:color="auto"/>
                <w:bottom w:val="none" w:sz="0" w:space="0" w:color="auto"/>
                <w:right w:val="none" w:sz="0" w:space="0" w:color="auto"/>
              </w:divBdr>
            </w:div>
          </w:divsChild>
        </w:div>
        <w:div w:id="652873104">
          <w:marLeft w:val="0"/>
          <w:marRight w:val="0"/>
          <w:marTop w:val="300"/>
          <w:marBottom w:val="825"/>
          <w:divBdr>
            <w:top w:val="none" w:sz="0" w:space="0" w:color="auto"/>
            <w:left w:val="none" w:sz="0" w:space="0" w:color="auto"/>
            <w:bottom w:val="none" w:sz="0" w:space="0" w:color="auto"/>
            <w:right w:val="none" w:sz="0" w:space="0" w:color="auto"/>
          </w:divBdr>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251072">
      <w:bodyDiv w:val="1"/>
      <w:marLeft w:val="0"/>
      <w:marRight w:val="0"/>
      <w:marTop w:val="0"/>
      <w:marBottom w:val="0"/>
      <w:divBdr>
        <w:top w:val="none" w:sz="0" w:space="0" w:color="auto"/>
        <w:left w:val="none" w:sz="0" w:space="0" w:color="auto"/>
        <w:bottom w:val="none" w:sz="0" w:space="0" w:color="auto"/>
        <w:right w:val="none" w:sz="0" w:space="0" w:color="auto"/>
      </w:divBdr>
    </w:div>
    <w:div w:id="1046416196">
      <w:bodyDiv w:val="1"/>
      <w:marLeft w:val="0"/>
      <w:marRight w:val="0"/>
      <w:marTop w:val="0"/>
      <w:marBottom w:val="0"/>
      <w:divBdr>
        <w:top w:val="none" w:sz="0" w:space="0" w:color="auto"/>
        <w:left w:val="none" w:sz="0" w:space="0" w:color="auto"/>
        <w:bottom w:val="none" w:sz="0" w:space="0" w:color="auto"/>
        <w:right w:val="none" w:sz="0" w:space="0" w:color="auto"/>
      </w:divBdr>
    </w:div>
    <w:div w:id="1046568968">
      <w:bodyDiv w:val="1"/>
      <w:marLeft w:val="0"/>
      <w:marRight w:val="0"/>
      <w:marTop w:val="0"/>
      <w:marBottom w:val="0"/>
      <w:divBdr>
        <w:top w:val="none" w:sz="0" w:space="0" w:color="auto"/>
        <w:left w:val="none" w:sz="0" w:space="0" w:color="auto"/>
        <w:bottom w:val="none" w:sz="0" w:space="0" w:color="auto"/>
        <w:right w:val="none" w:sz="0" w:space="0" w:color="auto"/>
      </w:divBdr>
    </w:div>
    <w:div w:id="1046829513">
      <w:bodyDiv w:val="1"/>
      <w:marLeft w:val="0"/>
      <w:marRight w:val="0"/>
      <w:marTop w:val="0"/>
      <w:marBottom w:val="0"/>
      <w:divBdr>
        <w:top w:val="none" w:sz="0" w:space="0" w:color="auto"/>
        <w:left w:val="none" w:sz="0" w:space="0" w:color="auto"/>
        <w:bottom w:val="none" w:sz="0" w:space="0" w:color="auto"/>
        <w:right w:val="none" w:sz="0" w:space="0" w:color="auto"/>
      </w:divBdr>
    </w:div>
    <w:div w:id="1046829759">
      <w:bodyDiv w:val="1"/>
      <w:marLeft w:val="0"/>
      <w:marRight w:val="0"/>
      <w:marTop w:val="0"/>
      <w:marBottom w:val="0"/>
      <w:divBdr>
        <w:top w:val="none" w:sz="0" w:space="0" w:color="auto"/>
        <w:left w:val="none" w:sz="0" w:space="0" w:color="auto"/>
        <w:bottom w:val="none" w:sz="0" w:space="0" w:color="auto"/>
        <w:right w:val="none" w:sz="0" w:space="0" w:color="auto"/>
      </w:divBdr>
    </w:div>
    <w:div w:id="1046878195">
      <w:bodyDiv w:val="1"/>
      <w:marLeft w:val="0"/>
      <w:marRight w:val="0"/>
      <w:marTop w:val="0"/>
      <w:marBottom w:val="0"/>
      <w:divBdr>
        <w:top w:val="none" w:sz="0" w:space="0" w:color="auto"/>
        <w:left w:val="none" w:sz="0" w:space="0" w:color="auto"/>
        <w:bottom w:val="none" w:sz="0" w:space="0" w:color="auto"/>
        <w:right w:val="none" w:sz="0" w:space="0" w:color="auto"/>
      </w:divBdr>
      <w:divsChild>
        <w:div w:id="1513378847">
          <w:marLeft w:val="0"/>
          <w:marRight w:val="0"/>
          <w:marTop w:val="0"/>
          <w:marBottom w:val="300"/>
          <w:divBdr>
            <w:top w:val="none" w:sz="0" w:space="0" w:color="auto"/>
            <w:left w:val="single" w:sz="36" w:space="15" w:color="EEEEEE"/>
            <w:bottom w:val="none" w:sz="0" w:space="0" w:color="auto"/>
            <w:right w:val="none" w:sz="0" w:space="0" w:color="auto"/>
          </w:divBdr>
          <w:divsChild>
            <w:div w:id="1734886450">
              <w:marLeft w:val="0"/>
              <w:marRight w:val="0"/>
              <w:marTop w:val="0"/>
              <w:marBottom w:val="0"/>
              <w:divBdr>
                <w:top w:val="none" w:sz="0" w:space="0" w:color="auto"/>
                <w:left w:val="none" w:sz="0" w:space="0" w:color="auto"/>
                <w:bottom w:val="none" w:sz="0" w:space="0" w:color="auto"/>
                <w:right w:val="none" w:sz="0" w:space="0" w:color="auto"/>
              </w:divBdr>
            </w:div>
          </w:divsChild>
        </w:div>
        <w:div w:id="1572495960">
          <w:marLeft w:val="0"/>
          <w:marRight w:val="0"/>
          <w:marTop w:val="300"/>
          <w:marBottom w:val="825"/>
          <w:divBdr>
            <w:top w:val="none" w:sz="0" w:space="0" w:color="auto"/>
            <w:left w:val="none" w:sz="0" w:space="0" w:color="auto"/>
            <w:bottom w:val="none" w:sz="0" w:space="0" w:color="auto"/>
            <w:right w:val="none" w:sz="0" w:space="0" w:color="auto"/>
          </w:divBdr>
        </w:div>
      </w:divsChild>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452132">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458658">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112544">
      <w:bodyDiv w:val="1"/>
      <w:marLeft w:val="0"/>
      <w:marRight w:val="0"/>
      <w:marTop w:val="0"/>
      <w:marBottom w:val="0"/>
      <w:divBdr>
        <w:top w:val="none" w:sz="0" w:space="0" w:color="auto"/>
        <w:left w:val="none" w:sz="0" w:space="0" w:color="auto"/>
        <w:bottom w:val="none" w:sz="0" w:space="0" w:color="auto"/>
        <w:right w:val="none" w:sz="0" w:space="0" w:color="auto"/>
      </w:divBdr>
    </w:div>
    <w:div w:id="1050348393">
      <w:bodyDiv w:val="1"/>
      <w:marLeft w:val="0"/>
      <w:marRight w:val="0"/>
      <w:marTop w:val="0"/>
      <w:marBottom w:val="0"/>
      <w:divBdr>
        <w:top w:val="none" w:sz="0" w:space="0" w:color="auto"/>
        <w:left w:val="none" w:sz="0" w:space="0" w:color="auto"/>
        <w:bottom w:val="none" w:sz="0" w:space="0" w:color="auto"/>
        <w:right w:val="none" w:sz="0" w:space="0" w:color="auto"/>
      </w:divBdr>
    </w:div>
    <w:div w:id="105095836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45970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880493">
      <w:bodyDiv w:val="1"/>
      <w:marLeft w:val="0"/>
      <w:marRight w:val="0"/>
      <w:marTop w:val="0"/>
      <w:marBottom w:val="0"/>
      <w:divBdr>
        <w:top w:val="none" w:sz="0" w:space="0" w:color="auto"/>
        <w:left w:val="none" w:sz="0" w:space="0" w:color="auto"/>
        <w:bottom w:val="none" w:sz="0" w:space="0" w:color="auto"/>
        <w:right w:val="none" w:sz="0" w:space="0" w:color="auto"/>
      </w:divBdr>
    </w:div>
    <w:div w:id="1052459705">
      <w:bodyDiv w:val="1"/>
      <w:marLeft w:val="0"/>
      <w:marRight w:val="0"/>
      <w:marTop w:val="0"/>
      <w:marBottom w:val="0"/>
      <w:divBdr>
        <w:top w:val="none" w:sz="0" w:space="0" w:color="auto"/>
        <w:left w:val="none" w:sz="0" w:space="0" w:color="auto"/>
        <w:bottom w:val="none" w:sz="0" w:space="0" w:color="auto"/>
        <w:right w:val="none" w:sz="0" w:space="0" w:color="auto"/>
      </w:divBdr>
    </w:div>
    <w:div w:id="105304173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1896">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936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7932">
          <w:marLeft w:val="0"/>
          <w:marRight w:val="0"/>
          <w:marTop w:val="300"/>
          <w:marBottom w:val="825"/>
          <w:divBdr>
            <w:top w:val="none" w:sz="0" w:space="0" w:color="auto"/>
            <w:left w:val="none" w:sz="0" w:space="0" w:color="auto"/>
            <w:bottom w:val="none" w:sz="0" w:space="0" w:color="auto"/>
            <w:right w:val="none" w:sz="0" w:space="0" w:color="auto"/>
          </w:divBdr>
        </w:div>
        <w:div w:id="2067219512">
          <w:marLeft w:val="0"/>
          <w:marRight w:val="0"/>
          <w:marTop w:val="0"/>
          <w:marBottom w:val="300"/>
          <w:divBdr>
            <w:top w:val="none" w:sz="0" w:space="0" w:color="auto"/>
            <w:left w:val="single" w:sz="36" w:space="15" w:color="EEEEEE"/>
            <w:bottom w:val="none" w:sz="0" w:space="0" w:color="auto"/>
            <w:right w:val="none" w:sz="0" w:space="0" w:color="auto"/>
          </w:divBdr>
          <w:divsChild>
            <w:div w:id="1673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5">
      <w:bodyDiv w:val="1"/>
      <w:marLeft w:val="0"/>
      <w:marRight w:val="0"/>
      <w:marTop w:val="0"/>
      <w:marBottom w:val="0"/>
      <w:divBdr>
        <w:top w:val="none" w:sz="0" w:space="0" w:color="auto"/>
        <w:left w:val="none" w:sz="0" w:space="0" w:color="auto"/>
        <w:bottom w:val="none" w:sz="0" w:space="0" w:color="auto"/>
        <w:right w:val="none" w:sz="0" w:space="0" w:color="auto"/>
      </w:divBdr>
    </w:div>
    <w:div w:id="1056048582">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048346">
      <w:bodyDiv w:val="1"/>
      <w:marLeft w:val="0"/>
      <w:marRight w:val="0"/>
      <w:marTop w:val="0"/>
      <w:marBottom w:val="0"/>
      <w:divBdr>
        <w:top w:val="none" w:sz="0" w:space="0" w:color="auto"/>
        <w:left w:val="none" w:sz="0" w:space="0" w:color="auto"/>
        <w:bottom w:val="none" w:sz="0" w:space="0" w:color="auto"/>
        <w:right w:val="none" w:sz="0" w:space="0" w:color="auto"/>
      </w:divBdr>
    </w:div>
    <w:div w:id="1057242479">
      <w:bodyDiv w:val="1"/>
      <w:marLeft w:val="0"/>
      <w:marRight w:val="0"/>
      <w:marTop w:val="0"/>
      <w:marBottom w:val="0"/>
      <w:divBdr>
        <w:top w:val="none" w:sz="0" w:space="0" w:color="auto"/>
        <w:left w:val="none" w:sz="0" w:space="0" w:color="auto"/>
        <w:bottom w:val="none" w:sz="0" w:space="0" w:color="auto"/>
        <w:right w:val="none" w:sz="0" w:space="0" w:color="auto"/>
      </w:divBdr>
    </w:div>
    <w:div w:id="105750795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032">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322873">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59120">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101055">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007">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2636">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651281">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9081">
      <w:bodyDiv w:val="1"/>
      <w:marLeft w:val="0"/>
      <w:marRight w:val="0"/>
      <w:marTop w:val="0"/>
      <w:marBottom w:val="0"/>
      <w:divBdr>
        <w:top w:val="none" w:sz="0" w:space="0" w:color="auto"/>
        <w:left w:val="none" w:sz="0" w:space="0" w:color="auto"/>
        <w:bottom w:val="none" w:sz="0" w:space="0" w:color="auto"/>
        <w:right w:val="none" w:sz="0" w:space="0" w:color="auto"/>
      </w:divBdr>
      <w:divsChild>
        <w:div w:id="645546958">
          <w:marLeft w:val="0"/>
          <w:marRight w:val="0"/>
          <w:marTop w:val="0"/>
          <w:marBottom w:val="300"/>
          <w:divBdr>
            <w:top w:val="none" w:sz="0" w:space="0" w:color="auto"/>
            <w:left w:val="single" w:sz="36" w:space="15" w:color="EEEEEE"/>
            <w:bottom w:val="none" w:sz="0" w:space="0" w:color="auto"/>
            <w:right w:val="none" w:sz="0" w:space="0" w:color="auto"/>
          </w:divBdr>
        </w:div>
        <w:div w:id="1676301332">
          <w:marLeft w:val="0"/>
          <w:marRight w:val="0"/>
          <w:marTop w:val="300"/>
          <w:marBottom w:val="825"/>
          <w:divBdr>
            <w:top w:val="none" w:sz="0" w:space="0" w:color="auto"/>
            <w:left w:val="none" w:sz="0" w:space="0" w:color="auto"/>
            <w:bottom w:val="none" w:sz="0" w:space="0" w:color="auto"/>
            <w:right w:val="none" w:sz="0" w:space="0" w:color="auto"/>
          </w:divBdr>
        </w:div>
      </w:divsChild>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31065">
      <w:bodyDiv w:val="1"/>
      <w:marLeft w:val="0"/>
      <w:marRight w:val="0"/>
      <w:marTop w:val="0"/>
      <w:marBottom w:val="0"/>
      <w:divBdr>
        <w:top w:val="none" w:sz="0" w:space="0" w:color="auto"/>
        <w:left w:val="none" w:sz="0" w:space="0" w:color="auto"/>
        <w:bottom w:val="none" w:sz="0" w:space="0" w:color="auto"/>
        <w:right w:val="none" w:sz="0" w:space="0" w:color="auto"/>
      </w:divBdr>
    </w:div>
    <w:div w:id="1071853136">
      <w:bodyDiv w:val="1"/>
      <w:marLeft w:val="0"/>
      <w:marRight w:val="0"/>
      <w:marTop w:val="0"/>
      <w:marBottom w:val="0"/>
      <w:divBdr>
        <w:top w:val="none" w:sz="0" w:space="0" w:color="auto"/>
        <w:left w:val="none" w:sz="0" w:space="0" w:color="auto"/>
        <w:bottom w:val="none" w:sz="0" w:space="0" w:color="auto"/>
        <w:right w:val="none" w:sz="0" w:space="0" w:color="auto"/>
      </w:divBdr>
    </w:div>
    <w:div w:id="1072849653">
      <w:bodyDiv w:val="1"/>
      <w:marLeft w:val="0"/>
      <w:marRight w:val="0"/>
      <w:marTop w:val="0"/>
      <w:marBottom w:val="0"/>
      <w:divBdr>
        <w:top w:val="none" w:sz="0" w:space="0" w:color="auto"/>
        <w:left w:val="none" w:sz="0" w:space="0" w:color="auto"/>
        <w:bottom w:val="none" w:sz="0" w:space="0" w:color="auto"/>
        <w:right w:val="none" w:sz="0" w:space="0" w:color="auto"/>
      </w:divBdr>
      <w:divsChild>
        <w:div w:id="813524280">
          <w:marLeft w:val="0"/>
          <w:marRight w:val="0"/>
          <w:marTop w:val="300"/>
          <w:marBottom w:val="825"/>
          <w:divBdr>
            <w:top w:val="none" w:sz="0" w:space="0" w:color="auto"/>
            <w:left w:val="none" w:sz="0" w:space="0" w:color="auto"/>
            <w:bottom w:val="none" w:sz="0" w:space="0" w:color="auto"/>
            <w:right w:val="none" w:sz="0" w:space="0" w:color="auto"/>
          </w:divBdr>
        </w:div>
        <w:div w:id="1294871093">
          <w:marLeft w:val="0"/>
          <w:marRight w:val="0"/>
          <w:marTop w:val="0"/>
          <w:marBottom w:val="300"/>
          <w:divBdr>
            <w:top w:val="none" w:sz="0" w:space="0" w:color="auto"/>
            <w:left w:val="single" w:sz="36" w:space="15" w:color="EEEEEE"/>
            <w:bottom w:val="none" w:sz="0" w:space="0" w:color="auto"/>
            <w:right w:val="none" w:sz="0" w:space="0" w:color="auto"/>
          </w:divBdr>
          <w:divsChild>
            <w:div w:id="1225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284282">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85758">
      <w:bodyDiv w:val="1"/>
      <w:marLeft w:val="0"/>
      <w:marRight w:val="0"/>
      <w:marTop w:val="0"/>
      <w:marBottom w:val="0"/>
      <w:divBdr>
        <w:top w:val="none" w:sz="0" w:space="0" w:color="auto"/>
        <w:left w:val="none" w:sz="0" w:space="0" w:color="auto"/>
        <w:bottom w:val="none" w:sz="0" w:space="0" w:color="auto"/>
        <w:right w:val="none" w:sz="0" w:space="0" w:color="auto"/>
      </w:divBdr>
    </w:div>
    <w:div w:id="1077168586">
      <w:bodyDiv w:val="1"/>
      <w:marLeft w:val="0"/>
      <w:marRight w:val="0"/>
      <w:marTop w:val="0"/>
      <w:marBottom w:val="0"/>
      <w:divBdr>
        <w:top w:val="none" w:sz="0" w:space="0" w:color="auto"/>
        <w:left w:val="none" w:sz="0" w:space="0" w:color="auto"/>
        <w:bottom w:val="none" w:sz="0" w:space="0" w:color="auto"/>
        <w:right w:val="none" w:sz="0" w:space="0" w:color="auto"/>
      </w:divBdr>
    </w:div>
    <w:div w:id="1077482642">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869408">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8940794">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6983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14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4186479">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10270">
      <w:bodyDiv w:val="1"/>
      <w:marLeft w:val="0"/>
      <w:marRight w:val="0"/>
      <w:marTop w:val="0"/>
      <w:marBottom w:val="0"/>
      <w:divBdr>
        <w:top w:val="none" w:sz="0" w:space="0" w:color="auto"/>
        <w:left w:val="none" w:sz="0" w:space="0" w:color="auto"/>
        <w:bottom w:val="none" w:sz="0" w:space="0" w:color="auto"/>
        <w:right w:val="none" w:sz="0" w:space="0" w:color="auto"/>
      </w:divBdr>
    </w:div>
    <w:div w:id="1085032760">
      <w:bodyDiv w:val="1"/>
      <w:marLeft w:val="0"/>
      <w:marRight w:val="0"/>
      <w:marTop w:val="0"/>
      <w:marBottom w:val="0"/>
      <w:divBdr>
        <w:top w:val="none" w:sz="0" w:space="0" w:color="auto"/>
        <w:left w:val="none" w:sz="0" w:space="0" w:color="auto"/>
        <w:bottom w:val="none" w:sz="0" w:space="0" w:color="auto"/>
        <w:right w:val="none" w:sz="0" w:space="0" w:color="auto"/>
      </w:divBdr>
    </w:div>
    <w:div w:id="1086457784">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22604">
      <w:bodyDiv w:val="1"/>
      <w:marLeft w:val="0"/>
      <w:marRight w:val="0"/>
      <w:marTop w:val="0"/>
      <w:marBottom w:val="0"/>
      <w:divBdr>
        <w:top w:val="none" w:sz="0" w:space="0" w:color="auto"/>
        <w:left w:val="none" w:sz="0" w:space="0" w:color="auto"/>
        <w:bottom w:val="none" w:sz="0" w:space="0" w:color="auto"/>
        <w:right w:val="none" w:sz="0" w:space="0" w:color="auto"/>
      </w:divBdr>
      <w:divsChild>
        <w:div w:id="155338455">
          <w:marLeft w:val="0"/>
          <w:marRight w:val="0"/>
          <w:marTop w:val="0"/>
          <w:marBottom w:val="300"/>
          <w:divBdr>
            <w:top w:val="none" w:sz="0" w:space="0" w:color="auto"/>
            <w:left w:val="single" w:sz="36" w:space="15" w:color="EEEEEE"/>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
          </w:divsChild>
        </w:div>
        <w:div w:id="489563529">
          <w:marLeft w:val="0"/>
          <w:marRight w:val="0"/>
          <w:marTop w:val="300"/>
          <w:marBottom w:val="825"/>
          <w:divBdr>
            <w:top w:val="none" w:sz="0" w:space="0" w:color="auto"/>
            <w:left w:val="none" w:sz="0" w:space="0" w:color="auto"/>
            <w:bottom w:val="none" w:sz="0" w:space="0" w:color="auto"/>
            <w:right w:val="none" w:sz="0" w:space="0" w:color="auto"/>
          </w:divBdr>
        </w:div>
      </w:divsChild>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005143">
      <w:bodyDiv w:val="1"/>
      <w:marLeft w:val="0"/>
      <w:marRight w:val="0"/>
      <w:marTop w:val="0"/>
      <w:marBottom w:val="0"/>
      <w:divBdr>
        <w:top w:val="none" w:sz="0" w:space="0" w:color="auto"/>
        <w:left w:val="none" w:sz="0" w:space="0" w:color="auto"/>
        <w:bottom w:val="none" w:sz="0" w:space="0" w:color="auto"/>
        <w:right w:val="none" w:sz="0" w:space="0" w:color="auto"/>
      </w:divBdr>
      <w:divsChild>
        <w:div w:id="160659993">
          <w:marLeft w:val="0"/>
          <w:marRight w:val="0"/>
          <w:marTop w:val="0"/>
          <w:marBottom w:val="300"/>
          <w:divBdr>
            <w:top w:val="none" w:sz="0" w:space="0" w:color="auto"/>
            <w:left w:val="single" w:sz="36" w:space="15" w:color="EEEEEE"/>
            <w:bottom w:val="none" w:sz="0" w:space="0" w:color="auto"/>
            <w:right w:val="none" w:sz="0" w:space="0" w:color="auto"/>
          </w:divBdr>
          <w:divsChild>
            <w:div w:id="1010331276">
              <w:marLeft w:val="0"/>
              <w:marRight w:val="0"/>
              <w:marTop w:val="0"/>
              <w:marBottom w:val="0"/>
              <w:divBdr>
                <w:top w:val="none" w:sz="0" w:space="0" w:color="auto"/>
                <w:left w:val="none" w:sz="0" w:space="0" w:color="auto"/>
                <w:bottom w:val="none" w:sz="0" w:space="0" w:color="auto"/>
                <w:right w:val="none" w:sz="0" w:space="0" w:color="auto"/>
              </w:divBdr>
            </w:div>
          </w:divsChild>
        </w:div>
        <w:div w:id="498473100">
          <w:marLeft w:val="0"/>
          <w:marRight w:val="0"/>
          <w:marTop w:val="300"/>
          <w:marBottom w:val="825"/>
          <w:divBdr>
            <w:top w:val="none" w:sz="0" w:space="0" w:color="auto"/>
            <w:left w:val="none" w:sz="0" w:space="0" w:color="auto"/>
            <w:bottom w:val="none" w:sz="0" w:space="0" w:color="auto"/>
            <w:right w:val="none" w:sz="0" w:space="0" w:color="auto"/>
          </w:divBdr>
        </w:div>
      </w:divsChild>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51646">
      <w:bodyDiv w:val="1"/>
      <w:marLeft w:val="0"/>
      <w:marRight w:val="0"/>
      <w:marTop w:val="0"/>
      <w:marBottom w:val="0"/>
      <w:divBdr>
        <w:top w:val="none" w:sz="0" w:space="0" w:color="auto"/>
        <w:left w:val="none" w:sz="0" w:space="0" w:color="auto"/>
        <w:bottom w:val="none" w:sz="0" w:space="0" w:color="auto"/>
        <w:right w:val="none" w:sz="0" w:space="0" w:color="auto"/>
      </w:divBdr>
    </w:div>
    <w:div w:id="1092241248">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093132">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27381">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127642">
      <w:bodyDiv w:val="1"/>
      <w:marLeft w:val="0"/>
      <w:marRight w:val="0"/>
      <w:marTop w:val="0"/>
      <w:marBottom w:val="0"/>
      <w:divBdr>
        <w:top w:val="none" w:sz="0" w:space="0" w:color="auto"/>
        <w:left w:val="none" w:sz="0" w:space="0" w:color="auto"/>
        <w:bottom w:val="none" w:sz="0" w:space="0" w:color="auto"/>
        <w:right w:val="none" w:sz="0" w:space="0" w:color="auto"/>
      </w:divBdr>
      <w:divsChild>
        <w:div w:id="344593775">
          <w:marLeft w:val="0"/>
          <w:marRight w:val="0"/>
          <w:marTop w:val="300"/>
          <w:marBottom w:val="825"/>
          <w:divBdr>
            <w:top w:val="none" w:sz="0" w:space="0" w:color="auto"/>
            <w:left w:val="none" w:sz="0" w:space="0" w:color="auto"/>
            <w:bottom w:val="none" w:sz="0" w:space="0" w:color="auto"/>
            <w:right w:val="none" w:sz="0" w:space="0" w:color="auto"/>
          </w:divBdr>
        </w:div>
        <w:div w:id="578903091">
          <w:marLeft w:val="0"/>
          <w:marRight w:val="0"/>
          <w:marTop w:val="0"/>
          <w:marBottom w:val="300"/>
          <w:divBdr>
            <w:top w:val="none" w:sz="0" w:space="0" w:color="auto"/>
            <w:left w:val="single" w:sz="36" w:space="15" w:color="EEEEEE"/>
            <w:bottom w:val="none" w:sz="0" w:space="0" w:color="auto"/>
            <w:right w:val="none" w:sz="0" w:space="0" w:color="auto"/>
          </w:divBdr>
          <w:divsChild>
            <w:div w:id="104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639031">
      <w:bodyDiv w:val="1"/>
      <w:marLeft w:val="0"/>
      <w:marRight w:val="0"/>
      <w:marTop w:val="0"/>
      <w:marBottom w:val="0"/>
      <w:divBdr>
        <w:top w:val="none" w:sz="0" w:space="0" w:color="auto"/>
        <w:left w:val="none" w:sz="0" w:space="0" w:color="auto"/>
        <w:bottom w:val="none" w:sz="0" w:space="0" w:color="auto"/>
        <w:right w:val="none" w:sz="0" w:space="0" w:color="auto"/>
      </w:divBdr>
    </w:div>
    <w:div w:id="1096705062">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4503">
      <w:bodyDiv w:val="1"/>
      <w:marLeft w:val="0"/>
      <w:marRight w:val="0"/>
      <w:marTop w:val="0"/>
      <w:marBottom w:val="0"/>
      <w:divBdr>
        <w:top w:val="none" w:sz="0" w:space="0" w:color="auto"/>
        <w:left w:val="none" w:sz="0" w:space="0" w:color="auto"/>
        <w:bottom w:val="none" w:sz="0" w:space="0" w:color="auto"/>
        <w:right w:val="none" w:sz="0" w:space="0" w:color="auto"/>
      </w:divBdr>
    </w:div>
    <w:div w:id="109879801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9681">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5013">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334536">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755307">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08620">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4958495">
      <w:bodyDiv w:val="1"/>
      <w:marLeft w:val="0"/>
      <w:marRight w:val="0"/>
      <w:marTop w:val="0"/>
      <w:marBottom w:val="0"/>
      <w:divBdr>
        <w:top w:val="none" w:sz="0" w:space="0" w:color="auto"/>
        <w:left w:val="none" w:sz="0" w:space="0" w:color="auto"/>
        <w:bottom w:val="none" w:sz="0" w:space="0" w:color="auto"/>
        <w:right w:val="none" w:sz="0" w:space="0" w:color="auto"/>
      </w:divBdr>
    </w:div>
    <w:div w:id="1105350212">
      <w:bodyDiv w:val="1"/>
      <w:marLeft w:val="0"/>
      <w:marRight w:val="0"/>
      <w:marTop w:val="0"/>
      <w:marBottom w:val="0"/>
      <w:divBdr>
        <w:top w:val="none" w:sz="0" w:space="0" w:color="auto"/>
        <w:left w:val="none" w:sz="0" w:space="0" w:color="auto"/>
        <w:bottom w:val="none" w:sz="0" w:space="0" w:color="auto"/>
        <w:right w:val="none" w:sz="0" w:space="0" w:color="auto"/>
      </w:divBdr>
    </w:div>
    <w:div w:id="1105425407">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351611">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53223">
      <w:bodyDiv w:val="1"/>
      <w:marLeft w:val="0"/>
      <w:marRight w:val="0"/>
      <w:marTop w:val="0"/>
      <w:marBottom w:val="0"/>
      <w:divBdr>
        <w:top w:val="none" w:sz="0" w:space="0" w:color="auto"/>
        <w:left w:val="none" w:sz="0" w:space="0" w:color="auto"/>
        <w:bottom w:val="none" w:sz="0" w:space="0" w:color="auto"/>
        <w:right w:val="none" w:sz="0" w:space="0" w:color="auto"/>
      </w:divBdr>
    </w:div>
    <w:div w:id="1110198414">
      <w:bodyDiv w:val="1"/>
      <w:marLeft w:val="0"/>
      <w:marRight w:val="0"/>
      <w:marTop w:val="0"/>
      <w:marBottom w:val="0"/>
      <w:divBdr>
        <w:top w:val="none" w:sz="0" w:space="0" w:color="auto"/>
        <w:left w:val="none" w:sz="0" w:space="0" w:color="auto"/>
        <w:bottom w:val="none" w:sz="0" w:space="0" w:color="auto"/>
        <w:right w:val="none" w:sz="0" w:space="0" w:color="auto"/>
      </w:divBdr>
    </w:div>
    <w:div w:id="1110320595">
      <w:bodyDiv w:val="1"/>
      <w:marLeft w:val="0"/>
      <w:marRight w:val="0"/>
      <w:marTop w:val="0"/>
      <w:marBottom w:val="0"/>
      <w:divBdr>
        <w:top w:val="none" w:sz="0" w:space="0" w:color="auto"/>
        <w:left w:val="none" w:sz="0" w:space="0" w:color="auto"/>
        <w:bottom w:val="none" w:sz="0" w:space="0" w:color="auto"/>
        <w:right w:val="none" w:sz="0" w:space="0" w:color="auto"/>
      </w:divBdr>
    </w:div>
    <w:div w:id="1111512052">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137759">
      <w:bodyDiv w:val="1"/>
      <w:marLeft w:val="0"/>
      <w:marRight w:val="0"/>
      <w:marTop w:val="0"/>
      <w:marBottom w:val="0"/>
      <w:divBdr>
        <w:top w:val="none" w:sz="0" w:space="0" w:color="auto"/>
        <w:left w:val="none" w:sz="0" w:space="0" w:color="auto"/>
        <w:bottom w:val="none" w:sz="0" w:space="0" w:color="auto"/>
        <w:right w:val="none" w:sz="0" w:space="0" w:color="auto"/>
      </w:divBdr>
      <w:divsChild>
        <w:div w:id="1713111408">
          <w:marLeft w:val="0"/>
          <w:marRight w:val="0"/>
          <w:marTop w:val="300"/>
          <w:marBottom w:val="825"/>
          <w:divBdr>
            <w:top w:val="none" w:sz="0" w:space="0" w:color="auto"/>
            <w:left w:val="none" w:sz="0" w:space="0" w:color="auto"/>
            <w:bottom w:val="none" w:sz="0" w:space="0" w:color="auto"/>
            <w:right w:val="none" w:sz="0" w:space="0" w:color="auto"/>
          </w:divBdr>
        </w:div>
        <w:div w:id="1170873871">
          <w:marLeft w:val="0"/>
          <w:marRight w:val="0"/>
          <w:marTop w:val="0"/>
          <w:marBottom w:val="300"/>
          <w:divBdr>
            <w:top w:val="none" w:sz="0" w:space="0" w:color="auto"/>
            <w:left w:val="single" w:sz="36" w:space="15" w:color="EEEEEE"/>
            <w:bottom w:val="none" w:sz="0" w:space="0" w:color="auto"/>
            <w:right w:val="none" w:sz="0" w:space="0" w:color="auto"/>
          </w:divBdr>
          <w:divsChild>
            <w:div w:id="9147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1084763634">
          <w:marLeft w:val="0"/>
          <w:marRight w:val="0"/>
          <w:marTop w:val="0"/>
          <w:marBottom w:val="300"/>
          <w:divBdr>
            <w:top w:val="none" w:sz="0" w:space="0" w:color="auto"/>
            <w:left w:val="single" w:sz="36" w:space="15" w:color="EEEEEE"/>
            <w:bottom w:val="none" w:sz="0" w:space="0" w:color="auto"/>
            <w:right w:val="none" w:sz="0" w:space="0" w:color="auto"/>
          </w:divBdr>
          <w:divsChild>
            <w:div w:id="1721782549">
              <w:marLeft w:val="0"/>
              <w:marRight w:val="0"/>
              <w:marTop w:val="0"/>
              <w:marBottom w:val="0"/>
              <w:divBdr>
                <w:top w:val="none" w:sz="0" w:space="0" w:color="auto"/>
                <w:left w:val="none" w:sz="0" w:space="0" w:color="auto"/>
                <w:bottom w:val="none" w:sz="0" w:space="0" w:color="auto"/>
                <w:right w:val="none" w:sz="0" w:space="0" w:color="auto"/>
              </w:divBdr>
            </w:div>
          </w:divsChild>
        </w:div>
        <w:div w:id="2098017096">
          <w:marLeft w:val="0"/>
          <w:marRight w:val="0"/>
          <w:marTop w:val="300"/>
          <w:marBottom w:val="825"/>
          <w:divBdr>
            <w:top w:val="none" w:sz="0" w:space="0" w:color="auto"/>
            <w:left w:val="none" w:sz="0" w:space="0" w:color="auto"/>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18171">
      <w:bodyDiv w:val="1"/>
      <w:marLeft w:val="0"/>
      <w:marRight w:val="0"/>
      <w:marTop w:val="0"/>
      <w:marBottom w:val="0"/>
      <w:divBdr>
        <w:top w:val="none" w:sz="0" w:space="0" w:color="auto"/>
        <w:left w:val="none" w:sz="0" w:space="0" w:color="auto"/>
        <w:bottom w:val="none" w:sz="0" w:space="0" w:color="auto"/>
        <w:right w:val="none" w:sz="0" w:space="0" w:color="auto"/>
      </w:divBdr>
    </w:div>
    <w:div w:id="1116099235">
      <w:bodyDiv w:val="1"/>
      <w:marLeft w:val="0"/>
      <w:marRight w:val="0"/>
      <w:marTop w:val="0"/>
      <w:marBottom w:val="0"/>
      <w:divBdr>
        <w:top w:val="none" w:sz="0" w:space="0" w:color="auto"/>
        <w:left w:val="none" w:sz="0" w:space="0" w:color="auto"/>
        <w:bottom w:val="none" w:sz="0" w:space="0" w:color="auto"/>
        <w:right w:val="none" w:sz="0" w:space="0" w:color="auto"/>
      </w:divBdr>
    </w:div>
    <w:div w:id="1116364474">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10497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95235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391">
      <w:bodyDiv w:val="1"/>
      <w:marLeft w:val="0"/>
      <w:marRight w:val="0"/>
      <w:marTop w:val="0"/>
      <w:marBottom w:val="0"/>
      <w:divBdr>
        <w:top w:val="none" w:sz="0" w:space="0" w:color="auto"/>
        <w:left w:val="none" w:sz="0" w:space="0" w:color="auto"/>
        <w:bottom w:val="none" w:sz="0" w:space="0" w:color="auto"/>
        <w:right w:val="none" w:sz="0" w:space="0" w:color="auto"/>
      </w:divBdr>
    </w:div>
    <w:div w:id="1120413131">
      <w:bodyDiv w:val="1"/>
      <w:marLeft w:val="0"/>
      <w:marRight w:val="0"/>
      <w:marTop w:val="0"/>
      <w:marBottom w:val="0"/>
      <w:divBdr>
        <w:top w:val="none" w:sz="0" w:space="0" w:color="auto"/>
        <w:left w:val="none" w:sz="0" w:space="0" w:color="auto"/>
        <w:bottom w:val="none" w:sz="0" w:space="0" w:color="auto"/>
        <w:right w:val="none" w:sz="0" w:space="0" w:color="auto"/>
      </w:divBdr>
    </w:div>
    <w:div w:id="1120537515">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72683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226039">
      <w:bodyDiv w:val="1"/>
      <w:marLeft w:val="0"/>
      <w:marRight w:val="0"/>
      <w:marTop w:val="0"/>
      <w:marBottom w:val="0"/>
      <w:divBdr>
        <w:top w:val="none" w:sz="0" w:space="0" w:color="auto"/>
        <w:left w:val="none" w:sz="0" w:space="0" w:color="auto"/>
        <w:bottom w:val="none" w:sz="0" w:space="0" w:color="auto"/>
        <w:right w:val="none" w:sz="0" w:space="0" w:color="auto"/>
      </w:divBdr>
    </w:div>
    <w:div w:id="1124231506">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4435">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03151">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29517335">
      <w:bodyDiv w:val="1"/>
      <w:marLeft w:val="0"/>
      <w:marRight w:val="0"/>
      <w:marTop w:val="0"/>
      <w:marBottom w:val="0"/>
      <w:divBdr>
        <w:top w:val="none" w:sz="0" w:space="0" w:color="auto"/>
        <w:left w:val="none" w:sz="0" w:space="0" w:color="auto"/>
        <w:bottom w:val="none" w:sz="0" w:space="0" w:color="auto"/>
        <w:right w:val="none" w:sz="0" w:space="0" w:color="auto"/>
      </w:divBdr>
    </w:div>
    <w:div w:id="112985656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782450">
      <w:bodyDiv w:val="1"/>
      <w:marLeft w:val="0"/>
      <w:marRight w:val="0"/>
      <w:marTop w:val="0"/>
      <w:marBottom w:val="0"/>
      <w:divBdr>
        <w:top w:val="none" w:sz="0" w:space="0" w:color="auto"/>
        <w:left w:val="none" w:sz="0" w:space="0" w:color="auto"/>
        <w:bottom w:val="none" w:sz="0" w:space="0" w:color="auto"/>
        <w:right w:val="none" w:sz="0" w:space="0" w:color="auto"/>
      </w:divBdr>
    </w:div>
    <w:div w:id="1130980455">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47129">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76001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633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460812">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918821">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94262">
      <w:bodyDiv w:val="1"/>
      <w:marLeft w:val="0"/>
      <w:marRight w:val="0"/>
      <w:marTop w:val="0"/>
      <w:marBottom w:val="0"/>
      <w:divBdr>
        <w:top w:val="none" w:sz="0" w:space="0" w:color="auto"/>
        <w:left w:val="none" w:sz="0" w:space="0" w:color="auto"/>
        <w:bottom w:val="none" w:sz="0" w:space="0" w:color="auto"/>
        <w:right w:val="none" w:sz="0" w:space="0" w:color="auto"/>
      </w:divBdr>
    </w:div>
    <w:div w:id="1142118193">
      <w:bodyDiv w:val="1"/>
      <w:marLeft w:val="0"/>
      <w:marRight w:val="0"/>
      <w:marTop w:val="0"/>
      <w:marBottom w:val="0"/>
      <w:divBdr>
        <w:top w:val="none" w:sz="0" w:space="0" w:color="auto"/>
        <w:left w:val="none" w:sz="0" w:space="0" w:color="auto"/>
        <w:bottom w:val="none" w:sz="0" w:space="0" w:color="auto"/>
        <w:right w:val="none" w:sz="0" w:space="0" w:color="auto"/>
      </w:divBdr>
    </w:div>
    <w:div w:id="1142695084">
      <w:bodyDiv w:val="1"/>
      <w:marLeft w:val="0"/>
      <w:marRight w:val="0"/>
      <w:marTop w:val="0"/>
      <w:marBottom w:val="0"/>
      <w:divBdr>
        <w:top w:val="none" w:sz="0" w:space="0" w:color="auto"/>
        <w:left w:val="none" w:sz="0" w:space="0" w:color="auto"/>
        <w:bottom w:val="none" w:sz="0" w:space="0" w:color="auto"/>
        <w:right w:val="none" w:sz="0" w:space="0" w:color="auto"/>
      </w:divBdr>
    </w:div>
    <w:div w:id="1143349694">
      <w:bodyDiv w:val="1"/>
      <w:marLeft w:val="0"/>
      <w:marRight w:val="0"/>
      <w:marTop w:val="0"/>
      <w:marBottom w:val="0"/>
      <w:divBdr>
        <w:top w:val="none" w:sz="0" w:space="0" w:color="auto"/>
        <w:left w:val="none" w:sz="0" w:space="0" w:color="auto"/>
        <w:bottom w:val="none" w:sz="0" w:space="0" w:color="auto"/>
        <w:right w:val="none" w:sz="0" w:space="0" w:color="auto"/>
      </w:divBdr>
    </w:div>
    <w:div w:id="1143355033">
      <w:bodyDiv w:val="1"/>
      <w:marLeft w:val="0"/>
      <w:marRight w:val="0"/>
      <w:marTop w:val="0"/>
      <w:marBottom w:val="0"/>
      <w:divBdr>
        <w:top w:val="none" w:sz="0" w:space="0" w:color="auto"/>
        <w:left w:val="none" w:sz="0" w:space="0" w:color="auto"/>
        <w:bottom w:val="none" w:sz="0" w:space="0" w:color="auto"/>
        <w:right w:val="none" w:sz="0" w:space="0" w:color="auto"/>
      </w:divBdr>
    </w:div>
    <w:div w:id="114376662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5468157">
      <w:bodyDiv w:val="1"/>
      <w:marLeft w:val="0"/>
      <w:marRight w:val="0"/>
      <w:marTop w:val="0"/>
      <w:marBottom w:val="0"/>
      <w:divBdr>
        <w:top w:val="none" w:sz="0" w:space="0" w:color="auto"/>
        <w:left w:val="none" w:sz="0" w:space="0" w:color="auto"/>
        <w:bottom w:val="none" w:sz="0" w:space="0" w:color="auto"/>
        <w:right w:val="none" w:sz="0" w:space="0" w:color="auto"/>
      </w:divBdr>
    </w:div>
    <w:div w:id="1145590128">
      <w:bodyDiv w:val="1"/>
      <w:marLeft w:val="0"/>
      <w:marRight w:val="0"/>
      <w:marTop w:val="0"/>
      <w:marBottom w:val="0"/>
      <w:divBdr>
        <w:top w:val="none" w:sz="0" w:space="0" w:color="auto"/>
        <w:left w:val="none" w:sz="0" w:space="0" w:color="auto"/>
        <w:bottom w:val="none" w:sz="0" w:space="0" w:color="auto"/>
        <w:right w:val="none" w:sz="0" w:space="0" w:color="auto"/>
      </w:divBdr>
    </w:div>
    <w:div w:id="1145852292">
      <w:bodyDiv w:val="1"/>
      <w:marLeft w:val="0"/>
      <w:marRight w:val="0"/>
      <w:marTop w:val="0"/>
      <w:marBottom w:val="0"/>
      <w:divBdr>
        <w:top w:val="none" w:sz="0" w:space="0" w:color="auto"/>
        <w:left w:val="none" w:sz="0" w:space="0" w:color="auto"/>
        <w:bottom w:val="none" w:sz="0" w:space="0" w:color="auto"/>
        <w:right w:val="none" w:sz="0" w:space="0" w:color="auto"/>
      </w:divBdr>
    </w:div>
    <w:div w:id="114585859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476106">
      <w:bodyDiv w:val="1"/>
      <w:marLeft w:val="0"/>
      <w:marRight w:val="0"/>
      <w:marTop w:val="0"/>
      <w:marBottom w:val="0"/>
      <w:divBdr>
        <w:top w:val="none" w:sz="0" w:space="0" w:color="auto"/>
        <w:left w:val="none" w:sz="0" w:space="0" w:color="auto"/>
        <w:bottom w:val="none" w:sz="0" w:space="0" w:color="auto"/>
        <w:right w:val="none" w:sz="0" w:space="0" w:color="auto"/>
      </w:divBdr>
    </w:div>
    <w:div w:id="114748117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29031">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49984240">
      <w:bodyDiv w:val="1"/>
      <w:marLeft w:val="0"/>
      <w:marRight w:val="0"/>
      <w:marTop w:val="0"/>
      <w:marBottom w:val="0"/>
      <w:divBdr>
        <w:top w:val="none" w:sz="0" w:space="0" w:color="auto"/>
        <w:left w:val="none" w:sz="0" w:space="0" w:color="auto"/>
        <w:bottom w:val="none" w:sz="0" w:space="0" w:color="auto"/>
        <w:right w:val="none" w:sz="0" w:space="0" w:color="auto"/>
      </w:divBdr>
    </w:div>
    <w:div w:id="1151142138">
      <w:bodyDiv w:val="1"/>
      <w:marLeft w:val="0"/>
      <w:marRight w:val="0"/>
      <w:marTop w:val="0"/>
      <w:marBottom w:val="0"/>
      <w:divBdr>
        <w:top w:val="none" w:sz="0" w:space="0" w:color="auto"/>
        <w:left w:val="none" w:sz="0" w:space="0" w:color="auto"/>
        <w:bottom w:val="none" w:sz="0" w:space="0" w:color="auto"/>
        <w:right w:val="none" w:sz="0" w:space="0" w:color="auto"/>
      </w:divBdr>
    </w:div>
    <w:div w:id="1151674286">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257782">
      <w:bodyDiv w:val="1"/>
      <w:marLeft w:val="0"/>
      <w:marRight w:val="0"/>
      <w:marTop w:val="0"/>
      <w:marBottom w:val="0"/>
      <w:divBdr>
        <w:top w:val="none" w:sz="0" w:space="0" w:color="auto"/>
        <w:left w:val="none" w:sz="0" w:space="0" w:color="auto"/>
        <w:bottom w:val="none" w:sz="0" w:space="0" w:color="auto"/>
        <w:right w:val="none" w:sz="0" w:space="0" w:color="auto"/>
      </w:divBdr>
    </w:div>
    <w:div w:id="1153331710">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383807">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458910">
      <w:bodyDiv w:val="1"/>
      <w:marLeft w:val="0"/>
      <w:marRight w:val="0"/>
      <w:marTop w:val="0"/>
      <w:marBottom w:val="0"/>
      <w:divBdr>
        <w:top w:val="none" w:sz="0" w:space="0" w:color="auto"/>
        <w:left w:val="none" w:sz="0" w:space="0" w:color="auto"/>
        <w:bottom w:val="none" w:sz="0" w:space="0" w:color="auto"/>
        <w:right w:val="none" w:sz="0" w:space="0" w:color="auto"/>
      </w:divBdr>
    </w:div>
    <w:div w:id="11605377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359270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13863">
      <w:bodyDiv w:val="1"/>
      <w:marLeft w:val="0"/>
      <w:marRight w:val="0"/>
      <w:marTop w:val="0"/>
      <w:marBottom w:val="0"/>
      <w:divBdr>
        <w:top w:val="none" w:sz="0" w:space="0" w:color="auto"/>
        <w:left w:val="none" w:sz="0" w:space="0" w:color="auto"/>
        <w:bottom w:val="none" w:sz="0" w:space="0" w:color="auto"/>
        <w:right w:val="none" w:sz="0" w:space="0" w:color="auto"/>
      </w:divBdr>
    </w:div>
    <w:div w:id="1165047871">
      <w:bodyDiv w:val="1"/>
      <w:marLeft w:val="0"/>
      <w:marRight w:val="0"/>
      <w:marTop w:val="0"/>
      <w:marBottom w:val="0"/>
      <w:divBdr>
        <w:top w:val="none" w:sz="0" w:space="0" w:color="auto"/>
        <w:left w:val="none" w:sz="0" w:space="0" w:color="auto"/>
        <w:bottom w:val="none" w:sz="0" w:space="0" w:color="auto"/>
        <w:right w:val="none" w:sz="0" w:space="0" w:color="auto"/>
      </w:divBdr>
    </w:div>
    <w:div w:id="1165706635">
      <w:bodyDiv w:val="1"/>
      <w:marLeft w:val="0"/>
      <w:marRight w:val="0"/>
      <w:marTop w:val="0"/>
      <w:marBottom w:val="0"/>
      <w:divBdr>
        <w:top w:val="none" w:sz="0" w:space="0" w:color="auto"/>
        <w:left w:val="none" w:sz="0" w:space="0" w:color="auto"/>
        <w:bottom w:val="none" w:sz="0" w:space="0" w:color="auto"/>
        <w:right w:val="none" w:sz="0" w:space="0" w:color="auto"/>
      </w:divBdr>
    </w:div>
    <w:div w:id="1165707498">
      <w:bodyDiv w:val="1"/>
      <w:marLeft w:val="0"/>
      <w:marRight w:val="0"/>
      <w:marTop w:val="0"/>
      <w:marBottom w:val="0"/>
      <w:divBdr>
        <w:top w:val="none" w:sz="0" w:space="0" w:color="auto"/>
        <w:left w:val="none" w:sz="0" w:space="0" w:color="auto"/>
        <w:bottom w:val="none" w:sz="0" w:space="0" w:color="auto"/>
        <w:right w:val="none" w:sz="0" w:space="0" w:color="auto"/>
      </w:divBdr>
    </w:div>
    <w:div w:id="1165825405">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31874">
      <w:bodyDiv w:val="1"/>
      <w:marLeft w:val="0"/>
      <w:marRight w:val="0"/>
      <w:marTop w:val="0"/>
      <w:marBottom w:val="0"/>
      <w:divBdr>
        <w:top w:val="none" w:sz="0" w:space="0" w:color="auto"/>
        <w:left w:val="none" w:sz="0" w:space="0" w:color="auto"/>
        <w:bottom w:val="none" w:sz="0" w:space="0" w:color="auto"/>
        <w:right w:val="none" w:sz="0" w:space="0" w:color="auto"/>
      </w:divBdr>
    </w:div>
    <w:div w:id="116735773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592672">
      <w:bodyDiv w:val="1"/>
      <w:marLeft w:val="0"/>
      <w:marRight w:val="0"/>
      <w:marTop w:val="0"/>
      <w:marBottom w:val="0"/>
      <w:divBdr>
        <w:top w:val="none" w:sz="0" w:space="0" w:color="auto"/>
        <w:left w:val="none" w:sz="0" w:space="0" w:color="auto"/>
        <w:bottom w:val="none" w:sz="0" w:space="0" w:color="auto"/>
        <w:right w:val="none" w:sz="0" w:space="0" w:color="auto"/>
      </w:divBdr>
    </w:div>
    <w:div w:id="1169062065">
      <w:bodyDiv w:val="1"/>
      <w:marLeft w:val="0"/>
      <w:marRight w:val="0"/>
      <w:marTop w:val="0"/>
      <w:marBottom w:val="0"/>
      <w:divBdr>
        <w:top w:val="none" w:sz="0" w:space="0" w:color="auto"/>
        <w:left w:val="none" w:sz="0" w:space="0" w:color="auto"/>
        <w:bottom w:val="none" w:sz="0" w:space="0" w:color="auto"/>
        <w:right w:val="none" w:sz="0" w:space="0" w:color="auto"/>
      </w:divBdr>
    </w:div>
    <w:div w:id="1169322668">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488262">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92981">
      <w:bodyDiv w:val="1"/>
      <w:marLeft w:val="0"/>
      <w:marRight w:val="0"/>
      <w:marTop w:val="0"/>
      <w:marBottom w:val="0"/>
      <w:divBdr>
        <w:top w:val="none" w:sz="0" w:space="0" w:color="auto"/>
        <w:left w:val="none" w:sz="0" w:space="0" w:color="auto"/>
        <w:bottom w:val="none" w:sz="0" w:space="0" w:color="auto"/>
        <w:right w:val="none" w:sz="0" w:space="0" w:color="auto"/>
      </w:divBdr>
    </w:div>
    <w:div w:id="117252449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5656014">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336762">
      <w:bodyDiv w:val="1"/>
      <w:marLeft w:val="0"/>
      <w:marRight w:val="0"/>
      <w:marTop w:val="0"/>
      <w:marBottom w:val="0"/>
      <w:divBdr>
        <w:top w:val="none" w:sz="0" w:space="0" w:color="auto"/>
        <w:left w:val="none" w:sz="0" w:space="0" w:color="auto"/>
        <w:bottom w:val="none" w:sz="0" w:space="0" w:color="auto"/>
        <w:right w:val="none" w:sz="0" w:space="0" w:color="auto"/>
      </w:divBdr>
    </w:div>
    <w:div w:id="1176843758">
      <w:bodyDiv w:val="1"/>
      <w:marLeft w:val="0"/>
      <w:marRight w:val="0"/>
      <w:marTop w:val="0"/>
      <w:marBottom w:val="0"/>
      <w:divBdr>
        <w:top w:val="none" w:sz="0" w:space="0" w:color="auto"/>
        <w:left w:val="none" w:sz="0" w:space="0" w:color="auto"/>
        <w:bottom w:val="none" w:sz="0" w:space="0" w:color="auto"/>
        <w:right w:val="none" w:sz="0" w:space="0" w:color="auto"/>
      </w:divBdr>
    </w:div>
    <w:div w:id="1176917632">
      <w:bodyDiv w:val="1"/>
      <w:marLeft w:val="0"/>
      <w:marRight w:val="0"/>
      <w:marTop w:val="0"/>
      <w:marBottom w:val="0"/>
      <w:divBdr>
        <w:top w:val="none" w:sz="0" w:space="0" w:color="auto"/>
        <w:left w:val="none" w:sz="0" w:space="0" w:color="auto"/>
        <w:bottom w:val="none" w:sz="0" w:space="0" w:color="auto"/>
        <w:right w:val="none" w:sz="0" w:space="0" w:color="auto"/>
      </w:divBdr>
    </w:div>
    <w:div w:id="1177112605">
      <w:bodyDiv w:val="1"/>
      <w:marLeft w:val="0"/>
      <w:marRight w:val="0"/>
      <w:marTop w:val="0"/>
      <w:marBottom w:val="0"/>
      <w:divBdr>
        <w:top w:val="none" w:sz="0" w:space="0" w:color="auto"/>
        <w:left w:val="none" w:sz="0" w:space="0" w:color="auto"/>
        <w:bottom w:val="none" w:sz="0" w:space="0" w:color="auto"/>
        <w:right w:val="none" w:sz="0" w:space="0" w:color="auto"/>
      </w:divBdr>
    </w:div>
    <w:div w:id="1177647116">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272335">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655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40766">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661484">
      <w:bodyDiv w:val="1"/>
      <w:marLeft w:val="0"/>
      <w:marRight w:val="0"/>
      <w:marTop w:val="0"/>
      <w:marBottom w:val="0"/>
      <w:divBdr>
        <w:top w:val="none" w:sz="0" w:space="0" w:color="auto"/>
        <w:left w:val="none" w:sz="0" w:space="0" w:color="auto"/>
        <w:bottom w:val="none" w:sz="0" w:space="0" w:color="auto"/>
        <w:right w:val="none" w:sz="0" w:space="0" w:color="auto"/>
      </w:divBdr>
    </w:div>
    <w:div w:id="1182863058">
      <w:bodyDiv w:val="1"/>
      <w:marLeft w:val="0"/>
      <w:marRight w:val="0"/>
      <w:marTop w:val="0"/>
      <w:marBottom w:val="0"/>
      <w:divBdr>
        <w:top w:val="none" w:sz="0" w:space="0" w:color="auto"/>
        <w:left w:val="none" w:sz="0" w:space="0" w:color="auto"/>
        <w:bottom w:val="none" w:sz="0" w:space="0" w:color="auto"/>
        <w:right w:val="none" w:sz="0" w:space="0" w:color="auto"/>
      </w:divBdr>
    </w:div>
    <w:div w:id="1182932420">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183009988">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591796">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132451">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5946341">
      <w:bodyDiv w:val="1"/>
      <w:marLeft w:val="0"/>
      <w:marRight w:val="0"/>
      <w:marTop w:val="0"/>
      <w:marBottom w:val="0"/>
      <w:divBdr>
        <w:top w:val="none" w:sz="0" w:space="0" w:color="auto"/>
        <w:left w:val="none" w:sz="0" w:space="0" w:color="auto"/>
        <w:bottom w:val="none" w:sz="0" w:space="0" w:color="auto"/>
        <w:right w:val="none" w:sz="0" w:space="0" w:color="auto"/>
      </w:divBdr>
    </w:div>
    <w:div w:id="118601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50379">
      <w:bodyDiv w:val="1"/>
      <w:marLeft w:val="0"/>
      <w:marRight w:val="0"/>
      <w:marTop w:val="0"/>
      <w:marBottom w:val="0"/>
      <w:divBdr>
        <w:top w:val="none" w:sz="0" w:space="0" w:color="auto"/>
        <w:left w:val="none" w:sz="0" w:space="0" w:color="auto"/>
        <w:bottom w:val="none" w:sz="0" w:space="0" w:color="auto"/>
        <w:right w:val="none" w:sz="0" w:space="0" w:color="auto"/>
      </w:divBdr>
    </w:div>
    <w:div w:id="1186753422">
      <w:bodyDiv w:val="1"/>
      <w:marLeft w:val="0"/>
      <w:marRight w:val="0"/>
      <w:marTop w:val="0"/>
      <w:marBottom w:val="0"/>
      <w:divBdr>
        <w:top w:val="none" w:sz="0" w:space="0" w:color="auto"/>
        <w:left w:val="none" w:sz="0" w:space="0" w:color="auto"/>
        <w:bottom w:val="none" w:sz="0" w:space="0" w:color="auto"/>
        <w:right w:val="none" w:sz="0" w:space="0" w:color="auto"/>
      </w:divBdr>
    </w:div>
    <w:div w:id="1187015204">
      <w:bodyDiv w:val="1"/>
      <w:marLeft w:val="0"/>
      <w:marRight w:val="0"/>
      <w:marTop w:val="0"/>
      <w:marBottom w:val="0"/>
      <w:divBdr>
        <w:top w:val="none" w:sz="0" w:space="0" w:color="auto"/>
        <w:left w:val="none" w:sz="0" w:space="0" w:color="auto"/>
        <w:bottom w:val="none" w:sz="0" w:space="0" w:color="auto"/>
        <w:right w:val="none" w:sz="0" w:space="0" w:color="auto"/>
      </w:divBdr>
      <w:divsChild>
        <w:div w:id="160899807">
          <w:marLeft w:val="0"/>
          <w:marRight w:val="0"/>
          <w:marTop w:val="300"/>
          <w:marBottom w:val="825"/>
          <w:divBdr>
            <w:top w:val="none" w:sz="0" w:space="0" w:color="auto"/>
            <w:left w:val="none" w:sz="0" w:space="0" w:color="auto"/>
            <w:bottom w:val="none" w:sz="0" w:space="0" w:color="auto"/>
            <w:right w:val="none" w:sz="0" w:space="0" w:color="auto"/>
          </w:divBdr>
        </w:div>
        <w:div w:id="1807234801">
          <w:marLeft w:val="0"/>
          <w:marRight w:val="0"/>
          <w:marTop w:val="0"/>
          <w:marBottom w:val="300"/>
          <w:divBdr>
            <w:top w:val="none" w:sz="0" w:space="0" w:color="auto"/>
            <w:left w:val="single" w:sz="36" w:space="15" w:color="EEEEEE"/>
            <w:bottom w:val="none" w:sz="0" w:space="0" w:color="auto"/>
            <w:right w:val="none" w:sz="0" w:space="0" w:color="auto"/>
          </w:divBdr>
          <w:divsChild>
            <w:div w:id="1699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659">
      <w:bodyDiv w:val="1"/>
      <w:marLeft w:val="0"/>
      <w:marRight w:val="0"/>
      <w:marTop w:val="0"/>
      <w:marBottom w:val="0"/>
      <w:divBdr>
        <w:top w:val="none" w:sz="0" w:space="0" w:color="auto"/>
        <w:left w:val="none" w:sz="0" w:space="0" w:color="auto"/>
        <w:bottom w:val="none" w:sz="0" w:space="0" w:color="auto"/>
        <w:right w:val="none" w:sz="0" w:space="0" w:color="auto"/>
      </w:divBdr>
    </w:div>
    <w:div w:id="1188060693">
      <w:bodyDiv w:val="1"/>
      <w:marLeft w:val="0"/>
      <w:marRight w:val="0"/>
      <w:marTop w:val="0"/>
      <w:marBottom w:val="0"/>
      <w:divBdr>
        <w:top w:val="none" w:sz="0" w:space="0" w:color="auto"/>
        <w:left w:val="none" w:sz="0" w:space="0" w:color="auto"/>
        <w:bottom w:val="none" w:sz="0" w:space="0" w:color="auto"/>
        <w:right w:val="none" w:sz="0" w:space="0" w:color="auto"/>
      </w:divBdr>
    </w:div>
    <w:div w:id="1188716618">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719441">
      <w:bodyDiv w:val="1"/>
      <w:marLeft w:val="0"/>
      <w:marRight w:val="0"/>
      <w:marTop w:val="0"/>
      <w:marBottom w:val="0"/>
      <w:divBdr>
        <w:top w:val="none" w:sz="0" w:space="0" w:color="auto"/>
        <w:left w:val="none" w:sz="0" w:space="0" w:color="auto"/>
        <w:bottom w:val="none" w:sz="0" w:space="0" w:color="auto"/>
        <w:right w:val="none" w:sz="0" w:space="0" w:color="auto"/>
      </w:divBdr>
    </w:div>
    <w:div w:id="1192107674">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1997">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16910">
      <w:bodyDiv w:val="1"/>
      <w:marLeft w:val="0"/>
      <w:marRight w:val="0"/>
      <w:marTop w:val="0"/>
      <w:marBottom w:val="0"/>
      <w:divBdr>
        <w:top w:val="none" w:sz="0" w:space="0" w:color="auto"/>
        <w:left w:val="none" w:sz="0" w:space="0" w:color="auto"/>
        <w:bottom w:val="none" w:sz="0" w:space="0" w:color="auto"/>
        <w:right w:val="none" w:sz="0" w:space="0" w:color="auto"/>
      </w:divBdr>
    </w:div>
    <w:div w:id="1194534775">
      <w:bodyDiv w:val="1"/>
      <w:marLeft w:val="0"/>
      <w:marRight w:val="0"/>
      <w:marTop w:val="0"/>
      <w:marBottom w:val="0"/>
      <w:divBdr>
        <w:top w:val="none" w:sz="0" w:space="0" w:color="auto"/>
        <w:left w:val="none" w:sz="0" w:space="0" w:color="auto"/>
        <w:bottom w:val="none" w:sz="0" w:space="0" w:color="auto"/>
        <w:right w:val="none" w:sz="0" w:space="0" w:color="auto"/>
      </w:divBdr>
    </w:div>
    <w:div w:id="1194880512">
      <w:bodyDiv w:val="1"/>
      <w:marLeft w:val="0"/>
      <w:marRight w:val="0"/>
      <w:marTop w:val="0"/>
      <w:marBottom w:val="0"/>
      <w:divBdr>
        <w:top w:val="none" w:sz="0" w:space="0" w:color="auto"/>
        <w:left w:val="none" w:sz="0" w:space="0" w:color="auto"/>
        <w:bottom w:val="none" w:sz="0" w:space="0" w:color="auto"/>
        <w:right w:val="none" w:sz="0" w:space="0" w:color="auto"/>
      </w:divBdr>
    </w:div>
    <w:div w:id="1194995245">
      <w:bodyDiv w:val="1"/>
      <w:marLeft w:val="0"/>
      <w:marRight w:val="0"/>
      <w:marTop w:val="0"/>
      <w:marBottom w:val="0"/>
      <w:divBdr>
        <w:top w:val="none" w:sz="0" w:space="0" w:color="auto"/>
        <w:left w:val="none" w:sz="0" w:space="0" w:color="auto"/>
        <w:bottom w:val="none" w:sz="0" w:space="0" w:color="auto"/>
        <w:right w:val="none" w:sz="0" w:space="0" w:color="auto"/>
      </w:divBdr>
    </w:div>
    <w:div w:id="1195119350">
      <w:bodyDiv w:val="1"/>
      <w:marLeft w:val="0"/>
      <w:marRight w:val="0"/>
      <w:marTop w:val="0"/>
      <w:marBottom w:val="0"/>
      <w:divBdr>
        <w:top w:val="none" w:sz="0" w:space="0" w:color="auto"/>
        <w:left w:val="none" w:sz="0" w:space="0" w:color="auto"/>
        <w:bottom w:val="none" w:sz="0" w:space="0" w:color="auto"/>
        <w:right w:val="none" w:sz="0" w:space="0" w:color="auto"/>
      </w:divBdr>
    </w:div>
    <w:div w:id="1195147144">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273023">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081824">
      <w:bodyDiv w:val="1"/>
      <w:marLeft w:val="0"/>
      <w:marRight w:val="0"/>
      <w:marTop w:val="0"/>
      <w:marBottom w:val="0"/>
      <w:divBdr>
        <w:top w:val="none" w:sz="0" w:space="0" w:color="auto"/>
        <w:left w:val="none" w:sz="0" w:space="0" w:color="auto"/>
        <w:bottom w:val="none" w:sz="0" w:space="0" w:color="auto"/>
        <w:right w:val="none" w:sz="0" w:space="0" w:color="auto"/>
      </w:divBdr>
    </w:div>
    <w:div w:id="1198200686">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8934911">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972615">
      <w:bodyDiv w:val="1"/>
      <w:marLeft w:val="0"/>
      <w:marRight w:val="0"/>
      <w:marTop w:val="0"/>
      <w:marBottom w:val="0"/>
      <w:divBdr>
        <w:top w:val="none" w:sz="0" w:space="0" w:color="auto"/>
        <w:left w:val="none" w:sz="0" w:space="0" w:color="auto"/>
        <w:bottom w:val="none" w:sz="0" w:space="0" w:color="auto"/>
        <w:right w:val="none" w:sz="0" w:space="0" w:color="auto"/>
      </w:divBdr>
    </w:div>
    <w:div w:id="1200125426">
      <w:bodyDiv w:val="1"/>
      <w:marLeft w:val="0"/>
      <w:marRight w:val="0"/>
      <w:marTop w:val="0"/>
      <w:marBottom w:val="0"/>
      <w:divBdr>
        <w:top w:val="none" w:sz="0" w:space="0" w:color="auto"/>
        <w:left w:val="none" w:sz="0" w:space="0" w:color="auto"/>
        <w:bottom w:val="none" w:sz="0" w:space="0" w:color="auto"/>
        <w:right w:val="none" w:sz="0" w:space="0" w:color="auto"/>
      </w:divBdr>
    </w:div>
    <w:div w:id="1200240869">
      <w:bodyDiv w:val="1"/>
      <w:marLeft w:val="0"/>
      <w:marRight w:val="0"/>
      <w:marTop w:val="0"/>
      <w:marBottom w:val="0"/>
      <w:divBdr>
        <w:top w:val="none" w:sz="0" w:space="0" w:color="auto"/>
        <w:left w:val="none" w:sz="0" w:space="0" w:color="auto"/>
        <w:bottom w:val="none" w:sz="0" w:space="0" w:color="auto"/>
        <w:right w:val="none" w:sz="0" w:space="0" w:color="auto"/>
      </w:divBdr>
    </w:div>
    <w:div w:id="1200320415">
      <w:bodyDiv w:val="1"/>
      <w:marLeft w:val="0"/>
      <w:marRight w:val="0"/>
      <w:marTop w:val="0"/>
      <w:marBottom w:val="0"/>
      <w:divBdr>
        <w:top w:val="none" w:sz="0" w:space="0" w:color="auto"/>
        <w:left w:val="none" w:sz="0" w:space="0" w:color="auto"/>
        <w:bottom w:val="none" w:sz="0" w:space="0" w:color="auto"/>
        <w:right w:val="none" w:sz="0" w:space="0" w:color="auto"/>
      </w:divBdr>
    </w:div>
    <w:div w:id="1200703721">
      <w:bodyDiv w:val="1"/>
      <w:marLeft w:val="0"/>
      <w:marRight w:val="0"/>
      <w:marTop w:val="0"/>
      <w:marBottom w:val="0"/>
      <w:divBdr>
        <w:top w:val="none" w:sz="0" w:space="0" w:color="auto"/>
        <w:left w:val="none" w:sz="0" w:space="0" w:color="auto"/>
        <w:bottom w:val="none" w:sz="0" w:space="0" w:color="auto"/>
        <w:right w:val="none" w:sz="0" w:space="0" w:color="auto"/>
      </w:divBdr>
    </w:div>
    <w:div w:id="1200775040">
      <w:bodyDiv w:val="1"/>
      <w:marLeft w:val="0"/>
      <w:marRight w:val="0"/>
      <w:marTop w:val="0"/>
      <w:marBottom w:val="0"/>
      <w:divBdr>
        <w:top w:val="none" w:sz="0" w:space="0" w:color="auto"/>
        <w:left w:val="none" w:sz="0" w:space="0" w:color="auto"/>
        <w:bottom w:val="none" w:sz="0" w:space="0" w:color="auto"/>
        <w:right w:val="none" w:sz="0" w:space="0" w:color="auto"/>
      </w:divBdr>
    </w:div>
    <w:div w:id="1200776538">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12679">
      <w:bodyDiv w:val="1"/>
      <w:marLeft w:val="0"/>
      <w:marRight w:val="0"/>
      <w:marTop w:val="0"/>
      <w:marBottom w:val="0"/>
      <w:divBdr>
        <w:top w:val="none" w:sz="0" w:space="0" w:color="auto"/>
        <w:left w:val="none" w:sz="0" w:space="0" w:color="auto"/>
        <w:bottom w:val="none" w:sz="0" w:space="0" w:color="auto"/>
        <w:right w:val="none" w:sz="0" w:space="0" w:color="auto"/>
      </w:divBdr>
      <w:divsChild>
        <w:div w:id="948201041">
          <w:marLeft w:val="0"/>
          <w:marRight w:val="0"/>
          <w:marTop w:val="0"/>
          <w:marBottom w:val="300"/>
          <w:divBdr>
            <w:top w:val="none" w:sz="0" w:space="0" w:color="auto"/>
            <w:left w:val="single" w:sz="36" w:space="15" w:color="EEEEEE"/>
            <w:bottom w:val="none" w:sz="0" w:space="0" w:color="auto"/>
            <w:right w:val="none" w:sz="0" w:space="0" w:color="auto"/>
          </w:divBdr>
          <w:divsChild>
            <w:div w:id="453869335">
              <w:marLeft w:val="0"/>
              <w:marRight w:val="0"/>
              <w:marTop w:val="0"/>
              <w:marBottom w:val="0"/>
              <w:divBdr>
                <w:top w:val="none" w:sz="0" w:space="0" w:color="auto"/>
                <w:left w:val="none" w:sz="0" w:space="0" w:color="auto"/>
                <w:bottom w:val="none" w:sz="0" w:space="0" w:color="auto"/>
                <w:right w:val="none" w:sz="0" w:space="0" w:color="auto"/>
              </w:divBdr>
            </w:div>
          </w:divsChild>
        </w:div>
        <w:div w:id="1034116920">
          <w:marLeft w:val="0"/>
          <w:marRight w:val="0"/>
          <w:marTop w:val="300"/>
          <w:marBottom w:val="825"/>
          <w:divBdr>
            <w:top w:val="none" w:sz="0" w:space="0" w:color="auto"/>
            <w:left w:val="none" w:sz="0" w:space="0" w:color="auto"/>
            <w:bottom w:val="none" w:sz="0" w:space="0" w:color="auto"/>
            <w:right w:val="none" w:sz="0" w:space="0" w:color="auto"/>
          </w:divBdr>
        </w:div>
      </w:divsChild>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548529">
      <w:bodyDiv w:val="1"/>
      <w:marLeft w:val="0"/>
      <w:marRight w:val="0"/>
      <w:marTop w:val="0"/>
      <w:marBottom w:val="0"/>
      <w:divBdr>
        <w:top w:val="none" w:sz="0" w:space="0" w:color="auto"/>
        <w:left w:val="none" w:sz="0" w:space="0" w:color="auto"/>
        <w:bottom w:val="none" w:sz="0" w:space="0" w:color="auto"/>
        <w:right w:val="none" w:sz="0" w:space="0" w:color="auto"/>
      </w:divBdr>
    </w:div>
    <w:div w:id="120274474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9068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91910">
      <w:bodyDiv w:val="1"/>
      <w:marLeft w:val="0"/>
      <w:marRight w:val="0"/>
      <w:marTop w:val="0"/>
      <w:marBottom w:val="0"/>
      <w:divBdr>
        <w:top w:val="none" w:sz="0" w:space="0" w:color="auto"/>
        <w:left w:val="none" w:sz="0" w:space="0" w:color="auto"/>
        <w:bottom w:val="none" w:sz="0" w:space="0" w:color="auto"/>
        <w:right w:val="none" w:sz="0" w:space="0" w:color="auto"/>
      </w:divBdr>
    </w:div>
    <w:div w:id="1205479975">
      <w:bodyDiv w:val="1"/>
      <w:marLeft w:val="0"/>
      <w:marRight w:val="0"/>
      <w:marTop w:val="0"/>
      <w:marBottom w:val="0"/>
      <w:divBdr>
        <w:top w:val="none" w:sz="0" w:space="0" w:color="auto"/>
        <w:left w:val="none" w:sz="0" w:space="0" w:color="auto"/>
        <w:bottom w:val="none" w:sz="0" w:space="0" w:color="auto"/>
        <w:right w:val="none" w:sz="0" w:space="0" w:color="auto"/>
      </w:divBdr>
    </w:div>
    <w:div w:id="1206405212">
      <w:bodyDiv w:val="1"/>
      <w:marLeft w:val="0"/>
      <w:marRight w:val="0"/>
      <w:marTop w:val="0"/>
      <w:marBottom w:val="0"/>
      <w:divBdr>
        <w:top w:val="none" w:sz="0" w:space="0" w:color="auto"/>
        <w:left w:val="none" w:sz="0" w:space="0" w:color="auto"/>
        <w:bottom w:val="none" w:sz="0" w:space="0" w:color="auto"/>
        <w:right w:val="none" w:sz="0" w:space="0" w:color="auto"/>
      </w:divBdr>
    </w:div>
    <w:div w:id="1206912621">
      <w:bodyDiv w:val="1"/>
      <w:marLeft w:val="0"/>
      <w:marRight w:val="0"/>
      <w:marTop w:val="0"/>
      <w:marBottom w:val="0"/>
      <w:divBdr>
        <w:top w:val="none" w:sz="0" w:space="0" w:color="auto"/>
        <w:left w:val="none" w:sz="0" w:space="0" w:color="auto"/>
        <w:bottom w:val="none" w:sz="0" w:space="0" w:color="auto"/>
        <w:right w:val="none" w:sz="0" w:space="0" w:color="auto"/>
      </w:divBdr>
    </w:div>
    <w:div w:id="120713448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8624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88076">
      <w:bodyDiv w:val="1"/>
      <w:marLeft w:val="0"/>
      <w:marRight w:val="0"/>
      <w:marTop w:val="0"/>
      <w:marBottom w:val="0"/>
      <w:divBdr>
        <w:top w:val="none" w:sz="0" w:space="0" w:color="auto"/>
        <w:left w:val="none" w:sz="0" w:space="0" w:color="auto"/>
        <w:bottom w:val="none" w:sz="0" w:space="0" w:color="auto"/>
        <w:right w:val="none" w:sz="0" w:space="0" w:color="auto"/>
      </w:divBdr>
    </w:div>
    <w:div w:id="12084936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55236">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60">
      <w:bodyDiv w:val="1"/>
      <w:marLeft w:val="0"/>
      <w:marRight w:val="0"/>
      <w:marTop w:val="0"/>
      <w:marBottom w:val="0"/>
      <w:divBdr>
        <w:top w:val="none" w:sz="0" w:space="0" w:color="auto"/>
        <w:left w:val="none" w:sz="0" w:space="0" w:color="auto"/>
        <w:bottom w:val="none" w:sz="0" w:space="0" w:color="auto"/>
        <w:right w:val="none" w:sz="0" w:space="0" w:color="auto"/>
      </w:divBdr>
    </w:div>
    <w:div w:id="1210798706">
      <w:bodyDiv w:val="1"/>
      <w:marLeft w:val="0"/>
      <w:marRight w:val="0"/>
      <w:marTop w:val="0"/>
      <w:marBottom w:val="0"/>
      <w:divBdr>
        <w:top w:val="none" w:sz="0" w:space="0" w:color="auto"/>
        <w:left w:val="none" w:sz="0" w:space="0" w:color="auto"/>
        <w:bottom w:val="none" w:sz="0" w:space="0" w:color="auto"/>
        <w:right w:val="none" w:sz="0" w:space="0" w:color="auto"/>
      </w:divBdr>
    </w:div>
    <w:div w:id="1211310623">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667">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10790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661753">
      <w:bodyDiv w:val="1"/>
      <w:marLeft w:val="0"/>
      <w:marRight w:val="0"/>
      <w:marTop w:val="0"/>
      <w:marBottom w:val="0"/>
      <w:divBdr>
        <w:top w:val="none" w:sz="0" w:space="0" w:color="auto"/>
        <w:left w:val="none" w:sz="0" w:space="0" w:color="auto"/>
        <w:bottom w:val="none" w:sz="0" w:space="0" w:color="auto"/>
        <w:right w:val="none" w:sz="0" w:space="0" w:color="auto"/>
      </w:divBdr>
    </w:div>
    <w:div w:id="1213693287">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6719">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59477">
      <w:bodyDiv w:val="1"/>
      <w:marLeft w:val="0"/>
      <w:marRight w:val="0"/>
      <w:marTop w:val="0"/>
      <w:marBottom w:val="0"/>
      <w:divBdr>
        <w:top w:val="none" w:sz="0" w:space="0" w:color="auto"/>
        <w:left w:val="none" w:sz="0" w:space="0" w:color="auto"/>
        <w:bottom w:val="none" w:sz="0" w:space="0" w:color="auto"/>
        <w:right w:val="none" w:sz="0" w:space="0" w:color="auto"/>
      </w:divBdr>
    </w:div>
    <w:div w:id="1219979656">
      <w:bodyDiv w:val="1"/>
      <w:marLeft w:val="0"/>
      <w:marRight w:val="0"/>
      <w:marTop w:val="0"/>
      <w:marBottom w:val="0"/>
      <w:divBdr>
        <w:top w:val="none" w:sz="0" w:space="0" w:color="auto"/>
        <w:left w:val="none" w:sz="0" w:space="0" w:color="auto"/>
        <w:bottom w:val="none" w:sz="0" w:space="0" w:color="auto"/>
        <w:right w:val="none" w:sz="0" w:space="0" w:color="auto"/>
      </w:divBdr>
    </w:div>
    <w:div w:id="122074648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28086">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979035">
      <w:bodyDiv w:val="1"/>
      <w:marLeft w:val="0"/>
      <w:marRight w:val="0"/>
      <w:marTop w:val="0"/>
      <w:marBottom w:val="0"/>
      <w:divBdr>
        <w:top w:val="none" w:sz="0" w:space="0" w:color="auto"/>
        <w:left w:val="none" w:sz="0" w:space="0" w:color="auto"/>
        <w:bottom w:val="none" w:sz="0" w:space="0" w:color="auto"/>
        <w:right w:val="none" w:sz="0" w:space="0" w:color="auto"/>
      </w:divBdr>
    </w:div>
    <w:div w:id="1223560105">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95368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560682">
      <w:bodyDiv w:val="1"/>
      <w:marLeft w:val="0"/>
      <w:marRight w:val="0"/>
      <w:marTop w:val="0"/>
      <w:marBottom w:val="0"/>
      <w:divBdr>
        <w:top w:val="none" w:sz="0" w:space="0" w:color="auto"/>
        <w:left w:val="none" w:sz="0" w:space="0" w:color="auto"/>
        <w:bottom w:val="none" w:sz="0" w:space="0" w:color="auto"/>
        <w:right w:val="none" w:sz="0" w:space="0" w:color="auto"/>
      </w:divBdr>
    </w:div>
    <w:div w:id="1225027583">
      <w:bodyDiv w:val="1"/>
      <w:marLeft w:val="0"/>
      <w:marRight w:val="0"/>
      <w:marTop w:val="0"/>
      <w:marBottom w:val="0"/>
      <w:divBdr>
        <w:top w:val="none" w:sz="0" w:space="0" w:color="auto"/>
        <w:left w:val="none" w:sz="0" w:space="0" w:color="auto"/>
        <w:bottom w:val="none" w:sz="0" w:space="0" w:color="auto"/>
        <w:right w:val="none" w:sz="0" w:space="0" w:color="auto"/>
      </w:divBdr>
    </w:div>
    <w:div w:id="1225288752">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49500">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1266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3578">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661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8920">
      <w:bodyDiv w:val="1"/>
      <w:marLeft w:val="0"/>
      <w:marRight w:val="0"/>
      <w:marTop w:val="0"/>
      <w:marBottom w:val="0"/>
      <w:divBdr>
        <w:top w:val="none" w:sz="0" w:space="0" w:color="auto"/>
        <w:left w:val="none" w:sz="0" w:space="0" w:color="auto"/>
        <w:bottom w:val="none" w:sz="0" w:space="0" w:color="auto"/>
        <w:right w:val="none" w:sz="0" w:space="0" w:color="auto"/>
      </w:divBdr>
    </w:div>
    <w:div w:id="1231117375">
      <w:bodyDiv w:val="1"/>
      <w:marLeft w:val="0"/>
      <w:marRight w:val="0"/>
      <w:marTop w:val="0"/>
      <w:marBottom w:val="0"/>
      <w:divBdr>
        <w:top w:val="none" w:sz="0" w:space="0" w:color="auto"/>
        <w:left w:val="none" w:sz="0" w:space="0" w:color="auto"/>
        <w:bottom w:val="none" w:sz="0" w:space="0" w:color="auto"/>
        <w:right w:val="none" w:sz="0" w:space="0" w:color="auto"/>
      </w:divBdr>
    </w:div>
    <w:div w:id="1231117394">
      <w:bodyDiv w:val="1"/>
      <w:marLeft w:val="0"/>
      <w:marRight w:val="0"/>
      <w:marTop w:val="0"/>
      <w:marBottom w:val="0"/>
      <w:divBdr>
        <w:top w:val="none" w:sz="0" w:space="0" w:color="auto"/>
        <w:left w:val="none" w:sz="0" w:space="0" w:color="auto"/>
        <w:bottom w:val="none" w:sz="0" w:space="0" w:color="auto"/>
        <w:right w:val="none" w:sz="0" w:space="0" w:color="auto"/>
      </w:divBdr>
      <w:divsChild>
        <w:div w:id="1345130122">
          <w:marLeft w:val="0"/>
          <w:marRight w:val="0"/>
          <w:marTop w:val="0"/>
          <w:marBottom w:val="300"/>
          <w:divBdr>
            <w:top w:val="none" w:sz="0" w:space="0" w:color="auto"/>
            <w:left w:val="single" w:sz="36" w:space="15" w:color="EEEEEE"/>
            <w:bottom w:val="none" w:sz="0" w:space="0" w:color="auto"/>
            <w:right w:val="none" w:sz="0" w:space="0" w:color="auto"/>
          </w:divBdr>
        </w:div>
        <w:div w:id="1530803206">
          <w:marLeft w:val="0"/>
          <w:marRight w:val="0"/>
          <w:marTop w:val="300"/>
          <w:marBottom w:val="825"/>
          <w:divBdr>
            <w:top w:val="none" w:sz="0" w:space="0" w:color="auto"/>
            <w:left w:val="none" w:sz="0" w:space="0" w:color="auto"/>
            <w:bottom w:val="none" w:sz="0" w:space="0" w:color="auto"/>
            <w:right w:val="none" w:sz="0" w:space="0" w:color="auto"/>
          </w:divBdr>
        </w:div>
      </w:divsChild>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24441">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085583">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736525">
      <w:bodyDiv w:val="1"/>
      <w:marLeft w:val="0"/>
      <w:marRight w:val="0"/>
      <w:marTop w:val="0"/>
      <w:marBottom w:val="0"/>
      <w:divBdr>
        <w:top w:val="none" w:sz="0" w:space="0" w:color="auto"/>
        <w:left w:val="none" w:sz="0" w:space="0" w:color="auto"/>
        <w:bottom w:val="none" w:sz="0" w:space="0" w:color="auto"/>
        <w:right w:val="none" w:sz="0" w:space="0" w:color="auto"/>
      </w:divBdr>
    </w:div>
    <w:div w:id="1233808250">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23894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285187">
      <w:bodyDiv w:val="1"/>
      <w:marLeft w:val="0"/>
      <w:marRight w:val="0"/>
      <w:marTop w:val="0"/>
      <w:marBottom w:val="0"/>
      <w:divBdr>
        <w:top w:val="none" w:sz="0" w:space="0" w:color="auto"/>
        <w:left w:val="none" w:sz="0" w:space="0" w:color="auto"/>
        <w:bottom w:val="none" w:sz="0" w:space="0" w:color="auto"/>
        <w:right w:val="none" w:sz="0" w:space="0" w:color="auto"/>
      </w:divBdr>
    </w:div>
    <w:div w:id="1236353706">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6818213">
      <w:bodyDiv w:val="1"/>
      <w:marLeft w:val="0"/>
      <w:marRight w:val="0"/>
      <w:marTop w:val="0"/>
      <w:marBottom w:val="0"/>
      <w:divBdr>
        <w:top w:val="none" w:sz="0" w:space="0" w:color="auto"/>
        <w:left w:val="none" w:sz="0" w:space="0" w:color="auto"/>
        <w:bottom w:val="none" w:sz="0" w:space="0" w:color="auto"/>
        <w:right w:val="none" w:sz="0" w:space="0" w:color="auto"/>
      </w:divBdr>
    </w:div>
    <w:div w:id="1236935375">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1375">
      <w:bodyDiv w:val="1"/>
      <w:marLeft w:val="0"/>
      <w:marRight w:val="0"/>
      <w:marTop w:val="0"/>
      <w:marBottom w:val="0"/>
      <w:divBdr>
        <w:top w:val="none" w:sz="0" w:space="0" w:color="auto"/>
        <w:left w:val="none" w:sz="0" w:space="0" w:color="auto"/>
        <w:bottom w:val="none" w:sz="0" w:space="0" w:color="auto"/>
        <w:right w:val="none" w:sz="0" w:space="0" w:color="auto"/>
      </w:divBdr>
    </w:div>
    <w:div w:id="1239099597">
      <w:bodyDiv w:val="1"/>
      <w:marLeft w:val="0"/>
      <w:marRight w:val="0"/>
      <w:marTop w:val="0"/>
      <w:marBottom w:val="0"/>
      <w:divBdr>
        <w:top w:val="none" w:sz="0" w:space="0" w:color="auto"/>
        <w:left w:val="none" w:sz="0" w:space="0" w:color="auto"/>
        <w:bottom w:val="none" w:sz="0" w:space="0" w:color="auto"/>
        <w:right w:val="none" w:sz="0" w:space="0" w:color="auto"/>
      </w:divBdr>
    </w:div>
    <w:div w:id="1239438751">
      <w:bodyDiv w:val="1"/>
      <w:marLeft w:val="0"/>
      <w:marRight w:val="0"/>
      <w:marTop w:val="0"/>
      <w:marBottom w:val="0"/>
      <w:divBdr>
        <w:top w:val="none" w:sz="0" w:space="0" w:color="auto"/>
        <w:left w:val="none" w:sz="0" w:space="0" w:color="auto"/>
        <w:bottom w:val="none" w:sz="0" w:space="0" w:color="auto"/>
        <w:right w:val="none" w:sz="0" w:space="0" w:color="auto"/>
      </w:divBdr>
    </w:div>
    <w:div w:id="1239637980">
      <w:bodyDiv w:val="1"/>
      <w:marLeft w:val="0"/>
      <w:marRight w:val="0"/>
      <w:marTop w:val="0"/>
      <w:marBottom w:val="0"/>
      <w:divBdr>
        <w:top w:val="none" w:sz="0" w:space="0" w:color="auto"/>
        <w:left w:val="none" w:sz="0" w:space="0" w:color="auto"/>
        <w:bottom w:val="none" w:sz="0" w:space="0" w:color="auto"/>
        <w:right w:val="none" w:sz="0" w:space="0" w:color="auto"/>
      </w:divBdr>
    </w:div>
    <w:div w:id="123975045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4192">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6342">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797436">
      <w:bodyDiv w:val="1"/>
      <w:marLeft w:val="0"/>
      <w:marRight w:val="0"/>
      <w:marTop w:val="0"/>
      <w:marBottom w:val="0"/>
      <w:divBdr>
        <w:top w:val="none" w:sz="0" w:space="0" w:color="auto"/>
        <w:left w:val="none" w:sz="0" w:space="0" w:color="auto"/>
        <w:bottom w:val="none" w:sz="0" w:space="0" w:color="auto"/>
        <w:right w:val="none" w:sz="0" w:space="0" w:color="auto"/>
      </w:divBdr>
    </w:div>
    <w:div w:id="124144991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17063">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384568">
      <w:bodyDiv w:val="1"/>
      <w:marLeft w:val="0"/>
      <w:marRight w:val="0"/>
      <w:marTop w:val="0"/>
      <w:marBottom w:val="0"/>
      <w:divBdr>
        <w:top w:val="none" w:sz="0" w:space="0" w:color="auto"/>
        <w:left w:val="none" w:sz="0" w:space="0" w:color="auto"/>
        <w:bottom w:val="none" w:sz="0" w:space="0" w:color="auto"/>
        <w:right w:val="none" w:sz="0" w:space="0" w:color="auto"/>
      </w:divBdr>
      <w:divsChild>
        <w:div w:id="1321040386">
          <w:marLeft w:val="0"/>
          <w:marRight w:val="0"/>
          <w:marTop w:val="0"/>
          <w:marBottom w:val="300"/>
          <w:divBdr>
            <w:top w:val="none" w:sz="0" w:space="0" w:color="auto"/>
            <w:left w:val="single" w:sz="36" w:space="15" w:color="EEEEEE"/>
            <w:bottom w:val="none" w:sz="0" w:space="0" w:color="auto"/>
            <w:right w:val="none" w:sz="0" w:space="0" w:color="auto"/>
          </w:divBdr>
          <w:divsChild>
            <w:div w:id="1913617208">
              <w:marLeft w:val="0"/>
              <w:marRight w:val="0"/>
              <w:marTop w:val="0"/>
              <w:marBottom w:val="0"/>
              <w:divBdr>
                <w:top w:val="none" w:sz="0" w:space="0" w:color="auto"/>
                <w:left w:val="none" w:sz="0" w:space="0" w:color="auto"/>
                <w:bottom w:val="none" w:sz="0" w:space="0" w:color="auto"/>
                <w:right w:val="none" w:sz="0" w:space="0" w:color="auto"/>
              </w:divBdr>
            </w:div>
          </w:divsChild>
        </w:div>
        <w:div w:id="1654749893">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692859">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797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53737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962315">
      <w:bodyDiv w:val="1"/>
      <w:marLeft w:val="0"/>
      <w:marRight w:val="0"/>
      <w:marTop w:val="0"/>
      <w:marBottom w:val="0"/>
      <w:divBdr>
        <w:top w:val="none" w:sz="0" w:space="0" w:color="auto"/>
        <w:left w:val="none" w:sz="0" w:space="0" w:color="auto"/>
        <w:bottom w:val="none" w:sz="0" w:space="0" w:color="auto"/>
        <w:right w:val="none" w:sz="0" w:space="0" w:color="auto"/>
      </w:divBdr>
      <w:divsChild>
        <w:div w:id="908616336">
          <w:marLeft w:val="0"/>
          <w:marRight w:val="0"/>
          <w:marTop w:val="0"/>
          <w:marBottom w:val="300"/>
          <w:divBdr>
            <w:top w:val="none" w:sz="0" w:space="0" w:color="auto"/>
            <w:left w:val="single" w:sz="36" w:space="15" w:color="EEEEEE"/>
            <w:bottom w:val="none" w:sz="0" w:space="0" w:color="auto"/>
            <w:right w:val="none" w:sz="0" w:space="0" w:color="auto"/>
          </w:divBdr>
          <w:divsChild>
            <w:div w:id="162866403">
              <w:marLeft w:val="0"/>
              <w:marRight w:val="0"/>
              <w:marTop w:val="0"/>
              <w:marBottom w:val="0"/>
              <w:divBdr>
                <w:top w:val="none" w:sz="0" w:space="0" w:color="auto"/>
                <w:left w:val="none" w:sz="0" w:space="0" w:color="auto"/>
                <w:bottom w:val="none" w:sz="0" w:space="0" w:color="auto"/>
                <w:right w:val="none" w:sz="0" w:space="0" w:color="auto"/>
              </w:divBdr>
            </w:div>
          </w:divsChild>
        </w:div>
        <w:div w:id="1636447126">
          <w:marLeft w:val="0"/>
          <w:marRight w:val="0"/>
          <w:marTop w:val="300"/>
          <w:marBottom w:val="825"/>
          <w:divBdr>
            <w:top w:val="none" w:sz="0" w:space="0" w:color="auto"/>
            <w:left w:val="none" w:sz="0" w:space="0" w:color="auto"/>
            <w:bottom w:val="none" w:sz="0" w:space="0" w:color="auto"/>
            <w:right w:val="none" w:sz="0" w:space="0" w:color="auto"/>
          </w:divBdr>
        </w:div>
      </w:divsChild>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769728">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735947">
      <w:bodyDiv w:val="1"/>
      <w:marLeft w:val="0"/>
      <w:marRight w:val="0"/>
      <w:marTop w:val="0"/>
      <w:marBottom w:val="0"/>
      <w:divBdr>
        <w:top w:val="none" w:sz="0" w:space="0" w:color="auto"/>
        <w:left w:val="none" w:sz="0" w:space="0" w:color="auto"/>
        <w:bottom w:val="none" w:sz="0" w:space="0" w:color="auto"/>
        <w:right w:val="none" w:sz="0" w:space="0" w:color="auto"/>
      </w:divBdr>
    </w:div>
    <w:div w:id="1253129010">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015">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514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
    <w:div w:id="1255941996">
      <w:bodyDiv w:val="1"/>
      <w:marLeft w:val="0"/>
      <w:marRight w:val="0"/>
      <w:marTop w:val="0"/>
      <w:marBottom w:val="0"/>
      <w:divBdr>
        <w:top w:val="none" w:sz="0" w:space="0" w:color="auto"/>
        <w:left w:val="none" w:sz="0" w:space="0" w:color="auto"/>
        <w:bottom w:val="none" w:sz="0" w:space="0" w:color="auto"/>
        <w:right w:val="none" w:sz="0" w:space="0" w:color="auto"/>
      </w:divBdr>
    </w:div>
    <w:div w:id="1256357219">
      <w:bodyDiv w:val="1"/>
      <w:marLeft w:val="0"/>
      <w:marRight w:val="0"/>
      <w:marTop w:val="0"/>
      <w:marBottom w:val="0"/>
      <w:divBdr>
        <w:top w:val="none" w:sz="0" w:space="0" w:color="auto"/>
        <w:left w:val="none" w:sz="0" w:space="0" w:color="auto"/>
        <w:bottom w:val="none" w:sz="0" w:space="0" w:color="auto"/>
        <w:right w:val="none" w:sz="0" w:space="0" w:color="auto"/>
      </w:divBdr>
    </w:div>
    <w:div w:id="1256475219">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874126">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74">
      <w:bodyDiv w:val="1"/>
      <w:marLeft w:val="0"/>
      <w:marRight w:val="0"/>
      <w:marTop w:val="0"/>
      <w:marBottom w:val="0"/>
      <w:divBdr>
        <w:top w:val="none" w:sz="0" w:space="0" w:color="auto"/>
        <w:left w:val="none" w:sz="0" w:space="0" w:color="auto"/>
        <w:bottom w:val="none" w:sz="0" w:space="0" w:color="auto"/>
        <w:right w:val="none" w:sz="0" w:space="0" w:color="auto"/>
      </w:divBdr>
    </w:div>
    <w:div w:id="1264341008">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51281">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480108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82992">
      <w:bodyDiv w:val="1"/>
      <w:marLeft w:val="0"/>
      <w:marRight w:val="0"/>
      <w:marTop w:val="0"/>
      <w:marBottom w:val="0"/>
      <w:divBdr>
        <w:top w:val="none" w:sz="0" w:space="0" w:color="auto"/>
        <w:left w:val="none" w:sz="0" w:space="0" w:color="auto"/>
        <w:bottom w:val="none" w:sz="0" w:space="0" w:color="auto"/>
        <w:right w:val="none" w:sz="0" w:space="0" w:color="auto"/>
      </w:divBdr>
    </w:div>
    <w:div w:id="126703812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730746">
      <w:bodyDiv w:val="1"/>
      <w:marLeft w:val="0"/>
      <w:marRight w:val="0"/>
      <w:marTop w:val="0"/>
      <w:marBottom w:val="0"/>
      <w:divBdr>
        <w:top w:val="none" w:sz="0" w:space="0" w:color="auto"/>
        <w:left w:val="none" w:sz="0" w:space="0" w:color="auto"/>
        <w:bottom w:val="none" w:sz="0" w:space="0" w:color="auto"/>
        <w:right w:val="none" w:sz="0" w:space="0" w:color="auto"/>
      </w:divBdr>
    </w:div>
    <w:div w:id="1267730888">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078092">
      <w:bodyDiv w:val="1"/>
      <w:marLeft w:val="0"/>
      <w:marRight w:val="0"/>
      <w:marTop w:val="0"/>
      <w:marBottom w:val="0"/>
      <w:divBdr>
        <w:top w:val="none" w:sz="0" w:space="0" w:color="auto"/>
        <w:left w:val="none" w:sz="0" w:space="0" w:color="auto"/>
        <w:bottom w:val="none" w:sz="0" w:space="0" w:color="auto"/>
        <w:right w:val="none" w:sz="0" w:space="0" w:color="auto"/>
      </w:divBdr>
    </w:div>
    <w:div w:id="126846166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16237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736664">
      <w:bodyDiv w:val="1"/>
      <w:marLeft w:val="0"/>
      <w:marRight w:val="0"/>
      <w:marTop w:val="0"/>
      <w:marBottom w:val="0"/>
      <w:divBdr>
        <w:top w:val="none" w:sz="0" w:space="0" w:color="auto"/>
        <w:left w:val="none" w:sz="0" w:space="0" w:color="auto"/>
        <w:bottom w:val="none" w:sz="0" w:space="0" w:color="auto"/>
        <w:right w:val="none" w:sz="0" w:space="0" w:color="auto"/>
      </w:divBdr>
    </w:div>
    <w:div w:id="1271739376">
      <w:bodyDiv w:val="1"/>
      <w:marLeft w:val="0"/>
      <w:marRight w:val="0"/>
      <w:marTop w:val="0"/>
      <w:marBottom w:val="0"/>
      <w:divBdr>
        <w:top w:val="none" w:sz="0" w:space="0" w:color="auto"/>
        <w:left w:val="none" w:sz="0" w:space="0" w:color="auto"/>
        <w:bottom w:val="none" w:sz="0" w:space="0" w:color="auto"/>
        <w:right w:val="none" w:sz="0" w:space="0" w:color="auto"/>
      </w:divBdr>
    </w:div>
    <w:div w:id="1271859436">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320437">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0334">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667832">
      <w:bodyDiv w:val="1"/>
      <w:marLeft w:val="0"/>
      <w:marRight w:val="0"/>
      <w:marTop w:val="0"/>
      <w:marBottom w:val="0"/>
      <w:divBdr>
        <w:top w:val="none" w:sz="0" w:space="0" w:color="auto"/>
        <w:left w:val="none" w:sz="0" w:space="0" w:color="auto"/>
        <w:bottom w:val="none" w:sz="0" w:space="0" w:color="auto"/>
        <w:right w:val="none" w:sz="0" w:space="0" w:color="auto"/>
      </w:divBdr>
    </w:div>
    <w:div w:id="1276986922">
      <w:bodyDiv w:val="1"/>
      <w:marLeft w:val="0"/>
      <w:marRight w:val="0"/>
      <w:marTop w:val="0"/>
      <w:marBottom w:val="0"/>
      <w:divBdr>
        <w:top w:val="none" w:sz="0" w:space="0" w:color="auto"/>
        <w:left w:val="none" w:sz="0" w:space="0" w:color="auto"/>
        <w:bottom w:val="none" w:sz="0" w:space="0" w:color="auto"/>
        <w:right w:val="none" w:sz="0" w:space="0" w:color="auto"/>
      </w:divBdr>
    </w:div>
    <w:div w:id="1277634386">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20565">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264802">
      <w:bodyDiv w:val="1"/>
      <w:marLeft w:val="0"/>
      <w:marRight w:val="0"/>
      <w:marTop w:val="0"/>
      <w:marBottom w:val="0"/>
      <w:divBdr>
        <w:top w:val="none" w:sz="0" w:space="0" w:color="auto"/>
        <w:left w:val="none" w:sz="0" w:space="0" w:color="auto"/>
        <w:bottom w:val="none" w:sz="0" w:space="0" w:color="auto"/>
        <w:right w:val="none" w:sz="0" w:space="0" w:color="auto"/>
      </w:divBdr>
    </w:div>
    <w:div w:id="128006223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226820">
      <w:bodyDiv w:val="1"/>
      <w:marLeft w:val="0"/>
      <w:marRight w:val="0"/>
      <w:marTop w:val="0"/>
      <w:marBottom w:val="0"/>
      <w:divBdr>
        <w:top w:val="none" w:sz="0" w:space="0" w:color="auto"/>
        <w:left w:val="none" w:sz="0" w:space="0" w:color="auto"/>
        <w:bottom w:val="none" w:sz="0" w:space="0" w:color="auto"/>
        <w:right w:val="none" w:sz="0" w:space="0" w:color="auto"/>
      </w:divBdr>
    </w:div>
    <w:div w:id="1282570062">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39329">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190474">
      <w:bodyDiv w:val="1"/>
      <w:marLeft w:val="0"/>
      <w:marRight w:val="0"/>
      <w:marTop w:val="0"/>
      <w:marBottom w:val="0"/>
      <w:divBdr>
        <w:top w:val="none" w:sz="0" w:space="0" w:color="auto"/>
        <w:left w:val="none" w:sz="0" w:space="0" w:color="auto"/>
        <w:bottom w:val="none" w:sz="0" w:space="0" w:color="auto"/>
        <w:right w:val="none" w:sz="0" w:space="0" w:color="auto"/>
      </w:divBdr>
    </w:div>
    <w:div w:id="1284537418">
      <w:bodyDiv w:val="1"/>
      <w:marLeft w:val="0"/>
      <w:marRight w:val="0"/>
      <w:marTop w:val="0"/>
      <w:marBottom w:val="0"/>
      <w:divBdr>
        <w:top w:val="none" w:sz="0" w:space="0" w:color="auto"/>
        <w:left w:val="none" w:sz="0" w:space="0" w:color="auto"/>
        <w:bottom w:val="none" w:sz="0" w:space="0" w:color="auto"/>
        <w:right w:val="none" w:sz="0" w:space="0" w:color="auto"/>
      </w:divBdr>
    </w:div>
    <w:div w:id="1284773021">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499157">
      <w:bodyDiv w:val="1"/>
      <w:marLeft w:val="0"/>
      <w:marRight w:val="0"/>
      <w:marTop w:val="0"/>
      <w:marBottom w:val="0"/>
      <w:divBdr>
        <w:top w:val="none" w:sz="0" w:space="0" w:color="auto"/>
        <w:left w:val="none" w:sz="0" w:space="0" w:color="auto"/>
        <w:bottom w:val="none" w:sz="0" w:space="0" w:color="auto"/>
        <w:right w:val="none" w:sz="0" w:space="0" w:color="auto"/>
      </w:divBdr>
    </w:div>
    <w:div w:id="1285892714">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5996">
      <w:bodyDiv w:val="1"/>
      <w:marLeft w:val="0"/>
      <w:marRight w:val="0"/>
      <w:marTop w:val="0"/>
      <w:marBottom w:val="0"/>
      <w:divBdr>
        <w:top w:val="none" w:sz="0" w:space="0" w:color="auto"/>
        <w:left w:val="none" w:sz="0" w:space="0" w:color="auto"/>
        <w:bottom w:val="none" w:sz="0" w:space="0" w:color="auto"/>
        <w:right w:val="none" w:sz="0" w:space="0" w:color="auto"/>
      </w:divBdr>
    </w:div>
    <w:div w:id="1286156502">
      <w:bodyDiv w:val="1"/>
      <w:marLeft w:val="0"/>
      <w:marRight w:val="0"/>
      <w:marTop w:val="0"/>
      <w:marBottom w:val="0"/>
      <w:divBdr>
        <w:top w:val="none" w:sz="0" w:space="0" w:color="auto"/>
        <w:left w:val="none" w:sz="0" w:space="0" w:color="auto"/>
        <w:bottom w:val="none" w:sz="0" w:space="0" w:color="auto"/>
        <w:right w:val="none" w:sz="0" w:space="0" w:color="auto"/>
      </w:divBdr>
    </w:div>
    <w:div w:id="128623751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273222">
      <w:bodyDiv w:val="1"/>
      <w:marLeft w:val="0"/>
      <w:marRight w:val="0"/>
      <w:marTop w:val="0"/>
      <w:marBottom w:val="0"/>
      <w:divBdr>
        <w:top w:val="none" w:sz="0" w:space="0" w:color="auto"/>
        <w:left w:val="none" w:sz="0" w:space="0" w:color="auto"/>
        <w:bottom w:val="none" w:sz="0" w:space="0" w:color="auto"/>
        <w:right w:val="none" w:sz="0" w:space="0" w:color="auto"/>
      </w:divBdr>
    </w:div>
    <w:div w:id="1287274487">
      <w:bodyDiv w:val="1"/>
      <w:marLeft w:val="0"/>
      <w:marRight w:val="0"/>
      <w:marTop w:val="0"/>
      <w:marBottom w:val="0"/>
      <w:divBdr>
        <w:top w:val="none" w:sz="0" w:space="0" w:color="auto"/>
        <w:left w:val="none" w:sz="0" w:space="0" w:color="auto"/>
        <w:bottom w:val="none" w:sz="0" w:space="0" w:color="auto"/>
        <w:right w:val="none" w:sz="0" w:space="0" w:color="auto"/>
      </w:divBdr>
    </w:div>
    <w:div w:id="128747024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051989">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657486">
      <w:bodyDiv w:val="1"/>
      <w:marLeft w:val="0"/>
      <w:marRight w:val="0"/>
      <w:marTop w:val="0"/>
      <w:marBottom w:val="0"/>
      <w:divBdr>
        <w:top w:val="none" w:sz="0" w:space="0" w:color="auto"/>
        <w:left w:val="none" w:sz="0" w:space="0" w:color="auto"/>
        <w:bottom w:val="none" w:sz="0" w:space="0" w:color="auto"/>
        <w:right w:val="none" w:sz="0" w:space="0" w:color="auto"/>
      </w:divBdr>
    </w:div>
    <w:div w:id="128935563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922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286579">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1937774">
      <w:bodyDiv w:val="1"/>
      <w:marLeft w:val="0"/>
      <w:marRight w:val="0"/>
      <w:marTop w:val="0"/>
      <w:marBottom w:val="0"/>
      <w:divBdr>
        <w:top w:val="none" w:sz="0" w:space="0" w:color="auto"/>
        <w:left w:val="none" w:sz="0" w:space="0" w:color="auto"/>
        <w:bottom w:val="none" w:sz="0" w:space="0" w:color="auto"/>
        <w:right w:val="none" w:sz="0" w:space="0" w:color="auto"/>
      </w:divBdr>
    </w:div>
    <w:div w:id="1292008285">
      <w:bodyDiv w:val="1"/>
      <w:marLeft w:val="0"/>
      <w:marRight w:val="0"/>
      <w:marTop w:val="0"/>
      <w:marBottom w:val="0"/>
      <w:divBdr>
        <w:top w:val="none" w:sz="0" w:space="0" w:color="auto"/>
        <w:left w:val="none" w:sz="0" w:space="0" w:color="auto"/>
        <w:bottom w:val="none" w:sz="0" w:space="0" w:color="auto"/>
        <w:right w:val="none" w:sz="0" w:space="0" w:color="auto"/>
      </w:divBdr>
    </w:div>
    <w:div w:id="129251555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377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098430">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524098">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720566">
      <w:bodyDiv w:val="1"/>
      <w:marLeft w:val="0"/>
      <w:marRight w:val="0"/>
      <w:marTop w:val="0"/>
      <w:marBottom w:val="0"/>
      <w:divBdr>
        <w:top w:val="none" w:sz="0" w:space="0" w:color="auto"/>
        <w:left w:val="none" w:sz="0" w:space="0" w:color="auto"/>
        <w:bottom w:val="none" w:sz="0" w:space="0" w:color="auto"/>
        <w:right w:val="none" w:sz="0" w:space="0" w:color="auto"/>
      </w:divBdr>
    </w:div>
    <w:div w:id="1297220463">
      <w:bodyDiv w:val="1"/>
      <w:marLeft w:val="0"/>
      <w:marRight w:val="0"/>
      <w:marTop w:val="0"/>
      <w:marBottom w:val="0"/>
      <w:divBdr>
        <w:top w:val="none" w:sz="0" w:space="0" w:color="auto"/>
        <w:left w:val="none" w:sz="0" w:space="0" w:color="auto"/>
        <w:bottom w:val="none" w:sz="0" w:space="0" w:color="auto"/>
        <w:right w:val="none" w:sz="0" w:space="0" w:color="auto"/>
      </w:divBdr>
    </w:div>
    <w:div w:id="1297368620">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369673">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144399">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879345">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2184">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419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345933">
      <w:bodyDiv w:val="1"/>
      <w:marLeft w:val="0"/>
      <w:marRight w:val="0"/>
      <w:marTop w:val="0"/>
      <w:marBottom w:val="0"/>
      <w:divBdr>
        <w:top w:val="none" w:sz="0" w:space="0" w:color="auto"/>
        <w:left w:val="none" w:sz="0" w:space="0" w:color="auto"/>
        <w:bottom w:val="none" w:sz="0" w:space="0" w:color="auto"/>
        <w:right w:val="none" w:sz="0" w:space="0" w:color="auto"/>
      </w:divBdr>
    </w:div>
    <w:div w:id="1302493432">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3471">
      <w:bodyDiv w:val="1"/>
      <w:marLeft w:val="0"/>
      <w:marRight w:val="0"/>
      <w:marTop w:val="0"/>
      <w:marBottom w:val="0"/>
      <w:divBdr>
        <w:top w:val="none" w:sz="0" w:space="0" w:color="auto"/>
        <w:left w:val="none" w:sz="0" w:space="0" w:color="auto"/>
        <w:bottom w:val="none" w:sz="0" w:space="0" w:color="auto"/>
        <w:right w:val="none" w:sz="0" w:space="0" w:color="auto"/>
      </w:divBdr>
    </w:div>
    <w:div w:id="1302736925">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3920568">
      <w:bodyDiv w:val="1"/>
      <w:marLeft w:val="0"/>
      <w:marRight w:val="0"/>
      <w:marTop w:val="0"/>
      <w:marBottom w:val="0"/>
      <w:divBdr>
        <w:top w:val="none" w:sz="0" w:space="0" w:color="auto"/>
        <w:left w:val="none" w:sz="0" w:space="0" w:color="auto"/>
        <w:bottom w:val="none" w:sz="0" w:space="0" w:color="auto"/>
        <w:right w:val="none" w:sz="0" w:space="0" w:color="auto"/>
      </w:divBdr>
    </w:div>
    <w:div w:id="1304314106">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742745">
      <w:bodyDiv w:val="1"/>
      <w:marLeft w:val="0"/>
      <w:marRight w:val="0"/>
      <w:marTop w:val="0"/>
      <w:marBottom w:val="0"/>
      <w:divBdr>
        <w:top w:val="none" w:sz="0" w:space="0" w:color="auto"/>
        <w:left w:val="none" w:sz="0" w:space="0" w:color="auto"/>
        <w:bottom w:val="none" w:sz="0" w:space="0" w:color="auto"/>
        <w:right w:val="none" w:sz="0" w:space="0" w:color="auto"/>
      </w:divBdr>
    </w:div>
    <w:div w:id="130581851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46949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8824006">
      <w:bodyDiv w:val="1"/>
      <w:marLeft w:val="0"/>
      <w:marRight w:val="0"/>
      <w:marTop w:val="0"/>
      <w:marBottom w:val="0"/>
      <w:divBdr>
        <w:top w:val="none" w:sz="0" w:space="0" w:color="auto"/>
        <w:left w:val="none" w:sz="0" w:space="0" w:color="auto"/>
        <w:bottom w:val="none" w:sz="0" w:space="0" w:color="auto"/>
        <w:right w:val="none" w:sz="0" w:space="0" w:color="auto"/>
      </w:divBdr>
    </w:div>
    <w:div w:id="1309281958">
      <w:bodyDiv w:val="1"/>
      <w:marLeft w:val="0"/>
      <w:marRight w:val="0"/>
      <w:marTop w:val="0"/>
      <w:marBottom w:val="0"/>
      <w:divBdr>
        <w:top w:val="none" w:sz="0" w:space="0" w:color="auto"/>
        <w:left w:val="none" w:sz="0" w:space="0" w:color="auto"/>
        <w:bottom w:val="none" w:sz="0" w:space="0" w:color="auto"/>
        <w:right w:val="none" w:sz="0" w:space="0" w:color="auto"/>
      </w:divBdr>
    </w:div>
    <w:div w:id="130963107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69017">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3949216">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36945">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760622">
      <w:bodyDiv w:val="1"/>
      <w:marLeft w:val="0"/>
      <w:marRight w:val="0"/>
      <w:marTop w:val="0"/>
      <w:marBottom w:val="0"/>
      <w:divBdr>
        <w:top w:val="none" w:sz="0" w:space="0" w:color="auto"/>
        <w:left w:val="none" w:sz="0" w:space="0" w:color="auto"/>
        <w:bottom w:val="none" w:sz="0" w:space="0" w:color="auto"/>
        <w:right w:val="none" w:sz="0" w:space="0" w:color="auto"/>
      </w:divBdr>
    </w:div>
    <w:div w:id="1318147924">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964637">
      <w:bodyDiv w:val="1"/>
      <w:marLeft w:val="0"/>
      <w:marRight w:val="0"/>
      <w:marTop w:val="0"/>
      <w:marBottom w:val="0"/>
      <w:divBdr>
        <w:top w:val="none" w:sz="0" w:space="0" w:color="auto"/>
        <w:left w:val="none" w:sz="0" w:space="0" w:color="auto"/>
        <w:bottom w:val="none" w:sz="0" w:space="0" w:color="auto"/>
        <w:right w:val="none" w:sz="0" w:space="0" w:color="auto"/>
      </w:divBdr>
    </w:div>
    <w:div w:id="132022720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47444">
      <w:bodyDiv w:val="1"/>
      <w:marLeft w:val="0"/>
      <w:marRight w:val="0"/>
      <w:marTop w:val="0"/>
      <w:marBottom w:val="0"/>
      <w:divBdr>
        <w:top w:val="none" w:sz="0" w:space="0" w:color="auto"/>
        <w:left w:val="none" w:sz="0" w:space="0" w:color="auto"/>
        <w:bottom w:val="none" w:sz="0" w:space="0" w:color="auto"/>
        <w:right w:val="none" w:sz="0" w:space="0" w:color="auto"/>
      </w:divBdr>
    </w:div>
    <w:div w:id="1321881184">
      <w:bodyDiv w:val="1"/>
      <w:marLeft w:val="0"/>
      <w:marRight w:val="0"/>
      <w:marTop w:val="0"/>
      <w:marBottom w:val="0"/>
      <w:divBdr>
        <w:top w:val="none" w:sz="0" w:space="0" w:color="auto"/>
        <w:left w:val="none" w:sz="0" w:space="0" w:color="auto"/>
        <w:bottom w:val="none" w:sz="0" w:space="0" w:color="auto"/>
        <w:right w:val="none" w:sz="0" w:space="0" w:color="auto"/>
      </w:divBdr>
    </w:div>
    <w:div w:id="132219453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7306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20840">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475984">
      <w:bodyDiv w:val="1"/>
      <w:marLeft w:val="0"/>
      <w:marRight w:val="0"/>
      <w:marTop w:val="0"/>
      <w:marBottom w:val="0"/>
      <w:divBdr>
        <w:top w:val="none" w:sz="0" w:space="0" w:color="auto"/>
        <w:left w:val="none" w:sz="0" w:space="0" w:color="auto"/>
        <w:bottom w:val="none" w:sz="0" w:space="0" w:color="auto"/>
        <w:right w:val="none" w:sz="0" w:space="0" w:color="auto"/>
      </w:divBdr>
    </w:div>
    <w:div w:id="1330599051">
      <w:bodyDiv w:val="1"/>
      <w:marLeft w:val="0"/>
      <w:marRight w:val="0"/>
      <w:marTop w:val="0"/>
      <w:marBottom w:val="0"/>
      <w:divBdr>
        <w:top w:val="none" w:sz="0" w:space="0" w:color="auto"/>
        <w:left w:val="none" w:sz="0" w:space="0" w:color="auto"/>
        <w:bottom w:val="none" w:sz="0" w:space="0" w:color="auto"/>
        <w:right w:val="none" w:sz="0" w:space="0" w:color="auto"/>
      </w:divBdr>
    </w:div>
    <w:div w:id="1331102927">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29972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2875611">
      <w:bodyDiv w:val="1"/>
      <w:marLeft w:val="0"/>
      <w:marRight w:val="0"/>
      <w:marTop w:val="0"/>
      <w:marBottom w:val="0"/>
      <w:divBdr>
        <w:top w:val="none" w:sz="0" w:space="0" w:color="auto"/>
        <w:left w:val="none" w:sz="0" w:space="0" w:color="auto"/>
        <w:bottom w:val="none" w:sz="0" w:space="0" w:color="auto"/>
        <w:right w:val="none" w:sz="0" w:space="0" w:color="auto"/>
      </w:divBdr>
    </w:div>
    <w:div w:id="1333264581">
      <w:bodyDiv w:val="1"/>
      <w:marLeft w:val="0"/>
      <w:marRight w:val="0"/>
      <w:marTop w:val="0"/>
      <w:marBottom w:val="0"/>
      <w:divBdr>
        <w:top w:val="none" w:sz="0" w:space="0" w:color="auto"/>
        <w:left w:val="none" w:sz="0" w:space="0" w:color="auto"/>
        <w:bottom w:val="none" w:sz="0" w:space="0" w:color="auto"/>
        <w:right w:val="none" w:sz="0" w:space="0" w:color="auto"/>
      </w:divBdr>
    </w:div>
    <w:div w:id="1333265163">
      <w:bodyDiv w:val="1"/>
      <w:marLeft w:val="0"/>
      <w:marRight w:val="0"/>
      <w:marTop w:val="0"/>
      <w:marBottom w:val="0"/>
      <w:divBdr>
        <w:top w:val="none" w:sz="0" w:space="0" w:color="auto"/>
        <w:left w:val="none" w:sz="0" w:space="0" w:color="auto"/>
        <w:bottom w:val="none" w:sz="0" w:space="0" w:color="auto"/>
        <w:right w:val="none" w:sz="0" w:space="0" w:color="auto"/>
      </w:divBdr>
      <w:divsChild>
        <w:div w:id="336035334">
          <w:marLeft w:val="0"/>
          <w:marRight w:val="0"/>
          <w:marTop w:val="0"/>
          <w:marBottom w:val="300"/>
          <w:divBdr>
            <w:top w:val="none" w:sz="0" w:space="0" w:color="auto"/>
            <w:left w:val="single" w:sz="36" w:space="15" w:color="EEEEEE"/>
            <w:bottom w:val="none" w:sz="0" w:space="0" w:color="auto"/>
            <w:right w:val="none" w:sz="0" w:space="0" w:color="auto"/>
          </w:divBdr>
          <w:divsChild>
            <w:div w:id="202599375">
              <w:marLeft w:val="0"/>
              <w:marRight w:val="0"/>
              <w:marTop w:val="0"/>
              <w:marBottom w:val="0"/>
              <w:divBdr>
                <w:top w:val="none" w:sz="0" w:space="0" w:color="auto"/>
                <w:left w:val="none" w:sz="0" w:space="0" w:color="auto"/>
                <w:bottom w:val="none" w:sz="0" w:space="0" w:color="auto"/>
                <w:right w:val="none" w:sz="0" w:space="0" w:color="auto"/>
              </w:divBdr>
            </w:div>
          </w:divsChild>
        </w:div>
        <w:div w:id="1349136995">
          <w:marLeft w:val="0"/>
          <w:marRight w:val="0"/>
          <w:marTop w:val="300"/>
          <w:marBottom w:val="825"/>
          <w:divBdr>
            <w:top w:val="none" w:sz="0" w:space="0" w:color="auto"/>
            <w:left w:val="none" w:sz="0" w:space="0" w:color="auto"/>
            <w:bottom w:val="none" w:sz="0" w:space="0" w:color="auto"/>
            <w:right w:val="none" w:sz="0" w:space="0" w:color="auto"/>
          </w:divBdr>
        </w:div>
      </w:divsChild>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227059">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685113">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341460">
      <w:bodyDiv w:val="1"/>
      <w:marLeft w:val="0"/>
      <w:marRight w:val="0"/>
      <w:marTop w:val="0"/>
      <w:marBottom w:val="0"/>
      <w:divBdr>
        <w:top w:val="none" w:sz="0" w:space="0" w:color="auto"/>
        <w:left w:val="none" w:sz="0" w:space="0" w:color="auto"/>
        <w:bottom w:val="none" w:sz="0" w:space="0" w:color="auto"/>
        <w:right w:val="none" w:sz="0" w:space="0" w:color="auto"/>
      </w:divBdr>
    </w:div>
    <w:div w:id="13391138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154329">
      <w:bodyDiv w:val="1"/>
      <w:marLeft w:val="0"/>
      <w:marRight w:val="0"/>
      <w:marTop w:val="0"/>
      <w:marBottom w:val="0"/>
      <w:divBdr>
        <w:top w:val="none" w:sz="0" w:space="0" w:color="auto"/>
        <w:left w:val="none" w:sz="0" w:space="0" w:color="auto"/>
        <w:bottom w:val="none" w:sz="0" w:space="0" w:color="auto"/>
        <w:right w:val="none" w:sz="0" w:space="0" w:color="auto"/>
      </w:divBdr>
      <w:divsChild>
        <w:div w:id="580218941">
          <w:marLeft w:val="0"/>
          <w:marRight w:val="0"/>
          <w:marTop w:val="300"/>
          <w:marBottom w:val="825"/>
          <w:divBdr>
            <w:top w:val="none" w:sz="0" w:space="0" w:color="auto"/>
            <w:left w:val="none" w:sz="0" w:space="0" w:color="auto"/>
            <w:bottom w:val="none" w:sz="0" w:space="0" w:color="auto"/>
            <w:right w:val="none" w:sz="0" w:space="0" w:color="auto"/>
          </w:divBdr>
        </w:div>
        <w:div w:id="1164518228">
          <w:marLeft w:val="0"/>
          <w:marRight w:val="0"/>
          <w:marTop w:val="0"/>
          <w:marBottom w:val="300"/>
          <w:divBdr>
            <w:top w:val="none" w:sz="0" w:space="0" w:color="auto"/>
            <w:left w:val="single" w:sz="36" w:space="15" w:color="EEEEEE"/>
            <w:bottom w:val="none" w:sz="0" w:space="0" w:color="auto"/>
            <w:right w:val="none" w:sz="0" w:space="0" w:color="auto"/>
          </w:divBdr>
          <w:divsChild>
            <w:div w:id="213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741044">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009674">
      <w:bodyDiv w:val="1"/>
      <w:marLeft w:val="0"/>
      <w:marRight w:val="0"/>
      <w:marTop w:val="0"/>
      <w:marBottom w:val="0"/>
      <w:divBdr>
        <w:top w:val="none" w:sz="0" w:space="0" w:color="auto"/>
        <w:left w:val="none" w:sz="0" w:space="0" w:color="auto"/>
        <w:bottom w:val="none" w:sz="0" w:space="0" w:color="auto"/>
        <w:right w:val="none" w:sz="0" w:space="0" w:color="auto"/>
      </w:divBdr>
    </w:div>
    <w:div w:id="1341589904">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53622">
      <w:bodyDiv w:val="1"/>
      <w:marLeft w:val="0"/>
      <w:marRight w:val="0"/>
      <w:marTop w:val="0"/>
      <w:marBottom w:val="0"/>
      <w:divBdr>
        <w:top w:val="none" w:sz="0" w:space="0" w:color="auto"/>
        <w:left w:val="none" w:sz="0" w:space="0" w:color="auto"/>
        <w:bottom w:val="none" w:sz="0" w:space="0" w:color="auto"/>
        <w:right w:val="none" w:sz="0" w:space="0" w:color="auto"/>
      </w:divBdr>
    </w:div>
    <w:div w:id="1342510367">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741061">
      <w:bodyDiv w:val="1"/>
      <w:marLeft w:val="0"/>
      <w:marRight w:val="0"/>
      <w:marTop w:val="0"/>
      <w:marBottom w:val="0"/>
      <w:divBdr>
        <w:top w:val="none" w:sz="0" w:space="0" w:color="auto"/>
        <w:left w:val="none" w:sz="0" w:space="0" w:color="auto"/>
        <w:bottom w:val="none" w:sz="0" w:space="0" w:color="auto"/>
        <w:right w:val="none" w:sz="0" w:space="0" w:color="auto"/>
      </w:divBdr>
    </w:div>
    <w:div w:id="1344749339">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13166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06596">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899726">
      <w:bodyDiv w:val="1"/>
      <w:marLeft w:val="0"/>
      <w:marRight w:val="0"/>
      <w:marTop w:val="0"/>
      <w:marBottom w:val="0"/>
      <w:divBdr>
        <w:top w:val="none" w:sz="0" w:space="0" w:color="auto"/>
        <w:left w:val="none" w:sz="0" w:space="0" w:color="auto"/>
        <w:bottom w:val="none" w:sz="0" w:space="0" w:color="auto"/>
        <w:right w:val="none" w:sz="0" w:space="0" w:color="auto"/>
      </w:divBdr>
    </w:div>
    <w:div w:id="1347948512">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96623">
      <w:bodyDiv w:val="1"/>
      <w:marLeft w:val="0"/>
      <w:marRight w:val="0"/>
      <w:marTop w:val="0"/>
      <w:marBottom w:val="0"/>
      <w:divBdr>
        <w:top w:val="none" w:sz="0" w:space="0" w:color="auto"/>
        <w:left w:val="none" w:sz="0" w:space="0" w:color="auto"/>
        <w:bottom w:val="none" w:sz="0" w:space="0" w:color="auto"/>
        <w:right w:val="none" w:sz="0" w:space="0" w:color="auto"/>
      </w:divBdr>
    </w:div>
    <w:div w:id="134906817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645043">
      <w:bodyDiv w:val="1"/>
      <w:marLeft w:val="0"/>
      <w:marRight w:val="0"/>
      <w:marTop w:val="0"/>
      <w:marBottom w:val="0"/>
      <w:divBdr>
        <w:top w:val="none" w:sz="0" w:space="0" w:color="auto"/>
        <w:left w:val="none" w:sz="0" w:space="0" w:color="auto"/>
        <w:bottom w:val="none" w:sz="0" w:space="0" w:color="auto"/>
        <w:right w:val="none" w:sz="0" w:space="0" w:color="auto"/>
      </w:divBdr>
    </w:div>
    <w:div w:id="1351101782">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027092">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13864">
      <w:bodyDiv w:val="1"/>
      <w:marLeft w:val="0"/>
      <w:marRight w:val="0"/>
      <w:marTop w:val="0"/>
      <w:marBottom w:val="0"/>
      <w:divBdr>
        <w:top w:val="none" w:sz="0" w:space="0" w:color="auto"/>
        <w:left w:val="none" w:sz="0" w:space="0" w:color="auto"/>
        <w:bottom w:val="none" w:sz="0" w:space="0" w:color="auto"/>
        <w:right w:val="none" w:sz="0" w:space="0" w:color="auto"/>
      </w:divBdr>
    </w:div>
    <w:div w:id="1355157687">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5881737">
      <w:bodyDiv w:val="1"/>
      <w:marLeft w:val="0"/>
      <w:marRight w:val="0"/>
      <w:marTop w:val="0"/>
      <w:marBottom w:val="0"/>
      <w:divBdr>
        <w:top w:val="none" w:sz="0" w:space="0" w:color="auto"/>
        <w:left w:val="none" w:sz="0" w:space="0" w:color="auto"/>
        <w:bottom w:val="none" w:sz="0" w:space="0" w:color="auto"/>
        <w:right w:val="none" w:sz="0" w:space="0" w:color="auto"/>
      </w:divBdr>
    </w:div>
    <w:div w:id="1356465069">
      <w:bodyDiv w:val="1"/>
      <w:marLeft w:val="0"/>
      <w:marRight w:val="0"/>
      <w:marTop w:val="0"/>
      <w:marBottom w:val="0"/>
      <w:divBdr>
        <w:top w:val="none" w:sz="0" w:space="0" w:color="auto"/>
        <w:left w:val="none" w:sz="0" w:space="0" w:color="auto"/>
        <w:bottom w:val="none" w:sz="0" w:space="0" w:color="auto"/>
        <w:right w:val="none" w:sz="0" w:space="0" w:color="auto"/>
      </w:divBdr>
    </w:div>
    <w:div w:id="13571203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460472">
      <w:bodyDiv w:val="1"/>
      <w:marLeft w:val="0"/>
      <w:marRight w:val="0"/>
      <w:marTop w:val="0"/>
      <w:marBottom w:val="0"/>
      <w:divBdr>
        <w:top w:val="none" w:sz="0" w:space="0" w:color="auto"/>
        <w:left w:val="none" w:sz="0" w:space="0" w:color="auto"/>
        <w:bottom w:val="none" w:sz="0" w:space="0" w:color="auto"/>
        <w:right w:val="none" w:sz="0" w:space="0" w:color="auto"/>
      </w:divBdr>
    </w:div>
    <w:div w:id="1357539106">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8847243">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81694">
      <w:bodyDiv w:val="1"/>
      <w:marLeft w:val="0"/>
      <w:marRight w:val="0"/>
      <w:marTop w:val="0"/>
      <w:marBottom w:val="0"/>
      <w:divBdr>
        <w:top w:val="none" w:sz="0" w:space="0" w:color="auto"/>
        <w:left w:val="none" w:sz="0" w:space="0" w:color="auto"/>
        <w:bottom w:val="none" w:sz="0" w:space="0" w:color="auto"/>
        <w:right w:val="none" w:sz="0" w:space="0" w:color="auto"/>
      </w:divBdr>
    </w:div>
    <w:div w:id="1361205980">
      <w:bodyDiv w:val="1"/>
      <w:marLeft w:val="0"/>
      <w:marRight w:val="0"/>
      <w:marTop w:val="0"/>
      <w:marBottom w:val="0"/>
      <w:divBdr>
        <w:top w:val="none" w:sz="0" w:space="0" w:color="auto"/>
        <w:left w:val="none" w:sz="0" w:space="0" w:color="auto"/>
        <w:bottom w:val="none" w:sz="0" w:space="0" w:color="auto"/>
        <w:right w:val="none" w:sz="0" w:space="0" w:color="auto"/>
      </w:divBdr>
    </w:div>
    <w:div w:id="1361541797">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858136">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 w:id="1747801443">
          <w:marLeft w:val="0"/>
          <w:marRight w:val="0"/>
          <w:marTop w:val="300"/>
          <w:marBottom w:val="825"/>
          <w:divBdr>
            <w:top w:val="none" w:sz="0" w:space="0" w:color="auto"/>
            <w:left w:val="none" w:sz="0" w:space="0" w:color="auto"/>
            <w:bottom w:val="none" w:sz="0" w:space="0" w:color="auto"/>
            <w:right w:val="none" w:sz="0" w:space="0" w:color="auto"/>
          </w:divBdr>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629524">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47401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145942">
      <w:bodyDiv w:val="1"/>
      <w:marLeft w:val="0"/>
      <w:marRight w:val="0"/>
      <w:marTop w:val="0"/>
      <w:marBottom w:val="0"/>
      <w:divBdr>
        <w:top w:val="none" w:sz="0" w:space="0" w:color="auto"/>
        <w:left w:val="none" w:sz="0" w:space="0" w:color="auto"/>
        <w:bottom w:val="none" w:sz="0" w:space="0" w:color="auto"/>
        <w:right w:val="none" w:sz="0" w:space="0" w:color="auto"/>
      </w:divBdr>
    </w:div>
    <w:div w:id="1368220241">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3361">
      <w:bodyDiv w:val="1"/>
      <w:marLeft w:val="0"/>
      <w:marRight w:val="0"/>
      <w:marTop w:val="0"/>
      <w:marBottom w:val="0"/>
      <w:divBdr>
        <w:top w:val="none" w:sz="0" w:space="0" w:color="auto"/>
        <w:left w:val="none" w:sz="0" w:space="0" w:color="auto"/>
        <w:bottom w:val="none" w:sz="0" w:space="0" w:color="auto"/>
        <w:right w:val="none" w:sz="0" w:space="0" w:color="auto"/>
      </w:divBdr>
    </w:div>
    <w:div w:id="1369841950">
      <w:bodyDiv w:val="1"/>
      <w:marLeft w:val="0"/>
      <w:marRight w:val="0"/>
      <w:marTop w:val="0"/>
      <w:marBottom w:val="0"/>
      <w:divBdr>
        <w:top w:val="none" w:sz="0" w:space="0" w:color="auto"/>
        <w:left w:val="none" w:sz="0" w:space="0" w:color="auto"/>
        <w:bottom w:val="none" w:sz="0" w:space="0" w:color="auto"/>
        <w:right w:val="none" w:sz="0" w:space="0" w:color="auto"/>
      </w:divBdr>
    </w:div>
    <w:div w:id="1369993778">
      <w:bodyDiv w:val="1"/>
      <w:marLeft w:val="0"/>
      <w:marRight w:val="0"/>
      <w:marTop w:val="0"/>
      <w:marBottom w:val="0"/>
      <w:divBdr>
        <w:top w:val="none" w:sz="0" w:space="0" w:color="auto"/>
        <w:left w:val="none" w:sz="0" w:space="0" w:color="auto"/>
        <w:bottom w:val="none" w:sz="0" w:space="0" w:color="auto"/>
        <w:right w:val="none" w:sz="0" w:space="0" w:color="auto"/>
      </w:divBdr>
    </w:div>
    <w:div w:id="1370035619">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5708">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5491">
      <w:bodyDiv w:val="1"/>
      <w:marLeft w:val="0"/>
      <w:marRight w:val="0"/>
      <w:marTop w:val="0"/>
      <w:marBottom w:val="0"/>
      <w:divBdr>
        <w:top w:val="none" w:sz="0" w:space="0" w:color="auto"/>
        <w:left w:val="none" w:sz="0" w:space="0" w:color="auto"/>
        <w:bottom w:val="none" w:sz="0" w:space="0" w:color="auto"/>
        <w:right w:val="none" w:sz="0" w:space="0" w:color="auto"/>
      </w:divBdr>
    </w:div>
    <w:div w:id="1371300713">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2026787">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336951">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159046">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586">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788887">
      <w:bodyDiv w:val="1"/>
      <w:marLeft w:val="0"/>
      <w:marRight w:val="0"/>
      <w:marTop w:val="0"/>
      <w:marBottom w:val="0"/>
      <w:divBdr>
        <w:top w:val="none" w:sz="0" w:space="0" w:color="auto"/>
        <w:left w:val="none" w:sz="0" w:space="0" w:color="auto"/>
        <w:bottom w:val="none" w:sz="0" w:space="0" w:color="auto"/>
        <w:right w:val="none" w:sz="0" w:space="0" w:color="auto"/>
      </w:divBdr>
    </w:div>
    <w:div w:id="1380933510">
      <w:bodyDiv w:val="1"/>
      <w:marLeft w:val="0"/>
      <w:marRight w:val="0"/>
      <w:marTop w:val="0"/>
      <w:marBottom w:val="0"/>
      <w:divBdr>
        <w:top w:val="none" w:sz="0" w:space="0" w:color="auto"/>
        <w:left w:val="none" w:sz="0" w:space="0" w:color="auto"/>
        <w:bottom w:val="none" w:sz="0" w:space="0" w:color="auto"/>
        <w:right w:val="none" w:sz="0" w:space="0" w:color="auto"/>
      </w:divBdr>
    </w:div>
    <w:div w:id="1381125979">
      <w:bodyDiv w:val="1"/>
      <w:marLeft w:val="0"/>
      <w:marRight w:val="0"/>
      <w:marTop w:val="0"/>
      <w:marBottom w:val="0"/>
      <w:divBdr>
        <w:top w:val="none" w:sz="0" w:space="0" w:color="auto"/>
        <w:left w:val="none" w:sz="0" w:space="0" w:color="auto"/>
        <w:bottom w:val="none" w:sz="0" w:space="0" w:color="auto"/>
        <w:right w:val="none" w:sz="0" w:space="0" w:color="auto"/>
      </w:divBdr>
    </w:div>
    <w:div w:id="1381245968">
      <w:bodyDiv w:val="1"/>
      <w:marLeft w:val="0"/>
      <w:marRight w:val="0"/>
      <w:marTop w:val="0"/>
      <w:marBottom w:val="0"/>
      <w:divBdr>
        <w:top w:val="none" w:sz="0" w:space="0" w:color="auto"/>
        <w:left w:val="none" w:sz="0" w:space="0" w:color="auto"/>
        <w:bottom w:val="none" w:sz="0" w:space="0" w:color="auto"/>
        <w:right w:val="none" w:sz="0" w:space="0" w:color="auto"/>
      </w:divBdr>
    </w:div>
    <w:div w:id="1381247265">
      <w:bodyDiv w:val="1"/>
      <w:marLeft w:val="0"/>
      <w:marRight w:val="0"/>
      <w:marTop w:val="0"/>
      <w:marBottom w:val="0"/>
      <w:divBdr>
        <w:top w:val="none" w:sz="0" w:space="0" w:color="auto"/>
        <w:left w:val="none" w:sz="0" w:space="0" w:color="auto"/>
        <w:bottom w:val="none" w:sz="0" w:space="0" w:color="auto"/>
        <w:right w:val="none" w:sz="0" w:space="0" w:color="auto"/>
      </w:divBdr>
    </w:div>
    <w:div w:id="138170810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5462">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448843">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0402">
      <w:bodyDiv w:val="1"/>
      <w:marLeft w:val="0"/>
      <w:marRight w:val="0"/>
      <w:marTop w:val="0"/>
      <w:marBottom w:val="0"/>
      <w:divBdr>
        <w:top w:val="none" w:sz="0" w:space="0" w:color="auto"/>
        <w:left w:val="none" w:sz="0" w:space="0" w:color="auto"/>
        <w:bottom w:val="none" w:sz="0" w:space="0" w:color="auto"/>
        <w:right w:val="none" w:sz="0" w:space="0" w:color="auto"/>
      </w:divBdr>
    </w:div>
    <w:div w:id="1385712141">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3129">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29103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183276">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9139">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85624">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0886416">
      <w:bodyDiv w:val="1"/>
      <w:marLeft w:val="0"/>
      <w:marRight w:val="0"/>
      <w:marTop w:val="0"/>
      <w:marBottom w:val="0"/>
      <w:divBdr>
        <w:top w:val="none" w:sz="0" w:space="0" w:color="auto"/>
        <w:left w:val="none" w:sz="0" w:space="0" w:color="auto"/>
        <w:bottom w:val="none" w:sz="0" w:space="0" w:color="auto"/>
        <w:right w:val="none" w:sz="0" w:space="0" w:color="auto"/>
      </w:divBdr>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847264">
      <w:bodyDiv w:val="1"/>
      <w:marLeft w:val="0"/>
      <w:marRight w:val="0"/>
      <w:marTop w:val="0"/>
      <w:marBottom w:val="0"/>
      <w:divBdr>
        <w:top w:val="none" w:sz="0" w:space="0" w:color="auto"/>
        <w:left w:val="none" w:sz="0" w:space="0" w:color="auto"/>
        <w:bottom w:val="none" w:sz="0" w:space="0" w:color="auto"/>
        <w:right w:val="none" w:sz="0" w:space="0" w:color="auto"/>
      </w:divBdr>
    </w:div>
    <w:div w:id="1394045048">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501158">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011105">
      <w:bodyDiv w:val="1"/>
      <w:marLeft w:val="0"/>
      <w:marRight w:val="0"/>
      <w:marTop w:val="0"/>
      <w:marBottom w:val="0"/>
      <w:divBdr>
        <w:top w:val="none" w:sz="0" w:space="0" w:color="auto"/>
        <w:left w:val="none" w:sz="0" w:space="0" w:color="auto"/>
        <w:bottom w:val="none" w:sz="0" w:space="0" w:color="auto"/>
        <w:right w:val="none" w:sz="0" w:space="0" w:color="auto"/>
      </w:divBdr>
      <w:divsChild>
        <w:div w:id="1175192755">
          <w:marLeft w:val="0"/>
          <w:marRight w:val="0"/>
          <w:marTop w:val="300"/>
          <w:marBottom w:val="825"/>
          <w:divBdr>
            <w:top w:val="none" w:sz="0" w:space="0" w:color="auto"/>
            <w:left w:val="none" w:sz="0" w:space="0" w:color="auto"/>
            <w:bottom w:val="none" w:sz="0" w:space="0" w:color="auto"/>
            <w:right w:val="none" w:sz="0" w:space="0" w:color="auto"/>
          </w:divBdr>
        </w:div>
        <w:div w:id="2005620531">
          <w:marLeft w:val="0"/>
          <w:marRight w:val="0"/>
          <w:marTop w:val="0"/>
          <w:marBottom w:val="300"/>
          <w:divBdr>
            <w:top w:val="none" w:sz="0" w:space="0" w:color="auto"/>
            <w:left w:val="single" w:sz="36" w:space="15" w:color="EEEEEE"/>
            <w:bottom w:val="none" w:sz="0" w:space="0" w:color="auto"/>
            <w:right w:val="none" w:sz="0" w:space="0" w:color="auto"/>
          </w:divBdr>
          <w:divsChild>
            <w:div w:id="1026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247">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474897">
      <w:bodyDiv w:val="1"/>
      <w:marLeft w:val="0"/>
      <w:marRight w:val="0"/>
      <w:marTop w:val="0"/>
      <w:marBottom w:val="0"/>
      <w:divBdr>
        <w:top w:val="none" w:sz="0" w:space="0" w:color="auto"/>
        <w:left w:val="none" w:sz="0" w:space="0" w:color="auto"/>
        <w:bottom w:val="none" w:sz="0" w:space="0" w:color="auto"/>
        <w:right w:val="none" w:sz="0" w:space="0" w:color="auto"/>
      </w:divBdr>
    </w:div>
    <w:div w:id="1398481160">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5956">
      <w:bodyDiv w:val="1"/>
      <w:marLeft w:val="0"/>
      <w:marRight w:val="0"/>
      <w:marTop w:val="0"/>
      <w:marBottom w:val="0"/>
      <w:divBdr>
        <w:top w:val="none" w:sz="0" w:space="0" w:color="auto"/>
        <w:left w:val="none" w:sz="0" w:space="0" w:color="auto"/>
        <w:bottom w:val="none" w:sz="0" w:space="0" w:color="auto"/>
        <w:right w:val="none" w:sz="0" w:space="0" w:color="auto"/>
      </w:divBdr>
    </w:div>
    <w:div w:id="1399018105">
      <w:bodyDiv w:val="1"/>
      <w:marLeft w:val="0"/>
      <w:marRight w:val="0"/>
      <w:marTop w:val="0"/>
      <w:marBottom w:val="0"/>
      <w:divBdr>
        <w:top w:val="none" w:sz="0" w:space="0" w:color="auto"/>
        <w:left w:val="none" w:sz="0" w:space="0" w:color="auto"/>
        <w:bottom w:val="none" w:sz="0" w:space="0" w:color="auto"/>
        <w:right w:val="none" w:sz="0" w:space="0" w:color="auto"/>
      </w:divBdr>
    </w:div>
    <w:div w:id="1399521587">
      <w:bodyDiv w:val="1"/>
      <w:marLeft w:val="0"/>
      <w:marRight w:val="0"/>
      <w:marTop w:val="0"/>
      <w:marBottom w:val="0"/>
      <w:divBdr>
        <w:top w:val="none" w:sz="0" w:space="0" w:color="auto"/>
        <w:left w:val="none" w:sz="0" w:space="0" w:color="auto"/>
        <w:bottom w:val="none" w:sz="0" w:space="0" w:color="auto"/>
        <w:right w:val="none" w:sz="0" w:space="0" w:color="auto"/>
      </w:divBdr>
    </w:div>
    <w:div w:id="139978597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054064">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633012">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999352">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190697">
      <w:bodyDiv w:val="1"/>
      <w:marLeft w:val="0"/>
      <w:marRight w:val="0"/>
      <w:marTop w:val="0"/>
      <w:marBottom w:val="0"/>
      <w:divBdr>
        <w:top w:val="none" w:sz="0" w:space="0" w:color="auto"/>
        <w:left w:val="none" w:sz="0" w:space="0" w:color="auto"/>
        <w:bottom w:val="none" w:sz="0" w:space="0" w:color="auto"/>
        <w:right w:val="none" w:sz="0" w:space="0" w:color="auto"/>
      </w:divBdr>
    </w:div>
    <w:div w:id="1408917823">
      <w:bodyDiv w:val="1"/>
      <w:marLeft w:val="0"/>
      <w:marRight w:val="0"/>
      <w:marTop w:val="0"/>
      <w:marBottom w:val="0"/>
      <w:divBdr>
        <w:top w:val="none" w:sz="0" w:space="0" w:color="auto"/>
        <w:left w:val="none" w:sz="0" w:space="0" w:color="auto"/>
        <w:bottom w:val="none" w:sz="0" w:space="0" w:color="auto"/>
        <w:right w:val="none" w:sz="0" w:space="0" w:color="auto"/>
      </w:divBdr>
    </w:div>
    <w:div w:id="1409231928">
      <w:bodyDiv w:val="1"/>
      <w:marLeft w:val="0"/>
      <w:marRight w:val="0"/>
      <w:marTop w:val="0"/>
      <w:marBottom w:val="0"/>
      <w:divBdr>
        <w:top w:val="none" w:sz="0" w:space="0" w:color="auto"/>
        <w:left w:val="none" w:sz="0" w:space="0" w:color="auto"/>
        <w:bottom w:val="none" w:sz="0" w:space="0" w:color="auto"/>
        <w:right w:val="none" w:sz="0" w:space="0" w:color="auto"/>
      </w:divBdr>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
    <w:div w:id="1409419706">
      <w:bodyDiv w:val="1"/>
      <w:marLeft w:val="0"/>
      <w:marRight w:val="0"/>
      <w:marTop w:val="0"/>
      <w:marBottom w:val="0"/>
      <w:divBdr>
        <w:top w:val="none" w:sz="0" w:space="0" w:color="auto"/>
        <w:left w:val="none" w:sz="0" w:space="0" w:color="auto"/>
        <w:bottom w:val="none" w:sz="0" w:space="0" w:color="auto"/>
        <w:right w:val="none" w:sz="0" w:space="0" w:color="auto"/>
      </w:divBdr>
    </w:div>
    <w:div w:id="1409421637">
      <w:bodyDiv w:val="1"/>
      <w:marLeft w:val="0"/>
      <w:marRight w:val="0"/>
      <w:marTop w:val="0"/>
      <w:marBottom w:val="0"/>
      <w:divBdr>
        <w:top w:val="none" w:sz="0" w:space="0" w:color="auto"/>
        <w:left w:val="none" w:sz="0" w:space="0" w:color="auto"/>
        <w:bottom w:val="none" w:sz="0" w:space="0" w:color="auto"/>
        <w:right w:val="none" w:sz="0" w:space="0" w:color="auto"/>
      </w:divBdr>
    </w:div>
    <w:div w:id="140969237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73820">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498291">
      <w:bodyDiv w:val="1"/>
      <w:marLeft w:val="0"/>
      <w:marRight w:val="0"/>
      <w:marTop w:val="0"/>
      <w:marBottom w:val="0"/>
      <w:divBdr>
        <w:top w:val="none" w:sz="0" w:space="0" w:color="auto"/>
        <w:left w:val="none" w:sz="0" w:space="0" w:color="auto"/>
        <w:bottom w:val="none" w:sz="0" w:space="0" w:color="auto"/>
        <w:right w:val="none" w:sz="0" w:space="0" w:color="auto"/>
      </w:divBdr>
    </w:div>
    <w:div w:id="1410687297">
      <w:bodyDiv w:val="1"/>
      <w:marLeft w:val="0"/>
      <w:marRight w:val="0"/>
      <w:marTop w:val="0"/>
      <w:marBottom w:val="0"/>
      <w:divBdr>
        <w:top w:val="none" w:sz="0" w:space="0" w:color="auto"/>
        <w:left w:val="none" w:sz="0" w:space="0" w:color="auto"/>
        <w:bottom w:val="none" w:sz="0" w:space="0" w:color="auto"/>
        <w:right w:val="none" w:sz="0" w:space="0" w:color="auto"/>
      </w:divBdr>
    </w:div>
    <w:div w:id="1411269151">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736548">
      <w:bodyDiv w:val="1"/>
      <w:marLeft w:val="0"/>
      <w:marRight w:val="0"/>
      <w:marTop w:val="0"/>
      <w:marBottom w:val="0"/>
      <w:divBdr>
        <w:top w:val="none" w:sz="0" w:space="0" w:color="auto"/>
        <w:left w:val="none" w:sz="0" w:space="0" w:color="auto"/>
        <w:bottom w:val="none" w:sz="0" w:space="0" w:color="auto"/>
        <w:right w:val="none" w:sz="0" w:space="0" w:color="auto"/>
      </w:divBdr>
    </w:div>
    <w:div w:id="1412771427">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399391">
      <w:bodyDiv w:val="1"/>
      <w:marLeft w:val="0"/>
      <w:marRight w:val="0"/>
      <w:marTop w:val="0"/>
      <w:marBottom w:val="0"/>
      <w:divBdr>
        <w:top w:val="none" w:sz="0" w:space="0" w:color="auto"/>
        <w:left w:val="none" w:sz="0" w:space="0" w:color="auto"/>
        <w:bottom w:val="none" w:sz="0" w:space="0" w:color="auto"/>
        <w:right w:val="none" w:sz="0" w:space="0" w:color="auto"/>
      </w:divBdr>
    </w:div>
    <w:div w:id="1414740201">
      <w:bodyDiv w:val="1"/>
      <w:marLeft w:val="0"/>
      <w:marRight w:val="0"/>
      <w:marTop w:val="0"/>
      <w:marBottom w:val="0"/>
      <w:divBdr>
        <w:top w:val="none" w:sz="0" w:space="0" w:color="auto"/>
        <w:left w:val="none" w:sz="0" w:space="0" w:color="auto"/>
        <w:bottom w:val="none" w:sz="0" w:space="0" w:color="auto"/>
        <w:right w:val="none" w:sz="0" w:space="0" w:color="auto"/>
      </w:divBdr>
    </w:div>
    <w:div w:id="1414930880">
      <w:bodyDiv w:val="1"/>
      <w:marLeft w:val="0"/>
      <w:marRight w:val="0"/>
      <w:marTop w:val="0"/>
      <w:marBottom w:val="0"/>
      <w:divBdr>
        <w:top w:val="none" w:sz="0" w:space="0" w:color="auto"/>
        <w:left w:val="none" w:sz="0" w:space="0" w:color="auto"/>
        <w:bottom w:val="none" w:sz="0" w:space="0" w:color="auto"/>
        <w:right w:val="none" w:sz="0" w:space="0" w:color="auto"/>
      </w:divBdr>
    </w:div>
    <w:div w:id="1415276784">
      <w:bodyDiv w:val="1"/>
      <w:marLeft w:val="0"/>
      <w:marRight w:val="0"/>
      <w:marTop w:val="0"/>
      <w:marBottom w:val="0"/>
      <w:divBdr>
        <w:top w:val="none" w:sz="0" w:space="0" w:color="auto"/>
        <w:left w:val="none" w:sz="0" w:space="0" w:color="auto"/>
        <w:bottom w:val="none" w:sz="0" w:space="0" w:color="auto"/>
        <w:right w:val="none" w:sz="0" w:space="0" w:color="auto"/>
      </w:divBdr>
    </w:div>
    <w:div w:id="141547288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283728">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822279">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98864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793226">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446403">
      <w:bodyDiv w:val="1"/>
      <w:marLeft w:val="0"/>
      <w:marRight w:val="0"/>
      <w:marTop w:val="0"/>
      <w:marBottom w:val="0"/>
      <w:divBdr>
        <w:top w:val="none" w:sz="0" w:space="0" w:color="auto"/>
        <w:left w:val="none" w:sz="0" w:space="0" w:color="auto"/>
        <w:bottom w:val="none" w:sz="0" w:space="0" w:color="auto"/>
        <w:right w:val="none" w:sz="0" w:space="0" w:color="auto"/>
      </w:divBdr>
    </w:div>
    <w:div w:id="1420784432">
      <w:bodyDiv w:val="1"/>
      <w:marLeft w:val="0"/>
      <w:marRight w:val="0"/>
      <w:marTop w:val="0"/>
      <w:marBottom w:val="0"/>
      <w:divBdr>
        <w:top w:val="none" w:sz="0" w:space="0" w:color="auto"/>
        <w:left w:val="none" w:sz="0" w:space="0" w:color="auto"/>
        <w:bottom w:val="none" w:sz="0" w:space="0" w:color="auto"/>
        <w:right w:val="none" w:sz="0" w:space="0" w:color="auto"/>
      </w:divBdr>
    </w:div>
    <w:div w:id="1422021401">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146973">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532303">
      <w:bodyDiv w:val="1"/>
      <w:marLeft w:val="0"/>
      <w:marRight w:val="0"/>
      <w:marTop w:val="0"/>
      <w:marBottom w:val="0"/>
      <w:divBdr>
        <w:top w:val="none" w:sz="0" w:space="0" w:color="auto"/>
        <w:left w:val="none" w:sz="0" w:space="0" w:color="auto"/>
        <w:bottom w:val="none" w:sz="0" w:space="0" w:color="auto"/>
        <w:right w:val="none" w:sz="0" w:space="0" w:color="auto"/>
      </w:divBdr>
    </w:div>
    <w:div w:id="1423065637">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79700">
      <w:bodyDiv w:val="1"/>
      <w:marLeft w:val="0"/>
      <w:marRight w:val="0"/>
      <w:marTop w:val="0"/>
      <w:marBottom w:val="0"/>
      <w:divBdr>
        <w:top w:val="none" w:sz="0" w:space="0" w:color="auto"/>
        <w:left w:val="none" w:sz="0" w:space="0" w:color="auto"/>
        <w:bottom w:val="none" w:sz="0" w:space="0" w:color="auto"/>
        <w:right w:val="none" w:sz="0" w:space="0" w:color="auto"/>
      </w:divBdr>
    </w:div>
    <w:div w:id="1424183899">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68524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74915">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37634">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8114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306380">
      <w:bodyDiv w:val="1"/>
      <w:marLeft w:val="0"/>
      <w:marRight w:val="0"/>
      <w:marTop w:val="0"/>
      <w:marBottom w:val="0"/>
      <w:divBdr>
        <w:top w:val="none" w:sz="0" w:space="0" w:color="auto"/>
        <w:left w:val="none" w:sz="0" w:space="0" w:color="auto"/>
        <w:bottom w:val="none" w:sz="0" w:space="0" w:color="auto"/>
        <w:right w:val="none" w:sz="0" w:space="0" w:color="auto"/>
      </w:divBdr>
    </w:div>
    <w:div w:id="1429697242">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80700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6737">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88030">
      <w:bodyDiv w:val="1"/>
      <w:marLeft w:val="0"/>
      <w:marRight w:val="0"/>
      <w:marTop w:val="0"/>
      <w:marBottom w:val="0"/>
      <w:divBdr>
        <w:top w:val="none" w:sz="0" w:space="0" w:color="auto"/>
        <w:left w:val="none" w:sz="0" w:space="0" w:color="auto"/>
        <w:bottom w:val="none" w:sz="0" w:space="0" w:color="auto"/>
        <w:right w:val="none" w:sz="0" w:space="0" w:color="auto"/>
      </w:divBdr>
    </w:div>
    <w:div w:id="1435049432">
      <w:bodyDiv w:val="1"/>
      <w:marLeft w:val="0"/>
      <w:marRight w:val="0"/>
      <w:marTop w:val="0"/>
      <w:marBottom w:val="0"/>
      <w:divBdr>
        <w:top w:val="none" w:sz="0" w:space="0" w:color="auto"/>
        <w:left w:val="none" w:sz="0" w:space="0" w:color="auto"/>
        <w:bottom w:val="none" w:sz="0" w:space="0" w:color="auto"/>
        <w:right w:val="none" w:sz="0" w:space="0" w:color="auto"/>
      </w:divBdr>
      <w:divsChild>
        <w:div w:id="801120297">
          <w:marLeft w:val="0"/>
          <w:marRight w:val="0"/>
          <w:marTop w:val="0"/>
          <w:marBottom w:val="300"/>
          <w:divBdr>
            <w:top w:val="none" w:sz="0" w:space="0" w:color="auto"/>
            <w:left w:val="single" w:sz="36" w:space="15" w:color="EEEEEE"/>
            <w:bottom w:val="none" w:sz="0" w:space="0" w:color="auto"/>
            <w:right w:val="none" w:sz="0" w:space="0" w:color="auto"/>
          </w:divBdr>
          <w:divsChild>
            <w:div w:id="1372262375">
              <w:marLeft w:val="75"/>
              <w:marRight w:val="0"/>
              <w:marTop w:val="0"/>
              <w:marBottom w:val="0"/>
              <w:divBdr>
                <w:top w:val="none" w:sz="0" w:space="0" w:color="auto"/>
                <w:left w:val="none" w:sz="0" w:space="0" w:color="auto"/>
                <w:bottom w:val="none" w:sz="0" w:space="0" w:color="auto"/>
                <w:right w:val="none" w:sz="0" w:space="0" w:color="auto"/>
              </w:divBdr>
            </w:div>
            <w:div w:id="1615818598">
              <w:marLeft w:val="75"/>
              <w:marRight w:val="0"/>
              <w:marTop w:val="0"/>
              <w:marBottom w:val="0"/>
              <w:divBdr>
                <w:top w:val="none" w:sz="0" w:space="0" w:color="auto"/>
                <w:left w:val="none" w:sz="0" w:space="0" w:color="auto"/>
                <w:bottom w:val="none" w:sz="0" w:space="0" w:color="auto"/>
                <w:right w:val="none" w:sz="0" w:space="0" w:color="auto"/>
              </w:divBdr>
            </w:div>
          </w:divsChild>
        </w:div>
        <w:div w:id="1651903885">
          <w:marLeft w:val="0"/>
          <w:marRight w:val="0"/>
          <w:marTop w:val="300"/>
          <w:marBottom w:val="825"/>
          <w:divBdr>
            <w:top w:val="none" w:sz="0" w:space="0" w:color="auto"/>
            <w:left w:val="none" w:sz="0" w:space="0" w:color="auto"/>
            <w:bottom w:val="none" w:sz="0" w:space="0" w:color="auto"/>
            <w:right w:val="none" w:sz="0" w:space="0" w:color="auto"/>
          </w:divBdr>
        </w:div>
      </w:divsChild>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1772">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749740">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527470">
      <w:bodyDiv w:val="1"/>
      <w:marLeft w:val="0"/>
      <w:marRight w:val="0"/>
      <w:marTop w:val="0"/>
      <w:marBottom w:val="0"/>
      <w:divBdr>
        <w:top w:val="none" w:sz="0" w:space="0" w:color="auto"/>
        <w:left w:val="none" w:sz="0" w:space="0" w:color="auto"/>
        <w:bottom w:val="none" w:sz="0" w:space="0" w:color="auto"/>
        <w:right w:val="none" w:sz="0" w:space="0" w:color="auto"/>
      </w:divBdr>
    </w:div>
    <w:div w:id="1439178076">
      <w:bodyDiv w:val="1"/>
      <w:marLeft w:val="0"/>
      <w:marRight w:val="0"/>
      <w:marTop w:val="0"/>
      <w:marBottom w:val="0"/>
      <w:divBdr>
        <w:top w:val="none" w:sz="0" w:space="0" w:color="auto"/>
        <w:left w:val="none" w:sz="0" w:space="0" w:color="auto"/>
        <w:bottom w:val="none" w:sz="0" w:space="0" w:color="auto"/>
        <w:right w:val="none" w:sz="0" w:space="0" w:color="auto"/>
      </w:divBdr>
    </w:div>
    <w:div w:id="1439253785">
      <w:bodyDiv w:val="1"/>
      <w:marLeft w:val="0"/>
      <w:marRight w:val="0"/>
      <w:marTop w:val="0"/>
      <w:marBottom w:val="0"/>
      <w:divBdr>
        <w:top w:val="none" w:sz="0" w:space="0" w:color="auto"/>
        <w:left w:val="none" w:sz="0" w:space="0" w:color="auto"/>
        <w:bottom w:val="none" w:sz="0" w:space="0" w:color="auto"/>
        <w:right w:val="none" w:sz="0" w:space="0" w:color="auto"/>
      </w:divBdr>
    </w:div>
    <w:div w:id="1439910421">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140398">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573424">
      <w:bodyDiv w:val="1"/>
      <w:marLeft w:val="0"/>
      <w:marRight w:val="0"/>
      <w:marTop w:val="0"/>
      <w:marBottom w:val="0"/>
      <w:divBdr>
        <w:top w:val="none" w:sz="0" w:space="0" w:color="auto"/>
        <w:left w:val="none" w:sz="0" w:space="0" w:color="auto"/>
        <w:bottom w:val="none" w:sz="0" w:space="0" w:color="auto"/>
        <w:right w:val="none" w:sz="0" w:space="0" w:color="auto"/>
      </w:divBdr>
    </w:div>
    <w:div w:id="1443770143">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34437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273991">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462018">
      <w:bodyDiv w:val="1"/>
      <w:marLeft w:val="0"/>
      <w:marRight w:val="0"/>
      <w:marTop w:val="0"/>
      <w:marBottom w:val="0"/>
      <w:divBdr>
        <w:top w:val="none" w:sz="0" w:space="0" w:color="auto"/>
        <w:left w:val="none" w:sz="0" w:space="0" w:color="auto"/>
        <w:bottom w:val="none" w:sz="0" w:space="0" w:color="auto"/>
        <w:right w:val="none" w:sz="0" w:space="0" w:color="auto"/>
      </w:divBdr>
    </w:div>
    <w:div w:id="1447192875">
      <w:bodyDiv w:val="1"/>
      <w:marLeft w:val="0"/>
      <w:marRight w:val="0"/>
      <w:marTop w:val="0"/>
      <w:marBottom w:val="0"/>
      <w:divBdr>
        <w:top w:val="none" w:sz="0" w:space="0" w:color="auto"/>
        <w:left w:val="none" w:sz="0" w:space="0" w:color="auto"/>
        <w:bottom w:val="none" w:sz="0" w:space="0" w:color="auto"/>
        <w:right w:val="none" w:sz="0" w:space="0" w:color="auto"/>
      </w:divBdr>
    </w:div>
    <w:div w:id="1447457025">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919609">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273978">
      <w:bodyDiv w:val="1"/>
      <w:marLeft w:val="0"/>
      <w:marRight w:val="0"/>
      <w:marTop w:val="0"/>
      <w:marBottom w:val="0"/>
      <w:divBdr>
        <w:top w:val="none" w:sz="0" w:space="0" w:color="auto"/>
        <w:left w:val="none" w:sz="0" w:space="0" w:color="auto"/>
        <w:bottom w:val="none" w:sz="0" w:space="0" w:color="auto"/>
        <w:right w:val="none" w:sz="0" w:space="0" w:color="auto"/>
      </w:divBdr>
    </w:div>
    <w:div w:id="1449355632">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120504">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44547">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362646">
      <w:bodyDiv w:val="1"/>
      <w:marLeft w:val="0"/>
      <w:marRight w:val="0"/>
      <w:marTop w:val="0"/>
      <w:marBottom w:val="0"/>
      <w:divBdr>
        <w:top w:val="none" w:sz="0" w:space="0" w:color="auto"/>
        <w:left w:val="none" w:sz="0" w:space="0" w:color="auto"/>
        <w:bottom w:val="none" w:sz="0" w:space="0" w:color="auto"/>
        <w:right w:val="none" w:sz="0" w:space="0" w:color="auto"/>
      </w:divBdr>
    </w:div>
    <w:div w:id="1452556505">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518403">
      <w:bodyDiv w:val="1"/>
      <w:marLeft w:val="0"/>
      <w:marRight w:val="0"/>
      <w:marTop w:val="0"/>
      <w:marBottom w:val="0"/>
      <w:divBdr>
        <w:top w:val="none" w:sz="0" w:space="0" w:color="auto"/>
        <w:left w:val="none" w:sz="0" w:space="0" w:color="auto"/>
        <w:bottom w:val="none" w:sz="0" w:space="0" w:color="auto"/>
        <w:right w:val="none" w:sz="0" w:space="0" w:color="auto"/>
      </w:divBdr>
    </w:div>
    <w:div w:id="1454710350">
      <w:bodyDiv w:val="1"/>
      <w:marLeft w:val="0"/>
      <w:marRight w:val="0"/>
      <w:marTop w:val="0"/>
      <w:marBottom w:val="0"/>
      <w:divBdr>
        <w:top w:val="none" w:sz="0" w:space="0" w:color="auto"/>
        <w:left w:val="none" w:sz="0" w:space="0" w:color="auto"/>
        <w:bottom w:val="none" w:sz="0" w:space="0" w:color="auto"/>
        <w:right w:val="none" w:sz="0" w:space="0" w:color="auto"/>
      </w:divBdr>
    </w:div>
    <w:div w:id="145471285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3">
          <w:marLeft w:val="0"/>
          <w:marRight w:val="0"/>
          <w:marTop w:val="300"/>
          <w:marBottom w:val="825"/>
          <w:divBdr>
            <w:top w:val="none" w:sz="0" w:space="0" w:color="auto"/>
            <w:left w:val="none" w:sz="0" w:space="0" w:color="auto"/>
            <w:bottom w:val="none" w:sz="0" w:space="0" w:color="auto"/>
            <w:right w:val="none" w:sz="0" w:space="0" w:color="auto"/>
          </w:divBdr>
        </w:div>
        <w:div w:id="663242272">
          <w:marLeft w:val="0"/>
          <w:marRight w:val="0"/>
          <w:marTop w:val="0"/>
          <w:marBottom w:val="300"/>
          <w:divBdr>
            <w:top w:val="none" w:sz="0" w:space="0" w:color="auto"/>
            <w:left w:val="single" w:sz="36" w:space="15" w:color="EEEEEE"/>
            <w:bottom w:val="none" w:sz="0" w:space="0" w:color="auto"/>
            <w:right w:val="none" w:sz="0" w:space="0" w:color="auto"/>
          </w:divBdr>
          <w:divsChild>
            <w:div w:id="14889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797575">
      <w:bodyDiv w:val="1"/>
      <w:marLeft w:val="0"/>
      <w:marRight w:val="0"/>
      <w:marTop w:val="0"/>
      <w:marBottom w:val="0"/>
      <w:divBdr>
        <w:top w:val="none" w:sz="0" w:space="0" w:color="auto"/>
        <w:left w:val="none" w:sz="0" w:space="0" w:color="auto"/>
        <w:bottom w:val="none" w:sz="0" w:space="0" w:color="auto"/>
        <w:right w:val="none" w:sz="0" w:space="0" w:color="auto"/>
      </w:divBdr>
    </w:div>
    <w:div w:id="1457874840">
      <w:bodyDiv w:val="1"/>
      <w:marLeft w:val="0"/>
      <w:marRight w:val="0"/>
      <w:marTop w:val="0"/>
      <w:marBottom w:val="0"/>
      <w:divBdr>
        <w:top w:val="none" w:sz="0" w:space="0" w:color="auto"/>
        <w:left w:val="none" w:sz="0" w:space="0" w:color="auto"/>
        <w:bottom w:val="none" w:sz="0" w:space="0" w:color="auto"/>
        <w:right w:val="none" w:sz="0" w:space="0" w:color="auto"/>
      </w:divBdr>
      <w:divsChild>
        <w:div w:id="241333600">
          <w:marLeft w:val="0"/>
          <w:marRight w:val="0"/>
          <w:marTop w:val="300"/>
          <w:marBottom w:val="825"/>
          <w:divBdr>
            <w:top w:val="none" w:sz="0" w:space="0" w:color="auto"/>
            <w:left w:val="none" w:sz="0" w:space="0" w:color="auto"/>
            <w:bottom w:val="none" w:sz="0" w:space="0" w:color="auto"/>
            <w:right w:val="none" w:sz="0" w:space="0" w:color="auto"/>
          </w:divBdr>
        </w:div>
        <w:div w:id="1483035816">
          <w:marLeft w:val="0"/>
          <w:marRight w:val="0"/>
          <w:marTop w:val="0"/>
          <w:marBottom w:val="300"/>
          <w:divBdr>
            <w:top w:val="none" w:sz="0" w:space="0" w:color="auto"/>
            <w:left w:val="single" w:sz="36" w:space="15" w:color="EEEEEE"/>
            <w:bottom w:val="none" w:sz="0" w:space="0" w:color="auto"/>
            <w:right w:val="none" w:sz="0" w:space="0" w:color="auto"/>
          </w:divBdr>
          <w:divsChild>
            <w:div w:id="234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2013">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35262">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51541">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262987">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7993">
      <w:bodyDiv w:val="1"/>
      <w:marLeft w:val="0"/>
      <w:marRight w:val="0"/>
      <w:marTop w:val="0"/>
      <w:marBottom w:val="0"/>
      <w:divBdr>
        <w:top w:val="none" w:sz="0" w:space="0" w:color="auto"/>
        <w:left w:val="none" w:sz="0" w:space="0" w:color="auto"/>
        <w:bottom w:val="none" w:sz="0" w:space="0" w:color="auto"/>
        <w:right w:val="none" w:sz="0" w:space="0" w:color="auto"/>
      </w:divBdr>
    </w:div>
    <w:div w:id="1463964953">
      <w:bodyDiv w:val="1"/>
      <w:marLeft w:val="0"/>
      <w:marRight w:val="0"/>
      <w:marTop w:val="0"/>
      <w:marBottom w:val="0"/>
      <w:divBdr>
        <w:top w:val="none" w:sz="0" w:space="0" w:color="auto"/>
        <w:left w:val="none" w:sz="0" w:space="0" w:color="auto"/>
        <w:bottom w:val="none" w:sz="0" w:space="0" w:color="auto"/>
        <w:right w:val="none" w:sz="0" w:space="0" w:color="auto"/>
      </w:divBdr>
    </w:div>
    <w:div w:id="1464076922">
      <w:bodyDiv w:val="1"/>
      <w:marLeft w:val="0"/>
      <w:marRight w:val="0"/>
      <w:marTop w:val="0"/>
      <w:marBottom w:val="0"/>
      <w:divBdr>
        <w:top w:val="none" w:sz="0" w:space="0" w:color="auto"/>
        <w:left w:val="none" w:sz="0" w:space="0" w:color="auto"/>
        <w:bottom w:val="none" w:sz="0" w:space="0" w:color="auto"/>
        <w:right w:val="none" w:sz="0" w:space="0" w:color="auto"/>
      </w:divBdr>
    </w:div>
    <w:div w:id="146430233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0790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393952">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391445">
      <w:bodyDiv w:val="1"/>
      <w:marLeft w:val="0"/>
      <w:marRight w:val="0"/>
      <w:marTop w:val="0"/>
      <w:marBottom w:val="0"/>
      <w:divBdr>
        <w:top w:val="none" w:sz="0" w:space="0" w:color="auto"/>
        <w:left w:val="none" w:sz="0" w:space="0" w:color="auto"/>
        <w:bottom w:val="none" w:sz="0" w:space="0" w:color="auto"/>
        <w:right w:val="none" w:sz="0" w:space="0" w:color="auto"/>
      </w:divBdr>
      <w:divsChild>
        <w:div w:id="477310121">
          <w:marLeft w:val="0"/>
          <w:marRight w:val="0"/>
          <w:marTop w:val="0"/>
          <w:marBottom w:val="300"/>
          <w:divBdr>
            <w:top w:val="none" w:sz="0" w:space="0" w:color="auto"/>
            <w:left w:val="single" w:sz="36" w:space="15" w:color="EEEEEE"/>
            <w:bottom w:val="none" w:sz="0" w:space="0" w:color="auto"/>
            <w:right w:val="none" w:sz="0" w:space="0" w:color="auto"/>
          </w:divBdr>
          <w:divsChild>
            <w:div w:id="1720519348">
              <w:marLeft w:val="0"/>
              <w:marRight w:val="0"/>
              <w:marTop w:val="0"/>
              <w:marBottom w:val="0"/>
              <w:divBdr>
                <w:top w:val="none" w:sz="0" w:space="0" w:color="auto"/>
                <w:left w:val="none" w:sz="0" w:space="0" w:color="auto"/>
                <w:bottom w:val="none" w:sz="0" w:space="0" w:color="auto"/>
                <w:right w:val="none" w:sz="0" w:space="0" w:color="auto"/>
              </w:divBdr>
            </w:div>
          </w:divsChild>
        </w:div>
        <w:div w:id="1619527933">
          <w:marLeft w:val="0"/>
          <w:marRight w:val="0"/>
          <w:marTop w:val="300"/>
          <w:marBottom w:val="825"/>
          <w:divBdr>
            <w:top w:val="none" w:sz="0" w:space="0" w:color="auto"/>
            <w:left w:val="none" w:sz="0" w:space="0" w:color="auto"/>
            <w:bottom w:val="none" w:sz="0" w:space="0" w:color="auto"/>
            <w:right w:val="none" w:sz="0" w:space="0" w:color="auto"/>
          </w:divBdr>
        </w:div>
      </w:divsChild>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775046">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507330">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664705">
      <w:bodyDiv w:val="1"/>
      <w:marLeft w:val="0"/>
      <w:marRight w:val="0"/>
      <w:marTop w:val="0"/>
      <w:marBottom w:val="0"/>
      <w:divBdr>
        <w:top w:val="none" w:sz="0" w:space="0" w:color="auto"/>
        <w:left w:val="none" w:sz="0" w:space="0" w:color="auto"/>
        <w:bottom w:val="none" w:sz="0" w:space="0" w:color="auto"/>
        <w:right w:val="none" w:sz="0" w:space="0" w:color="auto"/>
      </w:divBdr>
    </w:div>
    <w:div w:id="1470173489">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677847">
      <w:bodyDiv w:val="1"/>
      <w:marLeft w:val="0"/>
      <w:marRight w:val="0"/>
      <w:marTop w:val="0"/>
      <w:marBottom w:val="0"/>
      <w:divBdr>
        <w:top w:val="none" w:sz="0" w:space="0" w:color="auto"/>
        <w:left w:val="none" w:sz="0" w:space="0" w:color="auto"/>
        <w:bottom w:val="none" w:sz="0" w:space="0" w:color="auto"/>
        <w:right w:val="none" w:sz="0" w:space="0" w:color="auto"/>
      </w:divBdr>
    </w:div>
    <w:div w:id="147182169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6084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166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378918">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36648">
      <w:bodyDiv w:val="1"/>
      <w:marLeft w:val="0"/>
      <w:marRight w:val="0"/>
      <w:marTop w:val="0"/>
      <w:marBottom w:val="0"/>
      <w:divBdr>
        <w:top w:val="none" w:sz="0" w:space="0" w:color="auto"/>
        <w:left w:val="none" w:sz="0" w:space="0" w:color="auto"/>
        <w:bottom w:val="none" w:sz="0" w:space="0" w:color="auto"/>
        <w:right w:val="none" w:sz="0" w:space="0" w:color="auto"/>
      </w:divBdr>
    </w:div>
    <w:div w:id="1479490658">
      <w:bodyDiv w:val="1"/>
      <w:marLeft w:val="0"/>
      <w:marRight w:val="0"/>
      <w:marTop w:val="0"/>
      <w:marBottom w:val="0"/>
      <w:divBdr>
        <w:top w:val="none" w:sz="0" w:space="0" w:color="auto"/>
        <w:left w:val="none" w:sz="0" w:space="0" w:color="auto"/>
        <w:bottom w:val="none" w:sz="0" w:space="0" w:color="auto"/>
        <w:right w:val="none" w:sz="0" w:space="0" w:color="auto"/>
      </w:divBdr>
    </w:div>
    <w:div w:id="1479957274">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0801175">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9318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82137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474009">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36867">
      <w:bodyDiv w:val="1"/>
      <w:marLeft w:val="0"/>
      <w:marRight w:val="0"/>
      <w:marTop w:val="0"/>
      <w:marBottom w:val="0"/>
      <w:divBdr>
        <w:top w:val="none" w:sz="0" w:space="0" w:color="auto"/>
        <w:left w:val="none" w:sz="0" w:space="0" w:color="auto"/>
        <w:bottom w:val="none" w:sz="0" w:space="0" w:color="auto"/>
        <w:right w:val="none" w:sz="0" w:space="0" w:color="auto"/>
      </w:divBdr>
    </w:div>
    <w:div w:id="1490633332">
      <w:bodyDiv w:val="1"/>
      <w:marLeft w:val="0"/>
      <w:marRight w:val="0"/>
      <w:marTop w:val="0"/>
      <w:marBottom w:val="0"/>
      <w:divBdr>
        <w:top w:val="none" w:sz="0" w:space="0" w:color="auto"/>
        <w:left w:val="none" w:sz="0" w:space="0" w:color="auto"/>
        <w:bottom w:val="none" w:sz="0" w:space="0" w:color="auto"/>
        <w:right w:val="none" w:sz="0" w:space="0" w:color="auto"/>
      </w:divBdr>
    </w:div>
    <w:div w:id="1490904440">
      <w:bodyDiv w:val="1"/>
      <w:marLeft w:val="0"/>
      <w:marRight w:val="0"/>
      <w:marTop w:val="0"/>
      <w:marBottom w:val="0"/>
      <w:divBdr>
        <w:top w:val="none" w:sz="0" w:space="0" w:color="auto"/>
        <w:left w:val="none" w:sz="0" w:space="0" w:color="auto"/>
        <w:bottom w:val="none" w:sz="0" w:space="0" w:color="auto"/>
        <w:right w:val="none" w:sz="0" w:space="0" w:color="auto"/>
      </w:divBdr>
    </w:div>
    <w:div w:id="1491017783">
      <w:bodyDiv w:val="1"/>
      <w:marLeft w:val="0"/>
      <w:marRight w:val="0"/>
      <w:marTop w:val="0"/>
      <w:marBottom w:val="0"/>
      <w:divBdr>
        <w:top w:val="none" w:sz="0" w:space="0" w:color="auto"/>
        <w:left w:val="none" w:sz="0" w:space="0" w:color="auto"/>
        <w:bottom w:val="none" w:sz="0" w:space="0" w:color="auto"/>
        <w:right w:val="none" w:sz="0" w:space="0" w:color="auto"/>
      </w:divBdr>
    </w:div>
    <w:div w:id="1491559162">
      <w:bodyDiv w:val="1"/>
      <w:marLeft w:val="0"/>
      <w:marRight w:val="0"/>
      <w:marTop w:val="0"/>
      <w:marBottom w:val="0"/>
      <w:divBdr>
        <w:top w:val="none" w:sz="0" w:space="0" w:color="auto"/>
        <w:left w:val="none" w:sz="0" w:space="0" w:color="auto"/>
        <w:bottom w:val="none" w:sz="0" w:space="0" w:color="auto"/>
        <w:right w:val="none" w:sz="0" w:space="0" w:color="auto"/>
      </w:divBdr>
    </w:div>
    <w:div w:id="1491604403">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26089">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901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029753">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90502">
      <w:bodyDiv w:val="1"/>
      <w:marLeft w:val="0"/>
      <w:marRight w:val="0"/>
      <w:marTop w:val="0"/>
      <w:marBottom w:val="0"/>
      <w:divBdr>
        <w:top w:val="none" w:sz="0" w:space="0" w:color="auto"/>
        <w:left w:val="none" w:sz="0" w:space="0" w:color="auto"/>
        <w:bottom w:val="none" w:sz="0" w:space="0" w:color="auto"/>
        <w:right w:val="none" w:sz="0" w:space="0" w:color="auto"/>
      </w:divBdr>
      <w:divsChild>
        <w:div w:id="734207774">
          <w:marLeft w:val="0"/>
          <w:marRight w:val="0"/>
          <w:marTop w:val="0"/>
          <w:marBottom w:val="0"/>
          <w:divBdr>
            <w:top w:val="none" w:sz="0" w:space="0" w:color="auto"/>
            <w:left w:val="none" w:sz="0" w:space="0" w:color="auto"/>
            <w:bottom w:val="none" w:sz="0" w:space="0" w:color="auto"/>
            <w:right w:val="none" w:sz="0" w:space="0" w:color="auto"/>
          </w:divBdr>
          <w:divsChild>
            <w:div w:id="32061772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496264538">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379147">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152736">
      <w:bodyDiv w:val="1"/>
      <w:marLeft w:val="0"/>
      <w:marRight w:val="0"/>
      <w:marTop w:val="0"/>
      <w:marBottom w:val="0"/>
      <w:divBdr>
        <w:top w:val="none" w:sz="0" w:space="0" w:color="auto"/>
        <w:left w:val="none" w:sz="0" w:space="0" w:color="auto"/>
        <w:bottom w:val="none" w:sz="0" w:space="0" w:color="auto"/>
        <w:right w:val="none" w:sz="0" w:space="0" w:color="auto"/>
      </w:divBdr>
    </w:div>
    <w:div w:id="1499153016">
      <w:bodyDiv w:val="1"/>
      <w:marLeft w:val="0"/>
      <w:marRight w:val="0"/>
      <w:marTop w:val="0"/>
      <w:marBottom w:val="0"/>
      <w:divBdr>
        <w:top w:val="none" w:sz="0" w:space="0" w:color="auto"/>
        <w:left w:val="none" w:sz="0" w:space="0" w:color="auto"/>
        <w:bottom w:val="none" w:sz="0" w:space="0" w:color="auto"/>
        <w:right w:val="none" w:sz="0" w:space="0" w:color="auto"/>
      </w:divBdr>
    </w:div>
    <w:div w:id="1499231731">
      <w:bodyDiv w:val="1"/>
      <w:marLeft w:val="0"/>
      <w:marRight w:val="0"/>
      <w:marTop w:val="0"/>
      <w:marBottom w:val="0"/>
      <w:divBdr>
        <w:top w:val="none" w:sz="0" w:space="0" w:color="auto"/>
        <w:left w:val="none" w:sz="0" w:space="0" w:color="auto"/>
        <w:bottom w:val="none" w:sz="0" w:space="0" w:color="auto"/>
        <w:right w:val="none" w:sz="0" w:space="0" w:color="auto"/>
      </w:divBdr>
    </w:div>
    <w:div w:id="1499343679">
      <w:bodyDiv w:val="1"/>
      <w:marLeft w:val="0"/>
      <w:marRight w:val="0"/>
      <w:marTop w:val="0"/>
      <w:marBottom w:val="0"/>
      <w:divBdr>
        <w:top w:val="none" w:sz="0" w:space="0" w:color="auto"/>
        <w:left w:val="none" w:sz="0" w:space="0" w:color="auto"/>
        <w:bottom w:val="none" w:sz="0" w:space="0" w:color="auto"/>
        <w:right w:val="none" w:sz="0" w:space="0" w:color="auto"/>
      </w:divBdr>
    </w:div>
    <w:div w:id="1499349321">
      <w:bodyDiv w:val="1"/>
      <w:marLeft w:val="0"/>
      <w:marRight w:val="0"/>
      <w:marTop w:val="0"/>
      <w:marBottom w:val="0"/>
      <w:divBdr>
        <w:top w:val="none" w:sz="0" w:space="0" w:color="auto"/>
        <w:left w:val="none" w:sz="0" w:space="0" w:color="auto"/>
        <w:bottom w:val="none" w:sz="0" w:space="0" w:color="auto"/>
        <w:right w:val="none" w:sz="0" w:space="0" w:color="auto"/>
      </w:divBdr>
    </w:div>
    <w:div w:id="1501117063">
      <w:bodyDiv w:val="1"/>
      <w:marLeft w:val="0"/>
      <w:marRight w:val="0"/>
      <w:marTop w:val="0"/>
      <w:marBottom w:val="0"/>
      <w:divBdr>
        <w:top w:val="none" w:sz="0" w:space="0" w:color="auto"/>
        <w:left w:val="none" w:sz="0" w:space="0" w:color="auto"/>
        <w:bottom w:val="none" w:sz="0" w:space="0" w:color="auto"/>
        <w:right w:val="none" w:sz="0" w:space="0" w:color="auto"/>
      </w:divBdr>
    </w:div>
    <w:div w:id="150131027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07963">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2964099">
      <w:bodyDiv w:val="1"/>
      <w:marLeft w:val="0"/>
      <w:marRight w:val="0"/>
      <w:marTop w:val="0"/>
      <w:marBottom w:val="0"/>
      <w:divBdr>
        <w:top w:val="none" w:sz="0" w:space="0" w:color="auto"/>
        <w:left w:val="none" w:sz="0" w:space="0" w:color="auto"/>
        <w:bottom w:val="none" w:sz="0" w:space="0" w:color="auto"/>
        <w:right w:val="none" w:sz="0" w:space="0" w:color="auto"/>
      </w:divBdr>
    </w:div>
    <w:div w:id="1503933873">
      <w:bodyDiv w:val="1"/>
      <w:marLeft w:val="0"/>
      <w:marRight w:val="0"/>
      <w:marTop w:val="0"/>
      <w:marBottom w:val="0"/>
      <w:divBdr>
        <w:top w:val="none" w:sz="0" w:space="0" w:color="auto"/>
        <w:left w:val="none" w:sz="0" w:space="0" w:color="auto"/>
        <w:bottom w:val="none" w:sz="0" w:space="0" w:color="auto"/>
        <w:right w:val="none" w:sz="0" w:space="0" w:color="auto"/>
      </w:divBdr>
    </w:div>
    <w:div w:id="1504316792">
      <w:bodyDiv w:val="1"/>
      <w:marLeft w:val="0"/>
      <w:marRight w:val="0"/>
      <w:marTop w:val="0"/>
      <w:marBottom w:val="0"/>
      <w:divBdr>
        <w:top w:val="none" w:sz="0" w:space="0" w:color="auto"/>
        <w:left w:val="none" w:sz="0" w:space="0" w:color="auto"/>
        <w:bottom w:val="none" w:sz="0" w:space="0" w:color="auto"/>
        <w:right w:val="none" w:sz="0" w:space="0" w:color="auto"/>
      </w:divBdr>
    </w:div>
    <w:div w:id="1504513717">
      <w:bodyDiv w:val="1"/>
      <w:marLeft w:val="0"/>
      <w:marRight w:val="0"/>
      <w:marTop w:val="0"/>
      <w:marBottom w:val="0"/>
      <w:divBdr>
        <w:top w:val="none" w:sz="0" w:space="0" w:color="auto"/>
        <w:left w:val="none" w:sz="0" w:space="0" w:color="auto"/>
        <w:bottom w:val="none" w:sz="0" w:space="0" w:color="auto"/>
        <w:right w:val="none" w:sz="0" w:space="0" w:color="auto"/>
      </w:divBdr>
    </w:div>
    <w:div w:id="1504928780">
      <w:bodyDiv w:val="1"/>
      <w:marLeft w:val="0"/>
      <w:marRight w:val="0"/>
      <w:marTop w:val="0"/>
      <w:marBottom w:val="0"/>
      <w:divBdr>
        <w:top w:val="none" w:sz="0" w:space="0" w:color="auto"/>
        <w:left w:val="none" w:sz="0" w:space="0" w:color="auto"/>
        <w:bottom w:val="none" w:sz="0" w:space="0" w:color="auto"/>
        <w:right w:val="none" w:sz="0" w:space="0" w:color="auto"/>
      </w:divBdr>
    </w:div>
    <w:div w:id="1505246551">
      <w:bodyDiv w:val="1"/>
      <w:marLeft w:val="0"/>
      <w:marRight w:val="0"/>
      <w:marTop w:val="0"/>
      <w:marBottom w:val="0"/>
      <w:divBdr>
        <w:top w:val="none" w:sz="0" w:space="0" w:color="auto"/>
        <w:left w:val="none" w:sz="0" w:space="0" w:color="auto"/>
        <w:bottom w:val="none" w:sz="0" w:space="0" w:color="auto"/>
        <w:right w:val="none" w:sz="0" w:space="0" w:color="auto"/>
      </w:divBdr>
    </w:div>
    <w:div w:id="1506088809">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8784300">
      <w:bodyDiv w:val="1"/>
      <w:marLeft w:val="0"/>
      <w:marRight w:val="0"/>
      <w:marTop w:val="0"/>
      <w:marBottom w:val="0"/>
      <w:divBdr>
        <w:top w:val="none" w:sz="0" w:space="0" w:color="auto"/>
        <w:left w:val="none" w:sz="0" w:space="0" w:color="auto"/>
        <w:bottom w:val="none" w:sz="0" w:space="0" w:color="auto"/>
        <w:right w:val="none" w:sz="0" w:space="0" w:color="auto"/>
      </w:divBdr>
    </w:div>
    <w:div w:id="1509101212">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795759">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374944">
      <w:bodyDiv w:val="1"/>
      <w:marLeft w:val="0"/>
      <w:marRight w:val="0"/>
      <w:marTop w:val="0"/>
      <w:marBottom w:val="0"/>
      <w:divBdr>
        <w:top w:val="none" w:sz="0" w:space="0" w:color="auto"/>
        <w:left w:val="none" w:sz="0" w:space="0" w:color="auto"/>
        <w:bottom w:val="none" w:sz="0" w:space="0" w:color="auto"/>
        <w:right w:val="none" w:sz="0" w:space="0" w:color="auto"/>
      </w:divBdr>
    </w:div>
    <w:div w:id="1513689651">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02494">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879774">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461191">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692785">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345999">
      <w:bodyDiv w:val="1"/>
      <w:marLeft w:val="0"/>
      <w:marRight w:val="0"/>
      <w:marTop w:val="0"/>
      <w:marBottom w:val="0"/>
      <w:divBdr>
        <w:top w:val="none" w:sz="0" w:space="0" w:color="auto"/>
        <w:left w:val="none" w:sz="0" w:space="0" w:color="auto"/>
        <w:bottom w:val="none" w:sz="0" w:space="0" w:color="auto"/>
        <w:right w:val="none" w:sz="0" w:space="0" w:color="auto"/>
      </w:divBdr>
      <w:divsChild>
        <w:div w:id="1575703977">
          <w:marLeft w:val="0"/>
          <w:marRight w:val="0"/>
          <w:marTop w:val="0"/>
          <w:marBottom w:val="300"/>
          <w:divBdr>
            <w:top w:val="none" w:sz="0" w:space="0" w:color="auto"/>
            <w:left w:val="single" w:sz="36" w:space="15" w:color="EEEEEE"/>
            <w:bottom w:val="none" w:sz="0" w:space="0" w:color="auto"/>
            <w:right w:val="none" w:sz="0" w:space="0" w:color="auto"/>
          </w:divBdr>
          <w:divsChild>
            <w:div w:id="351956118">
              <w:marLeft w:val="0"/>
              <w:marRight w:val="0"/>
              <w:marTop w:val="0"/>
              <w:marBottom w:val="0"/>
              <w:divBdr>
                <w:top w:val="none" w:sz="0" w:space="0" w:color="auto"/>
                <w:left w:val="none" w:sz="0" w:space="0" w:color="auto"/>
                <w:bottom w:val="none" w:sz="0" w:space="0" w:color="auto"/>
                <w:right w:val="none" w:sz="0" w:space="0" w:color="auto"/>
              </w:divBdr>
            </w:div>
          </w:divsChild>
        </w:div>
        <w:div w:id="2073774649">
          <w:marLeft w:val="0"/>
          <w:marRight w:val="0"/>
          <w:marTop w:val="300"/>
          <w:marBottom w:val="825"/>
          <w:divBdr>
            <w:top w:val="none" w:sz="0" w:space="0" w:color="auto"/>
            <w:left w:val="none" w:sz="0" w:space="0" w:color="auto"/>
            <w:bottom w:val="none" w:sz="0" w:space="0" w:color="auto"/>
            <w:right w:val="none" w:sz="0" w:space="0" w:color="auto"/>
          </w:divBdr>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374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623090">
      <w:bodyDiv w:val="1"/>
      <w:marLeft w:val="0"/>
      <w:marRight w:val="0"/>
      <w:marTop w:val="0"/>
      <w:marBottom w:val="0"/>
      <w:divBdr>
        <w:top w:val="none" w:sz="0" w:space="0" w:color="auto"/>
        <w:left w:val="none" w:sz="0" w:space="0" w:color="auto"/>
        <w:bottom w:val="none" w:sz="0" w:space="0" w:color="auto"/>
        <w:right w:val="none" w:sz="0" w:space="0" w:color="auto"/>
      </w:divBdr>
    </w:div>
    <w:div w:id="1521773534">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7799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630888">
      <w:bodyDiv w:val="1"/>
      <w:marLeft w:val="0"/>
      <w:marRight w:val="0"/>
      <w:marTop w:val="0"/>
      <w:marBottom w:val="0"/>
      <w:divBdr>
        <w:top w:val="none" w:sz="0" w:space="0" w:color="auto"/>
        <w:left w:val="none" w:sz="0" w:space="0" w:color="auto"/>
        <w:bottom w:val="none" w:sz="0" w:space="0" w:color="auto"/>
        <w:right w:val="none" w:sz="0" w:space="0" w:color="auto"/>
      </w:divBdr>
    </w:div>
    <w:div w:id="1524786401">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5339">
      <w:bodyDiv w:val="1"/>
      <w:marLeft w:val="0"/>
      <w:marRight w:val="0"/>
      <w:marTop w:val="0"/>
      <w:marBottom w:val="0"/>
      <w:divBdr>
        <w:top w:val="none" w:sz="0" w:space="0" w:color="auto"/>
        <w:left w:val="none" w:sz="0" w:space="0" w:color="auto"/>
        <w:bottom w:val="none" w:sz="0" w:space="0" w:color="auto"/>
        <w:right w:val="none" w:sz="0" w:space="0" w:color="auto"/>
      </w:divBdr>
    </w:div>
    <w:div w:id="1527214079">
      <w:bodyDiv w:val="1"/>
      <w:marLeft w:val="0"/>
      <w:marRight w:val="0"/>
      <w:marTop w:val="0"/>
      <w:marBottom w:val="0"/>
      <w:divBdr>
        <w:top w:val="none" w:sz="0" w:space="0" w:color="auto"/>
        <w:left w:val="none" w:sz="0" w:space="0" w:color="auto"/>
        <w:bottom w:val="none" w:sz="0" w:space="0" w:color="auto"/>
        <w:right w:val="none" w:sz="0" w:space="0" w:color="auto"/>
      </w:divBdr>
    </w:div>
    <w:div w:id="1527330552">
      <w:bodyDiv w:val="1"/>
      <w:marLeft w:val="0"/>
      <w:marRight w:val="0"/>
      <w:marTop w:val="0"/>
      <w:marBottom w:val="0"/>
      <w:divBdr>
        <w:top w:val="none" w:sz="0" w:space="0" w:color="auto"/>
        <w:left w:val="none" w:sz="0" w:space="0" w:color="auto"/>
        <w:bottom w:val="none" w:sz="0" w:space="0" w:color="auto"/>
        <w:right w:val="none" w:sz="0" w:space="0" w:color="auto"/>
      </w:divBdr>
      <w:divsChild>
        <w:div w:id="792751114">
          <w:marLeft w:val="0"/>
          <w:marRight w:val="0"/>
          <w:marTop w:val="0"/>
          <w:marBottom w:val="300"/>
          <w:divBdr>
            <w:top w:val="none" w:sz="0" w:space="0" w:color="auto"/>
            <w:left w:val="single" w:sz="36" w:space="15" w:color="EEEEEE"/>
            <w:bottom w:val="none" w:sz="0" w:space="0" w:color="auto"/>
            <w:right w:val="none" w:sz="0" w:space="0" w:color="auto"/>
          </w:divBdr>
          <w:divsChild>
            <w:div w:id="908539088">
              <w:marLeft w:val="0"/>
              <w:marRight w:val="0"/>
              <w:marTop w:val="0"/>
              <w:marBottom w:val="0"/>
              <w:divBdr>
                <w:top w:val="none" w:sz="0" w:space="0" w:color="auto"/>
                <w:left w:val="none" w:sz="0" w:space="0" w:color="auto"/>
                <w:bottom w:val="none" w:sz="0" w:space="0" w:color="auto"/>
                <w:right w:val="none" w:sz="0" w:space="0" w:color="auto"/>
              </w:divBdr>
            </w:div>
          </w:divsChild>
        </w:div>
        <w:div w:id="1432048090">
          <w:marLeft w:val="0"/>
          <w:marRight w:val="0"/>
          <w:marTop w:val="300"/>
          <w:marBottom w:val="825"/>
          <w:divBdr>
            <w:top w:val="none" w:sz="0" w:space="0" w:color="auto"/>
            <w:left w:val="none" w:sz="0" w:space="0" w:color="auto"/>
            <w:bottom w:val="none" w:sz="0" w:space="0" w:color="auto"/>
            <w:right w:val="none" w:sz="0" w:space="0" w:color="auto"/>
          </w:divBdr>
        </w:div>
      </w:divsChild>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081">
      <w:bodyDiv w:val="1"/>
      <w:marLeft w:val="0"/>
      <w:marRight w:val="0"/>
      <w:marTop w:val="0"/>
      <w:marBottom w:val="0"/>
      <w:divBdr>
        <w:top w:val="none" w:sz="0" w:space="0" w:color="auto"/>
        <w:left w:val="none" w:sz="0" w:space="0" w:color="auto"/>
        <w:bottom w:val="none" w:sz="0" w:space="0" w:color="auto"/>
        <w:right w:val="none" w:sz="0" w:space="0" w:color="auto"/>
      </w:divBdr>
    </w:div>
    <w:div w:id="1528252998">
      <w:bodyDiv w:val="1"/>
      <w:marLeft w:val="0"/>
      <w:marRight w:val="0"/>
      <w:marTop w:val="0"/>
      <w:marBottom w:val="0"/>
      <w:divBdr>
        <w:top w:val="none" w:sz="0" w:space="0" w:color="auto"/>
        <w:left w:val="none" w:sz="0" w:space="0" w:color="auto"/>
        <w:bottom w:val="none" w:sz="0" w:space="0" w:color="auto"/>
        <w:right w:val="none" w:sz="0" w:space="0" w:color="auto"/>
      </w:divBdr>
    </w:div>
    <w:div w:id="1528370991">
      <w:bodyDiv w:val="1"/>
      <w:marLeft w:val="0"/>
      <w:marRight w:val="0"/>
      <w:marTop w:val="0"/>
      <w:marBottom w:val="0"/>
      <w:divBdr>
        <w:top w:val="none" w:sz="0" w:space="0" w:color="auto"/>
        <w:left w:val="none" w:sz="0" w:space="0" w:color="auto"/>
        <w:bottom w:val="none" w:sz="0" w:space="0" w:color="auto"/>
        <w:right w:val="none" w:sz="0" w:space="0" w:color="auto"/>
      </w:divBdr>
    </w:div>
    <w:div w:id="1528710894">
      <w:bodyDiv w:val="1"/>
      <w:marLeft w:val="0"/>
      <w:marRight w:val="0"/>
      <w:marTop w:val="0"/>
      <w:marBottom w:val="0"/>
      <w:divBdr>
        <w:top w:val="none" w:sz="0" w:space="0" w:color="auto"/>
        <w:left w:val="none" w:sz="0" w:space="0" w:color="auto"/>
        <w:bottom w:val="none" w:sz="0" w:space="0" w:color="auto"/>
        <w:right w:val="none" w:sz="0" w:space="0" w:color="auto"/>
      </w:divBdr>
    </w:div>
    <w:div w:id="1529754805">
      <w:bodyDiv w:val="1"/>
      <w:marLeft w:val="0"/>
      <w:marRight w:val="0"/>
      <w:marTop w:val="0"/>
      <w:marBottom w:val="0"/>
      <w:divBdr>
        <w:top w:val="none" w:sz="0" w:space="0" w:color="auto"/>
        <w:left w:val="none" w:sz="0" w:space="0" w:color="auto"/>
        <w:bottom w:val="none" w:sz="0" w:space="0" w:color="auto"/>
        <w:right w:val="none" w:sz="0" w:space="0" w:color="auto"/>
      </w:divBdr>
      <w:divsChild>
        <w:div w:id="1012533891">
          <w:marLeft w:val="0"/>
          <w:marRight w:val="0"/>
          <w:marTop w:val="300"/>
          <w:marBottom w:val="825"/>
          <w:divBdr>
            <w:top w:val="none" w:sz="0" w:space="0" w:color="auto"/>
            <w:left w:val="none" w:sz="0" w:space="0" w:color="auto"/>
            <w:bottom w:val="none" w:sz="0" w:space="0" w:color="auto"/>
            <w:right w:val="none" w:sz="0" w:space="0" w:color="auto"/>
          </w:divBdr>
        </w:div>
        <w:div w:id="2147233481">
          <w:marLeft w:val="0"/>
          <w:marRight w:val="0"/>
          <w:marTop w:val="0"/>
          <w:marBottom w:val="300"/>
          <w:divBdr>
            <w:top w:val="none" w:sz="0" w:space="0" w:color="auto"/>
            <w:left w:val="single" w:sz="36" w:space="15" w:color="EEEEEE"/>
            <w:bottom w:val="none" w:sz="0" w:space="0" w:color="auto"/>
            <w:right w:val="none" w:sz="0" w:space="0" w:color="auto"/>
          </w:divBdr>
          <w:divsChild>
            <w:div w:id="1518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6039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48568">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86853">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764249">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234530">
      <w:bodyDiv w:val="1"/>
      <w:marLeft w:val="0"/>
      <w:marRight w:val="0"/>
      <w:marTop w:val="0"/>
      <w:marBottom w:val="0"/>
      <w:divBdr>
        <w:top w:val="none" w:sz="0" w:space="0" w:color="auto"/>
        <w:left w:val="none" w:sz="0" w:space="0" w:color="auto"/>
        <w:bottom w:val="none" w:sz="0" w:space="0" w:color="auto"/>
        <w:right w:val="none" w:sz="0" w:space="0" w:color="auto"/>
      </w:divBdr>
    </w:div>
    <w:div w:id="153623738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53952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85488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0117">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0896744">
      <w:bodyDiv w:val="1"/>
      <w:marLeft w:val="0"/>
      <w:marRight w:val="0"/>
      <w:marTop w:val="0"/>
      <w:marBottom w:val="0"/>
      <w:divBdr>
        <w:top w:val="none" w:sz="0" w:space="0" w:color="auto"/>
        <w:left w:val="none" w:sz="0" w:space="0" w:color="auto"/>
        <w:bottom w:val="none" w:sz="0" w:space="0" w:color="auto"/>
        <w:right w:val="none" w:sz="0" w:space="0" w:color="auto"/>
      </w:divBdr>
    </w:div>
    <w:div w:id="1541429135">
      <w:bodyDiv w:val="1"/>
      <w:marLeft w:val="0"/>
      <w:marRight w:val="0"/>
      <w:marTop w:val="0"/>
      <w:marBottom w:val="0"/>
      <w:divBdr>
        <w:top w:val="none" w:sz="0" w:space="0" w:color="auto"/>
        <w:left w:val="none" w:sz="0" w:space="0" w:color="auto"/>
        <w:bottom w:val="none" w:sz="0" w:space="0" w:color="auto"/>
        <w:right w:val="none" w:sz="0" w:space="0" w:color="auto"/>
      </w:divBdr>
    </w:div>
    <w:div w:id="154143020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326608">
      <w:bodyDiv w:val="1"/>
      <w:marLeft w:val="0"/>
      <w:marRight w:val="0"/>
      <w:marTop w:val="0"/>
      <w:marBottom w:val="0"/>
      <w:divBdr>
        <w:top w:val="none" w:sz="0" w:space="0" w:color="auto"/>
        <w:left w:val="none" w:sz="0" w:space="0" w:color="auto"/>
        <w:bottom w:val="none" w:sz="0" w:space="0" w:color="auto"/>
        <w:right w:val="none" w:sz="0" w:space="0" w:color="auto"/>
      </w:divBdr>
    </w:div>
    <w:div w:id="1544711070">
      <w:bodyDiv w:val="1"/>
      <w:marLeft w:val="0"/>
      <w:marRight w:val="0"/>
      <w:marTop w:val="0"/>
      <w:marBottom w:val="0"/>
      <w:divBdr>
        <w:top w:val="none" w:sz="0" w:space="0" w:color="auto"/>
        <w:left w:val="none" w:sz="0" w:space="0" w:color="auto"/>
        <w:bottom w:val="none" w:sz="0" w:space="0" w:color="auto"/>
        <w:right w:val="none" w:sz="0" w:space="0" w:color="auto"/>
      </w:divBdr>
    </w:div>
    <w:div w:id="1545363709">
      <w:bodyDiv w:val="1"/>
      <w:marLeft w:val="0"/>
      <w:marRight w:val="0"/>
      <w:marTop w:val="0"/>
      <w:marBottom w:val="0"/>
      <w:divBdr>
        <w:top w:val="none" w:sz="0" w:space="0" w:color="auto"/>
        <w:left w:val="none" w:sz="0" w:space="0" w:color="auto"/>
        <w:bottom w:val="none" w:sz="0" w:space="0" w:color="auto"/>
        <w:right w:val="none" w:sz="0" w:space="0" w:color="auto"/>
      </w:divBdr>
    </w:div>
    <w:div w:id="1545680656">
      <w:bodyDiv w:val="1"/>
      <w:marLeft w:val="0"/>
      <w:marRight w:val="0"/>
      <w:marTop w:val="0"/>
      <w:marBottom w:val="0"/>
      <w:divBdr>
        <w:top w:val="none" w:sz="0" w:space="0" w:color="auto"/>
        <w:left w:val="none" w:sz="0" w:space="0" w:color="auto"/>
        <w:bottom w:val="none" w:sz="0" w:space="0" w:color="auto"/>
        <w:right w:val="none" w:sz="0" w:space="0" w:color="auto"/>
      </w:divBdr>
    </w:div>
    <w:div w:id="154586758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4484">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713645">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225964">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260710">
      <w:bodyDiv w:val="1"/>
      <w:marLeft w:val="0"/>
      <w:marRight w:val="0"/>
      <w:marTop w:val="0"/>
      <w:marBottom w:val="0"/>
      <w:divBdr>
        <w:top w:val="none" w:sz="0" w:space="0" w:color="auto"/>
        <w:left w:val="none" w:sz="0" w:space="0" w:color="auto"/>
        <w:bottom w:val="none" w:sz="0" w:space="0" w:color="auto"/>
        <w:right w:val="none" w:sz="0" w:space="0" w:color="auto"/>
      </w:divBdr>
    </w:div>
    <w:div w:id="1550605407">
      <w:bodyDiv w:val="1"/>
      <w:marLeft w:val="0"/>
      <w:marRight w:val="0"/>
      <w:marTop w:val="0"/>
      <w:marBottom w:val="0"/>
      <w:divBdr>
        <w:top w:val="none" w:sz="0" w:space="0" w:color="auto"/>
        <w:left w:val="none" w:sz="0" w:space="0" w:color="auto"/>
        <w:bottom w:val="none" w:sz="0" w:space="0" w:color="auto"/>
        <w:right w:val="none" w:sz="0" w:space="0" w:color="auto"/>
      </w:divBdr>
      <w:divsChild>
        <w:div w:id="153107874">
          <w:marLeft w:val="0"/>
          <w:marRight w:val="0"/>
          <w:marTop w:val="300"/>
          <w:marBottom w:val="825"/>
          <w:divBdr>
            <w:top w:val="none" w:sz="0" w:space="0" w:color="auto"/>
            <w:left w:val="none" w:sz="0" w:space="0" w:color="auto"/>
            <w:bottom w:val="none" w:sz="0" w:space="0" w:color="auto"/>
            <w:right w:val="none" w:sz="0" w:space="0" w:color="auto"/>
          </w:divBdr>
        </w:div>
        <w:div w:id="1171988181">
          <w:marLeft w:val="0"/>
          <w:marRight w:val="0"/>
          <w:marTop w:val="0"/>
          <w:marBottom w:val="300"/>
          <w:divBdr>
            <w:top w:val="none" w:sz="0" w:space="0" w:color="auto"/>
            <w:left w:val="single" w:sz="36" w:space="15" w:color="EEEEEE"/>
            <w:bottom w:val="none" w:sz="0" w:space="0" w:color="auto"/>
            <w:right w:val="none" w:sz="0" w:space="0" w:color="auto"/>
          </w:divBdr>
          <w:divsChild>
            <w:div w:id="5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302">
      <w:bodyDiv w:val="1"/>
      <w:marLeft w:val="0"/>
      <w:marRight w:val="0"/>
      <w:marTop w:val="0"/>
      <w:marBottom w:val="0"/>
      <w:divBdr>
        <w:top w:val="none" w:sz="0" w:space="0" w:color="auto"/>
        <w:left w:val="none" w:sz="0" w:space="0" w:color="auto"/>
        <w:bottom w:val="none" w:sz="0" w:space="0" w:color="auto"/>
        <w:right w:val="none" w:sz="0" w:space="0" w:color="auto"/>
      </w:divBdr>
    </w:div>
    <w:div w:id="1550990624">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73456">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24008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620634">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467311">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2400">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59783568">
      <w:bodyDiv w:val="1"/>
      <w:marLeft w:val="0"/>
      <w:marRight w:val="0"/>
      <w:marTop w:val="0"/>
      <w:marBottom w:val="0"/>
      <w:divBdr>
        <w:top w:val="none" w:sz="0" w:space="0" w:color="auto"/>
        <w:left w:val="none" w:sz="0" w:space="0" w:color="auto"/>
        <w:bottom w:val="none" w:sz="0" w:space="0" w:color="auto"/>
        <w:right w:val="none" w:sz="0" w:space="0" w:color="auto"/>
      </w:divBdr>
    </w:div>
    <w:div w:id="1560163880">
      <w:bodyDiv w:val="1"/>
      <w:marLeft w:val="0"/>
      <w:marRight w:val="0"/>
      <w:marTop w:val="0"/>
      <w:marBottom w:val="0"/>
      <w:divBdr>
        <w:top w:val="none" w:sz="0" w:space="0" w:color="auto"/>
        <w:left w:val="none" w:sz="0" w:space="0" w:color="auto"/>
        <w:bottom w:val="none" w:sz="0" w:space="0" w:color="auto"/>
        <w:right w:val="none" w:sz="0" w:space="0" w:color="auto"/>
      </w:divBdr>
    </w:div>
    <w:div w:id="156074914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2070">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43833">
      <w:bodyDiv w:val="1"/>
      <w:marLeft w:val="0"/>
      <w:marRight w:val="0"/>
      <w:marTop w:val="0"/>
      <w:marBottom w:val="0"/>
      <w:divBdr>
        <w:top w:val="none" w:sz="0" w:space="0" w:color="auto"/>
        <w:left w:val="none" w:sz="0" w:space="0" w:color="auto"/>
        <w:bottom w:val="none" w:sz="0" w:space="0" w:color="auto"/>
        <w:right w:val="none" w:sz="0" w:space="0" w:color="auto"/>
      </w:divBdr>
    </w:div>
    <w:div w:id="1562131467">
      <w:bodyDiv w:val="1"/>
      <w:marLeft w:val="0"/>
      <w:marRight w:val="0"/>
      <w:marTop w:val="0"/>
      <w:marBottom w:val="0"/>
      <w:divBdr>
        <w:top w:val="none" w:sz="0" w:space="0" w:color="auto"/>
        <w:left w:val="none" w:sz="0" w:space="0" w:color="auto"/>
        <w:bottom w:val="none" w:sz="0" w:space="0" w:color="auto"/>
        <w:right w:val="none" w:sz="0" w:space="0" w:color="auto"/>
      </w:divBdr>
    </w:div>
    <w:div w:id="1562785285">
      <w:bodyDiv w:val="1"/>
      <w:marLeft w:val="0"/>
      <w:marRight w:val="0"/>
      <w:marTop w:val="0"/>
      <w:marBottom w:val="0"/>
      <w:divBdr>
        <w:top w:val="none" w:sz="0" w:space="0" w:color="auto"/>
        <w:left w:val="none" w:sz="0" w:space="0" w:color="auto"/>
        <w:bottom w:val="none" w:sz="0" w:space="0" w:color="auto"/>
        <w:right w:val="none" w:sz="0" w:space="0" w:color="auto"/>
      </w:divBdr>
    </w:div>
    <w:div w:id="1562909316">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677911">
      <w:bodyDiv w:val="1"/>
      <w:marLeft w:val="0"/>
      <w:marRight w:val="0"/>
      <w:marTop w:val="0"/>
      <w:marBottom w:val="0"/>
      <w:divBdr>
        <w:top w:val="none" w:sz="0" w:space="0" w:color="auto"/>
        <w:left w:val="none" w:sz="0" w:space="0" w:color="auto"/>
        <w:bottom w:val="none" w:sz="0" w:space="0" w:color="auto"/>
        <w:right w:val="none" w:sz="0" w:space="0" w:color="auto"/>
      </w:divBdr>
    </w:div>
    <w:div w:id="1565069540">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98510">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6113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60770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1916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92508">
      <w:bodyDiv w:val="1"/>
      <w:marLeft w:val="0"/>
      <w:marRight w:val="0"/>
      <w:marTop w:val="0"/>
      <w:marBottom w:val="0"/>
      <w:divBdr>
        <w:top w:val="none" w:sz="0" w:space="0" w:color="auto"/>
        <w:left w:val="none" w:sz="0" w:space="0" w:color="auto"/>
        <w:bottom w:val="none" w:sz="0" w:space="0" w:color="auto"/>
        <w:right w:val="none" w:sz="0" w:space="0" w:color="auto"/>
      </w:divBdr>
    </w:div>
    <w:div w:id="1571236049">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2958245">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26558">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387358">
      <w:bodyDiv w:val="1"/>
      <w:marLeft w:val="0"/>
      <w:marRight w:val="0"/>
      <w:marTop w:val="0"/>
      <w:marBottom w:val="0"/>
      <w:divBdr>
        <w:top w:val="none" w:sz="0" w:space="0" w:color="auto"/>
        <w:left w:val="none" w:sz="0" w:space="0" w:color="auto"/>
        <w:bottom w:val="none" w:sz="0" w:space="0" w:color="auto"/>
        <w:right w:val="none" w:sz="0" w:space="0" w:color="auto"/>
      </w:divBdr>
    </w:div>
    <w:div w:id="1575630163">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814831">
      <w:bodyDiv w:val="1"/>
      <w:marLeft w:val="0"/>
      <w:marRight w:val="0"/>
      <w:marTop w:val="0"/>
      <w:marBottom w:val="0"/>
      <w:divBdr>
        <w:top w:val="none" w:sz="0" w:space="0" w:color="auto"/>
        <w:left w:val="none" w:sz="0" w:space="0" w:color="auto"/>
        <w:bottom w:val="none" w:sz="0" w:space="0" w:color="auto"/>
        <w:right w:val="none" w:sz="0" w:space="0" w:color="auto"/>
      </w:divBdr>
    </w:div>
    <w:div w:id="1576891348">
      <w:bodyDiv w:val="1"/>
      <w:marLeft w:val="0"/>
      <w:marRight w:val="0"/>
      <w:marTop w:val="0"/>
      <w:marBottom w:val="0"/>
      <w:divBdr>
        <w:top w:val="none" w:sz="0" w:space="0" w:color="auto"/>
        <w:left w:val="none" w:sz="0" w:space="0" w:color="auto"/>
        <w:bottom w:val="none" w:sz="0" w:space="0" w:color="auto"/>
        <w:right w:val="none" w:sz="0" w:space="0" w:color="auto"/>
      </w:divBdr>
    </w:div>
    <w:div w:id="1577279988">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473468">
      <w:bodyDiv w:val="1"/>
      <w:marLeft w:val="0"/>
      <w:marRight w:val="0"/>
      <w:marTop w:val="0"/>
      <w:marBottom w:val="0"/>
      <w:divBdr>
        <w:top w:val="none" w:sz="0" w:space="0" w:color="auto"/>
        <w:left w:val="none" w:sz="0" w:space="0" w:color="auto"/>
        <w:bottom w:val="none" w:sz="0" w:space="0" w:color="auto"/>
        <w:right w:val="none" w:sz="0" w:space="0" w:color="auto"/>
      </w:divBdr>
    </w:div>
    <w:div w:id="1577932456">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289198">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13288">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90827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6733">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187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820">
          <w:marLeft w:val="0"/>
          <w:marRight w:val="0"/>
          <w:marTop w:val="300"/>
          <w:marBottom w:val="825"/>
          <w:divBdr>
            <w:top w:val="none" w:sz="0" w:space="0" w:color="auto"/>
            <w:left w:val="none" w:sz="0" w:space="0" w:color="auto"/>
            <w:bottom w:val="none" w:sz="0" w:space="0" w:color="auto"/>
            <w:right w:val="none" w:sz="0" w:space="0" w:color="auto"/>
          </w:divBdr>
        </w:div>
        <w:div w:id="1503928625">
          <w:marLeft w:val="0"/>
          <w:marRight w:val="0"/>
          <w:marTop w:val="0"/>
          <w:marBottom w:val="300"/>
          <w:divBdr>
            <w:top w:val="none" w:sz="0" w:space="0" w:color="auto"/>
            <w:left w:val="single" w:sz="36" w:space="15" w:color="EEEEEE"/>
            <w:bottom w:val="none" w:sz="0" w:space="0" w:color="auto"/>
            <w:right w:val="none" w:sz="0" w:space="0" w:color="auto"/>
          </w:divBdr>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87747">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410375">
      <w:bodyDiv w:val="1"/>
      <w:marLeft w:val="0"/>
      <w:marRight w:val="0"/>
      <w:marTop w:val="0"/>
      <w:marBottom w:val="0"/>
      <w:divBdr>
        <w:top w:val="none" w:sz="0" w:space="0" w:color="auto"/>
        <w:left w:val="none" w:sz="0" w:space="0" w:color="auto"/>
        <w:bottom w:val="none" w:sz="0" w:space="0" w:color="auto"/>
        <w:right w:val="none" w:sz="0" w:space="0" w:color="auto"/>
      </w:divBdr>
    </w:div>
    <w:div w:id="15859207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64221">
      <w:bodyDiv w:val="1"/>
      <w:marLeft w:val="0"/>
      <w:marRight w:val="0"/>
      <w:marTop w:val="0"/>
      <w:marBottom w:val="0"/>
      <w:divBdr>
        <w:top w:val="none" w:sz="0" w:space="0" w:color="auto"/>
        <w:left w:val="none" w:sz="0" w:space="0" w:color="auto"/>
        <w:bottom w:val="none" w:sz="0" w:space="0" w:color="auto"/>
        <w:right w:val="none" w:sz="0" w:space="0" w:color="auto"/>
      </w:divBdr>
    </w:div>
    <w:div w:id="1586651966">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303897">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846593">
      <w:bodyDiv w:val="1"/>
      <w:marLeft w:val="0"/>
      <w:marRight w:val="0"/>
      <w:marTop w:val="0"/>
      <w:marBottom w:val="0"/>
      <w:divBdr>
        <w:top w:val="none" w:sz="0" w:space="0" w:color="auto"/>
        <w:left w:val="none" w:sz="0" w:space="0" w:color="auto"/>
        <w:bottom w:val="none" w:sz="0" w:space="0" w:color="auto"/>
        <w:right w:val="none" w:sz="0" w:space="0" w:color="auto"/>
      </w:divBdr>
    </w:div>
    <w:div w:id="1590233212">
      <w:bodyDiv w:val="1"/>
      <w:marLeft w:val="0"/>
      <w:marRight w:val="0"/>
      <w:marTop w:val="0"/>
      <w:marBottom w:val="0"/>
      <w:divBdr>
        <w:top w:val="none" w:sz="0" w:space="0" w:color="auto"/>
        <w:left w:val="none" w:sz="0" w:space="0" w:color="auto"/>
        <w:bottom w:val="none" w:sz="0" w:space="0" w:color="auto"/>
        <w:right w:val="none" w:sz="0" w:space="0" w:color="auto"/>
      </w:divBdr>
    </w:div>
    <w:div w:id="1590314952">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458529">
      <w:bodyDiv w:val="1"/>
      <w:marLeft w:val="0"/>
      <w:marRight w:val="0"/>
      <w:marTop w:val="0"/>
      <w:marBottom w:val="0"/>
      <w:divBdr>
        <w:top w:val="none" w:sz="0" w:space="0" w:color="auto"/>
        <w:left w:val="none" w:sz="0" w:space="0" w:color="auto"/>
        <w:bottom w:val="none" w:sz="0" w:space="0" w:color="auto"/>
        <w:right w:val="none" w:sz="0" w:space="0" w:color="auto"/>
      </w:divBdr>
    </w:div>
    <w:div w:id="1590499620">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239095">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89233">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435213">
      <w:bodyDiv w:val="1"/>
      <w:marLeft w:val="0"/>
      <w:marRight w:val="0"/>
      <w:marTop w:val="0"/>
      <w:marBottom w:val="0"/>
      <w:divBdr>
        <w:top w:val="none" w:sz="0" w:space="0" w:color="auto"/>
        <w:left w:val="none" w:sz="0" w:space="0" w:color="auto"/>
        <w:bottom w:val="none" w:sz="0" w:space="0" w:color="auto"/>
        <w:right w:val="none" w:sz="0" w:space="0" w:color="auto"/>
      </w:divBdr>
    </w:div>
    <w:div w:id="1594438055">
      <w:bodyDiv w:val="1"/>
      <w:marLeft w:val="0"/>
      <w:marRight w:val="0"/>
      <w:marTop w:val="0"/>
      <w:marBottom w:val="0"/>
      <w:divBdr>
        <w:top w:val="none" w:sz="0" w:space="0" w:color="auto"/>
        <w:left w:val="none" w:sz="0" w:space="0" w:color="auto"/>
        <w:bottom w:val="none" w:sz="0" w:space="0" w:color="auto"/>
        <w:right w:val="none" w:sz="0" w:space="0" w:color="auto"/>
      </w:divBdr>
      <w:divsChild>
        <w:div w:id="260916133">
          <w:marLeft w:val="0"/>
          <w:marRight w:val="0"/>
          <w:marTop w:val="300"/>
          <w:marBottom w:val="825"/>
          <w:divBdr>
            <w:top w:val="none" w:sz="0" w:space="0" w:color="auto"/>
            <w:left w:val="none" w:sz="0" w:space="0" w:color="auto"/>
            <w:bottom w:val="none" w:sz="0" w:space="0" w:color="auto"/>
            <w:right w:val="none" w:sz="0" w:space="0" w:color="auto"/>
          </w:divBdr>
        </w:div>
        <w:div w:id="392120915">
          <w:marLeft w:val="0"/>
          <w:marRight w:val="0"/>
          <w:marTop w:val="0"/>
          <w:marBottom w:val="300"/>
          <w:divBdr>
            <w:top w:val="none" w:sz="0" w:space="0" w:color="auto"/>
            <w:left w:val="single" w:sz="36" w:space="15" w:color="EEEEEE"/>
            <w:bottom w:val="none" w:sz="0" w:space="0" w:color="auto"/>
            <w:right w:val="none" w:sz="0" w:space="0" w:color="auto"/>
          </w:divBdr>
          <w:divsChild>
            <w:div w:id="6762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860815">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 w:id="934939664">
          <w:marLeft w:val="0"/>
          <w:marRight w:val="0"/>
          <w:marTop w:val="300"/>
          <w:marBottom w:val="825"/>
          <w:divBdr>
            <w:top w:val="none" w:sz="0" w:space="0" w:color="auto"/>
            <w:left w:val="none" w:sz="0" w:space="0" w:color="auto"/>
            <w:bottom w:val="none" w:sz="0" w:space="0" w:color="auto"/>
            <w:right w:val="none" w:sz="0" w:space="0" w:color="auto"/>
          </w:divBdr>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 w:id="1507090741">
          <w:marLeft w:val="0"/>
          <w:marRight w:val="0"/>
          <w:marTop w:val="300"/>
          <w:marBottom w:val="825"/>
          <w:divBdr>
            <w:top w:val="none" w:sz="0" w:space="0" w:color="auto"/>
            <w:left w:val="none" w:sz="0" w:space="0" w:color="auto"/>
            <w:bottom w:val="none" w:sz="0" w:space="0" w:color="auto"/>
            <w:right w:val="none" w:sz="0" w:space="0" w:color="auto"/>
          </w:divBdr>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523197">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45254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4519">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577599">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37">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353264">
      <w:bodyDiv w:val="1"/>
      <w:marLeft w:val="0"/>
      <w:marRight w:val="0"/>
      <w:marTop w:val="0"/>
      <w:marBottom w:val="0"/>
      <w:divBdr>
        <w:top w:val="none" w:sz="0" w:space="0" w:color="auto"/>
        <w:left w:val="none" w:sz="0" w:space="0" w:color="auto"/>
        <w:bottom w:val="none" w:sz="0" w:space="0" w:color="auto"/>
        <w:right w:val="none" w:sz="0" w:space="0" w:color="auto"/>
      </w:divBdr>
    </w:div>
    <w:div w:id="161147336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08356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00525">
      <w:bodyDiv w:val="1"/>
      <w:marLeft w:val="0"/>
      <w:marRight w:val="0"/>
      <w:marTop w:val="0"/>
      <w:marBottom w:val="0"/>
      <w:divBdr>
        <w:top w:val="none" w:sz="0" w:space="0" w:color="auto"/>
        <w:left w:val="none" w:sz="0" w:space="0" w:color="auto"/>
        <w:bottom w:val="none" w:sz="0" w:space="0" w:color="auto"/>
        <w:right w:val="none" w:sz="0" w:space="0" w:color="auto"/>
      </w:divBdr>
      <w:divsChild>
        <w:div w:id="1874422627">
          <w:marLeft w:val="0"/>
          <w:marRight w:val="0"/>
          <w:marTop w:val="300"/>
          <w:marBottom w:val="825"/>
          <w:divBdr>
            <w:top w:val="none" w:sz="0" w:space="0" w:color="auto"/>
            <w:left w:val="none" w:sz="0" w:space="0" w:color="auto"/>
            <w:bottom w:val="none" w:sz="0" w:space="0" w:color="auto"/>
            <w:right w:val="none" w:sz="0" w:space="0" w:color="auto"/>
          </w:divBdr>
        </w:div>
        <w:div w:id="2003308557">
          <w:marLeft w:val="0"/>
          <w:marRight w:val="0"/>
          <w:marTop w:val="0"/>
          <w:marBottom w:val="300"/>
          <w:divBdr>
            <w:top w:val="none" w:sz="0" w:space="0" w:color="auto"/>
            <w:left w:val="single" w:sz="36" w:space="15" w:color="EEEEEE"/>
            <w:bottom w:val="none" w:sz="0" w:space="0" w:color="auto"/>
            <w:right w:val="none" w:sz="0" w:space="0" w:color="auto"/>
          </w:divBdr>
          <w:divsChild>
            <w:div w:id="1493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6813">
      <w:bodyDiv w:val="1"/>
      <w:marLeft w:val="0"/>
      <w:marRight w:val="0"/>
      <w:marTop w:val="0"/>
      <w:marBottom w:val="0"/>
      <w:divBdr>
        <w:top w:val="none" w:sz="0" w:space="0" w:color="auto"/>
        <w:left w:val="none" w:sz="0" w:space="0" w:color="auto"/>
        <w:bottom w:val="none" w:sz="0" w:space="0" w:color="auto"/>
        <w:right w:val="none" w:sz="0" w:space="0" w:color="auto"/>
      </w:divBdr>
    </w:div>
    <w:div w:id="1616324682">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329416">
      <w:bodyDiv w:val="1"/>
      <w:marLeft w:val="0"/>
      <w:marRight w:val="0"/>
      <w:marTop w:val="0"/>
      <w:marBottom w:val="0"/>
      <w:divBdr>
        <w:top w:val="none" w:sz="0" w:space="0" w:color="auto"/>
        <w:left w:val="none" w:sz="0" w:space="0" w:color="auto"/>
        <w:bottom w:val="none" w:sz="0" w:space="0" w:color="auto"/>
        <w:right w:val="none" w:sz="0" w:space="0" w:color="auto"/>
      </w:divBdr>
    </w:div>
    <w:div w:id="1617441385">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801556">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3778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10199">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764183">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2999969">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5751">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616">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0148">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158613">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731864">
      <w:bodyDiv w:val="1"/>
      <w:marLeft w:val="0"/>
      <w:marRight w:val="0"/>
      <w:marTop w:val="0"/>
      <w:marBottom w:val="0"/>
      <w:divBdr>
        <w:top w:val="none" w:sz="0" w:space="0" w:color="auto"/>
        <w:left w:val="none" w:sz="0" w:space="0" w:color="auto"/>
        <w:bottom w:val="none" w:sz="0" w:space="0" w:color="auto"/>
        <w:right w:val="none" w:sz="0" w:space="0" w:color="auto"/>
      </w:divBdr>
    </w:div>
    <w:div w:id="1627807182">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046367">
      <w:bodyDiv w:val="1"/>
      <w:marLeft w:val="0"/>
      <w:marRight w:val="0"/>
      <w:marTop w:val="0"/>
      <w:marBottom w:val="0"/>
      <w:divBdr>
        <w:top w:val="none" w:sz="0" w:space="0" w:color="auto"/>
        <w:left w:val="none" w:sz="0" w:space="0" w:color="auto"/>
        <w:bottom w:val="none" w:sz="0" w:space="0" w:color="auto"/>
        <w:right w:val="none" w:sz="0" w:space="0" w:color="auto"/>
      </w:divBdr>
    </w:div>
    <w:div w:id="1629237578">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82192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1545067">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437679">
      <w:bodyDiv w:val="1"/>
      <w:marLeft w:val="0"/>
      <w:marRight w:val="0"/>
      <w:marTop w:val="0"/>
      <w:marBottom w:val="0"/>
      <w:divBdr>
        <w:top w:val="none" w:sz="0" w:space="0" w:color="auto"/>
        <w:left w:val="none" w:sz="0" w:space="0" w:color="auto"/>
        <w:bottom w:val="none" w:sz="0" w:space="0" w:color="auto"/>
        <w:right w:val="none" w:sz="0" w:space="0" w:color="auto"/>
      </w:divBdr>
    </w:div>
    <w:div w:id="163258788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3634184">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47748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52924">
      <w:bodyDiv w:val="1"/>
      <w:marLeft w:val="0"/>
      <w:marRight w:val="0"/>
      <w:marTop w:val="0"/>
      <w:marBottom w:val="0"/>
      <w:divBdr>
        <w:top w:val="none" w:sz="0" w:space="0" w:color="auto"/>
        <w:left w:val="none" w:sz="0" w:space="0" w:color="auto"/>
        <w:bottom w:val="none" w:sz="0" w:space="0" w:color="auto"/>
        <w:right w:val="none" w:sz="0" w:space="0" w:color="auto"/>
      </w:divBdr>
    </w:div>
    <w:div w:id="1635477671">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17622">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531869">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189597">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7454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080130">
      <w:bodyDiv w:val="1"/>
      <w:marLeft w:val="0"/>
      <w:marRight w:val="0"/>
      <w:marTop w:val="0"/>
      <w:marBottom w:val="0"/>
      <w:divBdr>
        <w:top w:val="none" w:sz="0" w:space="0" w:color="auto"/>
        <w:left w:val="none" w:sz="0" w:space="0" w:color="auto"/>
        <w:bottom w:val="none" w:sz="0" w:space="0" w:color="auto"/>
        <w:right w:val="none" w:sz="0" w:space="0" w:color="auto"/>
      </w:divBdr>
      <w:divsChild>
        <w:div w:id="801924759">
          <w:marLeft w:val="0"/>
          <w:marRight w:val="0"/>
          <w:marTop w:val="300"/>
          <w:marBottom w:val="825"/>
          <w:divBdr>
            <w:top w:val="none" w:sz="0" w:space="0" w:color="auto"/>
            <w:left w:val="none" w:sz="0" w:space="0" w:color="auto"/>
            <w:bottom w:val="none" w:sz="0" w:space="0" w:color="auto"/>
            <w:right w:val="none" w:sz="0" w:space="0" w:color="auto"/>
          </w:divBdr>
        </w:div>
        <w:div w:id="826942272">
          <w:marLeft w:val="0"/>
          <w:marRight w:val="0"/>
          <w:marTop w:val="0"/>
          <w:marBottom w:val="300"/>
          <w:divBdr>
            <w:top w:val="none" w:sz="0" w:space="0" w:color="auto"/>
            <w:left w:val="single" w:sz="36" w:space="15" w:color="EEEEEE"/>
            <w:bottom w:val="none" w:sz="0" w:space="0" w:color="auto"/>
            <w:right w:val="none" w:sz="0" w:space="0" w:color="auto"/>
          </w:divBdr>
          <w:divsChild>
            <w:div w:id="12298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416617">
      <w:bodyDiv w:val="1"/>
      <w:marLeft w:val="0"/>
      <w:marRight w:val="0"/>
      <w:marTop w:val="0"/>
      <w:marBottom w:val="0"/>
      <w:divBdr>
        <w:top w:val="none" w:sz="0" w:space="0" w:color="auto"/>
        <w:left w:val="none" w:sz="0" w:space="0" w:color="auto"/>
        <w:bottom w:val="none" w:sz="0" w:space="0" w:color="auto"/>
        <w:right w:val="none" w:sz="0" w:space="0" w:color="auto"/>
      </w:divBdr>
    </w:div>
    <w:div w:id="1642731921">
      <w:bodyDiv w:val="1"/>
      <w:marLeft w:val="0"/>
      <w:marRight w:val="0"/>
      <w:marTop w:val="0"/>
      <w:marBottom w:val="0"/>
      <w:divBdr>
        <w:top w:val="none" w:sz="0" w:space="0" w:color="auto"/>
        <w:left w:val="none" w:sz="0" w:space="0" w:color="auto"/>
        <w:bottom w:val="none" w:sz="0" w:space="0" w:color="auto"/>
        <w:right w:val="none" w:sz="0" w:space="0" w:color="auto"/>
      </w:divBdr>
      <w:divsChild>
        <w:div w:id="500434497">
          <w:marLeft w:val="0"/>
          <w:marRight w:val="0"/>
          <w:marTop w:val="300"/>
          <w:marBottom w:val="825"/>
          <w:divBdr>
            <w:top w:val="none" w:sz="0" w:space="0" w:color="auto"/>
            <w:left w:val="none" w:sz="0" w:space="0" w:color="auto"/>
            <w:bottom w:val="none" w:sz="0" w:space="0" w:color="auto"/>
            <w:right w:val="none" w:sz="0" w:space="0" w:color="auto"/>
          </w:divBdr>
        </w:div>
        <w:div w:id="1390230922">
          <w:marLeft w:val="0"/>
          <w:marRight w:val="0"/>
          <w:marTop w:val="0"/>
          <w:marBottom w:val="300"/>
          <w:divBdr>
            <w:top w:val="none" w:sz="0" w:space="0" w:color="auto"/>
            <w:left w:val="single" w:sz="36" w:space="15" w:color="EEEEEE"/>
            <w:bottom w:val="none" w:sz="0" w:space="0" w:color="auto"/>
            <w:right w:val="none" w:sz="0" w:space="0" w:color="auto"/>
          </w:divBdr>
          <w:divsChild>
            <w:div w:id="386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14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353519">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6933776">
      <w:bodyDiv w:val="1"/>
      <w:marLeft w:val="0"/>
      <w:marRight w:val="0"/>
      <w:marTop w:val="0"/>
      <w:marBottom w:val="0"/>
      <w:divBdr>
        <w:top w:val="none" w:sz="0" w:space="0" w:color="auto"/>
        <w:left w:val="none" w:sz="0" w:space="0" w:color="auto"/>
        <w:bottom w:val="none" w:sz="0" w:space="0" w:color="auto"/>
        <w:right w:val="none" w:sz="0" w:space="0" w:color="auto"/>
      </w:divBdr>
    </w:div>
    <w:div w:id="1647275624">
      <w:bodyDiv w:val="1"/>
      <w:marLeft w:val="0"/>
      <w:marRight w:val="0"/>
      <w:marTop w:val="0"/>
      <w:marBottom w:val="0"/>
      <w:divBdr>
        <w:top w:val="none" w:sz="0" w:space="0" w:color="auto"/>
        <w:left w:val="none" w:sz="0" w:space="0" w:color="auto"/>
        <w:bottom w:val="none" w:sz="0" w:space="0" w:color="auto"/>
        <w:right w:val="none" w:sz="0" w:space="0" w:color="auto"/>
      </w:divBdr>
    </w:div>
    <w:div w:id="1647466165">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7859542">
      <w:bodyDiv w:val="1"/>
      <w:marLeft w:val="0"/>
      <w:marRight w:val="0"/>
      <w:marTop w:val="0"/>
      <w:marBottom w:val="0"/>
      <w:divBdr>
        <w:top w:val="none" w:sz="0" w:space="0" w:color="auto"/>
        <w:left w:val="none" w:sz="0" w:space="0" w:color="auto"/>
        <w:bottom w:val="none" w:sz="0" w:space="0" w:color="auto"/>
        <w:right w:val="none" w:sz="0" w:space="0" w:color="auto"/>
      </w:divBdr>
    </w:div>
    <w:div w:id="1648120462">
      <w:bodyDiv w:val="1"/>
      <w:marLeft w:val="0"/>
      <w:marRight w:val="0"/>
      <w:marTop w:val="0"/>
      <w:marBottom w:val="0"/>
      <w:divBdr>
        <w:top w:val="none" w:sz="0" w:space="0" w:color="auto"/>
        <w:left w:val="none" w:sz="0" w:space="0" w:color="auto"/>
        <w:bottom w:val="none" w:sz="0" w:space="0" w:color="auto"/>
        <w:right w:val="none" w:sz="0" w:space="0" w:color="auto"/>
      </w:divBdr>
    </w:div>
    <w:div w:id="1648701330">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436581">
      <w:bodyDiv w:val="1"/>
      <w:marLeft w:val="0"/>
      <w:marRight w:val="0"/>
      <w:marTop w:val="0"/>
      <w:marBottom w:val="0"/>
      <w:divBdr>
        <w:top w:val="none" w:sz="0" w:space="0" w:color="auto"/>
        <w:left w:val="none" w:sz="0" w:space="0" w:color="auto"/>
        <w:bottom w:val="none" w:sz="0" w:space="0" w:color="auto"/>
        <w:right w:val="none" w:sz="0" w:space="0" w:color="auto"/>
      </w:divBdr>
    </w:div>
    <w:div w:id="1649747983">
      <w:bodyDiv w:val="1"/>
      <w:marLeft w:val="0"/>
      <w:marRight w:val="0"/>
      <w:marTop w:val="0"/>
      <w:marBottom w:val="0"/>
      <w:divBdr>
        <w:top w:val="none" w:sz="0" w:space="0" w:color="auto"/>
        <w:left w:val="none" w:sz="0" w:space="0" w:color="auto"/>
        <w:bottom w:val="none" w:sz="0" w:space="0" w:color="auto"/>
        <w:right w:val="none" w:sz="0" w:space="0" w:color="auto"/>
      </w:divBdr>
    </w:div>
    <w:div w:id="164982541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937375">
      <w:bodyDiv w:val="1"/>
      <w:marLeft w:val="0"/>
      <w:marRight w:val="0"/>
      <w:marTop w:val="0"/>
      <w:marBottom w:val="0"/>
      <w:divBdr>
        <w:top w:val="none" w:sz="0" w:space="0" w:color="auto"/>
        <w:left w:val="none" w:sz="0" w:space="0" w:color="auto"/>
        <w:bottom w:val="none" w:sz="0" w:space="0" w:color="auto"/>
        <w:right w:val="none" w:sz="0" w:space="0" w:color="auto"/>
      </w:divBdr>
    </w:div>
    <w:div w:id="165124860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1792183">
      <w:bodyDiv w:val="1"/>
      <w:marLeft w:val="0"/>
      <w:marRight w:val="0"/>
      <w:marTop w:val="0"/>
      <w:marBottom w:val="0"/>
      <w:divBdr>
        <w:top w:val="none" w:sz="0" w:space="0" w:color="auto"/>
        <w:left w:val="none" w:sz="0" w:space="0" w:color="auto"/>
        <w:bottom w:val="none" w:sz="0" w:space="0" w:color="auto"/>
        <w:right w:val="none" w:sz="0" w:space="0" w:color="auto"/>
      </w:divBdr>
    </w:div>
    <w:div w:id="1651859433">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514032">
      <w:bodyDiv w:val="1"/>
      <w:marLeft w:val="0"/>
      <w:marRight w:val="0"/>
      <w:marTop w:val="0"/>
      <w:marBottom w:val="0"/>
      <w:divBdr>
        <w:top w:val="none" w:sz="0" w:space="0" w:color="auto"/>
        <w:left w:val="none" w:sz="0" w:space="0" w:color="auto"/>
        <w:bottom w:val="none" w:sz="0" w:space="0" w:color="auto"/>
        <w:right w:val="none" w:sz="0" w:space="0" w:color="auto"/>
      </w:divBdr>
    </w:div>
    <w:div w:id="1652752839">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216361">
      <w:bodyDiv w:val="1"/>
      <w:marLeft w:val="0"/>
      <w:marRight w:val="0"/>
      <w:marTop w:val="0"/>
      <w:marBottom w:val="0"/>
      <w:divBdr>
        <w:top w:val="none" w:sz="0" w:space="0" w:color="auto"/>
        <w:left w:val="none" w:sz="0" w:space="0" w:color="auto"/>
        <w:bottom w:val="none" w:sz="0" w:space="0" w:color="auto"/>
        <w:right w:val="none" w:sz="0" w:space="0" w:color="auto"/>
      </w:divBdr>
    </w:div>
    <w:div w:id="1654917006">
      <w:bodyDiv w:val="1"/>
      <w:marLeft w:val="0"/>
      <w:marRight w:val="0"/>
      <w:marTop w:val="0"/>
      <w:marBottom w:val="0"/>
      <w:divBdr>
        <w:top w:val="none" w:sz="0" w:space="0" w:color="auto"/>
        <w:left w:val="none" w:sz="0" w:space="0" w:color="auto"/>
        <w:bottom w:val="none" w:sz="0" w:space="0" w:color="auto"/>
        <w:right w:val="none" w:sz="0" w:space="0" w:color="auto"/>
      </w:divBdr>
    </w:div>
    <w:div w:id="1655376514">
      <w:bodyDiv w:val="1"/>
      <w:marLeft w:val="0"/>
      <w:marRight w:val="0"/>
      <w:marTop w:val="0"/>
      <w:marBottom w:val="0"/>
      <w:divBdr>
        <w:top w:val="none" w:sz="0" w:space="0" w:color="auto"/>
        <w:left w:val="none" w:sz="0" w:space="0" w:color="auto"/>
        <w:bottom w:val="none" w:sz="0" w:space="0" w:color="auto"/>
        <w:right w:val="none" w:sz="0" w:space="0" w:color="auto"/>
      </w:divBdr>
      <w:divsChild>
        <w:div w:id="530925281">
          <w:marLeft w:val="0"/>
          <w:marRight w:val="0"/>
          <w:marTop w:val="300"/>
          <w:marBottom w:val="825"/>
          <w:divBdr>
            <w:top w:val="none" w:sz="0" w:space="0" w:color="auto"/>
            <w:left w:val="none" w:sz="0" w:space="0" w:color="auto"/>
            <w:bottom w:val="none" w:sz="0" w:space="0" w:color="auto"/>
            <w:right w:val="none" w:sz="0" w:space="0" w:color="auto"/>
          </w:divBdr>
        </w:div>
        <w:div w:id="1815633642">
          <w:marLeft w:val="0"/>
          <w:marRight w:val="0"/>
          <w:marTop w:val="0"/>
          <w:marBottom w:val="300"/>
          <w:divBdr>
            <w:top w:val="none" w:sz="0" w:space="0" w:color="auto"/>
            <w:left w:val="single" w:sz="36" w:space="15" w:color="EEEEEE"/>
            <w:bottom w:val="none" w:sz="0" w:space="0" w:color="auto"/>
            <w:right w:val="none" w:sz="0" w:space="0" w:color="auto"/>
          </w:divBdr>
          <w:divsChild>
            <w:div w:id="97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451330">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221685">
      <w:bodyDiv w:val="1"/>
      <w:marLeft w:val="0"/>
      <w:marRight w:val="0"/>
      <w:marTop w:val="0"/>
      <w:marBottom w:val="0"/>
      <w:divBdr>
        <w:top w:val="none" w:sz="0" w:space="0" w:color="auto"/>
        <w:left w:val="none" w:sz="0" w:space="0" w:color="auto"/>
        <w:bottom w:val="none" w:sz="0" w:space="0" w:color="auto"/>
        <w:right w:val="none" w:sz="0" w:space="0" w:color="auto"/>
      </w:divBdr>
      <w:divsChild>
        <w:div w:id="1062873260">
          <w:marLeft w:val="0"/>
          <w:marRight w:val="330"/>
          <w:marTop w:val="0"/>
          <w:marBottom w:val="150"/>
          <w:divBdr>
            <w:top w:val="none" w:sz="0" w:space="0" w:color="auto"/>
            <w:left w:val="none" w:sz="0" w:space="0" w:color="auto"/>
            <w:bottom w:val="none" w:sz="0" w:space="0" w:color="auto"/>
            <w:right w:val="none" w:sz="0" w:space="0" w:color="auto"/>
          </w:divBdr>
        </w:div>
        <w:div w:id="1935817765">
          <w:marLeft w:val="0"/>
          <w:marRight w:val="330"/>
          <w:marTop w:val="0"/>
          <w:marBottom w:val="150"/>
          <w:divBdr>
            <w:top w:val="none" w:sz="0" w:space="0" w:color="auto"/>
            <w:left w:val="none" w:sz="0" w:space="0" w:color="auto"/>
            <w:bottom w:val="none" w:sz="0" w:space="0" w:color="auto"/>
            <w:right w:val="none" w:sz="0" w:space="0" w:color="auto"/>
          </w:divBdr>
        </w:div>
      </w:divsChild>
    </w:div>
    <w:div w:id="1658416042">
      <w:bodyDiv w:val="1"/>
      <w:marLeft w:val="0"/>
      <w:marRight w:val="0"/>
      <w:marTop w:val="0"/>
      <w:marBottom w:val="0"/>
      <w:divBdr>
        <w:top w:val="none" w:sz="0" w:space="0" w:color="auto"/>
        <w:left w:val="none" w:sz="0" w:space="0" w:color="auto"/>
        <w:bottom w:val="none" w:sz="0" w:space="0" w:color="auto"/>
        <w:right w:val="none" w:sz="0" w:space="0" w:color="auto"/>
      </w:divBdr>
    </w:div>
    <w:div w:id="1658609712">
      <w:bodyDiv w:val="1"/>
      <w:marLeft w:val="0"/>
      <w:marRight w:val="0"/>
      <w:marTop w:val="0"/>
      <w:marBottom w:val="0"/>
      <w:divBdr>
        <w:top w:val="none" w:sz="0" w:space="0" w:color="auto"/>
        <w:left w:val="none" w:sz="0" w:space="0" w:color="auto"/>
        <w:bottom w:val="none" w:sz="0" w:space="0" w:color="auto"/>
        <w:right w:val="none" w:sz="0" w:space="0" w:color="auto"/>
      </w:divBdr>
    </w:div>
    <w:div w:id="1659649429">
      <w:bodyDiv w:val="1"/>
      <w:marLeft w:val="0"/>
      <w:marRight w:val="0"/>
      <w:marTop w:val="0"/>
      <w:marBottom w:val="0"/>
      <w:divBdr>
        <w:top w:val="none" w:sz="0" w:space="0" w:color="auto"/>
        <w:left w:val="none" w:sz="0" w:space="0" w:color="auto"/>
        <w:bottom w:val="none" w:sz="0" w:space="0" w:color="auto"/>
        <w:right w:val="none" w:sz="0" w:space="0" w:color="auto"/>
      </w:divBdr>
    </w:div>
    <w:div w:id="1659924258">
      <w:bodyDiv w:val="1"/>
      <w:marLeft w:val="0"/>
      <w:marRight w:val="0"/>
      <w:marTop w:val="0"/>
      <w:marBottom w:val="0"/>
      <w:divBdr>
        <w:top w:val="none" w:sz="0" w:space="0" w:color="auto"/>
        <w:left w:val="none" w:sz="0" w:space="0" w:color="auto"/>
        <w:bottom w:val="none" w:sz="0" w:space="0" w:color="auto"/>
        <w:right w:val="none" w:sz="0" w:space="0" w:color="auto"/>
      </w:divBdr>
    </w:div>
    <w:div w:id="166030407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045191">
      <w:bodyDiv w:val="1"/>
      <w:marLeft w:val="0"/>
      <w:marRight w:val="0"/>
      <w:marTop w:val="0"/>
      <w:marBottom w:val="0"/>
      <w:divBdr>
        <w:top w:val="none" w:sz="0" w:space="0" w:color="auto"/>
        <w:left w:val="none" w:sz="0" w:space="0" w:color="auto"/>
        <w:bottom w:val="none" w:sz="0" w:space="0" w:color="auto"/>
        <w:right w:val="none" w:sz="0" w:space="0" w:color="auto"/>
      </w:divBdr>
    </w:div>
    <w:div w:id="166450705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
    <w:div w:id="1665745628">
      <w:bodyDiv w:val="1"/>
      <w:marLeft w:val="0"/>
      <w:marRight w:val="0"/>
      <w:marTop w:val="0"/>
      <w:marBottom w:val="0"/>
      <w:divBdr>
        <w:top w:val="none" w:sz="0" w:space="0" w:color="auto"/>
        <w:left w:val="none" w:sz="0" w:space="0" w:color="auto"/>
        <w:bottom w:val="none" w:sz="0" w:space="0" w:color="auto"/>
        <w:right w:val="none" w:sz="0" w:space="0" w:color="auto"/>
      </w:divBdr>
    </w:div>
    <w:div w:id="1666009781">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015207">
      <w:bodyDiv w:val="1"/>
      <w:marLeft w:val="0"/>
      <w:marRight w:val="0"/>
      <w:marTop w:val="0"/>
      <w:marBottom w:val="0"/>
      <w:divBdr>
        <w:top w:val="none" w:sz="0" w:space="0" w:color="auto"/>
        <w:left w:val="none" w:sz="0" w:space="0" w:color="auto"/>
        <w:bottom w:val="none" w:sz="0" w:space="0" w:color="auto"/>
        <w:right w:val="none" w:sz="0" w:space="0" w:color="auto"/>
      </w:divBdr>
    </w:div>
    <w:div w:id="1666470188">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702329">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25584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17318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33429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3994652">
      <w:bodyDiv w:val="1"/>
      <w:marLeft w:val="0"/>
      <w:marRight w:val="0"/>
      <w:marTop w:val="0"/>
      <w:marBottom w:val="0"/>
      <w:divBdr>
        <w:top w:val="none" w:sz="0" w:space="0" w:color="auto"/>
        <w:left w:val="none" w:sz="0" w:space="0" w:color="auto"/>
        <w:bottom w:val="none" w:sz="0" w:space="0" w:color="auto"/>
        <w:right w:val="none" w:sz="0" w:space="0" w:color="auto"/>
      </w:divBdr>
      <w:divsChild>
        <w:div w:id="342708809">
          <w:marLeft w:val="0"/>
          <w:marRight w:val="0"/>
          <w:marTop w:val="0"/>
          <w:marBottom w:val="300"/>
          <w:divBdr>
            <w:top w:val="none" w:sz="0" w:space="0" w:color="auto"/>
            <w:left w:val="single" w:sz="36" w:space="15" w:color="EEEEEE"/>
            <w:bottom w:val="none" w:sz="0" w:space="0" w:color="auto"/>
            <w:right w:val="none" w:sz="0" w:space="0" w:color="auto"/>
          </w:divBdr>
          <w:divsChild>
            <w:div w:id="1385909237">
              <w:marLeft w:val="0"/>
              <w:marRight w:val="0"/>
              <w:marTop w:val="0"/>
              <w:marBottom w:val="0"/>
              <w:divBdr>
                <w:top w:val="none" w:sz="0" w:space="0" w:color="auto"/>
                <w:left w:val="none" w:sz="0" w:space="0" w:color="auto"/>
                <w:bottom w:val="none" w:sz="0" w:space="0" w:color="auto"/>
                <w:right w:val="none" w:sz="0" w:space="0" w:color="auto"/>
              </w:divBdr>
            </w:div>
          </w:divsChild>
        </w:div>
        <w:div w:id="1669946460">
          <w:marLeft w:val="0"/>
          <w:marRight w:val="0"/>
          <w:marTop w:val="300"/>
          <w:marBottom w:val="825"/>
          <w:divBdr>
            <w:top w:val="none" w:sz="0" w:space="0" w:color="auto"/>
            <w:left w:val="none" w:sz="0" w:space="0" w:color="auto"/>
            <w:bottom w:val="none" w:sz="0" w:space="0" w:color="auto"/>
            <w:right w:val="none" w:sz="0" w:space="0" w:color="auto"/>
          </w:divBdr>
        </w:div>
      </w:divsChild>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1330">
      <w:bodyDiv w:val="1"/>
      <w:marLeft w:val="0"/>
      <w:marRight w:val="0"/>
      <w:marTop w:val="0"/>
      <w:marBottom w:val="0"/>
      <w:divBdr>
        <w:top w:val="none" w:sz="0" w:space="0" w:color="auto"/>
        <w:left w:val="none" w:sz="0" w:space="0" w:color="auto"/>
        <w:bottom w:val="none" w:sz="0" w:space="0" w:color="auto"/>
        <w:right w:val="none" w:sz="0" w:space="0" w:color="auto"/>
      </w:divBdr>
    </w:div>
    <w:div w:id="1677027957">
      <w:bodyDiv w:val="1"/>
      <w:marLeft w:val="0"/>
      <w:marRight w:val="0"/>
      <w:marTop w:val="0"/>
      <w:marBottom w:val="0"/>
      <w:divBdr>
        <w:top w:val="none" w:sz="0" w:space="0" w:color="auto"/>
        <w:left w:val="none" w:sz="0" w:space="0" w:color="auto"/>
        <w:bottom w:val="none" w:sz="0" w:space="0" w:color="auto"/>
        <w:right w:val="none" w:sz="0" w:space="0" w:color="auto"/>
      </w:divBdr>
    </w:div>
    <w:div w:id="1677460581">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534961">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118681">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6223">
      <w:bodyDiv w:val="1"/>
      <w:marLeft w:val="0"/>
      <w:marRight w:val="0"/>
      <w:marTop w:val="0"/>
      <w:marBottom w:val="0"/>
      <w:divBdr>
        <w:top w:val="none" w:sz="0" w:space="0" w:color="auto"/>
        <w:left w:val="none" w:sz="0" w:space="0" w:color="auto"/>
        <w:bottom w:val="none" w:sz="0" w:space="0" w:color="auto"/>
        <w:right w:val="none" w:sz="0" w:space="0" w:color="auto"/>
      </w:divBdr>
    </w:div>
    <w:div w:id="1681155850">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273563">
      <w:bodyDiv w:val="1"/>
      <w:marLeft w:val="0"/>
      <w:marRight w:val="0"/>
      <w:marTop w:val="0"/>
      <w:marBottom w:val="0"/>
      <w:divBdr>
        <w:top w:val="none" w:sz="0" w:space="0" w:color="auto"/>
        <w:left w:val="none" w:sz="0" w:space="0" w:color="auto"/>
        <w:bottom w:val="none" w:sz="0" w:space="0" w:color="auto"/>
        <w:right w:val="none" w:sz="0" w:space="0" w:color="auto"/>
      </w:divBdr>
    </w:div>
    <w:div w:id="1682774544">
      <w:bodyDiv w:val="1"/>
      <w:marLeft w:val="0"/>
      <w:marRight w:val="0"/>
      <w:marTop w:val="0"/>
      <w:marBottom w:val="0"/>
      <w:divBdr>
        <w:top w:val="none" w:sz="0" w:space="0" w:color="auto"/>
        <w:left w:val="none" w:sz="0" w:space="0" w:color="auto"/>
        <w:bottom w:val="none" w:sz="0" w:space="0" w:color="auto"/>
        <w:right w:val="none" w:sz="0" w:space="0" w:color="auto"/>
      </w:divBdr>
    </w:div>
    <w:div w:id="1683169876">
      <w:bodyDiv w:val="1"/>
      <w:marLeft w:val="0"/>
      <w:marRight w:val="0"/>
      <w:marTop w:val="0"/>
      <w:marBottom w:val="0"/>
      <w:divBdr>
        <w:top w:val="none" w:sz="0" w:space="0" w:color="auto"/>
        <w:left w:val="none" w:sz="0" w:space="0" w:color="auto"/>
        <w:bottom w:val="none" w:sz="0" w:space="0" w:color="auto"/>
        <w:right w:val="none" w:sz="0" w:space="0" w:color="auto"/>
      </w:divBdr>
    </w:div>
    <w:div w:id="168421203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08706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557744">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139230">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1419642">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30500">
      <w:bodyDiv w:val="1"/>
      <w:marLeft w:val="0"/>
      <w:marRight w:val="0"/>
      <w:marTop w:val="0"/>
      <w:marBottom w:val="0"/>
      <w:divBdr>
        <w:top w:val="none" w:sz="0" w:space="0" w:color="auto"/>
        <w:left w:val="none" w:sz="0" w:space="0" w:color="auto"/>
        <w:bottom w:val="none" w:sz="0" w:space="0" w:color="auto"/>
        <w:right w:val="none" w:sz="0" w:space="0" w:color="auto"/>
      </w:divBdr>
    </w:div>
    <w:div w:id="1692756117">
      <w:bodyDiv w:val="1"/>
      <w:marLeft w:val="0"/>
      <w:marRight w:val="0"/>
      <w:marTop w:val="0"/>
      <w:marBottom w:val="0"/>
      <w:divBdr>
        <w:top w:val="none" w:sz="0" w:space="0" w:color="auto"/>
        <w:left w:val="none" w:sz="0" w:space="0" w:color="auto"/>
        <w:bottom w:val="none" w:sz="0" w:space="0" w:color="auto"/>
        <w:right w:val="none" w:sz="0" w:space="0" w:color="auto"/>
      </w:divBdr>
      <w:divsChild>
        <w:div w:id="1405684099">
          <w:marLeft w:val="0"/>
          <w:marRight w:val="0"/>
          <w:marTop w:val="0"/>
          <w:marBottom w:val="300"/>
          <w:divBdr>
            <w:top w:val="none" w:sz="0" w:space="0" w:color="auto"/>
            <w:left w:val="single" w:sz="36" w:space="15" w:color="EEEEEE"/>
            <w:bottom w:val="none" w:sz="0" w:space="0" w:color="auto"/>
            <w:right w:val="none" w:sz="0" w:space="0" w:color="auto"/>
          </w:divBdr>
          <w:divsChild>
            <w:div w:id="1390495544">
              <w:marLeft w:val="0"/>
              <w:marRight w:val="0"/>
              <w:marTop w:val="0"/>
              <w:marBottom w:val="0"/>
              <w:divBdr>
                <w:top w:val="none" w:sz="0" w:space="0" w:color="auto"/>
                <w:left w:val="none" w:sz="0" w:space="0" w:color="auto"/>
                <w:bottom w:val="none" w:sz="0" w:space="0" w:color="auto"/>
                <w:right w:val="none" w:sz="0" w:space="0" w:color="auto"/>
              </w:divBdr>
            </w:div>
          </w:divsChild>
        </w:div>
        <w:div w:id="1821460647">
          <w:marLeft w:val="0"/>
          <w:marRight w:val="0"/>
          <w:marTop w:val="300"/>
          <w:marBottom w:val="825"/>
          <w:divBdr>
            <w:top w:val="none" w:sz="0" w:space="0" w:color="auto"/>
            <w:left w:val="none" w:sz="0" w:space="0" w:color="auto"/>
            <w:bottom w:val="none" w:sz="0" w:space="0" w:color="auto"/>
            <w:right w:val="none" w:sz="0" w:space="0" w:color="auto"/>
          </w:divBdr>
        </w:div>
      </w:divsChild>
    </w:div>
    <w:div w:id="1692798476">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723571">
      <w:bodyDiv w:val="1"/>
      <w:marLeft w:val="0"/>
      <w:marRight w:val="0"/>
      <w:marTop w:val="0"/>
      <w:marBottom w:val="0"/>
      <w:divBdr>
        <w:top w:val="none" w:sz="0" w:space="0" w:color="auto"/>
        <w:left w:val="none" w:sz="0" w:space="0" w:color="auto"/>
        <w:bottom w:val="none" w:sz="0" w:space="0" w:color="auto"/>
        <w:right w:val="none" w:sz="0" w:space="0" w:color="auto"/>
      </w:divBdr>
    </w:div>
    <w:div w:id="1694064336">
      <w:bodyDiv w:val="1"/>
      <w:marLeft w:val="0"/>
      <w:marRight w:val="0"/>
      <w:marTop w:val="0"/>
      <w:marBottom w:val="0"/>
      <w:divBdr>
        <w:top w:val="none" w:sz="0" w:space="0" w:color="auto"/>
        <w:left w:val="none" w:sz="0" w:space="0" w:color="auto"/>
        <w:bottom w:val="none" w:sz="0" w:space="0" w:color="auto"/>
        <w:right w:val="none" w:sz="0" w:space="0" w:color="auto"/>
      </w:divBdr>
    </w:div>
    <w:div w:id="1694568712">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391640">
      <w:bodyDiv w:val="1"/>
      <w:marLeft w:val="0"/>
      <w:marRight w:val="0"/>
      <w:marTop w:val="0"/>
      <w:marBottom w:val="0"/>
      <w:divBdr>
        <w:top w:val="none" w:sz="0" w:space="0" w:color="auto"/>
        <w:left w:val="none" w:sz="0" w:space="0" w:color="auto"/>
        <w:bottom w:val="none" w:sz="0" w:space="0" w:color="auto"/>
        <w:right w:val="none" w:sz="0" w:space="0" w:color="auto"/>
      </w:divBdr>
    </w:div>
    <w:div w:id="1698656001">
      <w:bodyDiv w:val="1"/>
      <w:marLeft w:val="0"/>
      <w:marRight w:val="0"/>
      <w:marTop w:val="0"/>
      <w:marBottom w:val="0"/>
      <w:divBdr>
        <w:top w:val="none" w:sz="0" w:space="0" w:color="auto"/>
        <w:left w:val="none" w:sz="0" w:space="0" w:color="auto"/>
        <w:bottom w:val="none" w:sz="0" w:space="0" w:color="auto"/>
        <w:right w:val="none" w:sz="0" w:space="0" w:color="auto"/>
      </w:divBdr>
    </w:div>
    <w:div w:id="1698696064">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232433">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894807">
      <w:bodyDiv w:val="1"/>
      <w:marLeft w:val="0"/>
      <w:marRight w:val="0"/>
      <w:marTop w:val="0"/>
      <w:marBottom w:val="0"/>
      <w:divBdr>
        <w:top w:val="none" w:sz="0" w:space="0" w:color="auto"/>
        <w:left w:val="none" w:sz="0" w:space="0" w:color="auto"/>
        <w:bottom w:val="none" w:sz="0" w:space="0" w:color="auto"/>
        <w:right w:val="none" w:sz="0" w:space="0" w:color="auto"/>
      </w:divBdr>
    </w:div>
    <w:div w:id="1700278459">
      <w:bodyDiv w:val="1"/>
      <w:marLeft w:val="0"/>
      <w:marRight w:val="0"/>
      <w:marTop w:val="0"/>
      <w:marBottom w:val="0"/>
      <w:divBdr>
        <w:top w:val="none" w:sz="0" w:space="0" w:color="auto"/>
        <w:left w:val="none" w:sz="0" w:space="0" w:color="auto"/>
        <w:bottom w:val="none" w:sz="0" w:space="0" w:color="auto"/>
        <w:right w:val="none" w:sz="0" w:space="0" w:color="auto"/>
      </w:divBdr>
    </w:div>
    <w:div w:id="1700429377">
      <w:bodyDiv w:val="1"/>
      <w:marLeft w:val="0"/>
      <w:marRight w:val="0"/>
      <w:marTop w:val="0"/>
      <w:marBottom w:val="0"/>
      <w:divBdr>
        <w:top w:val="none" w:sz="0" w:space="0" w:color="auto"/>
        <w:left w:val="none" w:sz="0" w:space="0" w:color="auto"/>
        <w:bottom w:val="none" w:sz="0" w:space="0" w:color="auto"/>
        <w:right w:val="none" w:sz="0" w:space="0" w:color="auto"/>
      </w:divBdr>
    </w:div>
    <w:div w:id="1700541813">
      <w:bodyDiv w:val="1"/>
      <w:marLeft w:val="0"/>
      <w:marRight w:val="0"/>
      <w:marTop w:val="0"/>
      <w:marBottom w:val="0"/>
      <w:divBdr>
        <w:top w:val="none" w:sz="0" w:space="0" w:color="auto"/>
        <w:left w:val="none" w:sz="0" w:space="0" w:color="auto"/>
        <w:bottom w:val="none" w:sz="0" w:space="0" w:color="auto"/>
        <w:right w:val="none" w:sz="0" w:space="0" w:color="auto"/>
      </w:divBdr>
    </w:div>
    <w:div w:id="170066463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852448">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820455">
      <w:bodyDiv w:val="1"/>
      <w:marLeft w:val="0"/>
      <w:marRight w:val="0"/>
      <w:marTop w:val="0"/>
      <w:marBottom w:val="0"/>
      <w:divBdr>
        <w:top w:val="none" w:sz="0" w:space="0" w:color="auto"/>
        <w:left w:val="none" w:sz="0" w:space="0" w:color="auto"/>
        <w:bottom w:val="none" w:sz="0" w:space="0" w:color="auto"/>
        <w:right w:val="none" w:sz="0" w:space="0" w:color="auto"/>
      </w:divBdr>
    </w:div>
    <w:div w:id="1705325243">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2848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7945400">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178494">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1372954">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107">
      <w:bodyDiv w:val="1"/>
      <w:marLeft w:val="0"/>
      <w:marRight w:val="0"/>
      <w:marTop w:val="0"/>
      <w:marBottom w:val="0"/>
      <w:divBdr>
        <w:top w:val="none" w:sz="0" w:space="0" w:color="auto"/>
        <w:left w:val="none" w:sz="0" w:space="0" w:color="auto"/>
        <w:bottom w:val="none" w:sz="0" w:space="0" w:color="auto"/>
        <w:right w:val="none" w:sz="0" w:space="0" w:color="auto"/>
      </w:divBdr>
    </w:div>
    <w:div w:id="1712731060">
      <w:bodyDiv w:val="1"/>
      <w:marLeft w:val="0"/>
      <w:marRight w:val="0"/>
      <w:marTop w:val="0"/>
      <w:marBottom w:val="0"/>
      <w:divBdr>
        <w:top w:val="none" w:sz="0" w:space="0" w:color="auto"/>
        <w:left w:val="none" w:sz="0" w:space="0" w:color="auto"/>
        <w:bottom w:val="none" w:sz="0" w:space="0" w:color="auto"/>
        <w:right w:val="none" w:sz="0" w:space="0" w:color="auto"/>
      </w:divBdr>
    </w:div>
    <w:div w:id="171280002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56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454259">
      <w:bodyDiv w:val="1"/>
      <w:marLeft w:val="0"/>
      <w:marRight w:val="0"/>
      <w:marTop w:val="0"/>
      <w:marBottom w:val="0"/>
      <w:divBdr>
        <w:top w:val="none" w:sz="0" w:space="0" w:color="auto"/>
        <w:left w:val="none" w:sz="0" w:space="0" w:color="auto"/>
        <w:bottom w:val="none" w:sz="0" w:space="0" w:color="auto"/>
        <w:right w:val="none" w:sz="0" w:space="0" w:color="auto"/>
      </w:divBdr>
    </w:div>
    <w:div w:id="1715034937">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6419344">
      <w:bodyDiv w:val="1"/>
      <w:marLeft w:val="0"/>
      <w:marRight w:val="0"/>
      <w:marTop w:val="0"/>
      <w:marBottom w:val="0"/>
      <w:divBdr>
        <w:top w:val="none" w:sz="0" w:space="0" w:color="auto"/>
        <w:left w:val="none" w:sz="0" w:space="0" w:color="auto"/>
        <w:bottom w:val="none" w:sz="0" w:space="0" w:color="auto"/>
        <w:right w:val="none" w:sz="0" w:space="0" w:color="auto"/>
      </w:divBdr>
    </w:div>
    <w:div w:id="1717390988">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165567">
      <w:bodyDiv w:val="1"/>
      <w:marLeft w:val="0"/>
      <w:marRight w:val="0"/>
      <w:marTop w:val="0"/>
      <w:marBottom w:val="0"/>
      <w:divBdr>
        <w:top w:val="none" w:sz="0" w:space="0" w:color="auto"/>
        <w:left w:val="none" w:sz="0" w:space="0" w:color="auto"/>
        <w:bottom w:val="none" w:sz="0" w:space="0" w:color="auto"/>
        <w:right w:val="none" w:sz="0" w:space="0" w:color="auto"/>
      </w:divBdr>
      <w:divsChild>
        <w:div w:id="1612085906">
          <w:marLeft w:val="0"/>
          <w:marRight w:val="0"/>
          <w:marTop w:val="0"/>
          <w:marBottom w:val="300"/>
          <w:divBdr>
            <w:top w:val="none" w:sz="0" w:space="0" w:color="auto"/>
            <w:left w:val="single" w:sz="36" w:space="15" w:color="EEEEEE"/>
            <w:bottom w:val="none" w:sz="0" w:space="0" w:color="auto"/>
            <w:right w:val="none" w:sz="0" w:space="0" w:color="auto"/>
          </w:divBdr>
          <w:divsChild>
            <w:div w:id="1352413754">
              <w:marLeft w:val="0"/>
              <w:marRight w:val="0"/>
              <w:marTop w:val="0"/>
              <w:marBottom w:val="0"/>
              <w:divBdr>
                <w:top w:val="none" w:sz="0" w:space="0" w:color="auto"/>
                <w:left w:val="none" w:sz="0" w:space="0" w:color="auto"/>
                <w:bottom w:val="none" w:sz="0" w:space="0" w:color="auto"/>
                <w:right w:val="none" w:sz="0" w:space="0" w:color="auto"/>
              </w:divBdr>
            </w:div>
          </w:divsChild>
        </w:div>
        <w:div w:id="2136098259">
          <w:marLeft w:val="0"/>
          <w:marRight w:val="0"/>
          <w:marTop w:val="300"/>
          <w:marBottom w:val="825"/>
          <w:divBdr>
            <w:top w:val="none" w:sz="0" w:space="0" w:color="auto"/>
            <w:left w:val="none" w:sz="0" w:space="0" w:color="auto"/>
            <w:bottom w:val="none" w:sz="0" w:space="0" w:color="auto"/>
            <w:right w:val="none" w:sz="0" w:space="0" w:color="auto"/>
          </w:divBdr>
        </w:div>
      </w:divsChild>
    </w:div>
    <w:div w:id="1718309655">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0006621">
      <w:bodyDiv w:val="1"/>
      <w:marLeft w:val="0"/>
      <w:marRight w:val="0"/>
      <w:marTop w:val="0"/>
      <w:marBottom w:val="0"/>
      <w:divBdr>
        <w:top w:val="none" w:sz="0" w:space="0" w:color="auto"/>
        <w:left w:val="none" w:sz="0" w:space="0" w:color="auto"/>
        <w:bottom w:val="none" w:sz="0" w:space="0" w:color="auto"/>
        <w:right w:val="none" w:sz="0" w:space="0" w:color="auto"/>
      </w:divBdr>
    </w:div>
    <w:div w:id="172105748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937">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863223">
      <w:bodyDiv w:val="1"/>
      <w:marLeft w:val="0"/>
      <w:marRight w:val="0"/>
      <w:marTop w:val="0"/>
      <w:marBottom w:val="0"/>
      <w:divBdr>
        <w:top w:val="none" w:sz="0" w:space="0" w:color="auto"/>
        <w:left w:val="none" w:sz="0" w:space="0" w:color="auto"/>
        <w:bottom w:val="none" w:sz="0" w:space="0" w:color="auto"/>
        <w:right w:val="none" w:sz="0" w:space="0" w:color="auto"/>
      </w:divBdr>
    </w:div>
    <w:div w:id="172552495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365827">
      <w:bodyDiv w:val="1"/>
      <w:marLeft w:val="0"/>
      <w:marRight w:val="0"/>
      <w:marTop w:val="0"/>
      <w:marBottom w:val="0"/>
      <w:divBdr>
        <w:top w:val="none" w:sz="0" w:space="0" w:color="auto"/>
        <w:left w:val="none" w:sz="0" w:space="0" w:color="auto"/>
        <w:bottom w:val="none" w:sz="0" w:space="0" w:color="auto"/>
        <w:right w:val="none" w:sz="0" w:space="0" w:color="auto"/>
      </w:divBdr>
    </w:div>
    <w:div w:id="1726562329">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532205">
      <w:bodyDiv w:val="1"/>
      <w:marLeft w:val="0"/>
      <w:marRight w:val="0"/>
      <w:marTop w:val="0"/>
      <w:marBottom w:val="0"/>
      <w:divBdr>
        <w:top w:val="none" w:sz="0" w:space="0" w:color="auto"/>
        <w:left w:val="none" w:sz="0" w:space="0" w:color="auto"/>
        <w:bottom w:val="none" w:sz="0" w:space="0" w:color="auto"/>
        <w:right w:val="none" w:sz="0" w:space="0" w:color="auto"/>
      </w:divBdr>
    </w:div>
    <w:div w:id="1728725501">
      <w:bodyDiv w:val="1"/>
      <w:marLeft w:val="0"/>
      <w:marRight w:val="0"/>
      <w:marTop w:val="0"/>
      <w:marBottom w:val="0"/>
      <w:divBdr>
        <w:top w:val="none" w:sz="0" w:space="0" w:color="auto"/>
        <w:left w:val="none" w:sz="0" w:space="0" w:color="auto"/>
        <w:bottom w:val="none" w:sz="0" w:space="0" w:color="auto"/>
        <w:right w:val="none" w:sz="0" w:space="0" w:color="auto"/>
      </w:divBdr>
    </w:div>
    <w:div w:id="1729497841">
      <w:bodyDiv w:val="1"/>
      <w:marLeft w:val="0"/>
      <w:marRight w:val="0"/>
      <w:marTop w:val="0"/>
      <w:marBottom w:val="0"/>
      <w:divBdr>
        <w:top w:val="none" w:sz="0" w:space="0" w:color="auto"/>
        <w:left w:val="none" w:sz="0" w:space="0" w:color="auto"/>
        <w:bottom w:val="none" w:sz="0" w:space="0" w:color="auto"/>
        <w:right w:val="none" w:sz="0" w:space="0" w:color="auto"/>
      </w:divBdr>
    </w:div>
    <w:div w:id="1729645437">
      <w:bodyDiv w:val="1"/>
      <w:marLeft w:val="0"/>
      <w:marRight w:val="0"/>
      <w:marTop w:val="0"/>
      <w:marBottom w:val="0"/>
      <w:divBdr>
        <w:top w:val="none" w:sz="0" w:space="0" w:color="auto"/>
        <w:left w:val="none" w:sz="0" w:space="0" w:color="auto"/>
        <w:bottom w:val="none" w:sz="0" w:space="0" w:color="auto"/>
        <w:right w:val="none" w:sz="0" w:space="0" w:color="auto"/>
      </w:divBdr>
    </w:div>
    <w:div w:id="1729957177">
      <w:bodyDiv w:val="1"/>
      <w:marLeft w:val="0"/>
      <w:marRight w:val="0"/>
      <w:marTop w:val="0"/>
      <w:marBottom w:val="0"/>
      <w:divBdr>
        <w:top w:val="none" w:sz="0" w:space="0" w:color="auto"/>
        <w:left w:val="none" w:sz="0" w:space="0" w:color="auto"/>
        <w:bottom w:val="none" w:sz="0" w:space="0" w:color="auto"/>
        <w:right w:val="none" w:sz="0" w:space="0" w:color="auto"/>
      </w:divBdr>
    </w:div>
    <w:div w:id="1730687127">
      <w:bodyDiv w:val="1"/>
      <w:marLeft w:val="0"/>
      <w:marRight w:val="0"/>
      <w:marTop w:val="0"/>
      <w:marBottom w:val="0"/>
      <w:divBdr>
        <w:top w:val="none" w:sz="0" w:space="0" w:color="auto"/>
        <w:left w:val="none" w:sz="0" w:space="0" w:color="auto"/>
        <w:bottom w:val="none" w:sz="0" w:space="0" w:color="auto"/>
        <w:right w:val="none" w:sz="0" w:space="0" w:color="auto"/>
      </w:divBdr>
    </w:div>
    <w:div w:id="1731614699">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536757">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33307926">
      <w:bodyDiv w:val="1"/>
      <w:marLeft w:val="0"/>
      <w:marRight w:val="0"/>
      <w:marTop w:val="0"/>
      <w:marBottom w:val="0"/>
      <w:divBdr>
        <w:top w:val="none" w:sz="0" w:space="0" w:color="auto"/>
        <w:left w:val="none" w:sz="0" w:space="0" w:color="auto"/>
        <w:bottom w:val="none" w:sz="0" w:space="0" w:color="auto"/>
        <w:right w:val="none" w:sz="0" w:space="0" w:color="auto"/>
      </w:divBdr>
      <w:divsChild>
        <w:div w:id="552892039">
          <w:marLeft w:val="0"/>
          <w:marRight w:val="0"/>
          <w:marTop w:val="300"/>
          <w:marBottom w:val="825"/>
          <w:divBdr>
            <w:top w:val="none" w:sz="0" w:space="0" w:color="auto"/>
            <w:left w:val="none" w:sz="0" w:space="0" w:color="auto"/>
            <w:bottom w:val="none" w:sz="0" w:space="0" w:color="auto"/>
            <w:right w:val="none" w:sz="0" w:space="0" w:color="auto"/>
          </w:divBdr>
        </w:div>
        <w:div w:id="761266829">
          <w:marLeft w:val="0"/>
          <w:marRight w:val="0"/>
          <w:marTop w:val="0"/>
          <w:marBottom w:val="300"/>
          <w:divBdr>
            <w:top w:val="none" w:sz="0" w:space="0" w:color="auto"/>
            <w:left w:val="single" w:sz="36" w:space="15" w:color="EEEEEE"/>
            <w:bottom w:val="none" w:sz="0" w:space="0" w:color="auto"/>
            <w:right w:val="none" w:sz="0" w:space="0" w:color="auto"/>
          </w:divBdr>
          <w:divsChild>
            <w:div w:id="12897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111236">
      <w:bodyDiv w:val="1"/>
      <w:marLeft w:val="0"/>
      <w:marRight w:val="0"/>
      <w:marTop w:val="0"/>
      <w:marBottom w:val="0"/>
      <w:divBdr>
        <w:top w:val="none" w:sz="0" w:space="0" w:color="auto"/>
        <w:left w:val="none" w:sz="0" w:space="0" w:color="auto"/>
        <w:bottom w:val="none" w:sz="0" w:space="0" w:color="auto"/>
        <w:right w:val="none" w:sz="0" w:space="0" w:color="auto"/>
      </w:divBdr>
    </w:div>
    <w:div w:id="1734229178">
      <w:bodyDiv w:val="1"/>
      <w:marLeft w:val="0"/>
      <w:marRight w:val="0"/>
      <w:marTop w:val="0"/>
      <w:marBottom w:val="0"/>
      <w:divBdr>
        <w:top w:val="none" w:sz="0" w:space="0" w:color="auto"/>
        <w:left w:val="none" w:sz="0" w:space="0" w:color="auto"/>
        <w:bottom w:val="none" w:sz="0" w:space="0" w:color="auto"/>
        <w:right w:val="none" w:sz="0" w:space="0" w:color="auto"/>
      </w:divBdr>
    </w:div>
    <w:div w:id="1734308449">
      <w:bodyDiv w:val="1"/>
      <w:marLeft w:val="0"/>
      <w:marRight w:val="0"/>
      <w:marTop w:val="0"/>
      <w:marBottom w:val="0"/>
      <w:divBdr>
        <w:top w:val="none" w:sz="0" w:space="0" w:color="auto"/>
        <w:left w:val="none" w:sz="0" w:space="0" w:color="auto"/>
        <w:bottom w:val="none" w:sz="0" w:space="0" w:color="auto"/>
        <w:right w:val="none" w:sz="0" w:space="0" w:color="auto"/>
      </w:divBdr>
    </w:div>
    <w:div w:id="173434774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93848">
      <w:bodyDiv w:val="1"/>
      <w:marLeft w:val="0"/>
      <w:marRight w:val="0"/>
      <w:marTop w:val="0"/>
      <w:marBottom w:val="0"/>
      <w:divBdr>
        <w:top w:val="none" w:sz="0" w:space="0" w:color="auto"/>
        <w:left w:val="none" w:sz="0" w:space="0" w:color="auto"/>
        <w:bottom w:val="none" w:sz="0" w:space="0" w:color="auto"/>
        <w:right w:val="none" w:sz="0" w:space="0" w:color="auto"/>
      </w:divBdr>
    </w:div>
    <w:div w:id="1736005817">
      <w:bodyDiv w:val="1"/>
      <w:marLeft w:val="0"/>
      <w:marRight w:val="0"/>
      <w:marTop w:val="0"/>
      <w:marBottom w:val="0"/>
      <w:divBdr>
        <w:top w:val="none" w:sz="0" w:space="0" w:color="auto"/>
        <w:left w:val="none" w:sz="0" w:space="0" w:color="auto"/>
        <w:bottom w:val="none" w:sz="0" w:space="0" w:color="auto"/>
        <w:right w:val="none" w:sz="0" w:space="0" w:color="auto"/>
      </w:divBdr>
    </w:div>
    <w:div w:id="1737047698">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046578">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745527">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172067">
      <w:bodyDiv w:val="1"/>
      <w:marLeft w:val="0"/>
      <w:marRight w:val="0"/>
      <w:marTop w:val="0"/>
      <w:marBottom w:val="0"/>
      <w:divBdr>
        <w:top w:val="none" w:sz="0" w:space="0" w:color="auto"/>
        <w:left w:val="none" w:sz="0" w:space="0" w:color="auto"/>
        <w:bottom w:val="none" w:sz="0" w:space="0" w:color="auto"/>
        <w:right w:val="none" w:sz="0" w:space="0" w:color="auto"/>
      </w:divBdr>
    </w:div>
    <w:div w:id="1742481336">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1286">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40280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66449">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145115">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646521">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689899">
      <w:bodyDiv w:val="1"/>
      <w:marLeft w:val="0"/>
      <w:marRight w:val="0"/>
      <w:marTop w:val="0"/>
      <w:marBottom w:val="0"/>
      <w:divBdr>
        <w:top w:val="none" w:sz="0" w:space="0" w:color="auto"/>
        <w:left w:val="none" w:sz="0" w:space="0" w:color="auto"/>
        <w:bottom w:val="none" w:sz="0" w:space="0" w:color="auto"/>
        <w:right w:val="none" w:sz="0" w:space="0" w:color="auto"/>
      </w:divBdr>
    </w:div>
    <w:div w:id="1749766981">
      <w:bodyDiv w:val="1"/>
      <w:marLeft w:val="0"/>
      <w:marRight w:val="0"/>
      <w:marTop w:val="0"/>
      <w:marBottom w:val="0"/>
      <w:divBdr>
        <w:top w:val="none" w:sz="0" w:space="0" w:color="auto"/>
        <w:left w:val="none" w:sz="0" w:space="0" w:color="auto"/>
        <w:bottom w:val="none" w:sz="0" w:space="0" w:color="auto"/>
        <w:right w:val="none" w:sz="0" w:space="0" w:color="auto"/>
      </w:divBdr>
    </w:div>
    <w:div w:id="1749839289">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279">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119559">
      <w:bodyDiv w:val="1"/>
      <w:marLeft w:val="0"/>
      <w:marRight w:val="0"/>
      <w:marTop w:val="0"/>
      <w:marBottom w:val="0"/>
      <w:divBdr>
        <w:top w:val="none" w:sz="0" w:space="0" w:color="auto"/>
        <w:left w:val="none" w:sz="0" w:space="0" w:color="auto"/>
        <w:bottom w:val="none" w:sz="0" w:space="0" w:color="auto"/>
        <w:right w:val="none" w:sz="0" w:space="0" w:color="auto"/>
      </w:divBdr>
      <w:divsChild>
        <w:div w:id="484468209">
          <w:marLeft w:val="0"/>
          <w:marRight w:val="0"/>
          <w:marTop w:val="0"/>
          <w:marBottom w:val="300"/>
          <w:divBdr>
            <w:top w:val="none" w:sz="0" w:space="0" w:color="auto"/>
            <w:left w:val="single" w:sz="36" w:space="15" w:color="EEEEEE"/>
            <w:bottom w:val="none" w:sz="0" w:space="0" w:color="auto"/>
            <w:right w:val="none" w:sz="0" w:space="0" w:color="auto"/>
          </w:divBdr>
          <w:divsChild>
            <w:div w:id="2012680507">
              <w:marLeft w:val="0"/>
              <w:marRight w:val="0"/>
              <w:marTop w:val="0"/>
              <w:marBottom w:val="0"/>
              <w:divBdr>
                <w:top w:val="none" w:sz="0" w:space="0" w:color="auto"/>
                <w:left w:val="none" w:sz="0" w:space="0" w:color="auto"/>
                <w:bottom w:val="none" w:sz="0" w:space="0" w:color="auto"/>
                <w:right w:val="none" w:sz="0" w:space="0" w:color="auto"/>
              </w:divBdr>
            </w:div>
          </w:divsChild>
        </w:div>
        <w:div w:id="1106729496">
          <w:marLeft w:val="0"/>
          <w:marRight w:val="0"/>
          <w:marTop w:val="300"/>
          <w:marBottom w:val="825"/>
          <w:divBdr>
            <w:top w:val="none" w:sz="0" w:space="0" w:color="auto"/>
            <w:left w:val="none" w:sz="0" w:space="0" w:color="auto"/>
            <w:bottom w:val="none" w:sz="0" w:space="0" w:color="auto"/>
            <w:right w:val="none" w:sz="0" w:space="0" w:color="auto"/>
          </w:divBdr>
        </w:div>
      </w:divsChild>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01279">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625745">
      <w:bodyDiv w:val="1"/>
      <w:marLeft w:val="0"/>
      <w:marRight w:val="0"/>
      <w:marTop w:val="0"/>
      <w:marBottom w:val="0"/>
      <w:divBdr>
        <w:top w:val="none" w:sz="0" w:space="0" w:color="auto"/>
        <w:left w:val="none" w:sz="0" w:space="0" w:color="auto"/>
        <w:bottom w:val="none" w:sz="0" w:space="0" w:color="auto"/>
        <w:right w:val="none" w:sz="0" w:space="0" w:color="auto"/>
      </w:divBdr>
    </w:div>
    <w:div w:id="1753625890">
      <w:bodyDiv w:val="1"/>
      <w:marLeft w:val="0"/>
      <w:marRight w:val="0"/>
      <w:marTop w:val="0"/>
      <w:marBottom w:val="0"/>
      <w:divBdr>
        <w:top w:val="none" w:sz="0" w:space="0" w:color="auto"/>
        <w:left w:val="none" w:sz="0" w:space="0" w:color="auto"/>
        <w:bottom w:val="none" w:sz="0" w:space="0" w:color="auto"/>
        <w:right w:val="none" w:sz="0" w:space="0" w:color="auto"/>
      </w:divBdr>
    </w:div>
    <w:div w:id="1753699194">
      <w:bodyDiv w:val="1"/>
      <w:marLeft w:val="0"/>
      <w:marRight w:val="0"/>
      <w:marTop w:val="0"/>
      <w:marBottom w:val="0"/>
      <w:divBdr>
        <w:top w:val="none" w:sz="0" w:space="0" w:color="auto"/>
        <w:left w:val="none" w:sz="0" w:space="0" w:color="auto"/>
        <w:bottom w:val="none" w:sz="0" w:space="0" w:color="auto"/>
        <w:right w:val="none" w:sz="0" w:space="0" w:color="auto"/>
      </w:divBdr>
      <w:divsChild>
        <w:div w:id="1113939096">
          <w:marLeft w:val="0"/>
          <w:marRight w:val="0"/>
          <w:marTop w:val="0"/>
          <w:marBottom w:val="300"/>
          <w:divBdr>
            <w:top w:val="none" w:sz="0" w:space="0" w:color="auto"/>
            <w:left w:val="single" w:sz="36" w:space="15" w:color="EEEEEE"/>
            <w:bottom w:val="none" w:sz="0" w:space="0" w:color="auto"/>
            <w:right w:val="none" w:sz="0" w:space="0" w:color="auto"/>
          </w:divBdr>
          <w:divsChild>
            <w:div w:id="1890024495">
              <w:marLeft w:val="0"/>
              <w:marRight w:val="0"/>
              <w:marTop w:val="0"/>
              <w:marBottom w:val="0"/>
              <w:divBdr>
                <w:top w:val="none" w:sz="0" w:space="0" w:color="auto"/>
                <w:left w:val="none" w:sz="0" w:space="0" w:color="auto"/>
                <w:bottom w:val="none" w:sz="0" w:space="0" w:color="auto"/>
                <w:right w:val="none" w:sz="0" w:space="0" w:color="auto"/>
              </w:divBdr>
            </w:div>
          </w:divsChild>
        </w:div>
        <w:div w:id="2118716740">
          <w:marLeft w:val="0"/>
          <w:marRight w:val="0"/>
          <w:marTop w:val="300"/>
          <w:marBottom w:val="825"/>
          <w:divBdr>
            <w:top w:val="none" w:sz="0" w:space="0" w:color="auto"/>
            <w:left w:val="none" w:sz="0" w:space="0" w:color="auto"/>
            <w:bottom w:val="none" w:sz="0" w:space="0" w:color="auto"/>
            <w:right w:val="none" w:sz="0" w:space="0" w:color="auto"/>
          </w:divBdr>
        </w:div>
      </w:divsChild>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740467">
      <w:bodyDiv w:val="1"/>
      <w:marLeft w:val="0"/>
      <w:marRight w:val="0"/>
      <w:marTop w:val="0"/>
      <w:marBottom w:val="0"/>
      <w:divBdr>
        <w:top w:val="none" w:sz="0" w:space="0" w:color="auto"/>
        <w:left w:val="none" w:sz="0" w:space="0" w:color="auto"/>
        <w:bottom w:val="none" w:sz="0" w:space="0" w:color="auto"/>
        <w:right w:val="none" w:sz="0" w:space="0" w:color="auto"/>
      </w:divBdr>
    </w:div>
    <w:div w:id="1755978980">
      <w:bodyDiv w:val="1"/>
      <w:marLeft w:val="0"/>
      <w:marRight w:val="0"/>
      <w:marTop w:val="0"/>
      <w:marBottom w:val="0"/>
      <w:divBdr>
        <w:top w:val="none" w:sz="0" w:space="0" w:color="auto"/>
        <w:left w:val="none" w:sz="0" w:space="0" w:color="auto"/>
        <w:bottom w:val="none" w:sz="0" w:space="0" w:color="auto"/>
        <w:right w:val="none" w:sz="0" w:space="0" w:color="auto"/>
      </w:divBdr>
    </w:div>
    <w:div w:id="1756435545">
      <w:bodyDiv w:val="1"/>
      <w:marLeft w:val="0"/>
      <w:marRight w:val="0"/>
      <w:marTop w:val="0"/>
      <w:marBottom w:val="0"/>
      <w:divBdr>
        <w:top w:val="none" w:sz="0" w:space="0" w:color="auto"/>
        <w:left w:val="none" w:sz="0" w:space="0" w:color="auto"/>
        <w:bottom w:val="none" w:sz="0" w:space="0" w:color="auto"/>
        <w:right w:val="none" w:sz="0" w:space="0" w:color="auto"/>
      </w:divBdr>
    </w:div>
    <w:div w:id="175658479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509364">
      <w:bodyDiv w:val="1"/>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300"/>
          <w:marBottom w:val="825"/>
          <w:divBdr>
            <w:top w:val="none" w:sz="0" w:space="0" w:color="auto"/>
            <w:left w:val="none" w:sz="0" w:space="0" w:color="auto"/>
            <w:bottom w:val="none" w:sz="0" w:space="0" w:color="auto"/>
            <w:right w:val="none" w:sz="0" w:space="0" w:color="auto"/>
          </w:divBdr>
        </w:div>
        <w:div w:id="1658263887">
          <w:marLeft w:val="0"/>
          <w:marRight w:val="0"/>
          <w:marTop w:val="0"/>
          <w:marBottom w:val="300"/>
          <w:divBdr>
            <w:top w:val="none" w:sz="0" w:space="0" w:color="auto"/>
            <w:left w:val="single" w:sz="36" w:space="15" w:color="EEEEEE"/>
            <w:bottom w:val="none" w:sz="0" w:space="0" w:color="auto"/>
            <w:right w:val="none" w:sz="0" w:space="0" w:color="auto"/>
          </w:divBdr>
          <w:divsChild>
            <w:div w:id="865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59860849">
      <w:bodyDiv w:val="1"/>
      <w:marLeft w:val="0"/>
      <w:marRight w:val="0"/>
      <w:marTop w:val="0"/>
      <w:marBottom w:val="0"/>
      <w:divBdr>
        <w:top w:val="none" w:sz="0" w:space="0" w:color="auto"/>
        <w:left w:val="none" w:sz="0" w:space="0" w:color="auto"/>
        <w:bottom w:val="none" w:sz="0" w:space="0" w:color="auto"/>
        <w:right w:val="none" w:sz="0" w:space="0" w:color="auto"/>
      </w:divBdr>
    </w:div>
    <w:div w:id="1759904916">
      <w:bodyDiv w:val="1"/>
      <w:marLeft w:val="0"/>
      <w:marRight w:val="0"/>
      <w:marTop w:val="0"/>
      <w:marBottom w:val="0"/>
      <w:divBdr>
        <w:top w:val="none" w:sz="0" w:space="0" w:color="auto"/>
        <w:left w:val="none" w:sz="0" w:space="0" w:color="auto"/>
        <w:bottom w:val="none" w:sz="0" w:space="0" w:color="auto"/>
        <w:right w:val="none" w:sz="0" w:space="0" w:color="auto"/>
      </w:divBdr>
    </w:div>
    <w:div w:id="1760590643">
      <w:bodyDiv w:val="1"/>
      <w:marLeft w:val="0"/>
      <w:marRight w:val="0"/>
      <w:marTop w:val="0"/>
      <w:marBottom w:val="0"/>
      <w:divBdr>
        <w:top w:val="none" w:sz="0" w:space="0" w:color="auto"/>
        <w:left w:val="none" w:sz="0" w:space="0" w:color="auto"/>
        <w:bottom w:val="none" w:sz="0" w:space="0" w:color="auto"/>
        <w:right w:val="none" w:sz="0" w:space="0" w:color="auto"/>
      </w:divBdr>
    </w:div>
    <w:div w:id="1760638860">
      <w:bodyDiv w:val="1"/>
      <w:marLeft w:val="0"/>
      <w:marRight w:val="0"/>
      <w:marTop w:val="0"/>
      <w:marBottom w:val="0"/>
      <w:divBdr>
        <w:top w:val="none" w:sz="0" w:space="0" w:color="auto"/>
        <w:left w:val="none" w:sz="0" w:space="0" w:color="auto"/>
        <w:bottom w:val="none" w:sz="0" w:space="0" w:color="auto"/>
        <w:right w:val="none" w:sz="0" w:space="0" w:color="auto"/>
      </w:divBdr>
    </w:div>
    <w:div w:id="1760904514">
      <w:bodyDiv w:val="1"/>
      <w:marLeft w:val="0"/>
      <w:marRight w:val="0"/>
      <w:marTop w:val="0"/>
      <w:marBottom w:val="0"/>
      <w:divBdr>
        <w:top w:val="none" w:sz="0" w:space="0" w:color="auto"/>
        <w:left w:val="none" w:sz="0" w:space="0" w:color="auto"/>
        <w:bottom w:val="none" w:sz="0" w:space="0" w:color="auto"/>
        <w:right w:val="none" w:sz="0" w:space="0" w:color="auto"/>
      </w:divBdr>
    </w:div>
    <w:div w:id="1761022553">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67422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9183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304407">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06518">
      <w:bodyDiv w:val="1"/>
      <w:marLeft w:val="0"/>
      <w:marRight w:val="0"/>
      <w:marTop w:val="0"/>
      <w:marBottom w:val="0"/>
      <w:divBdr>
        <w:top w:val="none" w:sz="0" w:space="0" w:color="auto"/>
        <w:left w:val="none" w:sz="0" w:space="0" w:color="auto"/>
        <w:bottom w:val="none" w:sz="0" w:space="0" w:color="auto"/>
        <w:right w:val="none" w:sz="0" w:space="0" w:color="auto"/>
      </w:divBdr>
    </w:div>
    <w:div w:id="176561441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5162">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118706">
      <w:bodyDiv w:val="1"/>
      <w:marLeft w:val="0"/>
      <w:marRight w:val="0"/>
      <w:marTop w:val="0"/>
      <w:marBottom w:val="0"/>
      <w:divBdr>
        <w:top w:val="none" w:sz="0" w:space="0" w:color="auto"/>
        <w:left w:val="none" w:sz="0" w:space="0" w:color="auto"/>
        <w:bottom w:val="none" w:sz="0" w:space="0" w:color="auto"/>
        <w:right w:val="none" w:sz="0" w:space="0" w:color="auto"/>
      </w:divBdr>
    </w:div>
    <w:div w:id="1767577374">
      <w:bodyDiv w:val="1"/>
      <w:marLeft w:val="0"/>
      <w:marRight w:val="0"/>
      <w:marTop w:val="0"/>
      <w:marBottom w:val="0"/>
      <w:divBdr>
        <w:top w:val="none" w:sz="0" w:space="0" w:color="auto"/>
        <w:left w:val="none" w:sz="0" w:space="0" w:color="auto"/>
        <w:bottom w:val="none" w:sz="0" w:space="0" w:color="auto"/>
        <w:right w:val="none" w:sz="0" w:space="0" w:color="auto"/>
      </w:divBdr>
    </w:div>
    <w:div w:id="1767647763">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18210">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2822288">
      <w:bodyDiv w:val="1"/>
      <w:marLeft w:val="0"/>
      <w:marRight w:val="0"/>
      <w:marTop w:val="0"/>
      <w:marBottom w:val="0"/>
      <w:divBdr>
        <w:top w:val="none" w:sz="0" w:space="0" w:color="auto"/>
        <w:left w:val="none" w:sz="0" w:space="0" w:color="auto"/>
        <w:bottom w:val="none" w:sz="0" w:space="0" w:color="auto"/>
        <w:right w:val="none" w:sz="0" w:space="0" w:color="auto"/>
      </w:divBdr>
    </w:div>
    <w:div w:id="1773552972">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3740253">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00645">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738370">
      <w:bodyDiv w:val="1"/>
      <w:marLeft w:val="0"/>
      <w:marRight w:val="0"/>
      <w:marTop w:val="0"/>
      <w:marBottom w:val="0"/>
      <w:divBdr>
        <w:top w:val="none" w:sz="0" w:space="0" w:color="auto"/>
        <w:left w:val="none" w:sz="0" w:space="0" w:color="auto"/>
        <w:bottom w:val="none" w:sz="0" w:space="0" w:color="auto"/>
        <w:right w:val="none" w:sz="0" w:space="0" w:color="auto"/>
      </w:divBdr>
    </w:div>
    <w:div w:id="177505048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5248287">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170380">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213255">
      <w:bodyDiv w:val="1"/>
      <w:marLeft w:val="0"/>
      <w:marRight w:val="0"/>
      <w:marTop w:val="0"/>
      <w:marBottom w:val="0"/>
      <w:divBdr>
        <w:top w:val="none" w:sz="0" w:space="0" w:color="auto"/>
        <w:left w:val="none" w:sz="0" w:space="0" w:color="auto"/>
        <w:bottom w:val="none" w:sz="0" w:space="0" w:color="auto"/>
        <w:right w:val="none" w:sz="0" w:space="0" w:color="auto"/>
      </w:divBdr>
    </w:div>
    <w:div w:id="1778865625">
      <w:bodyDiv w:val="1"/>
      <w:marLeft w:val="0"/>
      <w:marRight w:val="0"/>
      <w:marTop w:val="0"/>
      <w:marBottom w:val="0"/>
      <w:divBdr>
        <w:top w:val="none" w:sz="0" w:space="0" w:color="auto"/>
        <w:left w:val="none" w:sz="0" w:space="0" w:color="auto"/>
        <w:bottom w:val="none" w:sz="0" w:space="0" w:color="auto"/>
        <w:right w:val="none" w:sz="0" w:space="0" w:color="auto"/>
      </w:divBdr>
    </w:div>
    <w:div w:id="1779061254">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5458">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609387">
      <w:bodyDiv w:val="1"/>
      <w:marLeft w:val="0"/>
      <w:marRight w:val="0"/>
      <w:marTop w:val="0"/>
      <w:marBottom w:val="0"/>
      <w:divBdr>
        <w:top w:val="none" w:sz="0" w:space="0" w:color="auto"/>
        <w:left w:val="none" w:sz="0" w:space="0" w:color="auto"/>
        <w:bottom w:val="none" w:sz="0" w:space="0" w:color="auto"/>
        <w:right w:val="none" w:sz="0" w:space="0" w:color="auto"/>
      </w:divBdr>
    </w:div>
    <w:div w:id="1782718928">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6775">
      <w:bodyDiv w:val="1"/>
      <w:marLeft w:val="0"/>
      <w:marRight w:val="0"/>
      <w:marTop w:val="0"/>
      <w:marBottom w:val="0"/>
      <w:divBdr>
        <w:top w:val="none" w:sz="0" w:space="0" w:color="auto"/>
        <w:left w:val="none" w:sz="0" w:space="0" w:color="auto"/>
        <w:bottom w:val="none" w:sz="0" w:space="0" w:color="auto"/>
        <w:right w:val="none" w:sz="0" w:space="0" w:color="auto"/>
      </w:divBdr>
    </w:div>
    <w:div w:id="1783377745">
      <w:bodyDiv w:val="1"/>
      <w:marLeft w:val="0"/>
      <w:marRight w:val="0"/>
      <w:marTop w:val="0"/>
      <w:marBottom w:val="0"/>
      <w:divBdr>
        <w:top w:val="none" w:sz="0" w:space="0" w:color="auto"/>
        <w:left w:val="none" w:sz="0" w:space="0" w:color="auto"/>
        <w:bottom w:val="none" w:sz="0" w:space="0" w:color="auto"/>
        <w:right w:val="none" w:sz="0" w:space="0" w:color="auto"/>
      </w:divBdr>
    </w:div>
    <w:div w:id="1783725167">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3986">
      <w:bodyDiv w:val="1"/>
      <w:marLeft w:val="0"/>
      <w:marRight w:val="0"/>
      <w:marTop w:val="0"/>
      <w:marBottom w:val="0"/>
      <w:divBdr>
        <w:top w:val="none" w:sz="0" w:space="0" w:color="auto"/>
        <w:left w:val="none" w:sz="0" w:space="0" w:color="auto"/>
        <w:bottom w:val="none" w:sz="0" w:space="0" w:color="auto"/>
        <w:right w:val="none" w:sz="0" w:space="0" w:color="auto"/>
      </w:divBdr>
      <w:divsChild>
        <w:div w:id="2128425610">
          <w:marLeft w:val="0"/>
          <w:marRight w:val="0"/>
          <w:marTop w:val="0"/>
          <w:marBottom w:val="300"/>
          <w:divBdr>
            <w:top w:val="none" w:sz="0" w:space="0" w:color="auto"/>
            <w:left w:val="single" w:sz="36" w:space="15" w:color="EEEEEE"/>
            <w:bottom w:val="none" w:sz="0" w:space="0" w:color="auto"/>
            <w:right w:val="none" w:sz="0" w:space="0" w:color="auto"/>
          </w:divBdr>
        </w:div>
        <w:div w:id="2140874247">
          <w:marLeft w:val="0"/>
          <w:marRight w:val="0"/>
          <w:marTop w:val="300"/>
          <w:marBottom w:val="825"/>
          <w:divBdr>
            <w:top w:val="none" w:sz="0" w:space="0" w:color="auto"/>
            <w:left w:val="none" w:sz="0" w:space="0" w:color="auto"/>
            <w:bottom w:val="none" w:sz="0" w:space="0" w:color="auto"/>
            <w:right w:val="none" w:sz="0" w:space="0" w:color="auto"/>
          </w:divBdr>
        </w:div>
      </w:divsChild>
    </w:div>
    <w:div w:id="1786271227">
      <w:bodyDiv w:val="1"/>
      <w:marLeft w:val="0"/>
      <w:marRight w:val="0"/>
      <w:marTop w:val="0"/>
      <w:marBottom w:val="0"/>
      <w:divBdr>
        <w:top w:val="none" w:sz="0" w:space="0" w:color="auto"/>
        <w:left w:val="none" w:sz="0" w:space="0" w:color="auto"/>
        <w:bottom w:val="none" w:sz="0" w:space="0" w:color="auto"/>
        <w:right w:val="none" w:sz="0" w:space="0" w:color="auto"/>
      </w:divBdr>
    </w:div>
    <w:div w:id="1786921389">
      <w:bodyDiv w:val="1"/>
      <w:marLeft w:val="0"/>
      <w:marRight w:val="0"/>
      <w:marTop w:val="0"/>
      <w:marBottom w:val="0"/>
      <w:divBdr>
        <w:top w:val="none" w:sz="0" w:space="0" w:color="auto"/>
        <w:left w:val="none" w:sz="0" w:space="0" w:color="auto"/>
        <w:bottom w:val="none" w:sz="0" w:space="0" w:color="auto"/>
        <w:right w:val="none" w:sz="0" w:space="0" w:color="auto"/>
      </w:divBdr>
    </w:div>
    <w:div w:id="1787775678">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272408">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149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208510">
      <w:bodyDiv w:val="1"/>
      <w:marLeft w:val="0"/>
      <w:marRight w:val="0"/>
      <w:marTop w:val="0"/>
      <w:marBottom w:val="0"/>
      <w:divBdr>
        <w:top w:val="none" w:sz="0" w:space="0" w:color="auto"/>
        <w:left w:val="none" w:sz="0" w:space="0" w:color="auto"/>
        <w:bottom w:val="none" w:sz="0" w:space="0" w:color="auto"/>
        <w:right w:val="none" w:sz="0" w:space="0" w:color="auto"/>
      </w:divBdr>
      <w:divsChild>
        <w:div w:id="203836090">
          <w:marLeft w:val="0"/>
          <w:marRight w:val="0"/>
          <w:marTop w:val="300"/>
          <w:marBottom w:val="825"/>
          <w:divBdr>
            <w:top w:val="none" w:sz="0" w:space="0" w:color="auto"/>
            <w:left w:val="none" w:sz="0" w:space="0" w:color="auto"/>
            <w:bottom w:val="none" w:sz="0" w:space="0" w:color="auto"/>
            <w:right w:val="none" w:sz="0" w:space="0" w:color="auto"/>
          </w:divBdr>
        </w:div>
        <w:div w:id="533352766">
          <w:marLeft w:val="0"/>
          <w:marRight w:val="0"/>
          <w:marTop w:val="0"/>
          <w:marBottom w:val="300"/>
          <w:divBdr>
            <w:top w:val="none" w:sz="0" w:space="0" w:color="auto"/>
            <w:left w:val="single" w:sz="36" w:space="15" w:color="EEEEEE"/>
            <w:bottom w:val="none" w:sz="0" w:space="0" w:color="auto"/>
            <w:right w:val="none" w:sz="0" w:space="0" w:color="auto"/>
          </w:divBdr>
          <w:divsChild>
            <w:div w:id="1870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62">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142481">
      <w:bodyDiv w:val="1"/>
      <w:marLeft w:val="0"/>
      <w:marRight w:val="0"/>
      <w:marTop w:val="0"/>
      <w:marBottom w:val="0"/>
      <w:divBdr>
        <w:top w:val="none" w:sz="0" w:space="0" w:color="auto"/>
        <w:left w:val="none" w:sz="0" w:space="0" w:color="auto"/>
        <w:bottom w:val="none" w:sz="0" w:space="0" w:color="auto"/>
        <w:right w:val="none" w:sz="0" w:space="0" w:color="auto"/>
      </w:divBdr>
    </w:div>
    <w:div w:id="1797408424">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26651">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4055">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565326">
      <w:bodyDiv w:val="1"/>
      <w:marLeft w:val="0"/>
      <w:marRight w:val="0"/>
      <w:marTop w:val="0"/>
      <w:marBottom w:val="0"/>
      <w:divBdr>
        <w:top w:val="none" w:sz="0" w:space="0" w:color="auto"/>
        <w:left w:val="none" w:sz="0" w:space="0" w:color="auto"/>
        <w:bottom w:val="none" w:sz="0" w:space="0" w:color="auto"/>
        <w:right w:val="none" w:sz="0" w:space="0" w:color="auto"/>
      </w:divBdr>
      <w:divsChild>
        <w:div w:id="118182533">
          <w:marLeft w:val="0"/>
          <w:marRight w:val="0"/>
          <w:marTop w:val="300"/>
          <w:marBottom w:val="825"/>
          <w:divBdr>
            <w:top w:val="none" w:sz="0" w:space="0" w:color="auto"/>
            <w:left w:val="none" w:sz="0" w:space="0" w:color="auto"/>
            <w:bottom w:val="none" w:sz="0" w:space="0" w:color="auto"/>
            <w:right w:val="none" w:sz="0" w:space="0" w:color="auto"/>
          </w:divBdr>
        </w:div>
        <w:div w:id="1013990294">
          <w:marLeft w:val="0"/>
          <w:marRight w:val="0"/>
          <w:marTop w:val="0"/>
          <w:marBottom w:val="300"/>
          <w:divBdr>
            <w:top w:val="none" w:sz="0" w:space="0" w:color="auto"/>
            <w:left w:val="single" w:sz="36" w:space="15" w:color="EEEEEE"/>
            <w:bottom w:val="none" w:sz="0" w:space="0" w:color="auto"/>
            <w:right w:val="none" w:sz="0" w:space="0" w:color="auto"/>
          </w:divBdr>
          <w:divsChild>
            <w:div w:id="1745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874365">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110894">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040521">
      <w:bodyDiv w:val="1"/>
      <w:marLeft w:val="0"/>
      <w:marRight w:val="0"/>
      <w:marTop w:val="0"/>
      <w:marBottom w:val="0"/>
      <w:divBdr>
        <w:top w:val="none" w:sz="0" w:space="0" w:color="auto"/>
        <w:left w:val="none" w:sz="0" w:space="0" w:color="auto"/>
        <w:bottom w:val="none" w:sz="0" w:space="0" w:color="auto"/>
        <w:right w:val="none" w:sz="0" w:space="0" w:color="auto"/>
      </w:divBdr>
    </w:div>
    <w:div w:id="1803843309">
      <w:bodyDiv w:val="1"/>
      <w:marLeft w:val="0"/>
      <w:marRight w:val="0"/>
      <w:marTop w:val="0"/>
      <w:marBottom w:val="0"/>
      <w:divBdr>
        <w:top w:val="none" w:sz="0" w:space="0" w:color="auto"/>
        <w:left w:val="none" w:sz="0" w:space="0" w:color="auto"/>
        <w:bottom w:val="none" w:sz="0" w:space="0" w:color="auto"/>
        <w:right w:val="none" w:sz="0" w:space="0" w:color="auto"/>
      </w:divBdr>
    </w:div>
    <w:div w:id="1804076973">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04398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315">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3495">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738544">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009502">
      <w:bodyDiv w:val="1"/>
      <w:marLeft w:val="0"/>
      <w:marRight w:val="0"/>
      <w:marTop w:val="0"/>
      <w:marBottom w:val="0"/>
      <w:divBdr>
        <w:top w:val="none" w:sz="0" w:space="0" w:color="auto"/>
        <w:left w:val="none" w:sz="0" w:space="0" w:color="auto"/>
        <w:bottom w:val="none" w:sz="0" w:space="0" w:color="auto"/>
        <w:right w:val="none" w:sz="0" w:space="0" w:color="auto"/>
      </w:divBdr>
    </w:div>
    <w:div w:id="1809542971">
      <w:bodyDiv w:val="1"/>
      <w:marLeft w:val="0"/>
      <w:marRight w:val="0"/>
      <w:marTop w:val="0"/>
      <w:marBottom w:val="0"/>
      <w:divBdr>
        <w:top w:val="none" w:sz="0" w:space="0" w:color="auto"/>
        <w:left w:val="none" w:sz="0" w:space="0" w:color="auto"/>
        <w:bottom w:val="none" w:sz="0" w:space="0" w:color="auto"/>
        <w:right w:val="none" w:sz="0" w:space="0" w:color="auto"/>
      </w:divBdr>
    </w:div>
    <w:div w:id="1809712423">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0901528">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435752">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558214">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093648">
      <w:bodyDiv w:val="1"/>
      <w:marLeft w:val="0"/>
      <w:marRight w:val="0"/>
      <w:marTop w:val="0"/>
      <w:marBottom w:val="0"/>
      <w:divBdr>
        <w:top w:val="none" w:sz="0" w:space="0" w:color="auto"/>
        <w:left w:val="none" w:sz="0" w:space="0" w:color="auto"/>
        <w:bottom w:val="none" w:sz="0" w:space="0" w:color="auto"/>
        <w:right w:val="none" w:sz="0" w:space="0" w:color="auto"/>
      </w:divBdr>
    </w:div>
    <w:div w:id="1813210168">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559104">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649735">
      <w:bodyDiv w:val="1"/>
      <w:marLeft w:val="0"/>
      <w:marRight w:val="0"/>
      <w:marTop w:val="0"/>
      <w:marBottom w:val="0"/>
      <w:divBdr>
        <w:top w:val="none" w:sz="0" w:space="0" w:color="auto"/>
        <w:left w:val="none" w:sz="0" w:space="0" w:color="auto"/>
        <w:bottom w:val="none" w:sz="0" w:space="0" w:color="auto"/>
        <w:right w:val="none" w:sz="0" w:space="0" w:color="auto"/>
      </w:divBdr>
    </w:div>
    <w:div w:id="1817726077">
      <w:bodyDiv w:val="1"/>
      <w:marLeft w:val="0"/>
      <w:marRight w:val="0"/>
      <w:marTop w:val="0"/>
      <w:marBottom w:val="0"/>
      <w:divBdr>
        <w:top w:val="none" w:sz="0" w:space="0" w:color="auto"/>
        <w:left w:val="none" w:sz="0" w:space="0" w:color="auto"/>
        <w:bottom w:val="none" w:sz="0" w:space="0" w:color="auto"/>
        <w:right w:val="none" w:sz="0" w:space="0" w:color="auto"/>
      </w:divBdr>
    </w:div>
    <w:div w:id="181818604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298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6767">
          <w:marLeft w:val="0"/>
          <w:marRight w:val="0"/>
          <w:marTop w:val="300"/>
          <w:marBottom w:val="825"/>
          <w:divBdr>
            <w:top w:val="none" w:sz="0" w:space="0" w:color="auto"/>
            <w:left w:val="none" w:sz="0" w:space="0" w:color="auto"/>
            <w:bottom w:val="none" w:sz="0" w:space="0" w:color="auto"/>
            <w:right w:val="none" w:sz="0" w:space="0" w:color="auto"/>
          </w:divBdr>
        </w:div>
        <w:div w:id="2052150160">
          <w:marLeft w:val="0"/>
          <w:marRight w:val="0"/>
          <w:marTop w:val="0"/>
          <w:marBottom w:val="300"/>
          <w:divBdr>
            <w:top w:val="none" w:sz="0" w:space="0" w:color="auto"/>
            <w:left w:val="single" w:sz="36" w:space="15" w:color="EEEEEE"/>
            <w:bottom w:val="none" w:sz="0" w:space="0" w:color="auto"/>
            <w:right w:val="none" w:sz="0" w:space="0" w:color="auto"/>
          </w:divBdr>
          <w:divsChild>
            <w:div w:id="580453916">
              <w:marLeft w:val="75"/>
              <w:marRight w:val="0"/>
              <w:marTop w:val="0"/>
              <w:marBottom w:val="0"/>
              <w:divBdr>
                <w:top w:val="none" w:sz="0" w:space="0" w:color="auto"/>
                <w:left w:val="none" w:sz="0" w:space="0" w:color="auto"/>
                <w:bottom w:val="none" w:sz="0" w:space="0" w:color="auto"/>
                <w:right w:val="none" w:sz="0" w:space="0" w:color="auto"/>
              </w:divBdr>
            </w:div>
            <w:div w:id="695694199">
              <w:marLeft w:val="0"/>
              <w:marRight w:val="0"/>
              <w:marTop w:val="0"/>
              <w:marBottom w:val="0"/>
              <w:divBdr>
                <w:top w:val="none" w:sz="0" w:space="0" w:color="auto"/>
                <w:left w:val="none" w:sz="0" w:space="0" w:color="auto"/>
                <w:bottom w:val="none" w:sz="0" w:space="0" w:color="auto"/>
                <w:right w:val="none" w:sz="0" w:space="0" w:color="auto"/>
              </w:divBdr>
            </w:div>
            <w:div w:id="1277787843">
              <w:marLeft w:val="75"/>
              <w:marRight w:val="0"/>
              <w:marTop w:val="0"/>
              <w:marBottom w:val="0"/>
              <w:divBdr>
                <w:top w:val="none" w:sz="0" w:space="0" w:color="auto"/>
                <w:left w:val="none" w:sz="0" w:space="0" w:color="auto"/>
                <w:bottom w:val="none" w:sz="0" w:space="0" w:color="auto"/>
                <w:right w:val="none" w:sz="0" w:space="0" w:color="auto"/>
              </w:divBdr>
            </w:div>
            <w:div w:id="2002152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9423423">
      <w:bodyDiv w:val="1"/>
      <w:marLeft w:val="0"/>
      <w:marRight w:val="0"/>
      <w:marTop w:val="0"/>
      <w:marBottom w:val="0"/>
      <w:divBdr>
        <w:top w:val="none" w:sz="0" w:space="0" w:color="auto"/>
        <w:left w:val="none" w:sz="0" w:space="0" w:color="auto"/>
        <w:bottom w:val="none" w:sz="0" w:space="0" w:color="auto"/>
        <w:right w:val="none" w:sz="0" w:space="0" w:color="auto"/>
      </w:divBdr>
    </w:div>
    <w:div w:id="1819574043">
      <w:bodyDiv w:val="1"/>
      <w:marLeft w:val="0"/>
      <w:marRight w:val="0"/>
      <w:marTop w:val="0"/>
      <w:marBottom w:val="0"/>
      <w:divBdr>
        <w:top w:val="none" w:sz="0" w:space="0" w:color="auto"/>
        <w:left w:val="none" w:sz="0" w:space="0" w:color="auto"/>
        <w:bottom w:val="none" w:sz="0" w:space="0" w:color="auto"/>
        <w:right w:val="none" w:sz="0" w:space="0" w:color="auto"/>
      </w:divBdr>
    </w:div>
    <w:div w:id="181961261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19882594">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78838">
      <w:bodyDiv w:val="1"/>
      <w:marLeft w:val="0"/>
      <w:marRight w:val="0"/>
      <w:marTop w:val="0"/>
      <w:marBottom w:val="0"/>
      <w:divBdr>
        <w:top w:val="none" w:sz="0" w:space="0" w:color="auto"/>
        <w:left w:val="none" w:sz="0" w:space="0" w:color="auto"/>
        <w:bottom w:val="none" w:sz="0" w:space="0" w:color="auto"/>
        <w:right w:val="none" w:sz="0" w:space="0" w:color="auto"/>
      </w:divBdr>
      <w:divsChild>
        <w:div w:id="1238788914">
          <w:marLeft w:val="0"/>
          <w:marRight w:val="0"/>
          <w:marTop w:val="300"/>
          <w:marBottom w:val="825"/>
          <w:divBdr>
            <w:top w:val="none" w:sz="0" w:space="0" w:color="auto"/>
            <w:left w:val="none" w:sz="0" w:space="0" w:color="auto"/>
            <w:bottom w:val="none" w:sz="0" w:space="0" w:color="auto"/>
            <w:right w:val="none" w:sz="0" w:space="0" w:color="auto"/>
          </w:divBdr>
        </w:div>
        <w:div w:id="1717509215">
          <w:marLeft w:val="0"/>
          <w:marRight w:val="0"/>
          <w:marTop w:val="0"/>
          <w:marBottom w:val="300"/>
          <w:divBdr>
            <w:top w:val="none" w:sz="0" w:space="0" w:color="auto"/>
            <w:left w:val="single" w:sz="36" w:space="15" w:color="EEEEEE"/>
            <w:bottom w:val="none" w:sz="0" w:space="0" w:color="auto"/>
            <w:right w:val="none" w:sz="0" w:space="0" w:color="auto"/>
          </w:divBdr>
          <w:divsChild>
            <w:div w:id="248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5790">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385415">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6767">
      <w:bodyDiv w:val="1"/>
      <w:marLeft w:val="0"/>
      <w:marRight w:val="0"/>
      <w:marTop w:val="0"/>
      <w:marBottom w:val="0"/>
      <w:divBdr>
        <w:top w:val="none" w:sz="0" w:space="0" w:color="auto"/>
        <w:left w:val="none" w:sz="0" w:space="0" w:color="auto"/>
        <w:bottom w:val="none" w:sz="0" w:space="0" w:color="auto"/>
        <w:right w:val="none" w:sz="0" w:space="0" w:color="auto"/>
      </w:divBdr>
    </w:div>
    <w:div w:id="182350398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362437">
      <w:bodyDiv w:val="1"/>
      <w:marLeft w:val="0"/>
      <w:marRight w:val="0"/>
      <w:marTop w:val="0"/>
      <w:marBottom w:val="0"/>
      <w:divBdr>
        <w:top w:val="none" w:sz="0" w:space="0" w:color="auto"/>
        <w:left w:val="none" w:sz="0" w:space="0" w:color="auto"/>
        <w:bottom w:val="none" w:sz="0" w:space="0" w:color="auto"/>
        <w:right w:val="none" w:sz="0" w:space="0" w:color="auto"/>
      </w:divBdr>
    </w:div>
    <w:div w:id="1827279758">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8575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0">
      <w:bodyDiv w:val="1"/>
      <w:marLeft w:val="0"/>
      <w:marRight w:val="0"/>
      <w:marTop w:val="0"/>
      <w:marBottom w:val="0"/>
      <w:divBdr>
        <w:top w:val="none" w:sz="0" w:space="0" w:color="auto"/>
        <w:left w:val="none" w:sz="0" w:space="0" w:color="auto"/>
        <w:bottom w:val="none" w:sz="0" w:space="0" w:color="auto"/>
        <w:right w:val="none" w:sz="0" w:space="0" w:color="auto"/>
      </w:divBdr>
    </w:div>
    <w:div w:id="1829325841">
      <w:bodyDiv w:val="1"/>
      <w:marLeft w:val="0"/>
      <w:marRight w:val="0"/>
      <w:marTop w:val="0"/>
      <w:marBottom w:val="0"/>
      <w:divBdr>
        <w:top w:val="none" w:sz="0" w:space="0" w:color="auto"/>
        <w:left w:val="none" w:sz="0" w:space="0" w:color="auto"/>
        <w:bottom w:val="none" w:sz="0" w:space="0" w:color="auto"/>
        <w:right w:val="none" w:sz="0" w:space="0" w:color="auto"/>
      </w:divBdr>
    </w:div>
    <w:div w:id="1830905543">
      <w:bodyDiv w:val="1"/>
      <w:marLeft w:val="0"/>
      <w:marRight w:val="0"/>
      <w:marTop w:val="0"/>
      <w:marBottom w:val="0"/>
      <w:divBdr>
        <w:top w:val="none" w:sz="0" w:space="0" w:color="auto"/>
        <w:left w:val="none" w:sz="0" w:space="0" w:color="auto"/>
        <w:bottom w:val="none" w:sz="0" w:space="0" w:color="auto"/>
        <w:right w:val="none" w:sz="0" w:space="0" w:color="auto"/>
      </w:divBdr>
    </w:div>
    <w:div w:id="1831213006">
      <w:bodyDiv w:val="1"/>
      <w:marLeft w:val="0"/>
      <w:marRight w:val="0"/>
      <w:marTop w:val="0"/>
      <w:marBottom w:val="0"/>
      <w:divBdr>
        <w:top w:val="none" w:sz="0" w:space="0" w:color="auto"/>
        <w:left w:val="none" w:sz="0" w:space="0" w:color="auto"/>
        <w:bottom w:val="none" w:sz="0" w:space="0" w:color="auto"/>
        <w:right w:val="none" w:sz="0" w:space="0" w:color="auto"/>
      </w:divBdr>
    </w:div>
    <w:div w:id="1831477893">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2940767">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999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3767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847135">
      <w:bodyDiv w:val="1"/>
      <w:marLeft w:val="0"/>
      <w:marRight w:val="0"/>
      <w:marTop w:val="0"/>
      <w:marBottom w:val="0"/>
      <w:divBdr>
        <w:top w:val="none" w:sz="0" w:space="0" w:color="auto"/>
        <w:left w:val="none" w:sz="0" w:space="0" w:color="auto"/>
        <w:bottom w:val="none" w:sz="0" w:space="0" w:color="auto"/>
        <w:right w:val="none" w:sz="0" w:space="0" w:color="auto"/>
      </w:divBdr>
    </w:div>
    <w:div w:id="1836990807">
      <w:bodyDiv w:val="1"/>
      <w:marLeft w:val="0"/>
      <w:marRight w:val="0"/>
      <w:marTop w:val="0"/>
      <w:marBottom w:val="0"/>
      <w:divBdr>
        <w:top w:val="none" w:sz="0" w:space="0" w:color="auto"/>
        <w:left w:val="none" w:sz="0" w:space="0" w:color="auto"/>
        <w:bottom w:val="none" w:sz="0" w:space="0" w:color="auto"/>
        <w:right w:val="none" w:sz="0" w:space="0" w:color="auto"/>
      </w:divBdr>
      <w:divsChild>
        <w:div w:id="1314791469">
          <w:marLeft w:val="0"/>
          <w:marRight w:val="0"/>
          <w:marTop w:val="0"/>
          <w:marBottom w:val="300"/>
          <w:divBdr>
            <w:top w:val="none" w:sz="0" w:space="0" w:color="auto"/>
            <w:left w:val="single" w:sz="36" w:space="15" w:color="EEEEEE"/>
            <w:bottom w:val="none" w:sz="0" w:space="0" w:color="auto"/>
            <w:right w:val="none" w:sz="0" w:space="0" w:color="auto"/>
          </w:divBdr>
          <w:divsChild>
            <w:div w:id="658077700">
              <w:marLeft w:val="0"/>
              <w:marRight w:val="0"/>
              <w:marTop w:val="0"/>
              <w:marBottom w:val="0"/>
              <w:divBdr>
                <w:top w:val="none" w:sz="0" w:space="0" w:color="auto"/>
                <w:left w:val="none" w:sz="0" w:space="0" w:color="auto"/>
                <w:bottom w:val="none" w:sz="0" w:space="0" w:color="auto"/>
                <w:right w:val="none" w:sz="0" w:space="0" w:color="auto"/>
              </w:divBdr>
            </w:div>
          </w:divsChild>
        </w:div>
        <w:div w:id="1433822102">
          <w:marLeft w:val="0"/>
          <w:marRight w:val="0"/>
          <w:marTop w:val="300"/>
          <w:marBottom w:val="825"/>
          <w:divBdr>
            <w:top w:val="none" w:sz="0" w:space="0" w:color="auto"/>
            <w:left w:val="none" w:sz="0" w:space="0" w:color="auto"/>
            <w:bottom w:val="none" w:sz="0" w:space="0" w:color="auto"/>
            <w:right w:val="none" w:sz="0" w:space="0" w:color="auto"/>
          </w:divBdr>
        </w:div>
      </w:divsChild>
    </w:div>
    <w:div w:id="1837111035">
      <w:bodyDiv w:val="1"/>
      <w:marLeft w:val="0"/>
      <w:marRight w:val="0"/>
      <w:marTop w:val="0"/>
      <w:marBottom w:val="0"/>
      <w:divBdr>
        <w:top w:val="none" w:sz="0" w:space="0" w:color="auto"/>
        <w:left w:val="none" w:sz="0" w:space="0" w:color="auto"/>
        <w:bottom w:val="none" w:sz="0" w:space="0" w:color="auto"/>
        <w:right w:val="none" w:sz="0" w:space="0" w:color="auto"/>
      </w:divBdr>
    </w:div>
    <w:div w:id="1837458365">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616804">
      <w:bodyDiv w:val="1"/>
      <w:marLeft w:val="0"/>
      <w:marRight w:val="0"/>
      <w:marTop w:val="0"/>
      <w:marBottom w:val="0"/>
      <w:divBdr>
        <w:top w:val="none" w:sz="0" w:space="0" w:color="auto"/>
        <w:left w:val="none" w:sz="0" w:space="0" w:color="auto"/>
        <w:bottom w:val="none" w:sz="0" w:space="0" w:color="auto"/>
        <w:right w:val="none" w:sz="0" w:space="0" w:color="auto"/>
      </w:divBdr>
    </w:div>
    <w:div w:id="183869315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7115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353462">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515287">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7206">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357855">
      <w:bodyDiv w:val="1"/>
      <w:marLeft w:val="0"/>
      <w:marRight w:val="0"/>
      <w:marTop w:val="0"/>
      <w:marBottom w:val="0"/>
      <w:divBdr>
        <w:top w:val="none" w:sz="0" w:space="0" w:color="auto"/>
        <w:left w:val="none" w:sz="0" w:space="0" w:color="auto"/>
        <w:bottom w:val="none" w:sz="0" w:space="0" w:color="auto"/>
        <w:right w:val="none" w:sz="0" w:space="0" w:color="auto"/>
      </w:divBdr>
    </w:div>
    <w:div w:id="1846820964">
      <w:bodyDiv w:val="1"/>
      <w:marLeft w:val="0"/>
      <w:marRight w:val="0"/>
      <w:marTop w:val="0"/>
      <w:marBottom w:val="0"/>
      <w:divBdr>
        <w:top w:val="none" w:sz="0" w:space="0" w:color="auto"/>
        <w:left w:val="none" w:sz="0" w:space="0" w:color="auto"/>
        <w:bottom w:val="none" w:sz="0" w:space="0" w:color="auto"/>
        <w:right w:val="none" w:sz="0" w:space="0" w:color="auto"/>
      </w:divBdr>
    </w:div>
    <w:div w:id="184754866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406966">
      <w:bodyDiv w:val="1"/>
      <w:marLeft w:val="0"/>
      <w:marRight w:val="0"/>
      <w:marTop w:val="0"/>
      <w:marBottom w:val="0"/>
      <w:divBdr>
        <w:top w:val="none" w:sz="0" w:space="0" w:color="auto"/>
        <w:left w:val="none" w:sz="0" w:space="0" w:color="auto"/>
        <w:bottom w:val="none" w:sz="0" w:space="0" w:color="auto"/>
        <w:right w:val="none" w:sz="0" w:space="0" w:color="auto"/>
      </w:divBdr>
    </w:div>
    <w:div w:id="1852529887">
      <w:bodyDiv w:val="1"/>
      <w:marLeft w:val="0"/>
      <w:marRight w:val="0"/>
      <w:marTop w:val="0"/>
      <w:marBottom w:val="0"/>
      <w:divBdr>
        <w:top w:val="none" w:sz="0" w:space="0" w:color="auto"/>
        <w:left w:val="none" w:sz="0" w:space="0" w:color="auto"/>
        <w:bottom w:val="none" w:sz="0" w:space="0" w:color="auto"/>
        <w:right w:val="none" w:sz="0" w:space="0" w:color="auto"/>
      </w:divBdr>
    </w:div>
    <w:div w:id="1852717136">
      <w:bodyDiv w:val="1"/>
      <w:marLeft w:val="0"/>
      <w:marRight w:val="0"/>
      <w:marTop w:val="0"/>
      <w:marBottom w:val="0"/>
      <w:divBdr>
        <w:top w:val="none" w:sz="0" w:space="0" w:color="auto"/>
        <w:left w:val="none" w:sz="0" w:space="0" w:color="auto"/>
        <w:bottom w:val="none" w:sz="0" w:space="0" w:color="auto"/>
        <w:right w:val="none" w:sz="0" w:space="0" w:color="auto"/>
      </w:divBdr>
    </w:div>
    <w:div w:id="1852792075">
      <w:bodyDiv w:val="1"/>
      <w:marLeft w:val="0"/>
      <w:marRight w:val="0"/>
      <w:marTop w:val="0"/>
      <w:marBottom w:val="0"/>
      <w:divBdr>
        <w:top w:val="none" w:sz="0" w:space="0" w:color="auto"/>
        <w:left w:val="none" w:sz="0" w:space="0" w:color="auto"/>
        <w:bottom w:val="none" w:sz="0" w:space="0" w:color="auto"/>
        <w:right w:val="none" w:sz="0" w:space="0" w:color="auto"/>
      </w:divBdr>
    </w:div>
    <w:div w:id="1852915343">
      <w:bodyDiv w:val="1"/>
      <w:marLeft w:val="0"/>
      <w:marRight w:val="0"/>
      <w:marTop w:val="0"/>
      <w:marBottom w:val="0"/>
      <w:divBdr>
        <w:top w:val="none" w:sz="0" w:space="0" w:color="auto"/>
        <w:left w:val="none" w:sz="0" w:space="0" w:color="auto"/>
        <w:bottom w:val="none" w:sz="0" w:space="0" w:color="auto"/>
        <w:right w:val="none" w:sz="0" w:space="0" w:color="auto"/>
      </w:divBdr>
      <w:divsChild>
        <w:div w:id="298653043">
          <w:marLeft w:val="0"/>
          <w:marRight w:val="0"/>
          <w:marTop w:val="0"/>
          <w:marBottom w:val="300"/>
          <w:divBdr>
            <w:top w:val="none" w:sz="0" w:space="0" w:color="auto"/>
            <w:left w:val="single" w:sz="36" w:space="15" w:color="EEEEEE"/>
            <w:bottom w:val="none" w:sz="0" w:space="0" w:color="auto"/>
            <w:right w:val="none" w:sz="0" w:space="0" w:color="auto"/>
          </w:divBdr>
          <w:divsChild>
            <w:div w:id="881089766">
              <w:marLeft w:val="0"/>
              <w:marRight w:val="0"/>
              <w:marTop w:val="0"/>
              <w:marBottom w:val="0"/>
              <w:divBdr>
                <w:top w:val="none" w:sz="0" w:space="0" w:color="auto"/>
                <w:left w:val="none" w:sz="0" w:space="0" w:color="auto"/>
                <w:bottom w:val="none" w:sz="0" w:space="0" w:color="auto"/>
                <w:right w:val="none" w:sz="0" w:space="0" w:color="auto"/>
              </w:divBdr>
            </w:div>
          </w:divsChild>
        </w:div>
        <w:div w:id="1560938021">
          <w:marLeft w:val="0"/>
          <w:marRight w:val="0"/>
          <w:marTop w:val="300"/>
          <w:marBottom w:val="825"/>
          <w:divBdr>
            <w:top w:val="none" w:sz="0" w:space="0" w:color="auto"/>
            <w:left w:val="none" w:sz="0" w:space="0" w:color="auto"/>
            <w:bottom w:val="none" w:sz="0" w:space="0" w:color="auto"/>
            <w:right w:val="none" w:sz="0" w:space="0" w:color="auto"/>
          </w:divBdr>
        </w:div>
      </w:divsChild>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605111">
      <w:bodyDiv w:val="1"/>
      <w:marLeft w:val="0"/>
      <w:marRight w:val="0"/>
      <w:marTop w:val="0"/>
      <w:marBottom w:val="0"/>
      <w:divBdr>
        <w:top w:val="none" w:sz="0" w:space="0" w:color="auto"/>
        <w:left w:val="none" w:sz="0" w:space="0" w:color="auto"/>
        <w:bottom w:val="none" w:sz="0" w:space="0" w:color="auto"/>
        <w:right w:val="none" w:sz="0" w:space="0" w:color="auto"/>
      </w:divBdr>
    </w:div>
    <w:div w:id="1857381181">
      <w:bodyDiv w:val="1"/>
      <w:marLeft w:val="0"/>
      <w:marRight w:val="0"/>
      <w:marTop w:val="0"/>
      <w:marBottom w:val="0"/>
      <w:divBdr>
        <w:top w:val="none" w:sz="0" w:space="0" w:color="auto"/>
        <w:left w:val="none" w:sz="0" w:space="0" w:color="auto"/>
        <w:bottom w:val="none" w:sz="0" w:space="0" w:color="auto"/>
        <w:right w:val="none" w:sz="0" w:space="0" w:color="auto"/>
      </w:divBdr>
    </w:div>
    <w:div w:id="18573825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242782">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096821">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751393">
      <w:bodyDiv w:val="1"/>
      <w:marLeft w:val="0"/>
      <w:marRight w:val="0"/>
      <w:marTop w:val="0"/>
      <w:marBottom w:val="0"/>
      <w:divBdr>
        <w:top w:val="none" w:sz="0" w:space="0" w:color="auto"/>
        <w:left w:val="none" w:sz="0" w:space="0" w:color="auto"/>
        <w:bottom w:val="none" w:sz="0" w:space="0" w:color="auto"/>
        <w:right w:val="none" w:sz="0" w:space="0" w:color="auto"/>
      </w:divBdr>
    </w:div>
    <w:div w:id="1866552876">
      <w:bodyDiv w:val="1"/>
      <w:marLeft w:val="0"/>
      <w:marRight w:val="0"/>
      <w:marTop w:val="0"/>
      <w:marBottom w:val="0"/>
      <w:divBdr>
        <w:top w:val="none" w:sz="0" w:space="0" w:color="auto"/>
        <w:left w:val="none" w:sz="0" w:space="0" w:color="auto"/>
        <w:bottom w:val="none" w:sz="0" w:space="0" w:color="auto"/>
        <w:right w:val="none" w:sz="0" w:space="0" w:color="auto"/>
      </w:divBdr>
    </w:div>
    <w:div w:id="1866753105">
      <w:bodyDiv w:val="1"/>
      <w:marLeft w:val="0"/>
      <w:marRight w:val="0"/>
      <w:marTop w:val="0"/>
      <w:marBottom w:val="0"/>
      <w:divBdr>
        <w:top w:val="none" w:sz="0" w:space="0" w:color="auto"/>
        <w:left w:val="none" w:sz="0" w:space="0" w:color="auto"/>
        <w:bottom w:val="none" w:sz="0" w:space="0" w:color="auto"/>
        <w:right w:val="none" w:sz="0" w:space="0" w:color="auto"/>
      </w:divBdr>
    </w:div>
    <w:div w:id="1867524817">
      <w:bodyDiv w:val="1"/>
      <w:marLeft w:val="0"/>
      <w:marRight w:val="0"/>
      <w:marTop w:val="0"/>
      <w:marBottom w:val="0"/>
      <w:divBdr>
        <w:top w:val="none" w:sz="0" w:space="0" w:color="auto"/>
        <w:left w:val="none" w:sz="0" w:space="0" w:color="auto"/>
        <w:bottom w:val="none" w:sz="0" w:space="0" w:color="auto"/>
        <w:right w:val="none" w:sz="0" w:space="0" w:color="auto"/>
      </w:divBdr>
    </w:div>
    <w:div w:id="1867795115">
      <w:bodyDiv w:val="1"/>
      <w:marLeft w:val="0"/>
      <w:marRight w:val="0"/>
      <w:marTop w:val="0"/>
      <w:marBottom w:val="0"/>
      <w:divBdr>
        <w:top w:val="none" w:sz="0" w:space="0" w:color="auto"/>
        <w:left w:val="none" w:sz="0" w:space="0" w:color="auto"/>
        <w:bottom w:val="none" w:sz="0" w:space="0" w:color="auto"/>
        <w:right w:val="none" w:sz="0" w:space="0" w:color="auto"/>
      </w:divBdr>
      <w:divsChild>
        <w:div w:id="758135446">
          <w:marLeft w:val="0"/>
          <w:marRight w:val="0"/>
          <w:marTop w:val="300"/>
          <w:marBottom w:val="825"/>
          <w:divBdr>
            <w:top w:val="none" w:sz="0" w:space="0" w:color="auto"/>
            <w:left w:val="none" w:sz="0" w:space="0" w:color="auto"/>
            <w:bottom w:val="none" w:sz="0" w:space="0" w:color="auto"/>
            <w:right w:val="none" w:sz="0" w:space="0" w:color="auto"/>
          </w:divBdr>
        </w:div>
        <w:div w:id="2096169817">
          <w:marLeft w:val="0"/>
          <w:marRight w:val="0"/>
          <w:marTop w:val="0"/>
          <w:marBottom w:val="300"/>
          <w:divBdr>
            <w:top w:val="none" w:sz="0" w:space="0" w:color="auto"/>
            <w:left w:val="single" w:sz="36" w:space="15" w:color="EEEEEE"/>
            <w:bottom w:val="none" w:sz="0" w:space="0" w:color="auto"/>
            <w:right w:val="none" w:sz="0" w:space="0" w:color="auto"/>
          </w:divBdr>
          <w:divsChild>
            <w:div w:id="585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63738">
      <w:bodyDiv w:val="1"/>
      <w:marLeft w:val="0"/>
      <w:marRight w:val="0"/>
      <w:marTop w:val="0"/>
      <w:marBottom w:val="0"/>
      <w:divBdr>
        <w:top w:val="none" w:sz="0" w:space="0" w:color="auto"/>
        <w:left w:val="none" w:sz="0" w:space="0" w:color="auto"/>
        <w:bottom w:val="none" w:sz="0" w:space="0" w:color="auto"/>
        <w:right w:val="none" w:sz="0" w:space="0" w:color="auto"/>
      </w:divBdr>
      <w:divsChild>
        <w:div w:id="187913228">
          <w:marLeft w:val="0"/>
          <w:marRight w:val="0"/>
          <w:marTop w:val="300"/>
          <w:marBottom w:val="825"/>
          <w:divBdr>
            <w:top w:val="none" w:sz="0" w:space="0" w:color="auto"/>
            <w:left w:val="none" w:sz="0" w:space="0" w:color="auto"/>
            <w:bottom w:val="none" w:sz="0" w:space="0" w:color="auto"/>
            <w:right w:val="none" w:sz="0" w:space="0" w:color="auto"/>
          </w:divBdr>
        </w:div>
        <w:div w:id="725295049">
          <w:marLeft w:val="0"/>
          <w:marRight w:val="0"/>
          <w:marTop w:val="0"/>
          <w:marBottom w:val="300"/>
          <w:divBdr>
            <w:top w:val="none" w:sz="0" w:space="0" w:color="auto"/>
            <w:left w:val="single" w:sz="36" w:space="15" w:color="EEEEEE"/>
            <w:bottom w:val="none" w:sz="0" w:space="0" w:color="auto"/>
            <w:right w:val="none" w:sz="0" w:space="0" w:color="auto"/>
          </w:divBdr>
          <w:divsChild>
            <w:div w:id="163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6193">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332530">
      <w:bodyDiv w:val="1"/>
      <w:marLeft w:val="0"/>
      <w:marRight w:val="0"/>
      <w:marTop w:val="0"/>
      <w:marBottom w:val="0"/>
      <w:divBdr>
        <w:top w:val="none" w:sz="0" w:space="0" w:color="auto"/>
        <w:left w:val="none" w:sz="0" w:space="0" w:color="auto"/>
        <w:bottom w:val="none" w:sz="0" w:space="0" w:color="auto"/>
        <w:right w:val="none" w:sz="0" w:space="0" w:color="auto"/>
      </w:divBdr>
    </w:div>
    <w:div w:id="1871995757">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79867">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218">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844346">
      <w:bodyDiv w:val="1"/>
      <w:marLeft w:val="0"/>
      <w:marRight w:val="0"/>
      <w:marTop w:val="0"/>
      <w:marBottom w:val="0"/>
      <w:divBdr>
        <w:top w:val="none" w:sz="0" w:space="0" w:color="auto"/>
        <w:left w:val="none" w:sz="0" w:space="0" w:color="auto"/>
        <w:bottom w:val="none" w:sz="0" w:space="0" w:color="auto"/>
        <w:right w:val="none" w:sz="0" w:space="0" w:color="auto"/>
      </w:divBdr>
    </w:div>
    <w:div w:id="1876304790">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9074">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3610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504754">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193660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67311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3979503">
      <w:bodyDiv w:val="1"/>
      <w:marLeft w:val="0"/>
      <w:marRight w:val="0"/>
      <w:marTop w:val="0"/>
      <w:marBottom w:val="0"/>
      <w:divBdr>
        <w:top w:val="none" w:sz="0" w:space="0" w:color="auto"/>
        <w:left w:val="none" w:sz="0" w:space="0" w:color="auto"/>
        <w:bottom w:val="none" w:sz="0" w:space="0" w:color="auto"/>
        <w:right w:val="none" w:sz="0" w:space="0" w:color="auto"/>
      </w:divBdr>
    </w:div>
    <w:div w:id="1884514792">
      <w:bodyDiv w:val="1"/>
      <w:marLeft w:val="0"/>
      <w:marRight w:val="0"/>
      <w:marTop w:val="0"/>
      <w:marBottom w:val="0"/>
      <w:divBdr>
        <w:top w:val="none" w:sz="0" w:space="0" w:color="auto"/>
        <w:left w:val="none" w:sz="0" w:space="0" w:color="auto"/>
        <w:bottom w:val="none" w:sz="0" w:space="0" w:color="auto"/>
        <w:right w:val="none" w:sz="0" w:space="0" w:color="auto"/>
      </w:divBdr>
    </w:div>
    <w:div w:id="1885367213">
      <w:bodyDiv w:val="1"/>
      <w:marLeft w:val="0"/>
      <w:marRight w:val="0"/>
      <w:marTop w:val="0"/>
      <w:marBottom w:val="0"/>
      <w:divBdr>
        <w:top w:val="none" w:sz="0" w:space="0" w:color="auto"/>
        <w:left w:val="none" w:sz="0" w:space="0" w:color="auto"/>
        <w:bottom w:val="none" w:sz="0" w:space="0" w:color="auto"/>
        <w:right w:val="none" w:sz="0" w:space="0" w:color="auto"/>
      </w:divBdr>
      <w:divsChild>
        <w:div w:id="1711414757">
          <w:marLeft w:val="0"/>
          <w:marRight w:val="0"/>
          <w:marTop w:val="0"/>
          <w:marBottom w:val="300"/>
          <w:divBdr>
            <w:top w:val="none" w:sz="0" w:space="0" w:color="auto"/>
            <w:left w:val="single" w:sz="36" w:space="15" w:color="EEEEEE"/>
            <w:bottom w:val="none" w:sz="0" w:space="0" w:color="auto"/>
            <w:right w:val="none" w:sz="0" w:space="0" w:color="auto"/>
          </w:divBdr>
        </w:div>
        <w:div w:id="1777020140">
          <w:marLeft w:val="0"/>
          <w:marRight w:val="0"/>
          <w:marTop w:val="300"/>
          <w:marBottom w:val="825"/>
          <w:divBdr>
            <w:top w:val="none" w:sz="0" w:space="0" w:color="auto"/>
            <w:left w:val="none" w:sz="0" w:space="0" w:color="auto"/>
            <w:bottom w:val="none" w:sz="0" w:space="0" w:color="auto"/>
            <w:right w:val="none" w:sz="0" w:space="0" w:color="auto"/>
          </w:divBdr>
        </w:div>
      </w:divsChild>
    </w:div>
    <w:div w:id="18855563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58">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504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8987489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409017">
      <w:bodyDiv w:val="1"/>
      <w:marLeft w:val="0"/>
      <w:marRight w:val="0"/>
      <w:marTop w:val="0"/>
      <w:marBottom w:val="0"/>
      <w:divBdr>
        <w:top w:val="none" w:sz="0" w:space="0" w:color="auto"/>
        <w:left w:val="none" w:sz="0" w:space="0" w:color="auto"/>
        <w:bottom w:val="none" w:sz="0" w:space="0" w:color="auto"/>
        <w:right w:val="none" w:sz="0" w:space="0" w:color="auto"/>
      </w:divBdr>
    </w:div>
    <w:div w:id="1890648755">
      <w:bodyDiv w:val="1"/>
      <w:marLeft w:val="0"/>
      <w:marRight w:val="0"/>
      <w:marTop w:val="0"/>
      <w:marBottom w:val="0"/>
      <w:divBdr>
        <w:top w:val="none" w:sz="0" w:space="0" w:color="auto"/>
        <w:left w:val="none" w:sz="0" w:space="0" w:color="auto"/>
        <w:bottom w:val="none" w:sz="0" w:space="0" w:color="auto"/>
        <w:right w:val="none" w:sz="0" w:space="0" w:color="auto"/>
      </w:divBdr>
    </w:div>
    <w:div w:id="1890801471">
      <w:bodyDiv w:val="1"/>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300"/>
          <w:marBottom w:val="825"/>
          <w:divBdr>
            <w:top w:val="none" w:sz="0" w:space="0" w:color="auto"/>
            <w:left w:val="none" w:sz="0" w:space="0" w:color="auto"/>
            <w:bottom w:val="none" w:sz="0" w:space="0" w:color="auto"/>
            <w:right w:val="none" w:sz="0" w:space="0" w:color="auto"/>
          </w:divBdr>
        </w:div>
        <w:div w:id="1591966108">
          <w:marLeft w:val="0"/>
          <w:marRight w:val="0"/>
          <w:marTop w:val="0"/>
          <w:marBottom w:val="300"/>
          <w:divBdr>
            <w:top w:val="none" w:sz="0" w:space="0" w:color="auto"/>
            <w:left w:val="single" w:sz="36" w:space="15" w:color="EEEEEE"/>
            <w:bottom w:val="none" w:sz="0" w:space="0" w:color="auto"/>
            <w:right w:val="none" w:sz="0" w:space="0" w:color="auto"/>
          </w:divBdr>
          <w:divsChild>
            <w:div w:id="61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1106">
      <w:bodyDiv w:val="1"/>
      <w:marLeft w:val="0"/>
      <w:marRight w:val="0"/>
      <w:marTop w:val="0"/>
      <w:marBottom w:val="0"/>
      <w:divBdr>
        <w:top w:val="none" w:sz="0" w:space="0" w:color="auto"/>
        <w:left w:val="none" w:sz="0" w:space="0" w:color="auto"/>
        <w:bottom w:val="none" w:sz="0" w:space="0" w:color="auto"/>
        <w:right w:val="none" w:sz="0" w:space="0" w:color="auto"/>
      </w:divBdr>
      <w:divsChild>
        <w:div w:id="2023778631">
          <w:marLeft w:val="0"/>
          <w:marRight w:val="0"/>
          <w:marTop w:val="0"/>
          <w:marBottom w:val="0"/>
          <w:divBdr>
            <w:top w:val="none" w:sz="0" w:space="0" w:color="auto"/>
            <w:left w:val="none" w:sz="0" w:space="0" w:color="auto"/>
            <w:bottom w:val="none" w:sz="0" w:space="0" w:color="auto"/>
            <w:right w:val="none" w:sz="0" w:space="0" w:color="auto"/>
          </w:divBdr>
          <w:divsChild>
            <w:div w:id="752894258">
              <w:marLeft w:val="0"/>
              <w:marRight w:val="0"/>
              <w:marTop w:val="0"/>
              <w:marBottom w:val="0"/>
              <w:divBdr>
                <w:top w:val="none" w:sz="0" w:space="0" w:color="auto"/>
                <w:left w:val="none" w:sz="0" w:space="0" w:color="auto"/>
                <w:bottom w:val="none" w:sz="0" w:space="0" w:color="auto"/>
                <w:right w:val="none" w:sz="0" w:space="0" w:color="auto"/>
              </w:divBdr>
            </w:div>
            <w:div w:id="1164903364">
              <w:marLeft w:val="0"/>
              <w:marRight w:val="75"/>
              <w:marTop w:val="0"/>
              <w:marBottom w:val="75"/>
              <w:divBdr>
                <w:top w:val="none" w:sz="0" w:space="0" w:color="auto"/>
                <w:left w:val="none" w:sz="0" w:space="0" w:color="auto"/>
                <w:bottom w:val="none" w:sz="0" w:space="0" w:color="auto"/>
                <w:right w:val="none" w:sz="0" w:space="0" w:color="auto"/>
              </w:divBdr>
            </w:div>
          </w:divsChild>
        </w:div>
        <w:div w:id="206643432">
          <w:marLeft w:val="0"/>
          <w:marRight w:val="0"/>
          <w:marTop w:val="0"/>
          <w:marBottom w:val="0"/>
          <w:divBdr>
            <w:top w:val="none" w:sz="0" w:space="0" w:color="auto"/>
            <w:left w:val="none" w:sz="0" w:space="0" w:color="auto"/>
            <w:bottom w:val="none" w:sz="0" w:space="0" w:color="auto"/>
            <w:right w:val="none" w:sz="0" w:space="0" w:color="auto"/>
          </w:divBdr>
          <w:divsChild>
            <w:div w:id="2071340412">
              <w:marLeft w:val="0"/>
              <w:marRight w:val="0"/>
              <w:marTop w:val="0"/>
              <w:marBottom w:val="450"/>
              <w:divBdr>
                <w:top w:val="single" w:sz="18" w:space="0" w:color="FFFFFF"/>
                <w:left w:val="none" w:sz="0" w:space="0" w:color="FFFFFF"/>
                <w:bottom w:val="none" w:sz="0" w:space="0" w:color="FFFFFF"/>
                <w:right w:val="none" w:sz="0" w:space="0" w:color="FFFFFF"/>
              </w:divBdr>
              <w:divsChild>
                <w:div w:id="25328455">
                  <w:marLeft w:val="0"/>
                  <w:marRight w:val="0"/>
                  <w:marTop w:val="0"/>
                  <w:marBottom w:val="0"/>
                  <w:divBdr>
                    <w:top w:val="none" w:sz="0" w:space="0" w:color="auto"/>
                    <w:left w:val="none" w:sz="0" w:space="0" w:color="auto"/>
                    <w:bottom w:val="none" w:sz="0" w:space="0" w:color="auto"/>
                    <w:right w:val="none" w:sz="0" w:space="0" w:color="auto"/>
                  </w:divBdr>
                  <w:divsChild>
                    <w:div w:id="685861609">
                      <w:marLeft w:val="0"/>
                      <w:marRight w:val="0"/>
                      <w:marTop w:val="0"/>
                      <w:marBottom w:val="0"/>
                      <w:divBdr>
                        <w:top w:val="none" w:sz="0" w:space="0" w:color="auto"/>
                        <w:left w:val="none" w:sz="0" w:space="0" w:color="auto"/>
                        <w:bottom w:val="none" w:sz="0" w:space="0" w:color="auto"/>
                        <w:right w:val="none" w:sz="0" w:space="0" w:color="auto"/>
                      </w:divBdr>
                      <w:divsChild>
                        <w:div w:id="2115399905">
                          <w:marLeft w:val="0"/>
                          <w:marRight w:val="0"/>
                          <w:marTop w:val="30"/>
                          <w:marBottom w:val="0"/>
                          <w:divBdr>
                            <w:top w:val="single" w:sz="6" w:space="0" w:color="FEC400"/>
                            <w:left w:val="none" w:sz="0" w:space="0" w:color="auto"/>
                            <w:bottom w:val="none" w:sz="0" w:space="0" w:color="auto"/>
                            <w:right w:val="none" w:sz="0" w:space="0" w:color="auto"/>
                          </w:divBdr>
                        </w:div>
                        <w:div w:id="981497468">
                          <w:marLeft w:val="0"/>
                          <w:marRight w:val="0"/>
                          <w:marTop w:val="225"/>
                          <w:marBottom w:val="300"/>
                          <w:divBdr>
                            <w:top w:val="none" w:sz="0" w:space="0" w:color="auto"/>
                            <w:left w:val="none" w:sz="0" w:space="0" w:color="auto"/>
                            <w:bottom w:val="none" w:sz="0" w:space="0" w:color="auto"/>
                            <w:right w:val="none" w:sz="0" w:space="0" w:color="auto"/>
                          </w:divBdr>
                          <w:divsChild>
                            <w:div w:id="2554857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530426">
      <w:bodyDiv w:val="1"/>
      <w:marLeft w:val="0"/>
      <w:marRight w:val="0"/>
      <w:marTop w:val="0"/>
      <w:marBottom w:val="0"/>
      <w:divBdr>
        <w:top w:val="none" w:sz="0" w:space="0" w:color="auto"/>
        <w:left w:val="none" w:sz="0" w:space="0" w:color="auto"/>
        <w:bottom w:val="none" w:sz="0" w:space="0" w:color="auto"/>
        <w:right w:val="none" w:sz="0" w:space="0" w:color="auto"/>
      </w:divBdr>
    </w:div>
    <w:div w:id="1891649954">
      <w:bodyDiv w:val="1"/>
      <w:marLeft w:val="0"/>
      <w:marRight w:val="0"/>
      <w:marTop w:val="0"/>
      <w:marBottom w:val="0"/>
      <w:divBdr>
        <w:top w:val="none" w:sz="0" w:space="0" w:color="auto"/>
        <w:left w:val="none" w:sz="0" w:space="0" w:color="auto"/>
        <w:bottom w:val="none" w:sz="0" w:space="0" w:color="auto"/>
        <w:right w:val="none" w:sz="0" w:space="0" w:color="auto"/>
      </w:divBdr>
      <w:divsChild>
        <w:div w:id="318193036">
          <w:marLeft w:val="0"/>
          <w:marRight w:val="0"/>
          <w:marTop w:val="300"/>
          <w:marBottom w:val="825"/>
          <w:divBdr>
            <w:top w:val="none" w:sz="0" w:space="0" w:color="auto"/>
            <w:left w:val="none" w:sz="0" w:space="0" w:color="auto"/>
            <w:bottom w:val="none" w:sz="0" w:space="0" w:color="auto"/>
            <w:right w:val="none" w:sz="0" w:space="0" w:color="auto"/>
          </w:divBdr>
        </w:div>
        <w:div w:id="1120027208">
          <w:marLeft w:val="0"/>
          <w:marRight w:val="0"/>
          <w:marTop w:val="0"/>
          <w:marBottom w:val="300"/>
          <w:divBdr>
            <w:top w:val="none" w:sz="0" w:space="0" w:color="auto"/>
            <w:left w:val="single" w:sz="36" w:space="15" w:color="EEEEEE"/>
            <w:bottom w:val="none" w:sz="0" w:space="0" w:color="auto"/>
            <w:right w:val="none" w:sz="0" w:space="0" w:color="auto"/>
          </w:divBdr>
          <w:divsChild>
            <w:div w:id="326400103">
              <w:marLeft w:val="0"/>
              <w:marRight w:val="0"/>
              <w:marTop w:val="0"/>
              <w:marBottom w:val="0"/>
              <w:divBdr>
                <w:top w:val="none" w:sz="0" w:space="0" w:color="auto"/>
                <w:left w:val="none" w:sz="0" w:space="0" w:color="auto"/>
                <w:bottom w:val="none" w:sz="0" w:space="0" w:color="auto"/>
                <w:right w:val="none" w:sz="0" w:space="0" w:color="auto"/>
              </w:divBdr>
            </w:div>
            <w:div w:id="429545847">
              <w:marLeft w:val="0"/>
              <w:marRight w:val="0"/>
              <w:marTop w:val="0"/>
              <w:marBottom w:val="0"/>
              <w:divBdr>
                <w:top w:val="none" w:sz="0" w:space="0" w:color="auto"/>
                <w:left w:val="none" w:sz="0" w:space="0" w:color="auto"/>
                <w:bottom w:val="none" w:sz="0" w:space="0" w:color="auto"/>
                <w:right w:val="none" w:sz="0" w:space="0" w:color="auto"/>
              </w:divBdr>
            </w:div>
            <w:div w:id="557975317">
              <w:marLeft w:val="0"/>
              <w:marRight w:val="0"/>
              <w:marTop w:val="0"/>
              <w:marBottom w:val="0"/>
              <w:divBdr>
                <w:top w:val="none" w:sz="0" w:space="0" w:color="auto"/>
                <w:left w:val="none" w:sz="0" w:space="0" w:color="auto"/>
                <w:bottom w:val="none" w:sz="0" w:space="0" w:color="auto"/>
                <w:right w:val="none" w:sz="0" w:space="0" w:color="auto"/>
              </w:divBdr>
            </w:div>
            <w:div w:id="773355953">
              <w:marLeft w:val="0"/>
              <w:marRight w:val="0"/>
              <w:marTop w:val="0"/>
              <w:marBottom w:val="0"/>
              <w:divBdr>
                <w:top w:val="none" w:sz="0" w:space="0" w:color="auto"/>
                <w:left w:val="none" w:sz="0" w:space="0" w:color="auto"/>
                <w:bottom w:val="none" w:sz="0" w:space="0" w:color="auto"/>
                <w:right w:val="none" w:sz="0" w:space="0" w:color="auto"/>
              </w:divBdr>
            </w:div>
            <w:div w:id="836768260">
              <w:marLeft w:val="0"/>
              <w:marRight w:val="0"/>
              <w:marTop w:val="0"/>
              <w:marBottom w:val="0"/>
              <w:divBdr>
                <w:top w:val="none" w:sz="0" w:space="0" w:color="auto"/>
                <w:left w:val="none" w:sz="0" w:space="0" w:color="auto"/>
                <w:bottom w:val="none" w:sz="0" w:space="0" w:color="auto"/>
                <w:right w:val="none" w:sz="0" w:space="0" w:color="auto"/>
              </w:divBdr>
            </w:div>
            <w:div w:id="1010253971">
              <w:marLeft w:val="0"/>
              <w:marRight w:val="0"/>
              <w:marTop w:val="0"/>
              <w:marBottom w:val="0"/>
              <w:divBdr>
                <w:top w:val="none" w:sz="0" w:space="0" w:color="auto"/>
                <w:left w:val="none" w:sz="0" w:space="0" w:color="auto"/>
                <w:bottom w:val="none" w:sz="0" w:space="0" w:color="auto"/>
                <w:right w:val="none" w:sz="0" w:space="0" w:color="auto"/>
              </w:divBdr>
            </w:div>
            <w:div w:id="1480144958">
              <w:marLeft w:val="0"/>
              <w:marRight w:val="0"/>
              <w:marTop w:val="0"/>
              <w:marBottom w:val="0"/>
              <w:divBdr>
                <w:top w:val="none" w:sz="0" w:space="0" w:color="auto"/>
                <w:left w:val="none" w:sz="0" w:space="0" w:color="auto"/>
                <w:bottom w:val="none" w:sz="0" w:space="0" w:color="auto"/>
                <w:right w:val="none" w:sz="0" w:space="0" w:color="auto"/>
              </w:divBdr>
            </w:div>
            <w:div w:id="152975561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837885">
      <w:bodyDiv w:val="1"/>
      <w:marLeft w:val="0"/>
      <w:marRight w:val="0"/>
      <w:marTop w:val="0"/>
      <w:marBottom w:val="0"/>
      <w:divBdr>
        <w:top w:val="none" w:sz="0" w:space="0" w:color="auto"/>
        <w:left w:val="none" w:sz="0" w:space="0" w:color="auto"/>
        <w:bottom w:val="none" w:sz="0" w:space="0" w:color="auto"/>
        <w:right w:val="none" w:sz="0" w:space="0" w:color="auto"/>
      </w:divBdr>
      <w:divsChild>
        <w:div w:id="404452269">
          <w:marLeft w:val="0"/>
          <w:marRight w:val="0"/>
          <w:marTop w:val="0"/>
          <w:marBottom w:val="300"/>
          <w:divBdr>
            <w:top w:val="none" w:sz="0" w:space="0" w:color="auto"/>
            <w:left w:val="single" w:sz="36" w:space="15" w:color="EEEEEE"/>
            <w:bottom w:val="none" w:sz="0" w:space="0" w:color="auto"/>
            <w:right w:val="none" w:sz="0" w:space="0" w:color="auto"/>
          </w:divBdr>
          <w:divsChild>
            <w:div w:id="150173501">
              <w:marLeft w:val="0"/>
              <w:marRight w:val="0"/>
              <w:marTop w:val="0"/>
              <w:marBottom w:val="0"/>
              <w:divBdr>
                <w:top w:val="none" w:sz="0" w:space="0" w:color="auto"/>
                <w:left w:val="none" w:sz="0" w:space="0" w:color="auto"/>
                <w:bottom w:val="none" w:sz="0" w:space="0" w:color="auto"/>
                <w:right w:val="none" w:sz="0" w:space="0" w:color="auto"/>
              </w:divBdr>
            </w:div>
          </w:divsChild>
        </w:div>
        <w:div w:id="1305744859">
          <w:marLeft w:val="0"/>
          <w:marRight w:val="0"/>
          <w:marTop w:val="300"/>
          <w:marBottom w:val="825"/>
          <w:divBdr>
            <w:top w:val="none" w:sz="0" w:space="0" w:color="auto"/>
            <w:left w:val="none" w:sz="0" w:space="0" w:color="auto"/>
            <w:bottom w:val="none" w:sz="0" w:space="0" w:color="auto"/>
            <w:right w:val="none" w:sz="0" w:space="0" w:color="auto"/>
          </w:divBdr>
        </w:div>
      </w:divsChild>
    </w:div>
    <w:div w:id="1892888960">
      <w:bodyDiv w:val="1"/>
      <w:marLeft w:val="0"/>
      <w:marRight w:val="0"/>
      <w:marTop w:val="0"/>
      <w:marBottom w:val="0"/>
      <w:divBdr>
        <w:top w:val="none" w:sz="0" w:space="0" w:color="auto"/>
        <w:left w:val="none" w:sz="0" w:space="0" w:color="auto"/>
        <w:bottom w:val="none" w:sz="0" w:space="0" w:color="auto"/>
        <w:right w:val="none" w:sz="0" w:space="0" w:color="auto"/>
      </w:divBdr>
    </w:div>
    <w:div w:id="1893492484">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10843">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197537">
      <w:bodyDiv w:val="1"/>
      <w:marLeft w:val="0"/>
      <w:marRight w:val="0"/>
      <w:marTop w:val="0"/>
      <w:marBottom w:val="0"/>
      <w:divBdr>
        <w:top w:val="none" w:sz="0" w:space="0" w:color="auto"/>
        <w:left w:val="none" w:sz="0" w:space="0" w:color="auto"/>
        <w:bottom w:val="none" w:sz="0" w:space="0" w:color="auto"/>
        <w:right w:val="none" w:sz="0" w:space="0" w:color="auto"/>
      </w:divBdr>
    </w:div>
    <w:div w:id="1895433833">
      <w:bodyDiv w:val="1"/>
      <w:marLeft w:val="0"/>
      <w:marRight w:val="0"/>
      <w:marTop w:val="0"/>
      <w:marBottom w:val="0"/>
      <w:divBdr>
        <w:top w:val="none" w:sz="0" w:space="0" w:color="auto"/>
        <w:left w:val="none" w:sz="0" w:space="0" w:color="auto"/>
        <w:bottom w:val="none" w:sz="0" w:space="0" w:color="auto"/>
        <w:right w:val="none" w:sz="0" w:space="0" w:color="auto"/>
      </w:divBdr>
    </w:div>
    <w:div w:id="1895463477">
      <w:bodyDiv w:val="1"/>
      <w:marLeft w:val="0"/>
      <w:marRight w:val="0"/>
      <w:marTop w:val="0"/>
      <w:marBottom w:val="0"/>
      <w:divBdr>
        <w:top w:val="none" w:sz="0" w:space="0" w:color="auto"/>
        <w:left w:val="none" w:sz="0" w:space="0" w:color="auto"/>
        <w:bottom w:val="none" w:sz="0" w:space="0" w:color="auto"/>
        <w:right w:val="none" w:sz="0" w:space="0" w:color="auto"/>
      </w:divBdr>
    </w:div>
    <w:div w:id="1895501469">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741674">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202000">
      <w:bodyDiv w:val="1"/>
      <w:marLeft w:val="0"/>
      <w:marRight w:val="0"/>
      <w:marTop w:val="0"/>
      <w:marBottom w:val="0"/>
      <w:divBdr>
        <w:top w:val="none" w:sz="0" w:space="0" w:color="auto"/>
        <w:left w:val="none" w:sz="0" w:space="0" w:color="auto"/>
        <w:bottom w:val="none" w:sz="0" w:space="0" w:color="auto"/>
        <w:right w:val="none" w:sz="0" w:space="0" w:color="auto"/>
      </w:divBdr>
    </w:div>
    <w:div w:id="1898398476">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170760">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241004">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07912">
      <w:bodyDiv w:val="1"/>
      <w:marLeft w:val="0"/>
      <w:marRight w:val="0"/>
      <w:marTop w:val="0"/>
      <w:marBottom w:val="0"/>
      <w:divBdr>
        <w:top w:val="none" w:sz="0" w:space="0" w:color="auto"/>
        <w:left w:val="none" w:sz="0" w:space="0" w:color="auto"/>
        <w:bottom w:val="none" w:sz="0" w:space="0" w:color="auto"/>
        <w:right w:val="none" w:sz="0" w:space="0" w:color="auto"/>
      </w:divBdr>
    </w:div>
    <w:div w:id="19012128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47528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364216">
      <w:bodyDiv w:val="1"/>
      <w:marLeft w:val="0"/>
      <w:marRight w:val="0"/>
      <w:marTop w:val="0"/>
      <w:marBottom w:val="0"/>
      <w:divBdr>
        <w:top w:val="none" w:sz="0" w:space="0" w:color="auto"/>
        <w:left w:val="none" w:sz="0" w:space="0" w:color="auto"/>
        <w:bottom w:val="none" w:sz="0" w:space="0" w:color="auto"/>
        <w:right w:val="none" w:sz="0" w:space="0" w:color="auto"/>
      </w:divBdr>
    </w:div>
    <w:div w:id="190436815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75421">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1348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961876">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2884048">
      <w:bodyDiv w:val="1"/>
      <w:marLeft w:val="0"/>
      <w:marRight w:val="0"/>
      <w:marTop w:val="0"/>
      <w:marBottom w:val="0"/>
      <w:divBdr>
        <w:top w:val="none" w:sz="0" w:space="0" w:color="auto"/>
        <w:left w:val="none" w:sz="0" w:space="0" w:color="auto"/>
        <w:bottom w:val="none" w:sz="0" w:space="0" w:color="auto"/>
        <w:right w:val="none" w:sz="0" w:space="0" w:color="auto"/>
      </w:divBdr>
    </w:div>
    <w:div w:id="1913470291">
      <w:bodyDiv w:val="1"/>
      <w:marLeft w:val="0"/>
      <w:marRight w:val="0"/>
      <w:marTop w:val="0"/>
      <w:marBottom w:val="0"/>
      <w:divBdr>
        <w:top w:val="none" w:sz="0" w:space="0" w:color="auto"/>
        <w:left w:val="none" w:sz="0" w:space="0" w:color="auto"/>
        <w:bottom w:val="none" w:sz="0" w:space="0" w:color="auto"/>
        <w:right w:val="none" w:sz="0" w:space="0" w:color="auto"/>
      </w:divBdr>
    </w:div>
    <w:div w:id="1913731208">
      <w:bodyDiv w:val="1"/>
      <w:marLeft w:val="0"/>
      <w:marRight w:val="0"/>
      <w:marTop w:val="0"/>
      <w:marBottom w:val="0"/>
      <w:divBdr>
        <w:top w:val="none" w:sz="0" w:space="0" w:color="auto"/>
        <w:left w:val="none" w:sz="0" w:space="0" w:color="auto"/>
        <w:bottom w:val="none" w:sz="0" w:space="0" w:color="auto"/>
        <w:right w:val="none" w:sz="0" w:space="0" w:color="auto"/>
      </w:divBdr>
      <w:divsChild>
        <w:div w:id="787509599">
          <w:marLeft w:val="0"/>
          <w:marRight w:val="0"/>
          <w:marTop w:val="0"/>
          <w:marBottom w:val="0"/>
          <w:divBdr>
            <w:top w:val="none" w:sz="0" w:space="0" w:color="auto"/>
            <w:left w:val="none" w:sz="0" w:space="0" w:color="auto"/>
            <w:bottom w:val="none" w:sz="0" w:space="0" w:color="auto"/>
            <w:right w:val="none" w:sz="0" w:space="0" w:color="auto"/>
          </w:divBdr>
          <w:divsChild>
            <w:div w:id="3379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966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8981465">
      <w:bodyDiv w:val="1"/>
      <w:marLeft w:val="0"/>
      <w:marRight w:val="0"/>
      <w:marTop w:val="0"/>
      <w:marBottom w:val="0"/>
      <w:divBdr>
        <w:top w:val="none" w:sz="0" w:space="0" w:color="auto"/>
        <w:left w:val="none" w:sz="0" w:space="0" w:color="auto"/>
        <w:bottom w:val="none" w:sz="0" w:space="0" w:color="auto"/>
        <w:right w:val="none" w:sz="0" w:space="0" w:color="auto"/>
      </w:divBdr>
    </w:div>
    <w:div w:id="191944241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552098">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056855">
      <w:bodyDiv w:val="1"/>
      <w:marLeft w:val="0"/>
      <w:marRight w:val="0"/>
      <w:marTop w:val="0"/>
      <w:marBottom w:val="0"/>
      <w:divBdr>
        <w:top w:val="none" w:sz="0" w:space="0" w:color="auto"/>
        <w:left w:val="none" w:sz="0" w:space="0" w:color="auto"/>
        <w:bottom w:val="none" w:sz="0" w:space="0" w:color="auto"/>
        <w:right w:val="none" w:sz="0" w:space="0" w:color="auto"/>
      </w:divBdr>
    </w:div>
    <w:div w:id="1922061608">
      <w:bodyDiv w:val="1"/>
      <w:marLeft w:val="0"/>
      <w:marRight w:val="0"/>
      <w:marTop w:val="0"/>
      <w:marBottom w:val="0"/>
      <w:divBdr>
        <w:top w:val="none" w:sz="0" w:space="0" w:color="auto"/>
        <w:left w:val="none" w:sz="0" w:space="0" w:color="auto"/>
        <w:bottom w:val="none" w:sz="0" w:space="0" w:color="auto"/>
        <w:right w:val="none" w:sz="0" w:space="0" w:color="auto"/>
      </w:divBdr>
    </w:div>
    <w:div w:id="1922522775">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1922717716">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63834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47410">
      <w:bodyDiv w:val="1"/>
      <w:marLeft w:val="0"/>
      <w:marRight w:val="0"/>
      <w:marTop w:val="0"/>
      <w:marBottom w:val="0"/>
      <w:divBdr>
        <w:top w:val="none" w:sz="0" w:space="0" w:color="auto"/>
        <w:left w:val="none" w:sz="0" w:space="0" w:color="auto"/>
        <w:bottom w:val="none" w:sz="0" w:space="0" w:color="auto"/>
        <w:right w:val="none" w:sz="0" w:space="0" w:color="auto"/>
      </w:divBdr>
      <w:divsChild>
        <w:div w:id="533470216">
          <w:marLeft w:val="0"/>
          <w:marRight w:val="0"/>
          <w:marTop w:val="150"/>
          <w:marBottom w:val="0"/>
          <w:divBdr>
            <w:top w:val="none" w:sz="0" w:space="0" w:color="auto"/>
            <w:left w:val="none" w:sz="0" w:space="0" w:color="auto"/>
            <w:bottom w:val="none" w:sz="0" w:space="0" w:color="auto"/>
            <w:right w:val="none" w:sz="0" w:space="0" w:color="auto"/>
          </w:divBdr>
        </w:div>
      </w:divsChild>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4992146">
      <w:bodyDiv w:val="1"/>
      <w:marLeft w:val="0"/>
      <w:marRight w:val="0"/>
      <w:marTop w:val="0"/>
      <w:marBottom w:val="0"/>
      <w:divBdr>
        <w:top w:val="none" w:sz="0" w:space="0" w:color="auto"/>
        <w:left w:val="none" w:sz="0" w:space="0" w:color="auto"/>
        <w:bottom w:val="none" w:sz="0" w:space="0" w:color="auto"/>
        <w:right w:val="none" w:sz="0" w:space="0" w:color="auto"/>
      </w:divBdr>
    </w:div>
    <w:div w:id="192525847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93900">
      <w:bodyDiv w:val="1"/>
      <w:marLeft w:val="0"/>
      <w:marRight w:val="0"/>
      <w:marTop w:val="0"/>
      <w:marBottom w:val="0"/>
      <w:divBdr>
        <w:top w:val="none" w:sz="0" w:space="0" w:color="auto"/>
        <w:left w:val="none" w:sz="0" w:space="0" w:color="auto"/>
        <w:bottom w:val="none" w:sz="0" w:space="0" w:color="auto"/>
        <w:right w:val="none" w:sz="0" w:space="0" w:color="auto"/>
      </w:divBdr>
    </w:div>
    <w:div w:id="19259128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694">
      <w:bodyDiv w:val="1"/>
      <w:marLeft w:val="0"/>
      <w:marRight w:val="0"/>
      <w:marTop w:val="0"/>
      <w:marBottom w:val="0"/>
      <w:divBdr>
        <w:top w:val="none" w:sz="0" w:space="0" w:color="auto"/>
        <w:left w:val="none" w:sz="0" w:space="0" w:color="auto"/>
        <w:bottom w:val="none" w:sz="0" w:space="0" w:color="auto"/>
        <w:right w:val="none" w:sz="0" w:space="0" w:color="auto"/>
      </w:divBdr>
    </w:div>
    <w:div w:id="1926454282">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759762">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416157">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49944">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802441">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237428">
      <w:bodyDiv w:val="1"/>
      <w:marLeft w:val="0"/>
      <w:marRight w:val="0"/>
      <w:marTop w:val="0"/>
      <w:marBottom w:val="0"/>
      <w:divBdr>
        <w:top w:val="none" w:sz="0" w:space="0" w:color="auto"/>
        <w:left w:val="none" w:sz="0" w:space="0" w:color="auto"/>
        <w:bottom w:val="none" w:sz="0" w:space="0" w:color="auto"/>
        <w:right w:val="none" w:sz="0" w:space="0" w:color="auto"/>
      </w:divBdr>
    </w:div>
    <w:div w:id="1930313263">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9891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8224">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2664162">
      <w:bodyDiv w:val="1"/>
      <w:marLeft w:val="0"/>
      <w:marRight w:val="0"/>
      <w:marTop w:val="0"/>
      <w:marBottom w:val="0"/>
      <w:divBdr>
        <w:top w:val="none" w:sz="0" w:space="0" w:color="auto"/>
        <w:left w:val="none" w:sz="0" w:space="0" w:color="auto"/>
        <w:bottom w:val="none" w:sz="0" w:space="0" w:color="auto"/>
        <w:right w:val="none" w:sz="0" w:space="0" w:color="auto"/>
      </w:divBdr>
      <w:divsChild>
        <w:div w:id="1150945187">
          <w:marLeft w:val="0"/>
          <w:marRight w:val="0"/>
          <w:marTop w:val="0"/>
          <w:marBottom w:val="300"/>
          <w:divBdr>
            <w:top w:val="none" w:sz="0" w:space="0" w:color="auto"/>
            <w:left w:val="single" w:sz="36" w:space="15" w:color="EEEEEE"/>
            <w:bottom w:val="none" w:sz="0" w:space="0" w:color="auto"/>
            <w:right w:val="none" w:sz="0" w:space="0" w:color="auto"/>
          </w:divBdr>
          <w:divsChild>
            <w:div w:id="1100105344">
              <w:marLeft w:val="0"/>
              <w:marRight w:val="0"/>
              <w:marTop w:val="0"/>
              <w:marBottom w:val="0"/>
              <w:divBdr>
                <w:top w:val="none" w:sz="0" w:space="0" w:color="auto"/>
                <w:left w:val="none" w:sz="0" w:space="0" w:color="auto"/>
                <w:bottom w:val="none" w:sz="0" w:space="0" w:color="auto"/>
                <w:right w:val="none" w:sz="0" w:space="0" w:color="auto"/>
              </w:divBdr>
            </w:div>
          </w:divsChild>
        </w:div>
        <w:div w:id="1716392986">
          <w:marLeft w:val="0"/>
          <w:marRight w:val="0"/>
          <w:marTop w:val="300"/>
          <w:marBottom w:val="825"/>
          <w:divBdr>
            <w:top w:val="none" w:sz="0" w:space="0" w:color="auto"/>
            <w:left w:val="none" w:sz="0" w:space="0" w:color="auto"/>
            <w:bottom w:val="none" w:sz="0" w:space="0" w:color="auto"/>
            <w:right w:val="none" w:sz="0" w:space="0" w:color="auto"/>
          </w:divBdr>
        </w:div>
      </w:divsChild>
    </w:div>
    <w:div w:id="1933050477">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32532">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 w:id="1935942874">
      <w:bodyDiv w:val="1"/>
      <w:marLeft w:val="0"/>
      <w:marRight w:val="0"/>
      <w:marTop w:val="0"/>
      <w:marBottom w:val="0"/>
      <w:divBdr>
        <w:top w:val="none" w:sz="0" w:space="0" w:color="auto"/>
        <w:left w:val="none" w:sz="0" w:space="0" w:color="auto"/>
        <w:bottom w:val="none" w:sz="0" w:space="0" w:color="auto"/>
        <w:right w:val="none" w:sz="0" w:space="0" w:color="auto"/>
      </w:divBdr>
    </w:div>
    <w:div w:id="193628510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832753">
      <w:bodyDiv w:val="1"/>
      <w:marLeft w:val="0"/>
      <w:marRight w:val="0"/>
      <w:marTop w:val="0"/>
      <w:marBottom w:val="0"/>
      <w:divBdr>
        <w:top w:val="none" w:sz="0" w:space="0" w:color="auto"/>
        <w:left w:val="none" w:sz="0" w:space="0" w:color="auto"/>
        <w:bottom w:val="none" w:sz="0" w:space="0" w:color="auto"/>
        <w:right w:val="none" w:sz="0" w:space="0" w:color="auto"/>
      </w:divBdr>
    </w:div>
    <w:div w:id="193940727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4490">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983653">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102862">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5779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1032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08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6767401">
      <w:bodyDiv w:val="1"/>
      <w:marLeft w:val="0"/>
      <w:marRight w:val="0"/>
      <w:marTop w:val="0"/>
      <w:marBottom w:val="0"/>
      <w:divBdr>
        <w:top w:val="none" w:sz="0" w:space="0" w:color="auto"/>
        <w:left w:val="none" w:sz="0" w:space="0" w:color="auto"/>
        <w:bottom w:val="none" w:sz="0" w:space="0" w:color="auto"/>
        <w:right w:val="none" w:sz="0" w:space="0" w:color="auto"/>
      </w:divBdr>
    </w:div>
    <w:div w:id="1947232933">
      <w:bodyDiv w:val="1"/>
      <w:marLeft w:val="0"/>
      <w:marRight w:val="0"/>
      <w:marTop w:val="0"/>
      <w:marBottom w:val="0"/>
      <w:divBdr>
        <w:top w:val="none" w:sz="0" w:space="0" w:color="auto"/>
        <w:left w:val="none" w:sz="0" w:space="0" w:color="auto"/>
        <w:bottom w:val="none" w:sz="0" w:space="0" w:color="auto"/>
        <w:right w:val="none" w:sz="0" w:space="0" w:color="auto"/>
      </w:divBdr>
    </w:div>
    <w:div w:id="1947421239">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503600">
      <w:bodyDiv w:val="1"/>
      <w:marLeft w:val="0"/>
      <w:marRight w:val="0"/>
      <w:marTop w:val="0"/>
      <w:marBottom w:val="0"/>
      <w:divBdr>
        <w:top w:val="none" w:sz="0" w:space="0" w:color="auto"/>
        <w:left w:val="none" w:sz="0" w:space="0" w:color="auto"/>
        <w:bottom w:val="none" w:sz="0" w:space="0" w:color="auto"/>
        <w:right w:val="none" w:sz="0" w:space="0" w:color="auto"/>
      </w:divBdr>
    </w:div>
    <w:div w:id="1950353293">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549855">
      <w:bodyDiv w:val="1"/>
      <w:marLeft w:val="0"/>
      <w:marRight w:val="0"/>
      <w:marTop w:val="0"/>
      <w:marBottom w:val="0"/>
      <w:divBdr>
        <w:top w:val="none" w:sz="0" w:space="0" w:color="auto"/>
        <w:left w:val="none" w:sz="0" w:space="0" w:color="auto"/>
        <w:bottom w:val="none" w:sz="0" w:space="0" w:color="auto"/>
        <w:right w:val="none" w:sz="0" w:space="0" w:color="auto"/>
      </w:divBdr>
    </w:div>
    <w:div w:id="1951737089">
      <w:bodyDiv w:val="1"/>
      <w:marLeft w:val="0"/>
      <w:marRight w:val="0"/>
      <w:marTop w:val="0"/>
      <w:marBottom w:val="0"/>
      <w:divBdr>
        <w:top w:val="none" w:sz="0" w:space="0" w:color="auto"/>
        <w:left w:val="none" w:sz="0" w:space="0" w:color="auto"/>
        <w:bottom w:val="none" w:sz="0" w:space="0" w:color="auto"/>
        <w:right w:val="none" w:sz="0" w:space="0" w:color="auto"/>
      </w:divBdr>
    </w:div>
    <w:div w:id="1952928161">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30731">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132847">
      <w:bodyDiv w:val="1"/>
      <w:marLeft w:val="0"/>
      <w:marRight w:val="0"/>
      <w:marTop w:val="0"/>
      <w:marBottom w:val="0"/>
      <w:divBdr>
        <w:top w:val="none" w:sz="0" w:space="0" w:color="auto"/>
        <w:left w:val="none" w:sz="0" w:space="0" w:color="auto"/>
        <w:bottom w:val="none" w:sz="0" w:space="0" w:color="auto"/>
        <w:right w:val="none" w:sz="0" w:space="0" w:color="auto"/>
      </w:divBdr>
    </w:div>
    <w:div w:id="1956210355">
      <w:bodyDiv w:val="1"/>
      <w:marLeft w:val="0"/>
      <w:marRight w:val="0"/>
      <w:marTop w:val="0"/>
      <w:marBottom w:val="0"/>
      <w:divBdr>
        <w:top w:val="none" w:sz="0" w:space="0" w:color="auto"/>
        <w:left w:val="none" w:sz="0" w:space="0" w:color="auto"/>
        <w:bottom w:val="none" w:sz="0" w:space="0" w:color="auto"/>
        <w:right w:val="none" w:sz="0" w:space="0" w:color="auto"/>
      </w:divBdr>
    </w:div>
    <w:div w:id="1956911970">
      <w:bodyDiv w:val="1"/>
      <w:marLeft w:val="0"/>
      <w:marRight w:val="0"/>
      <w:marTop w:val="0"/>
      <w:marBottom w:val="0"/>
      <w:divBdr>
        <w:top w:val="none" w:sz="0" w:space="0" w:color="auto"/>
        <w:left w:val="none" w:sz="0" w:space="0" w:color="auto"/>
        <w:bottom w:val="none" w:sz="0" w:space="0" w:color="auto"/>
        <w:right w:val="none" w:sz="0" w:space="0" w:color="auto"/>
      </w:divBdr>
    </w:div>
    <w:div w:id="1957171752">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028722">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874555">
      <w:bodyDiv w:val="1"/>
      <w:marLeft w:val="0"/>
      <w:marRight w:val="0"/>
      <w:marTop w:val="0"/>
      <w:marBottom w:val="0"/>
      <w:divBdr>
        <w:top w:val="none" w:sz="0" w:space="0" w:color="auto"/>
        <w:left w:val="none" w:sz="0" w:space="0" w:color="auto"/>
        <w:bottom w:val="none" w:sz="0" w:space="0" w:color="auto"/>
        <w:right w:val="none" w:sz="0" w:space="0" w:color="auto"/>
      </w:divBdr>
      <w:divsChild>
        <w:div w:id="1620644466">
          <w:marLeft w:val="0"/>
          <w:marRight w:val="0"/>
          <w:marTop w:val="300"/>
          <w:marBottom w:val="825"/>
          <w:divBdr>
            <w:top w:val="none" w:sz="0" w:space="0" w:color="auto"/>
            <w:left w:val="none" w:sz="0" w:space="0" w:color="auto"/>
            <w:bottom w:val="none" w:sz="0" w:space="0" w:color="auto"/>
            <w:right w:val="none" w:sz="0" w:space="0" w:color="auto"/>
          </w:divBdr>
        </w:div>
        <w:div w:id="1728989883">
          <w:marLeft w:val="0"/>
          <w:marRight w:val="0"/>
          <w:marTop w:val="0"/>
          <w:marBottom w:val="300"/>
          <w:divBdr>
            <w:top w:val="none" w:sz="0" w:space="0" w:color="auto"/>
            <w:left w:val="single" w:sz="36" w:space="15" w:color="EEEEEE"/>
            <w:bottom w:val="none" w:sz="0" w:space="0" w:color="auto"/>
            <w:right w:val="none" w:sz="0" w:space="0" w:color="auto"/>
          </w:divBdr>
          <w:divsChild>
            <w:div w:id="640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139462">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567229">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420648">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457476">
      <w:bodyDiv w:val="1"/>
      <w:marLeft w:val="0"/>
      <w:marRight w:val="0"/>
      <w:marTop w:val="0"/>
      <w:marBottom w:val="0"/>
      <w:divBdr>
        <w:top w:val="none" w:sz="0" w:space="0" w:color="auto"/>
        <w:left w:val="none" w:sz="0" w:space="0" w:color="auto"/>
        <w:bottom w:val="none" w:sz="0" w:space="0" w:color="auto"/>
        <w:right w:val="none" w:sz="0" w:space="0" w:color="auto"/>
      </w:divBdr>
    </w:div>
    <w:div w:id="1964459313">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310735">
      <w:bodyDiv w:val="1"/>
      <w:marLeft w:val="0"/>
      <w:marRight w:val="0"/>
      <w:marTop w:val="0"/>
      <w:marBottom w:val="0"/>
      <w:divBdr>
        <w:top w:val="none" w:sz="0" w:space="0" w:color="auto"/>
        <w:left w:val="none" w:sz="0" w:space="0" w:color="auto"/>
        <w:bottom w:val="none" w:sz="0" w:space="0" w:color="auto"/>
        <w:right w:val="none" w:sz="0" w:space="0" w:color="auto"/>
      </w:divBdr>
    </w:div>
    <w:div w:id="19653873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201785">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69774696">
      <w:bodyDiv w:val="1"/>
      <w:marLeft w:val="0"/>
      <w:marRight w:val="0"/>
      <w:marTop w:val="0"/>
      <w:marBottom w:val="0"/>
      <w:divBdr>
        <w:top w:val="none" w:sz="0" w:space="0" w:color="auto"/>
        <w:left w:val="none" w:sz="0" w:space="0" w:color="auto"/>
        <w:bottom w:val="none" w:sz="0" w:space="0" w:color="auto"/>
        <w:right w:val="none" w:sz="0" w:space="0" w:color="auto"/>
      </w:divBdr>
    </w:div>
    <w:div w:id="1969973308">
      <w:bodyDiv w:val="1"/>
      <w:marLeft w:val="0"/>
      <w:marRight w:val="0"/>
      <w:marTop w:val="0"/>
      <w:marBottom w:val="0"/>
      <w:divBdr>
        <w:top w:val="none" w:sz="0" w:space="0" w:color="auto"/>
        <w:left w:val="none" w:sz="0" w:space="0" w:color="auto"/>
        <w:bottom w:val="none" w:sz="0" w:space="0" w:color="auto"/>
        <w:right w:val="none" w:sz="0" w:space="0" w:color="auto"/>
      </w:divBdr>
    </w:div>
    <w:div w:id="1970085161">
      <w:bodyDiv w:val="1"/>
      <w:marLeft w:val="0"/>
      <w:marRight w:val="0"/>
      <w:marTop w:val="0"/>
      <w:marBottom w:val="0"/>
      <w:divBdr>
        <w:top w:val="none" w:sz="0" w:space="0" w:color="auto"/>
        <w:left w:val="none" w:sz="0" w:space="0" w:color="auto"/>
        <w:bottom w:val="none" w:sz="0" w:space="0" w:color="auto"/>
        <w:right w:val="none" w:sz="0" w:space="0" w:color="auto"/>
      </w:divBdr>
    </w:div>
    <w:div w:id="19704722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12824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50503">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55169">
      <w:bodyDiv w:val="1"/>
      <w:marLeft w:val="0"/>
      <w:marRight w:val="0"/>
      <w:marTop w:val="0"/>
      <w:marBottom w:val="0"/>
      <w:divBdr>
        <w:top w:val="none" w:sz="0" w:space="0" w:color="auto"/>
        <w:left w:val="none" w:sz="0" w:space="0" w:color="auto"/>
        <w:bottom w:val="none" w:sz="0" w:space="0" w:color="auto"/>
        <w:right w:val="none" w:sz="0" w:space="0" w:color="auto"/>
      </w:divBdr>
    </w:div>
    <w:div w:id="197382343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23370">
      <w:bodyDiv w:val="1"/>
      <w:marLeft w:val="0"/>
      <w:marRight w:val="0"/>
      <w:marTop w:val="0"/>
      <w:marBottom w:val="0"/>
      <w:divBdr>
        <w:top w:val="none" w:sz="0" w:space="0" w:color="auto"/>
        <w:left w:val="none" w:sz="0" w:space="0" w:color="auto"/>
        <w:bottom w:val="none" w:sz="0" w:space="0" w:color="auto"/>
        <w:right w:val="none" w:sz="0" w:space="0" w:color="auto"/>
      </w:divBdr>
    </w:div>
    <w:div w:id="1974167302">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060376">
      <w:bodyDiv w:val="1"/>
      <w:marLeft w:val="0"/>
      <w:marRight w:val="0"/>
      <w:marTop w:val="0"/>
      <w:marBottom w:val="0"/>
      <w:divBdr>
        <w:top w:val="none" w:sz="0" w:space="0" w:color="auto"/>
        <w:left w:val="none" w:sz="0" w:space="0" w:color="auto"/>
        <w:bottom w:val="none" w:sz="0" w:space="0" w:color="auto"/>
        <w:right w:val="none" w:sz="0" w:space="0" w:color="auto"/>
      </w:divBdr>
    </w:div>
    <w:div w:id="1975598761">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09959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947013">
      <w:bodyDiv w:val="1"/>
      <w:marLeft w:val="0"/>
      <w:marRight w:val="0"/>
      <w:marTop w:val="0"/>
      <w:marBottom w:val="0"/>
      <w:divBdr>
        <w:top w:val="none" w:sz="0" w:space="0" w:color="auto"/>
        <w:left w:val="none" w:sz="0" w:space="0" w:color="auto"/>
        <w:bottom w:val="none" w:sz="0" w:space="0" w:color="auto"/>
        <w:right w:val="none" w:sz="0" w:space="0" w:color="auto"/>
      </w:divBdr>
    </w:div>
    <w:div w:id="197829719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021638">
      <w:bodyDiv w:val="1"/>
      <w:marLeft w:val="0"/>
      <w:marRight w:val="0"/>
      <w:marTop w:val="0"/>
      <w:marBottom w:val="0"/>
      <w:divBdr>
        <w:top w:val="none" w:sz="0" w:space="0" w:color="auto"/>
        <w:left w:val="none" w:sz="0" w:space="0" w:color="auto"/>
        <w:bottom w:val="none" w:sz="0" w:space="0" w:color="auto"/>
        <w:right w:val="none" w:sz="0" w:space="0" w:color="auto"/>
      </w:divBdr>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3172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078574">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650720">
      <w:bodyDiv w:val="1"/>
      <w:marLeft w:val="0"/>
      <w:marRight w:val="0"/>
      <w:marTop w:val="0"/>
      <w:marBottom w:val="0"/>
      <w:divBdr>
        <w:top w:val="none" w:sz="0" w:space="0" w:color="auto"/>
        <w:left w:val="none" w:sz="0" w:space="0" w:color="auto"/>
        <w:bottom w:val="none" w:sz="0" w:space="0" w:color="auto"/>
        <w:right w:val="none" w:sz="0" w:space="0" w:color="auto"/>
      </w:divBdr>
    </w:div>
    <w:div w:id="1984312953">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0130">
      <w:bodyDiv w:val="1"/>
      <w:marLeft w:val="0"/>
      <w:marRight w:val="0"/>
      <w:marTop w:val="0"/>
      <w:marBottom w:val="0"/>
      <w:divBdr>
        <w:top w:val="none" w:sz="0" w:space="0" w:color="auto"/>
        <w:left w:val="none" w:sz="0" w:space="0" w:color="auto"/>
        <w:bottom w:val="none" w:sz="0" w:space="0" w:color="auto"/>
        <w:right w:val="none" w:sz="0" w:space="0" w:color="auto"/>
      </w:divBdr>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546613">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354242">
      <w:bodyDiv w:val="1"/>
      <w:marLeft w:val="0"/>
      <w:marRight w:val="0"/>
      <w:marTop w:val="0"/>
      <w:marBottom w:val="0"/>
      <w:divBdr>
        <w:top w:val="none" w:sz="0" w:space="0" w:color="auto"/>
        <w:left w:val="none" w:sz="0" w:space="0" w:color="auto"/>
        <w:bottom w:val="none" w:sz="0" w:space="0" w:color="auto"/>
        <w:right w:val="none" w:sz="0" w:space="0" w:color="auto"/>
      </w:divBdr>
    </w:div>
    <w:div w:id="198712108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664048">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45750">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782461">
      <w:bodyDiv w:val="1"/>
      <w:marLeft w:val="0"/>
      <w:marRight w:val="0"/>
      <w:marTop w:val="0"/>
      <w:marBottom w:val="0"/>
      <w:divBdr>
        <w:top w:val="none" w:sz="0" w:space="0" w:color="auto"/>
        <w:left w:val="none" w:sz="0" w:space="0" w:color="auto"/>
        <w:bottom w:val="none" w:sz="0" w:space="0" w:color="auto"/>
        <w:right w:val="none" w:sz="0" w:space="0" w:color="auto"/>
      </w:divBdr>
      <w:divsChild>
        <w:div w:id="1197889842">
          <w:marLeft w:val="0"/>
          <w:marRight w:val="0"/>
          <w:marTop w:val="0"/>
          <w:marBottom w:val="300"/>
          <w:divBdr>
            <w:top w:val="none" w:sz="0" w:space="0" w:color="auto"/>
            <w:left w:val="single" w:sz="36" w:space="15" w:color="EEEEEE"/>
            <w:bottom w:val="none" w:sz="0" w:space="0" w:color="auto"/>
            <w:right w:val="none" w:sz="0" w:space="0" w:color="auto"/>
          </w:divBdr>
          <w:divsChild>
            <w:div w:id="761266718">
              <w:marLeft w:val="0"/>
              <w:marRight w:val="0"/>
              <w:marTop w:val="0"/>
              <w:marBottom w:val="0"/>
              <w:divBdr>
                <w:top w:val="none" w:sz="0" w:space="0" w:color="auto"/>
                <w:left w:val="none" w:sz="0" w:space="0" w:color="auto"/>
                <w:bottom w:val="none" w:sz="0" w:space="0" w:color="auto"/>
                <w:right w:val="none" w:sz="0" w:space="0" w:color="auto"/>
              </w:divBdr>
            </w:div>
          </w:divsChild>
        </w:div>
        <w:div w:id="1844540479">
          <w:marLeft w:val="0"/>
          <w:marRight w:val="0"/>
          <w:marTop w:val="300"/>
          <w:marBottom w:val="825"/>
          <w:divBdr>
            <w:top w:val="none" w:sz="0" w:space="0" w:color="auto"/>
            <w:left w:val="none" w:sz="0" w:space="0" w:color="auto"/>
            <w:bottom w:val="none" w:sz="0" w:space="0" w:color="auto"/>
            <w:right w:val="none" w:sz="0" w:space="0" w:color="auto"/>
          </w:divBdr>
        </w:div>
      </w:divsChild>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287065">
      <w:bodyDiv w:val="1"/>
      <w:marLeft w:val="0"/>
      <w:marRight w:val="0"/>
      <w:marTop w:val="0"/>
      <w:marBottom w:val="0"/>
      <w:divBdr>
        <w:top w:val="none" w:sz="0" w:space="0" w:color="auto"/>
        <w:left w:val="none" w:sz="0" w:space="0" w:color="auto"/>
        <w:bottom w:val="none" w:sz="0" w:space="0" w:color="auto"/>
        <w:right w:val="none" w:sz="0" w:space="0" w:color="auto"/>
      </w:divBdr>
    </w:div>
    <w:div w:id="1989431094">
      <w:bodyDiv w:val="1"/>
      <w:marLeft w:val="0"/>
      <w:marRight w:val="0"/>
      <w:marTop w:val="0"/>
      <w:marBottom w:val="0"/>
      <w:divBdr>
        <w:top w:val="none" w:sz="0" w:space="0" w:color="auto"/>
        <w:left w:val="none" w:sz="0" w:space="0" w:color="auto"/>
        <w:bottom w:val="none" w:sz="0" w:space="0" w:color="auto"/>
        <w:right w:val="none" w:sz="0" w:space="0" w:color="auto"/>
      </w:divBdr>
    </w:div>
    <w:div w:id="1989557225">
      <w:bodyDiv w:val="1"/>
      <w:marLeft w:val="0"/>
      <w:marRight w:val="0"/>
      <w:marTop w:val="0"/>
      <w:marBottom w:val="0"/>
      <w:divBdr>
        <w:top w:val="none" w:sz="0" w:space="0" w:color="auto"/>
        <w:left w:val="none" w:sz="0" w:space="0" w:color="auto"/>
        <w:bottom w:val="none" w:sz="0" w:space="0" w:color="auto"/>
        <w:right w:val="none" w:sz="0" w:space="0" w:color="auto"/>
      </w:divBdr>
    </w:div>
    <w:div w:id="1989937044">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018820">
      <w:bodyDiv w:val="1"/>
      <w:marLeft w:val="0"/>
      <w:marRight w:val="0"/>
      <w:marTop w:val="0"/>
      <w:marBottom w:val="0"/>
      <w:divBdr>
        <w:top w:val="none" w:sz="0" w:space="0" w:color="auto"/>
        <w:left w:val="none" w:sz="0" w:space="0" w:color="auto"/>
        <w:bottom w:val="none" w:sz="0" w:space="0" w:color="auto"/>
        <w:right w:val="none" w:sz="0" w:space="0" w:color="auto"/>
      </w:divBdr>
    </w:div>
    <w:div w:id="1990285467">
      <w:bodyDiv w:val="1"/>
      <w:marLeft w:val="0"/>
      <w:marRight w:val="0"/>
      <w:marTop w:val="0"/>
      <w:marBottom w:val="0"/>
      <w:divBdr>
        <w:top w:val="none" w:sz="0" w:space="0" w:color="auto"/>
        <w:left w:val="none" w:sz="0" w:space="0" w:color="auto"/>
        <w:bottom w:val="none" w:sz="0" w:space="0" w:color="auto"/>
        <w:right w:val="none" w:sz="0" w:space="0" w:color="auto"/>
      </w:divBdr>
    </w:div>
    <w:div w:id="1990865162">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89037">
      <w:bodyDiv w:val="1"/>
      <w:marLeft w:val="0"/>
      <w:marRight w:val="0"/>
      <w:marTop w:val="0"/>
      <w:marBottom w:val="0"/>
      <w:divBdr>
        <w:top w:val="none" w:sz="0" w:space="0" w:color="auto"/>
        <w:left w:val="none" w:sz="0" w:space="0" w:color="auto"/>
        <w:bottom w:val="none" w:sz="0" w:space="0" w:color="auto"/>
        <w:right w:val="none" w:sz="0" w:space="0" w:color="auto"/>
      </w:divBdr>
    </w:div>
    <w:div w:id="1991866994">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240">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3049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28368">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47585">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108207">
      <w:bodyDiv w:val="1"/>
      <w:marLeft w:val="0"/>
      <w:marRight w:val="0"/>
      <w:marTop w:val="0"/>
      <w:marBottom w:val="0"/>
      <w:divBdr>
        <w:top w:val="none" w:sz="0" w:space="0" w:color="auto"/>
        <w:left w:val="none" w:sz="0" w:space="0" w:color="auto"/>
        <w:bottom w:val="none" w:sz="0" w:space="0" w:color="auto"/>
        <w:right w:val="none" w:sz="0" w:space="0" w:color="auto"/>
      </w:divBdr>
      <w:divsChild>
        <w:div w:id="97529220">
          <w:blockQuote w:val="1"/>
          <w:marLeft w:val="0"/>
          <w:marRight w:val="0"/>
          <w:marTop w:val="375"/>
          <w:marBottom w:val="0"/>
          <w:divBdr>
            <w:top w:val="none" w:sz="0" w:space="0" w:color="auto"/>
            <w:left w:val="single" w:sz="6" w:space="11" w:color="A3A3A3"/>
            <w:bottom w:val="none" w:sz="0" w:space="0" w:color="auto"/>
            <w:right w:val="none" w:sz="0" w:space="0" w:color="auto"/>
          </w:divBdr>
        </w:div>
        <w:div w:id="417681640">
          <w:blockQuote w:val="1"/>
          <w:marLeft w:val="0"/>
          <w:marRight w:val="0"/>
          <w:marTop w:val="375"/>
          <w:marBottom w:val="0"/>
          <w:divBdr>
            <w:top w:val="none" w:sz="0" w:space="0" w:color="auto"/>
            <w:left w:val="single" w:sz="6" w:space="11" w:color="A3A3A3"/>
            <w:bottom w:val="none" w:sz="0" w:space="0" w:color="auto"/>
            <w:right w:val="none" w:sz="0" w:space="0" w:color="auto"/>
          </w:divBdr>
        </w:div>
        <w:div w:id="1102804373">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1996644206">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533354">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76541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157103">
      <w:bodyDiv w:val="1"/>
      <w:marLeft w:val="0"/>
      <w:marRight w:val="0"/>
      <w:marTop w:val="0"/>
      <w:marBottom w:val="0"/>
      <w:divBdr>
        <w:top w:val="none" w:sz="0" w:space="0" w:color="auto"/>
        <w:left w:val="none" w:sz="0" w:space="0" w:color="auto"/>
        <w:bottom w:val="none" w:sz="0" w:space="0" w:color="auto"/>
        <w:right w:val="none" w:sz="0" w:space="0" w:color="auto"/>
      </w:divBdr>
    </w:div>
    <w:div w:id="200141858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535432">
      <w:bodyDiv w:val="1"/>
      <w:marLeft w:val="0"/>
      <w:marRight w:val="0"/>
      <w:marTop w:val="0"/>
      <w:marBottom w:val="0"/>
      <w:divBdr>
        <w:top w:val="none" w:sz="0" w:space="0" w:color="auto"/>
        <w:left w:val="none" w:sz="0" w:space="0" w:color="auto"/>
        <w:bottom w:val="none" w:sz="0" w:space="0" w:color="auto"/>
        <w:right w:val="none" w:sz="0" w:space="0" w:color="auto"/>
      </w:divBdr>
    </w:div>
    <w:div w:id="2002544163">
      <w:bodyDiv w:val="1"/>
      <w:marLeft w:val="0"/>
      <w:marRight w:val="0"/>
      <w:marTop w:val="0"/>
      <w:marBottom w:val="0"/>
      <w:divBdr>
        <w:top w:val="none" w:sz="0" w:space="0" w:color="auto"/>
        <w:left w:val="none" w:sz="0" w:space="0" w:color="auto"/>
        <w:bottom w:val="none" w:sz="0" w:space="0" w:color="auto"/>
        <w:right w:val="none" w:sz="0" w:space="0" w:color="auto"/>
      </w:divBdr>
    </w:div>
    <w:div w:id="200358120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35188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0966">
      <w:bodyDiv w:val="1"/>
      <w:marLeft w:val="0"/>
      <w:marRight w:val="0"/>
      <w:marTop w:val="0"/>
      <w:marBottom w:val="0"/>
      <w:divBdr>
        <w:top w:val="none" w:sz="0" w:space="0" w:color="auto"/>
        <w:left w:val="none" w:sz="0" w:space="0" w:color="auto"/>
        <w:bottom w:val="none" w:sz="0" w:space="0" w:color="auto"/>
        <w:right w:val="none" w:sz="0" w:space="0" w:color="auto"/>
      </w:divBdr>
    </w:div>
    <w:div w:id="200678219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756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7762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5676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633756">
      <w:bodyDiv w:val="1"/>
      <w:marLeft w:val="0"/>
      <w:marRight w:val="0"/>
      <w:marTop w:val="0"/>
      <w:marBottom w:val="0"/>
      <w:divBdr>
        <w:top w:val="none" w:sz="0" w:space="0" w:color="auto"/>
        <w:left w:val="none" w:sz="0" w:space="0" w:color="auto"/>
        <w:bottom w:val="none" w:sz="0" w:space="0" w:color="auto"/>
        <w:right w:val="none" w:sz="0" w:space="0" w:color="auto"/>
      </w:divBdr>
    </w:div>
    <w:div w:id="201294943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457087">
      <w:bodyDiv w:val="1"/>
      <w:marLeft w:val="0"/>
      <w:marRight w:val="0"/>
      <w:marTop w:val="0"/>
      <w:marBottom w:val="0"/>
      <w:divBdr>
        <w:top w:val="none" w:sz="0" w:space="0" w:color="auto"/>
        <w:left w:val="none" w:sz="0" w:space="0" w:color="auto"/>
        <w:bottom w:val="none" w:sz="0" w:space="0" w:color="auto"/>
        <w:right w:val="none" w:sz="0" w:space="0" w:color="auto"/>
      </w:divBdr>
    </w:div>
    <w:div w:id="2014910053">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419239">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56754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07">
      <w:bodyDiv w:val="1"/>
      <w:marLeft w:val="0"/>
      <w:marRight w:val="0"/>
      <w:marTop w:val="0"/>
      <w:marBottom w:val="0"/>
      <w:divBdr>
        <w:top w:val="none" w:sz="0" w:space="0" w:color="auto"/>
        <w:left w:val="none" w:sz="0" w:space="0" w:color="auto"/>
        <w:bottom w:val="none" w:sz="0" w:space="0" w:color="auto"/>
        <w:right w:val="none" w:sz="0" w:space="0" w:color="auto"/>
      </w:divBdr>
    </w:div>
    <w:div w:id="2018389102">
      <w:bodyDiv w:val="1"/>
      <w:marLeft w:val="0"/>
      <w:marRight w:val="0"/>
      <w:marTop w:val="0"/>
      <w:marBottom w:val="0"/>
      <w:divBdr>
        <w:top w:val="none" w:sz="0" w:space="0" w:color="auto"/>
        <w:left w:val="none" w:sz="0" w:space="0" w:color="auto"/>
        <w:bottom w:val="none" w:sz="0" w:space="0" w:color="auto"/>
        <w:right w:val="none" w:sz="0" w:space="0" w:color="auto"/>
      </w:divBdr>
    </w:div>
    <w:div w:id="2018539114">
      <w:bodyDiv w:val="1"/>
      <w:marLeft w:val="0"/>
      <w:marRight w:val="0"/>
      <w:marTop w:val="0"/>
      <w:marBottom w:val="0"/>
      <w:divBdr>
        <w:top w:val="none" w:sz="0" w:space="0" w:color="auto"/>
        <w:left w:val="none" w:sz="0" w:space="0" w:color="auto"/>
        <w:bottom w:val="none" w:sz="0" w:space="0" w:color="auto"/>
        <w:right w:val="none" w:sz="0" w:space="0" w:color="auto"/>
      </w:divBdr>
    </w:div>
    <w:div w:id="2020153712">
      <w:bodyDiv w:val="1"/>
      <w:marLeft w:val="0"/>
      <w:marRight w:val="0"/>
      <w:marTop w:val="0"/>
      <w:marBottom w:val="0"/>
      <w:divBdr>
        <w:top w:val="none" w:sz="0" w:space="0" w:color="auto"/>
        <w:left w:val="none" w:sz="0" w:space="0" w:color="auto"/>
        <w:bottom w:val="none" w:sz="0" w:space="0" w:color="auto"/>
        <w:right w:val="none" w:sz="0" w:space="0" w:color="auto"/>
      </w:divBdr>
    </w:div>
    <w:div w:id="2020424553">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533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047907">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6666">
      <w:bodyDiv w:val="1"/>
      <w:marLeft w:val="0"/>
      <w:marRight w:val="0"/>
      <w:marTop w:val="0"/>
      <w:marBottom w:val="0"/>
      <w:divBdr>
        <w:top w:val="none" w:sz="0" w:space="0" w:color="auto"/>
        <w:left w:val="none" w:sz="0" w:space="0" w:color="auto"/>
        <w:bottom w:val="none" w:sz="0" w:space="0" w:color="auto"/>
        <w:right w:val="none" w:sz="0" w:space="0" w:color="auto"/>
      </w:divBdr>
    </w:div>
    <w:div w:id="2023555935">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242339">
      <w:bodyDiv w:val="1"/>
      <w:marLeft w:val="0"/>
      <w:marRight w:val="0"/>
      <w:marTop w:val="0"/>
      <w:marBottom w:val="0"/>
      <w:divBdr>
        <w:top w:val="none" w:sz="0" w:space="0" w:color="auto"/>
        <w:left w:val="none" w:sz="0" w:space="0" w:color="auto"/>
        <w:bottom w:val="none" w:sz="0" w:space="0" w:color="auto"/>
        <w:right w:val="none" w:sz="0" w:space="0" w:color="auto"/>
      </w:divBdr>
    </w:div>
    <w:div w:id="2024546703">
      <w:bodyDiv w:val="1"/>
      <w:marLeft w:val="0"/>
      <w:marRight w:val="0"/>
      <w:marTop w:val="0"/>
      <w:marBottom w:val="0"/>
      <w:divBdr>
        <w:top w:val="none" w:sz="0" w:space="0" w:color="auto"/>
        <w:left w:val="none" w:sz="0" w:space="0" w:color="auto"/>
        <w:bottom w:val="none" w:sz="0" w:space="0" w:color="auto"/>
        <w:right w:val="none" w:sz="0" w:space="0" w:color="auto"/>
      </w:divBdr>
    </w:div>
    <w:div w:id="2024552956">
      <w:bodyDiv w:val="1"/>
      <w:marLeft w:val="0"/>
      <w:marRight w:val="0"/>
      <w:marTop w:val="0"/>
      <w:marBottom w:val="0"/>
      <w:divBdr>
        <w:top w:val="none" w:sz="0" w:space="0" w:color="auto"/>
        <w:left w:val="none" w:sz="0" w:space="0" w:color="auto"/>
        <w:bottom w:val="none" w:sz="0" w:space="0" w:color="auto"/>
        <w:right w:val="none" w:sz="0" w:space="0" w:color="auto"/>
      </w:divBdr>
    </w:div>
    <w:div w:id="2025471744">
      <w:bodyDiv w:val="1"/>
      <w:marLeft w:val="0"/>
      <w:marRight w:val="0"/>
      <w:marTop w:val="0"/>
      <w:marBottom w:val="0"/>
      <w:divBdr>
        <w:top w:val="none" w:sz="0" w:space="0" w:color="auto"/>
        <w:left w:val="none" w:sz="0" w:space="0" w:color="auto"/>
        <w:bottom w:val="none" w:sz="0" w:space="0" w:color="auto"/>
        <w:right w:val="none" w:sz="0" w:space="0" w:color="auto"/>
      </w:divBdr>
    </w:div>
    <w:div w:id="2025864236">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4928">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8100163">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066239">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718413">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45294">
      <w:bodyDiv w:val="1"/>
      <w:marLeft w:val="0"/>
      <w:marRight w:val="0"/>
      <w:marTop w:val="0"/>
      <w:marBottom w:val="0"/>
      <w:divBdr>
        <w:top w:val="none" w:sz="0" w:space="0" w:color="auto"/>
        <w:left w:val="none" w:sz="0" w:space="0" w:color="auto"/>
        <w:bottom w:val="none" w:sz="0" w:space="0" w:color="auto"/>
        <w:right w:val="none" w:sz="0" w:space="0" w:color="auto"/>
      </w:divBdr>
      <w:divsChild>
        <w:div w:id="686324574">
          <w:marLeft w:val="0"/>
          <w:marRight w:val="0"/>
          <w:marTop w:val="0"/>
          <w:marBottom w:val="300"/>
          <w:divBdr>
            <w:top w:val="none" w:sz="0" w:space="0" w:color="auto"/>
            <w:left w:val="single" w:sz="36" w:space="15" w:color="EEEEEE"/>
            <w:bottom w:val="none" w:sz="0" w:space="0" w:color="auto"/>
            <w:right w:val="none" w:sz="0" w:space="0" w:color="auto"/>
          </w:divBdr>
          <w:divsChild>
            <w:div w:id="495918750">
              <w:marLeft w:val="0"/>
              <w:marRight w:val="0"/>
              <w:marTop w:val="0"/>
              <w:marBottom w:val="0"/>
              <w:divBdr>
                <w:top w:val="none" w:sz="0" w:space="0" w:color="auto"/>
                <w:left w:val="none" w:sz="0" w:space="0" w:color="auto"/>
                <w:bottom w:val="none" w:sz="0" w:space="0" w:color="auto"/>
                <w:right w:val="none" w:sz="0" w:space="0" w:color="auto"/>
              </w:divBdr>
            </w:div>
          </w:divsChild>
        </w:div>
        <w:div w:id="2003387701">
          <w:marLeft w:val="0"/>
          <w:marRight w:val="0"/>
          <w:marTop w:val="300"/>
          <w:marBottom w:val="825"/>
          <w:divBdr>
            <w:top w:val="none" w:sz="0" w:space="0" w:color="auto"/>
            <w:left w:val="none" w:sz="0" w:space="0" w:color="auto"/>
            <w:bottom w:val="none" w:sz="0" w:space="0" w:color="auto"/>
            <w:right w:val="none" w:sz="0" w:space="0" w:color="auto"/>
          </w:divBdr>
        </w:div>
      </w:divsChild>
    </w:div>
    <w:div w:id="203144797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800323">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501830">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03876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3111">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4772">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09003">
      <w:bodyDiv w:val="1"/>
      <w:marLeft w:val="0"/>
      <w:marRight w:val="0"/>
      <w:marTop w:val="0"/>
      <w:marBottom w:val="0"/>
      <w:divBdr>
        <w:top w:val="none" w:sz="0" w:space="0" w:color="auto"/>
        <w:left w:val="none" w:sz="0" w:space="0" w:color="auto"/>
        <w:bottom w:val="none" w:sz="0" w:space="0" w:color="auto"/>
        <w:right w:val="none" w:sz="0" w:space="0" w:color="auto"/>
      </w:divBdr>
    </w:div>
    <w:div w:id="2040203664">
      <w:bodyDiv w:val="1"/>
      <w:marLeft w:val="0"/>
      <w:marRight w:val="0"/>
      <w:marTop w:val="0"/>
      <w:marBottom w:val="0"/>
      <w:divBdr>
        <w:top w:val="none" w:sz="0" w:space="0" w:color="auto"/>
        <w:left w:val="none" w:sz="0" w:space="0" w:color="auto"/>
        <w:bottom w:val="none" w:sz="0" w:space="0" w:color="auto"/>
        <w:right w:val="none" w:sz="0" w:space="0" w:color="auto"/>
      </w:divBdr>
    </w:div>
    <w:div w:id="2040281780">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659152">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657674">
      <w:bodyDiv w:val="1"/>
      <w:marLeft w:val="0"/>
      <w:marRight w:val="0"/>
      <w:marTop w:val="0"/>
      <w:marBottom w:val="0"/>
      <w:divBdr>
        <w:top w:val="none" w:sz="0" w:space="0" w:color="auto"/>
        <w:left w:val="none" w:sz="0" w:space="0" w:color="auto"/>
        <w:bottom w:val="none" w:sz="0" w:space="0" w:color="auto"/>
        <w:right w:val="none" w:sz="0" w:space="0" w:color="auto"/>
      </w:divBdr>
    </w:div>
    <w:div w:id="2043437000">
      <w:bodyDiv w:val="1"/>
      <w:marLeft w:val="0"/>
      <w:marRight w:val="0"/>
      <w:marTop w:val="0"/>
      <w:marBottom w:val="0"/>
      <w:divBdr>
        <w:top w:val="none" w:sz="0" w:space="0" w:color="auto"/>
        <w:left w:val="none" w:sz="0" w:space="0" w:color="auto"/>
        <w:bottom w:val="none" w:sz="0" w:space="0" w:color="auto"/>
        <w:right w:val="none" w:sz="0" w:space="0" w:color="auto"/>
      </w:divBdr>
    </w:div>
    <w:div w:id="2043548908">
      <w:bodyDiv w:val="1"/>
      <w:marLeft w:val="0"/>
      <w:marRight w:val="0"/>
      <w:marTop w:val="0"/>
      <w:marBottom w:val="0"/>
      <w:divBdr>
        <w:top w:val="none" w:sz="0" w:space="0" w:color="auto"/>
        <w:left w:val="none" w:sz="0" w:space="0" w:color="auto"/>
        <w:bottom w:val="none" w:sz="0" w:space="0" w:color="auto"/>
        <w:right w:val="none" w:sz="0" w:space="0" w:color="auto"/>
      </w:divBdr>
    </w:div>
    <w:div w:id="204459302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6415">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3414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977501">
      <w:bodyDiv w:val="1"/>
      <w:marLeft w:val="0"/>
      <w:marRight w:val="0"/>
      <w:marTop w:val="0"/>
      <w:marBottom w:val="0"/>
      <w:divBdr>
        <w:top w:val="none" w:sz="0" w:space="0" w:color="auto"/>
        <w:left w:val="none" w:sz="0" w:space="0" w:color="auto"/>
        <w:bottom w:val="none" w:sz="0" w:space="0" w:color="auto"/>
        <w:right w:val="none" w:sz="0" w:space="0" w:color="auto"/>
      </w:divBdr>
    </w:div>
    <w:div w:id="2047021085">
      <w:bodyDiv w:val="1"/>
      <w:marLeft w:val="0"/>
      <w:marRight w:val="0"/>
      <w:marTop w:val="0"/>
      <w:marBottom w:val="0"/>
      <w:divBdr>
        <w:top w:val="none" w:sz="0" w:space="0" w:color="auto"/>
        <w:left w:val="none" w:sz="0" w:space="0" w:color="auto"/>
        <w:bottom w:val="none" w:sz="0" w:space="0" w:color="auto"/>
        <w:right w:val="none" w:sz="0" w:space="0" w:color="auto"/>
      </w:divBdr>
    </w:div>
    <w:div w:id="2047245505">
      <w:bodyDiv w:val="1"/>
      <w:marLeft w:val="0"/>
      <w:marRight w:val="0"/>
      <w:marTop w:val="0"/>
      <w:marBottom w:val="0"/>
      <w:divBdr>
        <w:top w:val="none" w:sz="0" w:space="0" w:color="auto"/>
        <w:left w:val="none" w:sz="0" w:space="0" w:color="auto"/>
        <w:bottom w:val="none" w:sz="0" w:space="0" w:color="auto"/>
        <w:right w:val="none" w:sz="0" w:space="0" w:color="auto"/>
      </w:divBdr>
    </w:div>
    <w:div w:id="2047831267">
      <w:bodyDiv w:val="1"/>
      <w:marLeft w:val="0"/>
      <w:marRight w:val="0"/>
      <w:marTop w:val="0"/>
      <w:marBottom w:val="0"/>
      <w:divBdr>
        <w:top w:val="none" w:sz="0" w:space="0" w:color="auto"/>
        <w:left w:val="none" w:sz="0" w:space="0" w:color="auto"/>
        <w:bottom w:val="none" w:sz="0" w:space="0" w:color="auto"/>
        <w:right w:val="none" w:sz="0" w:space="0" w:color="auto"/>
      </w:divBdr>
    </w:div>
    <w:div w:id="2048485177">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49991072">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101282">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409">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112426">
      <w:bodyDiv w:val="1"/>
      <w:marLeft w:val="0"/>
      <w:marRight w:val="0"/>
      <w:marTop w:val="0"/>
      <w:marBottom w:val="0"/>
      <w:divBdr>
        <w:top w:val="none" w:sz="0" w:space="0" w:color="auto"/>
        <w:left w:val="none" w:sz="0" w:space="0" w:color="auto"/>
        <w:bottom w:val="none" w:sz="0" w:space="0" w:color="auto"/>
        <w:right w:val="none" w:sz="0" w:space="0" w:color="auto"/>
      </w:divBdr>
    </w:div>
    <w:div w:id="205372881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038434">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187672">
      <w:bodyDiv w:val="1"/>
      <w:marLeft w:val="0"/>
      <w:marRight w:val="0"/>
      <w:marTop w:val="0"/>
      <w:marBottom w:val="0"/>
      <w:divBdr>
        <w:top w:val="none" w:sz="0" w:space="0" w:color="auto"/>
        <w:left w:val="none" w:sz="0" w:space="0" w:color="auto"/>
        <w:bottom w:val="none" w:sz="0" w:space="0" w:color="auto"/>
        <w:right w:val="none" w:sz="0" w:space="0" w:color="auto"/>
      </w:divBdr>
    </w:div>
    <w:div w:id="2054228873">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695720">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345915">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195960">
      <w:bodyDiv w:val="1"/>
      <w:marLeft w:val="0"/>
      <w:marRight w:val="0"/>
      <w:marTop w:val="0"/>
      <w:marBottom w:val="0"/>
      <w:divBdr>
        <w:top w:val="none" w:sz="0" w:space="0" w:color="auto"/>
        <w:left w:val="none" w:sz="0" w:space="0" w:color="auto"/>
        <w:bottom w:val="none" w:sz="0" w:space="0" w:color="auto"/>
        <w:right w:val="none" w:sz="0" w:space="0" w:color="auto"/>
      </w:divBdr>
    </w:div>
    <w:div w:id="2057927857">
      <w:bodyDiv w:val="1"/>
      <w:marLeft w:val="0"/>
      <w:marRight w:val="0"/>
      <w:marTop w:val="0"/>
      <w:marBottom w:val="0"/>
      <w:divBdr>
        <w:top w:val="none" w:sz="0" w:space="0" w:color="auto"/>
        <w:left w:val="none" w:sz="0" w:space="0" w:color="auto"/>
        <w:bottom w:val="none" w:sz="0" w:space="0" w:color="auto"/>
        <w:right w:val="none" w:sz="0" w:space="0" w:color="auto"/>
      </w:divBdr>
    </w:div>
    <w:div w:id="2058115717">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819623">
      <w:bodyDiv w:val="1"/>
      <w:marLeft w:val="0"/>
      <w:marRight w:val="0"/>
      <w:marTop w:val="0"/>
      <w:marBottom w:val="0"/>
      <w:divBdr>
        <w:top w:val="none" w:sz="0" w:space="0" w:color="auto"/>
        <w:left w:val="none" w:sz="0" w:space="0" w:color="auto"/>
        <w:bottom w:val="none" w:sz="0" w:space="0" w:color="auto"/>
        <w:right w:val="none" w:sz="0" w:space="0" w:color="auto"/>
      </w:divBdr>
    </w:div>
    <w:div w:id="2060006643">
      <w:bodyDiv w:val="1"/>
      <w:marLeft w:val="0"/>
      <w:marRight w:val="0"/>
      <w:marTop w:val="0"/>
      <w:marBottom w:val="0"/>
      <w:divBdr>
        <w:top w:val="none" w:sz="0" w:space="0" w:color="auto"/>
        <w:left w:val="none" w:sz="0" w:space="0" w:color="auto"/>
        <w:bottom w:val="none" w:sz="0" w:space="0" w:color="auto"/>
        <w:right w:val="none" w:sz="0" w:space="0" w:color="auto"/>
      </w:divBdr>
    </w:div>
    <w:div w:id="2060083548">
      <w:bodyDiv w:val="1"/>
      <w:marLeft w:val="0"/>
      <w:marRight w:val="0"/>
      <w:marTop w:val="0"/>
      <w:marBottom w:val="0"/>
      <w:divBdr>
        <w:top w:val="none" w:sz="0" w:space="0" w:color="auto"/>
        <w:left w:val="none" w:sz="0" w:space="0" w:color="auto"/>
        <w:bottom w:val="none" w:sz="0" w:space="0" w:color="auto"/>
        <w:right w:val="none" w:sz="0" w:space="0" w:color="auto"/>
      </w:divBdr>
    </w:div>
    <w:div w:id="2060126861">
      <w:bodyDiv w:val="1"/>
      <w:marLeft w:val="0"/>
      <w:marRight w:val="0"/>
      <w:marTop w:val="0"/>
      <w:marBottom w:val="0"/>
      <w:divBdr>
        <w:top w:val="none" w:sz="0" w:space="0" w:color="auto"/>
        <w:left w:val="none" w:sz="0" w:space="0" w:color="auto"/>
        <w:bottom w:val="none" w:sz="0" w:space="0" w:color="auto"/>
        <w:right w:val="none" w:sz="0" w:space="0" w:color="auto"/>
      </w:divBdr>
    </w:div>
    <w:div w:id="2060590674">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125">
      <w:bodyDiv w:val="1"/>
      <w:marLeft w:val="0"/>
      <w:marRight w:val="0"/>
      <w:marTop w:val="0"/>
      <w:marBottom w:val="0"/>
      <w:divBdr>
        <w:top w:val="none" w:sz="0" w:space="0" w:color="auto"/>
        <w:left w:val="none" w:sz="0" w:space="0" w:color="auto"/>
        <w:bottom w:val="none" w:sz="0" w:space="0" w:color="auto"/>
        <w:right w:val="none" w:sz="0" w:space="0" w:color="auto"/>
      </w:divBdr>
    </w:div>
    <w:div w:id="2061705790">
      <w:bodyDiv w:val="1"/>
      <w:marLeft w:val="0"/>
      <w:marRight w:val="0"/>
      <w:marTop w:val="0"/>
      <w:marBottom w:val="0"/>
      <w:divBdr>
        <w:top w:val="none" w:sz="0" w:space="0" w:color="auto"/>
        <w:left w:val="none" w:sz="0" w:space="0" w:color="auto"/>
        <w:bottom w:val="none" w:sz="0" w:space="0" w:color="auto"/>
        <w:right w:val="none" w:sz="0" w:space="0" w:color="auto"/>
      </w:divBdr>
    </w:div>
    <w:div w:id="2062096459">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57858">
      <w:bodyDiv w:val="1"/>
      <w:marLeft w:val="0"/>
      <w:marRight w:val="0"/>
      <w:marTop w:val="0"/>
      <w:marBottom w:val="0"/>
      <w:divBdr>
        <w:top w:val="none" w:sz="0" w:space="0" w:color="auto"/>
        <w:left w:val="none" w:sz="0" w:space="0" w:color="auto"/>
        <w:bottom w:val="none" w:sz="0" w:space="0" w:color="auto"/>
        <w:right w:val="none" w:sz="0" w:space="0" w:color="auto"/>
      </w:divBdr>
      <w:divsChild>
        <w:div w:id="1446004070">
          <w:marLeft w:val="0"/>
          <w:marRight w:val="0"/>
          <w:marTop w:val="0"/>
          <w:marBottom w:val="300"/>
          <w:divBdr>
            <w:top w:val="none" w:sz="0" w:space="0" w:color="auto"/>
            <w:left w:val="single" w:sz="36" w:space="15" w:color="EEEEEE"/>
            <w:bottom w:val="none" w:sz="0" w:space="0" w:color="auto"/>
            <w:right w:val="none" w:sz="0" w:space="0" w:color="auto"/>
          </w:divBdr>
          <w:divsChild>
            <w:div w:id="1946111781">
              <w:marLeft w:val="0"/>
              <w:marRight w:val="0"/>
              <w:marTop w:val="0"/>
              <w:marBottom w:val="0"/>
              <w:divBdr>
                <w:top w:val="none" w:sz="0" w:space="0" w:color="auto"/>
                <w:left w:val="none" w:sz="0" w:space="0" w:color="auto"/>
                <w:bottom w:val="none" w:sz="0" w:space="0" w:color="auto"/>
                <w:right w:val="none" w:sz="0" w:space="0" w:color="auto"/>
              </w:divBdr>
            </w:div>
          </w:divsChild>
        </w:div>
        <w:div w:id="1471437066">
          <w:marLeft w:val="0"/>
          <w:marRight w:val="0"/>
          <w:marTop w:val="300"/>
          <w:marBottom w:val="825"/>
          <w:divBdr>
            <w:top w:val="none" w:sz="0" w:space="0" w:color="auto"/>
            <w:left w:val="none" w:sz="0" w:space="0" w:color="auto"/>
            <w:bottom w:val="none" w:sz="0" w:space="0" w:color="auto"/>
            <w:right w:val="none" w:sz="0" w:space="0" w:color="auto"/>
          </w:divBdr>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642239">
      <w:bodyDiv w:val="1"/>
      <w:marLeft w:val="0"/>
      <w:marRight w:val="0"/>
      <w:marTop w:val="0"/>
      <w:marBottom w:val="0"/>
      <w:divBdr>
        <w:top w:val="none" w:sz="0" w:space="0" w:color="auto"/>
        <w:left w:val="none" w:sz="0" w:space="0" w:color="auto"/>
        <w:bottom w:val="none" w:sz="0" w:space="0" w:color="auto"/>
        <w:right w:val="none" w:sz="0" w:space="0" w:color="auto"/>
      </w:divBdr>
    </w:div>
    <w:div w:id="2065717222">
      <w:bodyDiv w:val="1"/>
      <w:marLeft w:val="0"/>
      <w:marRight w:val="0"/>
      <w:marTop w:val="0"/>
      <w:marBottom w:val="0"/>
      <w:divBdr>
        <w:top w:val="none" w:sz="0" w:space="0" w:color="auto"/>
        <w:left w:val="none" w:sz="0" w:space="0" w:color="auto"/>
        <w:bottom w:val="none" w:sz="0" w:space="0" w:color="auto"/>
        <w:right w:val="none" w:sz="0" w:space="0" w:color="auto"/>
      </w:divBdr>
    </w:div>
    <w:div w:id="2065907474">
      <w:bodyDiv w:val="1"/>
      <w:marLeft w:val="0"/>
      <w:marRight w:val="0"/>
      <w:marTop w:val="0"/>
      <w:marBottom w:val="0"/>
      <w:divBdr>
        <w:top w:val="none" w:sz="0" w:space="0" w:color="auto"/>
        <w:left w:val="none" w:sz="0" w:space="0" w:color="auto"/>
        <w:bottom w:val="none" w:sz="0" w:space="0" w:color="auto"/>
        <w:right w:val="none" w:sz="0" w:space="0" w:color="auto"/>
      </w:divBdr>
    </w:div>
    <w:div w:id="2066250798">
      <w:bodyDiv w:val="1"/>
      <w:marLeft w:val="0"/>
      <w:marRight w:val="0"/>
      <w:marTop w:val="0"/>
      <w:marBottom w:val="0"/>
      <w:divBdr>
        <w:top w:val="none" w:sz="0" w:space="0" w:color="auto"/>
        <w:left w:val="none" w:sz="0" w:space="0" w:color="auto"/>
        <w:bottom w:val="none" w:sz="0" w:space="0" w:color="auto"/>
        <w:right w:val="none" w:sz="0" w:space="0" w:color="auto"/>
      </w:divBdr>
    </w:div>
    <w:div w:id="2066484906">
      <w:bodyDiv w:val="1"/>
      <w:marLeft w:val="0"/>
      <w:marRight w:val="0"/>
      <w:marTop w:val="0"/>
      <w:marBottom w:val="0"/>
      <w:divBdr>
        <w:top w:val="none" w:sz="0" w:space="0" w:color="auto"/>
        <w:left w:val="none" w:sz="0" w:space="0" w:color="auto"/>
        <w:bottom w:val="none" w:sz="0" w:space="0" w:color="auto"/>
        <w:right w:val="none" w:sz="0" w:space="0" w:color="auto"/>
      </w:divBdr>
    </w:div>
    <w:div w:id="206668329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9738">
      <w:bodyDiv w:val="1"/>
      <w:marLeft w:val="0"/>
      <w:marRight w:val="0"/>
      <w:marTop w:val="0"/>
      <w:marBottom w:val="0"/>
      <w:divBdr>
        <w:top w:val="none" w:sz="0" w:space="0" w:color="auto"/>
        <w:left w:val="none" w:sz="0" w:space="0" w:color="auto"/>
        <w:bottom w:val="none" w:sz="0" w:space="0" w:color="auto"/>
        <w:right w:val="none" w:sz="0" w:space="0" w:color="auto"/>
      </w:divBdr>
    </w:div>
    <w:div w:id="2067294348">
      <w:bodyDiv w:val="1"/>
      <w:marLeft w:val="0"/>
      <w:marRight w:val="0"/>
      <w:marTop w:val="0"/>
      <w:marBottom w:val="0"/>
      <w:divBdr>
        <w:top w:val="none" w:sz="0" w:space="0" w:color="auto"/>
        <w:left w:val="none" w:sz="0" w:space="0" w:color="auto"/>
        <w:bottom w:val="none" w:sz="0" w:space="0" w:color="auto"/>
        <w:right w:val="none" w:sz="0" w:space="0" w:color="auto"/>
      </w:divBdr>
      <w:divsChild>
        <w:div w:id="48653223">
          <w:marLeft w:val="0"/>
          <w:marRight w:val="0"/>
          <w:marTop w:val="300"/>
          <w:marBottom w:val="825"/>
          <w:divBdr>
            <w:top w:val="none" w:sz="0" w:space="0" w:color="auto"/>
            <w:left w:val="none" w:sz="0" w:space="0" w:color="auto"/>
            <w:bottom w:val="none" w:sz="0" w:space="0" w:color="auto"/>
            <w:right w:val="none" w:sz="0" w:space="0" w:color="auto"/>
          </w:divBdr>
        </w:div>
        <w:div w:id="469328876">
          <w:marLeft w:val="0"/>
          <w:marRight w:val="0"/>
          <w:marTop w:val="0"/>
          <w:marBottom w:val="300"/>
          <w:divBdr>
            <w:top w:val="none" w:sz="0" w:space="0" w:color="auto"/>
            <w:left w:val="single" w:sz="36" w:space="15" w:color="EEEEEE"/>
            <w:bottom w:val="none" w:sz="0" w:space="0" w:color="auto"/>
            <w:right w:val="none" w:sz="0" w:space="0" w:color="auto"/>
          </w:divBdr>
          <w:divsChild>
            <w:div w:id="8070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569848">
      <w:bodyDiv w:val="1"/>
      <w:marLeft w:val="0"/>
      <w:marRight w:val="0"/>
      <w:marTop w:val="0"/>
      <w:marBottom w:val="0"/>
      <w:divBdr>
        <w:top w:val="none" w:sz="0" w:space="0" w:color="auto"/>
        <w:left w:val="none" w:sz="0" w:space="0" w:color="auto"/>
        <w:bottom w:val="none" w:sz="0" w:space="0" w:color="auto"/>
        <w:right w:val="none" w:sz="0" w:space="0" w:color="auto"/>
      </w:divBdr>
    </w:div>
    <w:div w:id="2069722611">
      <w:bodyDiv w:val="1"/>
      <w:marLeft w:val="0"/>
      <w:marRight w:val="0"/>
      <w:marTop w:val="0"/>
      <w:marBottom w:val="0"/>
      <w:divBdr>
        <w:top w:val="none" w:sz="0" w:space="0" w:color="auto"/>
        <w:left w:val="none" w:sz="0" w:space="0" w:color="auto"/>
        <w:bottom w:val="none" w:sz="0" w:space="0" w:color="auto"/>
        <w:right w:val="none" w:sz="0" w:space="0" w:color="auto"/>
      </w:divBdr>
    </w:div>
    <w:div w:id="2069834944">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24778">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89948">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3443">
      <w:bodyDiv w:val="1"/>
      <w:marLeft w:val="0"/>
      <w:marRight w:val="0"/>
      <w:marTop w:val="0"/>
      <w:marBottom w:val="0"/>
      <w:divBdr>
        <w:top w:val="none" w:sz="0" w:space="0" w:color="auto"/>
        <w:left w:val="none" w:sz="0" w:space="0" w:color="auto"/>
        <w:bottom w:val="none" w:sz="0" w:space="0" w:color="auto"/>
        <w:right w:val="none" w:sz="0" w:space="0" w:color="auto"/>
      </w:divBdr>
    </w:div>
    <w:div w:id="2073238150">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498320">
      <w:bodyDiv w:val="1"/>
      <w:marLeft w:val="0"/>
      <w:marRight w:val="0"/>
      <w:marTop w:val="0"/>
      <w:marBottom w:val="0"/>
      <w:divBdr>
        <w:top w:val="none" w:sz="0" w:space="0" w:color="auto"/>
        <w:left w:val="none" w:sz="0" w:space="0" w:color="auto"/>
        <w:bottom w:val="none" w:sz="0" w:space="0" w:color="auto"/>
        <w:right w:val="none" w:sz="0" w:space="0" w:color="auto"/>
      </w:divBdr>
    </w:div>
    <w:div w:id="2073577497">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7999">
      <w:bodyDiv w:val="1"/>
      <w:marLeft w:val="0"/>
      <w:marRight w:val="0"/>
      <w:marTop w:val="0"/>
      <w:marBottom w:val="0"/>
      <w:divBdr>
        <w:top w:val="none" w:sz="0" w:space="0" w:color="auto"/>
        <w:left w:val="none" w:sz="0" w:space="0" w:color="auto"/>
        <w:bottom w:val="none" w:sz="0" w:space="0" w:color="auto"/>
        <w:right w:val="none" w:sz="0" w:space="0" w:color="auto"/>
      </w:divBdr>
    </w:div>
    <w:div w:id="207632136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243190">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130935">
      <w:bodyDiv w:val="1"/>
      <w:marLeft w:val="0"/>
      <w:marRight w:val="0"/>
      <w:marTop w:val="0"/>
      <w:marBottom w:val="0"/>
      <w:divBdr>
        <w:top w:val="none" w:sz="0" w:space="0" w:color="auto"/>
        <w:left w:val="none" w:sz="0" w:space="0" w:color="auto"/>
        <w:bottom w:val="none" w:sz="0" w:space="0" w:color="auto"/>
        <w:right w:val="none" w:sz="0" w:space="0" w:color="auto"/>
      </w:divBdr>
      <w:divsChild>
        <w:div w:id="94404019">
          <w:marLeft w:val="0"/>
          <w:marRight w:val="0"/>
          <w:marTop w:val="0"/>
          <w:marBottom w:val="300"/>
          <w:divBdr>
            <w:top w:val="none" w:sz="0" w:space="0" w:color="auto"/>
            <w:left w:val="single" w:sz="36" w:space="15" w:color="EEEEEE"/>
            <w:bottom w:val="none" w:sz="0" w:space="0" w:color="auto"/>
            <w:right w:val="none" w:sz="0" w:space="0" w:color="auto"/>
          </w:divBdr>
        </w:div>
        <w:div w:id="1123160162">
          <w:marLeft w:val="0"/>
          <w:marRight w:val="0"/>
          <w:marTop w:val="300"/>
          <w:marBottom w:val="825"/>
          <w:divBdr>
            <w:top w:val="none" w:sz="0" w:space="0" w:color="auto"/>
            <w:left w:val="none" w:sz="0" w:space="0" w:color="auto"/>
            <w:bottom w:val="none" w:sz="0" w:space="0" w:color="auto"/>
            <w:right w:val="none" w:sz="0" w:space="0" w:color="auto"/>
          </w:divBdr>
        </w:div>
      </w:divsChild>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019402">
      <w:bodyDiv w:val="1"/>
      <w:marLeft w:val="0"/>
      <w:marRight w:val="0"/>
      <w:marTop w:val="0"/>
      <w:marBottom w:val="0"/>
      <w:divBdr>
        <w:top w:val="none" w:sz="0" w:space="0" w:color="auto"/>
        <w:left w:val="none" w:sz="0" w:space="0" w:color="auto"/>
        <w:bottom w:val="none" w:sz="0" w:space="0" w:color="auto"/>
        <w:right w:val="none" w:sz="0" w:space="0" w:color="auto"/>
      </w:divBdr>
    </w:div>
    <w:div w:id="2082217031">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260582">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4058890">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147628">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651860">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87135">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56711">
      <w:bodyDiv w:val="1"/>
      <w:marLeft w:val="0"/>
      <w:marRight w:val="0"/>
      <w:marTop w:val="0"/>
      <w:marBottom w:val="0"/>
      <w:divBdr>
        <w:top w:val="none" w:sz="0" w:space="0" w:color="auto"/>
        <w:left w:val="none" w:sz="0" w:space="0" w:color="auto"/>
        <w:bottom w:val="none" w:sz="0" w:space="0" w:color="auto"/>
        <w:right w:val="none" w:sz="0" w:space="0" w:color="auto"/>
      </w:divBdr>
    </w:div>
    <w:div w:id="209023027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4446">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85157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306880">
      <w:bodyDiv w:val="1"/>
      <w:marLeft w:val="0"/>
      <w:marRight w:val="0"/>
      <w:marTop w:val="0"/>
      <w:marBottom w:val="0"/>
      <w:divBdr>
        <w:top w:val="none" w:sz="0" w:space="0" w:color="auto"/>
        <w:left w:val="none" w:sz="0" w:space="0" w:color="auto"/>
        <w:bottom w:val="none" w:sz="0" w:space="0" w:color="auto"/>
        <w:right w:val="none" w:sz="0" w:space="0" w:color="auto"/>
      </w:divBdr>
    </w:div>
    <w:div w:id="209343331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203339">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633280">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713120">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37503">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664">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138014">
      <w:bodyDiv w:val="1"/>
      <w:marLeft w:val="0"/>
      <w:marRight w:val="0"/>
      <w:marTop w:val="0"/>
      <w:marBottom w:val="0"/>
      <w:divBdr>
        <w:top w:val="none" w:sz="0" w:space="0" w:color="auto"/>
        <w:left w:val="none" w:sz="0" w:space="0" w:color="auto"/>
        <w:bottom w:val="none" w:sz="0" w:space="0" w:color="auto"/>
        <w:right w:val="none" w:sz="0" w:space="0" w:color="auto"/>
      </w:divBdr>
    </w:div>
    <w:div w:id="2103255475">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3795738">
      <w:bodyDiv w:val="1"/>
      <w:marLeft w:val="0"/>
      <w:marRight w:val="0"/>
      <w:marTop w:val="0"/>
      <w:marBottom w:val="0"/>
      <w:divBdr>
        <w:top w:val="none" w:sz="0" w:space="0" w:color="auto"/>
        <w:left w:val="none" w:sz="0" w:space="0" w:color="auto"/>
        <w:bottom w:val="none" w:sz="0" w:space="0" w:color="auto"/>
        <w:right w:val="none" w:sz="0" w:space="0" w:color="auto"/>
      </w:divBdr>
    </w:div>
    <w:div w:id="210379644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492587">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1022">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37282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801014">
      <w:bodyDiv w:val="1"/>
      <w:marLeft w:val="0"/>
      <w:marRight w:val="0"/>
      <w:marTop w:val="0"/>
      <w:marBottom w:val="0"/>
      <w:divBdr>
        <w:top w:val="none" w:sz="0" w:space="0" w:color="auto"/>
        <w:left w:val="none" w:sz="0" w:space="0" w:color="auto"/>
        <w:bottom w:val="none" w:sz="0" w:space="0" w:color="auto"/>
        <w:right w:val="none" w:sz="0" w:space="0" w:color="auto"/>
      </w:divBdr>
    </w:div>
    <w:div w:id="2107069130">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233826">
      <w:bodyDiv w:val="1"/>
      <w:marLeft w:val="0"/>
      <w:marRight w:val="0"/>
      <w:marTop w:val="0"/>
      <w:marBottom w:val="0"/>
      <w:divBdr>
        <w:top w:val="none" w:sz="0" w:space="0" w:color="auto"/>
        <w:left w:val="none" w:sz="0" w:space="0" w:color="auto"/>
        <w:bottom w:val="none" w:sz="0" w:space="0" w:color="auto"/>
        <w:right w:val="none" w:sz="0" w:space="0" w:color="auto"/>
      </w:divBdr>
    </w:div>
    <w:div w:id="2108576346">
      <w:bodyDiv w:val="1"/>
      <w:marLeft w:val="0"/>
      <w:marRight w:val="0"/>
      <w:marTop w:val="0"/>
      <w:marBottom w:val="0"/>
      <w:divBdr>
        <w:top w:val="none" w:sz="0" w:space="0" w:color="auto"/>
        <w:left w:val="none" w:sz="0" w:space="0" w:color="auto"/>
        <w:bottom w:val="none" w:sz="0" w:space="0" w:color="auto"/>
        <w:right w:val="none" w:sz="0" w:space="0" w:color="auto"/>
      </w:divBdr>
    </w:div>
    <w:div w:id="2108773108">
      <w:bodyDiv w:val="1"/>
      <w:marLeft w:val="0"/>
      <w:marRight w:val="0"/>
      <w:marTop w:val="0"/>
      <w:marBottom w:val="0"/>
      <w:divBdr>
        <w:top w:val="none" w:sz="0" w:space="0" w:color="auto"/>
        <w:left w:val="none" w:sz="0" w:space="0" w:color="auto"/>
        <w:bottom w:val="none" w:sz="0" w:space="0" w:color="auto"/>
        <w:right w:val="none" w:sz="0" w:space="0" w:color="auto"/>
      </w:divBdr>
    </w:div>
    <w:div w:id="2109890575">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163373">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323199">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664083">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056749">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97117">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495007">
      <w:bodyDiv w:val="1"/>
      <w:marLeft w:val="0"/>
      <w:marRight w:val="0"/>
      <w:marTop w:val="0"/>
      <w:marBottom w:val="0"/>
      <w:divBdr>
        <w:top w:val="none" w:sz="0" w:space="0" w:color="auto"/>
        <w:left w:val="none" w:sz="0" w:space="0" w:color="auto"/>
        <w:bottom w:val="none" w:sz="0" w:space="0" w:color="auto"/>
        <w:right w:val="none" w:sz="0" w:space="0" w:color="auto"/>
      </w:divBdr>
    </w:div>
    <w:div w:id="2124499119">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994">
      <w:bodyDiv w:val="1"/>
      <w:marLeft w:val="0"/>
      <w:marRight w:val="0"/>
      <w:marTop w:val="0"/>
      <w:marBottom w:val="0"/>
      <w:divBdr>
        <w:top w:val="none" w:sz="0" w:space="0" w:color="auto"/>
        <w:left w:val="none" w:sz="0" w:space="0" w:color="auto"/>
        <w:bottom w:val="none" w:sz="0" w:space="0" w:color="auto"/>
        <w:right w:val="none" w:sz="0" w:space="0" w:color="auto"/>
      </w:divBdr>
    </w:div>
    <w:div w:id="212657906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106">
      <w:bodyDiv w:val="1"/>
      <w:marLeft w:val="0"/>
      <w:marRight w:val="0"/>
      <w:marTop w:val="0"/>
      <w:marBottom w:val="0"/>
      <w:divBdr>
        <w:top w:val="none" w:sz="0" w:space="0" w:color="auto"/>
        <w:left w:val="none" w:sz="0" w:space="0" w:color="auto"/>
        <w:bottom w:val="none" w:sz="0" w:space="0" w:color="auto"/>
        <w:right w:val="none" w:sz="0" w:space="0" w:color="auto"/>
      </w:divBdr>
      <w:divsChild>
        <w:div w:id="536896272">
          <w:marLeft w:val="0"/>
          <w:marRight w:val="0"/>
          <w:marTop w:val="0"/>
          <w:marBottom w:val="300"/>
          <w:divBdr>
            <w:top w:val="none" w:sz="0" w:space="0" w:color="auto"/>
            <w:left w:val="single" w:sz="36" w:space="15" w:color="EEEEEE"/>
            <w:bottom w:val="none" w:sz="0" w:space="0" w:color="auto"/>
            <w:right w:val="none" w:sz="0" w:space="0" w:color="auto"/>
          </w:divBdr>
          <w:divsChild>
            <w:div w:id="1289556467">
              <w:marLeft w:val="0"/>
              <w:marRight w:val="0"/>
              <w:marTop w:val="0"/>
              <w:marBottom w:val="0"/>
              <w:divBdr>
                <w:top w:val="none" w:sz="0" w:space="0" w:color="auto"/>
                <w:left w:val="none" w:sz="0" w:space="0" w:color="auto"/>
                <w:bottom w:val="none" w:sz="0" w:space="0" w:color="auto"/>
                <w:right w:val="none" w:sz="0" w:space="0" w:color="auto"/>
              </w:divBdr>
            </w:div>
          </w:divsChild>
        </w:div>
        <w:div w:id="640503579">
          <w:marLeft w:val="0"/>
          <w:marRight w:val="0"/>
          <w:marTop w:val="300"/>
          <w:marBottom w:val="825"/>
          <w:divBdr>
            <w:top w:val="none" w:sz="0" w:space="0" w:color="auto"/>
            <w:left w:val="none" w:sz="0" w:space="0" w:color="auto"/>
            <w:bottom w:val="none" w:sz="0" w:space="0" w:color="auto"/>
            <w:right w:val="none" w:sz="0" w:space="0" w:color="auto"/>
          </w:divBdr>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58481">
      <w:bodyDiv w:val="1"/>
      <w:marLeft w:val="0"/>
      <w:marRight w:val="0"/>
      <w:marTop w:val="0"/>
      <w:marBottom w:val="0"/>
      <w:divBdr>
        <w:top w:val="none" w:sz="0" w:space="0" w:color="auto"/>
        <w:left w:val="none" w:sz="0" w:space="0" w:color="auto"/>
        <w:bottom w:val="none" w:sz="0" w:space="0" w:color="auto"/>
        <w:right w:val="none" w:sz="0" w:space="0" w:color="auto"/>
      </w:divBdr>
      <w:divsChild>
        <w:div w:id="176043442">
          <w:marLeft w:val="0"/>
          <w:marRight w:val="0"/>
          <w:marTop w:val="0"/>
          <w:marBottom w:val="300"/>
          <w:divBdr>
            <w:top w:val="none" w:sz="0" w:space="0" w:color="auto"/>
            <w:left w:val="single" w:sz="36" w:space="15" w:color="EEEEEE"/>
            <w:bottom w:val="none" w:sz="0" w:space="0" w:color="auto"/>
            <w:right w:val="none" w:sz="0" w:space="0" w:color="auto"/>
          </w:divBdr>
          <w:divsChild>
            <w:div w:id="1013920084">
              <w:marLeft w:val="0"/>
              <w:marRight w:val="0"/>
              <w:marTop w:val="0"/>
              <w:marBottom w:val="0"/>
              <w:divBdr>
                <w:top w:val="none" w:sz="0" w:space="0" w:color="auto"/>
                <w:left w:val="none" w:sz="0" w:space="0" w:color="auto"/>
                <w:bottom w:val="none" w:sz="0" w:space="0" w:color="auto"/>
                <w:right w:val="none" w:sz="0" w:space="0" w:color="auto"/>
              </w:divBdr>
            </w:div>
          </w:divsChild>
        </w:div>
        <w:div w:id="693075802">
          <w:marLeft w:val="0"/>
          <w:marRight w:val="0"/>
          <w:marTop w:val="300"/>
          <w:marBottom w:val="825"/>
          <w:divBdr>
            <w:top w:val="none" w:sz="0" w:space="0" w:color="auto"/>
            <w:left w:val="none" w:sz="0" w:space="0" w:color="auto"/>
            <w:bottom w:val="none" w:sz="0" w:space="0" w:color="auto"/>
            <w:right w:val="none" w:sz="0" w:space="0" w:color="auto"/>
          </w:divBdr>
        </w:div>
      </w:divsChild>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6318">
      <w:bodyDiv w:val="1"/>
      <w:marLeft w:val="0"/>
      <w:marRight w:val="0"/>
      <w:marTop w:val="0"/>
      <w:marBottom w:val="0"/>
      <w:divBdr>
        <w:top w:val="none" w:sz="0" w:space="0" w:color="auto"/>
        <w:left w:val="none" w:sz="0" w:space="0" w:color="auto"/>
        <w:bottom w:val="none" w:sz="0" w:space="0" w:color="auto"/>
        <w:right w:val="none" w:sz="0" w:space="0" w:color="auto"/>
      </w:divBdr>
    </w:div>
    <w:div w:id="2131119297">
      <w:bodyDiv w:val="1"/>
      <w:marLeft w:val="0"/>
      <w:marRight w:val="0"/>
      <w:marTop w:val="0"/>
      <w:marBottom w:val="0"/>
      <w:divBdr>
        <w:top w:val="none" w:sz="0" w:space="0" w:color="auto"/>
        <w:left w:val="none" w:sz="0" w:space="0" w:color="auto"/>
        <w:bottom w:val="none" w:sz="0" w:space="0" w:color="auto"/>
        <w:right w:val="none" w:sz="0" w:space="0" w:color="auto"/>
      </w:divBdr>
    </w:div>
    <w:div w:id="2131167876">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0638">
      <w:bodyDiv w:val="1"/>
      <w:marLeft w:val="0"/>
      <w:marRight w:val="0"/>
      <w:marTop w:val="0"/>
      <w:marBottom w:val="0"/>
      <w:divBdr>
        <w:top w:val="none" w:sz="0" w:space="0" w:color="auto"/>
        <w:left w:val="none" w:sz="0" w:space="0" w:color="auto"/>
        <w:bottom w:val="none" w:sz="0" w:space="0" w:color="auto"/>
        <w:right w:val="none" w:sz="0" w:space="0" w:color="auto"/>
      </w:divBdr>
    </w:div>
    <w:div w:id="2132167586">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937059">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786736">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14616">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6942331">
      <w:bodyDiv w:val="1"/>
      <w:marLeft w:val="0"/>
      <w:marRight w:val="0"/>
      <w:marTop w:val="0"/>
      <w:marBottom w:val="0"/>
      <w:divBdr>
        <w:top w:val="none" w:sz="0" w:space="0" w:color="auto"/>
        <w:left w:val="none" w:sz="0" w:space="0" w:color="auto"/>
        <w:bottom w:val="none" w:sz="0" w:space="0" w:color="auto"/>
        <w:right w:val="none" w:sz="0" w:space="0" w:color="auto"/>
      </w:divBdr>
    </w:div>
    <w:div w:id="2136948357">
      <w:bodyDiv w:val="1"/>
      <w:marLeft w:val="0"/>
      <w:marRight w:val="0"/>
      <w:marTop w:val="0"/>
      <w:marBottom w:val="0"/>
      <w:divBdr>
        <w:top w:val="none" w:sz="0" w:space="0" w:color="auto"/>
        <w:left w:val="none" w:sz="0" w:space="0" w:color="auto"/>
        <w:bottom w:val="none" w:sz="0" w:space="0" w:color="auto"/>
        <w:right w:val="none" w:sz="0" w:space="0" w:color="auto"/>
      </w:divBdr>
      <w:divsChild>
        <w:div w:id="187840124">
          <w:marLeft w:val="-180"/>
          <w:marRight w:val="-180"/>
          <w:marTop w:val="0"/>
          <w:marBottom w:val="240"/>
          <w:divBdr>
            <w:top w:val="none" w:sz="0" w:space="0" w:color="auto"/>
            <w:left w:val="none" w:sz="0" w:space="0" w:color="auto"/>
            <w:bottom w:val="none" w:sz="0" w:space="0" w:color="auto"/>
            <w:right w:val="none" w:sz="0" w:space="0" w:color="auto"/>
          </w:divBdr>
        </w:div>
        <w:div w:id="1094085301">
          <w:marLeft w:val="0"/>
          <w:marRight w:val="0"/>
          <w:marTop w:val="0"/>
          <w:marBottom w:val="288"/>
          <w:divBdr>
            <w:top w:val="none" w:sz="0" w:space="0" w:color="auto"/>
            <w:left w:val="none" w:sz="0" w:space="0" w:color="auto"/>
            <w:bottom w:val="none" w:sz="0" w:space="0" w:color="auto"/>
            <w:right w:val="none" w:sz="0" w:space="0" w:color="auto"/>
          </w:divBdr>
        </w:div>
        <w:div w:id="1232421775">
          <w:marLeft w:val="0"/>
          <w:marRight w:val="0"/>
          <w:marTop w:val="0"/>
          <w:marBottom w:val="312"/>
          <w:divBdr>
            <w:top w:val="none" w:sz="0" w:space="0" w:color="auto"/>
            <w:left w:val="none" w:sz="0" w:space="0" w:color="auto"/>
            <w:bottom w:val="none" w:sz="0" w:space="0" w:color="auto"/>
            <w:right w:val="none" w:sz="0" w:space="0" w:color="auto"/>
          </w:divBdr>
        </w:div>
        <w:div w:id="1947811210">
          <w:marLeft w:val="0"/>
          <w:marRight w:val="0"/>
          <w:marTop w:val="0"/>
          <w:marBottom w:val="0"/>
          <w:divBdr>
            <w:top w:val="none" w:sz="0" w:space="0" w:color="auto"/>
            <w:left w:val="none" w:sz="0" w:space="0" w:color="auto"/>
            <w:bottom w:val="none" w:sz="0" w:space="0" w:color="auto"/>
            <w:right w:val="none" w:sz="0" w:space="0" w:color="auto"/>
          </w:divBdr>
        </w:div>
        <w:div w:id="1403330342">
          <w:marLeft w:val="0"/>
          <w:marRight w:val="0"/>
          <w:marTop w:val="0"/>
          <w:marBottom w:val="240"/>
          <w:divBdr>
            <w:top w:val="none" w:sz="0" w:space="0" w:color="auto"/>
            <w:left w:val="none" w:sz="0" w:space="0" w:color="auto"/>
            <w:bottom w:val="none" w:sz="0" w:space="0" w:color="auto"/>
            <w:right w:val="none" w:sz="0" w:space="0" w:color="auto"/>
          </w:divBdr>
          <w:divsChild>
            <w:div w:id="722101567">
              <w:marLeft w:val="0"/>
              <w:marRight w:val="0"/>
              <w:marTop w:val="90"/>
              <w:marBottom w:val="0"/>
              <w:divBdr>
                <w:top w:val="none" w:sz="0" w:space="0" w:color="auto"/>
                <w:left w:val="none" w:sz="0" w:space="0" w:color="auto"/>
                <w:bottom w:val="none" w:sz="0" w:space="0" w:color="auto"/>
                <w:right w:val="none" w:sz="0" w:space="0" w:color="auto"/>
              </w:divBdr>
              <w:divsChild>
                <w:div w:id="277571285">
                  <w:marLeft w:val="0"/>
                  <w:marRight w:val="0"/>
                  <w:marTop w:val="0"/>
                  <w:marBottom w:val="0"/>
                  <w:divBdr>
                    <w:top w:val="none" w:sz="0" w:space="0" w:color="auto"/>
                    <w:left w:val="none" w:sz="0" w:space="0" w:color="auto"/>
                    <w:bottom w:val="none" w:sz="0" w:space="0" w:color="auto"/>
                    <w:right w:val="none" w:sz="0" w:space="0" w:color="auto"/>
                  </w:divBdr>
                  <w:divsChild>
                    <w:div w:id="943809036">
                      <w:marLeft w:val="0"/>
                      <w:marRight w:val="0"/>
                      <w:marTop w:val="0"/>
                      <w:marBottom w:val="0"/>
                      <w:divBdr>
                        <w:top w:val="none" w:sz="0" w:space="0" w:color="auto"/>
                        <w:left w:val="none" w:sz="0" w:space="0" w:color="auto"/>
                        <w:bottom w:val="none" w:sz="0" w:space="0" w:color="auto"/>
                        <w:right w:val="none" w:sz="0" w:space="0" w:color="auto"/>
                      </w:divBdr>
                      <w:divsChild>
                        <w:div w:id="18443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019743">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7615">
      <w:bodyDiv w:val="1"/>
      <w:marLeft w:val="0"/>
      <w:marRight w:val="0"/>
      <w:marTop w:val="0"/>
      <w:marBottom w:val="0"/>
      <w:divBdr>
        <w:top w:val="none" w:sz="0" w:space="0" w:color="auto"/>
        <w:left w:val="none" w:sz="0" w:space="0" w:color="auto"/>
        <w:bottom w:val="none" w:sz="0" w:space="0" w:color="auto"/>
        <w:right w:val="none" w:sz="0" w:space="0" w:color="auto"/>
      </w:divBdr>
    </w:div>
    <w:div w:id="2138453228">
      <w:bodyDiv w:val="1"/>
      <w:marLeft w:val="0"/>
      <w:marRight w:val="0"/>
      <w:marTop w:val="0"/>
      <w:marBottom w:val="0"/>
      <w:divBdr>
        <w:top w:val="none" w:sz="0" w:space="0" w:color="auto"/>
        <w:left w:val="none" w:sz="0" w:space="0" w:color="auto"/>
        <w:bottom w:val="none" w:sz="0" w:space="0" w:color="auto"/>
        <w:right w:val="none" w:sz="0" w:space="0" w:color="auto"/>
      </w:divBdr>
    </w:div>
    <w:div w:id="2138525899">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3950">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04150">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076940">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072028">
      <w:bodyDiv w:val="1"/>
      <w:marLeft w:val="0"/>
      <w:marRight w:val="0"/>
      <w:marTop w:val="0"/>
      <w:marBottom w:val="0"/>
      <w:divBdr>
        <w:top w:val="none" w:sz="0" w:space="0" w:color="auto"/>
        <w:left w:val="none" w:sz="0" w:space="0" w:color="auto"/>
        <w:bottom w:val="none" w:sz="0" w:space="0" w:color="auto"/>
        <w:right w:val="none" w:sz="0" w:space="0" w:color="auto"/>
      </w:divBdr>
    </w:div>
    <w:div w:id="2146199167">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779539">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rtridge_(firearms)" TargetMode="External"/><Relationship Id="rId13" Type="http://schemas.openxmlformats.org/officeDocument/2006/relationships/hyperlink" Target="https://en.wikipedia.org/wiki/Shotgun_slug" TargetMode="External"/><Relationship Id="rId18" Type="http://schemas.openxmlformats.org/officeDocument/2006/relationships/hyperlink" Target="https://en.wikipedia.org/wiki/Metallic_cartridge" TargetMode="External"/><Relationship Id="rId26" Type="http://schemas.openxmlformats.org/officeDocument/2006/relationships/hyperlink" Target="https://www.oxfordlearnersdictionaries.com/definition/english/complex_1" TargetMode="External"/><Relationship Id="rId3" Type="http://schemas.openxmlformats.org/officeDocument/2006/relationships/styles" Target="styles.xml"/><Relationship Id="rId21" Type="http://schemas.openxmlformats.org/officeDocument/2006/relationships/hyperlink" Target="https://en.wikipedia.org/wiki/Gun_barrel" TargetMode="External"/><Relationship Id="rId7" Type="http://schemas.openxmlformats.org/officeDocument/2006/relationships/hyperlink" Target="https://www.britannica.com/dictionary/cartridge" TargetMode="External"/><Relationship Id="rId12" Type="http://schemas.openxmlformats.org/officeDocument/2006/relationships/hyperlink" Target="https://en.wikipedia.org/wiki/Shot_(pellet)" TargetMode="External"/><Relationship Id="rId17" Type="http://schemas.openxmlformats.org/officeDocument/2006/relationships/hyperlink" Target="https://en.wikipedia.org/wiki/Primer_(firearm)"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en.wikipedia.org/wiki/Black_powder" TargetMode="External"/><Relationship Id="rId20" Type="http://schemas.openxmlformats.org/officeDocument/2006/relationships/hyperlink" Target="https://en.wikipedia.org/wiki/Polymer-cased_ammunition"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https://www.britannica.com/dictionary/eggshell" TargetMode="External"/><Relationship Id="rId11" Type="http://schemas.openxmlformats.org/officeDocument/2006/relationships/hyperlink" Target="https://en.wikipedia.org/wiki/Bullet" TargetMode="External"/><Relationship Id="rId24" Type="http://schemas.openxmlformats.org/officeDocument/2006/relationships/hyperlink" Target="https://en.wikipedia.org/wiki/Cartridge_(firearms)" TargetMode="External"/><Relationship Id="rId5" Type="http://schemas.openxmlformats.org/officeDocument/2006/relationships/webSettings" Target="webSettings.xml"/><Relationship Id="rId15" Type="http://schemas.openxmlformats.org/officeDocument/2006/relationships/hyperlink" Target="https://en.wikipedia.org/wiki/Smokeless_powder" TargetMode="External"/><Relationship Id="rId23" Type="http://schemas.openxmlformats.org/officeDocument/2006/relationships/hyperlink" Target="https://en.wikipedia.org/wiki/Breechloading" TargetMode="External"/><Relationship Id="rId28" Type="http://schemas.openxmlformats.org/officeDocument/2006/relationships/image" Target="media/image2.jpeg"/><Relationship Id="rId10" Type="http://schemas.openxmlformats.org/officeDocument/2006/relationships/hyperlink" Target="https://en.wikipedia.org/wiki/Projectile" TargetMode="External"/><Relationship Id="rId19" Type="http://schemas.openxmlformats.org/officeDocument/2006/relationships/hyperlink" Target="https://en.wikipedia.org/wiki/Paper_cartridg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artridge_(firearms)" TargetMode="External"/><Relationship Id="rId14" Type="http://schemas.openxmlformats.org/officeDocument/2006/relationships/hyperlink" Target="https://en.wikipedia.org/wiki/Propellant" TargetMode="External"/><Relationship Id="rId22" Type="http://schemas.openxmlformats.org/officeDocument/2006/relationships/hyperlink" Target="https://en.wikipedia.org/wiki/Chamber_(firearms)" TargetMode="External"/><Relationship Id="rId27" Type="http://schemas.openxmlformats.org/officeDocument/2006/relationships/hyperlink" Target="https://www.merriam-webster.com/dictionary/admit"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20D52-5B90-4911-857D-91FF576B1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71</Pages>
  <Words>12172</Words>
  <Characters>69386</Characters>
  <Application>Microsoft Office Word</Application>
  <DocSecurity>0</DocSecurity>
  <Lines>578</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20</cp:revision>
  <dcterms:created xsi:type="dcterms:W3CDTF">2021-08-10T10:04:00Z</dcterms:created>
  <dcterms:modified xsi:type="dcterms:W3CDTF">2022-04-03T13:37:00Z</dcterms:modified>
</cp:coreProperties>
</file>