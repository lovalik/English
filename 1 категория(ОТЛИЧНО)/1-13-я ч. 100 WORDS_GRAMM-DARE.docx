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C4273" w:rsidRDefault="00AC4273" w:rsidP="00733FF6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>
        <w:rPr>
          <w:highlight w:val="red"/>
        </w:rPr>
        <w:t>ГЛАГОЛ DARE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В английском языке dare –</w:t>
      </w:r>
      <w:r>
        <w:rPr>
          <w:color w:val="FFFFFF" w:themeColor="background1"/>
        </w:rPr>
        <w:t xml:space="preserve"> полумодальный глагол. Это значит, что он используется в речи и как основной, и как модальный. В обоих случаях он будет иметь одинаковое значение: «осмелиться», «иметь смелость/храбрость/нахальство cделать что-то», «решиться сделать что-то». 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МОДАЛЬНЫЙ ГЛАГОЛ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Особенности модального dare в английском языке: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 xml:space="preserve">После модального dare мы используем инфинитив без частицы to – 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DO SOMETHING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У этого глагола есть форма настоящего (dare) и прошедшего времени (dared). Но следует отметить, что в речи в основном используется форма настоящего времени.</w:t>
      </w:r>
    </w:p>
    <w:p w:rsidR="00AC4273" w:rsidRDefault="00AC4273" w:rsidP="00733FF6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Для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местоимений</w:t>
      </w:r>
      <w:r>
        <w:rPr>
          <w:color w:val="FFFFFF" w:themeColor="background1"/>
          <w:lang w:val="en-US"/>
        </w:rPr>
        <w:t xml:space="preserve"> he, she, it </w:t>
      </w:r>
      <w:r>
        <w:rPr>
          <w:color w:val="FFFFFF" w:themeColor="background1"/>
        </w:rPr>
        <w:t>мы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не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добавляем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окончание</w:t>
      </w:r>
      <w:r>
        <w:rPr>
          <w:color w:val="FFFFFF" w:themeColor="background1"/>
          <w:lang w:val="en-US"/>
        </w:rPr>
        <w:t xml:space="preserve"> —s: he dare, she dare, a cat dare.</w:t>
      </w:r>
    </w:p>
    <w:p w:rsidR="00AC4273" w:rsidRPr="00733FF6" w:rsidRDefault="00AC4273" w:rsidP="00733FF6">
      <w:pPr>
        <w:rPr>
          <w:color w:val="00B0F0"/>
        </w:rPr>
      </w:pPr>
      <w:r>
        <w:rPr>
          <w:b/>
          <w:color w:val="00B0F0"/>
        </w:rPr>
        <w:t>МОДАЛЬНЫЙ DARE ЧАЩЕ ВСТРЕЧАЕТСЯ В ОТРИЦАТЕЛЬНЫХ И ВОПРОСИТЕЛЬНЫХ ПРЕДЛОЖЕНИЯХ</w:t>
      </w:r>
      <w:r>
        <w:rPr>
          <w:b/>
          <w:color w:val="FFFFFF" w:themeColor="background1"/>
        </w:rPr>
        <w:t>.</w:t>
      </w:r>
      <w:r>
        <w:rPr>
          <w:color w:val="FFFFFF" w:themeColor="background1"/>
        </w:rPr>
        <w:t xml:space="preserve"> Однако помните о том, что мы не используем вспомогательные глаголы вместе с модальными. Это значит, что в вопросах dare выносится на первое место, а в отрицаниях после dare будет стоять только частица not. </w:t>
      </w:r>
      <w:r w:rsidRPr="00733FF6">
        <w:rPr>
          <w:color w:val="00B0F0"/>
        </w:rPr>
        <w:t xml:space="preserve">В разговорном английском dare not обычно произносится в сокращенной форме </w:t>
      </w:r>
      <w:r w:rsidRPr="00733FF6">
        <w:rPr>
          <w:b/>
          <w:i/>
          <w:color w:val="00B0F0"/>
        </w:rPr>
        <w:t>– DAREN’T [DEƏNT].</w:t>
      </w:r>
    </w:p>
    <w:p w:rsidR="00AC4273" w:rsidRDefault="00AC4273" w:rsidP="00733FF6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dare not criticize her. – Он не осмеливается критиковать ее.</w:t>
      </w:r>
    </w:p>
    <w:p w:rsidR="00AC4273" w:rsidRDefault="00AC4273" w:rsidP="00733FF6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daren’t interrupt him with questions. – Мы не решаемся прерывать его вопросами.</w:t>
      </w:r>
    </w:p>
    <w:p w:rsidR="00AC4273" w:rsidRDefault="00AC4273" w:rsidP="00733FF6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Dared he come here after everything he told me? – Он посмел прийти сюда после всего того, что он мне сказал?</w:t>
      </w:r>
    </w:p>
    <w:p w:rsidR="00AC4273" w:rsidRDefault="00AC4273" w:rsidP="00733FF6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Dare you trust such a wicked person? – Ты осмелишься довериться такому подлому человеку?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СМЫСЛОВОЙ ГЛАГОЛ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У смыслового dare тоже есть несколько особенностей: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Dare изменяется по временам: he dares, we dared, they will dare, но не используется во временах группы Continuous (</w:t>
      </w:r>
      <w:del w:id="0" w:author="Unknown">
        <w:r>
          <w:rPr>
            <w:color w:val="FFFFFF" w:themeColor="background1"/>
          </w:rPr>
          <w:delText>I am daring, they are daring</w:delText>
        </w:r>
      </w:del>
      <w:r>
        <w:rPr>
          <w:color w:val="FFFFFF" w:themeColor="background1"/>
        </w:rPr>
        <w:t>).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После dare мы используем инфинитив с частицей to –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DARE TO DO SOMETHING.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 xml:space="preserve"> Но в разговорном английском это правило не всегда соблюдается и после dare можно опустить частицу to – dare do something.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В речи dare встречается в основном в отрицательных и вопросительных предложениях.</w:t>
      </w:r>
    </w:p>
    <w:p w:rsidR="00AC4273" w:rsidRDefault="00AC4273" w:rsidP="00733FF6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color w:val="FFFFFF" w:themeColor="background1"/>
        </w:rPr>
        <w:t xml:space="preserve">I </w:t>
      </w:r>
      <w:r>
        <w:rPr>
          <w:i/>
          <w:color w:val="FFFFFF" w:themeColor="background1"/>
        </w:rPr>
        <w:t>don’t dare (to) ask him about it. – Мне не хватает храбростиспросить его об этом.</w:t>
      </w:r>
    </w:p>
    <w:p w:rsidR="00AC4273" w:rsidRDefault="00AC4273" w:rsidP="00733FF6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won’t dare (to) deny her words. – Она не осмелитсяотрицать свои слова.</w:t>
      </w:r>
    </w:p>
    <w:p w:rsidR="00AC4273" w:rsidRDefault="00AC4273" w:rsidP="00733FF6">
      <w:pPr>
        <w:pStyle w:val="a7"/>
        <w:numPr>
          <w:ilvl w:val="0"/>
          <w:numId w:val="6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Did you dare (to) tell him the news?! –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хватило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наглостисообщить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новость</w:t>
      </w:r>
      <w:r>
        <w:rPr>
          <w:i/>
          <w:color w:val="FFFFFF" w:themeColor="background1"/>
          <w:lang w:val="en-US"/>
        </w:rPr>
        <w:t>?!</w:t>
      </w:r>
    </w:p>
    <w:p w:rsidR="00AC4273" w:rsidRDefault="00AC4273" w:rsidP="00733FF6">
      <w:pPr>
        <w:rPr>
          <w:color w:val="00B0F0"/>
        </w:rPr>
      </w:pPr>
      <w:r>
        <w:rPr>
          <w:color w:val="00B0F0"/>
        </w:rPr>
        <w:t>Очень часто dare используется в предложениях с отрицательными словами nobody / no one (никто), none of (никто из), never (никогда).</w:t>
      </w:r>
    </w:p>
    <w:p w:rsidR="00AC4273" w:rsidRDefault="00AC4273" w:rsidP="00733FF6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None of them dared to utter a word. – Никто из них не осмелился и слова произнести.</w:t>
      </w:r>
    </w:p>
    <w:p w:rsidR="00AC4273" w:rsidRDefault="00AC4273" w:rsidP="00733FF6">
      <w:pPr>
        <w:pStyle w:val="a7"/>
        <w:numPr>
          <w:ilvl w:val="0"/>
          <w:numId w:val="64"/>
        </w:numPr>
        <w:rPr>
          <w:color w:val="FFFFFF" w:themeColor="background1"/>
        </w:rPr>
      </w:pPr>
      <w:r>
        <w:rPr>
          <w:i/>
          <w:color w:val="FFFFFF" w:themeColor="background1"/>
        </w:rPr>
        <w:t>She has never dared to contradict his arguments. – Она никогда не осмеливалась противоречить его доводам</w:t>
      </w:r>
      <w:r>
        <w:rPr>
          <w:color w:val="FFFFFF" w:themeColor="background1"/>
        </w:rPr>
        <w:t>.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В утвердительных предложениях dare используется редко. Его предпочитают заменять такими выражениями, как not to be afraid, not to be scared (не бояться, не испугаться, осмелиться).</w:t>
      </w:r>
    </w:p>
    <w:p w:rsidR="00AC4273" w:rsidRDefault="00AC4273" w:rsidP="00733FF6">
      <w:pPr>
        <w:pStyle w:val="a7"/>
        <w:numPr>
          <w:ilvl w:val="0"/>
          <w:numId w:val="65"/>
        </w:numPr>
        <w:rPr>
          <w:i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I </w:t>
      </w:r>
      <w:r>
        <w:rPr>
          <w:i/>
          <w:color w:val="FFFFFF" w:themeColor="background1"/>
          <w:lang w:val="en-US"/>
        </w:rPr>
        <w:t xml:space="preserve">wasn’t scared (= I dared) to come there yesterday.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испугался</w:t>
      </w:r>
      <w:r>
        <w:rPr>
          <w:i/>
          <w:color w:val="FFFFFF" w:themeColor="background1"/>
          <w:lang w:val="en-US"/>
        </w:rPr>
        <w:t xml:space="preserve"> (=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прийти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вчера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pStyle w:val="a7"/>
        <w:numPr>
          <w:ilvl w:val="0"/>
          <w:numId w:val="6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are not afraid (= </w:t>
      </w: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 dare) to face the truth. –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боимся</w:t>
      </w:r>
      <w:r>
        <w:rPr>
          <w:i/>
          <w:color w:val="FFFFFF" w:themeColor="background1"/>
          <w:lang w:val="en-US"/>
        </w:rPr>
        <w:t xml:space="preserve"> (= </w:t>
      </w:r>
      <w:r>
        <w:rPr>
          <w:i/>
          <w:color w:val="FFFFFF" w:themeColor="background1"/>
        </w:rPr>
        <w:t>решились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взглянуть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лицо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правде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В УСТОЙЧИВЫХ ВЫРАЖЕНИЯХ</w:t>
      </w:r>
    </w:p>
    <w:p w:rsidR="00AC4273" w:rsidRDefault="00AC4273" w:rsidP="00733FF6">
      <w:pPr>
        <w:rPr>
          <w:color w:val="FFFFFF" w:themeColor="background1"/>
        </w:rPr>
      </w:pPr>
      <w:r>
        <w:rPr>
          <w:color w:val="FFFFFF" w:themeColor="background1"/>
        </w:rPr>
        <w:t>В разговорном английском часто используются выражения с глаголом dare. Давайте запомним несколько полезных фраз.</w:t>
      </w:r>
    </w:p>
    <w:p w:rsidR="00AC4273" w:rsidRDefault="00AC4273" w:rsidP="00733FF6">
      <w:pPr>
        <w:jc w:val="center"/>
        <w:rPr>
          <w:b/>
          <w:i/>
          <w:color w:val="00B0F0"/>
        </w:rPr>
      </w:pPr>
      <w:r>
        <w:rPr>
          <w:b/>
          <w:i/>
          <w:color w:val="00B0F0"/>
        </w:rPr>
        <w:t>Don’t you dare do something – не смей / даже не думай делать что-то.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It’s midnight. Don’t you dare call </w:t>
      </w:r>
      <w:proofErr w:type="gramStart"/>
      <w:r>
        <w:rPr>
          <w:i/>
          <w:color w:val="FFFFFF" w:themeColor="background1"/>
          <w:lang w:val="en-US"/>
        </w:rPr>
        <w:t>Kelly.</w:t>
      </w:r>
      <w:proofErr w:type="gramEnd"/>
      <w:r>
        <w:rPr>
          <w:i/>
          <w:color w:val="FFFFFF" w:themeColor="background1"/>
          <w:lang w:val="en-US"/>
        </w:rPr>
        <w:t xml:space="preserve"> –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полночь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Даже не думай звонить Келли!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– I must tell her the truth. – Я должен сказать ей правду.</w:t>
      </w:r>
      <w:r>
        <w:rPr>
          <w:i/>
          <w:color w:val="FFFFFF" w:themeColor="background1"/>
        </w:rPr>
        <w:br/>
        <w:t>– Don’t you dare! – Не смей!</w:t>
      </w:r>
    </w:p>
    <w:p w:rsidR="00AC4273" w:rsidRDefault="00AC4273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00B0F0"/>
        </w:rPr>
        <w:t xml:space="preserve">How dare you (he, she) do something </w:t>
      </w:r>
      <w:r>
        <w:rPr>
          <w:b/>
          <w:i/>
          <w:color w:val="FFFFFF" w:themeColor="background1"/>
        </w:rPr>
        <w:t>– как ты (он, она) смеешь(-ет) делать что-то.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How dare he argue with me! – Как он смеет спорить со мной!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– I think your hat is awful.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твоя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шляпа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ужасная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00B0F0"/>
        </w:rPr>
      </w:pPr>
      <w:r>
        <w:rPr>
          <w:i/>
          <w:color w:val="00B0F0"/>
        </w:rPr>
        <w:t xml:space="preserve">– </w:t>
      </w:r>
      <w:r>
        <w:rPr>
          <w:b/>
          <w:i/>
          <w:color w:val="00B0F0"/>
        </w:rPr>
        <w:t>HOW DARE YOU</w:t>
      </w:r>
      <w:r>
        <w:rPr>
          <w:i/>
          <w:color w:val="00B0F0"/>
        </w:rPr>
        <w:t>! – Да как ты смеешь!</w:t>
      </w:r>
    </w:p>
    <w:p w:rsidR="00AC4273" w:rsidRDefault="00AC4273" w:rsidP="00733FF6">
      <w:pPr>
        <w:jc w:val="center"/>
        <w:rPr>
          <w:i/>
          <w:color w:val="FFFFFF" w:themeColor="background1"/>
        </w:rPr>
      </w:pPr>
      <w:r>
        <w:rPr>
          <w:b/>
          <w:i/>
          <w:color w:val="00B0F0"/>
        </w:rPr>
        <w:t xml:space="preserve">I dare say = I daresay </w:t>
      </w:r>
      <w:r>
        <w:rPr>
          <w:b/>
          <w:i/>
          <w:color w:val="FFFFFF" w:themeColor="background1"/>
        </w:rPr>
        <w:t>– осмелюсь сказать/заметить; пожалуй, полагаю</w:t>
      </w:r>
      <w:r>
        <w:rPr>
          <w:i/>
          <w:color w:val="FFFFFF" w:themeColor="background1"/>
        </w:rPr>
        <w:t>.</w:t>
      </w:r>
    </w:p>
    <w:p w:rsidR="00AC4273" w:rsidRDefault="00AC4273" w:rsidP="00733FF6">
      <w:pPr>
        <w:pStyle w:val="a7"/>
        <w:numPr>
          <w:ilvl w:val="0"/>
          <w:numId w:val="6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dare say you’ve heard about this already. – </w:t>
      </w:r>
      <w:r>
        <w:rPr>
          <w:i/>
          <w:color w:val="FFFFFF" w:themeColor="background1"/>
        </w:rPr>
        <w:t>Полагаю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слышал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этом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dare say this book is really interesting. – </w:t>
      </w:r>
      <w:r>
        <w:rPr>
          <w:i/>
          <w:color w:val="FFFFFF" w:themeColor="background1"/>
        </w:rPr>
        <w:t>Осмелюсь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интересная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jc w:val="center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As … as someone dared – настолько … насколько кто-то осмелился; так … как осмелился</w:t>
      </w:r>
      <w:r>
        <w:rPr>
          <w:i/>
          <w:color w:val="FFFFFF" w:themeColor="background1"/>
        </w:rPr>
        <w:t>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pronounced his name as loudly as he dared. – Он произнес свое имя настолько громко, насколько осмелился.</w:t>
      </w:r>
    </w:p>
    <w:p w:rsidR="00AC4273" w:rsidRDefault="00AC4273" w:rsidP="00733FF6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Kyle stepped forward as far as he dared. – </w:t>
      </w:r>
      <w:r>
        <w:rPr>
          <w:i/>
          <w:color w:val="FFFFFF" w:themeColor="background1"/>
        </w:rPr>
        <w:t>Кайл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вышел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вперед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далеко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>.</w:t>
      </w:r>
    </w:p>
    <w:p w:rsidR="00AC4273" w:rsidRDefault="00AC4273" w:rsidP="00733FF6">
      <w:pPr>
        <w:rPr>
          <w:b/>
          <w:i/>
          <w:color w:val="FFFFFF" w:themeColor="background1"/>
          <w:highlight w:val="red"/>
          <w:lang w:val="en-US"/>
        </w:rPr>
      </w:pPr>
      <w:r>
        <w:rPr>
          <w:b/>
          <w:i/>
          <w:color w:val="FFFFFF" w:themeColor="background1"/>
          <w:highlight w:val="red"/>
          <w:lang w:val="en-US"/>
        </w:rPr>
        <w:br w:type="page"/>
      </w:r>
    </w:p>
    <w:p w:rsidR="00733FF6" w:rsidRDefault="004B4226" w:rsidP="00733FF6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4B4226" w:rsidRPr="004B4226" w:rsidRDefault="004B4226" w:rsidP="004B4226"/>
    <w:p w:rsidR="004B4226" w:rsidRPr="004B4226" w:rsidRDefault="004B4226" w:rsidP="004B4226"/>
    <w:p w:rsidR="004B4226" w:rsidRPr="004B4226" w:rsidRDefault="004B4226" w:rsidP="004B4226"/>
    <w:p w:rsidR="004B4226" w:rsidRPr="004B4226" w:rsidRDefault="004B4226" w:rsidP="00E80729">
      <w:pPr>
        <w:jc w:val="center"/>
        <w:rPr>
          <w:b/>
          <w:i/>
          <w:color w:val="FF0000"/>
          <w:highlight w:val="magenta"/>
          <w:lang w:val="en-US"/>
        </w:rPr>
      </w:pPr>
      <w:r w:rsidRPr="004B4226">
        <w:rPr>
          <w:b/>
          <w:i/>
          <w:color w:val="FF0000"/>
          <w:highlight w:val="magenta"/>
          <w:lang w:val="en-US"/>
        </w:rPr>
        <w:t>CARRIER ** [</w:t>
      </w:r>
      <w:r>
        <w:rPr>
          <w:b/>
          <w:i/>
          <w:color w:val="FF0000"/>
          <w:highlight w:val="magenta"/>
        </w:rPr>
        <w:t>ʹ</w:t>
      </w:r>
      <w:r w:rsidRPr="004B4226">
        <w:rPr>
          <w:b/>
          <w:i/>
          <w:color w:val="FF0000"/>
          <w:highlight w:val="magenta"/>
          <w:lang w:val="en-US"/>
        </w:rPr>
        <w:t>kærıə} n</w:t>
      </w:r>
    </w:p>
    <w:p w:rsidR="004B4226" w:rsidRDefault="004B4226" w:rsidP="00E80729">
      <w:pPr>
        <w:jc w:val="center"/>
        <w:rPr>
          <w:b/>
          <w:i/>
          <w:color w:val="FF0000"/>
          <w:highlight w:val="magenta"/>
        </w:rPr>
      </w:pPr>
      <w:r>
        <w:rPr>
          <w:b/>
          <w:i/>
          <w:color w:val="FF0000"/>
          <w:highlight w:val="magenta"/>
        </w:rPr>
        <w:t>Н/С</w:t>
      </w:r>
    </w:p>
    <w:p w:rsidR="004B4226" w:rsidRDefault="004B4226" w:rsidP="00E80729">
      <w:pPr>
        <w:rPr>
          <w:color w:val="FF0000"/>
          <w:highlight w:val="magenta"/>
        </w:rPr>
      </w:pPr>
      <w:r>
        <w:rPr>
          <w:color w:val="FF0000"/>
          <w:highlight w:val="magenta"/>
        </w:rPr>
        <w:t>1. носильщик; подносчик</w:t>
      </w:r>
    </w:p>
    <w:p w:rsidR="004B4226" w:rsidRDefault="004B4226" w:rsidP="00E80729">
      <w:pPr>
        <w:rPr>
          <w:color w:val="FF0000"/>
          <w:highlight w:val="magenta"/>
        </w:rPr>
      </w:pPr>
      <w:r>
        <w:rPr>
          <w:color w:val="FF0000"/>
          <w:highlight w:val="magenta"/>
        </w:rPr>
        <w:t>2. посыльный; рассыльный; курьер</w:t>
      </w:r>
    </w:p>
    <w:p w:rsidR="004B4226" w:rsidRDefault="004B4226" w:rsidP="00E80729">
      <w:pPr>
        <w:rPr>
          <w:color w:val="FF0000"/>
          <w:highlight w:val="magenta"/>
          <w:lang w:val="en-US"/>
        </w:rPr>
      </w:pPr>
      <w:r>
        <w:rPr>
          <w:color w:val="FF0000"/>
          <w:highlight w:val="magenta"/>
          <w:lang w:val="en-US"/>
        </w:rPr>
        <w:t xml:space="preserve">3. </w:t>
      </w:r>
      <w:r>
        <w:rPr>
          <w:color w:val="FF0000"/>
          <w:highlight w:val="magenta"/>
        </w:rPr>
        <w:t>возчик</w:t>
      </w:r>
      <w:r>
        <w:rPr>
          <w:color w:val="FF0000"/>
          <w:highlight w:val="magenta"/>
          <w:lang w:val="en-US"/>
        </w:rPr>
        <w:t xml:space="preserve">, </w:t>
      </w:r>
      <w:r>
        <w:rPr>
          <w:color w:val="FF0000"/>
          <w:highlight w:val="magenta"/>
        </w:rPr>
        <w:t>перевозчик</w:t>
      </w:r>
    </w:p>
    <w:p w:rsidR="004B4226" w:rsidRDefault="004B4226" w:rsidP="00E80729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0000"/>
          <w:highlight w:val="magenta"/>
          <w:lang w:val="en-US"/>
        </w:rPr>
        <w:t xml:space="preserve">As punishment </w:t>
      </w:r>
      <w:r>
        <w:rPr>
          <w:i/>
          <w:color w:val="FFFFFF" w:themeColor="background1"/>
          <w:highlight w:val="magenta"/>
          <w:lang w:val="en-US"/>
        </w:rPr>
        <w:t>for Belarus’ actions, the EU is expected to sanction up to 30 Belarusian</w:t>
      </w:r>
      <w:r>
        <w:rPr>
          <w:i/>
          <w:color w:val="FFFFFF" w:themeColor="background1"/>
          <w:lang w:val="en-US"/>
        </w:rPr>
        <w:t xml:space="preserve"> individuals and entities, possibly including the national air carrier Belavia</w:t>
      </w:r>
    </w:p>
    <w:p w:rsidR="004B4226" w:rsidRDefault="004B4226" w:rsidP="00E80729">
      <w:pPr>
        <w:rPr>
          <w:color w:val="FFFFFF" w:themeColor="background1"/>
        </w:rPr>
      </w:pPr>
      <w:r>
        <w:rPr>
          <w:color w:val="FFFFFF" w:themeColor="background1"/>
        </w:rPr>
        <w:t>4 транспортное средство, транспортное судно</w:t>
      </w:r>
    </w:p>
    <w:p w:rsidR="004B4226" w:rsidRDefault="004B4226" w:rsidP="00E80729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point - пункт погрузки транспорта</w:t>
      </w:r>
    </w:p>
    <w:p w:rsidR="004B4226" w:rsidRDefault="004B4226" w:rsidP="00E80729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truck - </w:t>
      </w:r>
      <w:proofErr w:type="gramStart"/>
      <w:r>
        <w:rPr>
          <w:i/>
          <w:color w:val="FFFFFF" w:themeColor="background1"/>
        </w:rPr>
        <w:t>амер.грузовой</w:t>
      </w:r>
      <w:proofErr w:type="gramEnd"/>
      <w:r>
        <w:rPr>
          <w:i/>
          <w:color w:val="FFFFFF" w:themeColor="background1"/>
        </w:rPr>
        <w:t xml:space="preserve"> автомобиль для перевозки тяжеловесных крупногабаритных грузов или орудий; автомобиль-танковоз</w:t>
      </w:r>
    </w:p>
    <w:p w:rsidR="004B4226" w:rsidRDefault="004B4226" w:rsidP="00E80729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platoon - </w:t>
      </w:r>
      <w:proofErr w:type="gramStart"/>
      <w:r>
        <w:rPr>
          <w:i/>
          <w:color w:val="FFFFFF" w:themeColor="background1"/>
        </w:rPr>
        <w:t>воен.взвод</w:t>
      </w:r>
      <w:proofErr w:type="gramEnd"/>
      <w:r>
        <w:rPr>
          <w:i/>
          <w:color w:val="FFFFFF" w:themeColor="background1"/>
        </w:rPr>
        <w:t xml:space="preserve"> пулемётных транспортёров</w:t>
      </w:r>
    </w:p>
    <w:p w:rsidR="004B4226" w:rsidRDefault="004B4226" w:rsidP="00E80729">
      <w:pPr>
        <w:rPr>
          <w:color w:val="FFFFFF" w:themeColor="background1"/>
          <w:lang w:val="en-US"/>
        </w:rPr>
      </w:pPr>
      <w:r>
        <w:rPr>
          <w:highlight w:val="blue"/>
          <w:lang w:val="en-US"/>
        </w:rPr>
        <w:t>used as a combining form, especially in phrases that refer to military vehicles of a type that carry other vehicles or groups of soldiers:</w:t>
      </w:r>
    </w:p>
    <w:p w:rsidR="004B4226" w:rsidRDefault="004B4226" w:rsidP="00E80729">
      <w:pPr>
        <w:rPr>
          <w:color w:val="FFFFFF" w:themeColor="background1"/>
          <w:lang w:val="en-US"/>
        </w:rPr>
      </w:pP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MAIL CARRIER </w:t>
      </w:r>
      <w:r w:rsidRPr="00E80729">
        <w:rPr>
          <w:b/>
          <w:i/>
          <w:lang w:val="en-US"/>
        </w:rPr>
        <w:t>[ˈ</w:t>
      </w:r>
      <w:r>
        <w:rPr>
          <w:b/>
          <w:i/>
          <w:lang w:val="en-US"/>
        </w:rPr>
        <w:t>me</w:t>
      </w:r>
      <w:r w:rsidRPr="00E80729">
        <w:rPr>
          <w:b/>
          <w:i/>
          <w:lang w:val="en-US"/>
        </w:rPr>
        <w:t>ɪ</w:t>
      </w:r>
      <w:r>
        <w:rPr>
          <w:b/>
          <w:i/>
          <w:lang w:val="en-US"/>
        </w:rPr>
        <w:t>l</w:t>
      </w:r>
      <w:r w:rsidRPr="00E80729">
        <w:rPr>
          <w:b/>
          <w:i/>
          <w:lang w:val="en-US"/>
        </w:rPr>
        <w:t xml:space="preserve"> ˌ</w:t>
      </w:r>
      <w:r>
        <w:rPr>
          <w:b/>
          <w:i/>
          <w:lang w:val="en-US"/>
        </w:rPr>
        <w:t>k</w:t>
      </w:r>
      <w:r w:rsidRPr="00E80729">
        <w:rPr>
          <w:b/>
          <w:i/>
          <w:lang w:val="en-US"/>
        </w:rPr>
        <w:t>æ</w:t>
      </w:r>
      <w:r>
        <w:rPr>
          <w:b/>
          <w:i/>
          <w:lang w:val="en-US"/>
        </w:rPr>
        <w:t>r</w:t>
      </w:r>
      <w:r w:rsidRPr="00E80729">
        <w:rPr>
          <w:b/>
          <w:i/>
          <w:lang w:val="en-US"/>
        </w:rPr>
        <w:t>.</w:t>
      </w:r>
      <w:r>
        <w:rPr>
          <w:b/>
          <w:i/>
          <w:lang w:val="en-US"/>
        </w:rPr>
        <w:t>i</w:t>
      </w:r>
      <w:r w:rsidRPr="00E80729">
        <w:rPr>
          <w:b/>
          <w:i/>
          <w:lang w:val="en-US"/>
        </w:rPr>
        <w:t>.ə</w:t>
      </w:r>
      <w:r>
        <w:rPr>
          <w:b/>
          <w:i/>
          <w:lang w:val="en-US"/>
        </w:rPr>
        <w:t>r</w:t>
      </w:r>
      <w:r w:rsidRPr="00E80729">
        <w:rPr>
          <w:b/>
          <w:i/>
          <w:lang w:val="en-US"/>
        </w:rPr>
        <w:t xml:space="preserve">] </w:t>
      </w:r>
      <w:r>
        <w:rPr>
          <w:b/>
          <w:i/>
        </w:rPr>
        <w:t>американизм</w:t>
      </w: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 w:rsidRPr="00E80729">
        <w:rPr>
          <w:b/>
          <w:i/>
          <w:lang w:val="en-US"/>
        </w:rPr>
        <w:t>LETTER CARRIE</w:t>
      </w:r>
      <w:r>
        <w:rPr>
          <w:b/>
          <w:i/>
          <w:lang w:val="en-US"/>
        </w:rPr>
        <w:t xml:space="preserve">R </w:t>
      </w:r>
      <w:r>
        <w:rPr>
          <w:b/>
          <w:i/>
        </w:rPr>
        <w:t>американизм</w:t>
      </w:r>
    </w:p>
    <w:p w:rsidR="004B4226" w:rsidRPr="00E80729" w:rsidRDefault="004B4226" w:rsidP="00E80729">
      <w:pPr>
        <w:jc w:val="center"/>
        <w:rPr>
          <w:b/>
          <w:i/>
          <w:lang w:val="en-US"/>
        </w:rPr>
      </w:pPr>
      <w:r w:rsidRPr="00E80729">
        <w:rPr>
          <w:b/>
          <w:i/>
          <w:lang w:val="en-US"/>
        </w:rPr>
        <w:t xml:space="preserve">Postman ** [ˈpəʊst.mən] </w:t>
      </w:r>
      <w:r>
        <w:rPr>
          <w:b/>
          <w:i/>
          <w:lang w:val="en-US"/>
        </w:rPr>
        <w:t>UK</w:t>
      </w:r>
    </w:p>
    <w:p w:rsidR="004B4226" w:rsidRPr="00E80729" w:rsidRDefault="004B4226" w:rsidP="00E80729">
      <w:pPr>
        <w:rPr>
          <w:lang w:val="en-US"/>
        </w:rPr>
      </w:pPr>
      <w:r>
        <w:t>почтальон</w:t>
      </w:r>
    </w:p>
    <w:p w:rsidR="004B4226" w:rsidRPr="00E80729" w:rsidRDefault="004B4226" w:rsidP="00E80729">
      <w:pPr>
        <w:rPr>
          <w:lang w:val="en-US"/>
        </w:rPr>
      </w:pPr>
    </w:p>
    <w:p w:rsidR="004B4226" w:rsidRDefault="004B4226" w:rsidP="00E80729">
      <w:pPr>
        <w:rPr>
          <w:lang w:val="en-US"/>
        </w:rPr>
      </w:pPr>
    </w:p>
    <w:p w:rsidR="004B4226" w:rsidRDefault="004B4226" w:rsidP="00E80729">
      <w:pPr>
        <w:rPr>
          <w:lang w:val="en-US"/>
        </w:rPr>
      </w:pPr>
    </w:p>
    <w:p w:rsidR="004B4226" w:rsidRDefault="004B4226" w:rsidP="004B422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AIRCRAFT CARRIER</w:t>
      </w:r>
    </w:p>
    <w:p w:rsidR="004B4226" w:rsidRDefault="004B4226" w:rsidP="004B422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['eəkrɑːftˌkærɪə]</w:t>
      </w:r>
    </w:p>
    <w:p w:rsidR="004B4226" w:rsidRDefault="004B4226" w:rsidP="004B4226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Авианосец</w:t>
      </w:r>
    </w:p>
    <w:p w:rsidR="004B4226" w:rsidRDefault="004B4226" w:rsidP="004B4226">
      <w:pPr>
        <w:rPr>
          <w:color w:val="FFFFFF" w:themeColor="background1"/>
          <w:lang w:val="en-US"/>
        </w:rPr>
      </w:pPr>
    </w:p>
    <w:p w:rsidR="004B4226" w:rsidRPr="00E80729" w:rsidRDefault="004B4226" w:rsidP="00E80729">
      <w:pPr>
        <w:rPr>
          <w:lang w:val="en-US"/>
        </w:rPr>
      </w:pPr>
      <w:bookmarkStart w:id="1" w:name="_GoBack"/>
      <w:bookmarkEnd w:id="1"/>
    </w:p>
    <w:p w:rsidR="004B4226" w:rsidRPr="00E80729" w:rsidRDefault="004B4226" w:rsidP="00E80729">
      <w:pPr>
        <w:rPr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GB"/>
        </w:rPr>
        <w:t>ALL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GB"/>
        </w:rPr>
        <w:t>ALONG</w:t>
      </w:r>
      <w:r>
        <w:rPr>
          <w:b/>
          <w:i/>
          <w:color w:val="FFFFFF" w:themeColor="background1"/>
          <w:lang w:val="en-US"/>
        </w:rPr>
        <w:t xml:space="preserve">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ɔ:</w:t>
      </w:r>
      <w:r>
        <w:rPr>
          <w:b/>
          <w:i/>
          <w:color w:val="FFFFFF" w:themeColor="background1"/>
          <w:lang w:val="en-GB"/>
        </w:rPr>
        <w:t>l</w:t>
      </w:r>
      <w:r>
        <w:rPr>
          <w:b/>
          <w:i/>
          <w:color w:val="FFFFFF" w:themeColor="background1"/>
          <w:lang w:val="en-US"/>
        </w:rPr>
        <w:t>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GB"/>
        </w:rPr>
        <w:t>l</w:t>
      </w:r>
      <w:r>
        <w:rPr>
          <w:b/>
          <w:i/>
          <w:color w:val="FFFFFF" w:themeColor="background1"/>
          <w:lang w:val="en-US"/>
        </w:rPr>
        <w:t>ɒŋ}</w:t>
      </w:r>
    </w:p>
    <w:p w:rsidR="004B4226" w:rsidRDefault="004B4226" w:rsidP="00733FF6">
      <w:pPr>
        <w:rPr>
          <w:color w:val="FFFFFF" w:themeColor="background1"/>
          <w:lang w:val="en-GB"/>
        </w:rPr>
      </w:pPr>
      <w:r>
        <w:rPr>
          <w:color w:val="FFFFFF" w:themeColor="background1"/>
        </w:rPr>
        <w:t>разг</w:t>
      </w:r>
      <w:r>
        <w:rPr>
          <w:color w:val="FFFFFF" w:themeColor="background1"/>
          <w:lang w:val="en-GB"/>
        </w:rPr>
        <w:t xml:space="preserve">. </w:t>
      </w:r>
      <w:r>
        <w:rPr>
          <w:color w:val="FFFFFF" w:themeColor="background1"/>
        </w:rPr>
        <w:t>всё</w:t>
      </w:r>
      <w:r>
        <w:rPr>
          <w:color w:val="FFFFFF" w:themeColor="background1"/>
          <w:lang w:val="en-GB"/>
        </w:rPr>
        <w:t xml:space="preserve"> </w:t>
      </w:r>
      <w:r>
        <w:rPr>
          <w:color w:val="FFFFFF" w:themeColor="background1"/>
        </w:rPr>
        <w:t>время</w:t>
      </w:r>
      <w:r>
        <w:rPr>
          <w:color w:val="FFFFFF" w:themeColor="background1"/>
          <w:lang w:val="en-GB"/>
        </w:rPr>
        <w:t xml:space="preserve">, </w:t>
      </w:r>
      <w:r>
        <w:rPr>
          <w:color w:val="FFFFFF" w:themeColor="background1"/>
        </w:rPr>
        <w:t>всегда</w:t>
      </w:r>
    </w:p>
    <w:p w:rsidR="004B4226" w:rsidRDefault="004B4226" w:rsidP="00733FF6">
      <w:pPr>
        <w:pStyle w:val="a7"/>
        <w:numPr>
          <w:ilvl w:val="0"/>
          <w:numId w:val="68"/>
        </w:numPr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lastRenderedPageBreak/>
        <w:t>Blinken says Ukraine invasion was Putin's plan 'all along'</w:t>
      </w: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4B4226" w:rsidRDefault="004B4226" w:rsidP="00733FF6">
      <w:pPr>
        <w:rPr>
          <w:i/>
          <w:color w:val="FFFFFF" w:themeColor="background1"/>
          <w:lang w:val="en-GB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GENUINE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ʹdʒenjʋın</w:t>
      </w:r>
      <w:r>
        <w:rPr>
          <w:b/>
          <w:color w:val="FFFFFF" w:themeColor="background1"/>
          <w:highlight w:val="black"/>
        </w:rPr>
        <w:t>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подлинный, истинный, настоящий, аутентичный, достоверный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manuscript - подлинная рукопись; оригинал рукописи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text of a treaty - подлинный /аутентичный/ текст договора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Rubens - подлинный Рубенс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картина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diamond - настоящий бриллиант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wool - чистая шерсть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case of smallpox - несомненный случай оспы</w:t>
      </w:r>
    </w:p>
    <w:p w:rsidR="004B4226" w:rsidRDefault="004B4226" w:rsidP="00733FF6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that‘s the ~ article! - 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точно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!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искренний, неподдельный, прямой</w:t>
      </w:r>
    </w:p>
    <w:p w:rsidR="004B4226" w:rsidRDefault="004B4226" w:rsidP="00733FF6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sorrow [repentance, respect] - искреннее /неподдельное/ горе [раскаяние, уважение]</w:t>
      </w:r>
    </w:p>
    <w:p w:rsidR="004B4226" w:rsidRDefault="004B4226" w:rsidP="00733FF6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a very ~ person - он очень прямой человек</w:t>
      </w:r>
    </w:p>
    <w:p w:rsidR="004B4226" w:rsidRDefault="004B4226" w:rsidP="00733FF6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with ~ pleasure - с нескрываемым /искренним/ удовольствием</w:t>
      </w:r>
    </w:p>
    <w:p w:rsidR="004B4226" w:rsidRDefault="004B4226" w:rsidP="00733FF6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~ buyer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ком. жарг. </w:t>
      </w:r>
      <w:r>
        <w:rPr>
          <w:i/>
          <w:color w:val="FFFFFF" w:themeColor="background1"/>
          <w:highlight w:val="black"/>
          <w:shd w:val="clear" w:color="auto" w:fill="FFFFFF"/>
        </w:rPr>
        <w:t>серьёзный покупатель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с.-х. </w:t>
      </w:r>
      <w:r>
        <w:rPr>
          <w:color w:val="FFFFFF" w:themeColor="background1"/>
          <w:highlight w:val="black"/>
          <w:shd w:val="clear" w:color="auto" w:fill="FFFFFF"/>
        </w:rPr>
        <w:t>чистопородный</w:t>
      </w:r>
    </w:p>
    <w:p w:rsidR="004B4226" w:rsidRDefault="004B4226" w:rsidP="00733FF6">
      <w:pPr>
        <w:pStyle w:val="a7"/>
        <w:numPr>
          <w:ilvl w:val="0"/>
          <w:numId w:val="71"/>
        </w:num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bull-dog of ~ breed - </w:t>
      </w:r>
      <w:r>
        <w:rPr>
          <w:i/>
          <w:color w:val="FFFFFF" w:themeColor="background1"/>
          <w:highlight w:val="black"/>
          <w:shd w:val="clear" w:color="auto" w:fill="FFFFFF"/>
        </w:rPr>
        <w:t>чистопородный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бульдог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</w:rPr>
        <w:t>MERELY ** [ʹmıəlı]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только, просто; единственно, лишь, чисто</w:t>
      </w:r>
    </w:p>
    <w:p w:rsidR="004B4226" w:rsidRDefault="004B4226" w:rsidP="00733FF6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is ~ a coincidence {/lang] - это просто совпадение {случай /случайность/}</w:t>
      </w:r>
    </w:p>
    <w:p w:rsidR="004B4226" w:rsidRDefault="004B4226" w:rsidP="00733FF6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asked his name - я только /просто/ спросил, как его зовут</w:t>
      </w:r>
    </w:p>
    <w:p w:rsidR="004B4226" w:rsidRDefault="004B4226" w:rsidP="00733FF6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she is ~ a child - она ещё /всего лишь/ ребёнок</w:t>
      </w:r>
    </w:p>
    <w:p w:rsidR="004B4226" w:rsidRDefault="004B4226" w:rsidP="00733FF6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 word - одно лишь слово</w:t>
      </w:r>
    </w:p>
    <w:p w:rsidR="004B4226" w:rsidRDefault="004B4226" w:rsidP="00733FF6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not ~ ... but also ... - не только ..., но и ...</w:t>
      </w: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Default="004B4226" w:rsidP="00733FF6">
      <w:pPr>
        <w:shd w:val="clear" w:color="auto" w:fill="000000" w:themeFill="text1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ACTING ** [ʹæktıŋ]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>1 театр. Игра, актерство, актерская игра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pl дела, поступки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активная, энергичная деятельность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4 действие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double acting </w:t>
      </w:r>
      <w:r>
        <w:rPr>
          <w:i/>
          <w:color w:val="FFFFFF" w:themeColor="background1"/>
          <w:highlight w:val="black"/>
        </w:rPr>
        <w:t>– двойное действие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исполняющий обязанности; временный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manager - исполняющий обязанности управляющего /менеджера/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officer - воен. исполняющий обязанности офицера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rank - воен. временный чин, соответствующий временно занимаемой должности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действующий, работающий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model - действующая модель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Acting Army - воен. действующая армия</w:t>
      </w:r>
    </w:p>
    <w:p w:rsidR="004B4226" w:rsidRDefault="004B4226" w:rsidP="00733FF6">
      <w:p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i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актерский</w:t>
      </w:r>
    </w:p>
    <w:p w:rsidR="004B4226" w:rsidRDefault="004B4226" w:rsidP="00733FF6">
      <w:pPr>
        <w:pStyle w:val="a7"/>
        <w:numPr>
          <w:ilvl w:val="0"/>
          <w:numId w:val="7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professional acting debut – профессиональный актерский дебют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733FF6" w:rsidRDefault="004B4226" w:rsidP="00733FF6">
      <w:pPr>
        <w:jc w:val="center"/>
        <w:rPr>
          <w:b/>
          <w:i/>
          <w:color w:val="FFFF00"/>
          <w:lang w:val="en-US"/>
        </w:rPr>
      </w:pPr>
      <w:r w:rsidRPr="00733FF6">
        <w:rPr>
          <w:b/>
          <w:i/>
          <w:color w:val="FFFF00"/>
          <w:lang w:val="en-US"/>
        </w:rPr>
        <w:t>PLANT ** {plɑ:nt}</w:t>
      </w:r>
    </w:p>
    <w:p w:rsidR="004B4226" w:rsidRPr="00733FF6" w:rsidRDefault="004B4226" w:rsidP="00733FF6">
      <w:pPr>
        <w:rPr>
          <w:b/>
          <w:i/>
          <w:color w:val="FFFF00"/>
          <w:lang w:val="en-US"/>
        </w:rPr>
      </w:pPr>
      <w:r w:rsidRPr="00733FF6">
        <w:rPr>
          <w:b/>
          <w:i/>
          <w:color w:val="FFFF00"/>
          <w:lang w:val="en-US"/>
        </w:rPr>
        <w:t>PLANTED</w:t>
      </w:r>
    </w:p>
    <w:p w:rsidR="004B4226" w:rsidRPr="00733FF6" w:rsidRDefault="004B4226" w:rsidP="00733FF6">
      <w:pPr>
        <w:rPr>
          <w:b/>
          <w:i/>
          <w:color w:val="FFFF00"/>
          <w:u w:val="single"/>
          <w:lang w:val="en-US"/>
        </w:rPr>
      </w:pPr>
      <w:r w:rsidRPr="00733FF6">
        <w:rPr>
          <w:b/>
          <w:i/>
          <w:color w:val="FFFF00"/>
          <w:u w:val="single"/>
          <w:lang w:val="en-US"/>
        </w:rPr>
        <w:t>1-</w:t>
      </w:r>
      <w:r w:rsidRPr="00733FF6">
        <w:rPr>
          <w:b/>
          <w:i/>
          <w:color w:val="FFFF00"/>
          <w:u w:val="single"/>
        </w:rPr>
        <w:t>е</w:t>
      </w:r>
      <w:r w:rsidRPr="00733FF6">
        <w:rPr>
          <w:b/>
          <w:i/>
          <w:color w:val="FFFF00"/>
          <w:u w:val="single"/>
          <w:lang w:val="en-US"/>
        </w:rPr>
        <w:t xml:space="preserve"> </w:t>
      </w:r>
      <w:r w:rsidRPr="00733FF6">
        <w:rPr>
          <w:b/>
          <w:i/>
          <w:color w:val="FFFF00"/>
          <w:u w:val="single"/>
        </w:rPr>
        <w:t>значение</w:t>
      </w:r>
    </w:p>
    <w:p w:rsidR="004B4226" w:rsidRPr="00733FF6" w:rsidRDefault="004B4226" w:rsidP="00733FF6">
      <w:pPr>
        <w:rPr>
          <w:color w:val="FFFF00"/>
          <w:lang w:val="en-US"/>
        </w:rPr>
      </w:pPr>
      <w:r w:rsidRPr="00733FF6">
        <w:rPr>
          <w:color w:val="FFFF00"/>
          <w:lang w:val="en-US"/>
        </w:rPr>
        <w:t xml:space="preserve">1. </w:t>
      </w:r>
      <w:r w:rsidRPr="00733FF6">
        <w:rPr>
          <w:color w:val="FFFF00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garden ~s - </w:t>
      </w:r>
      <w:r>
        <w:rPr>
          <w:i/>
          <w:color w:val="FFFFFF" w:themeColor="background1"/>
        </w:rPr>
        <w:t>садовые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растения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herbaceous {flowering} ~ - </w:t>
      </w:r>
      <w:r>
        <w:rPr>
          <w:i/>
          <w:color w:val="FFFFFF" w:themeColor="background1"/>
        </w:rPr>
        <w:t>травянистое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цветущее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pot {house} ~ - </w:t>
      </w:r>
      <w:r>
        <w:rPr>
          <w:i/>
          <w:color w:val="FFFFFF" w:themeColor="background1"/>
        </w:rPr>
        <w:t>горшечное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комнатное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hothouse /warmhouse/ ~ - </w:t>
      </w:r>
      <w:r>
        <w:rPr>
          <w:i/>
          <w:color w:val="FFFFFF" w:themeColor="background1"/>
        </w:rPr>
        <w:t>тепличное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wild ~ - </w:t>
      </w:r>
      <w:r>
        <w:rPr>
          <w:i/>
          <w:color w:val="FFFFFF" w:themeColor="background1"/>
        </w:rPr>
        <w:t>дикорастущее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summer {winter} ~ - </w:t>
      </w:r>
      <w:r>
        <w:rPr>
          <w:i/>
          <w:color w:val="FFFFFF" w:themeColor="background1"/>
        </w:rPr>
        <w:t>яровое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озимое</w:t>
      </w:r>
      <w:r>
        <w:rPr>
          <w:i/>
          <w:color w:val="FFFFFF" w:themeColor="background1"/>
          <w:lang w:val="en-US"/>
        </w:rPr>
        <w:t>} </w:t>
      </w:r>
      <w:r>
        <w:rPr>
          <w:i/>
          <w:color w:val="FFFFFF" w:themeColor="background1"/>
        </w:rPr>
        <w:t>растение</w:t>
      </w:r>
    </w:p>
    <w:p w:rsidR="004B4226" w:rsidRDefault="004B4226" w:rsidP="00733FF6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protection - с.-</w:t>
      </w:r>
      <w:proofErr w:type="gramStart"/>
      <w:r>
        <w:rPr>
          <w:i/>
          <w:color w:val="FFFFFF" w:themeColor="background1"/>
        </w:rPr>
        <w:t>х.защита</w:t>
      </w:r>
      <w:proofErr w:type="gramEnd"/>
      <w:r>
        <w:rPr>
          <w:i/>
          <w:color w:val="FFFFFF" w:themeColor="background1"/>
        </w:rPr>
        <w:t xml:space="preserve"> растений</w:t>
      </w:r>
    </w:p>
    <w:p w:rsidR="004B4226" w:rsidRPr="00733FF6" w:rsidRDefault="004B4226" w:rsidP="00733FF6">
      <w:pPr>
        <w:rPr>
          <w:color w:val="FFFF00"/>
        </w:rPr>
      </w:pPr>
      <w:r w:rsidRPr="00733FF6">
        <w:rPr>
          <w:color w:val="FFFF00"/>
        </w:rPr>
        <w:t>2 саженец; сеянец; (посаженный) черенок, отводок</w:t>
      </w:r>
    </w:p>
    <w:p w:rsidR="004B4226" w:rsidRDefault="004B4226" w:rsidP="00733FF6">
      <w:pPr>
        <w:pStyle w:val="a7"/>
        <w:numPr>
          <w:ilvl w:val="0"/>
          <w:numId w:val="75"/>
        </w:numPr>
        <w:rPr>
          <w:i/>
          <w:color w:val="FFFFFF" w:themeColor="background1"/>
        </w:rPr>
      </w:pPr>
      <w:r w:rsidRPr="00733FF6">
        <w:rPr>
          <w:i/>
          <w:color w:val="FFFF00"/>
        </w:rPr>
        <w:lastRenderedPageBreak/>
        <w:t>cabbage ~s - саженцы капусты</w:t>
      </w:r>
    </w:p>
    <w:p w:rsidR="004B4226" w:rsidRDefault="004B4226" w:rsidP="00733FF6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сажать; сеять, засаживать</w:t>
      </w:r>
    </w:p>
    <w:p w:rsidR="004B4226" w:rsidRDefault="004B4226" w:rsidP="00733FF6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tree - посадить дерево</w:t>
      </w:r>
    </w:p>
    <w:p w:rsidR="004B4226" w:rsidRDefault="004B4226" w:rsidP="00733FF6">
      <w:pPr>
        <w:pStyle w:val="a7"/>
        <w:numPr>
          <w:ilvl w:val="0"/>
          <w:numId w:val="7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garden - </w:t>
      </w:r>
      <w:r>
        <w:rPr>
          <w:i/>
          <w:color w:val="FFFFFF" w:themeColor="background1"/>
        </w:rPr>
        <w:t>разбивать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сад</w:t>
      </w:r>
    </w:p>
    <w:p w:rsidR="004B4226" w:rsidRDefault="004B4226" w:rsidP="00733FF6">
      <w:pPr>
        <w:pStyle w:val="a7"/>
        <w:numPr>
          <w:ilvl w:val="0"/>
          <w:numId w:val="7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field with wheat - </w:t>
      </w:r>
      <w:r>
        <w:rPr>
          <w:i/>
          <w:color w:val="FFFFFF" w:themeColor="background1"/>
        </w:rPr>
        <w:t>засеять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пшеницей</w:t>
      </w:r>
    </w:p>
    <w:p w:rsidR="004B4226" w:rsidRDefault="004B4226" w:rsidP="00733FF6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a crop - </w:t>
      </w:r>
      <w:proofErr w:type="gramStart"/>
      <w:r>
        <w:rPr>
          <w:i/>
          <w:color w:val="FFFFFF" w:themeColor="background1"/>
        </w:rPr>
        <w:t>амер.засаживать</w:t>
      </w:r>
      <w:proofErr w:type="gramEnd"/>
      <w:r>
        <w:rPr>
          <w:i/>
          <w:color w:val="FFFFFF" w:themeColor="background1"/>
        </w:rPr>
        <w:t xml:space="preserve"> какой-л. культурой</w:t>
      </w:r>
    </w:p>
    <w:p w:rsidR="004B4226" w:rsidRDefault="004B4226" w:rsidP="00733FF6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small oasis is ~ed with palms - этот небольшой оазис засажен пальмами</w:t>
      </w:r>
    </w:p>
    <w:p w:rsidR="004B4226" w:rsidRDefault="004B4226" w:rsidP="00733FF6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СУЩ. 1 завод, фабрика; предприятие</w:t>
      </w:r>
    </w:p>
    <w:p w:rsidR="004B4226" w:rsidRDefault="004B4226" w:rsidP="00733FF6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manufacturing ~ - а) предприятие обрабатывающей промышленности; б) завод-изготовитель</w:t>
      </w:r>
    </w:p>
    <w:p w:rsidR="004B4226" w:rsidRDefault="004B4226" w:rsidP="00733FF6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engineering ~ - машиностроительный завод</w:t>
      </w:r>
    </w:p>
    <w:p w:rsidR="004B4226" w:rsidRDefault="004B4226" w:rsidP="00733FF6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heavy engineering ~ - завод тяжёлого машиностроения</w:t>
      </w:r>
    </w:p>
    <w:p w:rsidR="004B4226" w:rsidRDefault="004B4226" w:rsidP="00733FF6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concrete {machine-tool} ~ - бетонный {станкостроительный} завод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 станция</w:t>
      </w:r>
    </w:p>
    <w:p w:rsidR="004B4226" w:rsidRDefault="004B4226" w:rsidP="00733FF6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power ~ - а) электростанция; б) силовая установка</w:t>
      </w:r>
    </w:p>
    <w:p w:rsidR="004B4226" w:rsidRDefault="004B4226" w:rsidP="00733FF6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hydroelectric (power) ~ - гидроэлектростанция, ГЭС</w:t>
      </w:r>
    </w:p>
    <w:p w:rsidR="004B4226" w:rsidRDefault="004B4226" w:rsidP="00733FF6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nuclear /atomic/ power ~ - атомная электростанция</w:t>
      </w:r>
    </w:p>
    <w:p w:rsidR="004B4226" w:rsidRDefault="004B4226" w:rsidP="00733FF6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steam power ~ - теплоэлектростанция, ТЭЦ</w:t>
      </w:r>
    </w:p>
    <w:p w:rsidR="004B4226" w:rsidRDefault="004B4226" w:rsidP="00733FF6">
      <w:pPr>
        <w:pStyle w:val="a7"/>
        <w:numPr>
          <w:ilvl w:val="0"/>
          <w:numId w:val="7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storage ~ - гидроаккумулирующая электростанция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TRANQUILLITY ** [træŋ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kwılıtı] n</w:t>
      </w:r>
    </w:p>
    <w:p w:rsidR="004B4226" w:rsidRDefault="004B4226" w:rsidP="00733FF6">
      <w:pPr>
        <w:rPr>
          <w:b/>
          <w:i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амер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b/>
          <w:i/>
          <w:color w:val="FFFFFF" w:themeColor="background1"/>
          <w:highlight w:val="black"/>
          <w:lang w:val="en-US"/>
        </w:rPr>
        <w:t>TRANQUILITY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;1. спокойствие, покой, неподвижность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absolute tranquillity – абсолютное спокойствие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complete tranquillity – полный покой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 was silent; Helen had calmed me; but in the tranquillity she imparted there was an alloy of inexpressible sadness.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молчала. Элен успокоила меня, но в этом покое была какая-то неизъяснимая печаль.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The doctor, on examining the case for himself, spoke hopefully to him of its having a favourable termination, if we could only preserve around her perfect and constant tranquillity.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Врач, уяснив себе картину болезни, оставил ему надежду на благоприятный исход при условии, что мы окружим больную полным покоем.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уравновешенность, невозмутимость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безмятежность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War and constant pain and hard work had been powerless against their sweet tranquillity.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Ни война, ни постоянные беды и тяжелая работа не разрушили мягкой безмятежности ее взгляда.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This state of tranquillity could not endure for many days, nor perhaps for many hours; so Dr. Donaldson assured Margaret.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Доктор Дональдсон предупредил Маргарет, что это состояние безмятежности не продлится долго.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It has selfesteem and tranquillity or something.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 них есть самооценка и безмятежность и вообще.</w:t>
      </w: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VERIFY ** {ʹverıfaı} v</w:t>
      </w:r>
    </w:p>
    <w:p w:rsidR="004B4226" w:rsidRDefault="004B4226" w:rsidP="00733FF6">
      <w:pPr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VERIFIED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проверять, контролировать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00"/>
        </w:rPr>
      </w:pPr>
      <w:r>
        <w:rPr>
          <w:i/>
          <w:color w:val="FFFF00"/>
        </w:rPr>
        <w:t>to ~ compliance with the obligations - осуществлять контроль за выполнением обязательств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00"/>
        </w:rPr>
        <w:t>to ~ a ban - к</w:t>
      </w:r>
      <w:r>
        <w:rPr>
          <w:i/>
          <w:color w:val="FFFFFF" w:themeColor="background1"/>
        </w:rPr>
        <w:t>онтролировать запрещение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statement {figures, an account} - </w:t>
      </w:r>
      <w:r>
        <w:rPr>
          <w:i/>
          <w:color w:val="FFFFFF" w:themeColor="background1"/>
        </w:rPr>
        <w:t>проверить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утверждение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цифры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счёт</w:t>
      </w:r>
      <w:r>
        <w:rPr>
          <w:i/>
          <w:color w:val="FFFFFF" w:themeColor="background1"/>
          <w:lang w:val="en-US"/>
        </w:rPr>
        <w:t>}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details - уточнить подробности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the items - проверить наличие (предметов) по списку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 поверять, сверять (тексты)</w:t>
      </w:r>
    </w:p>
    <w:p w:rsidR="004B4226" w:rsidRDefault="004B4226" w:rsidP="00733FF6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all the citations in a book - </w:t>
      </w:r>
      <w:r>
        <w:rPr>
          <w:i/>
          <w:color w:val="FFFFFF" w:themeColor="background1"/>
        </w:rPr>
        <w:t>проверить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сверить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цитаты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книге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3. подтверждать; устанавливать подлинность (чего-л.)</w:t>
      </w:r>
    </w:p>
    <w:p w:rsidR="004B4226" w:rsidRDefault="004B4226" w:rsidP="00733FF6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subsequent events verified his suspicion - последующие события подтвердили его подозрение</w:t>
      </w:r>
    </w:p>
    <w:p w:rsidR="004B4226" w:rsidRDefault="004B4226" w:rsidP="00733FF6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the prediction of a storm was verified in every detail - </w:t>
      </w:r>
      <w:r>
        <w:rPr>
          <w:i/>
          <w:color w:val="FFFFFF" w:themeColor="background1"/>
        </w:rPr>
        <w:t>прогноз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бурю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полностью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оправдался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4. юр. 1) засвидетельствовать; подтверждать под присягой, заверять; удостоверять, подтверждать (что-л. представлением доказательства)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SIEGE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si</w:t>
      </w:r>
      <w:r>
        <w:rPr>
          <w:b/>
          <w:i/>
          <w:color w:val="FFFFFF" w:themeColor="background1"/>
        </w:rPr>
        <w:t>:</w:t>
      </w:r>
      <w:r>
        <w:rPr>
          <w:b/>
          <w:i/>
          <w:color w:val="FFFFFF" w:themeColor="background1"/>
          <w:lang w:val="en-US"/>
        </w:rPr>
        <w:t>d</w:t>
      </w:r>
      <w:r>
        <w:rPr>
          <w:b/>
          <w:i/>
          <w:color w:val="FFFFFF" w:themeColor="background1"/>
        </w:rPr>
        <w:t>ʒ}</w:t>
      </w:r>
    </w:p>
    <w:p w:rsidR="004B4226" w:rsidRDefault="004B4226" w:rsidP="00733F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4B4226" w:rsidRDefault="004B4226" w:rsidP="00733FF6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SIEGED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1 осада, блокада</w:t>
      </w:r>
    </w:p>
    <w:p w:rsidR="004B4226" w:rsidRDefault="004B4226" w:rsidP="00733FF6">
      <w:pPr>
        <w:pStyle w:val="a7"/>
        <w:numPr>
          <w:ilvl w:val="0"/>
          <w:numId w:val="8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state of ~ - осадное положение</w:t>
      </w:r>
    </w:p>
    <w:p w:rsidR="004B4226" w:rsidRDefault="004B4226" w:rsidP="00733FF6">
      <w:pPr>
        <w:pStyle w:val="a7"/>
        <w:numPr>
          <w:ilvl w:val="0"/>
          <w:numId w:val="8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declare a state of ~ - </w:t>
      </w:r>
      <w:r>
        <w:rPr>
          <w:i/>
          <w:color w:val="FFFFFF" w:themeColor="background1"/>
        </w:rPr>
        <w:t>ввести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осадное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положение</w:t>
      </w:r>
    </w:p>
    <w:p w:rsidR="004B4226" w:rsidRDefault="004B4226" w:rsidP="00733FF6">
      <w:pPr>
        <w:pStyle w:val="a7"/>
        <w:numPr>
          <w:ilvl w:val="0"/>
          <w:numId w:val="8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lay ~ (to a town) - </w:t>
      </w:r>
      <w:r>
        <w:rPr>
          <w:i/>
          <w:color w:val="FFFFFF" w:themeColor="background1"/>
        </w:rPr>
        <w:t>осадить</w:t>
      </w:r>
      <w:r>
        <w:rPr>
          <w:i/>
          <w:color w:val="FFFFFF" w:themeColor="background1"/>
          <w:lang w:val="en-US"/>
        </w:rPr>
        <w:t xml:space="preserve"> (</w:t>
      </w:r>
      <w:r>
        <w:rPr>
          <w:i/>
          <w:color w:val="FFFFFF" w:themeColor="background1"/>
        </w:rPr>
        <w:t>город</w:t>
      </w:r>
      <w:r>
        <w:rPr>
          <w:i/>
          <w:color w:val="FFFFFF" w:themeColor="background1"/>
          <w:lang w:val="en-US"/>
        </w:rPr>
        <w:t>)</w:t>
      </w:r>
    </w:p>
    <w:p w:rsidR="004B4226" w:rsidRDefault="004B4226" w:rsidP="00733FF6">
      <w:pPr>
        <w:pStyle w:val="a7"/>
        <w:numPr>
          <w:ilvl w:val="0"/>
          <w:numId w:val="8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lay ~ to a lady's heart - добиваться благосклонности дамы</w:t>
      </w:r>
    </w:p>
    <w:p w:rsidR="004B4226" w:rsidRDefault="004B4226" w:rsidP="00733FF6">
      <w:pPr>
        <w:pStyle w:val="a7"/>
        <w:numPr>
          <w:ilvl w:val="0"/>
          <w:numId w:val="8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raise /to lift/ a ~ -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осаду</w:t>
      </w:r>
    </w:p>
    <w:p w:rsidR="004B4226" w:rsidRDefault="004B4226" w:rsidP="00733FF6">
      <w:pPr>
        <w:pStyle w:val="a7"/>
        <w:numPr>
          <w:ilvl w:val="0"/>
          <w:numId w:val="83"/>
        </w:numPr>
        <w:rPr>
          <w:color w:val="FFFFFF" w:themeColor="background1"/>
        </w:rPr>
      </w:pPr>
      <w:r>
        <w:rPr>
          <w:i/>
          <w:color w:val="FFFFFF" w:themeColor="background1"/>
        </w:rPr>
        <w:t>to stand a ~ - выдержать осаду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осаждать; блокировать, окружать</w:t>
      </w:r>
    </w:p>
    <w:p w:rsidR="004B4226" w:rsidRDefault="004B4226" w:rsidP="00733FF6">
      <w:pPr>
        <w:pStyle w:val="a7"/>
        <w:numPr>
          <w:ilvl w:val="0"/>
          <w:numId w:val="8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lived in the castle when the French sieged it. —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замке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французы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осадили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OBLIGE ** [ə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blaıdʒ] v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shd w:val="clear" w:color="auto" w:fill="FCFCFC"/>
          <w:lang w:val="en-US"/>
        </w:rPr>
        <w:t>OBLIGED [əˈblaɪdʒd]</w:t>
      </w:r>
    </w:p>
    <w:p w:rsidR="004B4226" w:rsidRDefault="004B4226" w:rsidP="00733FF6">
      <w:pPr>
        <w:rPr>
          <w:color w:val="FFFF00"/>
          <w:highlight w:val="black"/>
        </w:rPr>
      </w:pPr>
      <w:r>
        <w:rPr>
          <w:color w:val="FFFF00"/>
          <w:highlight w:val="black"/>
        </w:rPr>
        <w:t>1. обязывать; связывать (клятвой, обязательством), заставлять, принуждать</w:t>
      </w:r>
    </w:p>
    <w:p w:rsidR="004B4226" w:rsidRDefault="004B4226" w:rsidP="00733FF6">
      <w:pPr>
        <w:pStyle w:val="a7"/>
        <w:numPr>
          <w:ilvl w:val="0"/>
          <w:numId w:val="85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I feel ~d to say </w:t>
      </w:r>
      <w:r>
        <w:rPr>
          <w:rFonts w:ascii="Segoe UI Symbol" w:hAnsi="Segoe UI Symbol" w:cs="Segoe UI Symbol"/>
          <w:i/>
          <w:color w:val="FFFF00"/>
          <w:highlight w:val="black"/>
        </w:rPr>
        <w:t>❝</w:t>
      </w:r>
      <w:r>
        <w:rPr>
          <w:i/>
          <w:color w:val="FFFF00"/>
          <w:highlight w:val="black"/>
        </w:rPr>
        <w:t>no</w:t>
      </w:r>
      <w:r>
        <w:rPr>
          <w:rFonts w:ascii="Segoe UI Symbol" w:hAnsi="Segoe UI Symbol" w:cs="Segoe UI Symbol"/>
          <w:i/>
          <w:color w:val="FFFF00"/>
          <w:highlight w:val="black"/>
        </w:rPr>
        <w:t>❞</w:t>
      </w:r>
      <w:r>
        <w:rPr>
          <w:i/>
          <w:color w:val="FFFF00"/>
          <w:highlight w:val="black"/>
        </w:rPr>
        <w:t xml:space="preserve"> - я вынужден сказат</w:t>
      </w:r>
      <w:r>
        <w:rPr>
          <w:i/>
          <w:color w:val="FFFFFF" w:themeColor="background1"/>
          <w:highlight w:val="black"/>
        </w:rPr>
        <w:t>ь «нет»</w:t>
      </w:r>
    </w:p>
    <w:p w:rsidR="004B4226" w:rsidRDefault="004B4226" w:rsidP="00733FF6">
      <w:pPr>
        <w:pStyle w:val="a7"/>
        <w:numPr>
          <w:ilvl w:val="0"/>
          <w:numId w:val="8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law ~s parents to send their children to school - </w:t>
      </w:r>
      <w:r>
        <w:rPr>
          <w:i/>
          <w:color w:val="FFFFFF" w:themeColor="background1"/>
          <w:highlight w:val="black"/>
        </w:rPr>
        <w:t>закон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родителей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посылать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школу</w:t>
      </w:r>
    </w:p>
    <w:p w:rsidR="004B4226" w:rsidRDefault="004B4226" w:rsidP="00733FF6">
      <w:pPr>
        <w:pStyle w:val="a7"/>
        <w:numPr>
          <w:ilvl w:val="0"/>
          <w:numId w:val="8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promise ~d him to go through with it - раз он обещал, ему пришлось довести дело до конца</w:t>
      </w:r>
    </w:p>
    <w:p w:rsidR="004B4226" w:rsidRDefault="004B4226" w:rsidP="00733FF6">
      <w:pPr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(oblige by / with) делать одолжение</w:t>
      </w:r>
      <w:r>
        <w:rPr>
          <w:rStyle w:val="3zjig"/>
          <w:color w:val="FFFFFF" w:themeColor="background1"/>
          <w:highlight w:val="black"/>
        </w:rPr>
        <w:t>, угождать (чем-л.); оказывать услугу, услужить</w:t>
      </w:r>
    </w:p>
    <w:p w:rsidR="004B4226" w:rsidRDefault="004B4226" w:rsidP="00733FF6">
      <w:pPr>
        <w:pStyle w:val="a7"/>
        <w:numPr>
          <w:ilvl w:val="0"/>
          <w:numId w:val="8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~ me by opening the window - </w:t>
      </w:r>
      <w:r>
        <w:rPr>
          <w:i/>
          <w:color w:val="FFFFFF" w:themeColor="background1"/>
          <w:highlight w:val="black"/>
        </w:rPr>
        <w:t>откройте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пожалуйста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окно</w:t>
      </w:r>
    </w:p>
    <w:p w:rsidR="004B4226" w:rsidRDefault="004B4226" w:rsidP="00733FF6">
      <w:pPr>
        <w:pStyle w:val="a7"/>
        <w:numPr>
          <w:ilvl w:val="0"/>
          <w:numId w:val="8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could you ~ me with a match? - не могли бы вы дать мне спичку?</w:t>
      </w: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Pr="00FC7D1D" w:rsidRDefault="004B4226" w:rsidP="00733FF6">
      <w:pPr>
        <w:jc w:val="center"/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WARN ** {wɔ:n} v</w:t>
      </w:r>
    </w:p>
    <w:p w:rsidR="004B4226" w:rsidRPr="00FC7D1D" w:rsidRDefault="004B4226" w:rsidP="00733FF6">
      <w:pPr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WARNED</w:t>
      </w:r>
    </w:p>
    <w:p w:rsidR="004B4226" w:rsidRPr="00FC7D1D" w:rsidRDefault="004B4226" w:rsidP="00733FF6">
      <w:pPr>
        <w:rPr>
          <w:color w:val="FFFF00"/>
          <w:lang w:val="en-US"/>
        </w:rPr>
      </w:pPr>
      <w:r w:rsidRPr="00FC7D1D">
        <w:rPr>
          <w:color w:val="FFFF00"/>
          <w:lang w:val="en-US"/>
        </w:rPr>
        <w:t xml:space="preserve">1 (against, of) </w:t>
      </w:r>
      <w:r w:rsidRPr="00FC7D1D">
        <w:rPr>
          <w:color w:val="FFFF00"/>
        </w:rPr>
        <w:t>предупреждать</w:t>
      </w:r>
    </w:p>
    <w:p w:rsidR="004B4226" w:rsidRPr="00FC7D1D" w:rsidRDefault="004B4226" w:rsidP="00733FF6">
      <w:pPr>
        <w:pStyle w:val="a7"/>
        <w:numPr>
          <w:ilvl w:val="0"/>
          <w:numId w:val="87"/>
        </w:numPr>
        <w:rPr>
          <w:i/>
          <w:color w:val="FFFF00"/>
          <w:lang w:val="en-US"/>
        </w:rPr>
      </w:pPr>
      <w:r w:rsidRPr="00FC7D1D">
        <w:rPr>
          <w:i/>
          <w:color w:val="FFFF00"/>
          <w:lang w:val="en-US"/>
        </w:rPr>
        <w:t>Poland has warned of an “armed” escalation of conflict involving migrants massed near the border with </w:t>
      </w:r>
      <w:r w:rsidRPr="00FC7D1D">
        <w:rPr>
          <w:rStyle w:val="a5"/>
          <w:i/>
          <w:color w:val="FFFF00"/>
          <w:lang w:val="en-US"/>
        </w:rPr>
        <w:t>Belarus</w:t>
      </w:r>
      <w:r w:rsidRPr="00FC7D1D">
        <w:rPr>
          <w:i/>
          <w:color w:val="FFFF00"/>
          <w:lang w:val="en-US"/>
        </w:rPr>
        <w:t>, as the global community reacted to the latest grim chapter in Europe’s migrant crisis.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~ed of /against/ the danger - его предупредили об опасности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have been ~ed against smoking here - вам говорили /вас предупреждали/, что здесь курить нельзя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~ed them not to go skating on such thin ice - мы предупредили их, что кататься на коньках по такому тонкому льду нельзя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2) (against) предостерегать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doctor ~ed him against working too hard - врач предостерёг его против слишком напряжённой работы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3) (заранее) извещать, оповещать; предварять; информировать, (официально) доводить до сведения; обращать чьё-л. внимание на что-л.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gong ~ed us that it was time to dress for dinner - </w:t>
      </w:r>
      <w:r>
        <w:rPr>
          <w:i/>
          <w:color w:val="FFFFFF" w:themeColor="background1"/>
        </w:rPr>
        <w:t>гонг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известил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нас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переодеваться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обеду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SPOIL ** [</w:t>
      </w:r>
      <w:r>
        <w:rPr>
          <w:b/>
          <w:i/>
          <w:color w:val="FFFF00"/>
          <w:highlight w:val="black"/>
          <w:lang w:val="en-US"/>
        </w:rPr>
        <w:t>spɔıl</w:t>
      </w:r>
      <w:r>
        <w:rPr>
          <w:b/>
          <w:color w:val="FFFF00"/>
          <w:highlight w:val="black"/>
          <w:lang w:val="en-US"/>
        </w:rPr>
        <w:t>]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Глагол</w:t>
      </w:r>
      <w:r>
        <w:rPr>
          <w:b/>
          <w:i/>
          <w:color w:val="FFFF00"/>
          <w:highlight w:val="black"/>
          <w:lang w:val="en-US"/>
        </w:rPr>
        <w:t xml:space="preserve"> SPOILT </w:t>
      </w:r>
      <w:r>
        <w:rPr>
          <w:b/>
          <w:i/>
          <w:color w:val="FFFF00"/>
          <w:highlight w:val="black"/>
        </w:rPr>
        <w:t>или</w:t>
      </w:r>
      <w:r>
        <w:rPr>
          <w:b/>
          <w:i/>
          <w:color w:val="FFFF00"/>
          <w:highlight w:val="black"/>
          <w:lang w:val="en-US"/>
        </w:rPr>
        <w:t xml:space="preserve"> SPOILED</w:t>
      </w:r>
    </w:p>
    <w:p w:rsidR="004B4226" w:rsidRDefault="004B4226" w:rsidP="00733FF6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Причастие</w:t>
      </w:r>
      <w:r>
        <w:rPr>
          <w:b/>
          <w:i/>
          <w:color w:val="FFFF00"/>
          <w:highlight w:val="black"/>
          <w:lang w:val="en-US"/>
        </w:rPr>
        <w:t xml:space="preserve"> SPOILT </w:t>
      </w:r>
      <w:r>
        <w:rPr>
          <w:b/>
          <w:i/>
          <w:color w:val="FFFF00"/>
          <w:highlight w:val="black"/>
        </w:rPr>
        <w:t>или</w:t>
      </w:r>
      <w:r>
        <w:rPr>
          <w:b/>
          <w:i/>
          <w:color w:val="FFFF00"/>
          <w:highlight w:val="black"/>
          <w:lang w:val="en-US"/>
        </w:rPr>
        <w:t xml:space="preserve"> SPOILED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 обыкн. мн.ч. коллект </w:t>
      </w: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(</w:t>
      </w:r>
      <w:r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spoils</w:t>
      </w:r>
      <w:r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)</w:t>
      </w:r>
      <w:r>
        <w:rPr>
          <w:color w:val="FFFF00"/>
          <w:highlight w:val="black"/>
        </w:rPr>
        <w:t>: добыча, награбленное</w:t>
      </w:r>
      <w:r>
        <w:rPr>
          <w:color w:val="FFFFFF" w:themeColor="background1"/>
          <w:highlight w:val="black"/>
        </w:rPr>
        <w:t>, трофеи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~s (of war) - военная добыча, трофеи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прибыль, выгода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the ~s of the chase - </w:t>
      </w:r>
      <w:r>
        <w:rPr>
          <w:i/>
          <w:color w:val="FFFFFF" w:themeColor="background1"/>
          <w:highlight w:val="black"/>
        </w:rPr>
        <w:t>охотничья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добыча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трофеи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~s of office - привилегии и выгоды, связанные с должностью [см. тж.3]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портить(ся); наносить ущерб, урон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Портиться, гнить, тухнуть (о продуктах)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to ~ a dish [one‘s eyes] - (</w:t>
      </w:r>
      <w:r>
        <w:rPr>
          <w:i/>
          <w:color w:val="FFFFFF" w:themeColor="background1"/>
          <w:highlight w:val="black"/>
        </w:rPr>
        <w:t>ис</w:t>
      </w:r>
      <w:r>
        <w:rPr>
          <w:i/>
          <w:color w:val="FFFFFF" w:themeColor="background1"/>
          <w:highlight w:val="black"/>
          <w:lang w:val="en-US"/>
        </w:rPr>
        <w:t>)</w:t>
      </w:r>
      <w:r>
        <w:rPr>
          <w:i/>
          <w:color w:val="FFFFFF" w:themeColor="background1"/>
          <w:highlight w:val="black"/>
        </w:rPr>
        <w:t>портить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блюдо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глаза</w:t>
      </w:r>
      <w:r>
        <w:rPr>
          <w:i/>
          <w:color w:val="FFFFFF" w:themeColor="background1"/>
          <w:highlight w:val="black"/>
          <w:lang w:val="en-US"/>
        </w:rPr>
        <w:t xml:space="preserve">] 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cargoes liable to ~ - скоропортящиеся грузы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will not ~ with keeping - не портится при длительном хранении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fish ~s quickly - рыба быстро портится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Баловать, потакать, потворствовать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child with praise - </w:t>
      </w:r>
      <w:r>
        <w:rPr>
          <w:i/>
          <w:color w:val="FFFFFF" w:themeColor="background1"/>
          <w:highlight w:val="black"/>
        </w:rPr>
        <w:t>избаловать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ребёнка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похвалой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книжн. грабить, расхищать; мародёрствовать, заниматься грабежом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dead - снимать одежду (и оружие) с убитых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go ~ing through a country - пройти всю страну, занимаясь грабежом и мародёрством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country [a city] - (раз)грабить /опустошить/ страну [город]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smb.'s goods - захватить /унести/ чьё-л. добро в качестве добычи</w:t>
      </w:r>
    </w:p>
    <w:p w:rsidR="004B4226" w:rsidRDefault="004B4226" w:rsidP="00733FF6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(for) иметь тягу (к чему-л.)</w:t>
      </w:r>
    </w:p>
    <w:p w:rsidR="004B4226" w:rsidRDefault="004B4226" w:rsidP="00733FF6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spoil for (something)</w:t>
      </w:r>
    </w:p>
    <w:p w:rsidR="004B4226" w:rsidRDefault="004B4226" w:rsidP="00733FF6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To be particularly eager or enthusiastic for something, especially a fight, disagreement, or conflict.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Tom seems to spoil for a fight the moment he's in the same room as me. I just don't know what it is about me thatmakes him so antagonistic.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We've done everything we can to reach a reasonable compromise with the other party, but they have been spoiling foran argument at every turn.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~ing for smth. - рваться сделать что-л.</w:t>
      </w:r>
    </w:p>
    <w:p w:rsidR="004B4226" w:rsidRDefault="004B4226" w:rsidP="00733FF6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~ing for a fight - а) рваться в бой; б) лезть в драку</w:t>
      </w:r>
    </w:p>
    <w:p w:rsidR="004B4226" w:rsidRDefault="004B4226" w:rsidP="00733FF6">
      <w:pPr>
        <w:rPr>
          <w:i/>
          <w:color w:val="FFFFFF" w:themeColor="background1"/>
          <w:highlight w:val="black"/>
        </w:rPr>
      </w:pPr>
    </w:p>
    <w:p w:rsidR="004B4226" w:rsidRDefault="004B4226" w:rsidP="00733FF6">
      <w:pPr>
        <w:rPr>
          <w:i/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Pr="00FC7D1D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FC7D1D">
        <w:rPr>
          <w:b/>
          <w:color w:val="FFFF00"/>
          <w:highlight w:val="black"/>
          <w:shd w:val="clear" w:color="auto" w:fill="FFFFFF"/>
          <w:lang w:val="en-US"/>
        </w:rPr>
        <w:t>EXCEED ** [ık</w:t>
      </w:r>
      <w:r w:rsidRPr="00FC7D1D">
        <w:rPr>
          <w:b/>
          <w:color w:val="FFFF00"/>
          <w:highlight w:val="black"/>
          <w:shd w:val="clear" w:color="auto" w:fill="FFFFFF"/>
        </w:rPr>
        <w:t>ʹ</w:t>
      </w:r>
      <w:r w:rsidRPr="00FC7D1D">
        <w:rPr>
          <w:b/>
          <w:color w:val="FFFF00"/>
          <w:highlight w:val="black"/>
          <w:shd w:val="clear" w:color="auto" w:fill="FFFFFF"/>
          <w:lang w:val="en-US"/>
        </w:rPr>
        <w:t>si:d] </w:t>
      </w:r>
      <w:r w:rsidRPr="00FC7D1D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FC7D1D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color w:val="FFFF00"/>
          <w:sz w:val="36"/>
          <w:szCs w:val="36"/>
          <w:highlight w:val="black"/>
          <w:bdr w:val="none" w:sz="0" w:space="0" w:color="auto" w:frame="1"/>
          <w:lang w:val="en-GB"/>
        </w:rPr>
      </w:pP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lastRenderedPageBreak/>
        <w:t>EXCEEDED [</w:t>
      </w: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CFCFC"/>
          <w:lang w:val="en-US"/>
        </w:rPr>
        <w:t>ɪkˈsiːdɪd</w:t>
      </w:r>
      <w:r w:rsidRPr="00FC7D1D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]</w:t>
      </w:r>
    </w:p>
    <w:p w:rsidR="004B4226" w:rsidRPr="00FC7D1D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color w:val="FFFF00"/>
          <w:highlight w:val="black"/>
        </w:rPr>
      </w:pPr>
      <w:r w:rsidRPr="00FC7D1D">
        <w:rPr>
          <w:rStyle w:val="24ccn"/>
          <w:rFonts w:ascii="Arial" w:hAnsi="Arial" w:cs="Arial"/>
          <w:b/>
          <w:i/>
          <w:color w:val="FFFF00"/>
          <w:sz w:val="36"/>
          <w:szCs w:val="36"/>
          <w:highlight w:val="black"/>
          <w:bdr w:val="none" w:sz="0" w:space="0" w:color="auto" w:frame="1"/>
        </w:rPr>
        <w:t>ГЛАГ.</w:t>
      </w:r>
      <w:r w:rsidRPr="00FC7D1D">
        <w:rPr>
          <w:rStyle w:val="24ccn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FC7D1D"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превышать; переступать пределы, границы; выходить за пределы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The arbitrators had exceeded their jurisdiction. —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Арбитры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превысили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</w:rPr>
        <w:t>свои</w:t>
      </w:r>
      <w:r w:rsidRPr="00FC7D1D"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полномочия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It exceeds the power of human understanding. — Это находится за пределами человеческого понимания.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превосходить (кого-л. в чём-л.); иметь перевес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His rank exceeds her own. — Он выше её по положению.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David seems even to exceed himself.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Дэвид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кажется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превзошёл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самого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себя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превалировать, доминировать; преобладать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Men always choose the life which exceeds in pleasure. — Люди всегда выбирают жизнь, в которой преобладают удовольствия.</w:t>
      </w:r>
    </w:p>
    <w:p w:rsidR="004B4226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преувеличивать; утрировать</w:t>
      </w:r>
    </w:p>
    <w:p w:rsidR="004B4226" w:rsidRDefault="004B4226" w:rsidP="00733FF6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believe I don't exceed when I say there were 200 persons assembled.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Надеюсь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преувеличу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если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скажу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там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собралось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200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человек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GAIN ** {geın} v</w:t>
      </w: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4B4226" w:rsidRDefault="004B4226" w:rsidP="00733FF6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GAINED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1. получать; приобретать, добывать, зарабатывать, добиваться, достигать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experience (as one grows older) - приобретать опыт /набираться опыта/ (с годами)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strength {health} (after illness) - набираться сил {здоровья} (после болезни)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colour - порозоветь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influence - становиться влиятельным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recognition - добиться признания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were unable to ~ ascendancy - им не удалось взять верх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the character of ... - приобрести репутацию ..., прослыть ...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perspective - а) </w:t>
      </w:r>
      <w:proofErr w:type="gramStart"/>
      <w:r>
        <w:rPr>
          <w:i/>
          <w:color w:val="FFFFFF" w:themeColor="background1"/>
        </w:rPr>
        <w:t>жив.приобретать</w:t>
      </w:r>
      <w:proofErr w:type="gramEnd"/>
      <w:r>
        <w:rPr>
          <w:i/>
          <w:color w:val="FFFFFF" w:themeColor="background1"/>
        </w:rPr>
        <w:t xml:space="preserve"> перспективу, становиться объёмным; б) проясняться, выясняться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only then did things ~ any perspective - только тогда всё в какой-то мере прояснилось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living /a livelihood/ - зарабатывать средства к существованию /на жизнь/</w:t>
      </w:r>
    </w:p>
    <w:p w:rsidR="004B4226" w:rsidRDefault="004B4226" w:rsidP="00733FF6">
      <w:pPr>
        <w:pStyle w:val="a7"/>
        <w:numPr>
          <w:ilvl w:val="0"/>
          <w:numId w:val="8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bread - зарабатывать на кусок хлеба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CLUTCH ** {klʌtʃ}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СУЩ. 1. тех. сцепление, муфта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00"/>
        </w:rPr>
      </w:pPr>
      <w:r>
        <w:rPr>
          <w:i/>
          <w:color w:val="FFFF00"/>
        </w:rPr>
        <w:t>CLUTCH PEDAL – педаль сцепления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00"/>
        </w:rPr>
      </w:pPr>
      <w:r>
        <w:rPr>
          <w:i/>
          <w:color w:val="FFFF00"/>
        </w:rPr>
        <w:t>friction ~ - фрикционное сцепление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00"/>
        </w:rPr>
      </w:pPr>
      <w:r>
        <w:rPr>
          <w:i/>
          <w:color w:val="FFFF00"/>
        </w:rPr>
        <w:t>to throw in {out} the ~ - включить /выключить/ сцепление /муфту/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00"/>
        </w:rPr>
        <w:t>~ case - </w:t>
      </w:r>
      <w:proofErr w:type="gramStart"/>
      <w:r>
        <w:rPr>
          <w:i/>
          <w:color w:val="FFFF00"/>
        </w:rPr>
        <w:t>авт.картер</w:t>
      </w:r>
      <w:proofErr w:type="gramEnd"/>
      <w:r>
        <w:rPr>
          <w:i/>
          <w:color w:val="FFFF00"/>
        </w:rPr>
        <w:t xml:space="preserve"> </w:t>
      </w:r>
      <w:r>
        <w:rPr>
          <w:i/>
          <w:color w:val="FFFFFF" w:themeColor="background1"/>
        </w:rPr>
        <w:t>сцепления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facing - накладка /фрикционная облицовка/ сцепления</w:t>
      </w:r>
    </w:p>
    <w:p w:rsidR="004B4226" w:rsidRDefault="004B4226" w:rsidP="00733FF6">
      <w:pPr>
        <w:pStyle w:val="a7"/>
        <w:numPr>
          <w:ilvl w:val="0"/>
          <w:numId w:val="9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slip - </w:t>
      </w:r>
      <w:proofErr w:type="gramStart"/>
      <w:r>
        <w:rPr>
          <w:i/>
          <w:color w:val="FFFFFF" w:themeColor="background1"/>
        </w:rPr>
        <w:t>авт.пробуксовка</w:t>
      </w:r>
      <w:proofErr w:type="gramEnd"/>
      <w:r>
        <w:rPr>
          <w:i/>
          <w:color w:val="FFFFFF" w:themeColor="background1"/>
        </w:rPr>
        <w:t xml:space="preserve"> сцепления</w:t>
      </w:r>
    </w:p>
    <w:p w:rsidR="004B4226" w:rsidRDefault="004B4226" w:rsidP="00733FF6">
      <w:pPr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CLUTCHED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1 схватить(ся), ухватить (ся), хватать, стиснуть; зажать, сжать</w:t>
      </w:r>
    </w:p>
    <w:p w:rsidR="004B4226" w:rsidRDefault="004B4226" w:rsidP="00733FF6">
      <w:pPr>
        <w:pStyle w:val="a7"/>
        <w:numPr>
          <w:ilvl w:val="0"/>
          <w:numId w:val="87"/>
        </w:numPr>
        <w:rPr>
          <w:rFonts w:cstheme="minorBidi"/>
          <w:i/>
          <w:color w:val="FFFFFF" w:themeColor="background1"/>
          <w:szCs w:val="22"/>
          <w:lang w:val="en-US"/>
        </w:rPr>
      </w:pPr>
      <w:r>
        <w:rPr>
          <w:i/>
          <w:color w:val="FFFFFF" w:themeColor="background1"/>
          <w:lang w:val="en-US"/>
        </w:rPr>
        <w:t>HE SAID HE SAW THE CINEMATOGRAPHER HALYNA HUTCHINS CLUTCH HER MIDRIFF AND STUMBLE BACKWARDS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mother ~ed her baby in her arms - </w:t>
      </w:r>
      <w:r>
        <w:rPr>
          <w:i/>
          <w:color w:val="FFFFFF" w:themeColor="background1"/>
        </w:rPr>
        <w:t>мать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крепко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прижимала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ребёнка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at a branch - ухватиться за сук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>a drowning man will ~ at a straw - утопающий (и) за соломинку хватается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climber clutched at the swinging rope, but missed. — Скалолаз попытался схватить болтавшуюся верёвку, но не смог.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The child clutched at his mother in fear. — </w:t>
      </w:r>
      <w:r>
        <w:rPr>
          <w:i/>
          <w:color w:val="FFFFFF" w:themeColor="background1"/>
        </w:rPr>
        <w:t>Ребёнок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страхе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прижался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матери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pStyle w:val="a7"/>
        <w:numPr>
          <w:ilvl w:val="0"/>
          <w:numId w:val="8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child clutched the doll to her and would not show it to anyone. — </w:t>
      </w:r>
      <w:r>
        <w:rPr>
          <w:i/>
          <w:color w:val="FFFFFF" w:themeColor="background1"/>
        </w:rPr>
        <w:t>Девочка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прижала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куклу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FC7D1D" w:rsidRDefault="004B4226" w:rsidP="00733FF6">
      <w:pPr>
        <w:jc w:val="center"/>
        <w:rPr>
          <w:b/>
          <w:i/>
          <w:color w:val="FFFF00"/>
        </w:rPr>
      </w:pPr>
      <w:r w:rsidRPr="00FC7D1D">
        <w:rPr>
          <w:b/>
          <w:i/>
          <w:color w:val="FFFF00"/>
        </w:rPr>
        <w:t>GRUNT ** {grʌnt} n</w:t>
      </w:r>
    </w:p>
    <w:p w:rsidR="004B4226" w:rsidRPr="00FC7D1D" w:rsidRDefault="004B4226" w:rsidP="00733FF6">
      <w:pPr>
        <w:rPr>
          <w:b/>
          <w:i/>
          <w:color w:val="FFFF00"/>
          <w:lang w:val="en-US"/>
        </w:rPr>
      </w:pPr>
      <w:r w:rsidRPr="00FC7D1D">
        <w:rPr>
          <w:b/>
          <w:i/>
          <w:color w:val="FFFF00"/>
          <w:lang w:val="en-US"/>
        </w:rPr>
        <w:t>GRUNTED</w:t>
      </w:r>
    </w:p>
    <w:p w:rsidR="004B4226" w:rsidRPr="00FC7D1D" w:rsidRDefault="004B4226" w:rsidP="00733FF6">
      <w:pPr>
        <w:rPr>
          <w:color w:val="FFFF00"/>
        </w:rPr>
      </w:pPr>
      <w:r w:rsidRPr="00FC7D1D">
        <w:rPr>
          <w:color w:val="FFFF00"/>
        </w:rPr>
        <w:t>1. хрюканье</w:t>
      </w:r>
    </w:p>
    <w:p w:rsidR="004B4226" w:rsidRPr="00FC7D1D" w:rsidRDefault="004B4226" w:rsidP="00733FF6">
      <w:pPr>
        <w:pStyle w:val="a7"/>
        <w:numPr>
          <w:ilvl w:val="0"/>
          <w:numId w:val="79"/>
        </w:numPr>
        <w:rPr>
          <w:i/>
          <w:color w:val="FFFF00"/>
        </w:rPr>
      </w:pPr>
      <w:r w:rsidRPr="00FC7D1D">
        <w:rPr>
          <w:i/>
          <w:color w:val="FFFF00"/>
        </w:rPr>
        <w:t>to give a ~ - хрюкнуть</w:t>
      </w:r>
    </w:p>
    <w:p w:rsidR="004B4226" w:rsidRPr="00FC7D1D" w:rsidRDefault="004B4226" w:rsidP="00733FF6">
      <w:pPr>
        <w:rPr>
          <w:color w:val="FFFF00"/>
        </w:rPr>
      </w:pPr>
      <w:r w:rsidRPr="00FC7D1D">
        <w:rPr>
          <w:color w:val="FFFF00"/>
        </w:rPr>
        <w:t>2. ворчание, бурчание, хрип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 w:rsidRPr="00FC7D1D">
        <w:rPr>
          <w:i/>
          <w:color w:val="FFFF00"/>
        </w:rPr>
        <w:t>to give a grunt — проворчать</w:t>
      </w:r>
      <w:r>
        <w:rPr>
          <w:i/>
          <w:color w:val="FFFFFF" w:themeColor="background1"/>
        </w:rPr>
        <w:t>; прохрипеть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3 мычание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Stuffer answered with an indefinite grunt.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Штуфер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неопределенным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мычанием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Yes, I'm sure you thick-headed Americans could hardly contain your grunts.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Да, я уверен, вы, тупоголовые американцы, вряд ли в состоянии сдержать свое мычание.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Just grunts and gestures.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Только мычанием и жестами.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ГЛАГ. 1. 1) хрюкать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2) крякать, кряхтеть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~ed as he picked up the sack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крякнул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поднимая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рюкзак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2. ворчать, бурчать, бормотать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(out) an answer - </w:t>
      </w:r>
      <w:r>
        <w:rPr>
          <w:i/>
          <w:color w:val="FFFFFF" w:themeColor="background1"/>
        </w:rPr>
        <w:t>проворчать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</w:t>
      </w:r>
    </w:p>
    <w:p w:rsidR="004B4226" w:rsidRDefault="004B4226" w:rsidP="00733FF6">
      <w:pPr>
        <w:pStyle w:val="a7"/>
        <w:numPr>
          <w:ilvl w:val="0"/>
          <w:numId w:val="7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~ed (out) his consent - он пробормотал что-то в знак согласия</w:t>
      </w: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Default="004B4226" w:rsidP="00733FF6">
      <w:pPr>
        <w:rPr>
          <w:color w:val="FFFFFF" w:themeColor="background1"/>
        </w:rPr>
      </w:pPr>
    </w:p>
    <w:p w:rsidR="004B4226" w:rsidRPr="00733FF6" w:rsidRDefault="004B4226" w:rsidP="00733FF6">
      <w:pPr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RARELY</w:t>
      </w:r>
      <w:r w:rsidRPr="00733FF6">
        <w:rPr>
          <w:b/>
          <w:color w:val="FFFFFF" w:themeColor="background1"/>
          <w:highlight w:val="black"/>
        </w:rPr>
        <w:t xml:space="preserve">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re</w:t>
      </w:r>
      <w:r w:rsidRPr="00733FF6">
        <w:rPr>
          <w:b/>
          <w:color w:val="FFFFFF" w:themeColor="background1"/>
          <w:highlight w:val="black"/>
        </w:rPr>
        <w:t>ə</w:t>
      </w:r>
      <w:r w:rsidRPr="008C3A6C">
        <w:rPr>
          <w:b/>
          <w:color w:val="FFFFFF" w:themeColor="background1"/>
          <w:highlight w:val="black"/>
          <w:lang w:val="en-US"/>
        </w:rPr>
        <w:t>l</w:t>
      </w:r>
      <w:r w:rsidRPr="00733FF6">
        <w:rPr>
          <w:b/>
          <w:color w:val="FFFFFF" w:themeColor="background1"/>
          <w:highlight w:val="black"/>
        </w:rPr>
        <w:t>ı]</w:t>
      </w:r>
      <w:r w:rsidRPr="008C3A6C">
        <w:rPr>
          <w:b/>
          <w:color w:val="FFFFFF" w:themeColor="background1"/>
          <w:highlight w:val="black"/>
          <w:lang w:val="en-US"/>
        </w:rPr>
        <w:t> adv</w:t>
      </w:r>
    </w:p>
    <w:p w:rsidR="004B4226" w:rsidRPr="00733FF6" w:rsidRDefault="004B4226" w:rsidP="00733FF6">
      <w:pPr>
        <w:rPr>
          <w:color w:val="FFFFFF" w:themeColor="background1"/>
          <w:highlight w:val="black"/>
        </w:rPr>
      </w:pPr>
      <w:r w:rsidRPr="00733FF6">
        <w:rPr>
          <w:color w:val="FFFFFF" w:themeColor="background1"/>
          <w:highlight w:val="black"/>
        </w:rPr>
        <w:t xml:space="preserve">1. </w:t>
      </w:r>
      <w:r w:rsidRPr="008C3A6C">
        <w:rPr>
          <w:color w:val="FFFFFF" w:themeColor="background1"/>
          <w:highlight w:val="black"/>
        </w:rPr>
        <w:t>редко</w:t>
      </w:r>
      <w:r w:rsidRPr="00733FF6">
        <w:rPr>
          <w:color w:val="FFFFFF" w:themeColor="background1"/>
          <w:highlight w:val="black"/>
        </w:rPr>
        <w:t xml:space="preserve">, </w:t>
      </w:r>
      <w:r w:rsidRPr="008C3A6C">
        <w:rPr>
          <w:color w:val="FFFFFF" w:themeColor="background1"/>
          <w:highlight w:val="black"/>
        </w:rPr>
        <w:t>изредка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see him very ~ - я очень редко его вижу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2. </w:t>
      </w:r>
      <w:proofErr w:type="gramStart"/>
      <w:r w:rsidRPr="008C3A6C">
        <w:rPr>
          <w:color w:val="FFFFFF" w:themeColor="background1"/>
          <w:highlight w:val="black"/>
        </w:rPr>
        <w:t>эмоц.-</w:t>
      </w:r>
      <w:proofErr w:type="gramEnd"/>
      <w:r w:rsidRPr="008C3A6C">
        <w:rPr>
          <w:color w:val="FFFFFF" w:themeColor="background1"/>
          <w:highlight w:val="black"/>
        </w:rPr>
        <w:t>усил. исключительно, необыкновенно, в высшй степени, на редкость; замечательно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honest [magnificent] - исключительно /на редкость/ честный [великолепный]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we dined ~ - мы замечательно /отлично/ пообедали</w:t>
      </w: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PROCREATION **</w:t>
      </w:r>
    </w:p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[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prəʋkrı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eıʃ(ə)n} n</w:t>
      </w:r>
    </w:p>
    <w:p w:rsidR="004B4226" w:rsidRDefault="004B4226" w:rsidP="00733FF6">
      <w:r>
        <w:rPr>
          <w:color w:val="FFFF00"/>
        </w:rPr>
        <w:t>сущ. 1 Воспроизводство, размножение, произведение потомства</w:t>
      </w:r>
      <w:r>
        <w:t>, деторождение</w:t>
      </w:r>
    </w:p>
    <w:p w:rsidR="004B4226" w:rsidRDefault="004B4226" w:rsidP="00733FF6">
      <w:r>
        <w:t>2 потомство, отпрыски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TRICKY ** {ʹtrıkı}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ПРИЛ. 1 сложный, трудный, мудрёный, запутанный, хитрый</w:t>
      </w:r>
    </w:p>
    <w:p w:rsidR="004B4226" w:rsidRDefault="004B4226" w:rsidP="00733FF6">
      <w:pPr>
        <w:pStyle w:val="a7"/>
        <w:numPr>
          <w:ilvl w:val="0"/>
          <w:numId w:val="56"/>
        </w:numPr>
        <w:rPr>
          <w:i/>
        </w:rPr>
      </w:pPr>
      <w:r>
        <w:rPr>
          <w:i/>
          <w:color w:val="FFFFFF" w:themeColor="background1"/>
        </w:rPr>
        <w:t xml:space="preserve">~ lock - «хитрый» /мудрёный/ замок; замок </w:t>
      </w:r>
      <w:r>
        <w:rPr>
          <w:i/>
        </w:rPr>
        <w:t>с секретом</w:t>
      </w:r>
    </w:p>
    <w:p w:rsidR="004B4226" w:rsidRDefault="004B4226" w:rsidP="00733FF6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problem (in mathematics) - сложная (математическая) задача</w:t>
      </w:r>
    </w:p>
    <w:p w:rsidR="004B4226" w:rsidRDefault="004B4226" w:rsidP="00733FF6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~ argument - путаный довод</w:t>
      </w:r>
    </w:p>
    <w:p w:rsidR="004B4226" w:rsidRDefault="004B4226" w:rsidP="00733FF6">
      <w:pPr>
        <w:pStyle w:val="a7"/>
        <w:numPr>
          <w:ilvl w:val="0"/>
          <w:numId w:val="56"/>
        </w:numPr>
        <w:rPr>
          <w:i/>
        </w:rPr>
      </w:pPr>
      <w:r>
        <w:rPr>
          <w:i/>
        </w:rPr>
        <w:t>that's a ~ job - эта работа требует сноровки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CONTEMPORARY **</w:t>
      </w:r>
    </w:p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{kən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temp(ə)rərı}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современник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Petrarch and Chaucer were contemporaries - </w:t>
      </w:r>
      <w:r>
        <w:rPr>
          <w:i/>
          <w:color w:val="FFFF00"/>
        </w:rPr>
        <w:t>Петрарка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современником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Чосера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  <w:color w:val="FFFF00"/>
        </w:rPr>
        <w:t xml:space="preserve">we were contemporaries </w:t>
      </w:r>
      <w:r>
        <w:rPr>
          <w:i/>
        </w:rPr>
        <w:t>at school - мы учились в школе в одно и то же время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is this musician a ~? - этот музыкант наш современник?</w:t>
      </w:r>
    </w:p>
    <w:p w:rsidR="004B4226" w:rsidRDefault="004B4226" w:rsidP="00733FF6">
      <w:r>
        <w:t>2. ровесник, сверстник</w:t>
      </w:r>
    </w:p>
    <w:p w:rsidR="004B4226" w:rsidRDefault="004B4226" w:rsidP="00733FF6">
      <w:r>
        <w:t>ПРИЛ. 1 современный, новый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lastRenderedPageBreak/>
        <w:t>~ writers {literature} - современные писатели {-ая литература}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~ society - современное общество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~ history - новейшая история</w:t>
      </w:r>
    </w:p>
    <w:p w:rsidR="004B4226" w:rsidRDefault="004B4226" w:rsidP="00733FF6">
      <w:r>
        <w:t xml:space="preserve">2 </w:t>
      </w:r>
      <w:proofErr w:type="gramStart"/>
      <w:r>
        <w:t>разг.в</w:t>
      </w:r>
      <w:proofErr w:type="gramEnd"/>
      <w:r>
        <w:t xml:space="preserve"> современном стиле; по последней моде; модерновый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~ art - современное искусство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~ furniture - мебель в современном стиле</w:t>
      </w:r>
    </w:p>
    <w:p w:rsidR="004B4226" w:rsidRDefault="004B4226" w:rsidP="00733FF6">
      <w:r>
        <w:t>3. (часто with) современный (чему-л.); одновременный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events ~ with each other - события, происшедшие одновременно</w:t>
      </w:r>
    </w:p>
    <w:p w:rsidR="004B4226" w:rsidRDefault="004B4226" w:rsidP="00733FF6">
      <w:pPr>
        <w:pStyle w:val="a7"/>
        <w:numPr>
          <w:ilvl w:val="0"/>
          <w:numId w:val="57"/>
        </w:numPr>
        <w:rPr>
          <w:i/>
        </w:rPr>
      </w:pPr>
      <w:r>
        <w:rPr>
          <w:i/>
        </w:rPr>
        <w:t>writers ~ with the events they write of - писатели - современники событий, которые они описывают</w:t>
      </w:r>
    </w:p>
    <w:p w:rsidR="004B4226" w:rsidRDefault="004B4226" w:rsidP="00733FF6">
      <w:pPr>
        <w:pStyle w:val="a7"/>
        <w:numPr>
          <w:ilvl w:val="0"/>
          <w:numId w:val="57"/>
        </w:numPr>
      </w:pPr>
      <w:r>
        <w:rPr>
          <w:i/>
        </w:rPr>
        <w:t>a ~ record of events - запись о событиях, сделанная их современником</w:t>
      </w:r>
    </w:p>
    <w:p w:rsidR="004B4226" w:rsidRDefault="004B4226" w:rsidP="00733FF6"/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</w:rPr>
        <w:t>WARRANT ** [ʹwɒrənt] n</w:t>
      </w: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 юр. Ордер (на арест, обыск); приказ, предписание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00"/>
        </w:rPr>
        <w:t>warrant of distress - приказ о наложении ареста или об изъятии (имущества</w:t>
      </w:r>
      <w:r>
        <w:rPr>
          <w:i/>
          <w:color w:val="FFFFFF" w:themeColor="background1"/>
        </w:rPr>
        <w:t>); исполнительный лист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warrant of caption - приказ о поимке (беглого) преступника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warrant of death, warrant of execution - распоряжение о приведении в исполнение приговора к смертной казни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</w:rPr>
        <w:t>2. основание для чего-л., оправдание (каких-л. действий); моральное право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has no ~ for saying so - у него нет оснований /он не вправе/ так говорить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good intentions are no ~ for irregular actions - добрые намерения не оправдывают неправильных действий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is no ~ for such a belief - это убеждение совершенно необоснованно /беспочвенно/</w:t>
      </w:r>
    </w:p>
    <w:p w:rsidR="004B4226" w:rsidRDefault="004B4226" w:rsidP="00733FF6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3</w:t>
      </w:r>
      <w:r>
        <w:rPr>
          <w:color w:val="FFFFFF" w:themeColor="background1"/>
        </w:rPr>
        <w:t>. гарантия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There's nothing here to warrant a continued federal presence. -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никакой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долгом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визите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федералов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And what warrant would I have against repetitions of this interview? -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каковы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подобная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беседа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повторится</w:t>
      </w:r>
      <w:r>
        <w:rPr>
          <w:i/>
          <w:color w:val="FFFFFF" w:themeColor="background1"/>
          <w:lang w:val="en-US"/>
        </w:rPr>
        <w:t>?</w:t>
      </w:r>
    </w:p>
    <w:p w:rsidR="004B4226" w:rsidRDefault="004B4226" w:rsidP="00733FF6">
      <w:pPr>
        <w:pStyle w:val="a7"/>
        <w:numPr>
          <w:ilvl w:val="0"/>
          <w:numId w:val="5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There's no evidence that would warrant that investigation. -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подтверждения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гарантий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расследования</w:t>
      </w:r>
      <w:r>
        <w:rPr>
          <w:i/>
          <w:color w:val="FFFFFF" w:themeColor="background1"/>
          <w:lang w:val="en-US"/>
        </w:rPr>
        <w:t>.</w:t>
      </w: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733FF6">
      <w:pPr>
        <w:rPr>
          <w:color w:val="FFFFFF" w:themeColor="background1"/>
          <w:lang w:val="en-US"/>
        </w:rPr>
      </w:pPr>
    </w:p>
    <w:p w:rsidR="004B4226" w:rsidRDefault="004B4226" w:rsidP="00FC7D1D">
      <w:pPr>
        <w:jc w:val="center"/>
        <w:rPr>
          <w:b/>
          <w:i/>
          <w:color w:val="70AD47" w:themeColor="accent6"/>
          <w:lang w:val="en-US"/>
        </w:rPr>
      </w:pPr>
      <w:r>
        <w:rPr>
          <w:b/>
          <w:i/>
          <w:color w:val="70AD47" w:themeColor="accent6"/>
          <w:lang w:val="en-US"/>
        </w:rPr>
        <w:t>SEARCH WARRANT</w:t>
      </w:r>
    </w:p>
    <w:p w:rsidR="004B4226" w:rsidRDefault="004B4226" w:rsidP="00FC7D1D">
      <w:pPr>
        <w:jc w:val="center"/>
        <w:rPr>
          <w:b/>
          <w:i/>
          <w:color w:val="70AD47" w:themeColor="accent6"/>
          <w:lang w:val="en-US"/>
        </w:rPr>
      </w:pPr>
      <w:r>
        <w:rPr>
          <w:b/>
          <w:i/>
          <w:color w:val="70AD47" w:themeColor="accent6"/>
          <w:lang w:val="en-US"/>
        </w:rPr>
        <w:t>['sɜːʧˌwɔr(ə)nt]</w:t>
      </w:r>
    </w:p>
    <w:p w:rsidR="004B4226" w:rsidRPr="00FC7D1D" w:rsidRDefault="004B4226" w:rsidP="00FC7D1D">
      <w:pPr>
        <w:rPr>
          <w:color w:val="70AD47" w:themeColor="accent6"/>
        </w:rPr>
      </w:pPr>
      <w:r>
        <w:rPr>
          <w:color w:val="70AD47" w:themeColor="accent6"/>
        </w:rPr>
        <w:t>сущ</w:t>
      </w:r>
      <w:r w:rsidRPr="00FC7D1D">
        <w:rPr>
          <w:color w:val="70AD47" w:themeColor="accent6"/>
        </w:rPr>
        <w:t xml:space="preserve">. </w:t>
      </w:r>
      <w:r>
        <w:rPr>
          <w:color w:val="70AD47" w:themeColor="accent6"/>
        </w:rPr>
        <w:t>ордер</w:t>
      </w:r>
      <w:r w:rsidRPr="00FC7D1D">
        <w:rPr>
          <w:color w:val="70AD47" w:themeColor="accent6"/>
        </w:rPr>
        <w:t xml:space="preserve"> </w:t>
      </w:r>
      <w:r>
        <w:rPr>
          <w:color w:val="70AD47" w:themeColor="accent6"/>
        </w:rPr>
        <w:t>на</w:t>
      </w:r>
      <w:r w:rsidRPr="00FC7D1D">
        <w:rPr>
          <w:color w:val="70AD47" w:themeColor="accent6"/>
        </w:rPr>
        <w:t xml:space="preserve"> </w:t>
      </w:r>
      <w:r>
        <w:rPr>
          <w:color w:val="70AD47" w:themeColor="accent6"/>
        </w:rPr>
        <w:t>обыск</w:t>
      </w: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FC7D1D">
      <w:pPr>
        <w:rPr>
          <w:color w:val="70AD47" w:themeColor="accent6"/>
        </w:rPr>
      </w:pPr>
    </w:p>
    <w:p w:rsidR="004B4226" w:rsidRPr="00FC7D1D" w:rsidRDefault="004B4226" w:rsidP="00733FF6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FRAGILE</w:t>
      </w:r>
      <w:r w:rsidRPr="00FC7D1D">
        <w:rPr>
          <w:b/>
          <w:color w:val="FFFF00"/>
          <w:highlight w:val="black"/>
          <w:bdr w:val="none" w:sz="0" w:space="0" w:color="auto" w:frame="1"/>
        </w:rPr>
        <w:t xml:space="preserve"> ** [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fr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æʤ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a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l</w:t>
      </w:r>
      <w:r w:rsidRPr="00FC7D1D"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8F267C" w:rsidRDefault="004B4226" w:rsidP="00733FF6">
      <w:pPr>
        <w:shd w:val="clear" w:color="auto" w:fill="000000" w:themeFill="text1"/>
        <w:rPr>
          <w:color w:val="FFFF00"/>
          <w:highlight w:val="black"/>
          <w:lang w:val="en-US"/>
        </w:rPr>
      </w:pPr>
      <w:bookmarkStart w:id="2" w:name="_Toc516074143"/>
      <w:r>
        <w:rPr>
          <w:b/>
          <w:i/>
          <w:color w:val="FFFF00"/>
          <w:highlight w:val="black"/>
        </w:rPr>
        <w:t>ПРИЛ</w:t>
      </w:r>
      <w:r w:rsidRPr="008F267C">
        <w:rPr>
          <w:b/>
          <w:i/>
          <w:color w:val="FFFF00"/>
          <w:highlight w:val="black"/>
          <w:lang w:val="en-US"/>
        </w:rPr>
        <w:t>.</w:t>
      </w:r>
      <w:bookmarkEnd w:id="2"/>
      <w:r w:rsidRPr="008F267C">
        <w:rPr>
          <w:b/>
          <w:i/>
          <w:color w:val="FFFF00"/>
          <w:highlight w:val="black"/>
          <w:lang w:val="en-US"/>
        </w:rPr>
        <w:t xml:space="preserve"> 1</w:t>
      </w:r>
      <w:r w:rsidRPr="008F267C">
        <w:rPr>
          <w:rStyle w:val="10"/>
          <w:rFonts w:eastAsiaTheme="minorHAnsi"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ломкий</w:t>
      </w:r>
      <w:r w:rsidRPr="008F267C">
        <w:rPr>
          <w:rStyle w:val="2enci"/>
          <w:color w:val="FFFF00"/>
          <w:highlight w:val="black"/>
          <w:bdr w:val="none" w:sz="0" w:space="0" w:color="auto" w:frame="1"/>
          <w:lang w:val="en-US"/>
        </w:rPr>
        <w:t>,</w:t>
      </w:r>
      <w:r w:rsidRPr="008F267C">
        <w:rPr>
          <w:rStyle w:val="24ccn"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хрупкий</w:t>
      </w:r>
      <w:r w:rsidRPr="008F267C">
        <w:rPr>
          <w:rStyle w:val="2enci"/>
          <w:color w:val="FFFF00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2enci"/>
          <w:color w:val="FFFF00"/>
          <w:highlight w:val="black"/>
          <w:bdr w:val="none" w:sz="0" w:space="0" w:color="auto" w:frame="1"/>
        </w:rPr>
        <w:t>бьющийся</w:t>
      </w:r>
    </w:p>
    <w:p w:rsidR="004B4226" w:rsidRDefault="004B4226" w:rsidP="00733FF6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2 слабый,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болезненный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Style w:val="3zjig"/>
          <w:color w:val="FFFF00"/>
          <w:highlight w:val="black"/>
          <w:bdr w:val="none" w:sz="0" w:space="0" w:color="auto" w:frame="1"/>
          <w:shd w:val="clear" w:color="auto" w:fill="FFFFFF"/>
        </w:rPr>
        <w:t>3 незначительный</w:t>
      </w:r>
      <w:r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, тонкий (о разнице во взглядах и пр.)</w:t>
      </w:r>
    </w:p>
    <w:p w:rsidR="004B4226" w:rsidRDefault="004B4226" w:rsidP="00733FF6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временный</w:t>
      </w:r>
    </w:p>
    <w:p w:rsidR="004B4226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5 неустойчивый, нестабильный, непрочный</w:t>
      </w:r>
    </w:p>
    <w:p w:rsidR="004B4226" w:rsidRDefault="004B4226" w:rsidP="00733FF6">
      <w:pPr>
        <w:shd w:val="clear" w:color="auto" w:fill="000000" w:themeFill="text1"/>
        <w:jc w:val="center"/>
        <w:rPr>
          <w:b/>
          <w:highlight w:val="black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Default="004B4226" w:rsidP="00733FF6">
      <w:pPr>
        <w:rPr>
          <w:color w:val="FFFFFF" w:themeColor="background1"/>
          <w:highlight w:val="black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STOCK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1. склад, запас, фонд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  <w:lang w:val="en-US"/>
        </w:rPr>
        <w:t>new</w:t>
      </w:r>
      <w:r>
        <w:rPr>
          <w:i/>
          <w:color w:val="FFFF00"/>
        </w:rPr>
        <w:t xml:space="preserve"> /</w:t>
      </w:r>
      <w:r>
        <w:rPr>
          <w:i/>
          <w:color w:val="FFFF00"/>
          <w:lang w:val="en-US"/>
        </w:rPr>
        <w:t>fresh</w:t>
      </w:r>
      <w:r>
        <w:rPr>
          <w:i/>
          <w:color w:val="FFFF00"/>
        </w:rPr>
        <w:t>/ ~ - свежий запас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{см.</w:t>
      </w:r>
      <w:r>
        <w:rPr>
          <w:i/>
          <w:color w:val="FFFF00"/>
          <w:lang w:val="en-US"/>
        </w:rPr>
        <w:t> </w:t>
      </w:r>
      <w:r>
        <w:rPr>
          <w:i/>
          <w:color w:val="FFFF00"/>
        </w:rPr>
        <w:t>тж.2)}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in ~ - в запасе, в наличии {см. тж.2)}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~ of wood {of linen} - </w:t>
      </w:r>
      <w:r>
        <w:rPr>
          <w:i/>
          <w:color w:val="FFFF00"/>
        </w:rPr>
        <w:t>запас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дров</w:t>
      </w:r>
      <w:r>
        <w:rPr>
          <w:i/>
          <w:color w:val="FFFF00"/>
          <w:lang w:val="en-US"/>
        </w:rPr>
        <w:t> {</w:t>
      </w:r>
      <w:r>
        <w:rPr>
          <w:i/>
          <w:color w:val="FFFF00"/>
        </w:rPr>
        <w:t>белья</w:t>
      </w:r>
      <w:r>
        <w:rPr>
          <w:i/>
          <w:color w:val="FFFF00"/>
          <w:lang w:val="en-US"/>
        </w:rPr>
        <w:t>}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a ~ of information - наличие сведений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a ~ of plays - репертуар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a ~ of fish - </w:t>
      </w:r>
      <w:proofErr w:type="gramStart"/>
      <w:r>
        <w:rPr>
          <w:i/>
          <w:color w:val="FFFF00"/>
        </w:rPr>
        <w:t>спец.рыбность</w:t>
      </w:r>
      <w:proofErr w:type="gramEnd"/>
      <w:r>
        <w:rPr>
          <w:i/>
          <w:color w:val="FFFF00"/>
        </w:rPr>
        <w:t>, заселённость рыбой (водоёма)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~s on hand - наличный запас, наличность склада</w:t>
      </w:r>
    </w:p>
    <w:p w:rsidR="004B4226" w:rsidRDefault="004B4226" w:rsidP="00733FF6">
      <w:pPr>
        <w:pStyle w:val="a7"/>
        <w:numPr>
          <w:ilvl w:val="0"/>
          <w:numId w:val="59"/>
        </w:numPr>
        <w:rPr>
          <w:i/>
          <w:color w:val="FFFF00"/>
        </w:rPr>
      </w:pPr>
      <w:r>
        <w:rPr>
          <w:i/>
          <w:color w:val="FFFF00"/>
        </w:rPr>
        <w:t>to lay in a ~ - делать /создавать/ запас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FINE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fa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4B4226" w:rsidRDefault="004B4226" w:rsidP="00733FF6">
      <w:pPr>
        <w:rPr>
          <w:color w:val="FFFF00"/>
          <w:lang w:val="en-US"/>
        </w:rPr>
      </w:pPr>
      <w:r>
        <w:rPr>
          <w:color w:val="FFFF00"/>
        </w:rPr>
        <w:lastRenderedPageBreak/>
        <w:t>штраф</w:t>
      </w:r>
      <w:r>
        <w:rPr>
          <w:color w:val="FFFF00"/>
          <w:lang w:val="en-US"/>
        </w:rPr>
        <w:t xml:space="preserve">; </w:t>
      </w:r>
      <w:r>
        <w:rPr>
          <w:color w:val="FFFF00"/>
        </w:rPr>
        <w:t>пеня</w:t>
      </w:r>
    </w:p>
    <w:p w:rsidR="004B4226" w:rsidRDefault="004B4226" w:rsidP="00733FF6">
      <w:pPr>
        <w:pStyle w:val="a7"/>
        <w:numPr>
          <w:ilvl w:val="0"/>
          <w:numId w:val="60"/>
        </w:numPr>
        <w:rPr>
          <w:i/>
        </w:rPr>
      </w:pPr>
      <w:r>
        <w:rPr>
          <w:i/>
          <w:color w:val="FFFF00"/>
        </w:rPr>
        <w:t xml:space="preserve">heavy ~ - большой </w:t>
      </w:r>
      <w:r>
        <w:rPr>
          <w:i/>
        </w:rPr>
        <w:t>штраф</w:t>
      </w:r>
    </w:p>
    <w:p w:rsidR="004B4226" w:rsidRDefault="004B4226" w:rsidP="00733FF6">
      <w:pPr>
        <w:pStyle w:val="a7"/>
        <w:numPr>
          <w:ilvl w:val="0"/>
          <w:numId w:val="60"/>
        </w:numPr>
        <w:rPr>
          <w:i/>
        </w:rPr>
      </w:pPr>
      <w:r>
        <w:rPr>
          <w:i/>
        </w:rPr>
        <w:t>to impose a ~ - налагать штраф</w:t>
      </w:r>
    </w:p>
    <w:p w:rsidR="004B4226" w:rsidRDefault="004B4226" w:rsidP="00733FF6">
      <w:r>
        <w:t>штрафовать, налагать штраф, пеню</w:t>
      </w:r>
    </w:p>
    <w:p w:rsidR="004B4226" w:rsidRDefault="004B4226" w:rsidP="00733FF6">
      <w:pPr>
        <w:pStyle w:val="a7"/>
        <w:numPr>
          <w:ilvl w:val="0"/>
          <w:numId w:val="61"/>
        </w:numPr>
        <w:rPr>
          <w:i/>
        </w:rPr>
      </w:pPr>
      <w:r>
        <w:rPr>
          <w:i/>
        </w:rPr>
        <w:t>he was ~d half a crown - его оштрафовали на полкроны</w:t>
      </w:r>
    </w:p>
    <w:p w:rsidR="004B4226" w:rsidRDefault="004B4226" w:rsidP="00733FF6"/>
    <w:p w:rsidR="004B4226" w:rsidRDefault="004B4226" w:rsidP="00733FF6"/>
    <w:p w:rsidR="004B4226" w:rsidRDefault="004B4226" w:rsidP="00733FF6"/>
    <w:p w:rsidR="004B4226" w:rsidRDefault="004B4226" w:rsidP="00733FF6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SECOND ** ['sek(ə)nd]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сущ. сокр.</w:t>
      </w:r>
      <w:r>
        <w:rPr>
          <w:color w:val="FFFF00"/>
          <w:lang w:val="en-US"/>
        </w:rPr>
        <w:t> sec </w:t>
      </w:r>
      <w:r>
        <w:rPr>
          <w:color w:val="FFFF00"/>
        </w:rPr>
        <w:t>секунда</w:t>
      </w:r>
      <w:r>
        <w:rPr>
          <w:color w:val="FFFF00"/>
          <w:lang w:val="en-US"/>
        </w:rPr>
        <w:t> </w:t>
      </w:r>
      <w:r>
        <w:rPr>
          <w:color w:val="FFFF00"/>
        </w:rPr>
        <w:t>(1/60 часть минуты)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мгновение, миг, минута, момент (очень короткий промежуток времени)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прил. второй (по счёту, по порядку по важности)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второстепенный второсортный</w:t>
      </w: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rPr>
          <w:color w:val="FFFF00"/>
        </w:rPr>
      </w:pPr>
    </w:p>
    <w:p w:rsidR="004B4226" w:rsidRDefault="004B4226" w:rsidP="00733FF6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WASTE ** {weıst} n</w:t>
      </w:r>
    </w:p>
    <w:p w:rsidR="004B4226" w:rsidRDefault="004B4226" w:rsidP="00733FF6">
      <w:pPr>
        <w:rPr>
          <w:color w:val="FFFF00"/>
        </w:rPr>
      </w:pPr>
      <w:r>
        <w:rPr>
          <w:color w:val="FFFF00"/>
        </w:rPr>
        <w:t>1 обрезки, обрывки (бумаги и т. п.) выжимки</w:t>
      </w:r>
    </w:p>
    <w:p w:rsidR="004B4226" w:rsidRDefault="004B4226" w:rsidP="00733FF6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2 </w:t>
      </w:r>
      <w:r>
        <w:rPr>
          <w:color w:val="FFFF00"/>
        </w:rPr>
        <w:t>мусор</w:t>
      </w:r>
      <w:r>
        <w:rPr>
          <w:color w:val="FFFF00"/>
          <w:lang w:val="en-US"/>
        </w:rPr>
        <w:t xml:space="preserve">; </w:t>
      </w:r>
      <w:r>
        <w:rPr>
          <w:color w:val="FFFF00"/>
        </w:rPr>
        <w:t>отбросы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отходы</w:t>
      </w:r>
      <w:r>
        <w:rPr>
          <w:color w:val="FFFF00"/>
          <w:lang w:val="en-US"/>
        </w:rPr>
        <w:t>(</w:t>
      </w:r>
      <w:r>
        <w:rPr>
          <w:b/>
          <w:i/>
          <w:color w:val="FFFF00"/>
          <w:lang w:val="en-US"/>
        </w:rPr>
        <w:t>WASTE</w:t>
      </w:r>
      <w:r>
        <w:rPr>
          <w:color w:val="FFFF00"/>
          <w:lang w:val="en-US"/>
        </w:rPr>
        <w:t xml:space="preserve"> products)</w:t>
      </w:r>
    </w:p>
    <w:p w:rsidR="004B4226" w:rsidRDefault="004B4226" w:rsidP="00733FF6">
      <w:pPr>
        <w:rPr>
          <w:color w:val="FFFF00"/>
          <w:lang w:val="en-US"/>
        </w:rPr>
      </w:pPr>
    </w:p>
    <w:p w:rsidR="004B4226" w:rsidRDefault="004B4226" w:rsidP="00733FF6">
      <w:pPr>
        <w:rPr>
          <w:color w:val="FFFF00"/>
          <w:lang w:val="en-US"/>
        </w:rPr>
      </w:pPr>
    </w:p>
    <w:p w:rsidR="004B4226" w:rsidRDefault="004B4226" w:rsidP="00733FF6">
      <w:pPr>
        <w:rPr>
          <w:color w:val="FFFF00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CONTRIBUTE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k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ə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tr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ı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bju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]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 </w:t>
      </w:r>
      <w:r w:rsidRPr="008C3A6C"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v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(по)жертвовать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деньги и т. п.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the Red Cross - жертвовать в фонд Красного Креста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food and clothing for the relief of the refugees - жертвовать продукты питания и одежду в помощь беженцам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делать (вносить) вклад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 науку и т. п.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(по)способствовать, содействовать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suggestions on scientific questions - вносить предложения по научным вопросам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~d greatly to the improvement of national music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многое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сделал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для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развития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национальной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музыки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участвовать, сотрудничать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 газете, журнале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a newspaper - писать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 т. п.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 для газеты 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I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came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across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some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student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magazines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'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contributed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. - Я натолкнулась на студенческий журнал, с которым вы сотрудничали.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Didn't contribute, showed up late.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Ни в чем не участвует, опаздывает.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All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right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now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want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contribute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but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only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up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point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. - Я не против, чтобы ты участвовала в беседах, просто держись в рамках.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Contribute to the management of the child.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Будешь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участвовать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воспитании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ребенка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We want to contribute. - Мы же все хотим участвовать.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помочь, помогать</w:t>
      </w:r>
    </w:p>
    <w:p w:rsidR="004B4226" w:rsidRPr="008C3A6C" w:rsidRDefault="004B4226" w:rsidP="00733FF6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contribute money – помочь деньгами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INVOLUTION ** {</w:t>
      </w:r>
      <w:r w:rsidRPr="008C3A6C">
        <w:rPr>
          <w:b/>
          <w:i/>
          <w:color w:val="FFFFFF" w:themeColor="background1"/>
        </w:rPr>
        <w:t>͵</w:t>
      </w:r>
      <w:r w:rsidRPr="008C3A6C">
        <w:rPr>
          <w:b/>
          <w:i/>
          <w:color w:val="FFFFFF" w:themeColor="background1"/>
          <w:lang w:val="en-US"/>
        </w:rPr>
        <w:t>ınvə</w:t>
      </w:r>
      <w:r w:rsidRPr="008C3A6C">
        <w:rPr>
          <w:b/>
          <w:i/>
          <w:color w:val="FFFFFF" w:themeColor="background1"/>
        </w:rPr>
        <w:t>ʹ</w:t>
      </w:r>
      <w:r w:rsidRPr="008C3A6C">
        <w:rPr>
          <w:b/>
          <w:i/>
          <w:color w:val="FFFFFF" w:themeColor="background1"/>
          <w:lang w:val="en-US"/>
        </w:rPr>
        <w:t>lu:ʃ(ə)n} n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 мат. возведение в степень, инволюция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 биол., физиол. дегенерация, обратное развитие, уменьшение (до первоначального размера)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</w:p>
    <w:p w:rsidR="004B4226" w:rsidRPr="0069153D" w:rsidRDefault="004B4226" w:rsidP="00733FF6">
      <w:pPr>
        <w:shd w:val="clear" w:color="auto" w:fill="000000" w:themeFill="text1"/>
        <w:jc w:val="center"/>
        <w:rPr>
          <w:b/>
          <w:i/>
          <w:iCs/>
          <w:color w:val="FFFF00"/>
          <w:highlight w:val="black"/>
          <w:shd w:val="clear" w:color="auto" w:fill="FFFFFF"/>
          <w:lang w:val="en-US"/>
        </w:rPr>
      </w:pPr>
      <w:r w:rsidRPr="0069153D">
        <w:rPr>
          <w:b/>
          <w:color w:val="FFFF00"/>
          <w:highlight w:val="black"/>
          <w:lang w:val="en-US"/>
        </w:rPr>
        <w:t xml:space="preserve">EXERT ** </w:t>
      </w:r>
      <w:r w:rsidRPr="0069153D">
        <w:rPr>
          <w:b/>
          <w:color w:val="FFFF00"/>
          <w:highlight w:val="black"/>
          <w:shd w:val="clear" w:color="auto" w:fill="FFFFFF"/>
          <w:lang w:val="en-US"/>
        </w:rPr>
        <w:t>[ıg</w:t>
      </w:r>
      <w:r w:rsidRPr="0069153D">
        <w:rPr>
          <w:b/>
          <w:color w:val="FFFF00"/>
          <w:highlight w:val="black"/>
          <w:shd w:val="clear" w:color="auto" w:fill="FFFFFF"/>
        </w:rPr>
        <w:t>ʹ</w:t>
      </w:r>
      <w:r w:rsidRPr="0069153D">
        <w:rPr>
          <w:b/>
          <w:color w:val="FFFF00"/>
          <w:highlight w:val="black"/>
          <w:shd w:val="clear" w:color="auto" w:fill="FFFFFF"/>
          <w:lang w:val="en-US"/>
        </w:rPr>
        <w:t>zɜ:t] </w:t>
      </w:r>
      <w:r w:rsidRPr="0069153D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8459A3" w:rsidRDefault="004B4226" w:rsidP="00733FF6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 w:rsidRPr="0069153D">
        <w:rPr>
          <w:b/>
          <w:i/>
          <w:iCs/>
          <w:color w:val="FFFF00"/>
          <w:highlight w:val="black"/>
          <w:shd w:val="clear" w:color="auto" w:fill="FFFFFF"/>
          <w:lang w:val="en-US"/>
        </w:rPr>
        <w:t>EXERTED</w:t>
      </w:r>
    </w:p>
    <w:p w:rsidR="004B4226" w:rsidRPr="0069153D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69153D">
        <w:rPr>
          <w:color w:val="FFFF00"/>
          <w:highlight w:val="black"/>
          <w:shd w:val="clear" w:color="auto" w:fill="FFFFFF"/>
        </w:rPr>
        <w:t>1. напрягать (</w:t>
      </w:r>
      <w:r w:rsidRPr="0069153D">
        <w:rPr>
          <w:i/>
          <w:iCs/>
          <w:color w:val="FFFF00"/>
          <w:highlight w:val="black"/>
          <w:shd w:val="clear" w:color="auto" w:fill="FFFFFF"/>
        </w:rPr>
        <w:t>силы</w:t>
      </w:r>
      <w:r w:rsidRPr="0069153D">
        <w:rPr>
          <w:color w:val="FFFF00"/>
          <w:highlight w:val="black"/>
          <w:shd w:val="clear" w:color="auto" w:fill="FFFFFF"/>
        </w:rPr>
        <w:t>); прилагать (</w:t>
      </w:r>
      <w:r w:rsidRPr="0069153D">
        <w:rPr>
          <w:i/>
          <w:iCs/>
          <w:color w:val="FFFF00"/>
          <w:highlight w:val="black"/>
          <w:shd w:val="clear" w:color="auto" w:fill="FFFFFF"/>
        </w:rPr>
        <w:t>усилия для осуществления чего-л</w:t>
      </w:r>
      <w:r w:rsidRPr="0069153D">
        <w:rPr>
          <w:color w:val="FFFF00"/>
          <w:highlight w:val="black"/>
          <w:shd w:val="clear" w:color="auto" w:fill="FFFFFF"/>
        </w:rPr>
        <w:t>)</w:t>
      </w:r>
    </w:p>
    <w:p w:rsidR="004B4226" w:rsidRPr="0069153D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to ~ all one‘s strength - </w:t>
      </w:r>
      <w:r w:rsidRPr="0069153D">
        <w:rPr>
          <w:i/>
          <w:color w:val="FFFF00"/>
          <w:highlight w:val="black"/>
          <w:shd w:val="clear" w:color="auto" w:fill="FFFFFF"/>
        </w:rPr>
        <w:t>напрячь</w:t>
      </w: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69153D">
        <w:rPr>
          <w:i/>
          <w:color w:val="FFFF00"/>
          <w:highlight w:val="black"/>
          <w:shd w:val="clear" w:color="auto" w:fill="FFFFFF"/>
        </w:rPr>
        <w:t>все</w:t>
      </w:r>
      <w:r w:rsidRPr="0069153D"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 w:rsidRPr="0069153D">
        <w:rPr>
          <w:i/>
          <w:color w:val="FFFF00"/>
          <w:highlight w:val="black"/>
          <w:shd w:val="clear" w:color="auto" w:fill="FFFFFF"/>
        </w:rPr>
        <w:t>силы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every effort - приложить все усилия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influence - оказать влияние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oneself - стараться, прилагать усилия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didn‘t ~ himself much - он не особенно старался, он не утруждал себя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yourself on his behalf - постарайтесь помочь ему, сделайте для него всё возможное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8C3A6C">
        <w:rPr>
          <w:color w:val="FFFFFF" w:themeColor="background1"/>
          <w:highlight w:val="black"/>
          <w:shd w:val="clear" w:color="auto" w:fill="FFFFFF"/>
        </w:rPr>
        <w:t>проявлять, использовать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to ~ one‘s intelligence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проявить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ум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~ed his leadership abilities intelligently - он разумно использовал /приложил/ свои организаторские способности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Well, do they ever exert their energy like athletes do?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Что ж, а они когда-нибудь проявляют свою силу, как атлеты?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I'm afraid I'll hurt you people when I exert my force.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Я могу вас покалечить, когда буду проявлять свою силу.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As soon as a woman exerts a little power, she's a ball breaker.</w:t>
      </w:r>
    </w:p>
    <w:p w:rsidR="004B4226" w:rsidRPr="008C3A6C" w:rsidRDefault="004B4226" w:rsidP="00733FF6">
      <w:pPr>
        <w:pStyle w:val="a7"/>
        <w:numPr>
          <w:ilvl w:val="0"/>
          <w:numId w:val="5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Если женщина проявляет силу, то она гром-баба.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8C3A6C">
        <w:rPr>
          <w:color w:val="FFFFFF" w:themeColor="background1"/>
          <w:highlight w:val="black"/>
          <w:shd w:val="clear" w:color="auto" w:fill="FFFFFF"/>
        </w:rPr>
        <w:t>вызывать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напряжение</w:t>
      </w:r>
      <w:r w:rsidRPr="008C3A6C">
        <w:rPr>
          <w:color w:val="FFFFFF" w:themeColor="background1"/>
          <w:highlight w:val="black"/>
          <w:shd w:val="clear" w:color="auto" w:fill="FFFFFF"/>
        </w:rPr>
        <w:t>); производить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давление</w:t>
      </w:r>
      <w:r w:rsidRPr="008C3A6C">
        <w:rPr>
          <w:color w:val="FFFFFF" w:themeColor="background1"/>
          <w:highlight w:val="black"/>
          <w:shd w:val="clear" w:color="auto" w:fill="FFFFFF"/>
        </w:rPr>
        <w:t>)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4. оказывать, влиять</w:t>
      </w:r>
    </w:p>
    <w:p w:rsidR="004B4226" w:rsidRPr="008C3A6C" w:rsidRDefault="004B4226" w:rsidP="00733FF6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exert pressure – оказывать давление</w:t>
      </w:r>
    </w:p>
    <w:p w:rsidR="004B4226" w:rsidRPr="008C3A6C" w:rsidRDefault="004B4226" w:rsidP="00733FF6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"The Empire cannot seriously exert force against Trantor.</w:t>
      </w:r>
    </w:p>
    <w:p w:rsidR="004B4226" w:rsidRPr="008C3A6C" w:rsidRDefault="004B4226" w:rsidP="00733FF6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- Император не может серьезно оказывать силовое давление на Трантор.</w:t>
      </w:r>
    </w:p>
    <w:p w:rsidR="004B4226" w:rsidRPr="008C3A6C" w:rsidRDefault="004B4226" w:rsidP="00733FF6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>You'll undergo and exert pressure.</w:t>
      </w:r>
    </w:p>
    <w:p w:rsidR="004B4226" w:rsidRPr="008C3A6C" w:rsidRDefault="004B4226" w:rsidP="00733FF6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Вам предстоит оказывать давление и испытывать его на себе.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both"/>
        <w:rPr>
          <w:b/>
          <w:color w:val="FFFFFF" w:themeColor="background1"/>
          <w:highlight w:val="black"/>
          <w:lang w:eastAsia="ru-RU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spacing w:val="15"/>
          <w:highlight w:val="black"/>
          <w:bdr w:val="none" w:sz="0" w:space="0" w:color="auto" w:frame="1"/>
        </w:rPr>
      </w:pPr>
      <w:r w:rsidRPr="008C3A6C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JETTY</w:t>
      </w:r>
      <w:r w:rsidRPr="008C3A6C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'ʤ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et</w:t>
      </w:r>
      <w:r w:rsidRPr="008C3A6C">
        <w:rPr>
          <w:b/>
          <w:color w:val="FFFFFF" w:themeColor="background1"/>
          <w:spacing w:val="15"/>
          <w:highlight w:val="black"/>
          <w:bdr w:val="none" w:sz="0" w:space="0" w:color="auto" w:frame="1"/>
        </w:rPr>
        <w:t>ɪ]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noProof/>
          <w:lang w:eastAsia="ru-RU"/>
        </w:rPr>
        <w:drawing>
          <wp:inline distT="0" distB="0" distL="0" distR="0" wp14:anchorId="4D10F1D9" wp14:editId="1E1ADFFC">
            <wp:extent cx="1901190" cy="1269365"/>
            <wp:effectExtent l="0" t="0" r="3810" b="6985"/>
            <wp:docPr id="1" name="Рисунок 1" descr="изображение je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jet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6" w:rsidRPr="00FC7D1D" w:rsidRDefault="004B4226" w:rsidP="00FC7D1D">
      <w:bookmarkStart w:id="3" w:name="_Toc516073944"/>
      <w:r w:rsidRPr="00FC7D1D">
        <w:rPr>
          <w:highlight w:val="blue"/>
        </w:rPr>
        <w:t>a wooden or stone structure built in the water at the edge of a sea or lake and used by people getting on and off boats</w:t>
      </w:r>
    </w:p>
    <w:p w:rsidR="004B4226" w:rsidRPr="00FC7D1D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  <w:r w:rsidRPr="008C3A6C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FC7D1D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3"/>
      <w:r w:rsidRPr="00FC7D1D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1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пристань</w:t>
      </w: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пирс</w:t>
      </w: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причал</w:t>
      </w:r>
    </w:p>
    <w:p w:rsidR="004B4226" w:rsidRPr="00A04531" w:rsidRDefault="004B4226" w:rsidP="00A04531">
      <w:r w:rsidRPr="00A04531"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A04531">
        <w:rPr>
          <w:highlight w:val="blue"/>
        </w:rPr>
        <w:t>a structure extended into a sea, lake, or river to influence the current or tide or to protect a harbor</w:t>
      </w:r>
    </w:p>
    <w:p w:rsidR="004B4226" w:rsidRPr="00FC7D1D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FC7D1D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 xml:space="preserve">2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дамба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lastRenderedPageBreak/>
        <w:t>PILLOW</w:t>
      </w:r>
      <w:r w:rsidRPr="008C3A6C">
        <w:rPr>
          <w:b/>
          <w:color w:val="FFFFFF" w:themeColor="background1"/>
          <w:highlight w:val="black"/>
        </w:rPr>
        <w:t xml:space="preserve"> ** [ʹ</w:t>
      </w:r>
      <w:r w:rsidRPr="008C3A6C">
        <w:rPr>
          <w:b/>
          <w:color w:val="FFFFFF" w:themeColor="background1"/>
          <w:highlight w:val="black"/>
          <w:lang w:val="en-US"/>
        </w:rPr>
        <w:t>p</w:t>
      </w:r>
      <w:r w:rsidRPr="008C3A6C">
        <w:rPr>
          <w:b/>
          <w:color w:val="FFFFFF" w:themeColor="background1"/>
          <w:highlight w:val="black"/>
        </w:rPr>
        <w:t>ı</w:t>
      </w:r>
      <w:r w:rsidRPr="008C3A6C">
        <w:rPr>
          <w:b/>
          <w:color w:val="FFFFFF" w:themeColor="background1"/>
          <w:highlight w:val="black"/>
          <w:lang w:val="en-US"/>
        </w:rPr>
        <w:t>l</w:t>
      </w:r>
      <w:r w:rsidRPr="008C3A6C">
        <w:rPr>
          <w:b/>
          <w:color w:val="FFFFFF" w:themeColor="background1"/>
          <w:highlight w:val="black"/>
        </w:rPr>
        <w:t>əʋ]</w:t>
      </w:r>
    </w:p>
    <w:p w:rsidR="004B4226" w:rsidRPr="008C3A6C" w:rsidRDefault="004B4226" w:rsidP="00733FF6">
      <w:pPr>
        <w:rPr>
          <w:b/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PILLOWED</w:t>
      </w:r>
      <w:r w:rsidRPr="008C3A6C">
        <w:rPr>
          <w:b/>
          <w:i/>
          <w:color w:val="FFFFFF" w:themeColor="background1"/>
          <w:highlight w:val="black"/>
        </w:rPr>
        <w:t xml:space="preserve"> [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p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əʊ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8C3A6C">
        <w:rPr>
          <w:b/>
          <w:i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 подушка; подушечка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</w:t>
      </w:r>
      <w:r w:rsidRPr="008C3A6C">
        <w:rPr>
          <w:color w:val="FFFFFF" w:themeColor="background1"/>
          <w:highlight w:val="black"/>
          <w:lang w:val="en-US"/>
        </w:rPr>
        <w:t> </w:t>
      </w:r>
      <w:r w:rsidRPr="008C3A6C">
        <w:rPr>
          <w:color w:val="FFFFFF" w:themeColor="background1"/>
          <w:highlight w:val="black"/>
        </w:rPr>
        <w:t>тех.</w:t>
      </w:r>
      <w:r w:rsidRPr="008C3A6C">
        <w:rPr>
          <w:color w:val="FFFFFF" w:themeColor="background1"/>
          <w:highlight w:val="black"/>
          <w:lang w:val="en-US"/>
        </w:rPr>
        <w:t> </w:t>
      </w:r>
      <w:r w:rsidRPr="008C3A6C">
        <w:rPr>
          <w:color w:val="FFFFFF" w:themeColor="background1"/>
          <w:highlight w:val="black"/>
        </w:rPr>
        <w:t>подушка, подкладка; вкладыш; опорный подшипник (</w:t>
      </w:r>
      <w:r w:rsidRPr="008C3A6C">
        <w:rPr>
          <w:color w:val="FFFFFF" w:themeColor="background1"/>
          <w:highlight w:val="black"/>
          <w:lang w:val="en-US"/>
        </w:rPr>
        <w:t>pillow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color w:val="FFFFFF" w:themeColor="background1"/>
          <w:highlight w:val="black"/>
          <w:lang w:val="en-US"/>
        </w:rPr>
        <w:t>block</w:t>
      </w:r>
      <w:r w:rsidRPr="008C3A6C">
        <w:rPr>
          <w:color w:val="FFFFFF" w:themeColor="background1"/>
          <w:highlight w:val="black"/>
        </w:rPr>
        <w:t>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1. класть голову (на что-л.)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he ~ed his head on his hand - </w:t>
      </w:r>
      <w:r w:rsidRPr="008C3A6C">
        <w:rPr>
          <w:i/>
          <w:color w:val="FFFFFF" w:themeColor="background1"/>
          <w:highlight w:val="black"/>
        </w:rPr>
        <w:t>он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подпёр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голову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рукой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служить подушкой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his arm ~ed her head - его рука служила ей подушкой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подкладывать подушки (тж. ~ up)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was blanketed and ~ed - его накрыли одеялом и подложили ему подушку под голову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Подушечный, постельный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A04531" w:rsidRDefault="004B4226" w:rsidP="00733FF6">
      <w:pPr>
        <w:jc w:val="center"/>
        <w:rPr>
          <w:b/>
          <w:color w:val="FFFF00"/>
          <w:highlight w:val="black"/>
        </w:rPr>
      </w:pPr>
      <w:r w:rsidRPr="00A04531">
        <w:rPr>
          <w:rFonts w:eastAsiaTheme="majorEastAsia"/>
          <w:b/>
          <w:color w:val="FFFF00"/>
          <w:highlight w:val="black"/>
          <w:bdr w:val="none" w:sz="0" w:space="0" w:color="auto" w:frame="1"/>
          <w:lang w:val="en-US"/>
        </w:rPr>
        <w:t>SEVERAL</w:t>
      </w:r>
      <w:r w:rsidRPr="00A04531">
        <w:rPr>
          <w:rFonts w:eastAsiaTheme="majorEastAsia"/>
          <w:b/>
          <w:color w:val="FFFF00"/>
          <w:highlight w:val="black"/>
          <w:bdr w:val="none" w:sz="0" w:space="0" w:color="auto" w:frame="1"/>
        </w:rPr>
        <w:t xml:space="preserve"> ** [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'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sev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(ə)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r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(ə)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l</w:t>
      </w:r>
      <w:r w:rsidRPr="00A04531">
        <w:rPr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A04531" w:rsidRDefault="004B4226" w:rsidP="00733FF6">
      <w:pPr>
        <w:rPr>
          <w:color w:val="FFFF00"/>
          <w:highlight w:val="black"/>
        </w:rPr>
      </w:pPr>
      <w:r w:rsidRPr="00A04531">
        <w:rPr>
          <w:b/>
          <w:i/>
          <w:color w:val="FFFF00"/>
          <w:highlight w:val="black"/>
        </w:rPr>
        <w:t xml:space="preserve">СУЩ. </w:t>
      </w:r>
      <w:r w:rsidRPr="00A04531">
        <w:rPr>
          <w:color w:val="FFFF00"/>
          <w:highlight w:val="black"/>
        </w:rPr>
        <w:t>некоторое число или количество</w:t>
      </w:r>
    </w:p>
    <w:p w:rsidR="004B4226" w:rsidRPr="00A04531" w:rsidRDefault="004B4226" w:rsidP="00733FF6">
      <w:pPr>
        <w:pStyle w:val="a7"/>
        <w:numPr>
          <w:ilvl w:val="0"/>
          <w:numId w:val="51"/>
        </w:numPr>
        <w:rPr>
          <w:i/>
          <w:color w:val="FFFF00"/>
          <w:highlight w:val="black"/>
        </w:rPr>
      </w:pPr>
      <w:r w:rsidRPr="00A04531">
        <w:rPr>
          <w:i/>
          <w:color w:val="FFFF00"/>
          <w:highlight w:val="black"/>
        </w:rPr>
        <w:t>~ of them - некоторые из них</w:t>
      </w:r>
    </w:p>
    <w:p w:rsidR="004B4226" w:rsidRPr="00A04531" w:rsidRDefault="004B4226" w:rsidP="00733FF6">
      <w:pPr>
        <w:pStyle w:val="a7"/>
        <w:numPr>
          <w:ilvl w:val="0"/>
          <w:numId w:val="51"/>
        </w:numPr>
        <w:rPr>
          <w:i/>
          <w:color w:val="FFFF00"/>
          <w:highlight w:val="black"/>
        </w:rPr>
      </w:pPr>
      <w:r w:rsidRPr="00A04531">
        <w:rPr>
          <w:i/>
          <w:color w:val="FFFF00"/>
          <w:highlight w:val="black"/>
        </w:rPr>
        <w:t>~ of us saw it - некоторые из нас это видели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A04531">
        <w:rPr>
          <w:i/>
          <w:color w:val="FFFF00"/>
          <w:highlight w:val="black"/>
        </w:rPr>
        <w:t>I already have ~ - у меня уже есть</w:t>
      </w:r>
      <w:r w:rsidRPr="008C3A6C">
        <w:rPr>
          <w:i/>
          <w:color w:val="FFFFFF" w:themeColor="background1"/>
          <w:highlight w:val="black"/>
        </w:rPr>
        <w:t xml:space="preserve"> несколько (штук)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in the struggle ~ received in juries - в этой схватке несколько человек получило ранения</w:t>
      </w:r>
    </w:p>
    <w:p w:rsidR="004B4226" w:rsidRPr="008C3A6C" w:rsidRDefault="004B4226" w:rsidP="00733FF6">
      <w:pPr>
        <w:rPr>
          <w:b/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 несколько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times {days, men} - несколько раз {дней, человек}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books on the same subjects - несколько книг по одному и тому же вопросу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разный, различный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the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works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of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artists</w:t>
      </w:r>
      <w:r w:rsidRPr="008C3A6C">
        <w:rPr>
          <w:i/>
          <w:color w:val="FFFFFF" w:themeColor="background1"/>
          <w:highlight w:val="black"/>
        </w:rPr>
        <w:t xml:space="preserve"> - работы различных художников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 ~ items in an account - </w:t>
      </w:r>
      <w:r w:rsidRPr="008C3A6C">
        <w:rPr>
          <w:i/>
          <w:color w:val="FFFFFF" w:themeColor="background1"/>
          <w:highlight w:val="black"/>
        </w:rPr>
        <w:t>различные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статьи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счёта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отдельный, особый, свой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they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went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their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ways</w:t>
      </w:r>
      <w:r w:rsidRPr="008C3A6C">
        <w:rPr>
          <w:i/>
          <w:color w:val="FFFFFF" w:themeColor="background1"/>
          <w:highlight w:val="black"/>
        </w:rPr>
        <w:t xml:space="preserve"> - каждый из них пошёл своей дорогой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we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are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all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busy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our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tasks</w:t>
      </w:r>
      <w:r w:rsidRPr="008C3A6C">
        <w:rPr>
          <w:i/>
          <w:color w:val="FFFFFF" w:themeColor="background1"/>
          <w:highlight w:val="black"/>
        </w:rPr>
        <w:t xml:space="preserve"> - каждый из нас занят своей работой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all have their</w:t>
      </w:r>
      <w:r w:rsidRPr="008C3A6C">
        <w:rPr>
          <w:i/>
          <w:color w:val="FFFFFF" w:themeColor="background1"/>
          <w:highlight w:val="black"/>
        </w:rPr>
        <w:t xml:space="preserve"> ~ </w:t>
      </w:r>
      <w:r w:rsidRPr="008C3A6C">
        <w:rPr>
          <w:i/>
          <w:color w:val="FFFFFF" w:themeColor="background1"/>
          <w:highlight w:val="black"/>
          <w:lang w:val="en-US"/>
        </w:rPr>
        <w:t>reasons</w:t>
      </w:r>
      <w:r w:rsidRPr="008C3A6C">
        <w:rPr>
          <w:i/>
          <w:color w:val="FFFFFF" w:themeColor="background1"/>
          <w:highlight w:val="black"/>
        </w:rPr>
        <w:t xml:space="preserve"> (</w:t>
      </w:r>
      <w:r w:rsidRPr="008C3A6C">
        <w:rPr>
          <w:i/>
          <w:color w:val="FFFFFF" w:themeColor="background1"/>
          <w:highlight w:val="black"/>
          <w:lang w:val="en-US"/>
        </w:rPr>
        <w:t>for wishing it</w:t>
      </w:r>
      <w:r w:rsidRPr="008C3A6C">
        <w:rPr>
          <w:i/>
          <w:color w:val="FFFFFF" w:themeColor="background1"/>
          <w:highlight w:val="black"/>
        </w:rPr>
        <w:t>) - у каждого свои причины (желать этого)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proofErr w:type="gramStart"/>
      <w:r w:rsidRPr="008C3A6C">
        <w:rPr>
          <w:color w:val="FFFFFF" w:themeColor="background1"/>
          <w:highlight w:val="black"/>
        </w:rPr>
        <w:lastRenderedPageBreak/>
        <w:t>4  юр.</w:t>
      </w:r>
      <w:proofErr w:type="gramEnd"/>
      <w:r w:rsidRPr="008C3A6C">
        <w:rPr>
          <w:color w:val="FFFFFF" w:themeColor="background1"/>
          <w:highlight w:val="black"/>
        </w:rPr>
        <w:t> индивидуальный, принадлежащий одному лицу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they have no ~ estates - у них нет своей личной /отдельной/ собственности</w:t>
      </w:r>
    </w:p>
    <w:p w:rsidR="004B4226" w:rsidRPr="008C3A6C" w:rsidRDefault="004B4226" w:rsidP="00733FF6">
      <w:pPr>
        <w:pStyle w:val="a7"/>
        <w:numPr>
          <w:ilvl w:val="0"/>
          <w:numId w:val="51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joint and ~ liability - ответственность совместная и каждого лица за себя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INTERACT</w:t>
      </w:r>
      <w:r w:rsidRPr="008C3A6C">
        <w:rPr>
          <w:b/>
          <w:i/>
          <w:color w:val="FFFFFF" w:themeColor="background1"/>
          <w:u w:val="single"/>
        </w:rPr>
        <w:t xml:space="preserve"> ** [ˌɪ</w:t>
      </w:r>
      <w:r w:rsidRPr="008C3A6C">
        <w:rPr>
          <w:b/>
          <w:i/>
          <w:color w:val="FFFFFF" w:themeColor="background1"/>
          <w:u w:val="single"/>
          <w:lang w:val="en-US"/>
        </w:rPr>
        <w:t>nt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u w:val="single"/>
        </w:rPr>
        <w:t>'æ</w:t>
      </w:r>
      <w:r w:rsidRPr="008C3A6C">
        <w:rPr>
          <w:b/>
          <w:i/>
          <w:color w:val="FFFFFF" w:themeColor="background1"/>
          <w:u w:val="single"/>
          <w:lang w:val="en-US"/>
        </w:rPr>
        <w:t>kt</w:t>
      </w:r>
      <w:r w:rsidRPr="008C3A6C">
        <w:rPr>
          <w:b/>
          <w:i/>
          <w:color w:val="FFFFFF" w:themeColor="background1"/>
          <w:u w:val="single"/>
        </w:rPr>
        <w:t>]</w:t>
      </w:r>
    </w:p>
    <w:p w:rsidR="004B4226" w:rsidRPr="008C3A6C" w:rsidRDefault="004B4226" w:rsidP="00733FF6">
      <w:pPr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INTERACTED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взаимодействовать;</w:t>
      </w:r>
      <w:r w:rsidRPr="008C3A6C">
        <w:rPr>
          <w:color w:val="FFFFFF" w:themeColor="background1"/>
          <w:lang w:val="en-US"/>
        </w:rPr>
        <w:t> </w:t>
      </w:r>
      <w:r w:rsidRPr="008C3A6C">
        <w:rPr>
          <w:color w:val="FFFFFF" w:themeColor="background1"/>
        </w:rPr>
        <w:t>влиять друг на друга</w:t>
      </w:r>
    </w:p>
    <w:p w:rsidR="004B4226" w:rsidRPr="008C3A6C" w:rsidRDefault="004B4226" w:rsidP="00733FF6">
      <w:pPr>
        <w:pStyle w:val="a7"/>
        <w:numPr>
          <w:ilvl w:val="0"/>
          <w:numId w:val="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These two chemicals interact with each other at a certain temperature to produce a substance which could cause an explosion. — </w:t>
      </w:r>
      <w:r w:rsidRPr="008C3A6C">
        <w:rPr>
          <w:i/>
          <w:color w:val="FFFFFF" w:themeColor="background1"/>
        </w:rPr>
        <w:t>Эти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два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вещества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взаимодействуют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определённой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температуре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образуя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взрывчатое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вещество</w:t>
      </w:r>
      <w:r w:rsidRPr="008C3A6C">
        <w:rPr>
          <w:i/>
          <w:color w:val="FFFFFF" w:themeColor="background1"/>
          <w:lang w:val="en-US"/>
        </w:rPr>
        <w:t>.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THEMSELVES ** [ðəm</w:t>
      </w:r>
      <w:r w:rsidRPr="008C3A6C">
        <w:rPr>
          <w:b/>
          <w:color w:val="FFFFFF" w:themeColor="background1"/>
        </w:rPr>
        <w:t>ʹ</w:t>
      </w:r>
      <w:r w:rsidRPr="008C3A6C">
        <w:rPr>
          <w:b/>
          <w:color w:val="FFFFFF" w:themeColor="background1"/>
          <w:lang w:val="en-US"/>
        </w:rPr>
        <w:t>selvz] pron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А</w:t>
      </w:r>
      <w:r w:rsidRPr="008C3A6C">
        <w:rPr>
          <w:color w:val="FFFFFF" w:themeColor="background1"/>
          <w:lang w:val="en-US"/>
        </w:rPr>
        <w:t> refl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себя, себе, собой, -сь, -ся (в 3-м л. мн. ч.)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boys hurt ~ sliding downhill - съезжая с горы, мальчики ушиблись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were ashamed of ~ - им было стыдно за себя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have to attend to ~ - они должны сами себя обслуживать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were whispering among ~ - они шушукались между собой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they're going to buy ~ a new car - они собираются приобрести новую машину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think of nobody but ~ - они ни о ком, кроме себя, не думают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(all) by ~ - а) одни; they lived by ~ there - они там жили одни; б) сами, одни, без посторонней помощи; they did it by ~ - они сделали это сами /самостоятельно/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Б emph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1) сами (в 3-м л. мн. ч.)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the teachers ~ said the test was too hard - (даже) сами преподаватели говорили, что контрольная была слишком трудной</w:t>
      </w:r>
    </w:p>
    <w:p w:rsidR="004B4226" w:rsidRPr="008C3A6C" w:rsidRDefault="004B4226" w:rsidP="00733FF6">
      <w:pPr>
        <w:pStyle w:val="a7"/>
        <w:numPr>
          <w:ilvl w:val="0"/>
          <w:numId w:val="3"/>
        </w:numPr>
        <w:rPr>
          <w:color w:val="FFFFFF" w:themeColor="background1"/>
        </w:rPr>
      </w:pPr>
      <w:r w:rsidRPr="008C3A6C">
        <w:rPr>
          <w:i/>
          <w:color w:val="FFFFFF" w:themeColor="background1"/>
        </w:rPr>
        <w:t>they want to see for ~ - они хотят сами убедиться /удостовериться</w:t>
      </w:r>
      <w:r w:rsidRPr="008C3A6C">
        <w:rPr>
          <w:color w:val="FFFFFF" w:themeColor="background1"/>
        </w:rPr>
        <w:t>/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A04531" w:rsidRDefault="004B4226" w:rsidP="00733FF6">
      <w:pPr>
        <w:jc w:val="center"/>
        <w:rPr>
          <w:b/>
          <w:color w:val="FFFF00"/>
        </w:rPr>
      </w:pPr>
      <w:r w:rsidRPr="00A04531">
        <w:rPr>
          <w:b/>
          <w:color w:val="FFFF00"/>
        </w:rPr>
        <w:t>PRAY ** [preı] v</w:t>
      </w:r>
    </w:p>
    <w:p w:rsidR="004B4226" w:rsidRPr="00A04531" w:rsidRDefault="004B4226" w:rsidP="00733FF6">
      <w:pPr>
        <w:rPr>
          <w:b/>
          <w:color w:val="FFFF00"/>
        </w:rPr>
      </w:pPr>
      <w:r w:rsidRPr="00A04531">
        <w:rPr>
          <w:b/>
          <w:color w:val="FFFF00"/>
          <w:lang w:val="en-US"/>
        </w:rPr>
        <w:t>PRAYED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1. молиться, помолиться</w:t>
      </w:r>
    </w:p>
    <w:p w:rsidR="004B4226" w:rsidRPr="00A04531" w:rsidRDefault="004B4226" w:rsidP="00733FF6">
      <w:pPr>
        <w:pStyle w:val="a7"/>
        <w:numPr>
          <w:ilvl w:val="0"/>
          <w:numId w:val="4"/>
        </w:numPr>
        <w:rPr>
          <w:i/>
          <w:color w:val="FFFF00"/>
        </w:rPr>
      </w:pPr>
      <w:r w:rsidRPr="00A04531">
        <w:rPr>
          <w:i/>
          <w:color w:val="FFFF00"/>
        </w:rPr>
        <w:t>the peasants ~ed for rain - крестьяне молились о дожде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2. просить, молить, умолять, упрашивать</w:t>
      </w:r>
    </w:p>
    <w:p w:rsidR="004B4226" w:rsidRPr="008C3A6C" w:rsidRDefault="004B4226" w:rsidP="00733FF6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A04531">
        <w:rPr>
          <w:b/>
          <w:i/>
          <w:color w:val="FFFF00"/>
          <w:lang w:val="en-US"/>
        </w:rPr>
        <w:t>PRAY GOD</w:t>
      </w:r>
      <w:r w:rsidRPr="00A04531">
        <w:rPr>
          <w:i/>
          <w:color w:val="FFFF00"/>
          <w:lang w:val="en-US"/>
        </w:rPr>
        <w:t xml:space="preserve"> he comes in time </w:t>
      </w:r>
      <w:r w:rsidRPr="008C3A6C">
        <w:rPr>
          <w:i/>
          <w:color w:val="FFFFFF" w:themeColor="background1"/>
          <w:lang w:val="en-US"/>
        </w:rPr>
        <w:t xml:space="preserve">- </w:t>
      </w:r>
      <w:r w:rsidRPr="008C3A6C">
        <w:rPr>
          <w:i/>
          <w:color w:val="FFFFFF" w:themeColor="background1"/>
        </w:rPr>
        <w:t>дай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БОГ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чтобы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пришёл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вовремя</w:t>
      </w:r>
    </w:p>
    <w:p w:rsidR="004B4226" w:rsidRPr="008C3A6C" w:rsidRDefault="004B4226" w:rsidP="00733FF6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for pardon - молить о прощении</w:t>
      </w:r>
    </w:p>
    <w:p w:rsidR="004B4226" w:rsidRPr="008C3A6C" w:rsidRDefault="004B4226" w:rsidP="00733FF6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for an injunction - юр. просить /ходатайствовать/ о прекращении /приостановлении/ действий судебного постановления</w:t>
      </w:r>
    </w:p>
    <w:p w:rsidR="004B4226" w:rsidRPr="008C3A6C" w:rsidRDefault="004B4226" w:rsidP="00733FF6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in aid of smb. - уст. призывать кого-л. на помощь</w:t>
      </w:r>
    </w:p>
    <w:p w:rsidR="004B4226" w:rsidRPr="008C3A6C" w:rsidRDefault="004B4226" w:rsidP="00733FF6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he ~ed that he might be forgiven -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молил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прощении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3. книжн. просить (в обращении; часто как вводное слово)</w:t>
      </w:r>
    </w:p>
    <w:p w:rsidR="004B4226" w:rsidRPr="008C3A6C" w:rsidRDefault="004B4226" w:rsidP="00733FF6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 xml:space="preserve">I </w:t>
      </w:r>
      <w:r w:rsidRPr="008C3A6C">
        <w:rPr>
          <w:b/>
          <w:i/>
          <w:color w:val="FFFFFF" w:themeColor="background1"/>
          <w:lang w:val="en-US"/>
        </w:rPr>
        <w:t>PRAY</w:t>
      </w:r>
      <w:r w:rsidRPr="008C3A6C">
        <w:rPr>
          <w:b/>
          <w:i/>
          <w:color w:val="FFFFFF" w:themeColor="background1"/>
        </w:rPr>
        <w:t>!</w:t>
      </w:r>
      <w:r w:rsidRPr="008C3A6C">
        <w:rPr>
          <w:i/>
          <w:color w:val="FFFFFF" w:themeColor="background1"/>
        </w:rPr>
        <w:t xml:space="preserve"> - очень прошу </w:t>
      </w:r>
      <w:proofErr w:type="gramStart"/>
      <w:r w:rsidRPr="008C3A6C">
        <w:rPr>
          <w:i/>
          <w:color w:val="FFFFFF" w:themeColor="background1"/>
        </w:rPr>
        <w:t>вас!,</w:t>
      </w:r>
      <w:proofErr w:type="gramEnd"/>
      <w:r w:rsidRPr="008C3A6C">
        <w:rPr>
          <w:i/>
          <w:color w:val="FFFFFF" w:themeColor="background1"/>
        </w:rPr>
        <w:t xml:space="preserve"> ну пожалуйста!</w:t>
      </w:r>
    </w:p>
    <w:p w:rsidR="004B4226" w:rsidRPr="008C3A6C" w:rsidRDefault="004B4226" w:rsidP="00733FF6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take a seat - садитесь (же), пожалуйста</w:t>
      </w:r>
    </w:p>
    <w:p w:rsidR="004B4226" w:rsidRPr="008C3A6C" w:rsidRDefault="004B4226" w:rsidP="00733FF6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allow me to go - отпустите меня, ради бога</w:t>
      </w:r>
    </w:p>
    <w:p w:rsidR="004B4226" w:rsidRPr="008C3A6C" w:rsidRDefault="004B4226" w:rsidP="00733FF6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what is the use of that, ~? - какой смысл в этом, скажите на милость? 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bCs/>
          <w:i/>
          <w:color w:val="FFFFFF" w:themeColor="background1"/>
          <w:kern w:val="36"/>
          <w:highlight w:val="black"/>
          <w:u w:val="single"/>
          <w:bdr w:val="none" w:sz="0" w:space="0" w:color="auto" w:frame="1"/>
          <w:lang w:eastAsia="ru-RU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BY HEART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наизусть</w:t>
      </w:r>
      <w:r w:rsidRPr="008C3A6C">
        <w:rPr>
          <w:color w:val="FFFFFF" w:themeColor="background1"/>
          <w:lang w:val="en-US"/>
        </w:rPr>
        <w:t>, </w:t>
      </w:r>
      <w:r w:rsidRPr="008C3A6C">
        <w:rPr>
          <w:color w:val="FFFFFF" w:themeColor="background1"/>
        </w:rPr>
        <w:t>на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память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  <w:r w:rsidRPr="008C3A6C">
        <w:rPr>
          <w:b/>
          <w:i/>
          <w:color w:val="FFFFFF" w:themeColor="background1"/>
          <w:u w:val="single"/>
          <w:lang w:val="en-US"/>
        </w:rPr>
        <w:t>PREBUILT ** [priːˈbɪlt]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предварительно подготовленный, предварительно собранный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IN GENERAL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в общем, вообще, в целом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CONCEPT ** [ʹkɒnsept]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понятие, идея, общее представление; концепция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TORQUE ** [</w:t>
      </w:r>
      <w:proofErr w:type="gramStart"/>
      <w:r w:rsidRPr="008C3A6C">
        <w:rPr>
          <w:b/>
          <w:color w:val="FFFFFF" w:themeColor="background1"/>
        </w:rPr>
        <w:t>tɔ:k</w:t>
      </w:r>
      <w:proofErr w:type="gramEnd"/>
      <w:r w:rsidRPr="008C3A6C">
        <w:rPr>
          <w:b/>
          <w:color w:val="FFFFFF" w:themeColor="background1"/>
        </w:rPr>
        <w:t>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TORQUED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TORQUING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СУЩ.</w:t>
      </w:r>
      <w:r w:rsidRPr="008C3A6C">
        <w:rPr>
          <w:color w:val="FFFFFF" w:themeColor="background1"/>
        </w:rPr>
        <w:t xml:space="preserve"> физ. вращающий момент, крутящий момент</w:t>
      </w:r>
    </w:p>
    <w:p w:rsidR="004B4226" w:rsidRPr="008C3A6C" w:rsidRDefault="004B4226" w:rsidP="00733FF6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rod - </w:t>
      </w:r>
      <w:proofErr w:type="gramStart"/>
      <w:r w:rsidRPr="008C3A6C">
        <w:rPr>
          <w:i/>
          <w:color w:val="FFFFFF" w:themeColor="background1"/>
        </w:rPr>
        <w:t>авт.реактивная</w:t>
      </w:r>
      <w:proofErr w:type="gramEnd"/>
      <w:r w:rsidRPr="008C3A6C">
        <w:rPr>
          <w:i/>
          <w:color w:val="FFFFFF" w:themeColor="background1"/>
        </w:rPr>
        <w:t xml:space="preserve"> штанга</w:t>
      </w:r>
    </w:p>
    <w:p w:rsidR="004B4226" w:rsidRPr="008C3A6C" w:rsidRDefault="004B4226" w:rsidP="00733FF6">
      <w:pPr>
        <w:pStyle w:val="a7"/>
        <w:numPr>
          <w:ilvl w:val="0"/>
          <w:numId w:val="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vibration - </w:t>
      </w:r>
      <w:proofErr w:type="gramStart"/>
      <w:r w:rsidRPr="008C3A6C">
        <w:rPr>
          <w:i/>
          <w:color w:val="FFFFFF" w:themeColor="background1"/>
        </w:rPr>
        <w:t>спец.крутильные</w:t>
      </w:r>
      <w:proofErr w:type="gramEnd"/>
      <w:r w:rsidRPr="008C3A6C">
        <w:rPr>
          <w:i/>
          <w:color w:val="FFFFFF" w:themeColor="background1"/>
        </w:rPr>
        <w:t xml:space="preserve"> колебания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ГЛАГ.</w:t>
      </w:r>
      <w:r w:rsidRPr="008C3A6C">
        <w:rPr>
          <w:color w:val="FFFFFF" w:themeColor="background1"/>
        </w:rPr>
        <w:t xml:space="preserve"> Закручивать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Вращающий, крутящий</w:t>
      </w:r>
    </w:p>
    <w:p w:rsidR="004B4226" w:rsidRPr="008C3A6C" w:rsidRDefault="004B4226" w:rsidP="00733FF6">
      <w:pPr>
        <w:pStyle w:val="a7"/>
        <w:numPr>
          <w:ilvl w:val="0"/>
          <w:numId w:val="6"/>
        </w:numPr>
        <w:rPr>
          <w:b/>
          <w:i/>
          <w:color w:val="FFFFFF" w:themeColor="background1"/>
        </w:rPr>
      </w:pPr>
      <w:r w:rsidRPr="008C3A6C">
        <w:rPr>
          <w:color w:val="FFFFFF" w:themeColor="background1"/>
        </w:rPr>
        <w:t xml:space="preserve">динамометрический ключ - </w:t>
      </w:r>
      <w:r w:rsidRPr="008C3A6C">
        <w:rPr>
          <w:b/>
          <w:i/>
          <w:color w:val="FFFFFF" w:themeColor="background1"/>
        </w:rPr>
        <w:t>TORQUE INDICATING WRENCH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REQUIREMENT ** [rıʹkwaıəmənt]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 N 1. требование, необходимое условие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fulfil the ~s of the law - выполнять требования закона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entrance ~s for the course - требования к поступающим на этот курс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make one‘s ~s known - объявить свои требования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meet the ~s - удовлетворять требованиям [см. тж. 2]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what are his ~s? - каковы его условия /требования/?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нужда, потребность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daily ~s - повседневные нужды </w:t>
      </w:r>
      <w:r w:rsidRPr="008C3A6C">
        <w:rPr>
          <w:i/>
          <w:color w:val="FFFFFF" w:themeColor="background1"/>
        </w:rPr>
        <w:br/>
        <w:t>to meet the ~s - удовлетворять потребности [см. тж. 1] </w:t>
      </w:r>
    </w:p>
    <w:p w:rsidR="004B4226" w:rsidRPr="008C3A6C" w:rsidRDefault="004B4226" w:rsidP="00733FF6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housing far behind modern ~s - жилища, сильно отстающие от современных требований 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BENEVOLENT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bı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nev(ə)lənt</w:t>
      </w:r>
      <w:r w:rsidRPr="008C3A6C">
        <w:rPr>
          <w:b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 доброжелательный, благожелательный, благосклонный, благодушный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Благотворительный, филантропический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великодушный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 человеколюбивый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5 милосердный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6 щедрый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FAINT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fe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nt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FAINTED [ˈfeɪntɪd]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обморок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dead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- глубокий обморок, полная потеря сознания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 in a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обмороке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fall down in a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падать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обморок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1. 1) </w:t>
      </w:r>
      <w:r w:rsidRPr="008C3A6C">
        <w:rPr>
          <w:color w:val="FFFFFF" w:themeColor="background1"/>
          <w:highlight w:val="black"/>
          <w:shd w:val="clear" w:color="auto" w:fill="FFFFFF"/>
        </w:rPr>
        <w:t>слабый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color w:val="FFFFFF" w:themeColor="background1"/>
          <w:highlight w:val="black"/>
          <w:shd w:val="clear" w:color="auto" w:fill="FFFFFF"/>
        </w:rPr>
        <w:t>ослабевший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his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breathing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became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его дыхание становилось слабее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my heart felt ~ within me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сердце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замерло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was ~ with hunger and cold - он совсем ослабел от голода и холода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испытывающий слабость, головокружение и т. п.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feel ~ - чувствовать дурноту /слабость/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слабый, тусклый; неотчётливый, неясный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tinge of pink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розоватый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оттенок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colour - тусклый /бледный/ цвет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sound - слабый /неясный/ звук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odour - неуловимый запах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resemblance - слабое сходство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to have a ~ idea of smth. - иметь смутное представление о чём-л.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have not the ~est idea of smth. - не иметь ни малейшего представления о чём-л.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traces of smth. - еле заметные следы чего-л.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a ~ show of resistance - </w:t>
      </w:r>
      <w:r w:rsidRPr="008C3A6C">
        <w:rPr>
          <w:rFonts w:ascii="Cambria Math" w:hAnsi="Cambria Math" w:cs="Cambria Math"/>
          <w:i/>
          <w:color w:val="FFFFFF" w:themeColor="background1"/>
          <w:highlight w:val="black"/>
          <w:shd w:val="clear" w:color="auto" w:fill="FFFFFF"/>
        </w:rPr>
        <w:t>≅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сопротивление только для вида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efforts - слабые усилия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 the ~est hope - ни малейшей надежды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 the ~est chance - никакой возможности</w:t>
      </w:r>
    </w:p>
    <w:p w:rsidR="004B4226" w:rsidRPr="008C3A6C" w:rsidRDefault="004B4226" w:rsidP="00733FF6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reflections - смутные воспоминания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1. ослабевать (от усталости, голода и т. п.)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падать в обморок, терять сознание (тж. ~ away)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поэт. терять мужество, падать духом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COMMODITY</w:t>
      </w:r>
      <w:r w:rsidRPr="008C3A6C">
        <w:rPr>
          <w:b/>
          <w:color w:val="FFFFFF" w:themeColor="background1"/>
          <w:highlight w:val="black"/>
        </w:rPr>
        <w:t xml:space="preserve"> ** [kəʹmɒdıtı]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Сущ. </w:t>
      </w:r>
      <w:r w:rsidRPr="008C3A6C">
        <w:rPr>
          <w:color w:val="FFFFFF" w:themeColor="background1"/>
          <w:highlight w:val="black"/>
        </w:rPr>
        <w:t>1. часто pl предмет потребления, товар, особ. товар широкого потребления, продукт, продукция</w:t>
      </w:r>
    </w:p>
    <w:p w:rsidR="004B4226" w:rsidRPr="008C3A6C" w:rsidRDefault="004B4226" w:rsidP="00733FF6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staple commodities - главные продукты, основные товары</w:t>
      </w:r>
    </w:p>
    <w:p w:rsidR="004B4226" w:rsidRPr="008C3A6C" w:rsidRDefault="004B4226" w:rsidP="00733FF6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production {grain} - эк. товарное производство {зерно}</w:t>
      </w:r>
    </w:p>
    <w:p w:rsidR="004B4226" w:rsidRPr="008C3A6C" w:rsidRDefault="004B4226" w:rsidP="00733FF6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exchange - товарная биржа</w:t>
      </w:r>
    </w:p>
    <w:p w:rsidR="004B4226" w:rsidRPr="008C3A6C" w:rsidRDefault="004B4226" w:rsidP="00733FF6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turnover - товарооборот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сырье, сырьевой товар, биржевой товар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 xml:space="preserve"> (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товарный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A04531" w:rsidRDefault="004B4226" w:rsidP="00733FF6">
      <w:pPr>
        <w:jc w:val="center"/>
        <w:rPr>
          <w:b/>
          <w:i/>
          <w:color w:val="FFFF00"/>
          <w:u w:val="single"/>
        </w:rPr>
      </w:pPr>
      <w:r w:rsidRPr="00A04531">
        <w:rPr>
          <w:b/>
          <w:i/>
          <w:color w:val="FFFF00"/>
          <w:u w:val="single"/>
          <w:lang w:val="en-US"/>
        </w:rPr>
        <w:t>INVOLVED</w:t>
      </w:r>
      <w:r w:rsidRPr="00A04531">
        <w:rPr>
          <w:b/>
          <w:i/>
          <w:color w:val="FFFF00"/>
          <w:u w:val="single"/>
        </w:rPr>
        <w:t xml:space="preserve"> ** [ɪ</w:t>
      </w:r>
      <w:r w:rsidRPr="00A04531">
        <w:rPr>
          <w:b/>
          <w:i/>
          <w:color w:val="FFFF00"/>
          <w:u w:val="single"/>
          <w:lang w:val="en-US"/>
        </w:rPr>
        <w:t>n</w:t>
      </w:r>
      <w:r w:rsidRPr="00A04531">
        <w:rPr>
          <w:b/>
          <w:i/>
          <w:color w:val="FFFF00"/>
          <w:u w:val="single"/>
        </w:rPr>
        <w:t>ˈ</w:t>
      </w:r>
      <w:r w:rsidRPr="00A04531">
        <w:rPr>
          <w:b/>
          <w:i/>
          <w:color w:val="FFFF00"/>
          <w:u w:val="single"/>
          <w:lang w:val="en-US"/>
        </w:rPr>
        <w:t>v</w:t>
      </w:r>
      <w:r w:rsidRPr="00A04531">
        <w:rPr>
          <w:b/>
          <w:i/>
          <w:color w:val="FFFF00"/>
          <w:u w:val="single"/>
        </w:rPr>
        <w:t>ɒ</w:t>
      </w:r>
      <w:r w:rsidRPr="00A04531">
        <w:rPr>
          <w:b/>
          <w:i/>
          <w:color w:val="FFFF00"/>
          <w:u w:val="single"/>
          <w:lang w:val="en-US"/>
        </w:rPr>
        <w:t>lvd</w:t>
      </w:r>
      <w:r w:rsidRPr="00A04531">
        <w:rPr>
          <w:b/>
          <w:i/>
          <w:color w:val="FFFF00"/>
          <w:u w:val="single"/>
        </w:rPr>
        <w:t>]</w:t>
      </w:r>
    </w:p>
    <w:p w:rsidR="004B4226" w:rsidRPr="00A04531" w:rsidRDefault="004B4226" w:rsidP="00733FF6">
      <w:pPr>
        <w:jc w:val="center"/>
        <w:rPr>
          <w:b/>
          <w:i/>
          <w:color w:val="FFFF00"/>
        </w:rPr>
      </w:pPr>
      <w:r w:rsidRPr="00A04531">
        <w:rPr>
          <w:b/>
          <w:i/>
          <w:color w:val="FFFF00"/>
        </w:rPr>
        <w:t>НЕПОЛНОЕ СЛОВО</w:t>
      </w:r>
    </w:p>
    <w:p w:rsidR="004B4226" w:rsidRPr="00A04531" w:rsidRDefault="004B4226" w:rsidP="00733FF6">
      <w:pPr>
        <w:rPr>
          <w:color w:val="FFFF00"/>
        </w:rPr>
      </w:pPr>
      <w:r w:rsidRPr="00A04531">
        <w:rPr>
          <w:color w:val="FFFF00"/>
        </w:rPr>
        <w:t>Прил. Сложный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A04531">
        <w:rPr>
          <w:i/>
          <w:color w:val="FFFF00"/>
          <w:lang w:val="en-US"/>
        </w:rPr>
        <w:t xml:space="preserve">THE MECHANICS ARE </w:t>
      </w:r>
      <w:r w:rsidRPr="008C3A6C">
        <w:rPr>
          <w:i/>
          <w:color w:val="FFFFFF" w:themeColor="background1"/>
          <w:lang w:val="en-US"/>
        </w:rPr>
        <w:t>A LITTLE MORE INVOLVED THAN FLEXGROW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lastRenderedPageBreak/>
        <w:t>It's too involved to go into, for God's sake," old Luce said.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Слишком сложно объяснить, понимаешь? -говорит Льюс.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"Would you rather I put it in a more involved way -as I did about Vincent Knowlton?"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Ты хотел бы, чтобы я говорила об этом более сложными словами, как о Винсенте Ноултоне?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Very involved.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Все слишком сложно.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The method is too involved for some random duel.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Способ слишком сложен для такой случайной дуэли.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Pet detection is a very involved, highly scientific process.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Поиск животных — очень сложный и высоконаучный процесс.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CRUCIAL ** ['kruːʃ(ə)l]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ПРИЛ. </w:t>
      </w:r>
      <w:r w:rsidRPr="008C3A6C">
        <w:rPr>
          <w:color w:val="FFFFFF" w:themeColor="background1"/>
          <w:highlight w:val="black"/>
          <w:shd w:val="clear" w:color="auto" w:fill="FFFFFF"/>
        </w:rPr>
        <w:t>1 ключевой; решающий, критический, критически важный, крайне важный, жизненно важный, чрезвычайно важный, исключительно важный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 судьбоносный, переломный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необходимый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кардинальный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мед. крестообразный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F45AF7" w:rsidRDefault="004B4226" w:rsidP="00733FF6">
      <w:pPr>
        <w:jc w:val="center"/>
        <w:rPr>
          <w:b/>
          <w:i/>
          <w:color w:val="FFFF00"/>
          <w:u w:val="single"/>
        </w:rPr>
      </w:pPr>
      <w:r w:rsidRPr="00F45AF7">
        <w:rPr>
          <w:b/>
          <w:i/>
          <w:color w:val="FFFF00"/>
          <w:u w:val="single"/>
          <w:lang w:val="en-US"/>
        </w:rPr>
        <w:t>END</w:t>
      </w:r>
      <w:r w:rsidRPr="00F45AF7">
        <w:rPr>
          <w:b/>
          <w:i/>
          <w:color w:val="FFFF00"/>
          <w:u w:val="single"/>
        </w:rPr>
        <w:t xml:space="preserve"> </w:t>
      </w:r>
      <w:r w:rsidRPr="00F45AF7">
        <w:rPr>
          <w:b/>
          <w:i/>
          <w:color w:val="FFFF00"/>
          <w:u w:val="single"/>
          <w:lang w:val="en-US"/>
        </w:rPr>
        <w:t>UP</w:t>
      </w:r>
      <w:r w:rsidRPr="00F45AF7">
        <w:rPr>
          <w:b/>
          <w:i/>
          <w:color w:val="FFFF00"/>
          <w:u w:val="single"/>
        </w:rPr>
        <w:t xml:space="preserve"> [</w:t>
      </w:r>
      <w:r w:rsidRPr="00F45AF7">
        <w:rPr>
          <w:b/>
          <w:i/>
          <w:color w:val="FFFF00"/>
          <w:u w:val="single"/>
          <w:lang w:val="en-US"/>
        </w:rPr>
        <w:t>end</w:t>
      </w:r>
      <w:r w:rsidRPr="00F45AF7">
        <w:rPr>
          <w:b/>
          <w:i/>
          <w:color w:val="FFFF00"/>
          <w:u w:val="single"/>
        </w:rPr>
        <w:t xml:space="preserve"> ʌ</w:t>
      </w:r>
      <w:r w:rsidRPr="00F45AF7">
        <w:rPr>
          <w:b/>
          <w:i/>
          <w:color w:val="FFFF00"/>
          <w:u w:val="single"/>
          <w:lang w:val="en-US"/>
        </w:rPr>
        <w:t>p</w:t>
      </w:r>
      <w:r w:rsidRPr="00F45AF7">
        <w:rPr>
          <w:b/>
          <w:i/>
          <w:color w:val="FFFF00"/>
          <w:u w:val="single"/>
        </w:rPr>
        <w:t>]</w:t>
      </w:r>
    </w:p>
    <w:p w:rsidR="004B4226" w:rsidRPr="00F45AF7" w:rsidRDefault="004B4226" w:rsidP="00733FF6">
      <w:pPr>
        <w:rPr>
          <w:color w:val="FFFF00"/>
        </w:rPr>
      </w:pPr>
      <w:r w:rsidRPr="00F45AF7">
        <w:rPr>
          <w:color w:val="FFFF00"/>
        </w:rPr>
        <w:t>ГЛАГ. 1 оказаться, очутиться, в итоге оказаться</w:t>
      </w:r>
    </w:p>
    <w:p w:rsidR="004B4226" w:rsidRPr="00F45AF7" w:rsidRDefault="004B4226" w:rsidP="00733FF6">
      <w:pPr>
        <w:pStyle w:val="a7"/>
        <w:numPr>
          <w:ilvl w:val="0"/>
          <w:numId w:val="10"/>
        </w:numPr>
        <w:rPr>
          <w:i/>
          <w:color w:val="FFFF00"/>
          <w:lang w:val="en-US"/>
        </w:rPr>
      </w:pPr>
      <w:r w:rsidRPr="00F45AF7">
        <w:rPr>
          <w:i/>
          <w:color w:val="FFFF00"/>
          <w:lang w:val="en-US"/>
        </w:rPr>
        <w:t>And then you end up here.</w:t>
      </w:r>
    </w:p>
    <w:p w:rsidR="004B4226" w:rsidRPr="00F45AF7" w:rsidRDefault="004B4226" w:rsidP="00733FF6">
      <w:pPr>
        <w:pStyle w:val="a7"/>
        <w:numPr>
          <w:ilvl w:val="0"/>
          <w:numId w:val="10"/>
        </w:numPr>
        <w:rPr>
          <w:i/>
          <w:color w:val="FFFF00"/>
        </w:rPr>
      </w:pPr>
      <w:r w:rsidRPr="00F45AF7">
        <w:rPr>
          <w:i/>
          <w:color w:val="FFFF00"/>
        </w:rPr>
        <w:t>И тут ты оказалась здесь.</w:t>
      </w:r>
    </w:p>
    <w:p w:rsidR="004B4226" w:rsidRPr="00F45AF7" w:rsidRDefault="004B4226" w:rsidP="00733FF6">
      <w:pPr>
        <w:pStyle w:val="a7"/>
        <w:numPr>
          <w:ilvl w:val="0"/>
          <w:numId w:val="10"/>
        </w:numPr>
        <w:rPr>
          <w:i/>
          <w:color w:val="FFFF00"/>
        </w:rPr>
      </w:pPr>
      <w:r w:rsidRPr="00F45AF7">
        <w:rPr>
          <w:i/>
          <w:color w:val="FFFF00"/>
        </w:rPr>
        <w:t>Don't end up there.</w:t>
      </w:r>
    </w:p>
    <w:p w:rsidR="004B4226" w:rsidRPr="00F45AF7" w:rsidRDefault="004B4226" w:rsidP="00733FF6">
      <w:pPr>
        <w:pStyle w:val="a7"/>
        <w:numPr>
          <w:ilvl w:val="0"/>
          <w:numId w:val="10"/>
        </w:numPr>
        <w:rPr>
          <w:i/>
          <w:color w:val="FFFF00"/>
        </w:rPr>
      </w:pPr>
      <w:r w:rsidRPr="00F45AF7">
        <w:rPr>
          <w:i/>
          <w:color w:val="FFFF00"/>
        </w:rPr>
        <w:t>Не смей там оказаться.</w:t>
      </w:r>
    </w:p>
    <w:p w:rsidR="004B4226" w:rsidRPr="00F45AF7" w:rsidRDefault="004B4226" w:rsidP="00733FF6">
      <w:pPr>
        <w:pStyle w:val="a7"/>
        <w:numPr>
          <w:ilvl w:val="0"/>
          <w:numId w:val="10"/>
        </w:numPr>
        <w:rPr>
          <w:i/>
          <w:color w:val="FFFF00"/>
          <w:lang w:val="en-US"/>
        </w:rPr>
      </w:pPr>
      <w:r w:rsidRPr="00F45AF7">
        <w:rPr>
          <w:i/>
          <w:color w:val="FFFF00"/>
          <w:lang w:val="en-US"/>
        </w:rPr>
        <w:t>We all end up here eventually.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F45AF7">
        <w:rPr>
          <w:i/>
          <w:color w:val="FFFF00"/>
        </w:rPr>
        <w:t>Рано или поздно мы все з</w:t>
      </w:r>
      <w:r w:rsidRPr="008C3A6C">
        <w:rPr>
          <w:i/>
          <w:color w:val="FFFFFF" w:themeColor="background1"/>
        </w:rPr>
        <w:t>десь окажемся.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lastRenderedPageBreak/>
        <w:t>2 оканчивать, заканчивать, оканчиваться, заканчиваться, кончаться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no</w:t>
      </w:r>
      <w:proofErr w:type="gramEnd"/>
      <w:r w:rsidRPr="008C3A6C">
        <w:rPr>
          <w:i/>
          <w:color w:val="FFFFFF" w:themeColor="background1"/>
          <w:lang w:val="en-US"/>
        </w:rPr>
        <w:t xml:space="preserve"> matter how good they are, they all end up the same way.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Охотники, какими бы хорошими ни были, заканчивают одинаково.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Cows are happy, and they end up as sloppy joes.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Коровы счастливы, но они заканчивают в качестве фарша для гамбургеров.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SILENCE ** [</w:t>
      </w:r>
      <w:r w:rsidRPr="008C3A6C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'saɪlən(t)s]</w:t>
      </w:r>
    </w:p>
    <w:p w:rsidR="004B4226" w:rsidRPr="008C3A6C" w:rsidRDefault="004B4226" w:rsidP="00733FF6">
      <w:pPr>
        <w:rPr>
          <w:b/>
          <w:i/>
          <w:color w:val="FFFFFF" w:themeColor="background1"/>
          <w:highlight w:val="black"/>
          <w:lang w:val="en-US"/>
        </w:rPr>
      </w:pPr>
      <w:bookmarkStart w:id="4" w:name="_Toc516074243"/>
      <w:r w:rsidRPr="008C3A6C">
        <w:rPr>
          <w:b/>
          <w:i/>
          <w:color w:val="FFFFFF" w:themeColor="background1"/>
          <w:highlight w:val="black"/>
          <w:lang w:val="en-US"/>
        </w:rPr>
        <w:t>SILENCED [ˈsaɪlənst]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СУЩ.</w:t>
      </w:r>
      <w:bookmarkEnd w:id="4"/>
      <w:r w:rsidRPr="008C3A6C">
        <w:rPr>
          <w:color w:val="FFFFFF" w:themeColor="background1"/>
          <w:highlight w:val="black"/>
        </w:rPr>
        <w:t xml:space="preserve"> Безмолвие, тишина, молчание, забвение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bookmarkStart w:id="5" w:name="_Toc516074244"/>
      <w:r w:rsidRPr="008C3A6C">
        <w:rPr>
          <w:color w:val="FFFFFF" w:themeColor="background1"/>
          <w:highlight w:val="black"/>
        </w:rPr>
        <w:t>ГЛАГ. 1</w:t>
      </w:r>
      <w:bookmarkEnd w:id="5"/>
      <w:r w:rsidRPr="008C3A6C">
        <w:rPr>
          <w:color w:val="FFFFFF" w:themeColor="background1"/>
          <w:highlight w:val="black"/>
        </w:rPr>
        <w:t xml:space="preserve"> заставить замолчать, заткнуть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2 успокаивать, утихомирить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воен. Подавлять, усмирять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4. глушить, заглушать</w:t>
      </w:r>
    </w:p>
    <w:p w:rsidR="004B4226" w:rsidRPr="008C3A6C" w:rsidRDefault="004B4226" w:rsidP="00733FF6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 noise - заглушать шум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5 молчать, замолчать, промолчать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6 </w:t>
      </w:r>
      <w:r w:rsidRPr="008C3A6C">
        <w:rPr>
          <w:color w:val="FFFFFF" w:themeColor="background1"/>
          <w:highlight w:val="black"/>
        </w:rPr>
        <w:t>замалчивать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TORRENTIAL ** [tɒ</w:t>
      </w:r>
      <w:r w:rsidRPr="008C3A6C">
        <w:rPr>
          <w:b/>
          <w:color w:val="FFFFFF" w:themeColor="background1"/>
        </w:rPr>
        <w:t>ʹ</w:t>
      </w:r>
      <w:r w:rsidRPr="008C3A6C">
        <w:rPr>
          <w:b/>
          <w:color w:val="FFFFFF" w:themeColor="background1"/>
          <w:lang w:val="en-US"/>
        </w:rPr>
        <w:t>renʃ(ə)l] a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стремительно текущий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проливной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rain - проливной дождь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3. обильный</w:t>
      </w:r>
    </w:p>
    <w:p w:rsidR="004B4226" w:rsidRPr="008C3A6C" w:rsidRDefault="004B4226" w:rsidP="00733FF6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 w:rsidRPr="008C3A6C">
        <w:rPr>
          <w:color w:val="FFFFFF" w:themeColor="background1"/>
        </w:rPr>
        <w:t xml:space="preserve">~ </w:t>
      </w:r>
      <w:r w:rsidRPr="008C3A6C">
        <w:rPr>
          <w:i/>
          <w:color w:val="FFFFFF" w:themeColor="background1"/>
        </w:rPr>
        <w:t>abuse - обильный поток ругательств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SCOPE ** {skəʋp}</w:t>
      </w:r>
    </w:p>
    <w:p w:rsidR="004B4226" w:rsidRPr="008C3A6C" w:rsidRDefault="004B4226" w:rsidP="00733FF6">
      <w:pPr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1. пределы, рамки, границы (возможностей, понимания, знаний и т. п.)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lastRenderedPageBreak/>
        <w:t>WE STARTED WITH A BARE-BONES SINGLE-COLUMN LAYOUT, AND USED MEDIA QUERIES TO CREATE SCOPES WHERE THE DESIGN CHANGES—THIS IS THE BASIS FOR A ROBUST APPROACH TO RESPONSIVE WEB DESIGN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for investment - возможности для капиталовложений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of smb.'s knowledge {of smb.'s interests} - широта чьих-л. знаний {чьих-л. интересов}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mind of wide {of limited} ~ - </w:t>
      </w:r>
      <w:r w:rsidRPr="008C3A6C">
        <w:rPr>
          <w:i/>
          <w:color w:val="FFFFFF" w:themeColor="background1"/>
        </w:rPr>
        <w:t>широкий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ограниченный</w:t>
      </w:r>
      <w:r w:rsidRPr="008C3A6C">
        <w:rPr>
          <w:i/>
          <w:color w:val="FFFFFF" w:themeColor="background1"/>
          <w:lang w:val="en-US"/>
        </w:rPr>
        <w:t>} </w:t>
      </w:r>
      <w:r w:rsidRPr="008C3A6C">
        <w:rPr>
          <w:i/>
          <w:color w:val="FFFFFF" w:themeColor="background1"/>
        </w:rPr>
        <w:t>ум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be beyond the ~ of a small child's mind - быть непостижимым для ребёнка /для детского ума/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subjects which lie beyond smb.'s ~ - вопросы, выходящие за пределы чьих-л. (по)знаний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we wonder at the ~ of the Greek intellect - </w:t>
      </w:r>
      <w:r w:rsidRPr="008C3A6C">
        <w:rPr>
          <w:i/>
          <w:color w:val="FFFFFF" w:themeColor="background1"/>
        </w:rPr>
        <w:t>нас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поражает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широта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кругозора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древних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греков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it is outside the ~ of our authority - </w:t>
      </w:r>
      <w:r w:rsidRPr="008C3A6C">
        <w:rPr>
          <w:i/>
          <w:color w:val="FFFFFF" w:themeColor="background1"/>
        </w:rPr>
        <w:t>это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нашей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власти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that is beyond /outside/ my ~ - я тут некомпетентен, это не входит в мою компетенцию</w:t>
      </w:r>
    </w:p>
    <w:p w:rsidR="004B4226" w:rsidRPr="008C3A6C" w:rsidRDefault="004B4226" w:rsidP="00733FF6">
      <w:pPr>
        <w:pStyle w:val="a7"/>
        <w:numPr>
          <w:ilvl w:val="0"/>
          <w:numId w:val="11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within the ~ of this volume - </w:t>
      </w:r>
      <w:r w:rsidRPr="008C3A6C">
        <w:rPr>
          <w:i/>
          <w:color w:val="FFFFFF" w:themeColor="background1"/>
        </w:rPr>
        <w:t>в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рамках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этого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тома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  <w:lang w:val="en-US"/>
        </w:rPr>
      </w:pPr>
    </w:p>
    <w:p w:rsidR="004B4226" w:rsidRPr="008459A3" w:rsidRDefault="004B4226" w:rsidP="00733FF6">
      <w:pPr>
        <w:jc w:val="center"/>
        <w:rPr>
          <w:b/>
          <w:i/>
          <w:color w:val="FFFF00"/>
          <w:u w:val="single"/>
          <w:lang w:val="en-US"/>
        </w:rPr>
      </w:pPr>
    </w:p>
    <w:p w:rsidR="004B4226" w:rsidRPr="008459A3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8459A3">
        <w:rPr>
          <w:b/>
          <w:color w:val="FFFF00"/>
          <w:highlight w:val="black"/>
          <w:lang w:val="en-US"/>
        </w:rPr>
        <w:t xml:space="preserve">ARRIVE ** </w:t>
      </w:r>
      <w:r w:rsidRPr="008459A3">
        <w:rPr>
          <w:b/>
          <w:color w:val="FFFF00"/>
          <w:highlight w:val="black"/>
          <w:shd w:val="clear" w:color="auto" w:fill="FFFFFF"/>
          <w:lang w:val="en-US"/>
        </w:rPr>
        <w:t>[ə</w:t>
      </w:r>
      <w:r w:rsidRPr="008459A3">
        <w:rPr>
          <w:b/>
          <w:color w:val="FFFF00"/>
          <w:highlight w:val="black"/>
          <w:shd w:val="clear" w:color="auto" w:fill="FFFFFF"/>
        </w:rPr>
        <w:t>ʹ</w:t>
      </w:r>
      <w:r w:rsidRPr="008459A3">
        <w:rPr>
          <w:b/>
          <w:color w:val="FFFF00"/>
          <w:highlight w:val="black"/>
          <w:shd w:val="clear" w:color="auto" w:fill="FFFFFF"/>
          <w:lang w:val="en-US"/>
        </w:rPr>
        <w:t>raıv] </w:t>
      </w:r>
      <w:r w:rsidRPr="008459A3"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 w:rsidRPr="008459A3">
        <w:rPr>
          <w:b/>
          <w:i/>
          <w:color w:val="FFFF00"/>
          <w:highlight w:val="black"/>
          <w:shd w:val="clear" w:color="auto" w:fill="FFFFFF"/>
          <w:lang w:val="en-US"/>
        </w:rPr>
        <w:t>ARRIVED [</w:t>
      </w:r>
      <w:r w:rsidRPr="008459A3">
        <w:rPr>
          <w:b/>
          <w:i/>
          <w:color w:val="FFFF00"/>
          <w:highlight w:val="black"/>
          <w:shd w:val="clear" w:color="auto" w:fill="FCFCFC"/>
          <w:lang w:val="en-US"/>
        </w:rPr>
        <w:t>əˈraɪvd</w:t>
      </w:r>
      <w:r w:rsidRPr="008459A3">
        <w:rPr>
          <w:color w:val="FFFF00"/>
          <w:highlight w:val="black"/>
          <w:shd w:val="clear" w:color="auto" w:fill="FFFFFF"/>
          <w:lang w:val="en-US"/>
        </w:rPr>
        <w:t>]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1. прибывать, приезжать, достигать, приходить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all the guests have ~d - все гости уже прибыли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in London [at a port]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прибыть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Лондон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порт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police ~d on /upon/ the scene - на место происшествия прибыла полиция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sold 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  <w:shd w:val="clear" w:color="auto" w:fill="FFFFFF"/>
        </w:rPr>
        <w:t>❝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to ~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  <w:shd w:val="clear" w:color="auto" w:fill="FFFFFF"/>
        </w:rPr>
        <w:t>❞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ком.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 прибытию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условие сделки при продаже товара, находящегося в пути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(at)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1) достигать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чего-л.</w:t>
      </w:r>
      <w:r w:rsidRPr="008C3A6C">
        <w:rPr>
          <w:color w:val="FFFFFF" w:themeColor="background1"/>
          <w:highlight w:val="black"/>
          <w:shd w:val="clear" w:color="auto" w:fill="FFFFFF"/>
        </w:rPr>
        <w:t>), приходить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 чему-л.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an understanding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достигнуть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взаимопонимания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 decision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принять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решение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a conclusion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прийти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заключению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2) достигать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обыкн.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color w:val="FFFFFF" w:themeColor="background1"/>
          <w:highlight w:val="black"/>
          <w:shd w:val="clear" w:color="auto" w:fill="FFFFFF"/>
        </w:rPr>
        <w:t>какого-л. возраста)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at the age of twenty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достигнуть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двадцати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лет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наступать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 времени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at last the hour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наконец час пришёл /настал/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4. сделать карьеру; добиться успеха, признания</w:t>
      </w:r>
    </w:p>
    <w:p w:rsidR="004B4226" w:rsidRPr="008C3A6C" w:rsidRDefault="004B4226" w:rsidP="00733FF6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genius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who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had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never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гений, не получивший признания</w:t>
      </w:r>
    </w:p>
    <w:p w:rsidR="004B4226" w:rsidRPr="008C3A6C" w:rsidRDefault="004B4226" w:rsidP="00733FF6">
      <w:pPr>
        <w:numPr>
          <w:ilvl w:val="0"/>
          <w:numId w:val="1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He is a younger man, and has only arrived comparatively recently.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Он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ещё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молод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совсем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недавно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добился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признания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BY</w:t>
      </w:r>
      <w:r w:rsidRPr="008C3A6C">
        <w:rPr>
          <w:b/>
          <w:i/>
          <w:color w:val="FFFFFF" w:themeColor="background1"/>
        </w:rPr>
        <w:t xml:space="preserve"> </w:t>
      </w:r>
      <w:r w:rsidRPr="008C3A6C">
        <w:rPr>
          <w:b/>
          <w:i/>
          <w:color w:val="FFFFFF" w:themeColor="background1"/>
          <w:lang w:val="en-US"/>
        </w:rPr>
        <w:t>THEN</w:t>
      </w:r>
      <w:r w:rsidRPr="008C3A6C">
        <w:rPr>
          <w:b/>
          <w:i/>
          <w:color w:val="FFFFFF" w:themeColor="background1"/>
        </w:rPr>
        <w:t xml:space="preserve"> [</w:t>
      </w:r>
      <w:r w:rsidRPr="008C3A6C">
        <w:rPr>
          <w:b/>
          <w:i/>
          <w:color w:val="FFFFFF" w:themeColor="background1"/>
          <w:lang w:val="en-US"/>
        </w:rPr>
        <w:t>ba</w:t>
      </w:r>
      <w:r w:rsidRPr="008C3A6C">
        <w:rPr>
          <w:b/>
          <w:i/>
          <w:color w:val="FFFFFF" w:themeColor="background1"/>
        </w:rPr>
        <w:t>ɪ ð</w:t>
      </w:r>
      <w:r w:rsidRPr="008C3A6C">
        <w:rPr>
          <w:b/>
          <w:i/>
          <w:color w:val="FFFFFF" w:themeColor="background1"/>
          <w:lang w:val="en-US"/>
        </w:rPr>
        <w:t>en</w:t>
      </w:r>
      <w:r w:rsidRPr="008C3A6C">
        <w:rPr>
          <w:b/>
          <w:i/>
          <w:color w:val="FFFFFF" w:themeColor="background1"/>
        </w:rPr>
        <w:t>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нареч. к тому времени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He should be feeling better by then.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Ему станет лучше к тому времени.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If they make it by then.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Если они приедут к тому времени.</w:t>
      </w: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BEGIN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b/>
          <w:color w:val="FFFFFF" w:themeColor="background1"/>
          <w:highlight w:val="black"/>
          <w:lang w:val="en-US"/>
        </w:rPr>
        <w:t>b</w:t>
      </w:r>
      <w:r w:rsidRPr="008C3A6C">
        <w:rPr>
          <w:b/>
          <w:color w:val="FFFFFF" w:themeColor="background1"/>
          <w:highlight w:val="black"/>
        </w:rPr>
        <w:t>ıʹ</w:t>
      </w:r>
      <w:r w:rsidRPr="008C3A6C">
        <w:rPr>
          <w:b/>
          <w:color w:val="FFFFFF" w:themeColor="background1"/>
          <w:highlight w:val="black"/>
          <w:lang w:val="en-US"/>
        </w:rPr>
        <w:t>g</w:t>
      </w:r>
      <w:r w:rsidRPr="008C3A6C">
        <w:rPr>
          <w:b/>
          <w:color w:val="FFFFFF" w:themeColor="background1"/>
          <w:highlight w:val="black"/>
        </w:rPr>
        <w:t>ı</w:t>
      </w:r>
      <w:r w:rsidRPr="008C3A6C">
        <w:rPr>
          <w:b/>
          <w:color w:val="FFFFFF" w:themeColor="background1"/>
          <w:highlight w:val="black"/>
          <w:lang w:val="en-US"/>
        </w:rPr>
        <w:t>n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Глагол </w:t>
      </w:r>
      <w:r w:rsidRPr="008C3A6C">
        <w:rPr>
          <w:b/>
          <w:i/>
          <w:color w:val="FFFFFF" w:themeColor="background1"/>
          <w:highlight w:val="black"/>
          <w:lang w:val="en-US"/>
        </w:rPr>
        <w:t>BEGAN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b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ɪ'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g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æ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 xml:space="preserve">Прич. </w:t>
      </w:r>
      <w:r w:rsidRPr="008C3A6C">
        <w:rPr>
          <w:b/>
          <w:i/>
          <w:color w:val="FFFFFF" w:themeColor="background1"/>
          <w:highlight w:val="black"/>
          <w:lang w:val="en-US"/>
        </w:rPr>
        <w:t>BEGUN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b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ɪ'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g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</w:rPr>
        <w:t>ʌ</w:t>
      </w:r>
      <w:r w:rsidRPr="008C3A6C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n</w:t>
      </w:r>
      <w:r w:rsidRPr="008C3A6C">
        <w:rPr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начать, начинать(ся); приступать (к чему л.)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at the ~ning - начинать с самого начала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again - начать снова /сначала/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that‘s wrong, let‘s ~ again - это неправильно, давайте начнём сначала /повторим/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to ~ with - начинаться с (чего-л.) [см. тж. 1 и </w:t>
      </w:r>
      <w:proofErr w:type="gramStart"/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 xml:space="preserve"> ]</w:t>
      </w:r>
      <w:proofErr w:type="gramEnd"/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word ~s with a capital letter - слово начинается с заглавной буквы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основывать, создавать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they began the club a year ago - </w:t>
      </w:r>
      <w:r w:rsidRPr="008C3A6C">
        <w:rPr>
          <w:i/>
          <w:color w:val="FFFFFF" w:themeColor="background1"/>
          <w:highlight w:val="black"/>
        </w:rPr>
        <w:t>клуб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открыли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год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назад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4. (обыкн. с отрицанием) амер. </w:t>
      </w:r>
      <w:proofErr w:type="gramStart"/>
      <w:r w:rsidRPr="008C3A6C">
        <w:rPr>
          <w:color w:val="FFFFFF" w:themeColor="background1"/>
          <w:highlight w:val="black"/>
        </w:rPr>
        <w:t>эмоц.-</w:t>
      </w:r>
      <w:proofErr w:type="gramEnd"/>
      <w:r w:rsidRPr="008C3A6C">
        <w:rPr>
          <w:color w:val="FFFFFF" w:themeColor="background1"/>
          <w:highlight w:val="black"/>
        </w:rPr>
        <w:t>усил. быть далёким от, даже не приближаться к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>the machine does not ~ to meet the specifications - машина ни в коей мере не отвечает техническим условиям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do not ~ to understand you - отказываюсь вас понимать; я совершенно вас не понимаю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UGLY ** [ʹʌglı]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 разг. урод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1. безобразный; уродливый, мерзкий, противный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face - некрасивое /безобразное/ лицо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clothes - некрасивая одежда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building - уродливое здание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grow ~ - подурнеть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as sin - страшен /дурён/ как смертный грех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неприятный, плохой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news - неприятные /плохие/ новости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habits - скверные /противные/ привычки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business was looking ~ - дело принимало плохой оборот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1) опасный, угрожающий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symptom - опасный симптом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the situation becomes more ~ every day - с каждым днём положение становится всё более угрожающим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F45AF7" w:rsidRDefault="004B4226" w:rsidP="00733FF6">
      <w:pPr>
        <w:shd w:val="clear" w:color="auto" w:fill="000000" w:themeFill="text1"/>
        <w:jc w:val="center"/>
        <w:rPr>
          <w:b/>
          <w:color w:val="FF0000"/>
          <w:highlight w:val="black"/>
          <w:lang w:val="en-US"/>
        </w:rPr>
      </w:pPr>
      <w:r w:rsidRPr="00F45AF7">
        <w:rPr>
          <w:b/>
          <w:color w:val="FF0000"/>
          <w:highlight w:val="black"/>
          <w:lang w:val="en-US"/>
        </w:rPr>
        <w:t>SOLUTION ** [səʹlu:ʃ(ə)n]</w:t>
      </w:r>
    </w:p>
    <w:p w:rsidR="004B4226" w:rsidRPr="00F45AF7" w:rsidRDefault="004B4226" w:rsidP="00F45AF7">
      <w:pPr>
        <w:rPr>
          <w:highlight w:val="blue"/>
        </w:rPr>
      </w:pPr>
      <w:r w:rsidRPr="00F45AF7">
        <w:rPr>
          <w:highlight w:val="blue"/>
        </w:rPr>
        <w:t>an action or process of solving a problem</w:t>
      </w:r>
    </w:p>
    <w:p w:rsidR="004B4226" w:rsidRPr="00F45AF7" w:rsidRDefault="004B4226" w:rsidP="00F45AF7">
      <w:pPr>
        <w:rPr>
          <w:highlight w:val="blue"/>
          <w:lang w:val="en-US"/>
        </w:rPr>
      </w:pPr>
      <w:r w:rsidRPr="00F45AF7">
        <w:rPr>
          <w:highlight w:val="blue"/>
          <w:lang w:val="en-US"/>
        </w:rPr>
        <w:t>an answer to a problem : EXPLANATIONspecifically : a set of values of the variables that satisfies an equation</w:t>
      </w:r>
    </w:p>
    <w:p w:rsidR="004B4226" w:rsidRPr="00F45AF7" w:rsidRDefault="004B4226" w:rsidP="00733FF6">
      <w:pPr>
        <w:shd w:val="clear" w:color="auto" w:fill="000000" w:themeFill="text1"/>
        <w:rPr>
          <w:color w:val="FFFF00"/>
          <w:highlight w:val="black"/>
        </w:rPr>
      </w:pPr>
      <w:r w:rsidRPr="00F45AF7">
        <w:rPr>
          <w:b/>
          <w:color w:val="FFFF00"/>
          <w:highlight w:val="black"/>
          <w:lang w:val="en-US"/>
        </w:rPr>
        <w:t>N</w:t>
      </w:r>
      <w:r w:rsidRPr="00F45AF7">
        <w:rPr>
          <w:color w:val="FFFF00"/>
          <w:highlight w:val="black"/>
        </w:rPr>
        <w:t xml:space="preserve"> 1. решение; разрешение (проблемы и т. п.); урегулирование, объяснение, разъяснение </w:t>
      </w:r>
    </w:p>
    <w:p w:rsidR="004B4226" w:rsidRPr="00F45AF7" w:rsidRDefault="004B4226" w:rsidP="00733FF6">
      <w:pPr>
        <w:pStyle w:val="a7"/>
        <w:numPr>
          <w:ilvl w:val="0"/>
          <w:numId w:val="14"/>
        </w:numPr>
        <w:rPr>
          <w:i/>
          <w:color w:val="FFFF00"/>
          <w:highlight w:val="black"/>
        </w:rPr>
      </w:pPr>
      <w:r w:rsidRPr="00F45AF7">
        <w:rPr>
          <w:i/>
          <w:color w:val="FFFF00"/>
          <w:highlight w:val="black"/>
        </w:rPr>
        <w:t xml:space="preserve">~ </w:t>
      </w:r>
      <w:r w:rsidRPr="00F45AF7">
        <w:rPr>
          <w:i/>
          <w:color w:val="FFFF00"/>
          <w:highlight w:val="black"/>
          <w:lang w:val="en-US"/>
        </w:rPr>
        <w:t>of a difficulty</w:t>
      </w:r>
      <w:r w:rsidRPr="00F45AF7">
        <w:rPr>
          <w:i/>
          <w:color w:val="FFFF00"/>
          <w:highlight w:val="black"/>
        </w:rPr>
        <w:t xml:space="preserve"> - выход из затруднения </w:t>
      </w:r>
    </w:p>
    <w:p w:rsidR="004B4226" w:rsidRPr="00F45AF7" w:rsidRDefault="004B4226" w:rsidP="00733FF6">
      <w:pPr>
        <w:pStyle w:val="a7"/>
        <w:numPr>
          <w:ilvl w:val="0"/>
          <w:numId w:val="14"/>
        </w:numPr>
        <w:rPr>
          <w:i/>
          <w:color w:val="FFFF00"/>
          <w:highlight w:val="black"/>
        </w:rPr>
      </w:pPr>
      <w:r w:rsidRPr="00F45AF7">
        <w:rPr>
          <w:i/>
          <w:color w:val="FFFF00"/>
          <w:highlight w:val="black"/>
        </w:rPr>
        <w:t xml:space="preserve">~ </w:t>
      </w:r>
      <w:r w:rsidRPr="00F45AF7">
        <w:rPr>
          <w:i/>
          <w:color w:val="FFFF00"/>
          <w:highlight w:val="black"/>
          <w:lang w:val="en-US"/>
        </w:rPr>
        <w:t>of</w:t>
      </w:r>
      <w:r w:rsidRPr="00F45AF7">
        <w:rPr>
          <w:i/>
          <w:color w:val="FFFF00"/>
          <w:highlight w:val="black"/>
        </w:rPr>
        <w:t xml:space="preserve"> </w:t>
      </w:r>
      <w:r w:rsidRPr="00F45AF7">
        <w:rPr>
          <w:i/>
          <w:color w:val="FFFF00"/>
          <w:highlight w:val="black"/>
          <w:lang w:val="en-US"/>
        </w:rPr>
        <w:t>one</w:t>
      </w:r>
      <w:r w:rsidRPr="00F45AF7">
        <w:rPr>
          <w:i/>
          <w:color w:val="FFFF00"/>
          <w:highlight w:val="black"/>
        </w:rPr>
        <w:t>‘</w:t>
      </w:r>
      <w:r w:rsidRPr="00F45AF7">
        <w:rPr>
          <w:i/>
          <w:color w:val="FFFF00"/>
          <w:highlight w:val="black"/>
          <w:lang w:val="en-US"/>
        </w:rPr>
        <w:t>s</w:t>
      </w:r>
      <w:r w:rsidRPr="00F45AF7">
        <w:rPr>
          <w:i/>
          <w:color w:val="FFFF00"/>
          <w:highlight w:val="black"/>
        </w:rPr>
        <w:t xml:space="preserve"> </w:t>
      </w:r>
      <w:r w:rsidRPr="00F45AF7">
        <w:rPr>
          <w:i/>
          <w:color w:val="FFFF00"/>
          <w:highlight w:val="black"/>
          <w:lang w:val="en-US"/>
        </w:rPr>
        <w:t>doubts</w:t>
      </w:r>
      <w:r w:rsidRPr="00F45AF7">
        <w:rPr>
          <w:i/>
          <w:color w:val="FFFF00"/>
          <w:highlight w:val="black"/>
        </w:rPr>
        <w:t xml:space="preserve"> - разрешение чьих-л. сомнений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F45AF7">
        <w:rPr>
          <w:i/>
          <w:color w:val="FFFF00"/>
          <w:highlight w:val="black"/>
        </w:rPr>
        <w:t xml:space="preserve">~ </w:t>
      </w:r>
      <w:r w:rsidRPr="00F45AF7">
        <w:rPr>
          <w:i/>
          <w:color w:val="FFFF00"/>
          <w:highlight w:val="black"/>
          <w:lang w:val="en-US"/>
        </w:rPr>
        <w:t>to</w:t>
      </w:r>
      <w:r w:rsidRPr="00F45AF7">
        <w:rPr>
          <w:i/>
          <w:color w:val="FFFF00"/>
          <w:highlight w:val="black"/>
        </w:rPr>
        <w:t xml:space="preserve"> /</w:t>
      </w:r>
      <w:r w:rsidRPr="00F45AF7">
        <w:rPr>
          <w:i/>
          <w:color w:val="FFFF00"/>
          <w:highlight w:val="black"/>
          <w:lang w:val="en-US"/>
        </w:rPr>
        <w:t>for</w:t>
      </w:r>
      <w:r w:rsidRPr="00F45AF7">
        <w:rPr>
          <w:i/>
          <w:color w:val="FFFF00"/>
          <w:highlight w:val="black"/>
        </w:rPr>
        <w:t xml:space="preserve">/ </w:t>
      </w:r>
      <w:r w:rsidRPr="00F45AF7">
        <w:rPr>
          <w:i/>
          <w:color w:val="FFFF00"/>
          <w:highlight w:val="black"/>
          <w:lang w:val="en-US"/>
        </w:rPr>
        <w:t>a</w:t>
      </w:r>
      <w:r w:rsidRPr="00F45AF7">
        <w:rPr>
          <w:i/>
          <w:color w:val="FFFF00"/>
          <w:highlight w:val="black"/>
        </w:rPr>
        <w:t xml:space="preserve"> </w:t>
      </w:r>
      <w:r w:rsidRPr="00F45AF7">
        <w:rPr>
          <w:i/>
          <w:color w:val="FFFF00"/>
          <w:highlight w:val="black"/>
          <w:lang w:val="en-US"/>
        </w:rPr>
        <w:t>puzzle</w:t>
      </w:r>
      <w:r w:rsidRPr="00F45AF7">
        <w:rPr>
          <w:i/>
          <w:color w:val="FFFF00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</w:rPr>
        <w:t xml:space="preserve">- решение загадки, ключ к загадке; ответ к кроссворду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of a question</w:t>
      </w:r>
      <w:r w:rsidRPr="008C3A6C">
        <w:rPr>
          <w:i/>
          <w:color w:val="FFFFFF" w:themeColor="background1"/>
          <w:highlight w:val="black"/>
        </w:rPr>
        <w:t xml:space="preserve"> - решение вопроса </w:t>
      </w:r>
    </w:p>
    <w:p w:rsidR="004B4226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to a grievance</w:t>
      </w:r>
      <w:r>
        <w:rPr>
          <w:i/>
          <w:color w:val="FFFFFF" w:themeColor="background1"/>
          <w:highlight w:val="black"/>
        </w:rPr>
        <w:t xml:space="preserve"> - удовлетворение жалобы</w:t>
      </w:r>
    </w:p>
    <w:p w:rsidR="004B4226" w:rsidRPr="00F45AF7" w:rsidRDefault="004B4226" w:rsidP="00F45AF7">
      <w:pPr>
        <w:rPr>
          <w:highlight w:val="blue"/>
        </w:rPr>
      </w:pPr>
      <w:r w:rsidRPr="00F45AF7">
        <w:rPr>
          <w:highlight w:val="blue"/>
        </w:rPr>
        <w:t>: an act or the process by which a solid, liquid, or gaseous substance is homogeneously mixed with a liquid or sometimes a gas or solid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3. растворение, распускание </w:t>
      </w:r>
    </w:p>
    <w:p w:rsidR="004B4226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of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sugar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in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tea</w:t>
      </w:r>
      <w:r>
        <w:rPr>
          <w:i/>
          <w:color w:val="FFFFFF" w:themeColor="background1"/>
          <w:highlight w:val="black"/>
        </w:rPr>
        <w:t xml:space="preserve"> - растворение сахара в чае</w:t>
      </w:r>
    </w:p>
    <w:p w:rsidR="004B4226" w:rsidRPr="00F45AF7" w:rsidRDefault="004B4226" w:rsidP="00F45AF7">
      <w:pPr>
        <w:rPr>
          <w:highlight w:val="blue"/>
        </w:rPr>
      </w:pPr>
      <w:r w:rsidRPr="00F45AF7">
        <w:rPr>
          <w:highlight w:val="blue"/>
        </w:rPr>
        <w:t xml:space="preserve">: a homogeneous mixture formed by this </w:t>
      </w:r>
      <w:proofErr w:type="gramStart"/>
      <w:r w:rsidRPr="00F45AF7">
        <w:rPr>
          <w:highlight w:val="blue"/>
        </w:rPr>
        <w:t>processespecially :</w:t>
      </w:r>
      <w:proofErr w:type="gramEnd"/>
      <w:r w:rsidRPr="00F45AF7">
        <w:rPr>
          <w:highlight w:val="blue"/>
        </w:rPr>
        <w:t> a single-phase liquid system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4. раствор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chemical</w:t>
      </w:r>
      <w:r w:rsidRPr="008C3A6C">
        <w:rPr>
          <w:i/>
          <w:color w:val="FFFFFF" w:themeColor="background1"/>
          <w:highlight w:val="black"/>
        </w:rPr>
        <w:t xml:space="preserve"> [</w:t>
      </w:r>
      <w:r w:rsidRPr="008C3A6C">
        <w:rPr>
          <w:i/>
          <w:color w:val="FFFFFF" w:themeColor="background1"/>
          <w:highlight w:val="black"/>
          <w:lang w:val="en-US"/>
        </w:rPr>
        <w:t>saturated</w:t>
      </w:r>
      <w:r w:rsidRPr="008C3A6C">
        <w:rPr>
          <w:i/>
          <w:color w:val="FFFFFF" w:themeColor="background1"/>
          <w:highlight w:val="black"/>
        </w:rPr>
        <w:t xml:space="preserve">, </w:t>
      </w:r>
      <w:r w:rsidRPr="008C3A6C">
        <w:rPr>
          <w:i/>
          <w:color w:val="FFFFFF" w:themeColor="background1"/>
          <w:highlight w:val="black"/>
          <w:lang w:val="en-US"/>
        </w:rPr>
        <w:t>strong</w:t>
      </w:r>
      <w:r w:rsidRPr="008C3A6C">
        <w:rPr>
          <w:i/>
          <w:color w:val="FFFFFF" w:themeColor="background1"/>
          <w:highlight w:val="black"/>
        </w:rPr>
        <w:t xml:space="preserve">, </w:t>
      </w:r>
      <w:r w:rsidRPr="008C3A6C">
        <w:rPr>
          <w:i/>
          <w:color w:val="FFFFFF" w:themeColor="background1"/>
          <w:highlight w:val="black"/>
          <w:lang w:val="en-US"/>
        </w:rPr>
        <w:t>weak</w:t>
      </w:r>
      <w:r w:rsidRPr="008C3A6C">
        <w:rPr>
          <w:i/>
          <w:color w:val="FFFFFF" w:themeColor="background1"/>
          <w:highlight w:val="black"/>
        </w:rPr>
        <w:t xml:space="preserve">] ~ - химический [насыщенный, крепкий, слабый] раствор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to make</w:t>
      </w:r>
      <w:r w:rsidRPr="008C3A6C">
        <w:rPr>
          <w:i/>
          <w:color w:val="FFFFFF" w:themeColor="background1"/>
          <w:highlight w:val="black"/>
        </w:rPr>
        <w:t xml:space="preserve"> /</w:t>
      </w:r>
      <w:r w:rsidRPr="008C3A6C">
        <w:rPr>
          <w:i/>
          <w:color w:val="FFFFFF" w:themeColor="background1"/>
          <w:highlight w:val="black"/>
          <w:lang w:val="en-US"/>
        </w:rPr>
        <w:t>to mix</w:t>
      </w:r>
      <w:r w:rsidRPr="008C3A6C">
        <w:rPr>
          <w:i/>
          <w:color w:val="FFFFFF" w:themeColor="background1"/>
          <w:highlight w:val="black"/>
        </w:rPr>
        <w:t xml:space="preserve">/ </w:t>
      </w:r>
      <w:r w:rsidRPr="008C3A6C">
        <w:rPr>
          <w:i/>
          <w:color w:val="FFFFFF" w:themeColor="background1"/>
          <w:highlight w:val="black"/>
          <w:lang w:val="en-US"/>
        </w:rPr>
        <w:t>a</w:t>
      </w:r>
      <w:r w:rsidRPr="008C3A6C">
        <w:rPr>
          <w:i/>
          <w:color w:val="FFFFFF" w:themeColor="background1"/>
          <w:highlight w:val="black"/>
        </w:rPr>
        <w:t xml:space="preserve"> ~ - приготовить раствор </w:t>
      </w:r>
    </w:p>
    <w:p w:rsidR="004B4226" w:rsidRPr="00F45AF7" w:rsidRDefault="004B4226" w:rsidP="00F45AF7">
      <w:pPr>
        <w:rPr>
          <w:highlight w:val="blue"/>
        </w:rPr>
      </w:pPr>
      <w:r w:rsidRPr="00F45AF7">
        <w:rPr>
          <w:highlight w:val="blue"/>
        </w:rPr>
        <w:t>the condition of being dissolved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5. растворённое состояние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proofErr w:type="gramStart"/>
      <w:r w:rsidRPr="008C3A6C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hold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some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substance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in</w:t>
      </w:r>
      <w:r w:rsidRPr="008C3A6C">
        <w:rPr>
          <w:i/>
          <w:color w:val="FFFFFF" w:themeColor="background1"/>
          <w:highlight w:val="black"/>
        </w:rPr>
        <w:t xml:space="preserve"> ~ - держать какое-л. вещество в растворе /растворённым/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lang w:val="en-US"/>
        </w:rPr>
        <w:t>his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ideas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are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still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in</w:t>
      </w:r>
      <w:r w:rsidRPr="008C3A6C">
        <w:rPr>
          <w:i/>
          <w:color w:val="FFFFFF" w:themeColor="background1"/>
          <w:highlight w:val="black"/>
        </w:rPr>
        <w:t xml:space="preserve"> ~ - его взгляды всё ещё не сформировались </w:t>
      </w:r>
    </w:p>
    <w:p w:rsidR="004B4226" w:rsidRPr="00F45AF7" w:rsidRDefault="004B4226" w:rsidP="00733FF6">
      <w:pPr>
        <w:rPr>
          <w:color w:val="FFFFFF" w:themeColor="background1"/>
          <w:highlight w:val="black"/>
          <w:lang w:val="en-US"/>
        </w:rPr>
      </w:pPr>
      <w:r w:rsidRPr="00F45AF7">
        <w:rPr>
          <w:color w:val="FFFFFF" w:themeColor="background1"/>
          <w:highlight w:val="black"/>
          <w:lang w:val="en-US"/>
        </w:rPr>
        <w:t xml:space="preserve">6. </w:t>
      </w:r>
      <w:r>
        <w:rPr>
          <w:color w:val="FFFFFF" w:themeColor="background1"/>
          <w:highlight w:val="black"/>
        </w:rPr>
        <w:t>микстура</w:t>
      </w:r>
      <w:r w:rsidRPr="00F45AF7"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жидкое</w:t>
      </w:r>
      <w:r w:rsidRPr="00F45AF7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лекарство</w:t>
      </w:r>
    </w:p>
    <w:p w:rsidR="004B4226" w:rsidRPr="00F45AF7" w:rsidRDefault="004B4226" w:rsidP="00F45AF7">
      <w:pPr>
        <w:rPr>
          <w:highlight w:val="blue"/>
        </w:rPr>
      </w:pPr>
      <w:r w:rsidRPr="00F45AF7">
        <w:rPr>
          <w:highlight w:val="blue"/>
        </w:rPr>
        <w:t>a bringing or coming to an end or into a state of discontinuity</w:t>
      </w:r>
    </w:p>
    <w:p w:rsidR="004B4226" w:rsidRPr="008C3A6C" w:rsidRDefault="004B4226" w:rsidP="00F45AF7">
      <w:pPr>
        <w:rPr>
          <w:highlight w:val="black"/>
        </w:rPr>
      </w:pPr>
      <w:r w:rsidRPr="008C3A6C">
        <w:rPr>
          <w:highlight w:val="black"/>
        </w:rPr>
        <w:t xml:space="preserve">7. </w:t>
      </w:r>
      <w:r w:rsidRPr="008C3A6C">
        <w:rPr>
          <w:b/>
          <w:highlight w:val="black"/>
        </w:rPr>
        <w:t>СПЕЦ</w:t>
      </w:r>
      <w:r w:rsidRPr="008C3A6C">
        <w:rPr>
          <w:highlight w:val="black"/>
        </w:rPr>
        <w:t>. разрыв, прерывность; раздробление, нарушение целостности, перелом, трещина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of connection</w:t>
      </w:r>
      <w:r w:rsidRPr="008C3A6C">
        <w:rPr>
          <w:i/>
          <w:color w:val="FFFFFF" w:themeColor="background1"/>
          <w:highlight w:val="black"/>
        </w:rPr>
        <w:t xml:space="preserve"> - разрыв /нарушение/ связи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of unity</w:t>
      </w:r>
      <w:r w:rsidRPr="008C3A6C">
        <w:rPr>
          <w:i/>
          <w:color w:val="FFFFFF" w:themeColor="background1"/>
          <w:highlight w:val="black"/>
        </w:rPr>
        <w:t xml:space="preserve"> - распад единства 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</w:t>
      </w:r>
      <w:r w:rsidRPr="008C3A6C">
        <w:rPr>
          <w:i/>
          <w:color w:val="FFFFFF" w:themeColor="background1"/>
          <w:highlight w:val="black"/>
          <w:lang w:val="en-US"/>
        </w:rPr>
        <w:t>of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continuity</w:t>
      </w:r>
      <w:r w:rsidRPr="008C3A6C">
        <w:rPr>
          <w:i/>
          <w:color w:val="FFFFFF" w:themeColor="background1"/>
          <w:highlight w:val="black"/>
        </w:rPr>
        <w:t xml:space="preserve"> - а) разрыв непрерывности; нарушение преемственности; б) мед. разрыв /нарушение/ целостности тканей 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HURRY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h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ʌ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ı]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Pr="008C3A6C" w:rsidRDefault="004B4226" w:rsidP="00733FF6">
      <w:pPr>
        <w:rPr>
          <w:b/>
          <w:bCs/>
          <w:i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HURRIED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h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ʌ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1) спешка; торопливость; поспешность, суматоха, суета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undue ~ - излишняя спешка /поспешность/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a ~ - в спешке, второпях [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ср. 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2)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 </w:t>
      </w:r>
      <w:proofErr w:type="gramStart"/>
      <w:r w:rsidRPr="008C3A6C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]</w:t>
      </w:r>
      <w:proofErr w:type="gramEnd"/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in one‘s ~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спешке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спеша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my ~ I forgot the keys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спешке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забыл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ключи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what‘s your ~? - чего ты торопишься?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нетерпение, нетерпеливое желание; желание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color w:val="FFFFFF" w:themeColor="background1"/>
          <w:highlight w:val="black"/>
          <w:shd w:val="clear" w:color="auto" w:fill="FFFFFF"/>
        </w:rPr>
        <w:t> необходимость сделать что-л. поскорее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is in a ~ to leave - ему не терпится уехать [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ср. 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1)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 </w:t>
      </w:r>
      <w:proofErr w:type="gramStart"/>
      <w:r w:rsidRPr="008C3A6C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]</w:t>
      </w:r>
      <w:proofErr w:type="gramEnd"/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why are you in such a ~? - куда вы так </w:t>
      </w:r>
      <w:proofErr w:type="gramStart"/>
      <w:r w:rsidRPr="008C3A6C">
        <w:rPr>
          <w:i/>
          <w:color w:val="FFFFFF" w:themeColor="background1"/>
          <w:highlight w:val="black"/>
          <w:shd w:val="clear" w:color="auto" w:fill="FFFFFF"/>
        </w:rPr>
        <w:t>торопитесь?,</w:t>
      </w:r>
      <w:proofErr w:type="gramEnd"/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что вам не сидится?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ГЛАГ. </w:t>
      </w:r>
      <w:r w:rsidRPr="008C3A6C">
        <w:rPr>
          <w:color w:val="FFFFFF" w:themeColor="background1"/>
          <w:highlight w:val="black"/>
          <w:shd w:val="clear" w:color="auto" w:fill="FFFFFF"/>
        </w:rPr>
        <w:t>1. 1) спешить, торопиться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home - торопиться домой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back - торопиться назад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 shall ~ back - я скоро вернусь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don‘t ~ - не торопись, не спеши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подгонять, поторапливать, торопить; ускорять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the ending - ускорять конец /развязку/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 would be a pity to ~ the work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было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бы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очень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жалко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скомкать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работу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Default="004B4226" w:rsidP="00733FF6">
      <w:pPr>
        <w:jc w:val="center"/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EMERGENCY ** [ı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mɜ:dʒ(ə)nsı]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4B4226" w:rsidRPr="0063076B" w:rsidRDefault="004B4226" w:rsidP="0063076B">
      <w:pPr>
        <w:rPr>
          <w:highlight w:val="blue"/>
          <w:lang w:val="en-US"/>
        </w:rPr>
      </w:pPr>
      <w:r w:rsidRPr="0063076B">
        <w:rPr>
          <w:highlight w:val="blue"/>
          <w:lang w:val="en-US"/>
        </w:rPr>
        <w:t>something dangerous or serious, such as an accident, that happens suddenly or unexpectedly and needs fast action in order to avoid harmful results: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авария, аварийная ситуация, непредвиденный случай; чрезвычайное происшествие; крайность, критическое положение; экстренный случай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decree - правила техники безопасности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set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запасной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 аварийный агрегат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case of ~, on ~ - в случае крайней необходимости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полит. военное положение, чрезвычайное положение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Davis declares emergencies in four counties and enlists help of National Guard. — Дэвис объявляет чрезвычайное положение в четырёх графствах и призывает на помощь Национальную Гвардию.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4. срочность, неотложность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on an ~ basis - в особо срочных случаях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work - экстренная работа; аврал</w:t>
      </w:r>
    </w:p>
    <w:p w:rsidR="004B4226" w:rsidRPr="008C3A6C" w:rsidRDefault="004B4226" w:rsidP="00733FF6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repairs - срочный ремонт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ПРИЛ.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>1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вспомогательный, запасной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аварийный; чрезвычайный, непредвиденный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3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экстренный, неотложный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FORMALLY ** [</w:t>
      </w:r>
      <w:r w:rsidRPr="008C3A6C">
        <w:rPr>
          <w:b/>
          <w:i/>
          <w:color w:val="FFFFFF" w:themeColor="background1"/>
          <w:highlight w:val="black"/>
          <w:u w:val="single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fɔ:məlı]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НАР</w:t>
      </w:r>
      <w:r w:rsidRPr="008C3A6C">
        <w:rPr>
          <w:b/>
          <w:i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1. </w:t>
      </w:r>
      <w:r w:rsidRPr="008C3A6C">
        <w:rPr>
          <w:color w:val="FFFFFF" w:themeColor="background1"/>
          <w:highlight w:val="black"/>
        </w:rPr>
        <w:t>1) официально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act ~ - действовать официально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~ confirmed - официально подтверждено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с соблюдением принятых правил и норм; по всей форме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формально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support smth. ~ - формально поддержать что-л.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поверхностно, внешне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63076B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63076B">
        <w:rPr>
          <w:b/>
          <w:color w:val="FFFF00"/>
          <w:highlight w:val="black"/>
          <w:bdr w:val="none" w:sz="0" w:space="0" w:color="auto" w:frame="1"/>
          <w:lang w:val="en-US"/>
        </w:rPr>
        <w:t>OWN</w:t>
      </w:r>
      <w:r w:rsidRPr="0063076B">
        <w:rPr>
          <w:b/>
          <w:color w:val="FFFF00"/>
          <w:highlight w:val="black"/>
          <w:bdr w:val="none" w:sz="0" w:space="0" w:color="auto" w:frame="1"/>
        </w:rPr>
        <w:t xml:space="preserve"> ** [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</w:rPr>
        <w:t>ə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un</w:t>
      </w:r>
      <w:r w:rsidRPr="0063076B">
        <w:rPr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63076B" w:rsidRDefault="004B4226" w:rsidP="00733FF6">
      <w:pPr>
        <w:rPr>
          <w:b/>
          <w:i/>
          <w:color w:val="FFFF00"/>
          <w:highlight w:val="black"/>
        </w:rPr>
      </w:pPr>
      <w:bookmarkStart w:id="6" w:name="_Toc516073994"/>
      <w:r w:rsidRPr="0063076B">
        <w:rPr>
          <w:b/>
          <w:i/>
          <w:color w:val="FFFF00"/>
          <w:highlight w:val="black"/>
          <w:lang w:val="en-US"/>
        </w:rPr>
        <w:t>OWNED</w:t>
      </w:r>
      <w:r w:rsidRPr="0063076B">
        <w:rPr>
          <w:b/>
          <w:i/>
          <w:color w:val="FFFF00"/>
          <w:highlight w:val="black"/>
        </w:rPr>
        <w:t xml:space="preserve"> [əʊ</w:t>
      </w:r>
      <w:r w:rsidRPr="0063076B">
        <w:rPr>
          <w:b/>
          <w:i/>
          <w:color w:val="FFFF00"/>
          <w:highlight w:val="black"/>
          <w:lang w:val="en-US"/>
        </w:rPr>
        <w:t>nd</w:t>
      </w:r>
      <w:r w:rsidRPr="0063076B">
        <w:rPr>
          <w:b/>
          <w:i/>
          <w:color w:val="FFFF00"/>
          <w:highlight w:val="black"/>
        </w:rPr>
        <w:t>]</w:t>
      </w:r>
    </w:p>
    <w:p w:rsidR="004B4226" w:rsidRPr="0063076B" w:rsidRDefault="004B4226" w:rsidP="00733FF6">
      <w:pPr>
        <w:rPr>
          <w:color w:val="FFFF00"/>
          <w:highlight w:val="black"/>
        </w:rPr>
      </w:pPr>
      <w:r w:rsidRPr="0063076B">
        <w:rPr>
          <w:color w:val="FFFF00"/>
          <w:highlight w:val="black"/>
        </w:rPr>
        <w:t>Прил</w:t>
      </w:r>
      <w:r w:rsidRPr="0063076B">
        <w:rPr>
          <w:color w:val="FFFF00"/>
          <w:highlight w:val="black"/>
          <w:lang w:val="en-US"/>
        </w:rPr>
        <w:t>.</w:t>
      </w:r>
      <w:bookmarkEnd w:id="6"/>
      <w:r w:rsidRPr="0063076B">
        <w:rPr>
          <w:color w:val="FFFF00"/>
          <w:highlight w:val="black"/>
          <w:lang w:val="en-US"/>
        </w:rPr>
        <w:t xml:space="preserve"> </w:t>
      </w:r>
      <w:r w:rsidRPr="0063076B">
        <w:rPr>
          <w:color w:val="FFFF00"/>
          <w:highlight w:val="black"/>
        </w:rPr>
        <w:t>Свой, собственный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Родной</w:t>
      </w:r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Любимый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my ~ one - любимый, родной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bookmarkStart w:id="7" w:name="_Toc516073995"/>
      <w:r w:rsidRPr="008C3A6C">
        <w:rPr>
          <w:color w:val="FFFFFF" w:themeColor="background1"/>
          <w:highlight w:val="black"/>
        </w:rPr>
        <w:t>СУЩ.</w:t>
      </w:r>
      <w:bookmarkEnd w:id="7"/>
      <w:r w:rsidRPr="008C3A6C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собственность,</w:t>
      </w:r>
      <w:r w:rsidRPr="008C3A6C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принадлежность</w:t>
      </w:r>
    </w:p>
    <w:p w:rsidR="004B4226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8" w:name="_Toc516073996"/>
      <w:r w:rsidRPr="008C3A6C">
        <w:rPr>
          <w:color w:val="FFFFFF" w:themeColor="background1"/>
          <w:highlight w:val="black"/>
        </w:rPr>
        <w:t>ГЛАГ.</w:t>
      </w:r>
      <w:bookmarkEnd w:id="8"/>
      <w:r w:rsidRPr="008C3A6C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владеть;</w:t>
      </w:r>
      <w:r w:rsidRPr="008C3A6C"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иметь</w:t>
      </w:r>
    </w:p>
    <w:p w:rsidR="004B4226" w:rsidRPr="0063076B" w:rsidRDefault="004B4226" w:rsidP="0063076B">
      <w:pPr>
        <w:rPr>
          <w:highlight w:val="blue"/>
        </w:rPr>
      </w:pPr>
      <w:r w:rsidRPr="0063076B">
        <w:rPr>
          <w:highlight w:val="blue"/>
        </w:rPr>
        <w:t>: to acknowledge to be true, valid, or as claimed : </w:t>
      </w:r>
      <w:hyperlink r:id="rId7" w:history="1">
        <w:r w:rsidRPr="0063076B">
          <w:rPr>
            <w:rStyle w:val="a5"/>
            <w:highlight w:val="blue"/>
          </w:rPr>
          <w:t>ADMIT</w:t>
        </w:r>
      </w:hyperlink>
    </w:p>
    <w:p w:rsidR="004B4226" w:rsidRPr="008C3A6C" w:rsidRDefault="004B4226" w:rsidP="00733FF6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63076B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Син </w:t>
      </w:r>
      <w:r w:rsidRPr="0063076B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ADMIT</w:t>
      </w:r>
      <w:r w:rsidRPr="0063076B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признавать (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>c</w:t>
      </w:r>
      <w:r w:rsidRPr="008C3A6C">
        <w:rPr>
          <w:rStyle w:val="2enci"/>
          <w:color w:val="FFFFFF" w:themeColor="background1"/>
          <w:highlight w:val="black"/>
          <w:bdr w:val="none" w:sz="0" w:space="0" w:color="auto" w:frame="1"/>
        </w:rPr>
        <w:t>я), допускать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a child - признавать своё отцовство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force of an argument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признавать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силу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аргумента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they refused to ~ the King - они отказались признавать короля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one‘s faults - признавать свои ошибки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that one is wrong - признаться в своей неправоте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to ~ to smth. - признаваться в чём-л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to being wrong - признаться, что был неправ </w:t>
      </w: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tabs>
          <w:tab w:val="left" w:pos="2250"/>
        </w:tabs>
        <w:rPr>
          <w:color w:val="FFFFFF" w:themeColor="background1"/>
          <w:highlight w:val="black"/>
        </w:rPr>
      </w:pPr>
    </w:p>
    <w:p w:rsidR="004B4226" w:rsidRPr="0063076B" w:rsidRDefault="004B4226" w:rsidP="00733FF6">
      <w:pPr>
        <w:jc w:val="center"/>
        <w:rPr>
          <w:b/>
          <w:color w:val="FFFF00"/>
          <w:highlight w:val="black"/>
          <w:shd w:val="clear" w:color="auto" w:fill="FFFFFF"/>
        </w:rPr>
      </w:pPr>
      <w:r w:rsidRPr="0063076B">
        <w:rPr>
          <w:b/>
          <w:color w:val="FFFF00"/>
          <w:highlight w:val="black"/>
          <w:shd w:val="clear" w:color="auto" w:fill="FFFFFF"/>
        </w:rPr>
        <w:t>CONFIDENT ** [ʹkɒnfıd(ə)nt]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b/>
          <w:i/>
          <w:iCs/>
          <w:color w:val="FFFF00"/>
          <w:highlight w:val="black"/>
          <w:shd w:val="clear" w:color="auto" w:fill="FFFFFF"/>
        </w:rPr>
        <w:t>СУЩ.</w:t>
      </w:r>
      <w:r w:rsidRPr="0063076B">
        <w:rPr>
          <w:i/>
          <w:iCs/>
          <w:color w:val="FFFF00"/>
          <w:highlight w:val="black"/>
          <w:shd w:val="clear" w:color="auto" w:fill="FFFFFF"/>
        </w:rPr>
        <w:t xml:space="preserve"> </w:t>
      </w:r>
      <w:r w:rsidRPr="0063076B">
        <w:rPr>
          <w:color w:val="FFFF00"/>
          <w:highlight w:val="black"/>
          <w:shd w:val="clear" w:color="auto" w:fill="FFFFFF"/>
        </w:rPr>
        <w:t>1. друг, пользующийся доверием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color w:val="FFFF00"/>
          <w:highlight w:val="black"/>
          <w:shd w:val="clear" w:color="auto" w:fill="FFFFFF"/>
        </w:rPr>
        <w:t>2. доверенное лицо</w:t>
      </w:r>
      <w:r w:rsidRPr="0063076B">
        <w:rPr>
          <w:rFonts w:ascii="Helvetica" w:hAnsi="Helvetica" w:cs="Helvetica"/>
          <w:color w:val="FFFF00"/>
          <w:sz w:val="26"/>
          <w:szCs w:val="26"/>
          <w:highlight w:val="black"/>
          <w:shd w:val="clear" w:color="auto" w:fill="FFFFFF"/>
        </w:rPr>
        <w:t> </w:t>
      </w:r>
    </w:p>
    <w:p w:rsidR="004B4226" w:rsidRPr="0063076B" w:rsidRDefault="004B4226" w:rsidP="00733FF6">
      <w:pPr>
        <w:rPr>
          <w:color w:val="FFFF00"/>
          <w:highlight w:val="black"/>
          <w:shd w:val="clear" w:color="auto" w:fill="FFFFFF"/>
        </w:rPr>
      </w:pPr>
      <w:r w:rsidRPr="0063076B">
        <w:rPr>
          <w:b/>
          <w:i/>
          <w:iCs/>
          <w:color w:val="FFFF00"/>
          <w:highlight w:val="black"/>
          <w:shd w:val="clear" w:color="auto" w:fill="FFFFFF"/>
        </w:rPr>
        <w:t>ПРИЛ.</w:t>
      </w:r>
      <w:r w:rsidRPr="0063076B">
        <w:rPr>
          <w:i/>
          <w:iCs/>
          <w:color w:val="FFFF00"/>
          <w:highlight w:val="black"/>
          <w:shd w:val="clear" w:color="auto" w:fill="FFFFFF"/>
        </w:rPr>
        <w:t xml:space="preserve"> </w:t>
      </w:r>
      <w:r w:rsidRPr="0063076B">
        <w:rPr>
          <w:color w:val="FFFF00"/>
          <w:highlight w:val="black"/>
          <w:shd w:val="clear" w:color="auto" w:fill="FFFFFF"/>
        </w:rPr>
        <w:t xml:space="preserve">1. Уверенный, 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</w:rPr>
      </w:pPr>
      <w:r w:rsidRPr="0063076B">
        <w:rPr>
          <w:i/>
          <w:color w:val="FFFF00"/>
          <w:highlight w:val="black"/>
          <w:shd w:val="clear" w:color="auto" w:fill="FFFFFF"/>
        </w:rPr>
        <w:t xml:space="preserve">~ manner - уверенная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манера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of victory [of success] - уверенный в победе [в успехе]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is ~ that everything will go well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уверен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что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всё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будет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хорошо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самоуверенный, самонадеянный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smile - самоуверенная улыбка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bearing - осанка уверенного в себе человека</w:t>
      </w:r>
    </w:p>
    <w:p w:rsidR="004B4226" w:rsidRPr="008C3A6C" w:rsidRDefault="004B4226" w:rsidP="00733FF6">
      <w:pPr>
        <w:pStyle w:val="a7"/>
        <w:numPr>
          <w:ilvl w:val="0"/>
          <w:numId w:val="17"/>
        </w:numPr>
        <w:rPr>
          <w:b/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very ~ young man - весьма самонадеянный молодой человек </w:t>
      </w:r>
      <w:r w:rsidRPr="008C3A6C">
        <w:rPr>
          <w:b/>
          <w:i/>
          <w:color w:val="FFFFFF" w:themeColor="background1"/>
          <w:highlight w:val="black"/>
        </w:rPr>
        <w:t xml:space="preserve"> </w:t>
      </w:r>
    </w:p>
    <w:p w:rsidR="004B4226" w:rsidRPr="008C3A6C" w:rsidRDefault="004B4226" w:rsidP="00733FF6">
      <w:pPr>
        <w:pStyle w:val="a7"/>
        <w:ind w:left="0"/>
        <w:rPr>
          <w:b/>
          <w:i/>
          <w:color w:val="FFFFFF" w:themeColor="background1"/>
          <w:highlight w:val="black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мат.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 доверительный</w:t>
      </w:r>
    </w:p>
    <w:p w:rsidR="004B4226" w:rsidRPr="008C3A6C" w:rsidRDefault="004B4226" w:rsidP="00733FF6">
      <w:pPr>
        <w:rPr>
          <w:color w:val="FFFFFF" w:themeColor="background1"/>
          <w:bdr w:val="none" w:sz="0" w:space="0" w:color="auto" w:frame="1"/>
        </w:rPr>
      </w:pPr>
      <w:r w:rsidRPr="008C3A6C">
        <w:rPr>
          <w:b/>
          <w:i/>
          <w:color w:val="FFFFFF" w:themeColor="background1"/>
          <w:highlight w:val="black"/>
          <w:bdr w:val="none" w:sz="0" w:space="0" w:color="auto" w:frame="1"/>
        </w:rPr>
        <w:t>ПРИЧ.</w:t>
      </w:r>
      <w:r w:rsidRPr="008C3A6C"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8C3A6C">
        <w:rPr>
          <w:color w:val="FFFFFF" w:themeColor="background1"/>
          <w:highlight w:val="black"/>
          <w:bdr w:val="none" w:sz="0" w:space="0" w:color="auto" w:frame="1"/>
        </w:rPr>
        <w:t>убежденный</w:t>
      </w:r>
    </w:p>
    <w:p w:rsidR="004B4226" w:rsidRDefault="004B4226" w:rsidP="0063076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OVERCONFIDENT ** {</w:t>
      </w:r>
      <w:r>
        <w:rPr>
          <w:b/>
          <w:i/>
        </w:rPr>
        <w:t>͵</w:t>
      </w:r>
      <w:r>
        <w:rPr>
          <w:b/>
          <w:i/>
          <w:lang w:val="en-US"/>
        </w:rPr>
        <w:t>əʋvə</w:t>
      </w:r>
      <w:r>
        <w:rPr>
          <w:b/>
          <w:i/>
        </w:rPr>
        <w:t>ʹ</w:t>
      </w:r>
      <w:r>
        <w:rPr>
          <w:b/>
          <w:i/>
          <w:lang w:val="en-US"/>
        </w:rPr>
        <w:t>kɒnfıd(ə)nt} a</w:t>
      </w:r>
    </w:p>
    <w:p w:rsidR="004B4226" w:rsidRDefault="004B4226" w:rsidP="0063076B">
      <w:pPr>
        <w:rPr>
          <w:lang w:val="en-US"/>
        </w:rPr>
      </w:pPr>
      <w:r>
        <w:rPr>
          <w:highlight w:val="blue"/>
          <w:lang w:val="en-US"/>
        </w:rPr>
        <w:t>having or showing too much confidence:</w:t>
      </w:r>
    </w:p>
    <w:p w:rsidR="004B4226" w:rsidRDefault="004B4226" w:rsidP="0063076B">
      <w:pPr>
        <w:rPr>
          <w:lang w:val="en-US"/>
        </w:rPr>
      </w:pPr>
      <w:r>
        <w:t>слишком</w:t>
      </w:r>
      <w:r>
        <w:rPr>
          <w:lang w:val="en-US"/>
        </w:rPr>
        <w:t xml:space="preserve"> </w:t>
      </w:r>
      <w:r>
        <w:t>уверенный</w:t>
      </w:r>
      <w:r>
        <w:rPr>
          <w:lang w:val="en-US"/>
        </w:rPr>
        <w:t xml:space="preserve">, </w:t>
      </w:r>
      <w:r>
        <w:t>самонадеянный</w:t>
      </w:r>
    </w:p>
    <w:p w:rsidR="004B4226" w:rsidRDefault="004B4226" w:rsidP="0063076B">
      <w:pPr>
        <w:pStyle w:val="a7"/>
        <w:numPr>
          <w:ilvl w:val="0"/>
          <w:numId w:val="93"/>
        </w:numPr>
        <w:rPr>
          <w:lang w:val="en-US"/>
        </w:rPr>
      </w:pPr>
      <w:r>
        <w:rPr>
          <w:lang w:val="en-US"/>
        </w:rPr>
        <w:t>He is overconfident and cocky.</w:t>
      </w:r>
    </w:p>
    <w:p w:rsidR="004B4226" w:rsidRDefault="004B4226" w:rsidP="0063076B">
      <w:pPr>
        <w:pStyle w:val="a7"/>
        <w:numPr>
          <w:ilvl w:val="0"/>
          <w:numId w:val="93"/>
        </w:numPr>
        <w:rPr>
          <w:lang w:val="en-US"/>
        </w:rPr>
      </w:pPr>
      <w:r>
        <w:rPr>
          <w:lang w:val="en-US"/>
        </w:rPr>
        <w:t>I'm not overconfident or arrogant, but I do believe in my own ability.</w:t>
      </w: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63076B" w:rsidRDefault="004B4226" w:rsidP="00733FF6">
      <w:pPr>
        <w:jc w:val="center"/>
        <w:rPr>
          <w:b/>
          <w:color w:val="FFFFFF" w:themeColor="background1"/>
          <w:bdr w:val="none" w:sz="0" w:space="0" w:color="auto" w:frame="1"/>
          <w:lang w:val="en-US"/>
        </w:rPr>
      </w:pPr>
    </w:p>
    <w:p w:rsidR="004B4226" w:rsidRPr="00360433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360433">
        <w:rPr>
          <w:b/>
          <w:color w:val="FFFF00"/>
          <w:highlight w:val="black"/>
          <w:shd w:val="clear" w:color="auto" w:fill="FFFFFF"/>
          <w:lang w:val="en-US"/>
        </w:rPr>
        <w:t>ENDURANCE</w:t>
      </w:r>
      <w:r w:rsidRPr="00360433">
        <w:rPr>
          <w:b/>
          <w:color w:val="FFFF00"/>
          <w:highlight w:val="black"/>
          <w:shd w:val="clear" w:color="auto" w:fill="FFFFFF"/>
        </w:rPr>
        <w:t xml:space="preserve"> ** [ɪ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360433">
        <w:rPr>
          <w:b/>
          <w:color w:val="FFFF00"/>
          <w:highlight w:val="black"/>
          <w:shd w:val="clear" w:color="auto" w:fill="FFFFFF"/>
        </w:rPr>
        <w:t>'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dju</w:t>
      </w:r>
      <w:r w:rsidRPr="00360433">
        <w:rPr>
          <w:b/>
          <w:color w:val="FFFF00"/>
          <w:highlight w:val="black"/>
          <w:shd w:val="clear" w:color="auto" w:fill="FFFFFF"/>
        </w:rPr>
        <w:t>ə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360433">
        <w:rPr>
          <w:b/>
          <w:color w:val="FFFF00"/>
          <w:highlight w:val="black"/>
          <w:shd w:val="clear" w:color="auto" w:fill="FFFFFF"/>
        </w:rPr>
        <w:t>(ə)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n</w:t>
      </w:r>
      <w:r w:rsidRPr="00360433">
        <w:rPr>
          <w:b/>
          <w:color w:val="FFFF00"/>
          <w:highlight w:val="black"/>
          <w:shd w:val="clear" w:color="auto" w:fill="FFFFFF"/>
        </w:rPr>
        <w:t>(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t</w:t>
      </w:r>
      <w:r w:rsidRPr="00360433">
        <w:rPr>
          <w:b/>
          <w:color w:val="FFFF00"/>
          <w:highlight w:val="black"/>
          <w:shd w:val="clear" w:color="auto" w:fill="FFFFFF"/>
        </w:rPr>
        <w:t>)</w:t>
      </w:r>
      <w:r w:rsidRPr="00360433">
        <w:rPr>
          <w:b/>
          <w:color w:val="FFFF00"/>
          <w:highlight w:val="black"/>
          <w:shd w:val="clear" w:color="auto" w:fill="FFFFFF"/>
          <w:lang w:val="en-US"/>
        </w:rPr>
        <w:t>s</w:t>
      </w:r>
      <w:r w:rsidRPr="00360433">
        <w:rPr>
          <w:b/>
          <w:color w:val="FFFF00"/>
          <w:highlight w:val="black"/>
          <w:shd w:val="clear" w:color="auto" w:fill="FFFFFF"/>
        </w:rPr>
        <w:t>]</w:t>
      </w:r>
    </w:p>
    <w:p w:rsidR="004B4226" w:rsidRPr="00360433" w:rsidRDefault="004B4226" w:rsidP="00733FF6">
      <w:pPr>
        <w:shd w:val="clear" w:color="auto" w:fill="000000" w:themeFill="text1"/>
        <w:rPr>
          <w:color w:val="FFFF00"/>
          <w:highlight w:val="black"/>
        </w:rPr>
      </w:pPr>
      <w:r w:rsidRPr="00360433">
        <w:rPr>
          <w:b/>
          <w:i/>
          <w:color w:val="FFFF00"/>
          <w:highlight w:val="black"/>
        </w:rPr>
        <w:t>СУЩ.</w:t>
      </w:r>
      <w:r w:rsidRPr="00360433">
        <w:rPr>
          <w:color w:val="FFFF00"/>
          <w:highlight w:val="black"/>
        </w:rPr>
        <w:t xml:space="preserve"> 1 выносливость, способность переносить (боль, страдание и т. п.)</w:t>
      </w:r>
    </w:p>
    <w:p w:rsidR="004B4226" w:rsidRPr="00360433" w:rsidRDefault="004B4226" w:rsidP="00733FF6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beyond endurance — невыносимый</w:t>
      </w:r>
    </w:p>
    <w:p w:rsidR="004B4226" w:rsidRPr="00360433" w:rsidRDefault="004B4226" w:rsidP="00733FF6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00"/>
          <w:highlight w:val="black"/>
          <w:lang w:val="en-US"/>
        </w:rPr>
      </w:pPr>
      <w:r w:rsidRPr="00360433">
        <w:rPr>
          <w:i/>
          <w:color w:val="FFFF00"/>
          <w:highlight w:val="black"/>
          <w:lang w:val="en-US"/>
        </w:rPr>
        <w:t xml:space="preserve">this is past / beyond endurance — </w:t>
      </w:r>
      <w:r w:rsidRPr="00360433">
        <w:rPr>
          <w:i/>
          <w:color w:val="FFFF00"/>
          <w:highlight w:val="black"/>
        </w:rPr>
        <w:t>это</w:t>
      </w:r>
      <w:r w:rsidRPr="00360433">
        <w:rPr>
          <w:i/>
          <w:color w:val="FFFF00"/>
          <w:highlight w:val="black"/>
          <w:lang w:val="en-US"/>
        </w:rPr>
        <w:t xml:space="preserve"> </w:t>
      </w:r>
      <w:r w:rsidRPr="00360433">
        <w:rPr>
          <w:i/>
          <w:color w:val="FFFF00"/>
          <w:highlight w:val="black"/>
        </w:rPr>
        <w:t>невыносимо</w:t>
      </w:r>
    </w:p>
    <w:p w:rsidR="004B4226" w:rsidRPr="00360433" w:rsidRDefault="004B4226" w:rsidP="00733FF6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to test smb.'s endurance — проверять чью-л. стойкость, выносливость</w:t>
      </w:r>
    </w:p>
    <w:p w:rsidR="004B4226" w:rsidRPr="00360433" w:rsidRDefault="004B4226" w:rsidP="00733FF6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00"/>
          <w:highlight w:val="black"/>
        </w:rPr>
      </w:pPr>
      <w:r w:rsidRPr="00360433">
        <w:rPr>
          <w:i/>
          <w:color w:val="FFFF00"/>
          <w:highlight w:val="black"/>
        </w:rPr>
        <w:t>physical endurance — физическая выносливость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360433">
        <w:rPr>
          <w:color w:val="FFFF00"/>
          <w:highlight w:val="black"/>
        </w:rPr>
        <w:lastRenderedPageBreak/>
        <w:t>2 прочность, стойкость</w:t>
      </w:r>
      <w:r w:rsidRPr="008C3A6C">
        <w:rPr>
          <w:color w:val="FFFFFF" w:themeColor="background1"/>
          <w:highlight w:val="black"/>
        </w:rPr>
        <w:t>; долговечность, износостойкость, сопротивляемость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длительность, продолжительность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 терпение, терпеливость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 переносимость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1 выносливый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усталостный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360433" w:rsidRDefault="004B4226" w:rsidP="00733FF6">
      <w:pPr>
        <w:jc w:val="center"/>
        <w:rPr>
          <w:b/>
          <w:i/>
          <w:color w:val="FF0000"/>
          <w:u w:val="single"/>
        </w:rPr>
      </w:pPr>
      <w:r w:rsidRPr="00360433">
        <w:rPr>
          <w:b/>
          <w:i/>
          <w:color w:val="FF0000"/>
          <w:u w:val="single"/>
        </w:rPr>
        <w:t>HIT BACK **</w:t>
      </w:r>
    </w:p>
    <w:p w:rsidR="004B4226" w:rsidRPr="00360433" w:rsidRDefault="004B4226" w:rsidP="00360433">
      <w:r w:rsidRPr="00360433">
        <w:rPr>
          <w:highlight w:val="blue"/>
        </w:rPr>
        <w:t>: to attack or criticize someone after being attacked or criticized by them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фраз. гл. (hit back at) нападать на (кого-л.); отражать атаку (кого-л.)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The UCI has hit back at criticism of the disqualification of Dutch rider Jan-Willem Van Schip at the Baloise Belgium Tour, insisting his innovative handlebar set-up violated UCI bike design rules because “using the forearms as a point of support on the handlebar is prohibited except in time trials.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QUARREL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kwɒrəl]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QUARRELLED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ˈkwɒrəld]</w:t>
      </w:r>
    </w:p>
    <w:p w:rsidR="004B4226" w:rsidRPr="00DC79FA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DC79FA">
        <w:rPr>
          <w:rFonts w:ascii="Cambria Math" w:hAnsi="Cambria Math" w:cs="Cambria Math"/>
          <w:color w:val="FFFFFF" w:themeColor="background1"/>
          <w:highlight w:val="black"/>
          <w:lang w:val="en-US"/>
        </w:rPr>
        <w:t>①</w:t>
      </w:r>
      <w:r w:rsidRPr="008C3A6C">
        <w:rPr>
          <w:color w:val="FFFFFF" w:themeColor="background1"/>
          <w:highlight w:val="black"/>
          <w:lang w:val="en-US"/>
        </w:rPr>
        <w:t> n </w:t>
      </w:r>
      <w:r w:rsidRPr="00DC79FA">
        <w:rPr>
          <w:color w:val="FFFFFF" w:themeColor="background1"/>
          <w:highlight w:val="black"/>
          <w:lang w:val="en-US"/>
        </w:rPr>
        <w:t xml:space="preserve">1. </w:t>
      </w:r>
      <w:r w:rsidRPr="008C3A6C">
        <w:rPr>
          <w:color w:val="FFFFFF" w:themeColor="background1"/>
          <w:highlight w:val="black"/>
        </w:rPr>
        <w:t>спор</w:t>
      </w:r>
      <w:r w:rsidRPr="00DC79FA">
        <w:rPr>
          <w:color w:val="FFFFFF" w:themeColor="background1"/>
          <w:highlight w:val="black"/>
          <w:lang w:val="en-US"/>
        </w:rPr>
        <w:t xml:space="preserve">; </w:t>
      </w:r>
      <w:r w:rsidRPr="008C3A6C">
        <w:rPr>
          <w:color w:val="FFFFFF" w:themeColor="background1"/>
          <w:highlight w:val="black"/>
        </w:rPr>
        <w:t>ссора</w:t>
      </w:r>
      <w:r w:rsidRPr="00DC79FA">
        <w:rPr>
          <w:color w:val="FFFFFF" w:themeColor="background1"/>
          <w:highlight w:val="black"/>
          <w:lang w:val="en-US"/>
        </w:rPr>
        <w:t xml:space="preserve">; </w:t>
      </w:r>
      <w:r w:rsidRPr="008C3A6C">
        <w:rPr>
          <w:color w:val="FFFFFF" w:themeColor="background1"/>
          <w:highlight w:val="black"/>
        </w:rPr>
        <w:t>размолвка</w:t>
      </w:r>
      <w:r w:rsidRPr="00DC79FA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раздор</w:t>
      </w:r>
      <w:r w:rsidRPr="00DC79FA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свара</w:t>
      </w:r>
      <w:r w:rsidRPr="00DC79FA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склока</w:t>
      </w:r>
      <w:r w:rsidRPr="00DC79FA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перепалка</w:t>
      </w:r>
      <w:r w:rsidRPr="00DC79FA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распря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~ with smb. - ссора с кем-л.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~ about /over/ smth. - ссора из-за чего-л.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be at ~ - ссориться, быть в ссоре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to avoid a ~ - </w:t>
      </w:r>
      <w:r w:rsidRPr="008C3A6C">
        <w:rPr>
          <w:i/>
          <w:color w:val="FFFFFF" w:themeColor="background1"/>
          <w:highlight w:val="black"/>
        </w:rPr>
        <w:t>избегать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ссоры</w:t>
      </w:r>
      <w:r w:rsidRPr="008C3A6C">
        <w:rPr>
          <w:i/>
          <w:color w:val="FFFFFF" w:themeColor="background1"/>
          <w:highlight w:val="black"/>
          <w:lang w:val="en-US"/>
        </w:rPr>
        <w:t>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to make up /to patch up/ a ~ - </w:t>
      </w:r>
      <w:r w:rsidRPr="008C3A6C">
        <w:rPr>
          <w:i/>
          <w:color w:val="FFFFFF" w:themeColor="background1"/>
          <w:highlight w:val="black"/>
        </w:rPr>
        <w:t>помириться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прекратить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ссору</w:t>
      </w:r>
      <w:r w:rsidRPr="008C3A6C">
        <w:rPr>
          <w:i/>
          <w:color w:val="FFFFFF" w:themeColor="background1"/>
          <w:highlight w:val="black"/>
          <w:lang w:val="en-US"/>
        </w:rPr>
        <w:t xml:space="preserve"> /</w:t>
      </w:r>
      <w:r w:rsidRPr="008C3A6C">
        <w:rPr>
          <w:i/>
          <w:color w:val="FFFFFF" w:themeColor="background1"/>
          <w:highlight w:val="black"/>
        </w:rPr>
        <w:t>вражду</w:t>
      </w:r>
      <w:r w:rsidRPr="008C3A6C">
        <w:rPr>
          <w:i/>
          <w:color w:val="FFFFFF" w:themeColor="background1"/>
          <w:highlight w:val="black"/>
          <w:lang w:val="en-US"/>
        </w:rPr>
        <w:t>/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повод к вражде, повод для ссоры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 have no ~ with his opinion - я ничего не имею против его точки зрения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>I have no ~ against /with/ him - мне на него не за что сердиться, я на него не в обиде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seek /to pick/ a ~ with smb. - а) искать повода для ссоры с кем-л.; б) затевать ссору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1. спорить; оспаривать (что-л.); возражать (кому-л.); придираться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the way smth. is done - возражать против способа, которым что-л. сделано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~ led about politics with John - он заспорил с Джоном о политике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ссориться; браниться; ругаться, враждовать, пререкаться; разругаться, рассориться, переругаться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smb. for /about/ smth. - ссориться с кем-л. из-за чего-л.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 and I always ~ - мы с ним вечно ссоримся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> to ~ with one‘s bread and butter - а) действовать в ущерб самому себе; б) бросить занятие, дающее средства к существованию </w:t>
      </w:r>
    </w:p>
    <w:p w:rsidR="004B4226" w:rsidRPr="008C3A6C" w:rsidRDefault="004B4226" w:rsidP="00733FF6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a bad workman ~s with his tools - посл. у плохого мастера всегда инструмент виноват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b/>
          <w:i/>
          <w:color w:val="FFFFFF" w:themeColor="background1"/>
          <w:highlight w:val="black"/>
        </w:rPr>
        <w:t>СУЩ.</w:t>
      </w:r>
      <w:r w:rsidRPr="008C3A6C">
        <w:rPr>
          <w:color w:val="FFFFFF" w:themeColor="background1"/>
          <w:highlight w:val="black"/>
        </w:rPr>
        <w:t xml:space="preserve"> 1. 1) алмаз </w:t>
      </w:r>
      <w:proofErr w:type="gramStart"/>
      <w:r w:rsidRPr="008C3A6C">
        <w:rPr>
          <w:color w:val="FFFFFF" w:themeColor="background1"/>
          <w:highlight w:val="black"/>
        </w:rPr>
        <w:t>для резки стекла</w:t>
      </w:r>
      <w:proofErr w:type="gramEnd"/>
      <w:r w:rsidRPr="008C3A6C">
        <w:rPr>
          <w:color w:val="FFFFFF" w:themeColor="background1"/>
          <w:highlight w:val="black"/>
        </w:rPr>
        <w:t>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долото каменотёса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 стр.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1) квадратная или ромбовидная плитка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стекло ромбовидной формы 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VIOLENCE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'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va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ɪə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l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(ə)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n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(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t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)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s</w:t>
      </w:r>
      <w:r w:rsidRPr="008C3A6C"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]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жестокость, насилие, принуждение, применение силы, насильственные действия</w:t>
      </w:r>
    </w:p>
    <w:p w:rsidR="004B4226" w:rsidRPr="008C3A6C" w:rsidRDefault="004B4226" w:rsidP="00733FF6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major violence — грубое насилие</w:t>
      </w:r>
    </w:p>
    <w:p w:rsidR="004B4226" w:rsidRPr="008C3A6C" w:rsidRDefault="004B4226" w:rsidP="00733FF6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personal violence — насилие над личностью</w:t>
      </w:r>
    </w:p>
    <w:p w:rsidR="004B4226" w:rsidRPr="008C3A6C" w:rsidRDefault="004B4226" w:rsidP="00733FF6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act of violence — акт насилия, акт принуждения</w:t>
      </w:r>
    </w:p>
    <w:p w:rsidR="004B4226" w:rsidRPr="008C3A6C" w:rsidRDefault="004B4226" w:rsidP="00733FF6">
      <w:pPr>
        <w:pStyle w:val="a7"/>
        <w:numPr>
          <w:ilvl w:val="0"/>
          <w:numId w:val="1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resort to / use violence — прибегать к насилию / принуждению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2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проявление насилия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lastRenderedPageBreak/>
        <w:t xml:space="preserve">3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изнасилование</w:t>
      </w:r>
    </w:p>
    <w:p w:rsidR="004B4226" w:rsidRPr="008C3A6C" w:rsidRDefault="004B4226" w:rsidP="00733FF6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rFonts w:ascii="Arial" w:eastAsiaTheme="majorEastAsia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shd w:val="clear" w:color="auto" w:fill="FFFFFF"/>
        </w:rPr>
        <w:t>to do violence — производить, совершать насилие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расправа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сила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неистовство, ярость; стремительность, буйство</w:t>
      </w:r>
    </w:p>
    <w:p w:rsidR="004B4226" w:rsidRPr="008C3A6C" w:rsidRDefault="004B4226" w:rsidP="00733FF6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asciiTheme="minorHAnsi" w:eastAsia="Times New Roman" w:hAnsiTheme="minorHAnsi" w:cstheme="minorBidi"/>
          <w:i/>
          <w:color w:val="FFFFFF" w:themeColor="background1"/>
          <w:sz w:val="22"/>
          <w:szCs w:val="22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wind blew with great violence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е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тер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дул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стовой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лой</w:t>
      </w:r>
    </w:p>
    <w:p w:rsidR="004B4226" w:rsidRPr="008C3A6C" w:rsidRDefault="004B4226" w:rsidP="00733FF6">
      <w:pPr>
        <w:pStyle w:val="a7"/>
        <w:numPr>
          <w:ilvl w:val="0"/>
          <w:numId w:val="2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proofErr w:type="gramStart"/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the</w:t>
      </w:r>
      <w:proofErr w:type="gramEnd"/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violence of smb's words/smb's reaction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чьих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слов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/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чьей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-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.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ре</w:t>
      </w:r>
      <w:r w:rsidRPr="008C3A6C">
        <w:rPr>
          <w:rFonts w:eastAsia="Times New Roman"/>
          <w:b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кции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</w:p>
    <w:p w:rsidR="004B4226" w:rsidRPr="00823477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823477">
        <w:rPr>
          <w:b/>
          <w:color w:val="FFFF00"/>
          <w:highlight w:val="black"/>
          <w:lang w:val="en-US"/>
        </w:rPr>
        <w:t>INFERIOR ** [in</w:t>
      </w:r>
      <w:r w:rsidRPr="00823477">
        <w:rPr>
          <w:b/>
          <w:color w:val="FFFF00"/>
          <w:highlight w:val="black"/>
        </w:rPr>
        <w:t>ʹ</w:t>
      </w:r>
      <w:r w:rsidRPr="00823477">
        <w:rPr>
          <w:b/>
          <w:color w:val="FFFF00"/>
          <w:highlight w:val="black"/>
          <w:lang w:val="en-US"/>
        </w:rPr>
        <w:t>fi(ə)riə]</w:t>
      </w:r>
    </w:p>
    <w:p w:rsidR="004B4226" w:rsidRPr="00823477" w:rsidRDefault="004B4226" w:rsidP="00733FF6">
      <w:pPr>
        <w:shd w:val="clear" w:color="auto" w:fill="000000" w:themeFill="text1"/>
        <w:rPr>
          <w:color w:val="FFFF00"/>
          <w:highlight w:val="black"/>
        </w:rPr>
      </w:pPr>
      <w:r w:rsidRPr="00823477">
        <w:rPr>
          <w:b/>
          <w:color w:val="FFFF00"/>
          <w:highlight w:val="black"/>
        </w:rPr>
        <w:t>N</w:t>
      </w:r>
      <w:r w:rsidRPr="00823477">
        <w:rPr>
          <w:color w:val="FFFF00"/>
          <w:highlight w:val="black"/>
        </w:rPr>
        <w:t xml:space="preserve"> 1. лицо, стоящее ниже по положению, рангу, званию, способностям и т. п.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23477">
        <w:rPr>
          <w:i/>
          <w:color w:val="FFFF00"/>
          <w:highlight w:val="black"/>
          <w:lang w:val="en-US"/>
        </w:rPr>
        <w:t xml:space="preserve">to be one‘s ~ - </w:t>
      </w:r>
      <w:r w:rsidRPr="00823477">
        <w:rPr>
          <w:i/>
          <w:color w:val="FFFF00"/>
          <w:highlight w:val="black"/>
        </w:rPr>
        <w:t>быть</w:t>
      </w:r>
      <w:r w:rsidRPr="00823477">
        <w:rPr>
          <w:i/>
          <w:color w:val="FFFF00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ниже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кого</w:t>
      </w:r>
      <w:r w:rsidRPr="008C3A6C">
        <w:rPr>
          <w:i/>
          <w:color w:val="FFFFFF" w:themeColor="background1"/>
          <w:highlight w:val="black"/>
          <w:lang w:val="en-US"/>
        </w:rPr>
        <w:t>-</w:t>
      </w:r>
      <w:r w:rsidRPr="008C3A6C">
        <w:rPr>
          <w:i/>
          <w:color w:val="FFFFFF" w:themeColor="background1"/>
          <w:highlight w:val="black"/>
        </w:rPr>
        <w:t>л</w:t>
      </w:r>
      <w:r w:rsidRPr="008C3A6C">
        <w:rPr>
          <w:i/>
          <w:color w:val="FFFFFF" w:themeColor="background1"/>
          <w:highlight w:val="black"/>
          <w:lang w:val="en-US"/>
        </w:rPr>
        <w:t xml:space="preserve">.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his ~s - его подчинённые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подчинённый; младший по чину; стоящий ниже (по развитию, уму)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неполноценность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4 низкое качество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</w:t>
      </w:r>
      <w:r w:rsidRPr="008C3A6C">
        <w:rPr>
          <w:b/>
          <w:color w:val="FFFFFF" w:themeColor="background1"/>
          <w:highlight w:val="black"/>
        </w:rPr>
        <w:t>ПОЛИГР</w:t>
      </w:r>
      <w:r w:rsidRPr="008C3A6C">
        <w:rPr>
          <w:color w:val="FFFFFF" w:themeColor="background1"/>
          <w:highlight w:val="black"/>
        </w:rPr>
        <w:t xml:space="preserve">. подстрочный знак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</w:t>
      </w:r>
      <w:r w:rsidRPr="008C3A6C">
        <w:rPr>
          <w:b/>
          <w:color w:val="FFFFFF" w:themeColor="background1"/>
          <w:highlight w:val="black"/>
        </w:rPr>
        <w:t>A</w:t>
      </w:r>
      <w:r w:rsidRPr="008C3A6C">
        <w:rPr>
          <w:color w:val="FFFFFF" w:themeColor="background1"/>
          <w:highlight w:val="black"/>
        </w:rPr>
        <w:t xml:space="preserve"> 1. находящийся ниже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strata - нижние слои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низкий, низший по положению, званию, рангу, степени, уровню, подчиненный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a lieutenant is ~ to a captain - лейтенант ниже капитана по званию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court - юр. нижестоящий суд, низшая судебная инстанция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низкий или низший по значению, достоинствам, ценности, сорту, качеству: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garnets are regarded as ~ to rubies - гранаты считаются менее ценными, чем рубины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he always felt ~ to his brother - он всегда признавал превосходство брата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4.1 Худший, ухудшенный, плохой, посредственный, неполноценный, низкопробный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4</w:t>
      </w:r>
      <w:r w:rsidRPr="008C3A6C">
        <w:rPr>
          <w:color w:val="FFFFFF" w:themeColor="background1"/>
          <w:highlight w:val="black"/>
          <w:lang w:val="en-US"/>
        </w:rPr>
        <w:t xml:space="preserve">.2. </w:t>
      </w:r>
      <w:r w:rsidRPr="008C3A6C">
        <w:rPr>
          <w:color w:val="FFFFFF" w:themeColor="background1"/>
          <w:highlight w:val="black"/>
        </w:rPr>
        <w:t>Некачественный, недоброкачественный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5. </w:t>
      </w:r>
      <w:r w:rsidRPr="008C3A6C">
        <w:rPr>
          <w:color w:val="FFFFFF" w:themeColor="background1"/>
          <w:highlight w:val="black"/>
        </w:rPr>
        <w:t>более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поздний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</w:p>
    <w:p w:rsidR="004B4226" w:rsidRPr="008C3A6C" w:rsidRDefault="004B4226" w:rsidP="00733FF6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the ~ limit of the year - </w:t>
      </w:r>
      <w:r w:rsidRPr="008C3A6C">
        <w:rPr>
          <w:i/>
          <w:color w:val="FFFFFF" w:themeColor="background1"/>
          <w:highlight w:val="black"/>
        </w:rPr>
        <w:t>конец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года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6. полигр. Подстрочный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459A3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459A3">
        <w:rPr>
          <w:b/>
          <w:i/>
          <w:color w:val="FFFFFF" w:themeColor="background1"/>
          <w:u w:val="single"/>
        </w:rPr>
        <w:t>INSIDER ** [ınʹsaıdə]</w:t>
      </w:r>
    </w:p>
    <w:p w:rsidR="004B4226" w:rsidRPr="008459A3" w:rsidRDefault="004B4226" w:rsidP="00733FF6">
      <w:pPr>
        <w:rPr>
          <w:color w:val="FFFFFF" w:themeColor="background1"/>
        </w:rPr>
      </w:pPr>
      <w:r w:rsidRPr="008459A3">
        <w:rPr>
          <w:color w:val="FFFFFF" w:themeColor="background1"/>
        </w:rPr>
        <w:t>СУЩ. Разг. 1. свой, непосторонний человек; член группы, организации и т. п.; «инсайдер»</w:t>
      </w:r>
    </w:p>
    <w:p w:rsidR="004B4226" w:rsidRPr="008C3A6C" w:rsidRDefault="004B4226" w:rsidP="00733FF6">
      <w:pPr>
        <w:rPr>
          <w:color w:val="FFFFFF" w:themeColor="background1"/>
        </w:rPr>
      </w:pPr>
      <w:r w:rsidRPr="008459A3">
        <w:rPr>
          <w:color w:val="FFFFFF" w:themeColor="background1"/>
        </w:rPr>
        <w:t xml:space="preserve">2. лицо, имеющее в силу служебного положения </w:t>
      </w:r>
      <w:r w:rsidRPr="008C3A6C">
        <w:rPr>
          <w:color w:val="FFFFFF" w:themeColor="background1"/>
        </w:rPr>
        <w:t>конфиденциальную информацию, посвященное лицо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TERRAIN ** [təʹreın]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1. территория, район; местность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beachside ~ - прибрежная /береговая/ полоса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mountainous ~ - горная местность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appreciation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оценка местности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compartment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топ.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складка местности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8C3A6C">
        <w:rPr>
          <w:color w:val="FFFFFF" w:themeColor="background1"/>
          <w:highlight w:val="black"/>
          <w:shd w:val="clear" w:color="auto" w:fill="FFFFFF"/>
        </w:rPr>
        <w:t>рельеф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8C3A6C">
        <w:rPr>
          <w:color w:val="FFFFFF" w:themeColor="background1"/>
          <w:highlight w:val="black"/>
          <w:shd w:val="clear" w:color="auto" w:fill="FFFFFF"/>
        </w:rPr>
        <w:t>местности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)</w:t>
      </w:r>
      <w:r w:rsidRPr="008C3A6C">
        <w:rPr>
          <w:color w:val="FFFFFF" w:themeColor="background1"/>
          <w:highlight w:val="black"/>
          <w:shd w:val="clear" w:color="auto" w:fill="FFFFFF"/>
        </w:rPr>
        <w:t>, ландшафт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почва, земля, грунт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ПРИЛ. </w:t>
      </w:r>
      <w:r w:rsidRPr="008C3A6C">
        <w:rPr>
          <w:color w:val="FFFFFF" w:themeColor="background1"/>
          <w:highlight w:val="black"/>
          <w:shd w:val="clear" w:color="auto" w:fill="FFFFFF"/>
        </w:rPr>
        <w:t>земной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flying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полёт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наземным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ориентирам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 xml:space="preserve">HEAT ** 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[hiːt]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HEATED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ˈhiːtɪd</w:t>
      </w:r>
      <w:r w:rsidRPr="008C3A6C">
        <w:rPr>
          <w:b/>
          <w:i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</w:rPr>
        <w:t>СУЩ</w:t>
      </w:r>
      <w:r w:rsidRPr="008C3A6C">
        <w:rPr>
          <w:b/>
          <w:i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жара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жар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тепло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теплота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гнев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пыл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раздражение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ярость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4 </w:t>
      </w:r>
      <w:r w:rsidRPr="008C3A6C">
        <w:rPr>
          <w:color w:val="FFFFFF" w:themeColor="background1"/>
          <w:highlight w:val="black"/>
        </w:rPr>
        <w:t>раунд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заплыв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забег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заезд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5 мн.ч. </w:t>
      </w:r>
      <w:r w:rsidRPr="008C3A6C">
        <w:rPr>
          <w:color w:val="FFFFFF" w:themeColor="background1"/>
          <w:highlight w:val="black"/>
          <w:lang w:val="en-US"/>
        </w:rPr>
        <w:t>HEATS</w:t>
      </w:r>
      <w:r w:rsidRPr="008C3A6C">
        <w:rPr>
          <w:color w:val="FFFFFF" w:themeColor="background1"/>
          <w:highlight w:val="black"/>
        </w:rPr>
        <w:t xml:space="preserve"> отборочные, предварительные соревнования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lastRenderedPageBreak/>
        <w:t>6 покраснение, жжение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7 давление, принуждение;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1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</w:rPr>
        <w:t>= heat up нагреваться; разогреваться, подогреваться, согреваться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 water here heats slowly. — Вода здесь нагревается медленно.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room heated up quickly.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Комната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быстро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нагрелась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= heat up нагревать; разогревать, подогревать, согревать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can heat up some soup in two minutes.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могу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подогреть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суп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две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минуты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накаливаться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калить, накаливать; топить (печь)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4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= heat up раззадориваться, разогреваться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game did not heat up until the second half.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Игра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первой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половине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матча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была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довольно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вялой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Competition among manufacturers heats up. — Конкуренция среди производителей усиливается.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5 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раздражать, разъярять</w:t>
      </w:r>
    </w:p>
    <w:p w:rsidR="004B4226" w:rsidRPr="008C3A6C" w:rsidRDefault="004B4226" w:rsidP="00733FF6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I'll leave you, my sweet lady, for a while: / Pray, walk softly, do not heat your blood: / </w:t>
      </w:r>
      <w:proofErr w:type="gramStart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What</w:t>
      </w:r>
      <w:proofErr w:type="gramEnd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! I must have a care of you. (W. Shakespeare, Pericles, Prince </w:t>
      </w:r>
      <w:proofErr w:type="gramStart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Of</w:t>
      </w:r>
      <w:proofErr w:type="gramEnd"/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Tyre) —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Так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тебя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оставлю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дорогая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! /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Ходи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спокойно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сердце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береги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: /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Ведь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я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всечасно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тебе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забочусь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! </w:t>
      </w: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(пер. Т. Г. Гнедич)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COMPATIBILITY ** [kəm͵pætəʹbılıtı]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N 1) совместимость (психологическая)</w:t>
      </w:r>
    </w:p>
    <w:p w:rsidR="004B4226" w:rsidRPr="008C3A6C" w:rsidRDefault="004B4226" w:rsidP="00733FF6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lack of ~ between spouses - несовместимость характеров супругов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сочетание; сочетаемость</w:t>
      </w:r>
    </w:p>
    <w:p w:rsidR="004B4226" w:rsidRPr="008C3A6C" w:rsidRDefault="004B4226" w:rsidP="00733FF6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~ of such properties in one thing - наличие /сочетание/ таких свойств в одном предмете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OVERLY</w:t>
      </w:r>
      <w:r w:rsidRPr="008C3A6C">
        <w:rPr>
          <w:b/>
          <w:i/>
          <w:color w:val="FFFFFF" w:themeColor="background1"/>
          <w:u w:val="single"/>
        </w:rPr>
        <w:t xml:space="preserve"> ** [ˈəʊ</w:t>
      </w:r>
      <w:r w:rsidRPr="008C3A6C">
        <w:rPr>
          <w:b/>
          <w:i/>
          <w:color w:val="FFFFFF" w:themeColor="background1"/>
          <w:u w:val="single"/>
          <w:lang w:val="en-US"/>
        </w:rPr>
        <w:t>v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l</w:t>
      </w:r>
      <w:r w:rsidRPr="008C3A6C">
        <w:rPr>
          <w:b/>
          <w:i/>
          <w:color w:val="FFFFFF" w:themeColor="background1"/>
          <w:u w:val="single"/>
        </w:rPr>
        <w:t>ɪ]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lastRenderedPageBreak/>
        <w:t>НАРЕЧ.</w:t>
      </w:r>
      <w:r w:rsidRPr="008C3A6C">
        <w:rPr>
          <w:color w:val="FFFFFF" w:themeColor="background1"/>
        </w:rPr>
        <w:t xml:space="preserve"> чрезмерно, слишком, излишне, избыточно, чересчур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overly so – слишком так</w:t>
      </w: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rPr>
          <w:i/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rStyle w:val="a5"/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EMPHATIC ** [ımʹfætık] a</w:t>
      </w:r>
    </w:p>
    <w:p w:rsidR="004B4226" w:rsidRPr="008C3A6C" w:rsidRDefault="004B4226" w:rsidP="00733FF6">
      <w:pPr>
        <w:shd w:val="clear" w:color="auto" w:fill="000000" w:themeFill="text1"/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 w:rsidRPr="008C3A6C">
        <w:rPr>
          <w:color w:val="FFFFFF" w:themeColor="background1"/>
          <w:highlight w:val="black"/>
        </w:rPr>
        <w:t>1. 1) выразительный; темпераментный, эмоциональный, экспрессивный, эмфатический, подчеркнутый, демонстративный, яркий, бросающийся в глаза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her answer was an ~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❝</w:t>
      </w:r>
      <w:proofErr w:type="gramStart"/>
      <w:r w:rsidRPr="008C3A6C">
        <w:rPr>
          <w:i/>
          <w:color w:val="FFFFFF" w:themeColor="background1"/>
          <w:highlight w:val="black"/>
        </w:rPr>
        <w:t>No!</w:t>
      </w: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❞</w:t>
      </w:r>
      <w:proofErr w:type="gramEnd"/>
      <w:r w:rsidRPr="008C3A6C">
        <w:rPr>
          <w:i/>
          <w:color w:val="FFFFFF" w:themeColor="background1"/>
          <w:highlight w:val="black"/>
        </w:rPr>
        <w:t xml:space="preserve"> - она ответила категорически «Нет!»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настойчивый, настоятельный (о просьбе и т. п.), упорный, категорический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opinion - твёрдое убеждение 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denial - категорический отказ 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he was ~ in his assertion that ... - </w:t>
      </w:r>
      <w:r w:rsidRPr="008C3A6C">
        <w:rPr>
          <w:i/>
          <w:color w:val="FFFFFF" w:themeColor="background1"/>
          <w:highlight w:val="black"/>
        </w:rPr>
        <w:t>он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настойчиво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утверждал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что</w:t>
      </w:r>
      <w:r w:rsidRPr="008C3A6C">
        <w:rPr>
          <w:i/>
          <w:color w:val="FFFFFF" w:themeColor="background1"/>
          <w:highlight w:val="black"/>
          <w:lang w:val="en-US"/>
        </w:rPr>
        <w:t xml:space="preserve"> ... 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I must be ~ on this point - я должен настаивать на этом моменте 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success - несомненный успех 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~ speaker - темпераментный оратор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459A3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 w:rsidRPr="008459A3">
        <w:rPr>
          <w:b/>
          <w:color w:val="FFFF00"/>
          <w:highlight w:val="black"/>
        </w:rPr>
        <w:t>JOVIAL</w:t>
      </w:r>
      <w:r w:rsidRPr="008459A3">
        <w:rPr>
          <w:b/>
          <w:caps/>
          <w:color w:val="FFFF00"/>
          <w:highlight w:val="black"/>
          <w:shd w:val="clear" w:color="auto" w:fill="FFFFFF"/>
        </w:rPr>
        <w:t xml:space="preserve"> </w:t>
      </w:r>
      <w:r w:rsidRPr="008459A3">
        <w:rPr>
          <w:b/>
          <w:color w:val="FFFF00"/>
          <w:highlight w:val="black"/>
          <w:shd w:val="clear" w:color="auto" w:fill="FFFFFF"/>
        </w:rPr>
        <w:t>** [ʹdʒəʋvıəl] </w:t>
      </w:r>
      <w:r w:rsidRPr="008459A3">
        <w:rPr>
          <w:b/>
          <w:i/>
          <w:iCs/>
          <w:color w:val="FFFF00"/>
          <w:highlight w:val="black"/>
          <w:shd w:val="clear" w:color="auto" w:fill="FFFFFF"/>
        </w:rPr>
        <w:t>a</w:t>
      </w:r>
    </w:p>
    <w:p w:rsidR="004B4226" w:rsidRPr="008459A3" w:rsidRDefault="004B4226" w:rsidP="00733FF6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>1. весёлый; общительный; жизнерадостный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459A3">
        <w:rPr>
          <w:color w:val="FFFF00"/>
          <w:highlight w:val="black"/>
          <w:shd w:val="clear" w:color="auto" w:fill="FFFFFF"/>
        </w:rPr>
        <w:t xml:space="preserve">2. (Jovial) относящийся </w:t>
      </w:r>
      <w:r w:rsidRPr="008C3A6C">
        <w:rPr>
          <w:color w:val="FFFFFF" w:themeColor="background1"/>
          <w:highlight w:val="black"/>
          <w:shd w:val="clear" w:color="auto" w:fill="FFFFFF"/>
        </w:rPr>
        <w:t>к Юпитеру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божеству или планете</w:t>
      </w:r>
      <w:r w:rsidRPr="008C3A6C">
        <w:rPr>
          <w:color w:val="FFFFFF" w:themeColor="background1"/>
          <w:highlight w:val="black"/>
          <w:shd w:val="clear" w:color="auto" w:fill="FFFFFF"/>
        </w:rPr>
        <w:t>), подобный Юпитеру, величественный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REBELLION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ıʹ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belj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ə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восстание; мятеж, бунт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armed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- вооружённое восстание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proofErr w:type="gramEnd"/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Great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Rebellion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ист.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«Великий мятеж»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неодобр. название Английской буржуазной революции XVII в., принятое в буржуазной историографии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War of the Rebellion -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амер</w:t>
      </w:r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«Война против мятежников»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название, употреблявшееся северянами для гражданской войны 1861-1865 гг.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1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~ - восставший; взбунтовавшийся; мятежный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неповиновение, сопротивление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Бунтарский, мятежный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SHRUG ** [ʃrʌg]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пожимание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плечами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SHRUGGED [ʃrʌɡd]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ГЛАГ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. </w:t>
      </w:r>
      <w:r w:rsidRPr="008C3A6C">
        <w:rPr>
          <w:color w:val="FFFFFF" w:themeColor="background1"/>
          <w:highlight w:val="black"/>
          <w:shd w:val="clear" w:color="auto" w:fill="FFFFFF"/>
        </w:rPr>
        <w:t>1. пожимать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плечами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; 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8C3A6C">
        <w:rPr>
          <w:color w:val="FFFFFF" w:themeColor="background1"/>
          <w:highlight w:val="black"/>
          <w:shd w:val="clear" w:color="auto" w:fill="FFFFFF"/>
        </w:rPr>
        <w:t>~ one‘s shoulders)</w:t>
      </w:r>
    </w:p>
    <w:p w:rsidR="004B4226" w:rsidRPr="008C3A6C" w:rsidRDefault="004B4226" w:rsidP="00733FF6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just ~ged and gave no answer - он просто пожал плечами и ничего не ответил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 xml:space="preserve">2. 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</w:t>
      </w:r>
      <w:r w:rsidRPr="008C3A6C">
        <w:rPr>
          <w:color w:val="FFFFFF" w:themeColor="background1"/>
          <w:highlight w:val="black"/>
          <w:shd w:val="clear" w:color="auto" w:fill="FFFFFF"/>
        </w:rPr>
        <w:t>дёргать, тащить, тянуть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 (</w:t>
      </w:r>
      <w:r w:rsidRPr="008C3A6C">
        <w:rPr>
          <w:b/>
          <w:color w:val="FFFFFF" w:themeColor="background1"/>
          <w:highlight w:val="black"/>
        </w:rPr>
        <w:t>SHRUG OFF</w:t>
      </w:r>
      <w:r w:rsidRPr="008C3A6C">
        <w:rPr>
          <w:color w:val="FFFFFF" w:themeColor="background1"/>
          <w:highlight w:val="black"/>
          <w:shd w:val="clear" w:color="auto" w:fill="FFFFFF"/>
        </w:rPr>
        <w:t>) отмахнуться, отмахиваться</w:t>
      </w:r>
    </w:p>
    <w:p w:rsidR="004B4226" w:rsidRPr="008C3A6C" w:rsidRDefault="004B4226" w:rsidP="00733FF6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asked about it, he just shrugged it off. –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Когда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спросила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об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этом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отмахнулся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733FF6">
      <w:pPr>
        <w:pStyle w:val="a7"/>
        <w:numPr>
          <w:ilvl w:val="0"/>
          <w:numId w:val="2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shrugged me off, told me where to go. –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Она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отмахнулась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послала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меня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подальше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BEHAVE ** [bı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heıv]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BEHAVED [bɪˈheɪvd]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1) вести себя, поступать, действовать</w:t>
      </w:r>
    </w:p>
    <w:p w:rsidR="004B4226" w:rsidRPr="008C3A6C" w:rsidRDefault="004B4226" w:rsidP="00733FF6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well [badly, courageously, abominably] - вести себя хорошо [плохо, мужественно, отвратительно]</w:t>
      </w:r>
    </w:p>
    <w:p w:rsidR="004B4226" w:rsidRPr="008C3A6C" w:rsidRDefault="004B4226" w:rsidP="00733FF6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oneself with gallantry - держаться благородно</w:t>
      </w:r>
    </w:p>
    <w:p w:rsidR="004B4226" w:rsidRPr="008C3A6C" w:rsidRDefault="004B4226" w:rsidP="00733FF6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~ with insolence - поступать нагло; держаться вызывающе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 реагировать (на)</w:t>
      </w:r>
    </w:p>
    <w:p w:rsidR="004B4226" w:rsidRPr="008C3A6C" w:rsidRDefault="004B4226" w:rsidP="00733FF6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water ~s in different ways when it is heated and when it is frozen - </w:t>
      </w:r>
      <w:r w:rsidRPr="008C3A6C">
        <w:rPr>
          <w:i/>
          <w:color w:val="FFFFFF" w:themeColor="background1"/>
          <w:highlight w:val="black"/>
        </w:rPr>
        <w:t>свойства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воды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различны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при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нагревании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охлаждении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3.=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</w:t>
      </w: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ehave oneself вести себя хорошо</w:t>
      </w:r>
    </w:p>
    <w:p w:rsidR="004B4226" w:rsidRPr="008C3A6C" w:rsidRDefault="004B4226" w:rsidP="00733FF6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BEHAVE YOURSELF</w:t>
      </w:r>
      <w:r w:rsidRPr="008C3A6C">
        <w:rPr>
          <w:i/>
          <w:color w:val="FFFFFF" w:themeColor="background1"/>
          <w:lang w:val="en-US"/>
        </w:rPr>
        <w:t xml:space="preserve"> - </w:t>
      </w:r>
      <w:r w:rsidRPr="008C3A6C">
        <w:rPr>
          <w:i/>
          <w:color w:val="FFFFFF" w:themeColor="background1"/>
        </w:rPr>
        <w:t>ведите себя прилично</w:t>
      </w:r>
    </w:p>
    <w:p w:rsidR="004B4226" w:rsidRPr="008C3A6C" w:rsidRDefault="004B4226" w:rsidP="00733F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color w:val="FFFFFF" w:themeColor="background1"/>
          <w:highlight w:val="black"/>
          <w:bdr w:val="none" w:sz="0" w:space="0" w:color="auto" w:frame="1"/>
        </w:rPr>
      </w:pPr>
      <w:r w:rsidRPr="008C3A6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работать</w:t>
      </w:r>
    </w:p>
    <w:p w:rsidR="004B4226" w:rsidRPr="008C3A6C" w:rsidRDefault="004B4226" w:rsidP="00733FF6">
      <w:pPr>
        <w:pStyle w:val="a4"/>
        <w:numPr>
          <w:ilvl w:val="0"/>
          <w:numId w:val="26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color w:val="FFFFFF" w:themeColor="background1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behave differently – работать иначе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SLEET ** [sli:t]</w:t>
      </w:r>
    </w:p>
    <w:p w:rsidR="004B4226" w:rsidRPr="00E80729" w:rsidRDefault="004B4226" w:rsidP="00823477">
      <w:pPr>
        <w:rPr>
          <w:b/>
          <w:color w:val="FFFFFF" w:themeColor="background1"/>
          <w:highlight w:val="blue"/>
          <w:lang w:val="en-US"/>
        </w:rPr>
      </w:pPr>
      <w:r w:rsidRPr="00E80729">
        <w:rPr>
          <w:color w:val="FFFFFF" w:themeColor="background1"/>
          <w:highlight w:val="blue"/>
          <w:lang w:val="en-US"/>
        </w:rPr>
        <w:t>rain</w:t>
      </w:r>
      <w:r w:rsidRPr="00E80729">
        <w:rPr>
          <w:color w:val="FFFFFF" w:themeColor="background1"/>
          <w:highlight w:val="blue"/>
          <w:shd w:val="clear" w:color="auto" w:fill="FFFFFF"/>
          <w:lang w:val="en-US"/>
        </w:rPr>
        <w:t xml:space="preserve"> that freezes or partly freezes as it falls from the sky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</w:rPr>
        <w:t>СУЩ</w:t>
      </w:r>
      <w:r w:rsidRPr="008C3A6C">
        <w:rPr>
          <w:b/>
          <w:i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мокрый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снег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 слякоть</w:t>
      </w:r>
    </w:p>
    <w:p w:rsidR="004B4226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3. ледяная корка, гололёд (на деревьях, дороге и т. п.)</w:t>
      </w:r>
    </w:p>
    <w:p w:rsidR="004B4226" w:rsidRPr="00E80729" w:rsidRDefault="004B4226" w:rsidP="00E80729">
      <w:pPr>
        <w:rPr>
          <w:highlight w:val="blue"/>
          <w:lang w:val="en-US"/>
        </w:rPr>
      </w:pPr>
      <w:r w:rsidRPr="00E80729">
        <w:rPr>
          <w:highlight w:val="blue"/>
          <w:lang w:val="en-US"/>
        </w:rPr>
        <w:t>If it sleets, sleet falls: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ГЛАГ.</w:t>
      </w:r>
      <w:r w:rsidRPr="008C3A6C">
        <w:rPr>
          <w:color w:val="FFFFFF" w:themeColor="background1"/>
          <w:highlight w:val="black"/>
        </w:rPr>
        <w:t xml:space="preserve"> идти (о дожде со снегом)</w:t>
      </w:r>
    </w:p>
    <w:p w:rsidR="004B4226" w:rsidRPr="008C3A6C" w:rsidRDefault="004B4226" w:rsidP="00733FF6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it ~s - идёт мокрый снег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BRAID ** [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breıd</w:t>
      </w:r>
      <w:r w:rsidRPr="008C3A6C">
        <w:rPr>
          <w:b/>
          <w:color w:val="FFFFFF" w:themeColor="background1"/>
          <w:highlight w:val="black"/>
          <w:lang w:val="en-US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BRAIDED [ˈbreɪdɪd]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</w:rPr>
        <w:t>Сущ</w:t>
      </w:r>
      <w:r w:rsidRPr="008C3A6C">
        <w:rPr>
          <w:b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Шнур</w:t>
      </w:r>
      <w:r w:rsidRPr="008C3A6C">
        <w:rPr>
          <w:color w:val="FFFFFF" w:themeColor="background1"/>
          <w:highlight w:val="black"/>
          <w:lang w:val="en-US"/>
        </w:rPr>
        <w:t>(</w:t>
      </w:r>
      <w:r w:rsidRPr="008C3A6C">
        <w:rPr>
          <w:color w:val="FFFFFF" w:themeColor="background1"/>
          <w:highlight w:val="black"/>
        </w:rPr>
        <w:t>ок</w:t>
      </w:r>
      <w:r w:rsidRPr="008C3A6C">
        <w:rPr>
          <w:color w:val="FFFFFF" w:themeColor="background1"/>
          <w:highlight w:val="black"/>
          <w:lang w:val="en-US"/>
        </w:rPr>
        <w:t xml:space="preserve">), </w:t>
      </w:r>
      <w:r w:rsidRPr="008C3A6C">
        <w:rPr>
          <w:color w:val="FFFFFF" w:themeColor="background1"/>
          <w:highlight w:val="black"/>
        </w:rPr>
        <w:t>тесьма</w:t>
      </w:r>
      <w:r w:rsidRPr="008C3A6C">
        <w:rPr>
          <w:color w:val="FFFFFF" w:themeColor="background1"/>
          <w:highlight w:val="black"/>
          <w:lang w:val="en-US"/>
        </w:rPr>
        <w:t>,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преим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амер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Коса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жгут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оплетка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</w:rPr>
        <w:t>Гл</w:t>
      </w:r>
      <w:r w:rsidRPr="008C3A6C">
        <w:rPr>
          <w:b/>
          <w:color w:val="FFFFFF" w:themeColor="background1"/>
          <w:highlight w:val="black"/>
          <w:lang w:val="en-US"/>
        </w:rPr>
        <w:t>.</w:t>
      </w:r>
      <w:r w:rsidRPr="008C3A6C">
        <w:rPr>
          <w:color w:val="FFFFFF" w:themeColor="background1"/>
          <w:highlight w:val="black"/>
          <w:lang w:val="en-US"/>
        </w:rPr>
        <w:t xml:space="preserve"> 1 </w:t>
      </w:r>
      <w:r w:rsidRPr="008C3A6C">
        <w:rPr>
          <w:color w:val="FFFFFF" w:themeColor="background1"/>
          <w:highlight w:val="black"/>
        </w:rPr>
        <w:t>плести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заплетать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сплести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скрутить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2 </w:t>
      </w:r>
      <w:r w:rsidRPr="008C3A6C">
        <w:rPr>
          <w:color w:val="FFFFFF" w:themeColor="background1"/>
          <w:highlight w:val="black"/>
        </w:rPr>
        <w:t>тех</w:t>
      </w:r>
      <w:r w:rsidRPr="008C3A6C">
        <w:rPr>
          <w:color w:val="FFFFFF" w:themeColor="background1"/>
          <w:highlight w:val="black"/>
          <w:lang w:val="en-US"/>
        </w:rPr>
        <w:t xml:space="preserve">. </w:t>
      </w:r>
      <w:r w:rsidRPr="008C3A6C">
        <w:rPr>
          <w:color w:val="FFFFFF" w:themeColor="background1"/>
          <w:highlight w:val="black"/>
        </w:rPr>
        <w:t>оплетать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обматывать</w:t>
      </w:r>
      <w:r w:rsidRPr="008C3A6C">
        <w:rPr>
          <w:color w:val="FFFFFF" w:themeColor="background1"/>
          <w:highlight w:val="black"/>
          <w:lang w:val="en-US"/>
        </w:rPr>
        <w:t>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  <w:lang w:val="en-US"/>
        </w:rPr>
        <w:t xml:space="preserve">3 </w:t>
      </w:r>
      <w:r w:rsidRPr="008C3A6C">
        <w:rPr>
          <w:color w:val="FFFFFF" w:themeColor="background1"/>
          <w:highlight w:val="black"/>
        </w:rPr>
        <w:t>обшивать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украшать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шнурком</w:t>
      </w:r>
      <w:r w:rsidRPr="008C3A6C">
        <w:rPr>
          <w:color w:val="FFFFFF" w:themeColor="background1"/>
          <w:highlight w:val="black"/>
          <w:lang w:val="en-US"/>
        </w:rPr>
        <w:t xml:space="preserve">, </w:t>
      </w:r>
      <w:r w:rsidRPr="008C3A6C">
        <w:rPr>
          <w:color w:val="FFFFFF" w:themeColor="background1"/>
          <w:highlight w:val="black"/>
        </w:rPr>
        <w:t>тесьмой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PRESENCE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prez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(ə)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1. присутствие; нахождение, наличие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of strangers - присутствие посторонних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in the ~ of smb. - в чьём-л. присутствии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осанка; вид; внешность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особ. внушительная</w:t>
      </w:r>
      <w:r w:rsidRPr="008C3A6C">
        <w:rPr>
          <w:color w:val="FFFFFF" w:themeColor="background1"/>
          <w:highlight w:val="black"/>
          <w:shd w:val="clear" w:color="auto" w:fill="FFFFFF"/>
        </w:rPr>
        <w:t>), наружность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young man of handsome ~ - молодой человек приятной наружности</w:t>
      </w:r>
    </w:p>
    <w:p w:rsidR="004B4226" w:rsidRPr="008C3A6C" w:rsidRDefault="004B4226" w:rsidP="00733FF6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a man of noble ~ - человек с благородной внешностью /осанкой/</w:t>
      </w:r>
    </w:p>
    <w:p w:rsidR="004B4226" w:rsidRPr="008C3A6C" w:rsidRDefault="004B4226" w:rsidP="00733FF6">
      <w:pPr>
        <w:shd w:val="clear" w:color="auto" w:fill="000000" w:themeFill="text1"/>
        <w:rPr>
          <w:rStyle w:val="24ccn"/>
          <w:rFonts w:asciiTheme="minorHAnsi" w:hAnsiTheme="minorHAnsi" w:cstheme="minorBidi"/>
          <w:color w:val="FFFFFF" w:themeColor="background1"/>
          <w:sz w:val="22"/>
          <w:szCs w:val="22"/>
          <w:highlight w:val="black"/>
          <w:bdr w:val="none" w:sz="0" w:space="0" w:color="auto" w:frame="1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lastRenderedPageBreak/>
        <w:t>3 представительство</w:t>
      </w:r>
    </w:p>
    <w:p w:rsidR="004B4226" w:rsidRPr="008C3A6C" w:rsidRDefault="004B4226" w:rsidP="00733FF6">
      <w:pPr>
        <w:pStyle w:val="a7"/>
        <w:numPr>
          <w:ilvl w:val="0"/>
          <w:numId w:val="28"/>
        </w:numPr>
        <w:shd w:val="clear" w:color="auto" w:fill="000000" w:themeFill="text1"/>
        <w:rPr>
          <w:rStyle w:val="24ccn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  <w:r w:rsidRPr="008C3A6C">
        <w:rPr>
          <w:rStyle w:val="24ccn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legal presence – юридическое представительство</w:t>
      </w:r>
    </w:p>
    <w:p w:rsidR="004B4226" w:rsidRPr="008C3A6C" w:rsidRDefault="004B4226" w:rsidP="00733FF6">
      <w:pPr>
        <w:shd w:val="clear" w:color="auto" w:fill="000000" w:themeFill="text1"/>
        <w:rPr>
          <w:rFonts w:asciiTheme="minorHAnsi" w:hAnsiTheme="minorHAnsi" w:cstheme="minorBidi"/>
          <w:color w:val="FFFFFF" w:themeColor="background1"/>
          <w:sz w:val="22"/>
          <w:szCs w:val="22"/>
          <w:highlight w:val="black"/>
        </w:rPr>
      </w:pPr>
      <w:r w:rsidRPr="008C3A6C">
        <w:rPr>
          <w:rStyle w:val="24ccn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книжн.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 xml:space="preserve"> нечто таинственное, непонятное, мистическая сила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 эффект присутствия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MUSCLE</w:t>
      </w:r>
      <w:r w:rsidRPr="008C3A6C">
        <w:rPr>
          <w:b/>
          <w:color w:val="FFFFFF" w:themeColor="background1"/>
        </w:rPr>
        <w:t xml:space="preserve"> ** [ʹ</w:t>
      </w:r>
      <w:r w:rsidRPr="008C3A6C">
        <w:rPr>
          <w:b/>
          <w:color w:val="FFFFFF" w:themeColor="background1"/>
          <w:lang w:val="en-US"/>
        </w:rPr>
        <w:t>m</w:t>
      </w:r>
      <w:r w:rsidRPr="008C3A6C">
        <w:rPr>
          <w:b/>
          <w:color w:val="FFFFFF" w:themeColor="background1"/>
        </w:rPr>
        <w:t>ʌ</w:t>
      </w:r>
      <w:r w:rsidRPr="008C3A6C">
        <w:rPr>
          <w:b/>
          <w:color w:val="FFFFFF" w:themeColor="background1"/>
          <w:lang w:val="en-US"/>
        </w:rPr>
        <w:t>s</w:t>
      </w:r>
      <w:r w:rsidRPr="008C3A6C">
        <w:rPr>
          <w:b/>
          <w:color w:val="FFFFFF" w:themeColor="background1"/>
        </w:rPr>
        <w:t>(ə)</w:t>
      </w:r>
      <w:r w:rsidRPr="008C3A6C">
        <w:rPr>
          <w:b/>
          <w:color w:val="FFFFFF" w:themeColor="background1"/>
          <w:lang w:val="en-US"/>
        </w:rPr>
        <w:t>l</w:t>
      </w:r>
      <w:r w:rsidRPr="008C3A6C">
        <w:rPr>
          <w:b/>
          <w:color w:val="FFFFFF" w:themeColor="background1"/>
        </w:rPr>
        <w:t>]</w:t>
      </w:r>
      <w:r w:rsidRPr="008C3A6C">
        <w:rPr>
          <w:b/>
          <w:color w:val="FFFFFF" w:themeColor="background1"/>
          <w:lang w:val="en-US"/>
        </w:rPr>
        <w:t> n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 мышца, мускул</w:t>
      </w:r>
    </w:p>
    <w:p w:rsidR="004B4226" w:rsidRPr="008C3A6C" w:rsidRDefault="004B4226" w:rsidP="00733FF6">
      <w:pPr>
        <w:pStyle w:val="a7"/>
        <w:numPr>
          <w:ilvl w:val="0"/>
          <w:numId w:val="29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not to move a ~ -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шевелиться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 собир.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мускулы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 сила</w:t>
      </w:r>
    </w:p>
    <w:p w:rsidR="004B4226" w:rsidRPr="008C3A6C" w:rsidRDefault="004B4226" w:rsidP="00733FF6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have ~ - быть сильным</w:t>
      </w:r>
    </w:p>
    <w:p w:rsidR="004B4226" w:rsidRPr="008C3A6C" w:rsidRDefault="004B4226" w:rsidP="00733FF6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man of ~ - силач</w:t>
      </w:r>
    </w:p>
    <w:p w:rsidR="004B4226" w:rsidRPr="008C3A6C" w:rsidRDefault="004B4226" w:rsidP="00733FF6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put some ~ into your work - работай поусердней, не жалей сил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Мышечный, мускулистый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MOUNTAINEER</w:t>
      </w:r>
      <w:r w:rsidRPr="008C3A6C">
        <w:rPr>
          <w:b/>
          <w:color w:val="FFFFFF" w:themeColor="background1"/>
        </w:rPr>
        <w:t xml:space="preserve"> ** [͵</w:t>
      </w:r>
      <w:r w:rsidRPr="008C3A6C">
        <w:rPr>
          <w:b/>
          <w:color w:val="FFFFFF" w:themeColor="background1"/>
          <w:lang w:val="en-US"/>
        </w:rPr>
        <w:t>ma</w:t>
      </w:r>
      <w:r w:rsidRPr="008C3A6C">
        <w:rPr>
          <w:b/>
          <w:color w:val="FFFFFF" w:themeColor="background1"/>
        </w:rPr>
        <w:t>ʋ</w:t>
      </w:r>
      <w:r w:rsidRPr="008C3A6C">
        <w:rPr>
          <w:b/>
          <w:color w:val="FFFFFF" w:themeColor="background1"/>
          <w:lang w:val="en-US"/>
        </w:rPr>
        <w:t>nt</w:t>
      </w:r>
      <w:r w:rsidRPr="008C3A6C">
        <w:rPr>
          <w:b/>
          <w:color w:val="FFFFFF" w:themeColor="background1"/>
        </w:rPr>
        <w:t>ıʹ</w:t>
      </w:r>
      <w:r w:rsidRPr="008C3A6C">
        <w:rPr>
          <w:b/>
          <w:color w:val="FFFFFF" w:themeColor="background1"/>
          <w:lang w:val="en-US"/>
        </w:rPr>
        <w:t>n</w:t>
      </w:r>
      <w:r w:rsidRPr="008C3A6C">
        <w:rPr>
          <w:b/>
          <w:color w:val="FFFFFF" w:themeColor="background1"/>
        </w:rPr>
        <w:t>ıə]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MOUNTAINEERED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color w:val="FFFFFF" w:themeColor="background1"/>
        </w:rPr>
        <w:t xml:space="preserve">СУЩ. </w:t>
      </w:r>
      <w:r w:rsidRPr="008C3A6C">
        <w:rPr>
          <w:color w:val="FFFFFF" w:themeColor="background1"/>
        </w:rPr>
        <w:t>1. горец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альпинист; горовосходитель, скалолаз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ГЛАГ.</w:t>
      </w:r>
      <w:r w:rsidRPr="008C3A6C">
        <w:rPr>
          <w:color w:val="FFFFFF" w:themeColor="background1"/>
        </w:rPr>
        <w:t xml:space="preserve"> совершать восхождение на горы, лазить по горам, заниматься альпинизмом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LORRY ** [ʹlɒrı]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t>LORRIED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=</w:t>
      </w:r>
      <w:r w:rsidRPr="008C3A6C">
        <w:rPr>
          <w:b/>
          <w:i/>
          <w:color w:val="FFFFFF" w:themeColor="background1"/>
          <w:lang w:val="en-US"/>
        </w:rPr>
        <w:t>MOTOR</w:t>
      </w:r>
      <w:r w:rsidRPr="008C3A6C">
        <w:rPr>
          <w:b/>
          <w:i/>
          <w:color w:val="FFFFFF" w:themeColor="background1"/>
        </w:rPr>
        <w:t xml:space="preserve"> </w:t>
      </w:r>
      <w:r w:rsidRPr="008C3A6C">
        <w:rPr>
          <w:b/>
          <w:i/>
          <w:color w:val="FFFFFF" w:themeColor="background1"/>
          <w:lang w:val="en-US"/>
        </w:rPr>
        <w:t>LORRY</w:t>
      </w:r>
      <w:r w:rsidRPr="008C3A6C">
        <w:rPr>
          <w:color w:val="FFFFFF" w:themeColor="background1"/>
        </w:rPr>
        <w:t xml:space="preserve"> грузовик, грузовой автомобиль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1) ж.-д. открытая товарная платформа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тележка; вагонетка (на рельсах)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ГЛАГ</w:t>
      </w:r>
      <w:r w:rsidRPr="008C3A6C">
        <w:rPr>
          <w:color w:val="FFFFFF" w:themeColor="background1"/>
        </w:rPr>
        <w:t>. транспортировать, перевозить или доставлять что-л. при помощи грузового транспорта</w:t>
      </w:r>
    </w:p>
    <w:p w:rsidR="004B4226" w:rsidRPr="008C3A6C" w:rsidRDefault="004B4226" w:rsidP="00733FF6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lastRenderedPageBreak/>
        <w:t>All goods were discharged and then lorried to their destinations. — Все товары были разгружены и доставлены по месту назначения.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VIOLENTLY</w:t>
      </w:r>
      <w:r w:rsidRPr="008C3A6C">
        <w:rPr>
          <w:b/>
          <w:color w:val="FFFFFF" w:themeColor="background1"/>
          <w:highlight w:val="black"/>
        </w:rPr>
        <w:t xml:space="preserve"> ** [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'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va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ɪə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l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(ə)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ntl</w:t>
      </w:r>
      <w:r w:rsidRPr="008C3A6C">
        <w:rPr>
          <w:b/>
          <w:color w:val="FFFFFF" w:themeColor="background1"/>
          <w:spacing w:val="15"/>
          <w:highlight w:val="black"/>
          <w:shd w:val="clear" w:color="auto" w:fill="FFFFFF"/>
        </w:rPr>
        <w:t>ɪ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</w:rPr>
        <w:t>Нар.</w:t>
      </w:r>
      <w:r w:rsidRPr="008C3A6C">
        <w:rPr>
          <w:color w:val="FFFFFF" w:themeColor="background1"/>
          <w:highlight w:val="black"/>
        </w:rPr>
        <w:t xml:space="preserve"> очень, сильно;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жестоко, безжалостно; бесчеловечно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неистово, яростно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насильственно, насильно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бурно, буйно</w:t>
      </w:r>
    </w:p>
    <w:p w:rsidR="004B4226" w:rsidRPr="008C3A6C" w:rsidRDefault="004B4226" w:rsidP="00733FF6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"</w:t>
      </w:r>
      <w:r w:rsidRPr="008C3A6C">
        <w:rPr>
          <w:i/>
          <w:color w:val="FFFFFF" w:themeColor="background1"/>
          <w:highlight w:val="black"/>
          <w:lang w:val="en-US"/>
        </w:rPr>
        <w:t>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insulted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us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all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and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the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Confederacy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too</w:t>
      </w:r>
      <w:r w:rsidRPr="008C3A6C">
        <w:rPr>
          <w:i/>
          <w:color w:val="FFFFFF" w:themeColor="background1"/>
          <w:highlight w:val="black"/>
        </w:rPr>
        <w:t xml:space="preserve">," </w:t>
      </w:r>
      <w:r w:rsidRPr="008C3A6C">
        <w:rPr>
          <w:i/>
          <w:color w:val="FFFFFF" w:themeColor="background1"/>
          <w:highlight w:val="black"/>
          <w:lang w:val="en-US"/>
        </w:rPr>
        <w:t>said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Mrs</w:t>
      </w:r>
      <w:r w:rsidRPr="008C3A6C">
        <w:rPr>
          <w:i/>
          <w:color w:val="FFFFFF" w:themeColor="background1"/>
          <w:highlight w:val="black"/>
        </w:rPr>
        <w:t xml:space="preserve">. </w:t>
      </w:r>
      <w:r w:rsidRPr="008C3A6C">
        <w:rPr>
          <w:i/>
          <w:color w:val="FFFFFF" w:themeColor="background1"/>
          <w:highlight w:val="black"/>
          <w:lang w:val="en-US"/>
        </w:rPr>
        <w:t>Merriwether</w:t>
      </w:r>
      <w:r w:rsidRPr="008C3A6C">
        <w:rPr>
          <w:i/>
          <w:color w:val="FFFFFF" w:themeColor="background1"/>
          <w:highlight w:val="black"/>
        </w:rPr>
        <w:t xml:space="preserve">, </w:t>
      </w:r>
      <w:r w:rsidRPr="008C3A6C">
        <w:rPr>
          <w:i/>
          <w:color w:val="FFFFFF" w:themeColor="background1"/>
          <w:highlight w:val="black"/>
          <w:lang w:val="en-US"/>
        </w:rPr>
        <w:t>and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her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stout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bust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heaved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violently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beneath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its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glittering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passementerie</w:t>
      </w:r>
      <w:r w:rsidRPr="008C3A6C">
        <w:rPr>
          <w:i/>
          <w:color w:val="FFFFFF" w:themeColor="background1"/>
          <w:highlight w:val="black"/>
        </w:rPr>
        <w:t xml:space="preserve"> </w:t>
      </w:r>
      <w:r w:rsidRPr="008C3A6C">
        <w:rPr>
          <w:i/>
          <w:color w:val="FFFFFF" w:themeColor="background1"/>
          <w:highlight w:val="black"/>
          <w:lang w:val="en-US"/>
        </w:rPr>
        <w:t>trimmings</w:t>
      </w:r>
      <w:r w:rsidRPr="008C3A6C">
        <w:rPr>
          <w:i/>
          <w:color w:val="FFFFFF" w:themeColor="background1"/>
          <w:highlight w:val="black"/>
        </w:rPr>
        <w:t>. - - Он оскорбил Конфедерацию и всех нас, - заявила миссис Мерриуэзер, и ее величественный бюст в расшитом бисером корсаже бурно заколыхался.</w:t>
      </w:r>
    </w:p>
    <w:p w:rsidR="004B4226" w:rsidRPr="008C3A6C" w:rsidRDefault="004B4226" w:rsidP="00733FF6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8C3A6C">
        <w:rPr>
          <w:i/>
          <w:color w:val="FFFFFF" w:themeColor="background1"/>
          <w:highlight w:val="black"/>
          <w:lang w:val="en-US"/>
        </w:rPr>
        <w:t xml:space="preserve">She had not yet listened patiently to his heartbeats, but only felt that her own was beating violently. - </w:t>
      </w:r>
      <w:r w:rsidRPr="008C3A6C">
        <w:rPr>
          <w:i/>
          <w:color w:val="FFFFFF" w:themeColor="background1"/>
          <w:highlight w:val="black"/>
        </w:rPr>
        <w:t>Она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не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прислушивалась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терпеливо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к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биению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его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сердца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и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знала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только</w:t>
      </w:r>
      <w:r w:rsidRPr="008C3A6C">
        <w:rPr>
          <w:i/>
          <w:color w:val="FFFFFF" w:themeColor="background1"/>
          <w:highlight w:val="black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</w:rPr>
        <w:t>как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бурно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стучит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ее</w:t>
      </w:r>
      <w:r w:rsidRPr="008C3A6C">
        <w:rPr>
          <w:i/>
          <w:color w:val="FFFFFF" w:themeColor="background1"/>
          <w:highlight w:val="black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</w:rPr>
        <w:t>собственное</w:t>
      </w:r>
      <w:r w:rsidRPr="008C3A6C">
        <w:rPr>
          <w:i/>
          <w:color w:val="FFFFFF" w:themeColor="background1"/>
          <w:highlight w:val="black"/>
          <w:lang w:val="en-US"/>
        </w:rPr>
        <w:t>.</w:t>
      </w:r>
    </w:p>
    <w:p w:rsidR="004B4226" w:rsidRPr="008C3A6C" w:rsidRDefault="004B4226" w:rsidP="00733FF6">
      <w:pPr>
        <w:pStyle w:val="a7"/>
        <w:numPr>
          <w:ilvl w:val="0"/>
          <w:numId w:val="31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die violently — умереть насильственной смертью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</w:p>
    <w:p w:rsidR="004B4226" w:rsidRPr="00D21C7B" w:rsidRDefault="004B4226" w:rsidP="00733FF6">
      <w:pPr>
        <w:jc w:val="center"/>
        <w:rPr>
          <w:b/>
          <w:color w:val="FFFF00"/>
          <w:highlight w:val="black"/>
        </w:rPr>
      </w:pPr>
      <w:r w:rsidRPr="00D21C7B">
        <w:rPr>
          <w:b/>
          <w:color w:val="FFFF00"/>
          <w:highlight w:val="black"/>
        </w:rPr>
        <w:t>FRAUD ** [</w:t>
      </w:r>
      <w:proofErr w:type="gramStart"/>
      <w:r w:rsidRPr="00D21C7B">
        <w:rPr>
          <w:b/>
          <w:color w:val="FFFF00"/>
          <w:highlight w:val="black"/>
        </w:rPr>
        <w:t>frɔ:d</w:t>
      </w:r>
      <w:proofErr w:type="gramEnd"/>
      <w:r w:rsidRPr="00D21C7B">
        <w:rPr>
          <w:b/>
          <w:color w:val="FFFF00"/>
          <w:highlight w:val="black"/>
        </w:rPr>
        <w:t>]</w:t>
      </w:r>
    </w:p>
    <w:p w:rsidR="004B4226" w:rsidRPr="00D21C7B" w:rsidRDefault="004B4226" w:rsidP="00733FF6">
      <w:pPr>
        <w:rPr>
          <w:color w:val="FFFF00"/>
          <w:highlight w:val="black"/>
        </w:rPr>
      </w:pPr>
      <w:r w:rsidRPr="00D21C7B">
        <w:rPr>
          <w:b/>
          <w:i/>
          <w:color w:val="FFFF00"/>
          <w:highlight w:val="black"/>
        </w:rPr>
        <w:t>СУЩ.</w:t>
      </w:r>
      <w:r w:rsidRPr="00D21C7B">
        <w:rPr>
          <w:color w:val="FFFF00"/>
          <w:highlight w:val="black"/>
        </w:rPr>
        <w:t xml:space="preserve"> 1. юр. обман, мошенничество, жульничество, афера, подлог, махинация</w:t>
      </w:r>
    </w:p>
    <w:p w:rsidR="004B4226" w:rsidRPr="008C3A6C" w:rsidRDefault="004B4226" w:rsidP="00733FF6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D21C7B">
        <w:rPr>
          <w:i/>
          <w:color w:val="FFFF00"/>
          <w:highlight w:val="black"/>
        </w:rPr>
        <w:t>~ in fact - умышленный /преднамеренный, прямой</w:t>
      </w:r>
      <w:r w:rsidRPr="008C3A6C">
        <w:rPr>
          <w:i/>
          <w:color w:val="FFFFFF" w:themeColor="background1"/>
          <w:highlight w:val="black"/>
        </w:rPr>
        <w:t>/ обман</w:t>
      </w:r>
    </w:p>
    <w:p w:rsidR="004B4226" w:rsidRPr="008C3A6C" w:rsidRDefault="004B4226" w:rsidP="00733FF6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get money by ~ - получить деньги обманным путём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2. разг.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1) фальшивка; подделка что-л. поддельное, ненастоящее</w:t>
      </w:r>
    </w:p>
    <w:p w:rsidR="004B4226" w:rsidRPr="008C3A6C" w:rsidRDefault="004B4226" w:rsidP="00733FF6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much advertised nostrums are often ~s - широко рекламируемые патентованные лекарства часто оказываются сплошным надувательством /жульничеством/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2) обманщик; мошенник, аферист</w:t>
      </w:r>
    </w:p>
    <w:p w:rsidR="004B4226" w:rsidRPr="008C3A6C" w:rsidRDefault="004B4226" w:rsidP="00733FF6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>fortune-tellers are usually ~s - гадальщицы, как правило, обманывают народ</w:t>
      </w:r>
    </w:p>
    <w:p w:rsidR="004B4226" w:rsidRPr="008C3A6C" w:rsidRDefault="004B4226" w:rsidP="00733FF6">
      <w:pPr>
        <w:pStyle w:val="a7"/>
        <w:numPr>
          <w:ilvl w:val="0"/>
          <w:numId w:val="32"/>
        </w:numPr>
        <w:rPr>
          <w:i/>
          <w:color w:val="FFFFFF" w:themeColor="background1"/>
          <w:highlight w:val="black"/>
        </w:rPr>
      </w:pPr>
      <w:r w:rsidRPr="008C3A6C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8C3A6C">
        <w:rPr>
          <w:i/>
          <w:color w:val="FFFFFF" w:themeColor="background1"/>
          <w:highlight w:val="black"/>
        </w:rPr>
        <w:t> pious ~ - ложь во спасение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THANKS TO {ʹθæŋkstu:}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phr prep благодаря; из-за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my foresight - благодаря моей предусмотрительности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your obstinacy - из-за вашего упрямства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WAY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OF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LIFE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ОБРАЗ ЖИЗНИ, УКЛАД ЖИЗНИ, БЫТ</w:t>
      </w:r>
    </w:p>
    <w:p w:rsidR="004B4226" w:rsidRPr="008C3A6C" w:rsidRDefault="004B4226" w:rsidP="00733FF6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It is not an attractive way of life, but I am safe here.</w:t>
      </w:r>
    </w:p>
    <w:p w:rsidR="004B4226" w:rsidRPr="008C3A6C" w:rsidRDefault="004B4226" w:rsidP="00733FF6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Это не самый лучший образ жизни, но здесь - я в безопасности.</w:t>
      </w:r>
    </w:p>
    <w:p w:rsidR="004B4226" w:rsidRPr="008C3A6C" w:rsidRDefault="004B4226" w:rsidP="00733FF6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We must be marked off by our hairlessness, our clothing, our behavior, our way of life.</w:t>
      </w:r>
    </w:p>
    <w:p w:rsidR="004B4226" w:rsidRPr="008C3A6C" w:rsidRDefault="004B4226" w:rsidP="00733FF6">
      <w:pPr>
        <w:pStyle w:val="a7"/>
        <w:numPr>
          <w:ilvl w:val="0"/>
          <w:numId w:val="34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Да - и отсутствие волос, и одежда, и поведение -весь наш образ жизни.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ПУТЬ ЖИЗНИ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et</w:t>
      </w:r>
      <w:proofErr w:type="gramEnd"/>
      <w:r w:rsidRPr="008C3A6C">
        <w:rPr>
          <w:i/>
          <w:color w:val="FFFFFF" w:themeColor="background1"/>
          <w:lang w:val="en-US"/>
        </w:rPr>
        <w:t xml:space="preserve"> have chosen a Vulcan way of life.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Но Вы выбрали вулканский путь жизни.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We're about returning to a more natural, humane way of life.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Мы за возвращение к более естественному, гуманному пути жизни.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This samurai motto used to be a way of life.</w:t>
      </w:r>
    </w:p>
    <w:p w:rsidR="004B4226" w:rsidRPr="008C3A6C" w:rsidRDefault="004B4226" w:rsidP="00733FF6">
      <w:pPr>
        <w:pStyle w:val="a7"/>
        <w:numPr>
          <w:ilvl w:val="0"/>
          <w:numId w:val="35"/>
        </w:numPr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</w:rPr>
        <w:t>Вот каким должен быть путь жизни самурая.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8C3A6C">
        <w:rPr>
          <w:b/>
          <w:color w:val="FFFFFF" w:themeColor="background1"/>
          <w:highlight w:val="black"/>
          <w:shd w:val="clear" w:color="auto" w:fill="FFFFFF"/>
        </w:rPr>
        <w:t>BESIDES ** [bıʹsaıdz]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 </w:t>
      </w:r>
      <w:r w:rsidRPr="008C3A6C">
        <w:rPr>
          <w:b/>
          <w:i/>
          <w:iCs/>
          <w:color w:val="FFFFFF" w:themeColor="background1"/>
          <w:highlight w:val="black"/>
          <w:shd w:val="clear" w:color="auto" w:fill="FFFFFF"/>
        </w:rPr>
        <w:t>НАР.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 1) кроме того; помимо того, сверх того, более того, также, вдобавок к тому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lastRenderedPageBreak/>
        <w:t>many more ~ - ещё многие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nothing ~ - только это и ничего больше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he is ignorant of politics, whatever he may know ~ - сколь ни глубоки его знания, в политике он профан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как вводное слово</w:t>
      </w:r>
      <w:r w:rsidRPr="008C3A6C">
        <w:rPr>
          <w:color w:val="FFFFFF" w:themeColor="background1"/>
          <w:highlight w:val="black"/>
          <w:shd w:val="clear" w:color="auto" w:fill="FFFFFF"/>
        </w:rPr>
        <w:t> кроме того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it is too late. Besides, I am tired - слишком поздно, и, кроме того, я устал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prep</w:t>
      </w:r>
      <w:r w:rsidRPr="008C3A6C">
        <w:rPr>
          <w:color w:val="FFFFFF" w:themeColor="background1"/>
          <w:highlight w:val="black"/>
          <w:shd w:val="clear" w:color="auto" w:fill="FFFFFF"/>
        </w:rPr>
        <w:t> кроме, помимо, за исключением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I want nothing ~ this - я ничего не хочу, кроме этого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~ the fact that ... - не считая того, что ...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others came to the picnic ~ us - на пикник пришли не только мы, но и другие 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  <w:r w:rsidRPr="008C3A6C">
        <w:rPr>
          <w:b/>
          <w:color w:val="FFFFFF" w:themeColor="background1"/>
          <w:lang w:val="en-US"/>
        </w:rPr>
        <w:t>OUT OF PLACE [aʊt ɒv pleɪs]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ПРИЛ.</w:t>
      </w:r>
      <w:r w:rsidRPr="008C3A6C">
        <w:rPr>
          <w:color w:val="FFFFFF" w:themeColor="background1"/>
        </w:rPr>
        <w:t xml:space="preserve"> Неуместный, неподходящий, несоответствующий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That joke is more than out of place, and I beg of you to put an end to it.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- Твоя шутка более чем неуместна, и я прошу тебя положить этому конец, - сухо проговорила она.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Elephants may seem out of place in this landscape, but they're not the only ones.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Слоны могут казаться неуместными в этом ландшафте, но они не единственные.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b/>
          <w:i/>
          <w:color w:val="FFFFFF" w:themeColor="background1"/>
        </w:rPr>
        <w:t>НАР.</w:t>
      </w:r>
      <w:r w:rsidRPr="008C3A6C">
        <w:rPr>
          <w:color w:val="FFFFFF" w:themeColor="background1"/>
        </w:rPr>
        <w:t xml:space="preserve"> не к месту, не на месте, из места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He just... seems so out of place here.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Он просто... выглядит не к месту здесь.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Don't you feel a little out of place?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Не чувствуешь себя немного не к месту?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I've found things out of place.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Вещи были не на том месте.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'Life,' for example is quite out of its proper place.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Например, слово "жизнь" сидит совсем не на месте.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I moved something out of its place.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Поставила кое-что не на свое место.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 xml:space="preserve">ARROW ** 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[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ærəʋ]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ARROWED</w:t>
      </w:r>
    </w:p>
    <w:p w:rsidR="004B4226" w:rsidRPr="008C3A6C" w:rsidRDefault="004B4226" w:rsidP="00733FF6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ARROWING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8C3A6C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8C3A6C">
        <w:rPr>
          <w:color w:val="FFFFFF" w:themeColor="background1"/>
          <w:highlight w:val="black"/>
          <w:shd w:val="clear" w:color="auto" w:fill="FFFFFF"/>
        </w:rPr>
        <w:t>стрела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hunt with bow and ~ - охотиться с луком (и стрелами)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straight as an ~ - а) прямой как стрела; б) честный, неподкупный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тж. 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straight ~)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стрелка, стрелка-указатель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4. что-л. напоминающее по форме стрелу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~s of lightning shot across the sky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небо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прорезали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зигзаги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молний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 1. пускать стрелы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мчаться стрелой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отмечать стрелкой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most important points are ~ed - самые важные пункты помечены стрелками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4. пронзать, прорывать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pickerel would occasionally ~ the surface - щука иногда выскакивает на поверхность воды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5. резко подниматься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the plane ~ed upward to 75,000 feet - самолёт взвился /взмыл/ на высоту 75 000 футов 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Стрелочный, стреловидный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8C3A6C">
        <w:rPr>
          <w:b/>
          <w:color w:val="FFFFFF" w:themeColor="background1"/>
          <w:highlight w:val="black"/>
          <w:lang w:val="en-US"/>
        </w:rPr>
        <w:t>SHORTCUT</w:t>
      </w:r>
      <w:r w:rsidRPr="008C3A6C">
        <w:rPr>
          <w:b/>
          <w:color w:val="FFFFFF" w:themeColor="background1"/>
          <w:highlight w:val="black"/>
        </w:rPr>
        <w:t xml:space="preserve"> ** [ʹʃɔ:</w:t>
      </w:r>
      <w:r w:rsidRPr="008C3A6C">
        <w:rPr>
          <w:b/>
          <w:color w:val="FFFFFF" w:themeColor="background1"/>
          <w:highlight w:val="black"/>
          <w:lang w:val="en-US"/>
        </w:rPr>
        <w:t>tk</w:t>
      </w:r>
      <w:r w:rsidRPr="008C3A6C">
        <w:rPr>
          <w:b/>
          <w:color w:val="FFFFFF" w:themeColor="background1"/>
          <w:highlight w:val="black"/>
        </w:rPr>
        <w:t>ʌ</w:t>
      </w:r>
      <w:r w:rsidRPr="008C3A6C">
        <w:rPr>
          <w:b/>
          <w:color w:val="FFFFFF" w:themeColor="background1"/>
          <w:highlight w:val="black"/>
          <w:lang w:val="en-US"/>
        </w:rPr>
        <w:t>t</w:t>
      </w:r>
      <w:r w:rsidRPr="008C3A6C">
        <w:rPr>
          <w:b/>
          <w:color w:val="FFFFFF" w:themeColor="background1"/>
          <w:highlight w:val="black"/>
        </w:rPr>
        <w:t>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1. короткий прямой путь, кратчайший путь, путь напрямик, перемычка</w:t>
      </w:r>
    </w:p>
    <w:p w:rsidR="004B4226" w:rsidRPr="008C3A6C" w:rsidRDefault="004B4226" w:rsidP="00733FF6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to take /to make/ a ~ - идти напрямик, выбрать самый короткий путь [см. тж. 2] </w:t>
      </w:r>
    </w:p>
    <w:p w:rsidR="004B4226" w:rsidRPr="008C3A6C" w:rsidRDefault="004B4226" w:rsidP="00733FF6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 xml:space="preserve">a ~ (to the goal) - спорт. прорыв к воротам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 xml:space="preserve">2. экономный, рациональный способ, метод достижения (чего-л.), </w:t>
      </w:r>
      <w:r w:rsidRPr="008C3A6C">
        <w:rPr>
          <w:color w:val="FFFFFF" w:themeColor="background1"/>
          <w:highlight w:val="black"/>
          <w:shd w:val="clear" w:color="auto" w:fill="FFFFFF"/>
        </w:rPr>
        <w:t>метод, требующий наименьших затрат времени и сил</w:t>
      </w:r>
    </w:p>
    <w:p w:rsidR="004B4226" w:rsidRPr="008C3A6C" w:rsidRDefault="004B4226" w:rsidP="00733FF6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lastRenderedPageBreak/>
        <w:t xml:space="preserve">~ method - упрощённый метод </w:t>
      </w:r>
    </w:p>
    <w:p w:rsidR="004B4226" w:rsidRPr="008C3A6C" w:rsidRDefault="004B4226" w:rsidP="00733FF6">
      <w:pPr>
        <w:pStyle w:val="a7"/>
        <w:numPr>
          <w:ilvl w:val="0"/>
          <w:numId w:val="3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</w:rPr>
        <w:t>to take /to make/ a ~ - действовать без проволочек; использовать наиболее рациональный метод [см. тж. 1]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3. </w:t>
      </w: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информ.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 быстрый вызов (определённой команды, пункта меню), быстрый доступ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4. </w:t>
      </w:r>
      <w:r w:rsidRPr="008C3A6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информ.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 ярлык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ПРИЛ.</w:t>
      </w:r>
      <w:r w:rsidRPr="008C3A6C">
        <w:rPr>
          <w:color w:val="FFFFFF" w:themeColor="background1"/>
          <w:highlight w:val="black"/>
        </w:rPr>
        <w:t xml:space="preserve"> сокращенный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</w:rPr>
      </w:pP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AURORA</w:t>
      </w:r>
      <w:r w:rsidRPr="008C3A6C">
        <w:rPr>
          <w:b/>
          <w:i/>
          <w:color w:val="FFFFFF" w:themeColor="background1"/>
          <w:highlight w:val="black"/>
          <w:u w:val="single"/>
        </w:rPr>
        <w:t xml:space="preserve"> ** [ɔ:ʹ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u w:val="single"/>
        </w:rPr>
        <w:t>ɔ:</w:t>
      </w:r>
      <w:r w:rsidRPr="008C3A6C">
        <w:rPr>
          <w:b/>
          <w:i/>
          <w:color w:val="FFFFFF" w:themeColor="background1"/>
          <w:highlight w:val="black"/>
          <w:u w:val="single"/>
          <w:lang w:val="en-US"/>
        </w:rPr>
        <w:t>r</w:t>
      </w:r>
      <w:r w:rsidRPr="008C3A6C">
        <w:rPr>
          <w:b/>
          <w:i/>
          <w:color w:val="FFFFFF" w:themeColor="background1"/>
          <w:highlight w:val="black"/>
          <w:u w:val="single"/>
        </w:rPr>
        <w:t>ə]</w:t>
      </w:r>
    </w:p>
    <w:p w:rsidR="004B4226" w:rsidRPr="004B4226" w:rsidRDefault="004B4226" w:rsidP="004B4226">
      <w:pPr>
        <w:rPr>
          <w:highlight w:val="black"/>
        </w:rPr>
      </w:pPr>
      <w:r w:rsidRPr="004B4226">
        <w:rPr>
          <w:highlight w:val="black"/>
        </w:rPr>
        <w:t> n (pl тж. -ae)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1. (Aurora) 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рим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lang w:val="en-US"/>
        </w:rPr>
        <w:t>.</w:t>
      </w:r>
      <w:r w:rsidRPr="008C3A6C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 </w:t>
      </w:r>
      <w:proofErr w:type="gramStart"/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миф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lang w:val="en-US"/>
        </w:rPr>
        <w:t>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Аврора</w:t>
      </w:r>
      <w:proofErr w:type="gramEnd"/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 1) </w:t>
      </w:r>
      <w:proofErr w:type="gramStart"/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поэт.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аврора</w:t>
      </w:r>
      <w:proofErr w:type="gramEnd"/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, утренняя заря, рассвет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2) заря жизни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3. полярное сияние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b/>
          <w:i/>
          <w:color w:val="FFFFFF" w:themeColor="background1"/>
          <w:highlight w:val="black"/>
        </w:rPr>
        <w:t>AURORA POLARIS</w:t>
      </w:r>
      <w:r w:rsidRPr="008C3A6C">
        <w:rPr>
          <w:i/>
          <w:color w:val="FFFFFF" w:themeColor="background1"/>
          <w:highlight w:val="black"/>
        </w:rPr>
        <w:t xml:space="preserve"> - [</w:t>
      </w:r>
      <w:proofErr w:type="gramStart"/>
      <w:r w:rsidRPr="008C3A6C">
        <w:rPr>
          <w:i/>
          <w:color w:val="FFFFFF" w:themeColor="background1"/>
          <w:highlight w:val="black"/>
        </w:rPr>
        <w:t>ɔ:ʹ</w:t>
      </w:r>
      <w:proofErr w:type="gramEnd"/>
      <w:r w:rsidRPr="008C3A6C">
        <w:rPr>
          <w:i/>
          <w:color w:val="FFFFFF" w:themeColor="background1"/>
          <w:highlight w:val="black"/>
        </w:rPr>
        <w:t>rɔ:rə pə(ʊ)ˈlɑːrɪs]</w:t>
      </w:r>
    </w:p>
    <w:p w:rsidR="004B4226" w:rsidRPr="008C3A6C" w:rsidRDefault="004B4226" w:rsidP="00733FF6">
      <w:pPr>
        <w:pStyle w:val="par2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australis - южное полярное сияние</w:t>
      </w:r>
    </w:p>
    <w:p w:rsidR="004B4226" w:rsidRPr="008C3A6C" w:rsidRDefault="004B4226" w:rsidP="00733FF6">
      <w:pPr>
        <w:pStyle w:val="par2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borealis - северное полярное сияние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HANG ON ** {ʹhænʹɒn}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phr v 1 разг. ожидать (часто у телефона)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(for) a moment - подождите минутку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 xml:space="preserve">~! - а) не </w:t>
      </w:r>
      <w:proofErr w:type="gramStart"/>
      <w:r w:rsidRPr="008C3A6C">
        <w:rPr>
          <w:i/>
          <w:color w:val="FFFFFF" w:themeColor="background1"/>
        </w:rPr>
        <w:t>уходите!;</w:t>
      </w:r>
      <w:proofErr w:type="gramEnd"/>
      <w:r w:rsidRPr="008C3A6C">
        <w:rPr>
          <w:i/>
          <w:color w:val="FFFFFF" w:themeColor="background1"/>
        </w:rPr>
        <w:t xml:space="preserve"> б) не вешайте трубку!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I'll ~ till five to meet you - я подожду вас до пяти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MATCH</w:t>
      </w:r>
      <w:r w:rsidRPr="008C3A6C">
        <w:rPr>
          <w:b/>
          <w:i/>
          <w:color w:val="FFFFFF" w:themeColor="background1"/>
          <w:u w:val="single"/>
        </w:rPr>
        <w:t xml:space="preserve"> ** [</w:t>
      </w:r>
      <w:r w:rsidRPr="008C3A6C">
        <w:rPr>
          <w:b/>
          <w:i/>
          <w:color w:val="FFFFFF" w:themeColor="background1"/>
          <w:u w:val="single"/>
          <w:lang w:val="en-US"/>
        </w:rPr>
        <w:t>m</w:t>
      </w:r>
      <w:r w:rsidRPr="008C3A6C">
        <w:rPr>
          <w:b/>
          <w:i/>
          <w:color w:val="FFFFFF" w:themeColor="background1"/>
          <w:u w:val="single"/>
        </w:rPr>
        <w:t>æʧ]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НЕПОЛНОЕ СЛОВО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1-е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спичка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safety match — </w:t>
      </w:r>
      <w:r w:rsidRPr="008C3A6C">
        <w:rPr>
          <w:i/>
          <w:color w:val="FFFFFF" w:themeColor="background1"/>
        </w:rPr>
        <w:t>безопасная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спичка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book / box of matches — </w:t>
      </w:r>
      <w:r w:rsidRPr="008C3A6C">
        <w:rPr>
          <w:i/>
          <w:color w:val="FFFFFF" w:themeColor="background1"/>
        </w:rPr>
        <w:t>коробок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спичек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lastRenderedPageBreak/>
        <w:t xml:space="preserve">to light / put / set / strike a match — </w:t>
      </w:r>
      <w:r w:rsidRPr="008C3A6C">
        <w:rPr>
          <w:i/>
          <w:color w:val="FFFFFF" w:themeColor="background1"/>
        </w:rPr>
        <w:t>зажечь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спичку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to</w:t>
      </w:r>
      <w:proofErr w:type="gramEnd"/>
      <w:r w:rsidRPr="008C3A6C">
        <w:rPr>
          <w:i/>
          <w:color w:val="FFFFFF" w:themeColor="background1"/>
          <w:lang w:val="en-US"/>
        </w:rPr>
        <w:t xml:space="preserve"> put / set a match to smth. — </w:t>
      </w:r>
      <w:proofErr w:type="gramStart"/>
      <w:r w:rsidRPr="008C3A6C">
        <w:rPr>
          <w:i/>
          <w:color w:val="FFFFFF" w:themeColor="background1"/>
        </w:rPr>
        <w:t>зажечь</w:t>
      </w:r>
      <w:proofErr w:type="gramEnd"/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что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 xml:space="preserve">., </w:t>
      </w:r>
      <w:r w:rsidRPr="008C3A6C">
        <w:rPr>
          <w:i/>
          <w:color w:val="FFFFFF" w:themeColor="background1"/>
        </w:rPr>
        <w:t>поджечь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что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>.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2-е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СУЩ. 1. матч, состязание, соревнование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football {tennis} ~ - футбольный {теннисный} матч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wrestling {boxing} ~ - соревнование по борьбе {боксу}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chess ~ - шахматный турнир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international ~ - международная встреча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singles ~ - одиночная игра (теннис)</w:t>
      </w:r>
    </w:p>
    <w:p w:rsidR="004B4226" w:rsidRPr="008C3A6C" w:rsidRDefault="004B4226" w:rsidP="00733FF6">
      <w:pPr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3-е значение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(тж.~ up)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1) подходить под пару; соответствовать, отвечать, удовлетворять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well - точно соответствовать; гармонировать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his looks ~ his character - его внешность /облик/ соответствует его характеру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 carpets and wall-paper ~ well - </w:t>
      </w:r>
      <w:r w:rsidRPr="008C3A6C">
        <w:rPr>
          <w:i/>
          <w:color w:val="FFFFFF" w:themeColor="background1"/>
        </w:rPr>
        <w:t>ковры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обои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хорошо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гармонируют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these colours don't ~ - эти цвета плохо сочетаются /не гармонируют/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brown dress with hat and gloves to ~ - коричневое платье с подобранными к нему (в тон) шляпкой и перчатками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 weather didn't ~ (up) to our hopes - </w:t>
      </w:r>
      <w:r w:rsidRPr="008C3A6C">
        <w:rPr>
          <w:i/>
          <w:color w:val="FFFFFF" w:themeColor="background1"/>
        </w:rPr>
        <w:t>погода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оправдала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наших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надежд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 poet's power lies in ~ing a mood - талант поэта заключается в умении выразить настроение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VACUUM CLEANER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</w:rPr>
        <w:t>{ʹvækjʋ(ə)m͵</w:t>
      </w:r>
      <w:proofErr w:type="gramStart"/>
      <w:r w:rsidRPr="008C3A6C">
        <w:rPr>
          <w:b/>
          <w:i/>
          <w:color w:val="FFFFFF" w:themeColor="background1"/>
        </w:rPr>
        <w:t>kli:nə</w:t>
      </w:r>
      <w:proofErr w:type="gramEnd"/>
      <w:r w:rsidRPr="008C3A6C">
        <w:rPr>
          <w:b/>
          <w:i/>
          <w:color w:val="FFFFFF" w:themeColor="background1"/>
        </w:rPr>
        <w:t>}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</w:rPr>
        <w:t>пылесос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8C3A6C">
        <w:rPr>
          <w:b/>
          <w:i/>
          <w:color w:val="FFFFFF" w:themeColor="background1"/>
          <w:highlight w:val="black"/>
          <w:lang w:val="en-US"/>
        </w:rPr>
        <w:t>MAKE BED</w:t>
      </w:r>
    </w:p>
    <w:p w:rsidR="004B4226" w:rsidRPr="008C3A6C" w:rsidRDefault="004B4226" w:rsidP="00733FF6">
      <w:pPr>
        <w:rPr>
          <w:color w:val="FFFFFF" w:themeColor="background1"/>
          <w:highlight w:val="black"/>
          <w:lang w:val="en-US"/>
        </w:rPr>
      </w:pPr>
      <w:r w:rsidRPr="008C3A6C">
        <w:rPr>
          <w:color w:val="FFFFFF" w:themeColor="background1"/>
          <w:highlight w:val="black"/>
        </w:rPr>
        <w:lastRenderedPageBreak/>
        <w:t>Заправлять</w:t>
      </w:r>
      <w:r w:rsidRPr="008C3A6C">
        <w:rPr>
          <w:color w:val="FFFFFF" w:themeColor="background1"/>
          <w:highlight w:val="black"/>
          <w:lang w:val="en-US"/>
        </w:rPr>
        <w:t xml:space="preserve"> </w:t>
      </w:r>
      <w:r w:rsidRPr="008C3A6C">
        <w:rPr>
          <w:color w:val="FFFFFF" w:themeColor="background1"/>
          <w:highlight w:val="black"/>
        </w:rPr>
        <w:t>постель</w:t>
      </w: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rPr>
          <w:i/>
          <w:color w:val="FFFFFF" w:themeColor="background1"/>
          <w:highlight w:val="black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SON OF A BITCH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  <w:r w:rsidRPr="008C3A6C">
        <w:rPr>
          <w:color w:val="FFFFFF" w:themeColor="background1"/>
          <w:lang w:val="en-US"/>
        </w:rPr>
        <w:t>(</w:t>
      </w:r>
      <w:r w:rsidRPr="008C3A6C">
        <w:rPr>
          <w:color w:val="FFFFFF" w:themeColor="background1"/>
        </w:rPr>
        <w:t>тж</w:t>
      </w:r>
      <w:r w:rsidRPr="008C3A6C">
        <w:rPr>
          <w:color w:val="FFFFFF" w:themeColor="background1"/>
          <w:lang w:val="en-US"/>
        </w:rPr>
        <w:t xml:space="preserve"> sunuvabitch) </w:t>
      </w:r>
      <w:r w:rsidRPr="008C3A6C">
        <w:rPr>
          <w:color w:val="FFFFFF" w:themeColor="background1"/>
        </w:rPr>
        <w:t>груб</w:t>
      </w:r>
      <w:r w:rsidRPr="008C3A6C">
        <w:rPr>
          <w:color w:val="FFFFFF" w:themeColor="background1"/>
          <w:lang w:val="en-US"/>
        </w:rPr>
        <w:t> </w:t>
      </w:r>
      <w:r w:rsidRPr="008C3A6C">
        <w:rPr>
          <w:color w:val="FFFFFF" w:themeColor="background1"/>
        </w:rPr>
        <w:t>сукин</w:t>
      </w:r>
      <w:r w:rsidRPr="008C3A6C">
        <w:rPr>
          <w:color w:val="FFFFFF" w:themeColor="background1"/>
          <w:lang w:val="en-US"/>
        </w:rPr>
        <w:t xml:space="preserve"> </w:t>
      </w:r>
      <w:r w:rsidRPr="008C3A6C">
        <w:rPr>
          <w:color w:val="FFFFFF" w:themeColor="background1"/>
        </w:rPr>
        <w:t>сын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ASAP [ˈeɪsæp]</w:t>
      </w:r>
    </w:p>
    <w:p w:rsidR="004B4226" w:rsidRPr="008C3A6C" w:rsidRDefault="004B4226" w:rsidP="00823477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As soon as possible</w:t>
      </w:r>
    </w:p>
    <w:p w:rsidR="004B4226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PERFORATE ** [</w:t>
      </w:r>
      <w:r w:rsidRPr="008C3A6C">
        <w:rPr>
          <w:b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pɜ:fəreıt]</w:t>
      </w:r>
    </w:p>
    <w:p w:rsidR="004B4226" w:rsidRPr="008C3A6C" w:rsidRDefault="004B4226" w:rsidP="00733FF6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PERFORATED [</w:t>
      </w: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ʹ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pɜ:fəreıtıd]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</w:t>
      </w:r>
      <w:r w:rsidRPr="008C3A6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1. </w:t>
      </w:r>
      <w:r w:rsidRPr="008C3A6C">
        <w:rPr>
          <w:color w:val="FFFFFF" w:themeColor="background1"/>
          <w:highlight w:val="black"/>
          <w:shd w:val="clear" w:color="auto" w:fill="FFFFFF"/>
        </w:rPr>
        <w:t>просверливать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8C3A6C">
        <w:rPr>
          <w:color w:val="FFFFFF" w:themeColor="background1"/>
          <w:highlight w:val="black"/>
          <w:shd w:val="clear" w:color="auto" w:fill="FFFFFF"/>
        </w:rPr>
        <w:t>перфорировать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8C3A6C">
        <w:rPr>
          <w:color w:val="FFFFFF" w:themeColor="background1"/>
          <w:highlight w:val="black"/>
          <w:shd w:val="clear" w:color="auto" w:fill="FFFFFF"/>
        </w:rPr>
        <w:t>пробивать</w:t>
      </w: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отверстие</w:t>
      </w:r>
    </w:p>
    <w:p w:rsidR="004B4226" w:rsidRPr="008C3A6C" w:rsidRDefault="004B4226" w:rsidP="00733FF6">
      <w:pPr>
        <w:pStyle w:val="a7"/>
        <w:numPr>
          <w:ilvl w:val="0"/>
          <w:numId w:val="4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paper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- пробивать бумагу дыроколом</w:t>
      </w:r>
    </w:p>
    <w:p w:rsidR="004B4226" w:rsidRPr="008C3A6C" w:rsidRDefault="004B4226" w:rsidP="00733FF6">
      <w:pPr>
        <w:pStyle w:val="a7"/>
        <w:numPr>
          <w:ilvl w:val="0"/>
          <w:numId w:val="4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bone and tissue ~d by the bullet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кость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ткани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пробитые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пулей</w:t>
      </w:r>
    </w:p>
    <w:p w:rsidR="004B4226" w:rsidRPr="008C3A6C" w:rsidRDefault="004B4226" w:rsidP="00733FF6">
      <w:pPr>
        <w:pStyle w:val="a7"/>
        <w:numPr>
          <w:ilvl w:val="0"/>
          <w:numId w:val="4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block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пробить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блок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волейбол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4B4226" w:rsidRPr="008C3A6C" w:rsidRDefault="004B4226" w:rsidP="00733FF6">
      <w:pPr>
        <w:shd w:val="clear" w:color="auto" w:fill="000000" w:themeFill="text1"/>
        <w:rPr>
          <w:rStyle w:val="3zjig"/>
          <w:color w:val="FFFFFF" w:themeColor="background1"/>
          <w:highlight w:val="black"/>
          <w:bdr w:val="none" w:sz="0" w:space="0" w:color="auto" w:frame="1"/>
          <w:lang w:val="en-US"/>
        </w:rPr>
      </w:pPr>
      <w:r w:rsidRPr="008C3A6C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(perforate into/through)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проникать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(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куда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-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л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. / </w:t>
      </w:r>
      <w:proofErr w:type="gramStart"/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сквозь</w:t>
      </w:r>
      <w:proofErr w:type="gramEnd"/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 xml:space="preserve"> 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что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-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л</w:t>
      </w:r>
      <w:r w:rsidRPr="008C3A6C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  <w:lang w:val="en-US"/>
        </w:rPr>
        <w:t>.)</w:t>
      </w:r>
    </w:p>
    <w:p w:rsidR="004B4226" w:rsidRPr="008C3A6C" w:rsidRDefault="004B4226" w:rsidP="00733FF6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bore ~d into the rock -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бур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добрался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до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8C3A6C">
        <w:rPr>
          <w:i/>
          <w:color w:val="FFFFFF" w:themeColor="background1"/>
          <w:highlight w:val="black"/>
          <w:shd w:val="clear" w:color="auto" w:fill="FFFFFF"/>
        </w:rPr>
        <w:t>породы</w:t>
      </w:r>
      <w:r w:rsidRPr="008C3A6C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ANONYMOUS</w:t>
      </w:r>
      <w:r w:rsidRPr="008C3A6C">
        <w:rPr>
          <w:b/>
          <w:i/>
          <w:color w:val="FFFFFF" w:themeColor="background1"/>
          <w:u w:val="single"/>
        </w:rPr>
        <w:t xml:space="preserve"> ** [əˈ</w:t>
      </w:r>
      <w:r w:rsidRPr="008C3A6C">
        <w:rPr>
          <w:b/>
          <w:i/>
          <w:color w:val="FFFFFF" w:themeColor="background1"/>
          <w:u w:val="single"/>
          <w:lang w:val="en-US"/>
        </w:rPr>
        <w:t>n</w:t>
      </w:r>
      <w:r w:rsidRPr="008C3A6C">
        <w:rPr>
          <w:b/>
          <w:i/>
          <w:color w:val="FFFFFF" w:themeColor="background1"/>
          <w:u w:val="single"/>
        </w:rPr>
        <w:t>ɒ</w:t>
      </w:r>
      <w:r w:rsidRPr="008C3A6C">
        <w:rPr>
          <w:b/>
          <w:i/>
          <w:color w:val="FFFFFF" w:themeColor="background1"/>
          <w:u w:val="single"/>
          <w:lang w:val="en-US"/>
        </w:rPr>
        <w:t>n</w:t>
      </w:r>
      <w:r w:rsidRPr="008C3A6C">
        <w:rPr>
          <w:b/>
          <w:i/>
          <w:color w:val="FFFFFF" w:themeColor="background1"/>
          <w:u w:val="single"/>
        </w:rPr>
        <w:t>ɪ</w:t>
      </w:r>
      <w:r w:rsidRPr="008C3A6C">
        <w:rPr>
          <w:b/>
          <w:i/>
          <w:color w:val="FFFFFF" w:themeColor="background1"/>
          <w:u w:val="single"/>
          <w:lang w:val="en-US"/>
        </w:rPr>
        <w:t>m</w:t>
      </w:r>
      <w:r w:rsidRPr="008C3A6C">
        <w:rPr>
          <w:b/>
          <w:i/>
          <w:color w:val="FFFFFF" w:themeColor="background1"/>
          <w:u w:val="single"/>
        </w:rPr>
        <w:t>ə</w:t>
      </w:r>
      <w:r w:rsidRPr="008C3A6C">
        <w:rPr>
          <w:b/>
          <w:i/>
          <w:color w:val="FFFFFF" w:themeColor="background1"/>
          <w:u w:val="single"/>
          <w:lang w:val="en-US"/>
        </w:rPr>
        <w:t>s</w:t>
      </w:r>
      <w:r w:rsidRPr="008C3A6C">
        <w:rPr>
          <w:b/>
          <w:i/>
          <w:color w:val="FFFFFF" w:themeColor="background1"/>
          <w:u w:val="single"/>
        </w:rPr>
        <w:t>]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ПРИЛ. анонимный, безымянный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anonymous grave – </w:t>
      </w:r>
      <w:r w:rsidRPr="008C3A6C">
        <w:rPr>
          <w:i/>
          <w:color w:val="FFFFFF" w:themeColor="background1"/>
        </w:rPr>
        <w:t>безымянная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могила</w:t>
      </w:r>
    </w:p>
    <w:p w:rsidR="004B4226" w:rsidRPr="008C3A6C" w:rsidRDefault="004B4226" w:rsidP="00733FF6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  <w:lang w:val="en-US"/>
        </w:rPr>
        <w:t xml:space="preserve">anonymous author – </w:t>
      </w:r>
      <w:r w:rsidRPr="008C3A6C">
        <w:rPr>
          <w:i/>
          <w:color w:val="FFFFFF" w:themeColor="background1"/>
        </w:rPr>
        <w:t>неизвестный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автор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безликий, неотличимый от других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TOUCH ** {tʌtʃ}</w:t>
      </w: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НЕПОЛНОЕ СЛОВО</w:t>
      </w:r>
    </w:p>
    <w:p w:rsidR="004B4226" w:rsidRPr="00280DDA" w:rsidRDefault="004B4226" w:rsidP="00733FF6">
      <w:pPr>
        <w:rPr>
          <w:b/>
          <w:i/>
          <w:color w:val="FFFF00"/>
        </w:rPr>
      </w:pPr>
      <w:r w:rsidRPr="00280DDA">
        <w:rPr>
          <w:b/>
          <w:i/>
          <w:color w:val="FFFF00"/>
          <w:lang w:val="en-US"/>
        </w:rPr>
        <w:t>TOUCHED</w:t>
      </w:r>
    </w:p>
    <w:p w:rsidR="004B4226" w:rsidRPr="00280DDA" w:rsidRDefault="004B4226" w:rsidP="00733FF6">
      <w:pPr>
        <w:rPr>
          <w:color w:val="FFFF00"/>
        </w:rPr>
      </w:pPr>
      <w:r w:rsidRPr="00280DDA">
        <w:rPr>
          <w:color w:val="FFFF00"/>
        </w:rPr>
        <w:lastRenderedPageBreak/>
        <w:t>n. 1. прикосновение; касание, соприкосновение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at a ~ - при (первом) прикосновении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/with/ a stick - </w:t>
      </w:r>
      <w:r w:rsidRPr="008C3A6C">
        <w:rPr>
          <w:i/>
          <w:color w:val="FFFFFF" w:themeColor="background1"/>
        </w:rPr>
        <w:t>прикосновение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палочкой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to the cap - приветствие прикосновением к шапке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give a ~ - прикоснуться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give one's horse a ~ of the spurs - </w:t>
      </w:r>
      <w:r w:rsidRPr="008C3A6C">
        <w:rPr>
          <w:i/>
          <w:color w:val="FFFFFF" w:themeColor="background1"/>
        </w:rPr>
        <w:t>слегка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пришпорить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коня</w:t>
      </w:r>
    </w:p>
    <w:p w:rsidR="004B4226" w:rsidRPr="008C3A6C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he felt a cold ~ on his arm - он почувствовал на руке холодное прикосновение</w:t>
      </w:r>
    </w:p>
    <w:p w:rsidR="004B4226" w:rsidRDefault="004B4226" w:rsidP="00733FF6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momentary ~ (of the shoulders to the mat) - кратковременное соприкосновение лопаток с ковром (спортивная борьба)</w:t>
      </w:r>
    </w:p>
    <w:p w:rsidR="004B4226" w:rsidRPr="00280DDA" w:rsidRDefault="004B4226" w:rsidP="00733FF6">
      <w:r>
        <w:t xml:space="preserve">2 </w:t>
      </w:r>
      <w:r w:rsidRPr="00823477">
        <w:rPr>
          <w:color w:val="FFFF00"/>
        </w:rPr>
        <w:t>контакт, связь</w:t>
      </w:r>
    </w:p>
    <w:p w:rsidR="004B4226" w:rsidRPr="00280DDA" w:rsidRDefault="004B4226" w:rsidP="00733FF6">
      <w:pPr>
        <w:pStyle w:val="a7"/>
        <w:numPr>
          <w:ilvl w:val="0"/>
          <w:numId w:val="55"/>
        </w:numPr>
        <w:rPr>
          <w:i/>
        </w:rPr>
      </w:pPr>
      <w:r w:rsidRPr="00280DDA">
        <w:rPr>
          <w:i/>
        </w:rPr>
        <w:t>Keep in close touch with me. — Поддерживайте со мной тесную связь.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1. 1) касаться, трогать, прикасаться, притрагиваться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slightly - слегка прикоснуться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the ball - </w:t>
      </w:r>
      <w:proofErr w:type="gramStart"/>
      <w:r w:rsidRPr="008C3A6C">
        <w:rPr>
          <w:i/>
          <w:color w:val="FFFFFF" w:themeColor="background1"/>
        </w:rPr>
        <w:t>спорт.задеть</w:t>
      </w:r>
      <w:proofErr w:type="gramEnd"/>
      <w:r w:rsidRPr="008C3A6C">
        <w:rPr>
          <w:i/>
          <w:color w:val="FFFFFF" w:themeColor="background1"/>
        </w:rPr>
        <w:t xml:space="preserve"> мяч, коснуться мяча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~ a thing with the hand {with a stick} - </w:t>
      </w:r>
      <w:r w:rsidRPr="008C3A6C">
        <w:rPr>
          <w:i/>
          <w:color w:val="FFFFFF" w:themeColor="background1"/>
        </w:rPr>
        <w:t>трогать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вещь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рукой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палкой</w:t>
      </w:r>
      <w:r w:rsidRPr="008C3A6C">
        <w:rPr>
          <w:i/>
          <w:color w:val="FFFFFF" w:themeColor="background1"/>
          <w:lang w:val="en-US"/>
        </w:rPr>
        <w:t>}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land - приземлиться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to ~ the horse with the spur, to ~ one's spurs to the horse - </w:t>
      </w:r>
      <w:r w:rsidRPr="008C3A6C">
        <w:rPr>
          <w:i/>
          <w:color w:val="FFFFFF" w:themeColor="background1"/>
        </w:rPr>
        <w:t>слегка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пришпорить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коня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proofErr w:type="gramStart"/>
      <w:r w:rsidRPr="008C3A6C">
        <w:rPr>
          <w:i/>
          <w:color w:val="FFFFFF" w:themeColor="background1"/>
          <w:lang w:val="en-US"/>
        </w:rPr>
        <w:t>to</w:t>
      </w:r>
      <w:proofErr w:type="gramEnd"/>
      <w:r w:rsidRPr="008C3A6C">
        <w:rPr>
          <w:i/>
          <w:color w:val="FFFFFF" w:themeColor="background1"/>
          <w:lang w:val="en-US"/>
        </w:rPr>
        <w:t xml:space="preserve"> ~ a person on the arm {on the shoulder} - </w:t>
      </w:r>
      <w:r w:rsidRPr="008C3A6C">
        <w:rPr>
          <w:i/>
          <w:color w:val="FFFFFF" w:themeColor="background1"/>
        </w:rPr>
        <w:t>привлечь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чьё</w:t>
      </w:r>
      <w:r w:rsidRPr="008C3A6C">
        <w:rPr>
          <w:i/>
          <w:color w:val="FFFFFF" w:themeColor="background1"/>
          <w:lang w:val="en-US"/>
        </w:rPr>
        <w:t>-</w:t>
      </w:r>
      <w:r w:rsidRPr="008C3A6C">
        <w:rPr>
          <w:i/>
          <w:color w:val="FFFFFF" w:themeColor="background1"/>
        </w:rPr>
        <w:t>л</w:t>
      </w:r>
      <w:r w:rsidRPr="008C3A6C">
        <w:rPr>
          <w:i/>
          <w:color w:val="FFFFFF" w:themeColor="background1"/>
          <w:lang w:val="en-US"/>
        </w:rPr>
        <w:t xml:space="preserve">. </w:t>
      </w:r>
      <w:r w:rsidRPr="008C3A6C">
        <w:rPr>
          <w:i/>
          <w:color w:val="FFFFFF" w:themeColor="background1"/>
        </w:rPr>
        <w:t>внимание</w:t>
      </w:r>
      <w:r w:rsidRPr="008C3A6C">
        <w:rPr>
          <w:i/>
          <w:color w:val="FFFFFF" w:themeColor="background1"/>
          <w:lang w:val="en-US"/>
        </w:rPr>
        <w:t xml:space="preserve">, </w:t>
      </w:r>
      <w:r w:rsidRPr="008C3A6C">
        <w:rPr>
          <w:i/>
          <w:color w:val="FFFFFF" w:themeColor="background1"/>
        </w:rPr>
        <w:t>коснувшись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руки</w:t>
      </w:r>
      <w:r w:rsidRPr="008C3A6C">
        <w:rPr>
          <w:i/>
          <w:color w:val="FFFFFF" w:themeColor="background1"/>
          <w:lang w:val="en-US"/>
        </w:rPr>
        <w:t> {</w:t>
      </w:r>
      <w:r w:rsidRPr="008C3A6C">
        <w:rPr>
          <w:i/>
          <w:color w:val="FFFFFF" w:themeColor="background1"/>
        </w:rPr>
        <w:t>плеча</w:t>
      </w:r>
      <w:r w:rsidRPr="008C3A6C">
        <w:rPr>
          <w:i/>
          <w:color w:val="FFFFFF" w:themeColor="background1"/>
          <w:lang w:val="en-US"/>
        </w:rPr>
        <w:t>}</w:t>
      </w:r>
    </w:p>
    <w:p w:rsidR="004B4226" w:rsidRPr="008C3A6C" w:rsidRDefault="004B4226" w:rsidP="00733FF6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he ~ed his lute /the strings of his lute/ delicately - </w:t>
      </w:r>
      <w:r w:rsidRPr="008C3A6C">
        <w:rPr>
          <w:i/>
          <w:color w:val="FFFFFF" w:themeColor="background1"/>
        </w:rPr>
        <w:t>он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нежно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коснулся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струн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лютни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8C3A6C">
        <w:rPr>
          <w:b/>
          <w:color w:val="FFFFFF" w:themeColor="background1"/>
          <w:highlight w:val="black"/>
          <w:lang w:val="en-US"/>
        </w:rPr>
        <w:t>DOZEN ** [</w:t>
      </w:r>
      <w:r w:rsidRPr="008C3A6C">
        <w:rPr>
          <w:b/>
          <w:color w:val="FFFFFF" w:themeColor="background1"/>
          <w:highlight w:val="black"/>
        </w:rPr>
        <w:t>ʹ</w:t>
      </w:r>
      <w:r w:rsidRPr="008C3A6C">
        <w:rPr>
          <w:b/>
          <w:color w:val="FFFFFF" w:themeColor="background1"/>
          <w:highlight w:val="black"/>
          <w:lang w:val="en-US"/>
        </w:rPr>
        <w:t>dʌz(ə)n] n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СУЩ</w:t>
      </w:r>
      <w:r w:rsidRPr="008C3A6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lang w:val="en-US"/>
        </w:rPr>
        <w:t>.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 xml:space="preserve"> 1. 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дюжина</w:t>
      </w:r>
    </w:p>
    <w:p w:rsidR="004B4226" w:rsidRPr="008C3A6C" w:rsidRDefault="004B4226" w:rsidP="00733FF6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round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- ровно дюжина</w:t>
      </w:r>
    </w:p>
    <w:p w:rsidR="004B4226" w:rsidRPr="008C3A6C" w:rsidRDefault="004B4226" w:rsidP="00733FF6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in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,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by the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- дюжинами</w:t>
      </w:r>
    </w:p>
    <w:p w:rsidR="004B4226" w:rsidRPr="008C3A6C" w:rsidRDefault="004B4226" w:rsidP="00733FF6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a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spoons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- дюжина ложек</w:t>
      </w:r>
    </w:p>
    <w:p w:rsidR="004B4226" w:rsidRPr="008C3A6C" w:rsidRDefault="004B4226" w:rsidP="00733FF6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three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~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eggs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- три дюжины яиц</w:t>
      </w:r>
    </w:p>
    <w:p w:rsidR="004B4226" w:rsidRPr="008C3A6C" w:rsidRDefault="004B4226" w:rsidP="00733FF6">
      <w:pPr>
        <w:pStyle w:val="par2"/>
        <w:numPr>
          <w:ilvl w:val="0"/>
          <w:numId w:val="4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several ~s of port - несколько дюжин (бутылок) портвейна</w:t>
      </w:r>
    </w:p>
    <w:p w:rsidR="004B4226" w:rsidRPr="008C3A6C" w:rsidRDefault="004B4226" w:rsidP="00733FF6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lastRenderedPageBreak/>
        <w:t>2. </w:t>
      </w:r>
      <w:r w:rsidRPr="008C3A6C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p l</w:t>
      </w:r>
      <w:r w:rsidRPr="008C3A6C">
        <w:rPr>
          <w:rFonts w:ascii="Arial" w:hAnsi="Arial" w:cs="Arial"/>
          <w:color w:val="FFFFFF" w:themeColor="background1"/>
          <w:sz w:val="36"/>
          <w:szCs w:val="36"/>
          <w:highlight w:val="black"/>
        </w:rPr>
        <w:t>множество, масса</w:t>
      </w:r>
    </w:p>
    <w:p w:rsidR="004B4226" w:rsidRPr="008C3A6C" w:rsidRDefault="004B4226" w:rsidP="00733FF6">
      <w:pPr>
        <w:pStyle w:val="par2"/>
        <w:numPr>
          <w:ilvl w:val="0"/>
          <w:numId w:val="4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~s of people - множество людей</w:t>
      </w:r>
    </w:p>
    <w:p w:rsidR="004B4226" w:rsidRPr="008C3A6C" w:rsidRDefault="004B4226" w:rsidP="00733FF6">
      <w:pPr>
        <w:pStyle w:val="par2"/>
        <w:numPr>
          <w:ilvl w:val="0"/>
          <w:numId w:val="4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I told you so ~s of times - я тысячу раз говорил тебе об этом</w:t>
      </w:r>
    </w:p>
    <w:p w:rsidR="004B4226" w:rsidRPr="008C3A6C" w:rsidRDefault="004B4226" w:rsidP="00733FF6">
      <w:pPr>
        <w:pStyle w:val="par2"/>
        <w:numPr>
          <w:ilvl w:val="0"/>
          <w:numId w:val="4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Style w:val="hint"/>
          <w:rFonts w:ascii="Segoe UI Symbol" w:hAnsi="Segoe UI Symbol" w:cs="Segoe UI Symbol"/>
          <w:i/>
          <w:iCs/>
          <w:color w:val="FFFFFF" w:themeColor="background1"/>
          <w:sz w:val="36"/>
          <w:szCs w:val="36"/>
          <w:highlight w:val="black"/>
          <w:lang w:val="en-US"/>
        </w:rPr>
        <w:t>♢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baker's /devil's, long, printer's/ ~ -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чёртова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дюжина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(</w:t>
      </w:r>
      <w:r w:rsidRPr="008C3A6C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тринадцать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)</w:t>
      </w:r>
    </w:p>
    <w:p w:rsidR="004B4226" w:rsidRPr="008C3A6C" w:rsidRDefault="004B4226" w:rsidP="00733FF6">
      <w:pPr>
        <w:pStyle w:val="par2"/>
        <w:numPr>
          <w:ilvl w:val="0"/>
          <w:numId w:val="4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to talk nineteen /thirteen/ to the ~ -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говорить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без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конца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;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трещать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 w:rsidRPr="008C3A6C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тараторить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4B4226" w:rsidRPr="00691071" w:rsidRDefault="004B4226" w:rsidP="00733FF6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</w:p>
    <w:p w:rsidR="004B4226" w:rsidRPr="00691071" w:rsidRDefault="004B4226" w:rsidP="00733FF6">
      <w:pPr>
        <w:jc w:val="center"/>
        <w:rPr>
          <w:b/>
          <w:i/>
          <w:color w:val="FFFF00"/>
          <w:u w:val="single"/>
        </w:rPr>
      </w:pPr>
      <w:r w:rsidRPr="00691071">
        <w:rPr>
          <w:b/>
          <w:i/>
          <w:color w:val="FFFF00"/>
          <w:u w:val="single"/>
          <w:lang w:val="en-US"/>
        </w:rPr>
        <w:t>SET</w:t>
      </w:r>
      <w:r w:rsidRPr="00691071">
        <w:rPr>
          <w:b/>
          <w:i/>
          <w:color w:val="FFFF00"/>
          <w:u w:val="single"/>
        </w:rPr>
        <w:t xml:space="preserve"> ** [~]</w:t>
      </w:r>
    </w:p>
    <w:p w:rsidR="004B4226" w:rsidRPr="00691071" w:rsidRDefault="004B4226" w:rsidP="00733FF6">
      <w:pPr>
        <w:jc w:val="center"/>
        <w:rPr>
          <w:b/>
          <w:i/>
          <w:color w:val="FFFF00"/>
        </w:rPr>
      </w:pPr>
      <w:r w:rsidRPr="00691071">
        <w:rPr>
          <w:b/>
          <w:i/>
          <w:color w:val="FFFF00"/>
        </w:rPr>
        <w:t>НЕПОЛНОЕ СЛОВО</w:t>
      </w:r>
    </w:p>
    <w:p w:rsidR="004B4226" w:rsidRPr="00691071" w:rsidRDefault="004B4226" w:rsidP="00733FF6">
      <w:pPr>
        <w:rPr>
          <w:color w:val="FFFF00"/>
        </w:rPr>
      </w:pPr>
      <w:r w:rsidRPr="00691071">
        <w:rPr>
          <w:color w:val="FFFF00"/>
        </w:rPr>
        <w:t>СУЩ. 1. комплект, набор; коллекция</w:t>
      </w:r>
    </w:p>
    <w:p w:rsidR="004B4226" w:rsidRPr="00691071" w:rsidRDefault="004B4226" w:rsidP="00733FF6">
      <w:pPr>
        <w:pStyle w:val="a7"/>
        <w:numPr>
          <w:ilvl w:val="0"/>
          <w:numId w:val="36"/>
        </w:numPr>
        <w:rPr>
          <w:i/>
          <w:color w:val="FFFF00"/>
        </w:rPr>
      </w:pPr>
      <w:r w:rsidRPr="00691071">
        <w:rPr>
          <w:i/>
          <w:color w:val="FFFF00"/>
          <w:lang w:val="en-US"/>
        </w:rPr>
        <w:t>in</w:t>
      </w:r>
      <w:r w:rsidRPr="00691071">
        <w:rPr>
          <w:i/>
          <w:color w:val="FFFF00"/>
        </w:rPr>
        <w:t xml:space="preserve"> ~</w:t>
      </w:r>
      <w:r w:rsidRPr="00691071">
        <w:rPr>
          <w:i/>
          <w:color w:val="FFFF00"/>
          <w:lang w:val="en-US"/>
        </w:rPr>
        <w:t>s</w:t>
      </w:r>
      <w:r w:rsidRPr="00691071">
        <w:rPr>
          <w:i/>
          <w:color w:val="FFFF00"/>
        </w:rPr>
        <w:t xml:space="preserve"> - в комплектах, в наборах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691071">
        <w:rPr>
          <w:i/>
          <w:color w:val="FFFF00"/>
          <w:lang w:val="en-US"/>
        </w:rPr>
        <w:t xml:space="preserve">a ~ of surgical instruments [of weights] - </w:t>
      </w:r>
      <w:r w:rsidRPr="00691071">
        <w:rPr>
          <w:i/>
          <w:color w:val="FFFF00"/>
        </w:rPr>
        <w:t>набор</w:t>
      </w:r>
      <w:r w:rsidRPr="00691071">
        <w:rPr>
          <w:i/>
          <w:color w:val="FFFF00"/>
          <w:lang w:val="en-US"/>
        </w:rPr>
        <w:t xml:space="preserve"> </w:t>
      </w:r>
      <w:r w:rsidRPr="00691071">
        <w:rPr>
          <w:i/>
          <w:color w:val="FFFF00"/>
        </w:rPr>
        <w:t>хирургических</w:t>
      </w:r>
      <w:r w:rsidRPr="00691071">
        <w:rPr>
          <w:i/>
          <w:color w:val="FFFF00"/>
          <w:lang w:val="en-US"/>
        </w:rPr>
        <w:t xml:space="preserve"> </w:t>
      </w:r>
      <w:r w:rsidRPr="008C3A6C">
        <w:rPr>
          <w:i/>
          <w:color w:val="FFFFFF" w:themeColor="background1"/>
        </w:rPr>
        <w:t>инструментов</w:t>
      </w:r>
      <w:r w:rsidRPr="008C3A6C">
        <w:rPr>
          <w:i/>
          <w:color w:val="FFFFFF" w:themeColor="background1"/>
          <w:lang w:val="en-US"/>
        </w:rPr>
        <w:t xml:space="preserve"> [</w:t>
      </w:r>
      <w:r w:rsidRPr="008C3A6C">
        <w:rPr>
          <w:i/>
          <w:color w:val="FFFFFF" w:themeColor="background1"/>
        </w:rPr>
        <w:t>гирь</w:t>
      </w:r>
      <w:r w:rsidRPr="008C3A6C">
        <w:rPr>
          <w:i/>
          <w:color w:val="FFFFFF" w:themeColor="background1"/>
          <w:lang w:val="en-US"/>
        </w:rPr>
        <w:t>]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exchange - ком. комплект экземпляров переводного векселя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chessmen - </w:t>
      </w:r>
      <w:r w:rsidRPr="008C3A6C">
        <w:rPr>
          <w:i/>
          <w:color w:val="FFFFFF" w:themeColor="background1"/>
        </w:rPr>
        <w:t>шахматы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a ~ of stamps - </w:t>
      </w:r>
      <w:r w:rsidRPr="008C3A6C">
        <w:rPr>
          <w:i/>
          <w:color w:val="FFFFFF" w:themeColor="background1"/>
        </w:rPr>
        <w:t>комплект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марок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teeth - а) зубы, ряд зубов; б) вставные зубы, вставная челюсть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of sails - мор. комплект парусов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well-chosen [valuable] ~ - хорошо подобранная [ценная] коллекция 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 xml:space="preserve">they are sold in ~s of five - </w:t>
      </w:r>
      <w:r w:rsidRPr="008C3A6C">
        <w:rPr>
          <w:i/>
          <w:color w:val="FFFFFF" w:themeColor="background1"/>
        </w:rPr>
        <w:t>они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продаются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по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пяти</w:t>
      </w:r>
      <w:r w:rsidRPr="008C3A6C">
        <w:rPr>
          <w:i/>
          <w:color w:val="FFFFFF" w:themeColor="background1"/>
          <w:lang w:val="en-US"/>
        </w:rPr>
        <w:t xml:space="preserve"> </w:t>
      </w:r>
      <w:r w:rsidRPr="008C3A6C">
        <w:rPr>
          <w:i/>
          <w:color w:val="FFFFFF" w:themeColor="background1"/>
        </w:rPr>
        <w:t>штук</w:t>
      </w:r>
      <w:r w:rsidRPr="008C3A6C">
        <w:rPr>
          <w:i/>
          <w:color w:val="FFFFFF" w:themeColor="background1"/>
          <w:lang w:val="en-US"/>
        </w:rPr>
        <w:t> </w:t>
      </w: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C3A6C" w:rsidRDefault="004B4226" w:rsidP="00733FF6">
      <w:pPr>
        <w:rPr>
          <w:color w:val="FFFFFF" w:themeColor="background1"/>
          <w:lang w:val="en-US"/>
        </w:rPr>
      </w:pPr>
    </w:p>
    <w:p w:rsidR="004B4226" w:rsidRPr="00823477" w:rsidRDefault="004B4226" w:rsidP="00733FF6">
      <w:pPr>
        <w:jc w:val="center"/>
        <w:rPr>
          <w:b/>
          <w:i/>
          <w:color w:val="FFFF00"/>
          <w:u w:val="single"/>
        </w:rPr>
      </w:pPr>
      <w:r w:rsidRPr="00823477">
        <w:rPr>
          <w:b/>
          <w:i/>
          <w:color w:val="FFFF00"/>
          <w:u w:val="single"/>
        </w:rPr>
        <w:t>TYPESETTING ** [ʹtaıp͵setıŋ]</w:t>
      </w:r>
    </w:p>
    <w:p w:rsidR="004B4226" w:rsidRPr="00823477" w:rsidRDefault="004B4226" w:rsidP="00733FF6">
      <w:pPr>
        <w:rPr>
          <w:color w:val="FFFF00"/>
        </w:rPr>
      </w:pPr>
      <w:r w:rsidRPr="00823477">
        <w:rPr>
          <w:color w:val="FFFF00"/>
        </w:rPr>
        <w:t>n полигр. типографский набор, набор текста, верстка</w:t>
      </w:r>
    </w:p>
    <w:p w:rsidR="004B4226" w:rsidRPr="008C3A6C" w:rsidRDefault="004B4226" w:rsidP="00733FF6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machine - наборная машина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  <w:r w:rsidRPr="008C3A6C">
        <w:rPr>
          <w:b/>
          <w:color w:val="FFFFFF" w:themeColor="background1"/>
        </w:rPr>
        <w:t>INHERIT ** [ınʹherıt]</w:t>
      </w:r>
    </w:p>
    <w:p w:rsidR="004B4226" w:rsidRPr="008C3A6C" w:rsidRDefault="004B4226" w:rsidP="00733FF6">
      <w:pPr>
        <w:rPr>
          <w:b/>
          <w:color w:val="FFFFFF" w:themeColor="background1"/>
        </w:rPr>
      </w:pPr>
      <w:r w:rsidRPr="008C3A6C">
        <w:rPr>
          <w:b/>
          <w:color w:val="FFFFFF" w:themeColor="background1"/>
          <w:lang w:val="en-US"/>
        </w:rPr>
        <w:lastRenderedPageBreak/>
        <w:t>INHERITED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ГЛАГ. 1) наследовать, унаследовать, получать в наследство</w:t>
      </w:r>
    </w:p>
    <w:p w:rsidR="004B4226" w:rsidRPr="008C3A6C" w:rsidRDefault="004B4226" w:rsidP="00733FF6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a fortune [land, property] - получить в наследство состояние [землю, имущество]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быть, являться наследником </w:t>
      </w:r>
    </w:p>
    <w:p w:rsidR="004B4226" w:rsidRPr="008C3A6C" w:rsidRDefault="004B4226" w:rsidP="00733FF6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son ~s from his father - сын является наследником отца 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3) унаследовать, перенять (свойство, качество и т. п.) </w:t>
      </w:r>
    </w:p>
    <w:p w:rsidR="004B4226" w:rsidRPr="008C3A6C" w:rsidRDefault="004B4226" w:rsidP="00733FF6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to ~ a temperament [abilities] - унаследовать темперамент [способности] </w:t>
      </w:r>
    </w:p>
    <w:p w:rsidR="004B4226" w:rsidRPr="008C3A6C" w:rsidRDefault="004B4226" w:rsidP="00733FF6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he ~ed his father‘s strong constitution - он унаследовал от отца крепкое телосложение</w:t>
      </w: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lang w:val="en-US"/>
        </w:rPr>
      </w:pPr>
      <w:r w:rsidRPr="008C3A6C">
        <w:rPr>
          <w:b/>
          <w:i/>
          <w:color w:val="FFFFFF" w:themeColor="background1"/>
          <w:lang w:val="en-US"/>
        </w:rPr>
        <w:t>HYSTERICAL ** {hı</w:t>
      </w:r>
      <w:r w:rsidRPr="008C3A6C">
        <w:rPr>
          <w:b/>
          <w:i/>
          <w:color w:val="FFFFFF" w:themeColor="background1"/>
        </w:rPr>
        <w:t>ʹ</w:t>
      </w:r>
      <w:r w:rsidRPr="008C3A6C">
        <w:rPr>
          <w:b/>
          <w:i/>
          <w:color w:val="FFFFFF" w:themeColor="background1"/>
          <w:lang w:val="en-US"/>
        </w:rPr>
        <w:t>sterık(ə)l} a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1. истерический, истеричный</w:t>
      </w:r>
    </w:p>
    <w:p w:rsidR="004B4226" w:rsidRPr="008C3A6C" w:rsidRDefault="004B4226" w:rsidP="00733FF6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weeping - истерический плач</w:t>
      </w:r>
    </w:p>
    <w:p w:rsidR="004B4226" w:rsidRPr="008C3A6C" w:rsidRDefault="004B4226" w:rsidP="00733FF6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girl - истеричная девочка, истеричка</w:t>
      </w:r>
    </w:p>
    <w:p w:rsidR="004B4226" w:rsidRPr="008C3A6C" w:rsidRDefault="004B4226" w:rsidP="00733FF6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a ~ fit - припадок истерики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</w:rPr>
      </w:pPr>
      <w:r w:rsidRPr="008C3A6C">
        <w:rPr>
          <w:b/>
          <w:i/>
          <w:color w:val="FFFFFF" w:themeColor="background1"/>
          <w:lang w:val="en-US"/>
        </w:rPr>
        <w:t>SWEETHEART</w:t>
      </w:r>
      <w:r w:rsidRPr="008C3A6C">
        <w:rPr>
          <w:b/>
          <w:i/>
          <w:color w:val="FFFFFF" w:themeColor="background1"/>
        </w:rPr>
        <w:t xml:space="preserve"> ** {ʹ</w:t>
      </w:r>
      <w:r w:rsidRPr="008C3A6C">
        <w:rPr>
          <w:b/>
          <w:i/>
          <w:color w:val="FFFFFF" w:themeColor="background1"/>
          <w:lang w:val="en-US"/>
        </w:rPr>
        <w:t>swi</w:t>
      </w:r>
      <w:r w:rsidRPr="008C3A6C">
        <w:rPr>
          <w:b/>
          <w:i/>
          <w:color w:val="FFFFFF" w:themeColor="background1"/>
        </w:rPr>
        <w:t>:</w:t>
      </w:r>
      <w:r w:rsidRPr="008C3A6C">
        <w:rPr>
          <w:b/>
          <w:i/>
          <w:color w:val="FFFFFF" w:themeColor="background1"/>
          <w:lang w:val="en-US"/>
        </w:rPr>
        <w:t>th</w:t>
      </w:r>
      <w:r w:rsidRPr="008C3A6C">
        <w:rPr>
          <w:b/>
          <w:i/>
          <w:color w:val="FFFFFF" w:themeColor="background1"/>
        </w:rPr>
        <w:t>ɑ:</w:t>
      </w:r>
      <w:r w:rsidRPr="008C3A6C">
        <w:rPr>
          <w:b/>
          <w:i/>
          <w:color w:val="FFFFFF" w:themeColor="background1"/>
          <w:lang w:val="en-US"/>
        </w:rPr>
        <w:t>t</w:t>
      </w:r>
      <w:r w:rsidRPr="008C3A6C">
        <w:rPr>
          <w:b/>
          <w:i/>
          <w:color w:val="FFFFFF" w:themeColor="background1"/>
        </w:rPr>
        <w:t>}</w:t>
      </w:r>
      <w:r w:rsidRPr="008C3A6C">
        <w:rPr>
          <w:b/>
          <w:i/>
          <w:color w:val="FFFFFF" w:themeColor="background1"/>
          <w:lang w:val="en-US"/>
        </w:rPr>
        <w:t> n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1 возлюбленный; возлюбленная</w:t>
      </w:r>
    </w:p>
    <w:p w:rsidR="004B4226" w:rsidRPr="008C3A6C" w:rsidRDefault="004B4226" w:rsidP="00733FF6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they have been ~s since childhood - они влюблены друг в друга с детства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2) дорогой, дорогая, любимый; любимая (в обращении)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280DDA" w:rsidRDefault="004B4226" w:rsidP="00733FF6">
      <w:pPr>
        <w:jc w:val="center"/>
        <w:rPr>
          <w:b/>
          <w:i/>
          <w:color w:val="FFFF00"/>
          <w:u w:val="single"/>
        </w:rPr>
      </w:pPr>
      <w:r w:rsidRPr="00280DDA">
        <w:rPr>
          <w:b/>
          <w:i/>
          <w:color w:val="FFFF00"/>
          <w:u w:val="single"/>
          <w:lang w:val="en-US"/>
        </w:rPr>
        <w:t>SUMMARY</w:t>
      </w:r>
      <w:r w:rsidRPr="00280DDA">
        <w:rPr>
          <w:b/>
          <w:i/>
          <w:color w:val="FFFF00"/>
          <w:u w:val="single"/>
        </w:rPr>
        <w:t xml:space="preserve"> ** {ʹ</w:t>
      </w:r>
      <w:r w:rsidRPr="00280DDA">
        <w:rPr>
          <w:b/>
          <w:i/>
          <w:color w:val="FFFF00"/>
          <w:u w:val="single"/>
          <w:lang w:val="en-US"/>
        </w:rPr>
        <w:t>s</w:t>
      </w:r>
      <w:r w:rsidRPr="00280DDA">
        <w:rPr>
          <w:b/>
          <w:i/>
          <w:color w:val="FFFF00"/>
          <w:u w:val="single"/>
        </w:rPr>
        <w:t>ʌ</w:t>
      </w:r>
      <w:r w:rsidRPr="00280DDA">
        <w:rPr>
          <w:b/>
          <w:i/>
          <w:color w:val="FFFF00"/>
          <w:u w:val="single"/>
          <w:lang w:val="en-US"/>
        </w:rPr>
        <w:t>m</w:t>
      </w:r>
      <w:r w:rsidRPr="00280DDA">
        <w:rPr>
          <w:b/>
          <w:i/>
          <w:color w:val="FFFF00"/>
          <w:u w:val="single"/>
        </w:rPr>
        <w:t>(ə)</w:t>
      </w:r>
      <w:r w:rsidRPr="00280DDA">
        <w:rPr>
          <w:b/>
          <w:i/>
          <w:color w:val="FFFF00"/>
          <w:u w:val="single"/>
          <w:lang w:val="en-US"/>
        </w:rPr>
        <w:t>r</w:t>
      </w:r>
      <w:r w:rsidRPr="00280DDA">
        <w:rPr>
          <w:b/>
          <w:i/>
          <w:color w:val="FFFF00"/>
          <w:u w:val="single"/>
        </w:rPr>
        <w:t>ı}</w:t>
      </w:r>
    </w:p>
    <w:p w:rsidR="004B4226" w:rsidRPr="00280DDA" w:rsidRDefault="004B4226" w:rsidP="00733FF6">
      <w:pPr>
        <w:jc w:val="center"/>
        <w:rPr>
          <w:b/>
          <w:i/>
          <w:color w:val="FFFF00"/>
        </w:rPr>
      </w:pPr>
      <w:r w:rsidRPr="00280DDA">
        <w:rPr>
          <w:b/>
          <w:i/>
          <w:color w:val="FFFF00"/>
        </w:rPr>
        <w:t>НЕПОЛНОЕ СЛОВО</w:t>
      </w:r>
    </w:p>
    <w:p w:rsidR="004B4226" w:rsidRPr="008C3A6C" w:rsidRDefault="004B4226" w:rsidP="00733FF6">
      <w:pPr>
        <w:rPr>
          <w:color w:val="FFFFFF" w:themeColor="background1"/>
        </w:rPr>
      </w:pPr>
      <w:r w:rsidRPr="00280DDA">
        <w:rPr>
          <w:color w:val="FFFF00"/>
        </w:rPr>
        <w:t>СУЩ. 1. Резюме, конспект, краткое изложение, подвелдение итогов, выводы</w:t>
      </w:r>
      <w:r w:rsidRPr="00280DDA">
        <w:rPr>
          <w:color w:val="FF0000"/>
        </w:rPr>
        <w:t>, сводка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of invention - формула изобретения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  <w:lang w:val="en-US"/>
        </w:rPr>
        <w:t>INTERCHANGEABLY</w:t>
      </w:r>
      <w:r w:rsidRPr="008C3A6C">
        <w:rPr>
          <w:b/>
          <w:i/>
          <w:color w:val="FFFFFF" w:themeColor="background1"/>
          <w:u w:val="single"/>
        </w:rPr>
        <w:t xml:space="preserve"> **</w:t>
      </w:r>
    </w:p>
    <w:p w:rsidR="004B4226" w:rsidRPr="008C3A6C" w:rsidRDefault="004B4226" w:rsidP="00733FF6">
      <w:pPr>
        <w:jc w:val="center"/>
        <w:rPr>
          <w:b/>
          <w:i/>
          <w:color w:val="FFFFFF" w:themeColor="background1"/>
          <w:u w:val="single"/>
        </w:rPr>
      </w:pPr>
      <w:r w:rsidRPr="008C3A6C">
        <w:rPr>
          <w:b/>
          <w:i/>
          <w:color w:val="FFFFFF" w:themeColor="background1"/>
          <w:u w:val="single"/>
        </w:rPr>
        <w:t>{͵ı</w:t>
      </w:r>
      <w:r w:rsidRPr="008C3A6C">
        <w:rPr>
          <w:b/>
          <w:i/>
          <w:color w:val="FFFFFF" w:themeColor="background1"/>
          <w:u w:val="single"/>
          <w:lang w:val="en-US"/>
        </w:rPr>
        <w:t>nt</w:t>
      </w:r>
      <w:r w:rsidRPr="008C3A6C">
        <w:rPr>
          <w:b/>
          <w:i/>
          <w:color w:val="FFFFFF" w:themeColor="background1"/>
          <w:u w:val="single"/>
        </w:rPr>
        <w:t>əʹ</w:t>
      </w:r>
      <w:r w:rsidRPr="008C3A6C">
        <w:rPr>
          <w:b/>
          <w:i/>
          <w:color w:val="FFFFFF" w:themeColor="background1"/>
          <w:u w:val="single"/>
          <w:lang w:val="en-US"/>
        </w:rPr>
        <w:t>t</w:t>
      </w:r>
      <w:r w:rsidRPr="008C3A6C">
        <w:rPr>
          <w:b/>
          <w:i/>
          <w:color w:val="FFFFFF" w:themeColor="background1"/>
          <w:u w:val="single"/>
        </w:rPr>
        <w:t>ʃ</w:t>
      </w:r>
      <w:r w:rsidRPr="008C3A6C">
        <w:rPr>
          <w:b/>
          <w:i/>
          <w:color w:val="FFFFFF" w:themeColor="background1"/>
          <w:u w:val="single"/>
          <w:lang w:val="en-US"/>
        </w:rPr>
        <w:t>e</w:t>
      </w:r>
      <w:r w:rsidRPr="008C3A6C">
        <w:rPr>
          <w:b/>
          <w:i/>
          <w:color w:val="FFFFFF" w:themeColor="background1"/>
          <w:u w:val="single"/>
        </w:rPr>
        <w:t>ı</w:t>
      </w:r>
      <w:r w:rsidRPr="008C3A6C">
        <w:rPr>
          <w:b/>
          <w:i/>
          <w:color w:val="FFFFFF" w:themeColor="background1"/>
          <w:u w:val="single"/>
          <w:lang w:val="en-US"/>
        </w:rPr>
        <w:t>nd</w:t>
      </w:r>
      <w:r w:rsidRPr="008C3A6C">
        <w:rPr>
          <w:b/>
          <w:i/>
          <w:color w:val="FFFFFF" w:themeColor="background1"/>
          <w:u w:val="single"/>
        </w:rPr>
        <w:t>ʒə</w:t>
      </w:r>
      <w:r w:rsidRPr="008C3A6C">
        <w:rPr>
          <w:b/>
          <w:i/>
          <w:color w:val="FFFFFF" w:themeColor="background1"/>
          <w:u w:val="single"/>
          <w:lang w:val="en-US"/>
        </w:rPr>
        <w:t>bl</w:t>
      </w:r>
      <w:r w:rsidRPr="008C3A6C">
        <w:rPr>
          <w:b/>
          <w:i/>
          <w:color w:val="FFFFFF" w:themeColor="background1"/>
          <w:u w:val="single"/>
        </w:rPr>
        <w:t>ı}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НАР. 1. взаимозаменяемо</w:t>
      </w:r>
    </w:p>
    <w:p w:rsidR="004B4226" w:rsidRPr="008C3A6C" w:rsidRDefault="004B4226" w:rsidP="00733FF6">
      <w:pPr>
        <w:rPr>
          <w:color w:val="FFFFFF" w:themeColor="background1"/>
        </w:rPr>
      </w:pPr>
      <w:r w:rsidRPr="008C3A6C">
        <w:rPr>
          <w:color w:val="FFFFFF" w:themeColor="background1"/>
        </w:rPr>
        <w:t>2. попеременно, поочерёдно, сменяя друг друга, заменяя друг друга,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rPr>
          <w:i/>
          <w:color w:val="FFFFFF" w:themeColor="background1"/>
          <w:lang w:val="en-US"/>
        </w:rPr>
      </w:pPr>
      <w:r w:rsidRPr="008C3A6C">
        <w:rPr>
          <w:i/>
          <w:color w:val="FFFFFF" w:themeColor="background1"/>
          <w:lang w:val="en-US"/>
        </w:rPr>
        <w:t>THE SAD THING IS THAT MANY DEVELOPERS HAVE USED DEVICE-WIDTH INTERCHANGEABLY WITH NORMAL WIDTH QUERIES, LEADING TO MOBILE BROWSER MAKERS FOLLOWING SUIT TO MAKE SURE SITES WORK ON THEIR BROWSERS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</w:p>
    <w:p w:rsidR="004B4226" w:rsidRPr="008C3A6C" w:rsidRDefault="004B4226" w:rsidP="00733FF6">
      <w:pPr>
        <w:jc w:val="center"/>
        <w:rPr>
          <w:b/>
          <w:color w:val="FFFFFF" w:themeColor="background1"/>
          <w:lang w:val="en-US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color w:val="FFFFFF" w:themeColor="background1"/>
          <w:highlight w:val="black"/>
          <w:shd w:val="clear" w:color="auto" w:fill="FFFFFF"/>
          <w:lang w:val="en-US"/>
        </w:rPr>
        <w:t>SACK ** [sæk]</w:t>
      </w:r>
    </w:p>
    <w:p w:rsidR="004B4226" w:rsidRDefault="004B4226" w:rsidP="00733FF6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SACKED [</w:t>
      </w:r>
      <w:r w:rsidRPr="008C3A6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sækt</w:t>
      </w:r>
      <w:r w:rsidRPr="008C3A6C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4B4226" w:rsidRDefault="004B4226" w:rsidP="00733FF6">
      <w:pPr>
        <w:shd w:val="clear" w:color="auto" w:fill="000000" w:themeFill="text1"/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</w:pPr>
      <w:r w:rsidRPr="00360433">
        <w:rPr>
          <w:rStyle w:val="a8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360433">
        <w:rPr>
          <w:rFonts w:ascii="Open Sans" w:hAnsi="Open Sans"/>
          <w:color w:val="303336"/>
          <w:spacing w:val="3"/>
          <w:sz w:val="27"/>
          <w:szCs w:val="27"/>
          <w:shd w:val="clear" w:color="auto" w:fill="FFFFFF"/>
          <w:lang w:val="en-US"/>
        </w:rPr>
        <w:t>a usually rectangular-shaped bag (as of paper, burlap, or canvas)</w:t>
      </w:r>
    </w:p>
    <w:p w:rsidR="004B4226" w:rsidRPr="00360433" w:rsidRDefault="004B4226" w:rsidP="00360433">
      <w:pPr>
        <w:rPr>
          <w:highlight w:val="blue"/>
          <w:lang w:val="en-US"/>
        </w:rPr>
      </w:pPr>
      <w:r w:rsidRPr="00360433">
        <w:rPr>
          <w:highlight w:val="blue"/>
          <w:lang w:val="en-US"/>
        </w:rPr>
        <w:t>a large bag made of strong cloth, paper, or plastic, used to store large amounts of something:</w:t>
      </w:r>
    </w:p>
    <w:p w:rsidR="004B4226" w:rsidRPr="00360433" w:rsidRDefault="004B4226" w:rsidP="00360433">
      <w:pPr>
        <w:rPr>
          <w:lang w:val="en-US"/>
        </w:rPr>
      </w:pPr>
      <w:r w:rsidRPr="00360433">
        <w:rPr>
          <w:highlight w:val="blue"/>
          <w:lang w:val="en-US"/>
        </w:rPr>
        <w:t>a paper or plastic bag used to carry things, especially things bought in a food shop:</w:t>
      </w:r>
    </w:p>
    <w:p w:rsidR="004B4226" w:rsidRPr="00823477" w:rsidRDefault="004B4226" w:rsidP="00733FF6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0F8B56" wp14:editId="57610BFA">
            <wp:extent cx="1901190" cy="1269365"/>
            <wp:effectExtent l="0" t="0" r="3810" b="6985"/>
            <wp:docPr id="2" name="Рисунок 2" descr="изображение s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77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155654" wp14:editId="6A9DAC8E">
            <wp:extent cx="1901190" cy="1239520"/>
            <wp:effectExtent l="0" t="0" r="3810" b="0"/>
            <wp:docPr id="3" name="Рисунок 3" descr="изображение s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s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23477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</w:rPr>
        <w:t>①</w:t>
      </w: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823477">
        <w:rPr>
          <w:b/>
          <w:i/>
          <w:color w:val="FFFFFF" w:themeColor="background1"/>
          <w:highlight w:val="black"/>
          <w:shd w:val="clear" w:color="auto" w:fill="FFFFFF"/>
        </w:rPr>
        <w:t>.</w:t>
      </w:r>
      <w:r w:rsidRPr="00823477">
        <w:rPr>
          <w:color w:val="FFFFFF" w:themeColor="background1"/>
          <w:highlight w:val="black"/>
          <w:shd w:val="clear" w:color="auto" w:fill="FFFFFF"/>
        </w:rPr>
        <w:t xml:space="preserve"> 1. </w:t>
      </w:r>
      <w:r w:rsidRPr="008C3A6C">
        <w:rPr>
          <w:color w:val="FFFFFF" w:themeColor="background1"/>
          <w:highlight w:val="black"/>
          <w:shd w:val="clear" w:color="auto" w:fill="FFFFFF"/>
        </w:rPr>
        <w:t>Мешок, мешочек, сумка, пакет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 куль, бурдюк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класть, ссыпать в мешок 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8C3A6C">
        <w:rPr>
          <w:color w:val="FFFFFF" w:themeColor="background1"/>
          <w:highlight w:val="black"/>
          <w:shd w:val="clear" w:color="auto" w:fill="FFFFFF"/>
        </w:rPr>
        <w:t> в куль, насыпать</w:t>
      </w:r>
    </w:p>
    <w:p w:rsidR="004B4226" w:rsidRPr="008C3A6C" w:rsidRDefault="004B4226" w:rsidP="00733FF6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potatoes - насыпать картофель в мешки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тк. sing</w:t>
      </w:r>
      <w:r w:rsidRPr="008C3A6C">
        <w:rPr>
          <w:color w:val="FFFFFF" w:themeColor="background1"/>
          <w:highlight w:val="black"/>
          <w:shd w:val="clear" w:color="auto" w:fill="FFFFFF"/>
        </w:rPr>
        <w:t> разграбление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захваченного города</w:t>
      </w:r>
      <w:r w:rsidRPr="008C3A6C">
        <w:rPr>
          <w:color w:val="FFFFFF" w:themeColor="background1"/>
          <w:highlight w:val="black"/>
          <w:shd w:val="clear" w:color="auto" w:fill="FFFFFF"/>
        </w:rPr>
        <w:t>), грабёж</w:t>
      </w:r>
    </w:p>
    <w:p w:rsidR="004B4226" w:rsidRPr="008C3A6C" w:rsidRDefault="004B4226" w:rsidP="00733FF6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put to the ~ - подвергать разграблению, грабить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8C3A6C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color w:val="FFFFFF" w:themeColor="background1"/>
          <w:highlight w:val="black"/>
          <w:shd w:val="clear" w:color="auto" w:fill="FFFFFF"/>
        </w:rPr>
        <w:t xml:space="preserve"> грабить; разграбить, расхищать, воровать</w:t>
      </w:r>
    </w:p>
    <w:p w:rsidR="004B4226" w:rsidRPr="008C3A6C" w:rsidRDefault="004B4226" w:rsidP="00733FF6">
      <w:pPr>
        <w:pStyle w:val="a7"/>
        <w:numPr>
          <w:ilvl w:val="0"/>
          <w:numId w:val="5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i/>
          <w:color w:val="FFFFFF" w:themeColor="background1"/>
          <w:highlight w:val="black"/>
          <w:shd w:val="clear" w:color="auto" w:fill="FFFFFF"/>
        </w:rPr>
        <w:t>to ~ the city - разграбить /разорить/ город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rFonts w:ascii="Cambria Math" w:hAnsi="Cambria Math" w:cs="Cambria Math"/>
          <w:color w:val="FFFFFF" w:themeColor="background1"/>
          <w:highlight w:val="black"/>
        </w:rPr>
        <w:t>③</w:t>
      </w:r>
      <w:r w:rsidRPr="008C3A6C">
        <w:rPr>
          <w:color w:val="FFFFFF" w:themeColor="background1"/>
          <w:highlight w:val="black"/>
        </w:rPr>
        <w:t xml:space="preserve"> </w:t>
      </w:r>
      <w:r w:rsidRPr="008C3A6C">
        <w:rPr>
          <w:b/>
          <w:i/>
          <w:color w:val="FFFFFF" w:themeColor="background1"/>
          <w:highlight w:val="black"/>
        </w:rPr>
        <w:t>разг.</w:t>
      </w:r>
      <w:r w:rsidRPr="008C3A6C">
        <w:rPr>
          <w:color w:val="FFFFFF" w:themeColor="background1"/>
          <w:highlight w:val="black"/>
        </w:rPr>
        <w:t xml:space="preserve"> Увольнение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</w:rPr>
        <w:t>Уволнять с работы</w:t>
      </w: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4B4226" w:rsidRPr="00280DDA" w:rsidRDefault="004B4226" w:rsidP="00733FF6">
      <w:pPr>
        <w:jc w:val="center"/>
        <w:rPr>
          <w:b/>
          <w:color w:val="FFFF00"/>
        </w:rPr>
      </w:pPr>
      <w:r w:rsidRPr="00280DDA">
        <w:rPr>
          <w:b/>
          <w:color w:val="FFFF00"/>
        </w:rPr>
        <w:t>LUCKILY ** [ʹlʌkılı] adv</w:t>
      </w:r>
    </w:p>
    <w:p w:rsidR="004B4226" w:rsidRPr="00280DDA" w:rsidRDefault="004B4226" w:rsidP="00733FF6">
      <w:pPr>
        <w:rPr>
          <w:color w:val="FFFF00"/>
        </w:rPr>
      </w:pPr>
      <w:r w:rsidRPr="00280DDA">
        <w:rPr>
          <w:b/>
          <w:i/>
          <w:color w:val="FFFF00"/>
        </w:rPr>
        <w:t>НАР.</w:t>
      </w:r>
      <w:r w:rsidRPr="00280DDA">
        <w:rPr>
          <w:color w:val="FFFF00"/>
        </w:rPr>
        <w:t xml:space="preserve"> к счастью; по счастью, по счастливой случайности</w:t>
      </w:r>
    </w:p>
    <w:p w:rsidR="004B4226" w:rsidRPr="008C3A6C" w:rsidRDefault="004B4226" w:rsidP="00733FF6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280DDA">
        <w:rPr>
          <w:i/>
          <w:color w:val="FFFF00"/>
        </w:rPr>
        <w:t xml:space="preserve">~ for me </w:t>
      </w:r>
      <w:r w:rsidRPr="008C3A6C">
        <w:rPr>
          <w:i/>
          <w:color w:val="FFFFFF" w:themeColor="background1"/>
        </w:rPr>
        <w:t>I was wrong - к счастью для меня, я ошибся</w:t>
      </w:r>
    </w:p>
    <w:p w:rsidR="004B4226" w:rsidRPr="008C3A6C" w:rsidRDefault="004B4226" w:rsidP="00733FF6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~ I was out when he called - к счастью, меня не было дома, когда он заходил</w:t>
      </w:r>
    </w:p>
    <w:p w:rsidR="004B4226" w:rsidRPr="008C3A6C" w:rsidRDefault="004B4226" w:rsidP="00733FF6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 w:rsidRPr="008C3A6C">
        <w:rPr>
          <w:i/>
          <w:color w:val="FFFFFF" w:themeColor="background1"/>
        </w:rPr>
        <w:t>most ~ for me he didn't see me - очень удачно для меня, что он меня не видел</w:t>
      </w: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8C3A6C" w:rsidRDefault="004B4226" w:rsidP="00733FF6">
      <w:pPr>
        <w:rPr>
          <w:color w:val="FFFFFF" w:themeColor="background1"/>
        </w:rPr>
      </w:pPr>
    </w:p>
    <w:p w:rsidR="004B4226" w:rsidRPr="00360433" w:rsidRDefault="004B4226" w:rsidP="00733FF6">
      <w:pPr>
        <w:shd w:val="clear" w:color="auto" w:fill="000000" w:themeFill="text1"/>
        <w:jc w:val="center"/>
        <w:rPr>
          <w:b/>
          <w:i/>
          <w:color w:val="FFFF00"/>
          <w:highlight w:val="black"/>
          <w:u w:val="single"/>
        </w:rPr>
      </w:pPr>
      <w:r w:rsidRPr="00360433">
        <w:rPr>
          <w:b/>
          <w:i/>
          <w:color w:val="FFFF00"/>
          <w:highlight w:val="black"/>
          <w:u w:val="single"/>
          <w:bdr w:val="none" w:sz="0" w:space="0" w:color="auto" w:frame="1"/>
          <w:lang w:val="en-US"/>
        </w:rPr>
        <w:t>UNFOLD</w:t>
      </w:r>
      <w:r w:rsidRPr="00360433">
        <w:rPr>
          <w:b/>
          <w:i/>
          <w:color w:val="FFFF00"/>
          <w:highlight w:val="black"/>
          <w:u w:val="single"/>
          <w:bdr w:val="none" w:sz="0" w:space="0" w:color="auto" w:frame="1"/>
        </w:rPr>
        <w:t xml:space="preserve"> ** [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'ʌ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n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'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f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ə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  <w:lang w:val="en-US"/>
        </w:rPr>
        <w:t>uld</w:t>
      </w:r>
      <w:r w:rsidRPr="00360433">
        <w:rPr>
          <w:rStyle w:val="a5"/>
          <w:rFonts w:eastAsiaTheme="majorEastAsia"/>
          <w:b/>
          <w:i/>
          <w:color w:val="FFFF00"/>
          <w:spacing w:val="15"/>
          <w:highlight w:val="black"/>
          <w:bdr w:val="none" w:sz="0" w:space="0" w:color="auto" w:frame="1"/>
        </w:rPr>
        <w:t>]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b/>
          <w:i/>
          <w:color w:val="FFFF00"/>
          <w:highlight w:val="black"/>
          <w:bdr w:val="none" w:sz="0" w:space="0" w:color="auto" w:frame="1"/>
          <w:lang w:eastAsia="ru-RU"/>
        </w:rPr>
      </w:pP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UNFOLDED</w:t>
      </w:r>
      <w:r w:rsidRPr="00360433">
        <w:rPr>
          <w:b/>
          <w:i/>
          <w:color w:val="FFFF00"/>
          <w:highlight w:val="black"/>
          <w:shd w:val="clear" w:color="auto" w:fill="FCFCFC"/>
        </w:rPr>
        <w:t xml:space="preserve"> [ʌ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n</w:t>
      </w:r>
      <w:r w:rsidRPr="00360433">
        <w:rPr>
          <w:b/>
          <w:i/>
          <w:color w:val="FFFF00"/>
          <w:highlight w:val="black"/>
          <w:shd w:val="clear" w:color="auto" w:fill="FCFCFC"/>
        </w:rPr>
        <w:t>ˈ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f</w:t>
      </w:r>
      <w:r w:rsidRPr="00360433">
        <w:rPr>
          <w:b/>
          <w:i/>
          <w:color w:val="FFFF00"/>
          <w:highlight w:val="black"/>
          <w:shd w:val="clear" w:color="auto" w:fill="FCFCFC"/>
        </w:rPr>
        <w:t>əʊ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ld</w:t>
      </w:r>
      <w:r w:rsidRPr="00360433">
        <w:rPr>
          <w:b/>
          <w:i/>
          <w:color w:val="FFFF00"/>
          <w:highlight w:val="black"/>
          <w:shd w:val="clear" w:color="auto" w:fill="FCFCFC"/>
        </w:rPr>
        <w:t>ɪ</w:t>
      </w:r>
      <w:r w:rsidRPr="00360433"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 w:rsidRPr="00360433">
        <w:rPr>
          <w:b/>
          <w:i/>
          <w:color w:val="FFFF00"/>
          <w:highlight w:val="black"/>
          <w:shd w:val="clear" w:color="auto" w:fill="FCFCFC"/>
        </w:rPr>
        <w:t>]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00"/>
          <w:highlight w:val="black"/>
          <w:lang w:eastAsia="ru-RU"/>
        </w:rPr>
      </w:pPr>
      <w:r w:rsidRPr="00360433">
        <w:rPr>
          <w:rFonts w:eastAsia="Times New Roman"/>
          <w:b/>
          <w:i/>
          <w:color w:val="FFFF00"/>
          <w:highlight w:val="black"/>
          <w:bdr w:val="none" w:sz="0" w:space="0" w:color="auto" w:frame="1"/>
          <w:lang w:eastAsia="ru-RU"/>
        </w:rPr>
        <w:t>ГЛАГ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. 1 развёртывать;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val="en-US" w:eastAsia="ru-RU"/>
        </w:rPr>
        <w:t> </w:t>
      </w: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раскрывать</w:t>
      </w:r>
    </w:p>
    <w:p w:rsidR="004B4226" w:rsidRPr="00360433" w:rsidRDefault="004B4226" w:rsidP="00733FF6">
      <w:pPr>
        <w:pStyle w:val="a7"/>
        <w:numPr>
          <w:ilvl w:val="0"/>
          <w:numId w:val="33"/>
        </w:numPr>
        <w:shd w:val="clear" w:color="auto" w:fill="000000" w:themeFill="text1"/>
        <w:textAlignment w:val="baseline"/>
        <w:rPr>
          <w:rFonts w:eastAsia="Times New Roman"/>
          <w:i/>
          <w:color w:val="FFFF00"/>
          <w:highlight w:val="black"/>
          <w:lang w:eastAsia="ru-RU"/>
        </w:rPr>
      </w:pPr>
      <w:r w:rsidRPr="00360433">
        <w:rPr>
          <w:rFonts w:eastAsia="Times New Roman"/>
          <w:i/>
          <w:color w:val="FFFF00"/>
          <w:highlight w:val="black"/>
          <w:bdr w:val="none" w:sz="0" w:space="0" w:color="auto" w:frame="1"/>
          <w:lang w:eastAsia="ru-RU"/>
        </w:rPr>
        <w:t>to unfold a map — развернуть карту</w:t>
      </w:r>
    </w:p>
    <w:p w:rsidR="004B4226" w:rsidRPr="00360433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00"/>
          <w:highlight w:val="black"/>
          <w:lang w:eastAsia="ru-RU"/>
        </w:rPr>
      </w:pP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>2 развёртываться; раскрываться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360433">
        <w:rPr>
          <w:rFonts w:eastAsia="Times New Roman"/>
          <w:color w:val="FFFF00"/>
          <w:highlight w:val="black"/>
          <w:bdr w:val="none" w:sz="0" w:space="0" w:color="auto" w:frame="1"/>
          <w:lang w:eastAsia="ru-RU"/>
        </w:rPr>
        <w:t xml:space="preserve">(unfold before) постепенно появляться </w:t>
      </w: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перед (глазами)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As the mist cleared, a most beautiful view unfolded before their eyes.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Когда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туман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рассеялся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,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их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взорам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открылся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замечательный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вид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пускать (ростки)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распускаться (о почках)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5 раскрывать, открывать, обнаруживать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At a special meeting, the scientist unfolded his plan to the government committee. —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особом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совещании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учёный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рассказал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правительственному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комитету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своём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плане</w:t>
      </w: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4B4226" w:rsidRPr="008C3A6C" w:rsidRDefault="004B4226" w:rsidP="00733FF6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6 развиваться, раскрываться, обрастать подробностями</w:t>
      </w:r>
    </w:p>
    <w:p w:rsidR="004B4226" w:rsidRPr="008C3A6C" w:rsidRDefault="004B4226" w:rsidP="00733FF6">
      <w:pPr>
        <w:pStyle w:val="a7"/>
        <w:numPr>
          <w:ilvl w:val="0"/>
          <w:numId w:val="3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8C3A6C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as the story unfolds — по мере развития сюжета</w:t>
      </w: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8C3A6C" w:rsidRDefault="004B4226" w:rsidP="00733FF6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4B4226" w:rsidRPr="00280DDA" w:rsidRDefault="004B4226" w:rsidP="00733FF6">
      <w:pPr>
        <w:jc w:val="center"/>
        <w:rPr>
          <w:b/>
          <w:color w:val="FFFF00"/>
          <w:highlight w:val="black"/>
          <w:shd w:val="clear" w:color="auto" w:fill="FFFFFF"/>
        </w:rPr>
      </w:pPr>
      <w:r w:rsidRPr="00280DDA">
        <w:rPr>
          <w:b/>
          <w:caps/>
          <w:color w:val="FFFF00"/>
          <w:highlight w:val="black"/>
          <w:shd w:val="clear" w:color="auto" w:fill="FFFFFF"/>
          <w:lang w:val="en-US"/>
        </w:rPr>
        <w:t>LISP</w:t>
      </w:r>
      <w:r w:rsidRPr="00280DDA">
        <w:rPr>
          <w:b/>
          <w:color w:val="FFFF00"/>
          <w:highlight w:val="black"/>
          <w:shd w:val="clear" w:color="auto" w:fill="FFFFFF"/>
        </w:rPr>
        <w:t xml:space="preserve"> ** [</w:t>
      </w:r>
      <w:r w:rsidRPr="00280DDA">
        <w:rPr>
          <w:b/>
          <w:color w:val="FFFF00"/>
          <w:highlight w:val="black"/>
          <w:shd w:val="clear" w:color="auto" w:fill="FFFFFF"/>
          <w:lang w:val="en-US"/>
        </w:rPr>
        <w:t>l</w:t>
      </w:r>
      <w:r w:rsidRPr="00280DDA">
        <w:rPr>
          <w:b/>
          <w:color w:val="FFFF00"/>
          <w:highlight w:val="black"/>
          <w:shd w:val="clear" w:color="auto" w:fill="FFFFFF"/>
        </w:rPr>
        <w:t>ı</w:t>
      </w:r>
      <w:r w:rsidRPr="00280DDA">
        <w:rPr>
          <w:b/>
          <w:color w:val="FFFF00"/>
          <w:highlight w:val="black"/>
          <w:shd w:val="clear" w:color="auto" w:fill="FFFFFF"/>
          <w:lang w:val="en-US"/>
        </w:rPr>
        <w:t>sp</w:t>
      </w:r>
      <w:r w:rsidRPr="00280DDA">
        <w:rPr>
          <w:b/>
          <w:color w:val="FFFF00"/>
          <w:highlight w:val="black"/>
          <w:shd w:val="clear" w:color="auto" w:fill="FFFFFF"/>
        </w:rPr>
        <w:t>]</w:t>
      </w:r>
    </w:p>
    <w:p w:rsidR="004B4226" w:rsidRDefault="004B4226" w:rsidP="00733FF6">
      <w:pPr>
        <w:rPr>
          <w:b/>
          <w:i/>
          <w:iCs/>
          <w:color w:val="FFFF00"/>
          <w:highlight w:val="black"/>
          <w:shd w:val="clear" w:color="auto" w:fill="FFFFFF"/>
        </w:rPr>
      </w:pPr>
      <w:r w:rsidRPr="00280DDA">
        <w:rPr>
          <w:b/>
          <w:i/>
          <w:iCs/>
          <w:color w:val="FFFF00"/>
          <w:highlight w:val="black"/>
          <w:shd w:val="clear" w:color="auto" w:fill="FFFFFF"/>
          <w:lang w:val="en-US"/>
        </w:rPr>
        <w:t>LISPED</w:t>
      </w:r>
      <w:r w:rsidRPr="00280DDA">
        <w:rPr>
          <w:b/>
          <w:i/>
          <w:iCs/>
          <w:color w:val="FFFF00"/>
          <w:highlight w:val="black"/>
          <w:shd w:val="clear" w:color="auto" w:fill="FFFFFF"/>
        </w:rPr>
        <w:t xml:space="preserve"> [</w:t>
      </w:r>
      <w:r w:rsidRPr="00280DDA">
        <w:rPr>
          <w:b/>
          <w:i/>
          <w:iCs/>
          <w:color w:val="FFFF00"/>
          <w:highlight w:val="black"/>
          <w:shd w:val="clear" w:color="auto" w:fill="FFFFFF"/>
          <w:lang w:val="en-US"/>
        </w:rPr>
        <w:t>lispt</w:t>
      </w:r>
      <w:r w:rsidRPr="00280DDA">
        <w:rPr>
          <w:b/>
          <w:i/>
          <w:iCs/>
          <w:color w:val="FFFF00"/>
          <w:highlight w:val="black"/>
          <w:shd w:val="clear" w:color="auto" w:fill="FFFFFF"/>
        </w:rPr>
        <w:t>]</w:t>
      </w:r>
    </w:p>
    <w:p w:rsidR="004B4226" w:rsidRPr="00360433" w:rsidRDefault="004B4226" w:rsidP="00360433">
      <w:pPr>
        <w:rPr>
          <w:highlight w:val="blue"/>
          <w:lang w:val="en-US"/>
        </w:rPr>
      </w:pPr>
      <w:r w:rsidRPr="00360433">
        <w:rPr>
          <w:highlight w:val="blue"/>
          <w:lang w:val="en-US"/>
        </w:rPr>
        <w:t>If someone speaks with a lisp, they pronounce "s" and "z" sounds like "th":</w:t>
      </w:r>
    </w:p>
    <w:p w:rsidR="004B4226" w:rsidRPr="00280DDA" w:rsidRDefault="004B4226" w:rsidP="00733FF6">
      <w:pPr>
        <w:rPr>
          <w:color w:val="FFFF00"/>
          <w:highlight w:val="black"/>
        </w:rPr>
      </w:pPr>
      <w:proofErr w:type="gramStart"/>
      <w:r w:rsidRPr="00280DDA">
        <w:rPr>
          <w:i/>
          <w:iCs/>
          <w:color w:val="FFFF00"/>
          <w:highlight w:val="black"/>
          <w:shd w:val="clear" w:color="auto" w:fill="FFFFFF"/>
          <w:lang w:val="en-US"/>
        </w:rPr>
        <w:t>n</w:t>
      </w:r>
      <w:proofErr w:type="gramEnd"/>
      <w:r w:rsidRPr="00280DDA">
        <w:rPr>
          <w:color w:val="FFFF00"/>
          <w:highlight w:val="black"/>
          <w:shd w:val="clear" w:color="auto" w:fill="FFFFFF"/>
          <w:lang w:val="en-US"/>
        </w:rPr>
        <w:t> </w:t>
      </w:r>
      <w:r w:rsidRPr="00280DDA">
        <w:rPr>
          <w:color w:val="FFFF00"/>
          <w:highlight w:val="black"/>
          <w:shd w:val="clear" w:color="auto" w:fill="FFFFFF"/>
        </w:rPr>
        <w:t>1. шепелявость</w:t>
      </w:r>
    </w:p>
    <w:p w:rsidR="004B4226" w:rsidRPr="00280DDA" w:rsidRDefault="004B4226" w:rsidP="00733FF6">
      <w:pPr>
        <w:pStyle w:val="a7"/>
        <w:numPr>
          <w:ilvl w:val="0"/>
          <w:numId w:val="37"/>
        </w:numPr>
        <w:rPr>
          <w:i/>
          <w:color w:val="FFFF00"/>
          <w:highlight w:val="black"/>
          <w:lang w:val="en-US"/>
        </w:rPr>
      </w:pPr>
      <w:r w:rsidRPr="00280DDA">
        <w:rPr>
          <w:i/>
          <w:color w:val="FFFF00"/>
          <w:highlight w:val="black"/>
          <w:shd w:val="clear" w:color="auto" w:fill="FFFFFF"/>
          <w:lang w:val="en-US"/>
        </w:rPr>
        <w:t xml:space="preserve">to have /to speak with/ a ~ - </w:t>
      </w:r>
      <w:r w:rsidRPr="00280DDA">
        <w:rPr>
          <w:i/>
          <w:color w:val="FFFF00"/>
          <w:highlight w:val="black"/>
          <w:shd w:val="clear" w:color="auto" w:fill="FFFFFF"/>
        </w:rPr>
        <w:t>шепелявить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  <w:shd w:val="clear" w:color="auto" w:fill="FFFFFF"/>
        </w:rPr>
        <w:lastRenderedPageBreak/>
        <w:t>2. 1) шёпот, лепет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волн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2) шорох, шелест</w:t>
      </w:r>
    </w:p>
    <w:p w:rsidR="004B4226" w:rsidRPr="008C3A6C" w:rsidRDefault="004B4226" w:rsidP="00733FF6">
      <w:pPr>
        <w:rPr>
          <w:color w:val="FFFFFF" w:themeColor="background1"/>
          <w:highlight w:val="black"/>
        </w:rPr>
      </w:pPr>
      <w:r w:rsidRPr="008C3A6C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8C3A6C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8C3A6C">
        <w:rPr>
          <w:color w:val="FFFFFF" w:themeColor="background1"/>
          <w:highlight w:val="black"/>
          <w:shd w:val="clear" w:color="auto" w:fill="FFFFFF"/>
        </w:rPr>
        <w:t>1. шепелявить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2. лепетать (</w:t>
      </w:r>
      <w:r w:rsidRPr="008C3A6C">
        <w:rPr>
          <w:i/>
          <w:iCs/>
          <w:color w:val="FFFFFF" w:themeColor="background1"/>
          <w:highlight w:val="black"/>
          <w:shd w:val="clear" w:color="auto" w:fill="FFFFFF"/>
        </w:rPr>
        <w:t>о детях</w:t>
      </w:r>
      <w:r w:rsidRPr="008C3A6C">
        <w:rPr>
          <w:color w:val="FFFFFF" w:themeColor="background1"/>
          <w:highlight w:val="black"/>
          <w:shd w:val="clear" w:color="auto" w:fill="FFFFFF"/>
        </w:rPr>
        <w:t>)</w:t>
      </w:r>
    </w:p>
    <w:p w:rsidR="004B4226" w:rsidRPr="008C3A6C" w:rsidRDefault="004B4226" w:rsidP="00733FF6">
      <w:pPr>
        <w:pStyle w:val="a7"/>
        <w:numPr>
          <w:ilvl w:val="0"/>
          <w:numId w:val="37"/>
        </w:numPr>
        <w:rPr>
          <w:i/>
          <w:color w:val="FFFFFF" w:themeColor="background1"/>
          <w:highlight w:val="black"/>
          <w:shd w:val="clear" w:color="auto" w:fill="FFFFFF"/>
        </w:rPr>
      </w:pPr>
      <w:r w:rsidRPr="008C3A6C"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The little girl lisped out her story. — Маленькая девочка, лепеча, рассказала, что с ней произошло.</w:t>
      </w:r>
    </w:p>
    <w:p w:rsidR="004B4226" w:rsidRPr="008C3A6C" w:rsidRDefault="004B4226" w:rsidP="00733FF6">
      <w:pPr>
        <w:rPr>
          <w:color w:val="FFFFFF" w:themeColor="background1"/>
          <w:highlight w:val="black"/>
          <w:shd w:val="clear" w:color="auto" w:fill="FFFFFF"/>
        </w:rPr>
      </w:pPr>
      <w:r w:rsidRPr="008C3A6C">
        <w:rPr>
          <w:color w:val="FFFFFF" w:themeColor="background1"/>
          <w:highlight w:val="black"/>
          <w:shd w:val="clear" w:color="auto" w:fill="FFFFFF"/>
        </w:rPr>
        <w:t>3. сюсюкать</w:t>
      </w:r>
    </w:p>
    <w:p w:rsidR="004B4226" w:rsidRPr="00733FF6" w:rsidRDefault="004B4226" w:rsidP="004B4226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END</w:t>
      </w:r>
    </w:p>
    <w:p w:rsidR="004B4226" w:rsidRPr="008C3A6C" w:rsidRDefault="004B4226" w:rsidP="00733FF6">
      <w:pPr>
        <w:jc w:val="center"/>
        <w:rPr>
          <w:b/>
          <w:color w:val="FFFFFF" w:themeColor="background1"/>
          <w:highlight w:val="black"/>
        </w:rPr>
      </w:pPr>
    </w:p>
    <w:sectPr w:rsidR="004B4226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37F28"/>
    <w:multiLevelType w:val="hybridMultilevel"/>
    <w:tmpl w:val="D0DE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4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B2856"/>
    <w:multiLevelType w:val="multilevel"/>
    <w:tmpl w:val="4DA2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FE375D"/>
    <w:multiLevelType w:val="hybridMultilevel"/>
    <w:tmpl w:val="492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8D15C1"/>
    <w:multiLevelType w:val="hybridMultilevel"/>
    <w:tmpl w:val="88E08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90055D"/>
    <w:multiLevelType w:val="hybridMultilevel"/>
    <w:tmpl w:val="DB30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315D8C"/>
    <w:multiLevelType w:val="hybridMultilevel"/>
    <w:tmpl w:val="26A6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41"/>
  </w:num>
  <w:num w:numId="3">
    <w:abstractNumId w:val="25"/>
  </w:num>
  <w:num w:numId="4">
    <w:abstractNumId w:val="50"/>
  </w:num>
  <w:num w:numId="5">
    <w:abstractNumId w:val="56"/>
  </w:num>
  <w:num w:numId="6">
    <w:abstractNumId w:val="75"/>
  </w:num>
  <w:num w:numId="7">
    <w:abstractNumId w:val="52"/>
  </w:num>
  <w:num w:numId="8">
    <w:abstractNumId w:val="33"/>
  </w:num>
  <w:num w:numId="9">
    <w:abstractNumId w:val="6"/>
  </w:num>
  <w:num w:numId="10">
    <w:abstractNumId w:val="75"/>
  </w:num>
  <w:num w:numId="11">
    <w:abstractNumId w:val="52"/>
  </w:num>
  <w:num w:numId="12">
    <w:abstractNumId w:val="30"/>
  </w:num>
  <w:num w:numId="13">
    <w:abstractNumId w:val="66"/>
  </w:num>
  <w:num w:numId="14">
    <w:abstractNumId w:val="44"/>
  </w:num>
  <w:num w:numId="15">
    <w:abstractNumId w:val="52"/>
  </w:num>
  <w:num w:numId="16">
    <w:abstractNumId w:val="75"/>
  </w:num>
  <w:num w:numId="17">
    <w:abstractNumId w:val="37"/>
  </w:num>
  <w:num w:numId="18">
    <w:abstractNumId w:val="18"/>
  </w:num>
  <w:num w:numId="19">
    <w:abstractNumId w:val="62"/>
  </w:num>
  <w:num w:numId="20">
    <w:abstractNumId w:val="60"/>
  </w:num>
  <w:num w:numId="21">
    <w:abstractNumId w:val="33"/>
  </w:num>
  <w:num w:numId="22">
    <w:abstractNumId w:val="44"/>
  </w:num>
  <w:num w:numId="23">
    <w:abstractNumId w:val="20"/>
  </w:num>
  <w:num w:numId="24">
    <w:abstractNumId w:val="25"/>
  </w:num>
  <w:num w:numId="25">
    <w:abstractNumId w:val="67"/>
  </w:num>
  <w:num w:numId="26">
    <w:abstractNumId w:val="74"/>
  </w:num>
  <w:num w:numId="27">
    <w:abstractNumId w:val="43"/>
  </w:num>
  <w:num w:numId="28">
    <w:abstractNumId w:val="22"/>
  </w:num>
  <w:num w:numId="29">
    <w:abstractNumId w:val="36"/>
  </w:num>
  <w:num w:numId="30">
    <w:abstractNumId w:val="26"/>
  </w:num>
  <w:num w:numId="31">
    <w:abstractNumId w:val="44"/>
  </w:num>
  <w:num w:numId="32">
    <w:abstractNumId w:val="3"/>
  </w:num>
  <w:num w:numId="33">
    <w:abstractNumId w:val="53"/>
  </w:num>
  <w:num w:numId="34">
    <w:abstractNumId w:val="1"/>
  </w:num>
  <w:num w:numId="35">
    <w:abstractNumId w:val="31"/>
  </w:num>
  <w:num w:numId="36">
    <w:abstractNumId w:val="75"/>
  </w:num>
  <w:num w:numId="37">
    <w:abstractNumId w:val="57"/>
  </w:num>
  <w:num w:numId="38">
    <w:abstractNumId w:val="52"/>
  </w:num>
  <w:num w:numId="39">
    <w:abstractNumId w:val="51"/>
  </w:num>
  <w:num w:numId="40">
    <w:abstractNumId w:val="42"/>
  </w:num>
  <w:num w:numId="41">
    <w:abstractNumId w:val="13"/>
  </w:num>
  <w:num w:numId="42">
    <w:abstractNumId w:val="61"/>
  </w:num>
  <w:num w:numId="43">
    <w:abstractNumId w:val="19"/>
  </w:num>
  <w:num w:numId="44">
    <w:abstractNumId w:val="48"/>
  </w:num>
  <w:num w:numId="45">
    <w:abstractNumId w:val="69"/>
  </w:num>
  <w:num w:numId="46">
    <w:abstractNumId w:val="5"/>
  </w:num>
  <w:num w:numId="47">
    <w:abstractNumId w:val="17"/>
  </w:num>
  <w:num w:numId="48">
    <w:abstractNumId w:val="11"/>
  </w:num>
  <w:num w:numId="49">
    <w:abstractNumId w:val="16"/>
  </w:num>
  <w:num w:numId="50">
    <w:abstractNumId w:val="70"/>
  </w:num>
  <w:num w:numId="51">
    <w:abstractNumId w:val="3"/>
  </w:num>
  <w:num w:numId="52">
    <w:abstractNumId w:val="75"/>
  </w:num>
  <w:num w:numId="53">
    <w:abstractNumId w:val="66"/>
  </w:num>
  <w:num w:numId="54">
    <w:abstractNumId w:val="68"/>
  </w:num>
  <w:num w:numId="55">
    <w:abstractNumId w:val="73"/>
  </w:num>
  <w:num w:numId="56">
    <w:abstractNumId w:val="7"/>
  </w:num>
  <w:num w:numId="57">
    <w:abstractNumId w:val="49"/>
  </w:num>
  <w:num w:numId="58">
    <w:abstractNumId w:val="24"/>
  </w:num>
  <w:num w:numId="59">
    <w:abstractNumId w:val="4"/>
  </w:num>
  <w:num w:numId="60">
    <w:abstractNumId w:val="71"/>
  </w:num>
  <w:num w:numId="61">
    <w:abstractNumId w:val="10"/>
  </w:num>
  <w:num w:numId="62">
    <w:abstractNumId w:val="47"/>
  </w:num>
  <w:num w:numId="63">
    <w:abstractNumId w:val="32"/>
  </w:num>
  <w:num w:numId="64">
    <w:abstractNumId w:val="9"/>
  </w:num>
  <w:num w:numId="65">
    <w:abstractNumId w:val="28"/>
  </w:num>
  <w:num w:numId="66">
    <w:abstractNumId w:val="27"/>
  </w:num>
  <w:num w:numId="67">
    <w:abstractNumId w:val="46"/>
  </w:num>
  <w:num w:numId="68">
    <w:abstractNumId w:val="63"/>
  </w:num>
  <w:num w:numId="69">
    <w:abstractNumId w:val="23"/>
  </w:num>
  <w:num w:numId="70">
    <w:abstractNumId w:val="8"/>
  </w:num>
  <w:num w:numId="71">
    <w:abstractNumId w:val="35"/>
  </w:num>
  <w:num w:numId="72">
    <w:abstractNumId w:val="58"/>
  </w:num>
  <w:num w:numId="73">
    <w:abstractNumId w:val="75"/>
  </w:num>
  <w:num w:numId="74">
    <w:abstractNumId w:val="40"/>
  </w:num>
  <w:num w:numId="75">
    <w:abstractNumId w:val="39"/>
  </w:num>
  <w:num w:numId="76">
    <w:abstractNumId w:val="64"/>
  </w:num>
  <w:num w:numId="77">
    <w:abstractNumId w:val="14"/>
  </w:num>
  <w:num w:numId="78">
    <w:abstractNumId w:val="0"/>
  </w:num>
  <w:num w:numId="79">
    <w:abstractNumId w:val="34"/>
  </w:num>
  <w:num w:numId="80">
    <w:abstractNumId w:val="55"/>
  </w:num>
  <w:num w:numId="81">
    <w:abstractNumId w:val="2"/>
  </w:num>
  <w:num w:numId="82">
    <w:abstractNumId w:val="54"/>
  </w:num>
  <w:num w:numId="83">
    <w:abstractNumId w:val="21"/>
  </w:num>
  <w:num w:numId="84">
    <w:abstractNumId w:val="29"/>
  </w:num>
  <w:num w:numId="85">
    <w:abstractNumId w:val="3"/>
  </w:num>
  <w:num w:numId="86">
    <w:abstractNumId w:val="72"/>
  </w:num>
  <w:num w:numId="87">
    <w:abstractNumId w:val="65"/>
  </w:num>
  <w:num w:numId="88">
    <w:abstractNumId w:val="30"/>
  </w:num>
  <w:num w:numId="89">
    <w:abstractNumId w:val="38"/>
  </w:num>
  <w:num w:numId="90">
    <w:abstractNumId w:val="12"/>
  </w:num>
  <w:num w:numId="91">
    <w:abstractNumId w:val="15"/>
  </w:num>
  <w:num w:numId="92">
    <w:abstractNumId w:val="59"/>
  </w:num>
  <w:num w:numId="93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4B7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0DDA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0433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226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76B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3FF6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477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9A3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267C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37BB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5368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531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273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21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C79FA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15DCC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729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5AF7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C7D1D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4B38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6B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  <w:style w:type="character" w:customStyle="1" w:styleId="eg">
    <w:name w:val="eg"/>
    <w:basedOn w:val="a0"/>
    <w:rsid w:val="009337BB"/>
  </w:style>
  <w:style w:type="character" w:customStyle="1" w:styleId="hw">
    <w:name w:val="hw"/>
    <w:basedOn w:val="a0"/>
    <w:rsid w:val="00FC7D1D"/>
  </w:style>
  <w:style w:type="character" w:customStyle="1" w:styleId="pos">
    <w:name w:val="pos"/>
    <w:basedOn w:val="a0"/>
    <w:rsid w:val="00FC7D1D"/>
  </w:style>
  <w:style w:type="character" w:customStyle="1" w:styleId="gram">
    <w:name w:val="gram"/>
    <w:basedOn w:val="a0"/>
    <w:rsid w:val="00FC7D1D"/>
  </w:style>
  <w:style w:type="character" w:customStyle="1" w:styleId="gc">
    <w:name w:val="gc"/>
    <w:basedOn w:val="a0"/>
    <w:rsid w:val="00FC7D1D"/>
  </w:style>
  <w:style w:type="character" w:customStyle="1" w:styleId="lab">
    <w:name w:val="lab"/>
    <w:basedOn w:val="a0"/>
    <w:rsid w:val="00FC7D1D"/>
  </w:style>
  <w:style w:type="character" w:customStyle="1" w:styleId="region">
    <w:name w:val="region"/>
    <w:basedOn w:val="a0"/>
    <w:rsid w:val="00FC7D1D"/>
  </w:style>
  <w:style w:type="character" w:customStyle="1" w:styleId="daud">
    <w:name w:val="daud"/>
    <w:basedOn w:val="a0"/>
    <w:rsid w:val="00FC7D1D"/>
  </w:style>
  <w:style w:type="character" w:customStyle="1" w:styleId="pron">
    <w:name w:val="pron"/>
    <w:basedOn w:val="a0"/>
    <w:rsid w:val="00FC7D1D"/>
  </w:style>
  <w:style w:type="character" w:customStyle="1" w:styleId="ipa">
    <w:name w:val="ipa"/>
    <w:basedOn w:val="a0"/>
    <w:rsid w:val="00FC7D1D"/>
  </w:style>
  <w:style w:type="character" w:customStyle="1" w:styleId="sp">
    <w:name w:val="sp"/>
    <w:basedOn w:val="a0"/>
    <w:rsid w:val="00FC7D1D"/>
  </w:style>
  <w:style w:type="character" w:customStyle="1" w:styleId="var">
    <w:name w:val="var"/>
    <w:basedOn w:val="a0"/>
    <w:rsid w:val="00FC7D1D"/>
  </w:style>
  <w:style w:type="character" w:customStyle="1" w:styleId="v">
    <w:name w:val="v"/>
    <w:basedOn w:val="a0"/>
    <w:rsid w:val="00FC7D1D"/>
  </w:style>
  <w:style w:type="character" w:customStyle="1" w:styleId="x">
    <w:name w:val="x"/>
    <w:basedOn w:val="a0"/>
    <w:rsid w:val="00FC7D1D"/>
  </w:style>
  <w:style w:type="character" w:customStyle="1" w:styleId="x-h">
    <w:name w:val="x-h"/>
    <w:basedOn w:val="a0"/>
    <w:rsid w:val="00FC7D1D"/>
  </w:style>
  <w:style w:type="character" w:customStyle="1" w:styleId="x-lab">
    <w:name w:val="x-lab"/>
    <w:basedOn w:val="a0"/>
    <w:rsid w:val="00FC7D1D"/>
  </w:style>
  <w:style w:type="character" w:customStyle="1" w:styleId="dttext">
    <w:name w:val="dttext"/>
    <w:basedOn w:val="a0"/>
    <w:rsid w:val="00F45AF7"/>
  </w:style>
  <w:style w:type="character" w:customStyle="1" w:styleId="text-uppercase">
    <w:name w:val="text-uppercase"/>
    <w:basedOn w:val="a0"/>
    <w:rsid w:val="00F45AF7"/>
  </w:style>
  <w:style w:type="character" w:customStyle="1" w:styleId="sdsense">
    <w:name w:val="sdsense"/>
    <w:basedOn w:val="a0"/>
    <w:rsid w:val="00F45AF7"/>
  </w:style>
  <w:style w:type="character" w:customStyle="1" w:styleId="sd">
    <w:name w:val="sd"/>
    <w:basedOn w:val="a0"/>
    <w:rsid w:val="00F45AF7"/>
  </w:style>
  <w:style w:type="character" w:customStyle="1" w:styleId="nondv-xref">
    <w:name w:val="nondv-xref"/>
    <w:basedOn w:val="a0"/>
    <w:rsid w:val="00E8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7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260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76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6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412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5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99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97468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57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merriam-webster.com/dictionary/ad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D11B-CD14-4E0E-9B9C-84C212E6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57</Pages>
  <Words>9259</Words>
  <Characters>52777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12</cp:revision>
  <dcterms:created xsi:type="dcterms:W3CDTF">2021-08-10T10:04:00Z</dcterms:created>
  <dcterms:modified xsi:type="dcterms:W3CDTF">2022-03-23T16:03:00Z</dcterms:modified>
</cp:coreProperties>
</file>