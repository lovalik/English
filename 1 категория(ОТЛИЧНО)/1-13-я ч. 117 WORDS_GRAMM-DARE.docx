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C4273" w:rsidRDefault="00AC4273" w:rsidP="00733FF6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>
        <w:rPr>
          <w:highlight w:val="red"/>
        </w:rPr>
        <w:t>ГЛАГОЛ DARE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В английском языке dare –</w:t>
      </w:r>
      <w:r>
        <w:rPr>
          <w:color w:val="FFFFFF" w:themeColor="background1"/>
        </w:rPr>
        <w:t xml:space="preserve"> полумодальный глагол. Это значит, что он используется в речи и как основной, и как модальный. В обоих случаях он будет иметь одинаковое значение: «осмелиться», «иметь смелость/храбрость/нахальство cделать что-то», «решиться сделать что-то». 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МОДАЛЬНЫЙ ГЛАГОЛ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Особенности модального dare в английском языке: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 xml:space="preserve">После модального dare мы используем инфинитив без частицы to – 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DO SOMETHING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У этого глагола есть форма настоящего (dare) и прошедшего времени (dared). Но следует отметить, что в речи в основном используется форма настоящего времени.</w:t>
      </w:r>
    </w:p>
    <w:p w:rsidR="00AC4273" w:rsidRDefault="00AC4273" w:rsidP="00733FF6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Для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местоимений</w:t>
      </w:r>
      <w:r>
        <w:rPr>
          <w:color w:val="FFFFFF" w:themeColor="background1"/>
          <w:lang w:val="en-US"/>
        </w:rPr>
        <w:t xml:space="preserve"> he, she, it </w:t>
      </w:r>
      <w:r>
        <w:rPr>
          <w:color w:val="FFFFFF" w:themeColor="background1"/>
        </w:rPr>
        <w:t>мы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не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добавляем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окончание</w:t>
      </w:r>
      <w:r>
        <w:rPr>
          <w:color w:val="FFFFFF" w:themeColor="background1"/>
          <w:lang w:val="en-US"/>
        </w:rPr>
        <w:t xml:space="preserve"> —s: he dare, she dare, a cat dare.</w:t>
      </w:r>
    </w:p>
    <w:p w:rsidR="00AC4273" w:rsidRPr="00733FF6" w:rsidRDefault="00AC4273" w:rsidP="00733FF6">
      <w:pPr>
        <w:rPr>
          <w:color w:val="00B0F0"/>
        </w:rPr>
      </w:pPr>
      <w:r>
        <w:rPr>
          <w:b/>
          <w:color w:val="00B0F0"/>
        </w:rPr>
        <w:t>МОДАЛЬНЫЙ DARE ЧАЩЕ ВСТРЕЧАЕТСЯ В ОТРИЦАТЕЛЬНЫХ И ВОПРОСИТЕЛЬНЫХ ПРЕДЛОЖЕНИЯХ</w:t>
      </w:r>
      <w:r>
        <w:rPr>
          <w:b/>
          <w:color w:val="FFFFFF" w:themeColor="background1"/>
        </w:rPr>
        <w:t>.</w:t>
      </w:r>
      <w:r>
        <w:rPr>
          <w:color w:val="FFFFFF" w:themeColor="background1"/>
        </w:rPr>
        <w:t xml:space="preserve"> Однако помните о том, что мы не используем вспомогательные глаголы вместе с модальными. Это значит, что в вопросах dare выносится на первое место, а в отрицаниях после dare будет стоять только частица not. </w:t>
      </w:r>
      <w:r w:rsidRPr="00733FF6">
        <w:rPr>
          <w:color w:val="00B0F0"/>
        </w:rPr>
        <w:t xml:space="preserve">В разговорном английском dare not обычно произносится в сокращенной форме </w:t>
      </w:r>
      <w:r w:rsidRPr="00733FF6">
        <w:rPr>
          <w:b/>
          <w:i/>
          <w:color w:val="00B0F0"/>
        </w:rPr>
        <w:t>– DAREN’T [DEƏNT].</w:t>
      </w:r>
    </w:p>
    <w:p w:rsidR="00AC4273" w:rsidRDefault="00AC4273" w:rsidP="00362872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dare not criticize her. – Он не осмеливается критиковать ее.</w:t>
      </w:r>
    </w:p>
    <w:p w:rsidR="00AC4273" w:rsidRDefault="00AC4273" w:rsidP="00362872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daren’t interrupt him with questions. – Мы не решаемся прерывать его вопросами.</w:t>
      </w:r>
    </w:p>
    <w:p w:rsidR="00AC4273" w:rsidRDefault="00AC4273" w:rsidP="00362872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Dared he come here after everything he told me? – Он посмел прийти сюда после всего того, что он мне сказал?</w:t>
      </w:r>
    </w:p>
    <w:p w:rsidR="00AC4273" w:rsidRDefault="00AC4273" w:rsidP="00362872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Dare you trust such a wicked person? – Ты осмелишься довериться такому подлому человеку?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СМЫСЛОВОЙ ГЛАГОЛ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У смыслового dare тоже есть несколько особенностей: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Dare изменяется по временам: he dares, we dared, they will dare, но не используется во временах группы Continuous (</w:t>
      </w:r>
      <w:del w:id="0" w:author="Unknown">
        <w:r>
          <w:rPr>
            <w:color w:val="FFFFFF" w:themeColor="background1"/>
          </w:rPr>
          <w:delText>I am daring, they are daring</w:delText>
        </w:r>
      </w:del>
      <w:r>
        <w:rPr>
          <w:color w:val="FFFFFF" w:themeColor="background1"/>
        </w:rPr>
        <w:t>).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После dare мы используем инфинитив с частицей to –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DARE TO DO SOMETHING.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 xml:space="preserve"> Но в разговорном английском это правило не всегда соблюдается и после dare можно опустить частицу to – dare do something.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В речи dare встречается в основном в отрицательных и вопросительных предложениях.</w:t>
      </w:r>
    </w:p>
    <w:p w:rsidR="00AC4273" w:rsidRDefault="00AC4273" w:rsidP="00362872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color w:val="FFFFFF" w:themeColor="background1"/>
        </w:rPr>
        <w:t xml:space="preserve">I </w:t>
      </w:r>
      <w:r>
        <w:rPr>
          <w:i/>
          <w:color w:val="FFFFFF" w:themeColor="background1"/>
        </w:rPr>
        <w:t>don’t dare (to) ask him about it. – Мне не хватает храбростиспросить его об этом.</w:t>
      </w:r>
    </w:p>
    <w:p w:rsidR="00AC4273" w:rsidRDefault="00AC4273" w:rsidP="00362872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won’t dare (to) deny her words. – Она не осмелитсяотрицать свои слова.</w:t>
      </w:r>
    </w:p>
    <w:p w:rsidR="00AC4273" w:rsidRDefault="00AC4273" w:rsidP="00362872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Did you dare (to) tell him the news?! –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хватило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наглостисообщить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новость</w:t>
      </w:r>
      <w:r>
        <w:rPr>
          <w:i/>
          <w:color w:val="FFFFFF" w:themeColor="background1"/>
          <w:lang w:val="en-US"/>
        </w:rPr>
        <w:t>?!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Очень часто dare используется в предложениях с отрицательными словами nobody / no one (никто), none of (никто из), never (никогда).</w:t>
      </w:r>
    </w:p>
    <w:p w:rsidR="00AC4273" w:rsidRDefault="00AC4273" w:rsidP="00362872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None of them dared to utter a word. – Никто из них не осмелился и слова произнести.</w:t>
      </w:r>
    </w:p>
    <w:p w:rsidR="00AC4273" w:rsidRDefault="00AC4273" w:rsidP="00362872">
      <w:pPr>
        <w:pStyle w:val="a7"/>
        <w:numPr>
          <w:ilvl w:val="0"/>
          <w:numId w:val="63"/>
        </w:numPr>
        <w:rPr>
          <w:color w:val="FFFFFF" w:themeColor="background1"/>
        </w:rPr>
      </w:pPr>
      <w:r>
        <w:rPr>
          <w:i/>
          <w:color w:val="FFFFFF" w:themeColor="background1"/>
        </w:rPr>
        <w:t>She has never dared to contradict his arguments. – Она никогда не осмеливалась противоречить его доводам</w:t>
      </w:r>
      <w:r>
        <w:rPr>
          <w:color w:val="FFFFFF" w:themeColor="background1"/>
        </w:rPr>
        <w:t>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В утвердительных предложениях dare используется редко. Его предпочитают заменять такими выражениями, как not to be afraid, not to be scared (не бояться, не испугаться, осмелиться).</w:t>
      </w:r>
    </w:p>
    <w:p w:rsidR="00AC4273" w:rsidRDefault="00AC4273" w:rsidP="00362872">
      <w:pPr>
        <w:pStyle w:val="a7"/>
        <w:numPr>
          <w:ilvl w:val="0"/>
          <w:numId w:val="64"/>
        </w:numPr>
        <w:rPr>
          <w:i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I </w:t>
      </w:r>
      <w:r>
        <w:rPr>
          <w:i/>
          <w:color w:val="FFFFFF" w:themeColor="background1"/>
          <w:lang w:val="en-US"/>
        </w:rPr>
        <w:t xml:space="preserve">wasn’t scared (= I dared) to come there yesterday.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испугался</w:t>
      </w:r>
      <w:r>
        <w:rPr>
          <w:i/>
          <w:color w:val="FFFFFF" w:themeColor="background1"/>
          <w:lang w:val="en-US"/>
        </w:rPr>
        <w:t xml:space="preserve"> (=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прийти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вчера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362872">
      <w:pPr>
        <w:pStyle w:val="a7"/>
        <w:numPr>
          <w:ilvl w:val="0"/>
          <w:numId w:val="6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are not afraid (= </w:t>
      </w: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 dare) to face the truth. –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боимся</w:t>
      </w:r>
      <w:r>
        <w:rPr>
          <w:i/>
          <w:color w:val="FFFFFF" w:themeColor="background1"/>
          <w:lang w:val="en-US"/>
        </w:rPr>
        <w:t xml:space="preserve"> (= </w:t>
      </w:r>
      <w:r>
        <w:rPr>
          <w:i/>
          <w:color w:val="FFFFFF" w:themeColor="background1"/>
        </w:rPr>
        <w:t>решились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взглянуть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лицо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правде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В УСТОЙЧИВЫХ ВЫРАЖЕНИЯХ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В разговорном английском часто используются выражения с глаголом dare. Давайте запомним несколько полезных фраз.</w:t>
      </w:r>
    </w:p>
    <w:p w:rsidR="00AC4273" w:rsidRDefault="00AC4273" w:rsidP="00733FF6">
      <w:pPr>
        <w:jc w:val="center"/>
        <w:rPr>
          <w:b/>
          <w:i/>
          <w:color w:val="00B0F0"/>
        </w:rPr>
      </w:pPr>
      <w:r>
        <w:rPr>
          <w:b/>
          <w:i/>
          <w:color w:val="00B0F0"/>
        </w:rPr>
        <w:t>Don’t you dare do something – не смей / даже не думай делать что-то.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It’s midnight. Don’t you dare call </w:t>
      </w:r>
      <w:proofErr w:type="gramStart"/>
      <w:r>
        <w:rPr>
          <w:i/>
          <w:color w:val="FFFFFF" w:themeColor="background1"/>
          <w:lang w:val="en-US"/>
        </w:rPr>
        <w:t>Kelly.</w:t>
      </w:r>
      <w:proofErr w:type="gramEnd"/>
      <w:r>
        <w:rPr>
          <w:i/>
          <w:color w:val="FFFFFF" w:themeColor="background1"/>
          <w:lang w:val="en-US"/>
        </w:rPr>
        <w:t xml:space="preserve"> –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полночь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Даже не думай звонить Келли!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– I must tell her the truth. – Я должен сказать ей правду.</w:t>
      </w:r>
      <w:r>
        <w:rPr>
          <w:i/>
          <w:color w:val="FFFFFF" w:themeColor="background1"/>
        </w:rPr>
        <w:br/>
        <w:t>– Don’t you dare! – Не смей!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00B0F0"/>
        </w:rPr>
        <w:t xml:space="preserve">How dare you (he, she) do something </w:t>
      </w:r>
      <w:r>
        <w:rPr>
          <w:b/>
          <w:i/>
          <w:color w:val="FFFFFF" w:themeColor="background1"/>
        </w:rPr>
        <w:t>– как ты (он, она) смеешь(-ет) делать что-то.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How dare he argue with me! – Как он смеет спорить со мной!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– I think your hat is awful.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твоя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шляпа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ужасная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00B0F0"/>
        </w:rPr>
      </w:pPr>
      <w:r>
        <w:rPr>
          <w:i/>
          <w:color w:val="00B0F0"/>
        </w:rPr>
        <w:t xml:space="preserve">– </w:t>
      </w:r>
      <w:r>
        <w:rPr>
          <w:b/>
          <w:i/>
          <w:color w:val="00B0F0"/>
        </w:rPr>
        <w:t>HOW DARE YOU</w:t>
      </w:r>
      <w:r>
        <w:rPr>
          <w:i/>
          <w:color w:val="00B0F0"/>
        </w:rPr>
        <w:t>! – Да как ты смеешь!</w:t>
      </w:r>
    </w:p>
    <w:p w:rsidR="00AC4273" w:rsidRDefault="00AC4273" w:rsidP="00733FF6">
      <w:pPr>
        <w:jc w:val="center"/>
        <w:rPr>
          <w:i/>
          <w:color w:val="FFFFFF" w:themeColor="background1"/>
        </w:rPr>
      </w:pPr>
      <w:r>
        <w:rPr>
          <w:b/>
          <w:i/>
          <w:color w:val="00B0F0"/>
        </w:rPr>
        <w:t xml:space="preserve">I dare say = I daresay </w:t>
      </w:r>
      <w:r>
        <w:rPr>
          <w:b/>
          <w:i/>
          <w:color w:val="FFFFFF" w:themeColor="background1"/>
        </w:rPr>
        <w:t>– осмелюсь сказать/заметить; пожалуй, полагаю</w:t>
      </w:r>
      <w:r>
        <w:rPr>
          <w:i/>
          <w:color w:val="FFFFFF" w:themeColor="background1"/>
        </w:rPr>
        <w:t>.</w:t>
      </w:r>
    </w:p>
    <w:p w:rsidR="00AC4273" w:rsidRDefault="00AC4273" w:rsidP="00362872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dare say you’ve heard about this already. – </w:t>
      </w:r>
      <w:r>
        <w:rPr>
          <w:i/>
          <w:color w:val="FFFFFF" w:themeColor="background1"/>
        </w:rPr>
        <w:t>Полагаю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слышал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этом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dare say this book is really interesting. – </w:t>
      </w:r>
      <w:r>
        <w:rPr>
          <w:i/>
          <w:color w:val="FFFFFF" w:themeColor="background1"/>
        </w:rPr>
        <w:t>Осмелюсь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интересная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jc w:val="center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As … as someone dared – настолько … насколько кто-то осмелился; так … как осмелился</w:t>
      </w:r>
      <w:r>
        <w:rPr>
          <w:i/>
          <w:color w:val="FFFFFF" w:themeColor="background1"/>
        </w:rPr>
        <w:t>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pronounced his name as loudly as he dared. – Он произнес свое имя настолько громко, насколько осмелился.</w:t>
      </w:r>
    </w:p>
    <w:p w:rsidR="00AC4273" w:rsidRDefault="00AC4273" w:rsidP="00362872">
      <w:pPr>
        <w:pStyle w:val="a7"/>
        <w:numPr>
          <w:ilvl w:val="0"/>
          <w:numId w:val="6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Kyle stepped forward as far as he dared. – </w:t>
      </w:r>
      <w:r>
        <w:rPr>
          <w:i/>
          <w:color w:val="FFFFFF" w:themeColor="background1"/>
        </w:rPr>
        <w:t>Кайл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вышел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вперед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далеко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rPr>
          <w:b/>
          <w:i/>
          <w:color w:val="FFFFFF" w:themeColor="background1"/>
          <w:highlight w:val="red"/>
          <w:lang w:val="en-US"/>
        </w:rPr>
      </w:pPr>
      <w:r>
        <w:rPr>
          <w:b/>
          <w:i/>
          <w:color w:val="FFFFFF" w:themeColor="background1"/>
          <w:highlight w:val="red"/>
          <w:lang w:val="en-US"/>
        </w:rPr>
        <w:br w:type="page"/>
      </w:r>
    </w:p>
    <w:p w:rsidR="00733FF6" w:rsidRDefault="00263B96" w:rsidP="00733FF6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HARD</w:t>
      </w:r>
    </w:p>
    <w:p w:rsidR="004B4226" w:rsidRPr="00722B8C" w:rsidRDefault="004B4226" w:rsidP="004B4226">
      <w:pPr>
        <w:rPr>
          <w:lang w:val="en-US"/>
        </w:rPr>
      </w:pPr>
    </w:p>
    <w:p w:rsidR="004B4226" w:rsidRPr="00722B8C" w:rsidRDefault="004B4226" w:rsidP="004B4226">
      <w:pPr>
        <w:rPr>
          <w:lang w:val="en-US"/>
        </w:rPr>
      </w:pPr>
    </w:p>
    <w:p w:rsidR="004B4226" w:rsidRPr="00722B8C" w:rsidRDefault="004B4226" w:rsidP="004B4226">
      <w:pPr>
        <w:rPr>
          <w:lang w:val="en-US"/>
        </w:rPr>
      </w:pPr>
    </w:p>
    <w:p w:rsidR="004B4226" w:rsidRPr="004B4226" w:rsidRDefault="004B4226" w:rsidP="00E80729">
      <w:pPr>
        <w:jc w:val="center"/>
        <w:rPr>
          <w:b/>
          <w:i/>
          <w:color w:val="FF0000"/>
          <w:highlight w:val="magenta"/>
          <w:lang w:val="en-US"/>
        </w:rPr>
      </w:pPr>
      <w:r w:rsidRPr="004B4226">
        <w:rPr>
          <w:b/>
          <w:i/>
          <w:color w:val="FF0000"/>
          <w:highlight w:val="magenta"/>
          <w:lang w:val="en-US"/>
        </w:rPr>
        <w:t>CARRIER ** [</w:t>
      </w:r>
      <w:r>
        <w:rPr>
          <w:b/>
          <w:i/>
          <w:color w:val="FF0000"/>
          <w:highlight w:val="magenta"/>
        </w:rPr>
        <w:t>ʹ</w:t>
      </w:r>
      <w:r w:rsidRPr="004B4226">
        <w:rPr>
          <w:b/>
          <w:i/>
          <w:color w:val="FF0000"/>
          <w:highlight w:val="magenta"/>
          <w:lang w:val="en-US"/>
        </w:rPr>
        <w:t>kærıə} n</w:t>
      </w:r>
    </w:p>
    <w:p w:rsidR="004B4226" w:rsidRPr="00722B8C" w:rsidRDefault="004B4226" w:rsidP="00E80729">
      <w:pPr>
        <w:jc w:val="center"/>
        <w:rPr>
          <w:b/>
          <w:i/>
          <w:color w:val="FF0000"/>
          <w:highlight w:val="magenta"/>
          <w:lang w:val="en-US"/>
        </w:rPr>
      </w:pPr>
      <w:r>
        <w:rPr>
          <w:b/>
          <w:i/>
          <w:color w:val="FF0000"/>
          <w:highlight w:val="magenta"/>
        </w:rPr>
        <w:t>Н</w:t>
      </w:r>
      <w:r w:rsidRPr="00722B8C">
        <w:rPr>
          <w:b/>
          <w:i/>
          <w:color w:val="FF0000"/>
          <w:highlight w:val="magenta"/>
          <w:lang w:val="en-US"/>
        </w:rPr>
        <w:t>/</w:t>
      </w:r>
      <w:r>
        <w:rPr>
          <w:b/>
          <w:i/>
          <w:color w:val="FF0000"/>
          <w:highlight w:val="magenta"/>
        </w:rPr>
        <w:t>С</w:t>
      </w:r>
    </w:p>
    <w:p w:rsidR="004B4226" w:rsidRDefault="004B4226" w:rsidP="00E80729">
      <w:pPr>
        <w:rPr>
          <w:color w:val="FF0000"/>
          <w:highlight w:val="magenta"/>
        </w:rPr>
      </w:pPr>
      <w:r>
        <w:rPr>
          <w:color w:val="FF0000"/>
          <w:highlight w:val="magenta"/>
        </w:rPr>
        <w:t>1. носильщик; подносчик</w:t>
      </w:r>
    </w:p>
    <w:p w:rsidR="004B4226" w:rsidRDefault="004B4226" w:rsidP="00E80729">
      <w:pPr>
        <w:rPr>
          <w:color w:val="FF0000"/>
          <w:highlight w:val="magenta"/>
        </w:rPr>
      </w:pPr>
      <w:r>
        <w:rPr>
          <w:color w:val="FF0000"/>
          <w:highlight w:val="magenta"/>
        </w:rPr>
        <w:t>2. посыльный; рассыльный; курьер</w:t>
      </w:r>
    </w:p>
    <w:p w:rsidR="004B4226" w:rsidRPr="00722B8C" w:rsidRDefault="004B4226" w:rsidP="00E80729">
      <w:pPr>
        <w:rPr>
          <w:color w:val="FF0000"/>
          <w:highlight w:val="magenta"/>
        </w:rPr>
      </w:pPr>
      <w:r w:rsidRPr="00722B8C">
        <w:rPr>
          <w:color w:val="FF0000"/>
          <w:highlight w:val="magenta"/>
        </w:rPr>
        <w:t xml:space="preserve">3. </w:t>
      </w:r>
      <w:r>
        <w:rPr>
          <w:color w:val="FF0000"/>
          <w:highlight w:val="magenta"/>
        </w:rPr>
        <w:t>возчик</w:t>
      </w:r>
      <w:r w:rsidRPr="00722B8C">
        <w:rPr>
          <w:color w:val="FF0000"/>
          <w:highlight w:val="magenta"/>
        </w:rPr>
        <w:t xml:space="preserve">, </w:t>
      </w:r>
      <w:r>
        <w:rPr>
          <w:color w:val="FF0000"/>
          <w:highlight w:val="magenta"/>
        </w:rPr>
        <w:t>перевозчик</w:t>
      </w:r>
    </w:p>
    <w:p w:rsidR="004B4226" w:rsidRDefault="004B4226" w:rsidP="00362872">
      <w:pPr>
        <w:pStyle w:val="a7"/>
        <w:numPr>
          <w:ilvl w:val="0"/>
          <w:numId w:val="90"/>
        </w:numPr>
        <w:rPr>
          <w:i/>
          <w:color w:val="FFFFFF" w:themeColor="background1"/>
          <w:lang w:val="en-US"/>
        </w:rPr>
      </w:pPr>
      <w:r>
        <w:rPr>
          <w:i/>
          <w:color w:val="FF0000"/>
          <w:highlight w:val="magenta"/>
          <w:lang w:val="en-US"/>
        </w:rPr>
        <w:t xml:space="preserve">As punishment </w:t>
      </w:r>
      <w:r>
        <w:rPr>
          <w:i/>
          <w:color w:val="FFFFFF" w:themeColor="background1"/>
          <w:highlight w:val="magenta"/>
          <w:lang w:val="en-US"/>
        </w:rPr>
        <w:t>for Belarus’ actions, the EU is expected to sanction up to 30 Belarusian</w:t>
      </w:r>
      <w:r>
        <w:rPr>
          <w:i/>
          <w:color w:val="FFFFFF" w:themeColor="background1"/>
          <w:lang w:val="en-US"/>
        </w:rPr>
        <w:t xml:space="preserve"> individuals and entities, possibly including the national air carrier Belavia</w:t>
      </w:r>
    </w:p>
    <w:p w:rsidR="004B4226" w:rsidRDefault="004B4226" w:rsidP="00E80729">
      <w:pPr>
        <w:rPr>
          <w:color w:val="FFFFFF" w:themeColor="background1"/>
        </w:rPr>
      </w:pPr>
      <w:r>
        <w:rPr>
          <w:color w:val="FFFFFF" w:themeColor="background1"/>
        </w:rPr>
        <w:t>4 транспортное средство, транспортное судно</w:t>
      </w:r>
    </w:p>
    <w:p w:rsidR="004B4226" w:rsidRDefault="004B4226" w:rsidP="00362872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point - пункт погрузки транспорта</w:t>
      </w:r>
    </w:p>
    <w:p w:rsidR="004B4226" w:rsidRDefault="004B4226" w:rsidP="00362872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truck - </w:t>
      </w:r>
      <w:proofErr w:type="gramStart"/>
      <w:r>
        <w:rPr>
          <w:i/>
          <w:color w:val="FFFFFF" w:themeColor="background1"/>
        </w:rPr>
        <w:t>амер.грузовой</w:t>
      </w:r>
      <w:proofErr w:type="gramEnd"/>
      <w:r>
        <w:rPr>
          <w:i/>
          <w:color w:val="FFFFFF" w:themeColor="background1"/>
        </w:rPr>
        <w:t xml:space="preserve"> автомобиль для перевозки тяжеловесных крупногабаритных грузов или орудий; автомобиль-танковоз</w:t>
      </w:r>
    </w:p>
    <w:p w:rsidR="004B4226" w:rsidRDefault="004B4226" w:rsidP="00362872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platoon - </w:t>
      </w:r>
      <w:proofErr w:type="gramStart"/>
      <w:r>
        <w:rPr>
          <w:i/>
          <w:color w:val="FFFFFF" w:themeColor="background1"/>
        </w:rPr>
        <w:t>воен.взвод</w:t>
      </w:r>
      <w:proofErr w:type="gramEnd"/>
      <w:r>
        <w:rPr>
          <w:i/>
          <w:color w:val="FFFFFF" w:themeColor="background1"/>
        </w:rPr>
        <w:t xml:space="preserve"> пулемётных транспортёров</w:t>
      </w:r>
    </w:p>
    <w:p w:rsidR="004B4226" w:rsidRDefault="004B4226" w:rsidP="00E80729">
      <w:pPr>
        <w:rPr>
          <w:color w:val="FFFFFF" w:themeColor="background1"/>
          <w:lang w:val="en-US"/>
        </w:rPr>
      </w:pPr>
      <w:r>
        <w:rPr>
          <w:highlight w:val="blue"/>
          <w:lang w:val="en-US"/>
        </w:rPr>
        <w:t>used as a combining form, especially in phrases that refer to military vehicles of a type that carry other vehicles or groups of soldiers:</w:t>
      </w:r>
    </w:p>
    <w:p w:rsidR="004B4226" w:rsidRDefault="004B4226" w:rsidP="00E80729">
      <w:pPr>
        <w:rPr>
          <w:color w:val="FFFFFF" w:themeColor="background1"/>
          <w:lang w:val="en-US"/>
        </w:rPr>
      </w:pP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MAIL CARRIER </w:t>
      </w:r>
      <w:r w:rsidRPr="00E80729">
        <w:rPr>
          <w:b/>
          <w:i/>
          <w:lang w:val="en-US"/>
        </w:rPr>
        <w:t>[ˈ</w:t>
      </w:r>
      <w:r>
        <w:rPr>
          <w:b/>
          <w:i/>
          <w:lang w:val="en-US"/>
        </w:rPr>
        <w:t>me</w:t>
      </w:r>
      <w:r w:rsidRPr="00E80729">
        <w:rPr>
          <w:b/>
          <w:i/>
          <w:lang w:val="en-US"/>
        </w:rPr>
        <w:t>ɪ</w:t>
      </w:r>
      <w:r>
        <w:rPr>
          <w:b/>
          <w:i/>
          <w:lang w:val="en-US"/>
        </w:rPr>
        <w:t>l</w:t>
      </w:r>
      <w:r w:rsidRPr="00E80729">
        <w:rPr>
          <w:b/>
          <w:i/>
          <w:lang w:val="en-US"/>
        </w:rPr>
        <w:t xml:space="preserve"> ˌ</w:t>
      </w:r>
      <w:r>
        <w:rPr>
          <w:b/>
          <w:i/>
          <w:lang w:val="en-US"/>
        </w:rPr>
        <w:t>k</w:t>
      </w:r>
      <w:r w:rsidRPr="00E80729">
        <w:rPr>
          <w:b/>
          <w:i/>
          <w:lang w:val="en-US"/>
        </w:rPr>
        <w:t>æ</w:t>
      </w:r>
      <w:r>
        <w:rPr>
          <w:b/>
          <w:i/>
          <w:lang w:val="en-US"/>
        </w:rPr>
        <w:t>r</w:t>
      </w:r>
      <w:r w:rsidRPr="00E80729">
        <w:rPr>
          <w:b/>
          <w:i/>
          <w:lang w:val="en-US"/>
        </w:rPr>
        <w:t>.</w:t>
      </w:r>
      <w:r>
        <w:rPr>
          <w:b/>
          <w:i/>
          <w:lang w:val="en-US"/>
        </w:rPr>
        <w:t>i</w:t>
      </w:r>
      <w:r w:rsidRPr="00E80729">
        <w:rPr>
          <w:b/>
          <w:i/>
          <w:lang w:val="en-US"/>
        </w:rPr>
        <w:t>.ə</w:t>
      </w:r>
      <w:r>
        <w:rPr>
          <w:b/>
          <w:i/>
          <w:lang w:val="en-US"/>
        </w:rPr>
        <w:t>r</w:t>
      </w:r>
      <w:r w:rsidRPr="00E80729">
        <w:rPr>
          <w:b/>
          <w:i/>
          <w:lang w:val="en-US"/>
        </w:rPr>
        <w:t xml:space="preserve">] </w:t>
      </w:r>
      <w:r>
        <w:rPr>
          <w:b/>
          <w:i/>
        </w:rPr>
        <w:t>американизм</w:t>
      </w: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 w:rsidRPr="00E80729">
        <w:rPr>
          <w:b/>
          <w:i/>
          <w:lang w:val="en-US"/>
        </w:rPr>
        <w:t>LETTER CARRIE</w:t>
      </w:r>
      <w:r>
        <w:rPr>
          <w:b/>
          <w:i/>
          <w:lang w:val="en-US"/>
        </w:rPr>
        <w:t xml:space="preserve">R </w:t>
      </w:r>
      <w:r>
        <w:rPr>
          <w:b/>
          <w:i/>
        </w:rPr>
        <w:t>американизм</w:t>
      </w: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 w:rsidRPr="00E80729">
        <w:rPr>
          <w:b/>
          <w:i/>
          <w:lang w:val="en-US"/>
        </w:rPr>
        <w:t xml:space="preserve">Postman ** [ˈpəʊst.mən] </w:t>
      </w:r>
      <w:r>
        <w:rPr>
          <w:b/>
          <w:i/>
          <w:lang w:val="en-US"/>
        </w:rPr>
        <w:t>UK</w:t>
      </w:r>
    </w:p>
    <w:p w:rsidR="004B4226" w:rsidRPr="00E80729" w:rsidRDefault="004B4226" w:rsidP="00E80729">
      <w:pPr>
        <w:rPr>
          <w:lang w:val="en-US"/>
        </w:rPr>
      </w:pPr>
      <w:r>
        <w:t>почтальон</w:t>
      </w:r>
    </w:p>
    <w:p w:rsidR="004B4226" w:rsidRDefault="004B4226" w:rsidP="004B422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AIRCRAFT CARRIER</w:t>
      </w:r>
    </w:p>
    <w:p w:rsidR="004B4226" w:rsidRDefault="004B4226" w:rsidP="004B422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['eəkrɑːftˌkærɪə]</w:t>
      </w:r>
    </w:p>
    <w:p w:rsidR="004B4226" w:rsidRDefault="004B4226" w:rsidP="004B4226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Авианосец</w:t>
      </w:r>
    </w:p>
    <w:p w:rsidR="004B4226" w:rsidRDefault="004B4226" w:rsidP="004B4226">
      <w:pPr>
        <w:rPr>
          <w:color w:val="FFFFFF" w:themeColor="background1"/>
          <w:lang w:val="en-US"/>
        </w:rPr>
      </w:pPr>
    </w:p>
    <w:p w:rsidR="00263B96" w:rsidRDefault="00263B96" w:rsidP="004B4226">
      <w:pPr>
        <w:rPr>
          <w:color w:val="FFFFFF" w:themeColor="background1"/>
          <w:lang w:val="en-US"/>
        </w:rPr>
      </w:pPr>
    </w:p>
    <w:p w:rsidR="00263B96" w:rsidRDefault="00263B96" w:rsidP="004B4226">
      <w:pPr>
        <w:rPr>
          <w:color w:val="FFFFFF" w:themeColor="background1"/>
          <w:lang w:val="en-US"/>
        </w:rPr>
      </w:pPr>
    </w:p>
    <w:p w:rsidR="00263B96" w:rsidRDefault="00263B96" w:rsidP="00263B96">
      <w:pPr>
        <w:jc w:val="center"/>
        <w:rPr>
          <w:b/>
          <w:i/>
          <w:color w:val="FF0000"/>
          <w:u w:val="single"/>
          <w:lang w:val="en-US"/>
        </w:rPr>
      </w:pPr>
      <w:r>
        <w:rPr>
          <w:b/>
          <w:i/>
          <w:color w:val="FF0000"/>
          <w:u w:val="single"/>
          <w:lang w:val="en-US"/>
        </w:rPr>
        <w:t>LATTER {</w:t>
      </w:r>
      <w:r>
        <w:rPr>
          <w:b/>
          <w:i/>
          <w:color w:val="FF0000"/>
          <w:u w:val="single"/>
        </w:rPr>
        <w:t>ʹ</w:t>
      </w:r>
      <w:r>
        <w:rPr>
          <w:b/>
          <w:i/>
          <w:color w:val="FF0000"/>
          <w:u w:val="single"/>
          <w:lang w:val="en-US"/>
        </w:rPr>
        <w:t>lætə}</w:t>
      </w:r>
    </w:p>
    <w:p w:rsidR="00263B96" w:rsidRDefault="00263B96" w:rsidP="00263B96">
      <w:pPr>
        <w:rPr>
          <w:color w:val="FF0000"/>
          <w:lang w:val="en-US"/>
        </w:rPr>
      </w:pPr>
      <w:r>
        <w:rPr>
          <w:color w:val="FF0000"/>
        </w:rPr>
        <w:t>ПРИЛ</w:t>
      </w:r>
      <w:r>
        <w:rPr>
          <w:color w:val="FF0000"/>
          <w:lang w:val="en-US"/>
        </w:rPr>
        <w:t>. 1. 1) compar </w:t>
      </w:r>
      <w:r>
        <w:rPr>
          <w:color w:val="FF0000"/>
        </w:rPr>
        <w:t>от</w:t>
      </w:r>
      <w:r>
        <w:rPr>
          <w:color w:val="FF0000"/>
          <w:lang w:val="en-US"/>
        </w:rPr>
        <w:t> late I</w:t>
      </w:r>
    </w:p>
    <w:p w:rsidR="00263B96" w:rsidRDefault="00263B96" w:rsidP="00263B96">
      <w:pPr>
        <w:rPr>
          <w:color w:val="FF0000"/>
        </w:rPr>
      </w:pPr>
      <w:r>
        <w:rPr>
          <w:color w:val="FF0000"/>
        </w:rPr>
        <w:t>2) более поздний; последний</w:t>
      </w:r>
    </w:p>
    <w:p w:rsidR="00263B96" w:rsidRDefault="00263B96" w:rsidP="00263B96">
      <w:pPr>
        <w:pStyle w:val="a7"/>
        <w:numPr>
          <w:ilvl w:val="0"/>
          <w:numId w:val="109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the ~ half of the year {the month, the week, the century} - </w:t>
      </w:r>
      <w:r>
        <w:rPr>
          <w:i/>
          <w:color w:val="FF0000"/>
        </w:rPr>
        <w:t>вторая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половина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года</w:t>
      </w:r>
      <w:r>
        <w:rPr>
          <w:i/>
          <w:color w:val="FF0000"/>
          <w:lang w:val="en-US"/>
        </w:rPr>
        <w:t> {</w:t>
      </w:r>
      <w:r>
        <w:rPr>
          <w:i/>
          <w:color w:val="FF0000"/>
        </w:rPr>
        <w:t>месяца</w:t>
      </w:r>
      <w:r>
        <w:rPr>
          <w:i/>
          <w:color w:val="FF0000"/>
          <w:lang w:val="en-US"/>
        </w:rPr>
        <w:t xml:space="preserve">, </w:t>
      </w:r>
      <w:r>
        <w:rPr>
          <w:i/>
          <w:color w:val="FF0000"/>
        </w:rPr>
        <w:t>недели</w:t>
      </w:r>
      <w:r>
        <w:rPr>
          <w:i/>
          <w:color w:val="FF0000"/>
          <w:lang w:val="en-US"/>
        </w:rPr>
        <w:t xml:space="preserve">, </w:t>
      </w:r>
      <w:r>
        <w:rPr>
          <w:i/>
          <w:color w:val="FF0000"/>
        </w:rPr>
        <w:t>столетия</w:t>
      </w:r>
      <w:r>
        <w:rPr>
          <w:i/>
          <w:color w:val="FF0000"/>
          <w:lang w:val="en-US"/>
        </w:rPr>
        <w:t>}</w:t>
      </w:r>
    </w:p>
    <w:p w:rsidR="00263B96" w:rsidRDefault="00263B96" w:rsidP="00263B96">
      <w:pPr>
        <w:pStyle w:val="a7"/>
        <w:numPr>
          <w:ilvl w:val="0"/>
          <w:numId w:val="10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in the ~ days of one's life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склоне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дней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жизни</w:t>
      </w:r>
      <w:r>
        <w:rPr>
          <w:i/>
          <w:color w:val="FFFFFF" w:themeColor="background1"/>
          <w:lang w:val="en-US"/>
        </w:rPr>
        <w:t>/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FF" w:themeColor="background1"/>
        </w:rPr>
        <w:t>2. последний (из двух названных, противоп. - the former); второй</w:t>
      </w:r>
    </w:p>
    <w:p w:rsidR="00263B96" w:rsidRDefault="00263B96" w:rsidP="00263B96">
      <w:pPr>
        <w:pStyle w:val="a7"/>
        <w:numPr>
          <w:ilvl w:val="0"/>
          <w:numId w:val="10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of silk and nylon the ~ is cheaper - что касается шёлка и нейлона, то последний дешевле</w:t>
      </w:r>
    </w:p>
    <w:p w:rsidR="00263B96" w:rsidRDefault="00263B96" w:rsidP="00263B96">
      <w:pPr>
        <w:pStyle w:val="a7"/>
        <w:numPr>
          <w:ilvl w:val="0"/>
          <w:numId w:val="109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in these ~ days - в наше время</w:t>
      </w:r>
    </w:p>
    <w:p w:rsidR="00263B96" w:rsidRDefault="00263B96" w:rsidP="00263B96">
      <w:pPr>
        <w:pStyle w:val="a7"/>
        <w:numPr>
          <w:ilvl w:val="0"/>
          <w:numId w:val="10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end - конец, смерть</w:t>
      </w:r>
    </w:p>
    <w:p w:rsidR="00263B96" w:rsidRDefault="00263B96" w:rsidP="00263B9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263B96" w:rsidRDefault="00263B96" w:rsidP="00263B9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263B96" w:rsidRDefault="00263B96" w:rsidP="00263B9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263B96" w:rsidRDefault="00263B96" w:rsidP="00263B96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SHELL ** [ʃel]</w:t>
      </w:r>
    </w:p>
    <w:p w:rsidR="00263B96" w:rsidRDefault="00263B96" w:rsidP="00263B96">
      <w:pPr>
        <w:jc w:val="center"/>
        <w:rPr>
          <w:rFonts w:cstheme="minorBidi"/>
          <w:b/>
          <w:i/>
          <w:color w:val="FF0000"/>
          <w:szCs w:val="22"/>
        </w:rPr>
      </w:pPr>
      <w:r>
        <w:rPr>
          <w:b/>
          <w:i/>
          <w:color w:val="FF0000"/>
        </w:rPr>
        <w:t>Н/С</w:t>
      </w:r>
    </w:p>
    <w:p w:rsidR="00263B96" w:rsidRDefault="00263B96" w:rsidP="00263B96">
      <w:pPr>
        <w:rPr>
          <w:color w:val="FF0000"/>
        </w:rPr>
      </w:pPr>
      <w:r>
        <w:rPr>
          <w:color w:val="FF0000"/>
        </w:rPr>
        <w:t>сущ. 1 раковина (улитки, моллюска)</w:t>
      </w:r>
    </w:p>
    <w:p w:rsidR="00263B96" w:rsidRDefault="00263B96" w:rsidP="00263B96">
      <w:pPr>
        <w:rPr>
          <w:color w:val="FF0000"/>
        </w:rPr>
      </w:pPr>
      <w:r>
        <w:rPr>
          <w:color w:val="FF0000"/>
        </w:rPr>
        <w:t>2 панцирь (черепахи, краба и т. п.)</w:t>
      </w:r>
    </w:p>
    <w:p w:rsidR="00263B96" w:rsidRDefault="00263B96" w:rsidP="00263B96">
      <w:pPr>
        <w:rPr>
          <w:color w:val="FFFF00"/>
        </w:rPr>
      </w:pPr>
      <w:r>
        <w:rPr>
          <w:color w:val="FF0000"/>
        </w:rPr>
        <w:t>3 скорлупа, шелуха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00"/>
        </w:rPr>
        <w:t>4 кожура, кожица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FF" w:themeColor="background1"/>
        </w:rPr>
        <w:t>5 оболочка, личина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FF" w:themeColor="background1"/>
        </w:rPr>
        <w:t>6 остов; каркас (сооружения)</w:t>
      </w:r>
    </w:p>
    <w:p w:rsidR="00263B96" w:rsidRDefault="00263B96" w:rsidP="00263B96">
      <w:r>
        <w:rPr>
          <w:color w:val="FFFFFF" w:themeColor="background1"/>
        </w:rPr>
        <w:t xml:space="preserve">7 </w:t>
      </w:r>
      <w:r>
        <w:t>тех. кожух; оболочка; обшивка, корпус</w:t>
      </w:r>
    </w:p>
    <w:p w:rsidR="00263B96" w:rsidRDefault="00263B96" w:rsidP="00263B96">
      <w:pPr>
        <w:jc w:val="center"/>
      </w:pPr>
      <w:r>
        <w:rPr>
          <w:lang w:val="en-US"/>
        </w:rPr>
        <w:t>SHELL</w:t>
      </w:r>
    </w:p>
    <w:p w:rsidR="00263B96" w:rsidRDefault="00263B96" w:rsidP="00263B96">
      <w:r>
        <w:t>1 гильза (патрона); трубка (ракеты)</w:t>
      </w:r>
    </w:p>
    <w:p w:rsidR="00263B96" w:rsidRDefault="00263B96" w:rsidP="00263B96">
      <w:r>
        <w:t>2 артиллерийский снаряд</w:t>
      </w:r>
    </w:p>
    <w:p w:rsidR="00263B96" w:rsidRDefault="00263B96" w:rsidP="00263B96">
      <w:pPr>
        <w:pStyle w:val="a7"/>
        <w:numPr>
          <w:ilvl w:val="0"/>
          <w:numId w:val="110"/>
        </w:numPr>
        <w:spacing w:after="160" w:line="252" w:lineRule="auto"/>
        <w:rPr>
          <w:i/>
        </w:rPr>
      </w:pPr>
      <w:r>
        <w:rPr>
          <w:i/>
        </w:rPr>
        <w:t>to fire / lob a shell — выстрелить, выпустить снаряд</w:t>
      </w:r>
    </w:p>
    <w:p w:rsidR="00263B96" w:rsidRDefault="00263B96" w:rsidP="00263B96">
      <w:pPr>
        <w:pStyle w:val="a7"/>
        <w:numPr>
          <w:ilvl w:val="0"/>
          <w:numId w:val="110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to fuse a shell — </w:t>
      </w:r>
      <w:r>
        <w:rPr>
          <w:i/>
        </w:rPr>
        <w:t>зажигать</w:t>
      </w:r>
      <w:r>
        <w:rPr>
          <w:i/>
          <w:lang w:val="en-US"/>
        </w:rPr>
        <w:t xml:space="preserve"> </w:t>
      </w:r>
      <w:r>
        <w:rPr>
          <w:i/>
        </w:rPr>
        <w:t>снаряд</w:t>
      </w:r>
    </w:p>
    <w:p w:rsidR="00263B96" w:rsidRDefault="00263B96" w:rsidP="00263B96">
      <w:pPr>
        <w:pStyle w:val="a7"/>
        <w:numPr>
          <w:ilvl w:val="0"/>
          <w:numId w:val="110"/>
        </w:numPr>
        <w:spacing w:after="160" w:line="252" w:lineRule="auto"/>
        <w:rPr>
          <w:i/>
        </w:rPr>
      </w:pPr>
      <w:r>
        <w:rPr>
          <w:i/>
        </w:rPr>
        <w:t>shells burst — снаряды разрываются</w:t>
      </w:r>
    </w:p>
    <w:p w:rsidR="00263B96" w:rsidRDefault="00263B96" w:rsidP="00263B96">
      <w:pPr>
        <w:pStyle w:val="a7"/>
        <w:numPr>
          <w:ilvl w:val="0"/>
          <w:numId w:val="110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Our artillery was lobbing shells into enemy positions. — </w:t>
      </w:r>
      <w:r>
        <w:rPr>
          <w:i/>
        </w:rPr>
        <w:t>Наша</w:t>
      </w:r>
      <w:r>
        <w:rPr>
          <w:i/>
          <w:lang w:val="en-US"/>
        </w:rPr>
        <w:t xml:space="preserve"> </w:t>
      </w:r>
      <w:r>
        <w:rPr>
          <w:i/>
        </w:rPr>
        <w:t>артиллерия</w:t>
      </w:r>
      <w:r>
        <w:rPr>
          <w:i/>
          <w:lang w:val="en-US"/>
        </w:rPr>
        <w:t xml:space="preserve"> </w:t>
      </w:r>
      <w:r>
        <w:rPr>
          <w:i/>
        </w:rPr>
        <w:t>обстреливала</w:t>
      </w:r>
      <w:r>
        <w:rPr>
          <w:i/>
          <w:lang w:val="en-US"/>
        </w:rPr>
        <w:t xml:space="preserve"> </w:t>
      </w:r>
      <w:r>
        <w:rPr>
          <w:i/>
        </w:rPr>
        <w:t>позиции</w:t>
      </w:r>
      <w:r>
        <w:rPr>
          <w:i/>
          <w:lang w:val="en-US"/>
        </w:rPr>
        <w:t xml:space="preserve"> </w:t>
      </w:r>
      <w:r>
        <w:rPr>
          <w:i/>
        </w:rPr>
        <w:t>врага</w:t>
      </w:r>
      <w:r>
        <w:rPr>
          <w:i/>
          <w:lang w:val="en-US"/>
        </w:rPr>
        <w:t>.</w:t>
      </w:r>
    </w:p>
    <w:p w:rsidR="00263B96" w:rsidRDefault="00263B96" w:rsidP="00263B96">
      <w:r>
        <w:t>3 мина</w:t>
      </w:r>
    </w:p>
    <w:p w:rsidR="00263B96" w:rsidRDefault="00263B96" w:rsidP="00263B96"/>
    <w:p w:rsidR="00263B96" w:rsidRDefault="00263B96" w:rsidP="00263B96"/>
    <w:p w:rsidR="00263B96" w:rsidRDefault="00263B96" w:rsidP="00263B96"/>
    <w:p w:rsidR="00263B96" w:rsidRDefault="00263B96" w:rsidP="00263B96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SHUTDOWN ** {ʹʃʌtdaʋn} n</w:t>
      </w:r>
    </w:p>
    <w:p w:rsidR="00263B96" w:rsidRDefault="00263B96" w:rsidP="00263B96">
      <w:pPr>
        <w:rPr>
          <w:color w:val="FF0000"/>
        </w:rPr>
      </w:pPr>
      <w:r>
        <w:rPr>
          <w:color w:val="FF0000"/>
        </w:rPr>
        <w:t>1. закрытие (какого-л предприятия, магазина, дела)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15 seconds till shutdown.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00"/>
          <w:lang w:val="en-US"/>
        </w:rPr>
      </w:pPr>
      <w:r>
        <w:rPr>
          <w:i/>
          <w:color w:val="FF0000"/>
          <w:lang w:val="en-US"/>
        </w:rPr>
        <w:t xml:space="preserve">15 </w:t>
      </w:r>
      <w:r>
        <w:rPr>
          <w:i/>
          <w:color w:val="FF0000"/>
        </w:rPr>
        <w:t>секунд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00"/>
        </w:rPr>
        <w:t>до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закрытия</w:t>
      </w:r>
      <w:r>
        <w:rPr>
          <w:i/>
          <w:color w:val="FFFF00"/>
          <w:lang w:val="en-US"/>
        </w:rPr>
        <w:t>.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You don't </w:t>
      </w:r>
      <w:r>
        <w:rPr>
          <w:i/>
          <w:color w:val="FFFFFF" w:themeColor="background1"/>
          <w:lang w:val="en-US"/>
        </w:rPr>
        <w:t>think I tried everything to prevent this shutdown?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Ты думаешь я не перепробовал все методы, чтобы предотвратить закрытие программы?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can't stand this government shutdown!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не выдерживаю это закрытие администрации.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FF" w:themeColor="background1"/>
        </w:rPr>
        <w:t>2. тех. Останов(ка); выключение, отключение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emergency shutdown — аварийное выключение, отключение, аварийный останов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normal shutdown — стандартное завершение работы (в противоположность аварийному выключению)</w:t>
      </w:r>
    </w:p>
    <w:p w:rsidR="00263B96" w:rsidRDefault="00263B96" w:rsidP="00263B96">
      <w:pPr>
        <w:pStyle w:val="a7"/>
        <w:numPr>
          <w:ilvl w:val="0"/>
          <w:numId w:val="1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safe shutdown — безопасный останов; безопасное отключение</w:t>
      </w:r>
    </w:p>
    <w:p w:rsidR="00263B96" w:rsidRDefault="00263B96" w:rsidP="00263B96">
      <w:pPr>
        <w:rPr>
          <w:color w:val="FFFFFF" w:themeColor="background1"/>
        </w:rPr>
      </w:pPr>
    </w:p>
    <w:p w:rsidR="00263B96" w:rsidRDefault="00263B96" w:rsidP="00263B96">
      <w:pPr>
        <w:rPr>
          <w:color w:val="FFFFFF" w:themeColor="background1"/>
        </w:rPr>
      </w:pPr>
    </w:p>
    <w:p w:rsidR="00263B96" w:rsidRDefault="00263B96" w:rsidP="00263B96">
      <w:pPr>
        <w:rPr>
          <w:color w:val="FFFFFF" w:themeColor="background1"/>
        </w:rPr>
      </w:pPr>
    </w:p>
    <w:p w:rsidR="00263B96" w:rsidRDefault="00263B96" w:rsidP="00263B96">
      <w:pPr>
        <w:shd w:val="clear" w:color="auto" w:fill="000000" w:themeFill="text1"/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SOLUTION ** [səʹlu</w:t>
      </w:r>
      <w:proofErr w:type="gramStart"/>
      <w:r>
        <w:rPr>
          <w:b/>
          <w:color w:val="FF0000"/>
          <w:highlight w:val="black"/>
          <w:lang w:val="en-US"/>
        </w:rPr>
        <w:t>:ʃ</w:t>
      </w:r>
      <w:proofErr w:type="gramEnd"/>
      <w:r>
        <w:rPr>
          <w:b/>
          <w:color w:val="FF0000"/>
          <w:highlight w:val="black"/>
          <w:lang w:val="en-US"/>
        </w:rPr>
        <w:t>(ə)n]</w:t>
      </w:r>
    </w:p>
    <w:p w:rsidR="00263B96" w:rsidRDefault="00263B96" w:rsidP="00263B96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an</w:t>
      </w:r>
      <w:proofErr w:type="gramEnd"/>
      <w:r>
        <w:rPr>
          <w:highlight w:val="blue"/>
          <w:lang w:val="en-US"/>
        </w:rPr>
        <w:t xml:space="preserve"> action or process of solving a problem</w:t>
      </w:r>
    </w:p>
    <w:p w:rsidR="00263B96" w:rsidRDefault="00263B96" w:rsidP="00263B96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an</w:t>
      </w:r>
      <w:proofErr w:type="gramEnd"/>
      <w:r>
        <w:rPr>
          <w:highlight w:val="blue"/>
          <w:lang w:val="en-US"/>
        </w:rPr>
        <w:t xml:space="preserve"> answer to a problem : EXPLANATIONspecifically : a set of values of the variables that satisfies an equation</w:t>
      </w:r>
    </w:p>
    <w:p w:rsidR="00263B96" w:rsidRDefault="00263B96" w:rsidP="00263B96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N</w:t>
      </w:r>
      <w:r>
        <w:rPr>
          <w:color w:val="FFFF00"/>
          <w:highlight w:val="black"/>
        </w:rPr>
        <w:t xml:space="preserve"> 1. решение; разрешение (проблемы и т. п.); урегулирование, объяснение, разъяснение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of a difficulty</w:t>
      </w:r>
      <w:r>
        <w:rPr>
          <w:i/>
          <w:color w:val="FFFF00"/>
          <w:highlight w:val="black"/>
        </w:rPr>
        <w:t xml:space="preserve"> - выход из затруднения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of</w:t>
      </w:r>
      <w:r w:rsidRPr="00263B96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one</w:t>
      </w:r>
      <w:r>
        <w:rPr>
          <w:i/>
          <w:color w:val="FFFF00"/>
          <w:highlight w:val="black"/>
        </w:rPr>
        <w:t>‘</w:t>
      </w:r>
      <w:r>
        <w:rPr>
          <w:i/>
          <w:color w:val="FFFF00"/>
          <w:highlight w:val="black"/>
          <w:lang w:val="en-US"/>
        </w:rPr>
        <w:t>s</w:t>
      </w:r>
      <w:r w:rsidRPr="00263B96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doubts</w:t>
      </w:r>
      <w:r>
        <w:rPr>
          <w:i/>
          <w:color w:val="FFFF00"/>
          <w:highlight w:val="black"/>
        </w:rPr>
        <w:t xml:space="preserve"> - разрешение чьих-л. сомнений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to</w:t>
      </w:r>
      <w:r>
        <w:rPr>
          <w:i/>
          <w:color w:val="FFFF00"/>
          <w:highlight w:val="black"/>
        </w:rPr>
        <w:t xml:space="preserve"> /</w:t>
      </w:r>
      <w:r>
        <w:rPr>
          <w:i/>
          <w:color w:val="FFFF00"/>
          <w:highlight w:val="black"/>
          <w:lang w:val="en-US"/>
        </w:rPr>
        <w:t>for</w:t>
      </w:r>
      <w:r>
        <w:rPr>
          <w:i/>
          <w:color w:val="FFFF00"/>
          <w:highlight w:val="black"/>
        </w:rPr>
        <w:t xml:space="preserve">/ </w:t>
      </w:r>
      <w:r>
        <w:rPr>
          <w:i/>
          <w:color w:val="FFFF00"/>
          <w:highlight w:val="black"/>
          <w:lang w:val="en-US"/>
        </w:rPr>
        <w:t>a</w:t>
      </w:r>
      <w:r w:rsidRPr="00263B96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puzzle</w:t>
      </w:r>
      <w:r w:rsidRPr="00263B96">
        <w:rPr>
          <w:i/>
          <w:color w:val="FFFF00"/>
          <w:highlight w:val="black"/>
        </w:rPr>
        <w:t xml:space="preserve"> </w:t>
      </w:r>
      <w:r>
        <w:rPr>
          <w:i/>
          <w:color w:val="FFFFFF" w:themeColor="background1"/>
          <w:highlight w:val="black"/>
        </w:rPr>
        <w:t xml:space="preserve">- решение загадки, ключ к загадке; ответ к кроссворду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of a question</w:t>
      </w:r>
      <w:r>
        <w:rPr>
          <w:i/>
          <w:color w:val="FFFFFF" w:themeColor="background1"/>
          <w:highlight w:val="black"/>
        </w:rPr>
        <w:t xml:space="preserve"> - решение вопроса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to a grievance</w:t>
      </w:r>
      <w:r>
        <w:rPr>
          <w:i/>
          <w:color w:val="FFFFFF" w:themeColor="background1"/>
          <w:highlight w:val="black"/>
        </w:rPr>
        <w:t xml:space="preserve"> - удовлетворение жалобы</w:t>
      </w:r>
    </w:p>
    <w:p w:rsidR="00263B96" w:rsidRDefault="00263B96" w:rsidP="00263B96">
      <w:pPr>
        <w:rPr>
          <w:highlight w:val="blue"/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an</w:t>
      </w:r>
      <w:proofErr w:type="gramEnd"/>
      <w:r>
        <w:rPr>
          <w:highlight w:val="blue"/>
          <w:lang w:val="en-US"/>
        </w:rPr>
        <w:t xml:space="preserve"> act or the process by which a solid, liquid, or gaseous substance is homogeneously mixed with a liquid or sometimes a gas or solid</w:t>
      </w:r>
    </w:p>
    <w:p w:rsidR="00263B96" w:rsidRDefault="00263B96" w:rsidP="00263B9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растворение, распускание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of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sugar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in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tea</w:t>
      </w:r>
      <w:r>
        <w:rPr>
          <w:i/>
          <w:color w:val="FFFFFF" w:themeColor="background1"/>
          <w:highlight w:val="black"/>
        </w:rPr>
        <w:t xml:space="preserve"> - растворение сахара в чае</w:t>
      </w:r>
    </w:p>
    <w:p w:rsidR="00263B96" w:rsidRDefault="00263B96" w:rsidP="00263B96">
      <w:pPr>
        <w:rPr>
          <w:highlight w:val="blue"/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homogeneous mixture formed by this processespecially : a single-phase liquid system</w:t>
      </w:r>
    </w:p>
    <w:p w:rsidR="00263B96" w:rsidRDefault="00263B96" w:rsidP="00263B9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раствор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chemical</w:t>
      </w:r>
      <w:r>
        <w:rPr>
          <w:i/>
          <w:color w:val="FFFFFF" w:themeColor="background1"/>
          <w:highlight w:val="black"/>
        </w:rPr>
        <w:t xml:space="preserve"> [</w:t>
      </w:r>
      <w:r>
        <w:rPr>
          <w:i/>
          <w:color w:val="FFFFFF" w:themeColor="background1"/>
          <w:highlight w:val="black"/>
          <w:lang w:val="en-US"/>
        </w:rPr>
        <w:t>saturated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strong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weak</w:t>
      </w:r>
      <w:r>
        <w:rPr>
          <w:i/>
          <w:color w:val="FFFFFF" w:themeColor="background1"/>
          <w:highlight w:val="black"/>
        </w:rPr>
        <w:t xml:space="preserve">] ~ - химический [насыщенный, крепкий, слабый] раствор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 make</w:t>
      </w:r>
      <w:r>
        <w:rPr>
          <w:i/>
          <w:color w:val="FFFFFF" w:themeColor="background1"/>
          <w:highlight w:val="black"/>
        </w:rPr>
        <w:t xml:space="preserve"> /</w:t>
      </w:r>
      <w:r>
        <w:rPr>
          <w:i/>
          <w:color w:val="FFFFFF" w:themeColor="background1"/>
          <w:highlight w:val="black"/>
          <w:lang w:val="en-US"/>
        </w:rPr>
        <w:t>to mix</w:t>
      </w:r>
      <w:r>
        <w:rPr>
          <w:i/>
          <w:color w:val="FFFFFF" w:themeColor="background1"/>
          <w:highlight w:val="black"/>
        </w:rPr>
        <w:t xml:space="preserve">/ </w:t>
      </w:r>
      <w:r>
        <w:rPr>
          <w:i/>
          <w:color w:val="FFFFFF" w:themeColor="background1"/>
          <w:highlight w:val="black"/>
          <w:lang w:val="en-US"/>
        </w:rPr>
        <w:t>a</w:t>
      </w:r>
      <w:r>
        <w:rPr>
          <w:i/>
          <w:color w:val="FFFFFF" w:themeColor="background1"/>
          <w:highlight w:val="black"/>
        </w:rPr>
        <w:t xml:space="preserve"> ~ - приготовить раствор </w:t>
      </w:r>
    </w:p>
    <w:p w:rsidR="00263B96" w:rsidRDefault="00263B96" w:rsidP="00263B96">
      <w:pPr>
        <w:rPr>
          <w:highlight w:val="blue"/>
        </w:rPr>
      </w:pPr>
      <w:r>
        <w:rPr>
          <w:highlight w:val="blue"/>
        </w:rPr>
        <w:lastRenderedPageBreak/>
        <w:t>the condition of being dissolved</w:t>
      </w:r>
    </w:p>
    <w:p w:rsidR="00263B96" w:rsidRDefault="00263B96" w:rsidP="00263B9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5. растворённое состояние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hold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some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substance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in</w:t>
      </w:r>
      <w:r>
        <w:rPr>
          <w:i/>
          <w:color w:val="FFFFFF" w:themeColor="background1"/>
          <w:highlight w:val="black"/>
        </w:rPr>
        <w:t xml:space="preserve"> ~ - держать какое-л. вещество в растворе /растворённым/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his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ideas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are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still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in</w:t>
      </w:r>
      <w:r>
        <w:rPr>
          <w:i/>
          <w:color w:val="FFFFFF" w:themeColor="background1"/>
          <w:highlight w:val="black"/>
        </w:rPr>
        <w:t xml:space="preserve"> ~ - его взгляды всё ещё не сформировались </w:t>
      </w:r>
    </w:p>
    <w:p w:rsidR="00263B96" w:rsidRDefault="00263B96" w:rsidP="00263B96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6. </w:t>
      </w:r>
      <w:proofErr w:type="gramStart"/>
      <w:r>
        <w:rPr>
          <w:color w:val="FFFFFF" w:themeColor="background1"/>
          <w:highlight w:val="black"/>
        </w:rPr>
        <w:t>микстура</w:t>
      </w:r>
      <w:proofErr w:type="gramEnd"/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жидкое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лекарство</w:t>
      </w:r>
    </w:p>
    <w:p w:rsidR="00263B96" w:rsidRDefault="00263B96" w:rsidP="00263B96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bringing or coming to an end or into a state of discontinuity</w:t>
      </w:r>
    </w:p>
    <w:p w:rsidR="00263B96" w:rsidRDefault="00263B96" w:rsidP="00263B96">
      <w:pPr>
        <w:rPr>
          <w:highlight w:val="black"/>
        </w:rPr>
      </w:pPr>
      <w:r>
        <w:rPr>
          <w:highlight w:val="black"/>
        </w:rPr>
        <w:t xml:space="preserve">7. </w:t>
      </w:r>
      <w:r>
        <w:rPr>
          <w:b/>
          <w:highlight w:val="black"/>
        </w:rPr>
        <w:t>СПЕЦ</w:t>
      </w:r>
      <w:r>
        <w:rPr>
          <w:highlight w:val="black"/>
        </w:rPr>
        <w:t>. разрыв, прерывность; раздробление, нарушение целостности, перелом, трещина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of connection</w:t>
      </w:r>
      <w:r>
        <w:rPr>
          <w:i/>
          <w:color w:val="FFFFFF" w:themeColor="background1"/>
          <w:highlight w:val="black"/>
        </w:rPr>
        <w:t xml:space="preserve"> - разрыв /нарушение/ связи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of unity</w:t>
      </w:r>
      <w:r>
        <w:rPr>
          <w:i/>
          <w:color w:val="FFFFFF" w:themeColor="background1"/>
          <w:highlight w:val="black"/>
        </w:rPr>
        <w:t xml:space="preserve"> - распад единства </w:t>
      </w:r>
    </w:p>
    <w:p w:rsidR="00263B96" w:rsidRDefault="00263B96" w:rsidP="00263B96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of</w:t>
      </w:r>
      <w:r w:rsidRPr="00263B9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continuity</w:t>
      </w:r>
      <w:r>
        <w:rPr>
          <w:i/>
          <w:color w:val="FFFFFF" w:themeColor="background1"/>
          <w:highlight w:val="black"/>
        </w:rPr>
        <w:t xml:space="preserve"> - а) разрыв непрерывности; нарушение преемственности; б) мед. разрыв /нарушение/ целостности тканей </w:t>
      </w:r>
    </w:p>
    <w:p w:rsidR="00263B96" w:rsidRDefault="00263B96" w:rsidP="00263B9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263B96" w:rsidRDefault="00263B96" w:rsidP="00263B9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263B96" w:rsidRDefault="00263B96" w:rsidP="00263B9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263B96" w:rsidRPr="00263B96" w:rsidRDefault="00263B96" w:rsidP="00263B96">
      <w:pPr>
        <w:jc w:val="center"/>
        <w:rPr>
          <w:b/>
          <w:i/>
          <w:color w:val="FF0000"/>
          <w:u w:val="single"/>
          <w:lang w:val="en-US"/>
        </w:rPr>
      </w:pPr>
      <w:r w:rsidRPr="00263B96">
        <w:rPr>
          <w:b/>
          <w:i/>
          <w:color w:val="FF0000"/>
          <w:u w:val="single"/>
          <w:lang w:val="en-US"/>
        </w:rPr>
        <w:t>HIT BACK **</w:t>
      </w:r>
    </w:p>
    <w:p w:rsidR="00263B96" w:rsidRDefault="00263B96" w:rsidP="00263B96">
      <w:pPr>
        <w:rPr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 xml:space="preserve"> attack or criticize someone after being attacked or criticized by them</w:t>
      </w:r>
    </w:p>
    <w:p w:rsidR="00263B96" w:rsidRDefault="00263B96" w:rsidP="00263B96">
      <w:pPr>
        <w:rPr>
          <w:color w:val="FFFFFF" w:themeColor="background1"/>
        </w:rPr>
      </w:pPr>
      <w:r>
        <w:rPr>
          <w:color w:val="FFFFFF" w:themeColor="background1"/>
        </w:rPr>
        <w:t>фраз. гл. (hit back at) нападать на (кого-л.); отражать атаку (кого-л.)</w:t>
      </w:r>
    </w:p>
    <w:p w:rsidR="00263B96" w:rsidRDefault="00263B96" w:rsidP="00263B96">
      <w:pPr>
        <w:pStyle w:val="a7"/>
        <w:numPr>
          <w:ilvl w:val="0"/>
          <w:numId w:val="11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UCI has hit back at criticism of the disqualification of Dutch rider Jan-Willem Van Schip at the Baloise Belgium Tour, insisting his innovative handlebar set-up violated UCI bike design rules because “using the forearms as a point of support on the handlebar is prohibited except in time trials.</w:t>
      </w:r>
    </w:p>
    <w:p w:rsidR="00263B96" w:rsidRDefault="00263B96" w:rsidP="00263B96">
      <w:pPr>
        <w:rPr>
          <w:color w:val="FFFFFF" w:themeColor="background1"/>
          <w:lang w:val="en-US"/>
        </w:rPr>
      </w:pPr>
    </w:p>
    <w:p w:rsidR="00263B96" w:rsidRDefault="00263B96" w:rsidP="00263B96">
      <w:pPr>
        <w:rPr>
          <w:color w:val="FFFFFF" w:themeColor="background1"/>
          <w:lang w:val="en-US"/>
        </w:rPr>
      </w:pPr>
    </w:p>
    <w:p w:rsidR="00263B96" w:rsidRDefault="00263B96">
      <w:pPr>
        <w:spacing w:after="160" w:line="259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:rsidR="00263B96" w:rsidRDefault="00263B96" w:rsidP="00263B96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4B4226" w:rsidRPr="00E80729" w:rsidRDefault="004B4226" w:rsidP="00E80729">
      <w:pPr>
        <w:rPr>
          <w:lang w:val="en-US"/>
        </w:rPr>
      </w:pPr>
    </w:p>
    <w:p w:rsidR="004B4226" w:rsidRPr="00E80729" w:rsidRDefault="004B4226" w:rsidP="00E80729">
      <w:pPr>
        <w:rPr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GB"/>
        </w:rPr>
        <w:t>ALL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GB"/>
        </w:rPr>
        <w:t>ALONG</w:t>
      </w:r>
      <w:r>
        <w:rPr>
          <w:b/>
          <w:i/>
          <w:color w:val="FFFFFF" w:themeColor="background1"/>
          <w:lang w:val="en-US"/>
        </w:rPr>
        <w:t xml:space="preserve">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ɔ:</w:t>
      </w:r>
      <w:r>
        <w:rPr>
          <w:b/>
          <w:i/>
          <w:color w:val="FFFFFF" w:themeColor="background1"/>
          <w:lang w:val="en-GB"/>
        </w:rPr>
        <w:t>l</w:t>
      </w:r>
      <w:r>
        <w:rPr>
          <w:b/>
          <w:i/>
          <w:color w:val="FFFFFF" w:themeColor="background1"/>
          <w:lang w:val="en-US"/>
        </w:rPr>
        <w:t>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GB"/>
        </w:rPr>
        <w:t>l</w:t>
      </w:r>
      <w:r>
        <w:rPr>
          <w:b/>
          <w:i/>
          <w:color w:val="FFFFFF" w:themeColor="background1"/>
          <w:lang w:val="en-US"/>
        </w:rPr>
        <w:t>ɒŋ}</w:t>
      </w:r>
    </w:p>
    <w:p w:rsidR="004B4226" w:rsidRDefault="004B4226" w:rsidP="00733FF6">
      <w:pPr>
        <w:rPr>
          <w:color w:val="FFFFFF" w:themeColor="background1"/>
          <w:lang w:val="en-GB"/>
        </w:rPr>
      </w:pPr>
      <w:r>
        <w:rPr>
          <w:color w:val="FFFFFF" w:themeColor="background1"/>
        </w:rPr>
        <w:t>разг</w:t>
      </w:r>
      <w:r>
        <w:rPr>
          <w:color w:val="FFFFFF" w:themeColor="background1"/>
          <w:lang w:val="en-GB"/>
        </w:rPr>
        <w:t xml:space="preserve">. </w:t>
      </w:r>
      <w:r>
        <w:rPr>
          <w:color w:val="FFFFFF" w:themeColor="background1"/>
        </w:rPr>
        <w:t>всё</w:t>
      </w:r>
      <w:r>
        <w:rPr>
          <w:color w:val="FFFFFF" w:themeColor="background1"/>
          <w:lang w:val="en-GB"/>
        </w:rPr>
        <w:t xml:space="preserve"> </w:t>
      </w:r>
      <w:r>
        <w:rPr>
          <w:color w:val="FFFFFF" w:themeColor="background1"/>
        </w:rPr>
        <w:t>время</w:t>
      </w:r>
      <w:r>
        <w:rPr>
          <w:color w:val="FFFFFF" w:themeColor="background1"/>
          <w:lang w:val="en-GB"/>
        </w:rPr>
        <w:t xml:space="preserve">, </w:t>
      </w:r>
      <w:r>
        <w:rPr>
          <w:color w:val="FFFFFF" w:themeColor="background1"/>
        </w:rPr>
        <w:t>всегда</w:t>
      </w:r>
    </w:p>
    <w:p w:rsidR="004B4226" w:rsidRDefault="004B4226" w:rsidP="00362872">
      <w:pPr>
        <w:pStyle w:val="a7"/>
        <w:numPr>
          <w:ilvl w:val="0"/>
          <w:numId w:val="67"/>
        </w:numPr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>Blinken says Ukraine invasion was Putin's plan 'all along'</w:t>
      </w: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362872" w:rsidRDefault="00362872" w:rsidP="00733FF6">
      <w:pPr>
        <w:rPr>
          <w:i/>
          <w:color w:val="FFFFFF" w:themeColor="background1"/>
          <w:lang w:val="en-GB"/>
        </w:rPr>
      </w:pPr>
    </w:p>
    <w:p w:rsidR="00362872" w:rsidRDefault="00362872" w:rsidP="00733FF6">
      <w:pPr>
        <w:rPr>
          <w:i/>
          <w:color w:val="FFFFFF" w:themeColor="background1"/>
          <w:lang w:val="en-GB"/>
        </w:rPr>
      </w:pPr>
    </w:p>
    <w:p w:rsidR="00362872" w:rsidRDefault="00362872" w:rsidP="00362872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LUXURY ** {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lʌkʃ(</w:t>
      </w:r>
      <w:proofErr w:type="gramEnd"/>
      <w:r>
        <w:rPr>
          <w:b/>
          <w:i/>
          <w:color w:val="FFFF00"/>
          <w:lang w:val="en-US"/>
        </w:rPr>
        <w:t>ə)rı} n</w:t>
      </w:r>
    </w:p>
    <w:p w:rsidR="00362872" w:rsidRDefault="00362872" w:rsidP="0036287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роскошь</w:t>
      </w:r>
      <w:proofErr w:type="gramEnd"/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life of ~ - роскошная жизнь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live in (the lap of) ~ - </w:t>
      </w:r>
      <w:r>
        <w:rPr>
          <w:i/>
          <w:color w:val="FFFF00"/>
        </w:rPr>
        <w:t>жить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роскоши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be lapped in ~ - </w:t>
      </w:r>
      <w:r>
        <w:rPr>
          <w:i/>
          <w:color w:val="FFFFFF" w:themeColor="background1"/>
        </w:rPr>
        <w:t>утопать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роскоши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paintings are my only ~ - единственная роскошь, которую я себе позволяю - это картины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2. большое удовольствие, наслаждение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good book - удовольствие, получаемое от хорошей книги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3. предмет роскоши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perfumes and other luxuries - духи и другие предметы роскоши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luxuries tax - налог на предметы роскоши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ПРИЛ. роскошный, элитный, шикарный, фешенебельный, люксовый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goods - предметы роскоши</w:t>
      </w:r>
    </w:p>
    <w:p w:rsidR="00362872" w:rsidRDefault="00362872" w:rsidP="00362872">
      <w:pPr>
        <w:pStyle w:val="a7"/>
        <w:numPr>
          <w:ilvl w:val="0"/>
          <w:numId w:val="9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apartment - а) роскошная квартира (тж.~ flat); б) номер-люкс</w:t>
      </w:r>
    </w:p>
    <w:p w:rsidR="00362872" w:rsidRDefault="00362872" w:rsidP="00362872">
      <w:pPr>
        <w:pStyle w:val="a7"/>
        <w:numPr>
          <w:ilvl w:val="0"/>
          <w:numId w:val="91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RESCUE WORKERS RETRIEVE AT LEAST THREE SURVIVORS FROM RUBBLE OF LUXURY APARTMENTS UNDER CONSTRUCTION</w:t>
      </w:r>
    </w:p>
    <w:p w:rsidR="00362872" w:rsidRDefault="00362872" w:rsidP="00362872">
      <w:pPr>
        <w:rPr>
          <w:b/>
          <w:i/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TRAFFIC</w:t>
      </w:r>
      <w:r>
        <w:rPr>
          <w:b/>
          <w:i/>
          <w:color w:val="FFFF00"/>
        </w:rPr>
        <w:t xml:space="preserve"> ** {ʹ</w:t>
      </w:r>
      <w:r>
        <w:rPr>
          <w:b/>
          <w:i/>
          <w:color w:val="FFFF00"/>
          <w:lang w:val="en-US"/>
        </w:rPr>
        <w:t>tr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f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1. движение, сообщение; транспорт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heavy {restricted} ~ - интенсивное {ограниченное} движение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>through {railway} ~ - прямое {железнодорожное} сообщение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  <w:color w:val="FFFF00"/>
        </w:rPr>
        <w:t>passenger </w:t>
      </w:r>
      <w:r>
        <w:rPr>
          <w:i/>
        </w:rPr>
        <w:t>{freight} ~ - пассажирский {грузовой} транспорт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trunk ~ - междугородное транспортное сообщение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road {street} ~ - дорожное {уличное} движение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arterial ~ - движение по главным магистралям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maritime ~ - морское судоходство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much /a great deal of/ ~ - </w:t>
      </w:r>
      <w:r>
        <w:rPr>
          <w:i/>
        </w:rPr>
        <w:t>интенсивное</w:t>
      </w:r>
      <w:r>
        <w:rPr>
          <w:i/>
          <w:lang w:val="en-US"/>
        </w:rPr>
        <w:t xml:space="preserve"> </w:t>
      </w:r>
      <w:r>
        <w:rPr>
          <w:i/>
        </w:rPr>
        <w:t>движение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a long line of moving ~ - вереница движущегося транспорта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the ~ on the road - движение на дороге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beware of ~! - берегись автомобиля!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to block the ~ - блокировать /остановить/ движение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to open the road to ~ - открыть улицу для движения (транспорта)</w:t>
      </w:r>
    </w:p>
    <w:p w:rsidR="00362872" w:rsidRDefault="00362872" w:rsidP="00362872">
      <w:r>
        <w:t>ПРИЛ. дорожный; транспортный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~ accident - несчастный случай на транспорте; дорожно-транспортное происшествие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~ bottleneck /congestion, jam/ - скопление транспорта, затор, «пробка»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~ signs /indicators/ - дорожные указатели, дорожные знаки</w:t>
      </w:r>
    </w:p>
    <w:p w:rsidR="00362872" w:rsidRDefault="00362872" w:rsidP="00362872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~ stream - транспортный поток, поток автотранспорта</w:t>
      </w:r>
    </w:p>
    <w:p w:rsidR="00362872" w:rsidRDefault="00362872" w:rsidP="00362872"/>
    <w:p w:rsidR="00362872" w:rsidRDefault="00362872" w:rsidP="00362872"/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CONFINE</w:t>
      </w:r>
      <w:r>
        <w:rPr>
          <w:b/>
          <w:i/>
          <w:color w:val="FFFF00"/>
        </w:rPr>
        <w:t xml:space="preserve"> **</w:t>
      </w: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362872" w:rsidRDefault="00362872" w:rsidP="00362872">
      <w:pPr>
        <w:rPr>
          <w:b/>
          <w:i/>
          <w:color w:val="FFFF00"/>
        </w:rPr>
      </w:pPr>
      <w:r>
        <w:rPr>
          <w:b/>
          <w:i/>
          <w:color w:val="FFFF00"/>
        </w:rPr>
        <w:t>СУЩ.</w:t>
      </w:r>
      <w:r>
        <w:rPr>
          <w:color w:val="FFFF00"/>
        </w:rPr>
        <w:t xml:space="preserve"> </w:t>
      </w:r>
      <w:r>
        <w:rPr>
          <w:b/>
          <w:i/>
          <w:color w:val="FFFF00"/>
        </w:rPr>
        <w:t>{ʹ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nfa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}</w:t>
      </w:r>
    </w:p>
    <w:p w:rsidR="00362872" w:rsidRDefault="00362872" w:rsidP="00362872">
      <w:pPr>
        <w:rPr>
          <w:b/>
          <w:i/>
          <w:color w:val="FFFF00"/>
        </w:rPr>
      </w:pPr>
      <w:r>
        <w:rPr>
          <w:b/>
          <w:i/>
          <w:color w:val="FFFF00"/>
        </w:rPr>
        <w:t>ГЛАГ. {kənʹfaın}</w:t>
      </w:r>
    </w:p>
    <w:p w:rsidR="00362872" w:rsidRDefault="00362872" w:rsidP="00362872">
      <w:pPr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CONFINED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 граница, предел, рубеж, разделительная линия</w:t>
      </w:r>
    </w:p>
    <w:p w:rsidR="00362872" w:rsidRDefault="00362872" w:rsidP="00362872">
      <w:pPr>
        <w:pStyle w:val="a7"/>
        <w:numPr>
          <w:ilvl w:val="0"/>
          <w:numId w:val="93"/>
        </w:numPr>
        <w:rPr>
          <w:i/>
          <w:color w:val="FFFF00"/>
        </w:rPr>
      </w:pPr>
      <w:r>
        <w:rPr>
          <w:i/>
          <w:color w:val="FFFF00"/>
        </w:rPr>
        <w:t>within the ~s of our country - в границах /в пределах территории/ нашей страны</w:t>
      </w:r>
    </w:p>
    <w:p w:rsidR="00362872" w:rsidRDefault="00362872" w:rsidP="00362872">
      <w:pPr>
        <w:pStyle w:val="a7"/>
        <w:numPr>
          <w:ilvl w:val="0"/>
          <w:numId w:val="9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future of the city lies in the eastern corner of its ~s - </w:t>
      </w:r>
      <w:r>
        <w:rPr>
          <w:i/>
          <w:color w:val="FFFFFF" w:themeColor="background1"/>
        </w:rPr>
        <w:t>город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разрастаться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счёт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восточных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районов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this is outside the ~s of human knowledge - </w:t>
      </w:r>
      <w:r>
        <w:rPr>
          <w:i/>
          <w:color w:val="FFFFFF" w:themeColor="background1"/>
        </w:rPr>
        <w:t>этого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человеку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знать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дано</w:t>
      </w:r>
    </w:p>
    <w:p w:rsidR="00362872" w:rsidRDefault="00362872" w:rsidP="0036287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ограничивать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oneself - ограничиваться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oneself to facts - придерживаться только фактов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shall ~ myself to saying that ... - я ограничусь тем, что скажу, что ...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use of a word - ограничить употребление слова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~d his reading to biography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биографии</w:t>
      </w:r>
    </w:p>
    <w:p w:rsidR="00362872" w:rsidRDefault="00362872" w:rsidP="00362872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please ~ your remarks to the subject we are discussing - </w:t>
      </w:r>
      <w:r>
        <w:rPr>
          <w:i/>
          <w:color w:val="FFFFFF" w:themeColor="background1"/>
        </w:rPr>
        <w:t>пожалуйста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отклоняйтесь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предмета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обсуждения</w:t>
      </w: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Pr="00362872" w:rsidRDefault="00362872" w:rsidP="00362872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APPEND</w:t>
      </w:r>
      <w:r w:rsidRPr="00362872">
        <w:rPr>
          <w:b/>
          <w:color w:val="FFFF00"/>
          <w:highlight w:val="black"/>
          <w:lang w:val="en-US"/>
        </w:rPr>
        <w:t xml:space="preserve"> ** [ə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pend</w:t>
      </w:r>
      <w:r w:rsidRPr="00362872">
        <w:rPr>
          <w:b/>
          <w:color w:val="FFFF00"/>
          <w:highlight w:val="black"/>
          <w:lang w:val="en-US"/>
        </w:rPr>
        <w:t xml:space="preserve">] </w:t>
      </w:r>
      <w:r>
        <w:rPr>
          <w:b/>
          <w:color w:val="FFFF00"/>
          <w:highlight w:val="black"/>
          <w:lang w:val="en-US"/>
        </w:rPr>
        <w:t>v</w:t>
      </w:r>
    </w:p>
    <w:p w:rsidR="00362872" w:rsidRPr="00362872" w:rsidRDefault="00362872" w:rsidP="00362872">
      <w:pPr>
        <w:shd w:val="clear" w:color="auto" w:fill="000000" w:themeFill="text1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APPENDED</w:t>
      </w:r>
      <w:r w:rsidRPr="00362872">
        <w:rPr>
          <w:b/>
          <w:color w:val="FFFF00"/>
          <w:highlight w:val="black"/>
          <w:lang w:val="en-US"/>
        </w:rPr>
        <w:t xml:space="preserve"> [əˈ</w:t>
      </w:r>
      <w:r>
        <w:rPr>
          <w:b/>
          <w:color w:val="FFFF00"/>
          <w:highlight w:val="black"/>
          <w:lang w:val="en-US"/>
        </w:rPr>
        <w:t>pend</w:t>
      </w:r>
      <w:r w:rsidRPr="00362872">
        <w:rPr>
          <w:b/>
          <w:color w:val="FFFF00"/>
          <w:highlight w:val="black"/>
          <w:lang w:val="en-US"/>
        </w:rPr>
        <w:t>ɪ</w:t>
      </w:r>
      <w:r>
        <w:rPr>
          <w:b/>
          <w:color w:val="FFFF00"/>
          <w:highlight w:val="black"/>
          <w:lang w:val="en-US"/>
        </w:rPr>
        <w:t>d</w:t>
      </w:r>
      <w:r w:rsidRPr="00362872">
        <w:rPr>
          <w:b/>
          <w:color w:val="FFFF00"/>
          <w:highlight w:val="black"/>
          <w:lang w:val="en-US"/>
        </w:rPr>
        <w:t>]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1. (append to) прибавлять, добавлять, дополнять, прилагать (к книге, документу, письму)</w:t>
      </w:r>
    </w:p>
    <w:p w:rsidR="00362872" w:rsidRDefault="00362872" w:rsidP="00362872">
      <w:pPr>
        <w:pStyle w:val="a7"/>
        <w:numPr>
          <w:ilvl w:val="0"/>
          <w:numId w:val="9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list of names [notes, a bibliography] - </w:t>
      </w:r>
      <w:r>
        <w:rPr>
          <w:i/>
          <w:color w:val="FFFFFF" w:themeColor="background1"/>
          <w:highlight w:val="black"/>
        </w:rPr>
        <w:t>прилагать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список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имён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примечания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библиографию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книжн. прикреплять, присоединять, подвешивать (к чему-л.), вешать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прикладывать (печать); ставить (подпись)</w:t>
      </w:r>
    </w:p>
    <w:p w:rsidR="00362872" w:rsidRDefault="00362872" w:rsidP="00362872">
      <w:pPr>
        <w:pStyle w:val="a7"/>
        <w:numPr>
          <w:ilvl w:val="0"/>
          <w:numId w:val="9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signature and a seal to a document - </w:t>
      </w:r>
      <w:r>
        <w:rPr>
          <w:i/>
          <w:color w:val="FFFFFF" w:themeColor="background1"/>
          <w:highlight w:val="black"/>
        </w:rPr>
        <w:t>скрепить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документ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подписью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печатью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362872" w:rsidRDefault="00362872" w:rsidP="00362872">
      <w:pPr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VIOLATION ** [</w:t>
      </w:r>
      <w:r>
        <w:rPr>
          <w:b/>
          <w:color w:val="FFFF00"/>
          <w:highlight w:val="black"/>
        </w:rPr>
        <w:t>͵</w:t>
      </w:r>
      <w:r>
        <w:rPr>
          <w:b/>
          <w:color w:val="FFFF00"/>
          <w:highlight w:val="black"/>
          <w:lang w:val="en-US"/>
        </w:rPr>
        <w:t>vaiə</w:t>
      </w:r>
      <w:r>
        <w:rPr>
          <w:b/>
          <w:color w:val="FFFF00"/>
          <w:highlight w:val="black"/>
        </w:rPr>
        <w:t>ʹ</w:t>
      </w:r>
      <w:proofErr w:type="gramStart"/>
      <w:r>
        <w:rPr>
          <w:b/>
          <w:color w:val="FFFF00"/>
          <w:highlight w:val="black"/>
          <w:lang w:val="en-US"/>
        </w:rPr>
        <w:t>leiʃ(</w:t>
      </w:r>
      <w:proofErr w:type="gramEnd"/>
      <w:r>
        <w:rPr>
          <w:b/>
          <w:color w:val="FFFF00"/>
          <w:highlight w:val="black"/>
          <w:lang w:val="en-US"/>
        </w:rPr>
        <w:t>ə)n]</w:t>
      </w:r>
    </w:p>
    <w:p w:rsidR="00362872" w:rsidRDefault="00362872" w:rsidP="00362872">
      <w:pPr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 xml:space="preserve">N </w:t>
      </w:r>
      <w:r>
        <w:rPr>
          <w:color w:val="FFFF00"/>
          <w:highlight w:val="black"/>
        </w:rPr>
        <w:t>1. 1) нарушение, несоблюдение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the ~ of a treaty - нарушение договора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a ~ of military discipline - нарушение воинской дисциплины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of signals - нарушение правил движения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in ~ of - нарушение чего-л.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осквернение; оскорбление (чувств) </w:t>
      </w:r>
    </w:p>
    <w:p w:rsidR="00362872" w:rsidRDefault="00362872" w:rsidP="00362872">
      <w:pPr>
        <w:pStyle w:val="a7"/>
        <w:numPr>
          <w:ilvl w:val="0"/>
          <w:numId w:val="96"/>
        </w:numPr>
        <w:rPr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a sacred place - осквернение святого места /святыни</w:t>
      </w:r>
      <w:r>
        <w:rPr>
          <w:color w:val="FFFFFF" w:themeColor="background1"/>
          <w:highlight w:val="black"/>
        </w:rPr>
        <w:t xml:space="preserve">/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 xml:space="preserve">3. 1) насилие, применение силы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изнасилование, надругательство</w:t>
      </w:r>
    </w:p>
    <w:p w:rsidR="00362872" w:rsidRDefault="00362872" w:rsidP="00362872">
      <w:pPr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VIOLATE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lang w:val="en-US"/>
        </w:rPr>
        <w:t>ʹvai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leit</w:t>
      </w:r>
      <w:r>
        <w:rPr>
          <w:b/>
          <w:color w:val="FFFF00"/>
          <w:highlight w:val="black"/>
        </w:rPr>
        <w:t>]</w:t>
      </w:r>
    </w:p>
    <w:p w:rsidR="00362872" w:rsidRDefault="00362872" w:rsidP="00362872">
      <w:pPr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VIOLATED</w:t>
      </w:r>
      <w:r>
        <w:rPr>
          <w:b/>
          <w:color w:val="FFFF00"/>
          <w:highlight w:val="black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</w:rPr>
        <w:t>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va</w:t>
      </w:r>
      <w:r>
        <w:rPr>
          <w:b/>
          <w:i/>
          <w:color w:val="FFFF00"/>
          <w:highlight w:val="black"/>
          <w:shd w:val="clear" w:color="auto" w:fill="FCFCFC"/>
        </w:rPr>
        <w:t>ɪə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le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>
        <w:rPr>
          <w:b/>
          <w:color w:val="FFFF00"/>
          <w:highlight w:val="black"/>
        </w:rPr>
        <w:t>]</w:t>
      </w:r>
    </w:p>
    <w:p w:rsidR="00362872" w:rsidRDefault="00362872" w:rsidP="00362872">
      <w:pPr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V</w:t>
      </w:r>
      <w:r w:rsidRPr="00362872"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 xml:space="preserve">1. 1) нарушать, преступать; попирать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  <w:lang w:val="en-US"/>
        </w:rPr>
        <w:t>to</w:t>
      </w:r>
      <w:r>
        <w:rPr>
          <w:i/>
          <w:color w:val="FFFF00"/>
          <w:highlight w:val="black"/>
        </w:rPr>
        <w:t xml:space="preserve"> ~ </w:t>
      </w:r>
      <w:r>
        <w:rPr>
          <w:i/>
          <w:color w:val="FFFF00"/>
          <w:highlight w:val="black"/>
          <w:lang w:val="en-US"/>
        </w:rPr>
        <w:t>the</w:t>
      </w:r>
      <w:r w:rsidRPr="00362872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law</w:t>
      </w:r>
      <w:r>
        <w:rPr>
          <w:i/>
          <w:color w:val="FFFF00"/>
          <w:highlight w:val="black"/>
        </w:rPr>
        <w:t xml:space="preserve"> - нарушать или попирать закон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  <w:lang w:val="en-US"/>
        </w:rPr>
        <w:t>to</w:t>
      </w:r>
      <w:r>
        <w:rPr>
          <w:i/>
          <w:color w:val="FFFF00"/>
          <w:highlight w:val="black"/>
        </w:rPr>
        <w:t xml:space="preserve"> ~ </w:t>
      </w:r>
      <w:r>
        <w:rPr>
          <w:i/>
          <w:color w:val="FFFF00"/>
          <w:highlight w:val="black"/>
          <w:lang w:val="en-US"/>
        </w:rPr>
        <w:t>an</w:t>
      </w:r>
      <w:r w:rsidRPr="00362872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oath</w:t>
      </w:r>
      <w:r>
        <w:rPr>
          <w:i/>
          <w:color w:val="FFFF00"/>
          <w:highlight w:val="black"/>
        </w:rPr>
        <w:t xml:space="preserve"> - нарушить /преступить/ присягу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  <w:lang w:val="en-US"/>
        </w:rPr>
        <w:t>to</w:t>
      </w:r>
      <w:r>
        <w:rPr>
          <w:i/>
          <w:color w:val="FFFF00"/>
          <w:highlight w:val="black"/>
        </w:rPr>
        <w:t xml:space="preserve"> ~ </w:t>
      </w:r>
      <w:r>
        <w:rPr>
          <w:i/>
          <w:color w:val="FFFF00"/>
          <w:highlight w:val="black"/>
          <w:lang w:val="en-US"/>
        </w:rPr>
        <w:t>one</w:t>
      </w:r>
      <w:r>
        <w:rPr>
          <w:i/>
          <w:color w:val="FFFF00"/>
          <w:highlight w:val="black"/>
        </w:rPr>
        <w:t>‘</w:t>
      </w:r>
      <w:r>
        <w:rPr>
          <w:i/>
          <w:color w:val="FFFF00"/>
          <w:highlight w:val="black"/>
          <w:lang w:val="en-US"/>
        </w:rPr>
        <w:t>s</w:t>
      </w:r>
      <w:r w:rsidRPr="00362872">
        <w:rPr>
          <w:i/>
          <w:color w:val="FFFF00"/>
          <w:highlight w:val="black"/>
        </w:rPr>
        <w:t xml:space="preserve"> </w:t>
      </w:r>
      <w:r>
        <w:rPr>
          <w:i/>
          <w:color w:val="FFFF00"/>
          <w:highlight w:val="black"/>
          <w:lang w:val="en-US"/>
        </w:rPr>
        <w:t>conscience</w:t>
      </w:r>
      <w:r>
        <w:rPr>
          <w:i/>
          <w:color w:val="FFFF00"/>
          <w:highlight w:val="black"/>
        </w:rPr>
        <w:t xml:space="preserve"> - действовать вопреки своей совести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осквернять; оскорблять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tomb [a shrine, a church] - </w:t>
      </w:r>
      <w:r>
        <w:rPr>
          <w:i/>
          <w:color w:val="FFFFFF" w:themeColor="background1"/>
          <w:highlight w:val="black"/>
        </w:rPr>
        <w:t>осквернить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могилу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святыню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храм</w:t>
      </w:r>
      <w:r>
        <w:rPr>
          <w:i/>
          <w:color w:val="FFFFFF" w:themeColor="background1"/>
          <w:highlight w:val="black"/>
          <w:lang w:val="en-US"/>
        </w:rPr>
        <w:t xml:space="preserve">]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feelings</w:t>
      </w:r>
      <w:r>
        <w:rPr>
          <w:i/>
          <w:color w:val="FFFFFF" w:themeColor="background1"/>
          <w:highlight w:val="black"/>
        </w:rPr>
        <w:t xml:space="preserve"> - оскорблять чувства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тревожить; мешать; вторгаться 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calm</w:t>
      </w:r>
      <w:r>
        <w:rPr>
          <w:i/>
          <w:color w:val="FFFFFF" w:themeColor="background1"/>
          <w:highlight w:val="black"/>
        </w:rPr>
        <w:t xml:space="preserve"> - нарушать покой, тревожить тишину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1) насиловать, применять насилие 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изнасиловать</w:t>
      </w: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HEH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he</w:t>
      </w:r>
      <w:r>
        <w:rPr>
          <w:b/>
          <w:i/>
          <w:color w:val="FFFF00"/>
        </w:rPr>
        <w:t>ı}</w:t>
      </w:r>
      <w:r>
        <w:rPr>
          <w:b/>
          <w:i/>
          <w:color w:val="FFFF00"/>
          <w:lang w:val="en-US"/>
        </w:rPr>
        <w:t> int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 xml:space="preserve">1) </w:t>
      </w:r>
      <w:proofErr w:type="gramStart"/>
      <w:r>
        <w:rPr>
          <w:color w:val="FFFF00"/>
        </w:rPr>
        <w:t>эх!,</w:t>
      </w:r>
      <w:proofErr w:type="gramEnd"/>
      <w:r>
        <w:rPr>
          <w:color w:val="FFFF00"/>
        </w:rPr>
        <w:t xml:space="preserve"> ах! (выражает печаль)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00"/>
        </w:rPr>
        <w:t xml:space="preserve">2) </w:t>
      </w:r>
      <w:proofErr w:type="gramStart"/>
      <w:r>
        <w:rPr>
          <w:color w:val="FFFF00"/>
        </w:rPr>
        <w:t>а!,</w:t>
      </w:r>
      <w:proofErr w:type="gramEnd"/>
      <w:r>
        <w:rPr>
          <w:color w:val="FFFF00"/>
        </w:rPr>
        <w:t xml:space="preserve"> о!, ну!, вот те на!, вот оно что!, ого! (выражает </w:t>
      </w:r>
      <w:r>
        <w:rPr>
          <w:color w:val="FFFFFF" w:themeColor="background1"/>
        </w:rPr>
        <w:t>удивление)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3) эй! (оклик)</w:t>
      </w: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b/>
          <w:color w:val="FFFFFF" w:themeColor="background1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CRISIS</w:t>
      </w:r>
      <w:r>
        <w:rPr>
          <w:b/>
          <w:i/>
          <w:color w:val="FFFF00"/>
        </w:rPr>
        <w:t xml:space="preserve"> ** {ʹ</w:t>
      </w:r>
      <w:r>
        <w:rPr>
          <w:b/>
          <w:i/>
          <w:color w:val="FFFF00"/>
          <w:lang w:val="en-US"/>
        </w:rPr>
        <w:t>kra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}</w:t>
      </w:r>
    </w:p>
    <w:p w:rsidR="00362872" w:rsidRDefault="00362872" w:rsidP="00362872">
      <w:pPr>
        <w:rPr>
          <w:color w:val="FFFF00"/>
          <w:lang w:val="en-US"/>
        </w:rPr>
      </w:pP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(pl crises)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1. кризис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00"/>
        </w:rPr>
      </w:pPr>
      <w:r>
        <w:rPr>
          <w:i/>
          <w:color w:val="FFFF00"/>
          <w:lang w:val="en-US"/>
        </w:rPr>
        <w:t>economic </w:t>
      </w:r>
      <w:r>
        <w:rPr>
          <w:i/>
          <w:color w:val="FFFF00"/>
        </w:rPr>
        <w:t>{</w:t>
      </w:r>
      <w:r>
        <w:rPr>
          <w:i/>
          <w:color w:val="FFFF00"/>
          <w:lang w:val="en-US"/>
        </w:rPr>
        <w:t>financial</w:t>
      </w:r>
      <w:r>
        <w:rPr>
          <w:i/>
          <w:color w:val="FFFF00"/>
        </w:rPr>
        <w:t xml:space="preserve">, </w:t>
      </w:r>
      <w:r>
        <w:rPr>
          <w:i/>
          <w:color w:val="FFFF00"/>
          <w:lang w:val="en-US"/>
        </w:rPr>
        <w:t>industrial</w:t>
      </w:r>
      <w:r>
        <w:rPr>
          <w:i/>
          <w:color w:val="FFFF00"/>
        </w:rPr>
        <w:t>}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~ - экономический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{финансовый, промышленный}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кризис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the general </w:t>
      </w:r>
      <w:r>
        <w:rPr>
          <w:i/>
          <w:color w:val="FFFFFF" w:themeColor="background1"/>
          <w:lang w:val="en-US"/>
        </w:rPr>
        <w:t xml:space="preserve">~ of economy - </w:t>
      </w:r>
      <w:r>
        <w:rPr>
          <w:i/>
          <w:color w:val="FFFFFF" w:themeColor="background1"/>
        </w:rPr>
        <w:t>общий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кризис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экономики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2. критический, решительный момент; перелом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bring to a ~ - довести до критического состояния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things are coming /drawing/ to a ~ - наступает критический /решительный/ момент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Battle of Waterloo was a ~ in Napoleon's career - битва при Ватерлоо была переломным моментом карьеры Наполеона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мед.кризис</w:t>
      </w:r>
      <w:proofErr w:type="gramEnd"/>
      <w:r>
        <w:rPr>
          <w:color w:val="FFFFFF" w:themeColor="background1"/>
        </w:rPr>
        <w:t>, криз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Прил. кризисный критический</w:t>
      </w: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STUFF ** {stʌf} n</w:t>
      </w: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1. вещи, имущество</w:t>
      </w:r>
    </w:p>
    <w:p w:rsidR="00362872" w:rsidRDefault="00362872" w:rsidP="00362872">
      <w:pPr>
        <w:pStyle w:val="a7"/>
        <w:numPr>
          <w:ilvl w:val="0"/>
          <w:numId w:val="97"/>
        </w:numPr>
        <w:rPr>
          <w:i/>
          <w:color w:val="FFFF00"/>
        </w:rPr>
      </w:pPr>
      <w:r>
        <w:rPr>
          <w:i/>
          <w:color w:val="FFFF00"/>
        </w:rPr>
        <w:t>put your ~ in the bag - положите свои вещи в сумку</w:t>
      </w:r>
    </w:p>
    <w:p w:rsidR="00362872" w:rsidRDefault="00362872" w:rsidP="00362872">
      <w:pPr>
        <w:pStyle w:val="a7"/>
        <w:numPr>
          <w:ilvl w:val="0"/>
          <w:numId w:val="97"/>
        </w:numPr>
        <w:rPr>
          <w:i/>
          <w:color w:val="FFFF00"/>
        </w:rPr>
      </w:pPr>
      <w:r>
        <w:rPr>
          <w:i/>
          <w:color w:val="FFFF00"/>
        </w:rPr>
        <w:t>get out my fishing ~ and kitbag - достань мои рыболовные принадлежности и вещевой мешок</w:t>
      </w:r>
    </w:p>
    <w:p w:rsidR="00362872" w:rsidRDefault="00362872" w:rsidP="00362872">
      <w:pPr>
        <w:rPr>
          <w:color w:val="FFFF00"/>
        </w:rPr>
      </w:pPr>
      <w:r>
        <w:rPr>
          <w:color w:val="FFFF00"/>
          <w:lang w:val="en-US"/>
        </w:rPr>
        <w:t xml:space="preserve">2 </w:t>
      </w:r>
      <w:r>
        <w:rPr>
          <w:color w:val="FFFF00"/>
        </w:rPr>
        <w:t>хлам, барахло</w:t>
      </w:r>
    </w:p>
    <w:p w:rsidR="00362872" w:rsidRDefault="00362872" w:rsidP="00362872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different stuff</w:t>
      </w:r>
      <w:r>
        <w:rPr>
          <w:i/>
          <w:color w:val="FFFFFF" w:themeColor="background1"/>
        </w:rPr>
        <w:t xml:space="preserve"> – разный хлам</w:t>
      </w:r>
    </w:p>
    <w:p w:rsidR="00362872" w:rsidRDefault="00362872" w:rsidP="00362872">
      <w:pPr>
        <w:pStyle w:val="a7"/>
        <w:numPr>
          <w:ilvl w:val="0"/>
          <w:numId w:val="9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old stuff – старое барахло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 материал; вещество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raw ~ - сырьё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carpenter's ~ - лесоматериалы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thick ~ - брусья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for paper-making - </w:t>
      </w:r>
      <w:r>
        <w:rPr>
          <w:i/>
          <w:color w:val="FFFFFF" w:themeColor="background1"/>
        </w:rPr>
        <w:t>бумажная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масса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an article {for a book} - материал для статьи {для книги}</w:t>
      </w:r>
    </w:p>
    <w:p w:rsidR="00362872" w:rsidRDefault="00362872" w:rsidP="00362872">
      <w:pPr>
        <w:pStyle w:val="a7"/>
        <w:numPr>
          <w:ilvl w:val="0"/>
          <w:numId w:val="99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what</w:t>
      </w:r>
      <w:proofErr w:type="gramEnd"/>
      <w:r>
        <w:rPr>
          <w:i/>
          <w:color w:val="FFFFFF" w:themeColor="background1"/>
          <w:lang w:val="en-US"/>
        </w:rPr>
        <w:t xml:space="preserve"> ~ is this made of? - </w:t>
      </w:r>
      <w:proofErr w:type="gramStart"/>
      <w:r>
        <w:rPr>
          <w:i/>
          <w:color w:val="FFFFFF" w:themeColor="background1"/>
        </w:rPr>
        <w:t>из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сделано</w:t>
      </w:r>
      <w:r>
        <w:rPr>
          <w:i/>
          <w:color w:val="FFFFFF" w:themeColor="background1"/>
          <w:lang w:val="en-US"/>
        </w:rPr>
        <w:t>?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4 разг.; лекарство (о порошках, микстурах; особенно самодельных)</w:t>
      </w:r>
    </w:p>
    <w:p w:rsidR="00362872" w:rsidRDefault="00362872" w:rsidP="00362872">
      <w:pPr>
        <w:pStyle w:val="a7"/>
        <w:numPr>
          <w:ilvl w:val="0"/>
          <w:numId w:val="10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order some stuff for the cough — заказать какое-нибудь лекарство от кашля</w:t>
      </w:r>
    </w:p>
    <w:p w:rsidR="00362872" w:rsidRDefault="00362872" w:rsidP="00362872">
      <w:pPr>
        <w:pStyle w:val="a7"/>
        <w:numPr>
          <w:ilvl w:val="0"/>
          <w:numId w:val="100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Your very kind letter did me </w:t>
      </w:r>
      <w:proofErr w:type="gramStart"/>
      <w:r>
        <w:rPr>
          <w:i/>
          <w:color w:val="FFFFFF" w:themeColor="background1"/>
          <w:lang w:val="en-US"/>
        </w:rPr>
        <w:t>more good</w:t>
      </w:r>
      <w:proofErr w:type="gramEnd"/>
      <w:r>
        <w:rPr>
          <w:i/>
          <w:color w:val="FFFFFF" w:themeColor="background1"/>
          <w:lang w:val="en-US"/>
        </w:rPr>
        <w:t>, I think, than any of my doctor's stuff. </w:t>
      </w:r>
      <w:r>
        <w:rPr>
          <w:i/>
          <w:color w:val="FFFFFF" w:themeColor="background1"/>
        </w:rPr>
        <w:t>(Warner) — Думаю, что твоё приветливое письмо помогло мне больше, чем любая микстура.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5 нарк. наркота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He was on the stuff. —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сидел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игле</w:t>
      </w:r>
      <w:r>
        <w:rPr>
          <w:i/>
          <w:color w:val="FFFFFF" w:themeColor="background1"/>
          <w:lang w:val="en-US"/>
        </w:rPr>
        <w:t>.</w:t>
      </w:r>
    </w:p>
    <w:p w:rsidR="00362872" w:rsidRDefault="00362872" w:rsidP="0036287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6 </w:t>
      </w:r>
      <w:r>
        <w:rPr>
          <w:color w:val="FFFFFF" w:themeColor="background1"/>
        </w:rPr>
        <w:t>гадость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дрянь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Nasty poisonous stuff.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Это же ядовитая гадость.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Looking at the tins now, he bitterly reproached himself for his weakness. Loathesome civilized stuff!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Тьфу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цивилизованная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гадость</w:t>
      </w:r>
      <w:r>
        <w:rPr>
          <w:i/>
          <w:color w:val="FFFFFF" w:themeColor="background1"/>
          <w:lang w:val="en-US"/>
        </w:rPr>
        <w:t>!</w:t>
      </w:r>
    </w:p>
    <w:p w:rsidR="00362872" w:rsidRDefault="00362872" w:rsidP="00362872">
      <w:pPr>
        <w:pStyle w:val="a7"/>
        <w:numPr>
          <w:ilvl w:val="0"/>
          <w:numId w:val="101"/>
        </w:num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"Abominable stuff! - </w:t>
      </w:r>
      <w:r>
        <w:rPr>
          <w:color w:val="FFFFFF" w:themeColor="background1"/>
        </w:rPr>
        <w:t>Вот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гадость</w:t>
      </w:r>
      <w:r>
        <w:rPr>
          <w:color w:val="FFFFFF" w:themeColor="background1"/>
          <w:lang w:val="en-US"/>
        </w:rPr>
        <w:t>!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“A load of soggy brown stuff,” said Harry. The heavily perfumed smoke in the room was making him feel sleepy and stupid.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Кучу мокрой коричневой дряни. - Тяжёлый ароматный дым, наполнявший комнату, действовал усыпляюще и одуряюще.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 got all the mean stuff right in our suitcase here, it can't get at her now.</w:t>
      </w:r>
    </w:p>
    <w:p w:rsidR="00362872" w:rsidRDefault="00362872" w:rsidP="00362872">
      <w:pPr>
        <w:pStyle w:val="a7"/>
        <w:numPr>
          <w:ilvl w:val="0"/>
          <w:numId w:val="10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Вся дрянь теперь вот здесь, в ящиках. Она больше ей не опасна.</w:t>
      </w:r>
    </w:p>
    <w:p w:rsidR="00362872" w:rsidRDefault="00362872" w:rsidP="0036287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7 </w:t>
      </w:r>
      <w:r>
        <w:rPr>
          <w:color w:val="FFFFFF" w:themeColor="background1"/>
        </w:rPr>
        <w:t>чушь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чепуха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ерунда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вздор</w:t>
      </w:r>
    </w:p>
    <w:p w:rsidR="00362872" w:rsidRDefault="00362872" w:rsidP="00362872">
      <w:pPr>
        <w:pStyle w:val="a7"/>
        <w:numPr>
          <w:ilvl w:val="0"/>
          <w:numId w:val="10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what ~! - что за </w:t>
      </w:r>
      <w:proofErr w:type="gramStart"/>
      <w:r>
        <w:rPr>
          <w:i/>
          <w:color w:val="FFFFFF" w:themeColor="background1"/>
        </w:rPr>
        <w:t>чушь!,</w:t>
      </w:r>
      <w:proofErr w:type="gramEnd"/>
      <w:r>
        <w:rPr>
          <w:i/>
          <w:color w:val="FFFFFF" w:themeColor="background1"/>
        </w:rPr>
        <w:t xml:space="preserve"> что за глупости!</w:t>
      </w:r>
    </w:p>
    <w:p w:rsidR="00362872" w:rsidRDefault="00362872" w:rsidP="00362872">
      <w:pPr>
        <w:pStyle w:val="a7"/>
        <w:numPr>
          <w:ilvl w:val="0"/>
          <w:numId w:val="10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do you call this ~ wine? - неужели вы называете эту дрянь вином?</w:t>
      </w:r>
    </w:p>
    <w:p w:rsidR="00362872" w:rsidRDefault="00362872" w:rsidP="00362872">
      <w:pPr>
        <w:pStyle w:val="a7"/>
        <w:numPr>
          <w:ilvl w:val="0"/>
          <w:numId w:val="10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~ he writes! - какую чепуху он пишет!</w:t>
      </w:r>
    </w:p>
    <w:p w:rsidR="00362872" w:rsidRDefault="00362872" w:rsidP="00362872">
      <w:pPr>
        <w:pStyle w:val="a7"/>
        <w:numPr>
          <w:ilvl w:val="0"/>
          <w:numId w:val="10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these books are not the usual /ordinary/ run-of-the-mill ~ -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чтиво</w:t>
      </w: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rPr>
          <w:color w:val="FFFFFF" w:themeColor="background1"/>
          <w:lang w:val="en-US"/>
        </w:rPr>
      </w:pPr>
    </w:p>
    <w:p w:rsidR="00362872" w:rsidRDefault="00362872" w:rsidP="00362872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KINDNESS</w:t>
      </w:r>
      <w:r>
        <w:rPr>
          <w:b/>
          <w:color w:val="FFFF00"/>
          <w:highlight w:val="black"/>
        </w:rPr>
        <w:t xml:space="preserve"> ** [ʹ</w:t>
      </w:r>
      <w:r>
        <w:rPr>
          <w:b/>
          <w:color w:val="FFFF00"/>
          <w:highlight w:val="black"/>
          <w:lang w:val="en-US"/>
        </w:rPr>
        <w:t>ka</w:t>
      </w:r>
      <w:r>
        <w:rPr>
          <w:b/>
          <w:color w:val="FFFF00"/>
          <w:highlight w:val="black"/>
        </w:rPr>
        <w:t>ı</w:t>
      </w:r>
      <w:r>
        <w:rPr>
          <w:b/>
          <w:color w:val="FFFF00"/>
          <w:highlight w:val="black"/>
          <w:lang w:val="en-US"/>
        </w:rPr>
        <w:t>ndn</w:t>
      </w:r>
      <w:r>
        <w:rPr>
          <w:b/>
          <w:color w:val="FFFF00"/>
          <w:highlight w:val="black"/>
        </w:rPr>
        <w:t>ı</w:t>
      </w:r>
      <w:r>
        <w:rPr>
          <w:b/>
          <w:color w:val="FFFF00"/>
          <w:highlight w:val="black"/>
          <w:lang w:val="en-US"/>
        </w:rPr>
        <w:t>s</w:t>
      </w:r>
      <w:r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n</w:t>
      </w:r>
    </w:p>
    <w:p w:rsidR="00362872" w:rsidRDefault="00362872" w:rsidP="00362872">
      <w:pPr>
        <w:rPr>
          <w:color w:val="FFFF00"/>
          <w:highlight w:val="black"/>
        </w:rPr>
      </w:pPr>
      <w:r>
        <w:rPr>
          <w:color w:val="FFFF00"/>
          <w:highlight w:val="black"/>
        </w:rPr>
        <w:t>1. доброта; доброжелательность, сердечность; любезность; благожелательность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of heart - душевная доброта, сердечность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do smth. out of ~ - сделать что-л. по доброте сердечной </w:t>
      </w:r>
      <w:r>
        <w:rPr>
          <w:i/>
          <w:color w:val="FFFFFF" w:themeColor="background1"/>
          <w:highlight w:val="black"/>
        </w:rPr>
        <w:t>/душевной/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любезность, одолжение; услуга, доброе дело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personal [great] ~ - личное [большое] одолжение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show /to do/ smb. a ~ - оказывать кому-л. любезность /услугу/; сделать кому-л. одолжение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 me the ~ to shut up - </w:t>
      </w:r>
      <w:r>
        <w:rPr>
          <w:i/>
          <w:color w:val="FFFFFF" w:themeColor="background1"/>
          <w:highlight w:val="black"/>
        </w:rPr>
        <w:t>будьте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добры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помолчите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received many ~es from him - он не раз оказывал мне любезность /услуги/; он сделал мне немало добра</w:t>
      </w: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DISMISS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}</w:t>
      </w:r>
    </w:p>
    <w:p w:rsidR="00362872" w:rsidRDefault="00362872" w:rsidP="00362872">
      <w:pPr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DISMISSED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1. отпускать; распускать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00"/>
        </w:rPr>
      </w:pPr>
      <w:r>
        <w:rPr>
          <w:i/>
          <w:color w:val="FFFF00"/>
        </w:rPr>
        <w:t>to ~ the assembly - распустить собравшихся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guests - (вежливо) выпроводить /не задерживать/ гостей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 xml:space="preserve">2) </w:t>
      </w:r>
      <w:proofErr w:type="gramStart"/>
      <w:r>
        <w:rPr>
          <w:color w:val="FFFFFF" w:themeColor="background1"/>
        </w:rPr>
        <w:t>воен.распускать</w:t>
      </w:r>
      <w:proofErr w:type="gramEnd"/>
      <w:r>
        <w:rPr>
          <w:color w:val="FFFFFF" w:themeColor="background1"/>
        </w:rPr>
        <w:t xml:space="preserve"> (строй)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~ed! - разойдись! (команда)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3) расходиться (тж. воен.)</w:t>
      </w:r>
    </w:p>
    <w:p w:rsidR="00362872" w:rsidRDefault="00362872" w:rsidP="00362872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2. увольнять, освобождать от работы</w:t>
      </w:r>
      <w:r>
        <w:rPr>
          <w:color w:val="FFFFFF" w:themeColor="background1"/>
          <w:lang w:val="en-US"/>
        </w:rPr>
        <w:t>,</w:t>
      </w:r>
      <w:r>
        <w:rPr>
          <w:color w:val="FFFFFF" w:themeColor="background1"/>
        </w:rPr>
        <w:t xml:space="preserve"> обязанностей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servant {an official} - </w:t>
      </w:r>
      <w:r>
        <w:rPr>
          <w:i/>
          <w:color w:val="FFFFFF" w:themeColor="background1"/>
        </w:rPr>
        <w:t>уволить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слугу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чиновника</w:t>
      </w:r>
      <w:r>
        <w:rPr>
          <w:i/>
          <w:color w:val="FFFFFF" w:themeColor="background1"/>
          <w:lang w:val="en-US"/>
        </w:rPr>
        <w:t>}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3. отклонять, отказывать, отвергать, отбрасывать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doubts {hesitations} - отбросить сомнения {колебания}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idea - оставить мысль, отказаться от мысли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possibility - не допускать возможности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~ a matter from one's thoughts - </w:t>
      </w:r>
      <w:r>
        <w:rPr>
          <w:i/>
          <w:color w:val="FFFFFF" w:themeColor="background1"/>
        </w:rPr>
        <w:t>перестать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чём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>.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information as incorrect - отмахнуться от этой информации как неверной</w:t>
      </w:r>
    </w:p>
    <w:p w:rsidR="00362872" w:rsidRDefault="00362872" w:rsidP="00362872">
      <w:pPr>
        <w:pStyle w:val="a7"/>
        <w:numPr>
          <w:ilvl w:val="0"/>
          <w:numId w:val="10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smb.'s comment about medical care - отвести чьи-л. высказывания о здравоохранении (как неосновательные)</w:t>
      </w: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color w:val="FFFFFF" w:themeColor="background1"/>
        </w:rPr>
      </w:pPr>
    </w:p>
    <w:p w:rsidR="00362872" w:rsidRDefault="00362872" w:rsidP="00362872">
      <w:pPr>
        <w:rPr>
          <w:color w:val="FF0000"/>
        </w:rPr>
      </w:pPr>
    </w:p>
    <w:p w:rsidR="00362872" w:rsidRDefault="00362872" w:rsidP="00362872">
      <w:pPr>
        <w:shd w:val="clear" w:color="auto" w:fill="000000" w:themeFill="text1"/>
        <w:tabs>
          <w:tab w:val="left" w:pos="4741"/>
        </w:tabs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>HUMILITY ** [</w:t>
      </w:r>
      <w:proofErr w:type="gramStart"/>
      <w:r>
        <w:rPr>
          <w:b/>
          <w:color w:val="FFFF00"/>
          <w:highlight w:val="black"/>
          <w:shd w:val="clear" w:color="auto" w:fill="FFFFFF"/>
        </w:rPr>
        <w:t>hju:ʹ</w:t>
      </w:r>
      <w:proofErr w:type="gramEnd"/>
      <w:r>
        <w:rPr>
          <w:b/>
          <w:color w:val="FFFF00"/>
          <w:highlight w:val="black"/>
          <w:shd w:val="clear" w:color="auto" w:fill="FFFFFF"/>
        </w:rPr>
        <w:t>mılıtı] </w:t>
      </w:r>
      <w:r>
        <w:rPr>
          <w:b/>
          <w:i/>
          <w:iCs/>
          <w:color w:val="FFFF00"/>
          <w:highlight w:val="black"/>
          <w:shd w:val="clear" w:color="auto" w:fill="FFFFFF"/>
        </w:rPr>
        <w:t>n</w:t>
      </w:r>
    </w:p>
    <w:p w:rsidR="00362872" w:rsidRDefault="00362872" w:rsidP="00362872">
      <w:pPr>
        <w:shd w:val="clear" w:color="auto" w:fill="000000" w:themeFill="text1"/>
        <w:tabs>
          <w:tab w:val="left" w:pos="4741"/>
        </w:tabs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смирение, смиренность, покорность, кротость</w:t>
      </w:r>
    </w:p>
    <w:p w:rsidR="00362872" w:rsidRDefault="00362872" w:rsidP="00362872">
      <w:pPr>
        <w:shd w:val="clear" w:color="auto" w:fill="000000" w:themeFill="text1"/>
        <w:tabs>
          <w:tab w:val="left" w:pos="4741"/>
        </w:tabs>
        <w:rPr>
          <w:rFonts w:cstheme="minorBidi"/>
          <w:color w:val="FFFF00"/>
          <w:szCs w:val="22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скромность; застенчивость</w:t>
      </w:r>
    </w:p>
    <w:p w:rsidR="00362872" w:rsidRDefault="00362872" w:rsidP="00362872">
      <w:pPr>
        <w:pStyle w:val="a7"/>
        <w:numPr>
          <w:ilvl w:val="0"/>
          <w:numId w:val="103"/>
        </w:numPr>
        <w:shd w:val="clear" w:color="auto" w:fill="000000" w:themeFill="text1"/>
        <w:tabs>
          <w:tab w:val="left" w:pos="4741"/>
        </w:tabs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with /in/ all ~ - со всей покорностью, безропотно</w:t>
      </w:r>
    </w:p>
    <w:p w:rsidR="00362872" w:rsidRDefault="00362872" w:rsidP="00362872">
      <w:pPr>
        <w:shd w:val="clear" w:color="auto" w:fill="000000" w:themeFill="text1"/>
        <w:tabs>
          <w:tab w:val="left" w:pos="4741"/>
        </w:tabs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скромность; сдержанность, умеренность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lastRenderedPageBreak/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смиренный</w:t>
      </w: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362872" w:rsidRDefault="00362872" w:rsidP="00362872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INITIATIVE ** [ıʹnıʃətıv]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1. инициатива, почин, начинание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undeveloped ~ - начинание, не получившее поддержки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do smth. on one‘s own ~ - сделать что-л. по собственной инициативе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take the ~ in doing smth. /in the matter/ - проявить инициативу в чём-л.; взять на себя инициативу в каком-л. деле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инициативность, находчивость, предприимчивость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show /to display/ ~ - </w:t>
      </w:r>
      <w:r>
        <w:rPr>
          <w:i/>
          <w:color w:val="FFFFFF" w:themeColor="background1"/>
          <w:highlight w:val="black"/>
        </w:rPr>
        <w:t>проявлять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инициативу</w:t>
      </w:r>
    </w:p>
    <w:p w:rsidR="00362872" w:rsidRDefault="00362872" w:rsidP="00362872">
      <w:pPr>
        <w:pStyle w:val="a7"/>
        <w:numPr>
          <w:ilvl w:val="0"/>
          <w:numId w:val="10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man of marked ~ - необычайно инициативный человек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1) начинающий; начальный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вводный; предварительный, исходный </w:t>
      </w:r>
    </w:p>
    <w:p w:rsidR="00362872" w:rsidRDefault="00362872" w:rsidP="0036287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инициативный, предприимчивый, способный к самостоятельным действиям</w:t>
      </w: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RELIANCE ** {rıʹlaıəns} n</w:t>
      </w:r>
    </w:p>
    <w:p w:rsidR="00362872" w:rsidRDefault="00362872" w:rsidP="00362872">
      <w:pPr>
        <w:rPr>
          <w:color w:val="FFFF00"/>
        </w:rPr>
      </w:pPr>
      <w:r>
        <w:rPr>
          <w:color w:val="FFFF00"/>
        </w:rPr>
        <w:t>1. доверие; уверенность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have /to put, to place/ ~ in /on, upon/ smb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кого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>.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put little ~ in him - я мало на него полагаюсь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 is no ~ to be placed on his word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нельзя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положиться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2. опора, надежда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~ on promises - надеяться на выполнение обещаний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his chief ~ was his own courage - он мог рассчитывать /надеяться/ только на свою смелость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on military power to achieve political ends - опора на военную мощь для достижения политических целей</w:t>
      </w:r>
    </w:p>
    <w:p w:rsidR="00362872" w:rsidRDefault="00362872" w:rsidP="00362872">
      <w:pPr>
        <w:rPr>
          <w:color w:val="FFFFFF" w:themeColor="background1"/>
        </w:rPr>
      </w:pPr>
      <w:r>
        <w:rPr>
          <w:color w:val="FFFFFF" w:themeColor="background1"/>
        </w:rPr>
        <w:t>3 зависимость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Perhaps lessening our reliance on foreign oil is silly.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Возможно, уменьшение зависимости от зарубежной нефти и глупо.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You live in the dark as long as I have and you lose your reliance on it... only then, can you truly begin to live in the light.</w:t>
      </w:r>
    </w:p>
    <w:p w:rsidR="00362872" w:rsidRDefault="00362872" w:rsidP="00362872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Когда вы проживете во тьме, столько же сколько и я, потеряете свою зависимость от него... только тогда вы по-настоящему начнете видеть свет.</w:t>
      </w: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Default="00362872" w:rsidP="00362872">
      <w:pPr>
        <w:rPr>
          <w:color w:val="FFFFFF" w:themeColor="background1"/>
          <w:highlight w:val="black"/>
        </w:rPr>
      </w:pPr>
    </w:p>
    <w:p w:rsidR="00362872" w:rsidRPr="00362872" w:rsidRDefault="00362872" w:rsidP="00362872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EXPENSE</w:t>
      </w:r>
      <w:r w:rsidRPr="00362872">
        <w:rPr>
          <w:b/>
          <w:color w:val="FFFF00"/>
          <w:highlight w:val="black"/>
        </w:rPr>
        <w:t xml:space="preserve"> ** [ı</w:t>
      </w:r>
      <w:r>
        <w:rPr>
          <w:b/>
          <w:color w:val="FFFF00"/>
          <w:highlight w:val="black"/>
          <w:lang w:val="en-US"/>
        </w:rPr>
        <w:t>k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spens</w:t>
      </w:r>
      <w:r w:rsidRPr="00362872">
        <w:rPr>
          <w:b/>
          <w:color w:val="FFFF00"/>
          <w:highlight w:val="black"/>
        </w:rPr>
        <w:t>]</w:t>
      </w:r>
    </w:p>
    <w:p w:rsidR="00362872" w:rsidRPr="00362872" w:rsidRDefault="00362872" w:rsidP="00362872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</w:t>
      </w:r>
      <w:r w:rsidRPr="00362872">
        <w:rPr>
          <w:b/>
          <w:i/>
          <w:color w:val="FFFF00"/>
          <w:highlight w:val="black"/>
        </w:rPr>
        <w:t xml:space="preserve">. </w:t>
      </w:r>
      <w:r w:rsidRPr="00362872">
        <w:rPr>
          <w:color w:val="FFFF00"/>
          <w:highlight w:val="black"/>
        </w:rPr>
        <w:t xml:space="preserve">1. </w:t>
      </w:r>
      <w:r>
        <w:rPr>
          <w:color w:val="FFFF00"/>
          <w:highlight w:val="black"/>
        </w:rPr>
        <w:t>расход</w:t>
      </w:r>
      <w:r w:rsidRPr="00362872">
        <w:rPr>
          <w:color w:val="FFFF00"/>
          <w:highlight w:val="black"/>
        </w:rPr>
        <w:t xml:space="preserve">; </w:t>
      </w:r>
      <w:r>
        <w:rPr>
          <w:color w:val="FFFF00"/>
          <w:highlight w:val="black"/>
        </w:rPr>
        <w:t>трата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to go to ~ - тратитьсяat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an ~ of over 50,000 dollars - с затратой свыше </w:t>
      </w:r>
      <w:r>
        <w:rPr>
          <w:i/>
          <w:color w:val="FFFFFF" w:themeColor="background1"/>
          <w:highlight w:val="black"/>
        </w:rPr>
        <w:t>50 000 долларов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at one‘s own ~ - за свой счёт, на свои средства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go to the ~ of smth. - выделить средства на что-л.; раскошелиться на что-л.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put smb. to ~ - вводить кого-л. в расход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❝</w:t>
      </w:r>
      <w:r>
        <w:rPr>
          <w:i/>
          <w:color w:val="FFFFFF" w:themeColor="background1"/>
          <w:highlight w:val="black"/>
        </w:rPr>
        <w:t>Expense no object</w:t>
      </w:r>
      <w:r>
        <w:rPr>
          <w:rFonts w:ascii="Segoe UI Symbol" w:hAnsi="Segoe UI Symbol" w:cs="Segoe UI Symbol"/>
          <w:i/>
          <w:color w:val="FFFFFF" w:themeColor="background1"/>
          <w:highlight w:val="black"/>
        </w:rPr>
        <w:t>❞</w:t>
      </w:r>
      <w:r>
        <w:rPr>
          <w:i/>
          <w:color w:val="FFFFFF" w:themeColor="background1"/>
          <w:highlight w:val="black"/>
        </w:rPr>
        <w:t xml:space="preserve"> - «за расходами не постою» (в объявлении)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обыкн. Pl расходы, издержки, цена, стоимость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incidental {travelling} ~s - непредвиденные {дорожные} расходы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running ~s - эксплуатационные затраты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production - эк. издержки производства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3. </w:t>
      </w:r>
      <w:proofErr w:type="gramStart"/>
      <w:r>
        <w:rPr>
          <w:color w:val="FFFFFF" w:themeColor="background1"/>
          <w:highlight w:val="black"/>
        </w:rPr>
        <w:t>счёт</w:t>
      </w:r>
      <w:proofErr w:type="gramEnd"/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цена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at the ~ of one‘s health - </w:t>
      </w:r>
      <w:r>
        <w:rPr>
          <w:i/>
          <w:color w:val="FFFFFF" w:themeColor="background1"/>
          <w:highlight w:val="black"/>
        </w:rPr>
        <w:t>за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счёт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ценой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своего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здоровья</w:t>
      </w:r>
    </w:p>
    <w:p w:rsidR="00362872" w:rsidRDefault="00362872" w:rsidP="00362872">
      <w:pPr>
        <w:pStyle w:val="a7"/>
        <w:numPr>
          <w:ilvl w:val="0"/>
          <w:numId w:val="10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at the ~ of one‘s life - </w:t>
      </w:r>
      <w:r>
        <w:rPr>
          <w:i/>
          <w:color w:val="FFFFFF" w:themeColor="background1"/>
          <w:highlight w:val="black"/>
        </w:rPr>
        <w:t>ценою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жизни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4 </w:t>
      </w:r>
      <w:r>
        <w:rPr>
          <w:color w:val="FFFFFF" w:themeColor="background1"/>
          <w:highlight w:val="black"/>
        </w:rPr>
        <w:t>ущерб</w:t>
      </w:r>
    </w:p>
    <w:p w:rsidR="00362872" w:rsidRDefault="00362872" w:rsidP="00362872">
      <w:pPr>
        <w:pStyle w:val="a7"/>
        <w:numPr>
          <w:ilvl w:val="0"/>
          <w:numId w:val="10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would become accessory to a plot perpetrated at the expense of a third party. - ...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вашим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соучастником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ущерб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третьему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лицу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62872" w:rsidRDefault="00362872" w:rsidP="00362872">
      <w:pPr>
        <w:pStyle w:val="a7"/>
        <w:numPr>
          <w:ilvl w:val="0"/>
          <w:numId w:val="10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But not at the expense of our cause. -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ущерб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нашему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делу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62872" w:rsidRDefault="00362872" w:rsidP="00362872">
      <w:pPr>
        <w:pStyle w:val="a7"/>
        <w:numPr>
          <w:ilvl w:val="0"/>
          <w:numId w:val="10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At the expense of searching for Hook?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ущерб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поискам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Крюка</w:t>
      </w:r>
      <w:r>
        <w:rPr>
          <w:i/>
          <w:color w:val="FFFFFF" w:themeColor="background1"/>
          <w:highlight w:val="black"/>
          <w:lang w:val="en-US"/>
        </w:rPr>
        <w:t>?</w:t>
      </w:r>
    </w:p>
    <w:p w:rsidR="00362872" w:rsidRDefault="00362872" w:rsidP="00362872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ПРИЛ</w:t>
      </w:r>
      <w:r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. </w:t>
      </w:r>
      <w:r>
        <w:rPr>
          <w:color w:val="FFFFFF" w:themeColor="background1"/>
          <w:highlight w:val="black"/>
          <w:bdr w:val="none" w:sz="0" w:space="0" w:color="auto" w:frame="1"/>
        </w:rPr>
        <w:t>расходный</w:t>
      </w:r>
    </w:p>
    <w:p w:rsidR="00362872" w:rsidRDefault="00362872" w:rsidP="00362872">
      <w:pPr>
        <w:pStyle w:val="a7"/>
        <w:numPr>
          <w:ilvl w:val="0"/>
          <w:numId w:val="108"/>
        </w:numPr>
        <w:shd w:val="clear" w:color="auto" w:fill="000000" w:themeFill="text1"/>
        <w:ind w:left="77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expense account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расходный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сче</w:t>
      </w: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362872" w:rsidRDefault="00362872" w:rsidP="0036287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GENUINE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ʹdʒenjʋın</w:t>
      </w:r>
      <w:r>
        <w:rPr>
          <w:b/>
          <w:color w:val="FFFFFF" w:themeColor="background1"/>
          <w:highlight w:val="black"/>
        </w:rPr>
        <w:t>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подлинный, истинный, настоящий, аутентичный, достоверный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manuscript - подлинная рукопись; оригинал рукописи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text of a treaty - подлинный /аутентичный/ текст договора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Rubens - подлинный Рубенс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картина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diamond - настоящий бриллиант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wool - чистая шерсть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case of smallpox - несомненный случай оспы</w:t>
      </w:r>
    </w:p>
    <w:p w:rsidR="004B4226" w:rsidRDefault="004B4226" w:rsidP="00362872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that‘s the ~ article! - 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точно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!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искренний, неподдельный, прямой</w:t>
      </w:r>
    </w:p>
    <w:p w:rsidR="004B4226" w:rsidRDefault="004B4226" w:rsidP="00362872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sorrow [repentance, respect] - искреннее /неподдельное/ горе [раскаяние, уважение]</w:t>
      </w:r>
    </w:p>
    <w:p w:rsidR="004B4226" w:rsidRDefault="004B4226" w:rsidP="00362872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a very ~ person - он очень прямой человек</w:t>
      </w:r>
    </w:p>
    <w:p w:rsidR="004B4226" w:rsidRDefault="004B4226" w:rsidP="00362872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with ~ pleasure - с нескрываемым /искренним/ удовольствием</w:t>
      </w:r>
    </w:p>
    <w:p w:rsidR="004B4226" w:rsidRDefault="004B4226" w:rsidP="00362872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buyer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ком. жарг. </w:t>
      </w:r>
      <w:r>
        <w:rPr>
          <w:i/>
          <w:color w:val="FFFFFF" w:themeColor="background1"/>
          <w:highlight w:val="black"/>
          <w:shd w:val="clear" w:color="auto" w:fill="FFFFFF"/>
        </w:rPr>
        <w:t>серьёзный покупатель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с.-х. </w:t>
      </w:r>
      <w:r>
        <w:rPr>
          <w:color w:val="FFFFFF" w:themeColor="background1"/>
          <w:highlight w:val="black"/>
          <w:shd w:val="clear" w:color="auto" w:fill="FFFFFF"/>
        </w:rPr>
        <w:t>чистопородный</w:t>
      </w:r>
    </w:p>
    <w:p w:rsidR="004B4226" w:rsidRDefault="004B4226" w:rsidP="00362872">
      <w:pPr>
        <w:pStyle w:val="a7"/>
        <w:numPr>
          <w:ilvl w:val="0"/>
          <w:numId w:val="70"/>
        </w:num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bull-dog of ~ breed - </w:t>
      </w:r>
      <w:r>
        <w:rPr>
          <w:i/>
          <w:color w:val="FFFFFF" w:themeColor="background1"/>
          <w:highlight w:val="black"/>
          <w:shd w:val="clear" w:color="auto" w:fill="FFFFFF"/>
        </w:rPr>
        <w:t>чистопородный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бульдог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</w:rPr>
        <w:t>MERELY ** [ʹmıəlı]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только, просто; единственно, лишь, чисто</w:t>
      </w:r>
    </w:p>
    <w:p w:rsidR="004B4226" w:rsidRDefault="004B4226" w:rsidP="00362872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is ~ a coincidence {/lang] - это просто совпадение {случай /случайность/}</w:t>
      </w:r>
    </w:p>
    <w:p w:rsidR="004B4226" w:rsidRDefault="004B4226" w:rsidP="00362872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I ~ asked his name - я только /просто/ спросил, как его зовут</w:t>
      </w:r>
    </w:p>
    <w:p w:rsidR="004B4226" w:rsidRDefault="004B4226" w:rsidP="00362872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she is ~ a child - она ещё /всего лишь/ ребёнок</w:t>
      </w:r>
    </w:p>
    <w:p w:rsidR="004B4226" w:rsidRDefault="004B4226" w:rsidP="00362872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 word - одно лишь слово</w:t>
      </w:r>
    </w:p>
    <w:p w:rsidR="004B4226" w:rsidRDefault="004B4226" w:rsidP="00362872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not ~ ... but also ... - не только ..., но и ...</w:t>
      </w: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Default="004B4226" w:rsidP="00733FF6">
      <w:pPr>
        <w:shd w:val="clear" w:color="auto" w:fill="000000" w:themeFill="text1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ACTING ** [ʹæktıŋ]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>1 театр. Игра, актерство, актерская игра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pl дела, поступки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активная, энергичная деятельность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4 действие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double acting </w:t>
      </w:r>
      <w:r>
        <w:rPr>
          <w:i/>
          <w:color w:val="FFFFFF" w:themeColor="background1"/>
          <w:highlight w:val="black"/>
        </w:rPr>
        <w:t>– двойное действие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исполняющий обязанности; временный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manager - исполняющий обязанности управляющего /менеджера/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officer - воен. исполняющий обязанности офицера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rank - воен. временный чин, соответствующий временно занимаемой должности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действующий, работающий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model - действующая модель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Acting Army - воен. действующая армия</w:t>
      </w: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i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актерский</w:t>
      </w:r>
    </w:p>
    <w:p w:rsidR="004B4226" w:rsidRDefault="004B4226" w:rsidP="00362872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professional acting debut – профессиональный актерский дебют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733FF6" w:rsidRDefault="004B4226" w:rsidP="00733FF6">
      <w:pPr>
        <w:jc w:val="center"/>
        <w:rPr>
          <w:b/>
          <w:i/>
          <w:color w:val="FFFF00"/>
          <w:lang w:val="en-US"/>
        </w:rPr>
      </w:pPr>
      <w:r w:rsidRPr="00733FF6">
        <w:rPr>
          <w:b/>
          <w:i/>
          <w:color w:val="FFFF00"/>
          <w:lang w:val="en-US"/>
        </w:rPr>
        <w:t>PLANT ** {plɑ:nt}</w:t>
      </w:r>
    </w:p>
    <w:p w:rsidR="004B4226" w:rsidRPr="00733FF6" w:rsidRDefault="004B4226" w:rsidP="00733FF6">
      <w:pPr>
        <w:rPr>
          <w:b/>
          <w:i/>
          <w:color w:val="FFFF00"/>
          <w:lang w:val="en-US"/>
        </w:rPr>
      </w:pPr>
      <w:r w:rsidRPr="00733FF6">
        <w:rPr>
          <w:b/>
          <w:i/>
          <w:color w:val="FFFF00"/>
          <w:lang w:val="en-US"/>
        </w:rPr>
        <w:t>PLANTED</w:t>
      </w:r>
    </w:p>
    <w:p w:rsidR="004B4226" w:rsidRPr="00733FF6" w:rsidRDefault="004B4226" w:rsidP="00733FF6">
      <w:pPr>
        <w:rPr>
          <w:b/>
          <w:i/>
          <w:color w:val="FFFF00"/>
          <w:u w:val="single"/>
          <w:lang w:val="en-US"/>
        </w:rPr>
      </w:pPr>
      <w:r w:rsidRPr="00733FF6">
        <w:rPr>
          <w:b/>
          <w:i/>
          <w:color w:val="FFFF00"/>
          <w:u w:val="single"/>
          <w:lang w:val="en-US"/>
        </w:rPr>
        <w:t>1-</w:t>
      </w:r>
      <w:r w:rsidRPr="00733FF6">
        <w:rPr>
          <w:b/>
          <w:i/>
          <w:color w:val="FFFF00"/>
          <w:u w:val="single"/>
        </w:rPr>
        <w:t>е</w:t>
      </w:r>
      <w:r w:rsidRPr="00733FF6">
        <w:rPr>
          <w:b/>
          <w:i/>
          <w:color w:val="FFFF00"/>
          <w:u w:val="single"/>
          <w:lang w:val="en-US"/>
        </w:rPr>
        <w:t xml:space="preserve"> </w:t>
      </w:r>
      <w:r w:rsidRPr="00733FF6">
        <w:rPr>
          <w:b/>
          <w:i/>
          <w:color w:val="FFFF00"/>
          <w:u w:val="single"/>
        </w:rPr>
        <w:t>значение</w:t>
      </w:r>
    </w:p>
    <w:p w:rsidR="004B4226" w:rsidRPr="00733FF6" w:rsidRDefault="004B4226" w:rsidP="00733FF6">
      <w:pPr>
        <w:rPr>
          <w:color w:val="FFFF00"/>
          <w:lang w:val="en-US"/>
        </w:rPr>
      </w:pPr>
      <w:r w:rsidRPr="00733FF6">
        <w:rPr>
          <w:color w:val="FFFF00"/>
          <w:lang w:val="en-US"/>
        </w:rPr>
        <w:t xml:space="preserve">1. </w:t>
      </w:r>
      <w:r w:rsidRPr="00733FF6">
        <w:rPr>
          <w:color w:val="FFFF00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garden ~s - </w:t>
      </w:r>
      <w:r>
        <w:rPr>
          <w:i/>
          <w:color w:val="FFFFFF" w:themeColor="background1"/>
        </w:rPr>
        <w:t>садовые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растения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herbaceous {flowering} ~ - </w:t>
      </w:r>
      <w:r>
        <w:rPr>
          <w:i/>
          <w:color w:val="FFFFFF" w:themeColor="background1"/>
        </w:rPr>
        <w:t>травянистое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цветущее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pot {house} ~ - </w:t>
      </w:r>
      <w:r>
        <w:rPr>
          <w:i/>
          <w:color w:val="FFFFFF" w:themeColor="background1"/>
        </w:rPr>
        <w:t>горшечное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комнатное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hothouse /warmhouse/ ~ - </w:t>
      </w:r>
      <w:r>
        <w:rPr>
          <w:i/>
          <w:color w:val="FFFFFF" w:themeColor="background1"/>
        </w:rPr>
        <w:t>тепличное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wild ~ - </w:t>
      </w:r>
      <w:r>
        <w:rPr>
          <w:i/>
          <w:color w:val="FFFFFF" w:themeColor="background1"/>
        </w:rPr>
        <w:t>дикорастущее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summer {winter} ~ - </w:t>
      </w:r>
      <w:r>
        <w:rPr>
          <w:i/>
          <w:color w:val="FFFFFF" w:themeColor="background1"/>
        </w:rPr>
        <w:t>яровое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озимое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362872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protection - с.-</w:t>
      </w:r>
      <w:proofErr w:type="gramStart"/>
      <w:r>
        <w:rPr>
          <w:i/>
          <w:color w:val="FFFFFF" w:themeColor="background1"/>
        </w:rPr>
        <w:t>х.защита</w:t>
      </w:r>
      <w:proofErr w:type="gramEnd"/>
      <w:r>
        <w:rPr>
          <w:i/>
          <w:color w:val="FFFFFF" w:themeColor="background1"/>
        </w:rPr>
        <w:t xml:space="preserve"> растений</w:t>
      </w:r>
    </w:p>
    <w:p w:rsidR="004B4226" w:rsidRPr="00733FF6" w:rsidRDefault="004B4226" w:rsidP="00733FF6">
      <w:pPr>
        <w:rPr>
          <w:color w:val="FFFF00"/>
        </w:rPr>
      </w:pPr>
      <w:r w:rsidRPr="00733FF6">
        <w:rPr>
          <w:color w:val="FFFF00"/>
        </w:rPr>
        <w:t>2 саженец; сеянец; (посаженный) черенок, отводок</w:t>
      </w:r>
    </w:p>
    <w:p w:rsidR="004B4226" w:rsidRDefault="004B4226" w:rsidP="00362872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 w:rsidRPr="00733FF6">
        <w:rPr>
          <w:i/>
          <w:color w:val="FFFF00"/>
        </w:rPr>
        <w:t>cabbage ~s - саженцы капусты</w:t>
      </w:r>
    </w:p>
    <w:p w:rsidR="004B4226" w:rsidRDefault="004B4226" w:rsidP="00733FF6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сажать; сеять, засаживать</w:t>
      </w:r>
    </w:p>
    <w:p w:rsidR="004B4226" w:rsidRDefault="004B4226" w:rsidP="00362872">
      <w:pPr>
        <w:pStyle w:val="a7"/>
        <w:numPr>
          <w:ilvl w:val="0"/>
          <w:numId w:val="7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tree - посадить дерево</w:t>
      </w:r>
    </w:p>
    <w:p w:rsidR="004B4226" w:rsidRDefault="004B4226" w:rsidP="00362872">
      <w:pPr>
        <w:pStyle w:val="a7"/>
        <w:numPr>
          <w:ilvl w:val="0"/>
          <w:numId w:val="7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garden - </w:t>
      </w:r>
      <w:r>
        <w:rPr>
          <w:i/>
          <w:color w:val="FFFFFF" w:themeColor="background1"/>
        </w:rPr>
        <w:t>разбивать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сад</w:t>
      </w:r>
    </w:p>
    <w:p w:rsidR="004B4226" w:rsidRDefault="004B4226" w:rsidP="00362872">
      <w:pPr>
        <w:pStyle w:val="a7"/>
        <w:numPr>
          <w:ilvl w:val="0"/>
          <w:numId w:val="7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field with wheat - </w:t>
      </w:r>
      <w:r>
        <w:rPr>
          <w:i/>
          <w:color w:val="FFFFFF" w:themeColor="background1"/>
        </w:rPr>
        <w:t>засеять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пшеницей</w:t>
      </w:r>
    </w:p>
    <w:p w:rsidR="004B4226" w:rsidRDefault="004B4226" w:rsidP="00362872">
      <w:pPr>
        <w:pStyle w:val="a7"/>
        <w:numPr>
          <w:ilvl w:val="0"/>
          <w:numId w:val="7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a crop - </w:t>
      </w:r>
      <w:proofErr w:type="gramStart"/>
      <w:r>
        <w:rPr>
          <w:i/>
          <w:color w:val="FFFFFF" w:themeColor="background1"/>
        </w:rPr>
        <w:t>амер.засаживать</w:t>
      </w:r>
      <w:proofErr w:type="gramEnd"/>
      <w:r>
        <w:rPr>
          <w:i/>
          <w:color w:val="FFFFFF" w:themeColor="background1"/>
        </w:rPr>
        <w:t xml:space="preserve"> какой-л. культурой</w:t>
      </w:r>
    </w:p>
    <w:p w:rsidR="004B4226" w:rsidRDefault="004B4226" w:rsidP="00362872">
      <w:pPr>
        <w:pStyle w:val="a7"/>
        <w:numPr>
          <w:ilvl w:val="0"/>
          <w:numId w:val="7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small oasis is ~ed with palms - этот небольшой оазис засажен пальмами</w:t>
      </w:r>
    </w:p>
    <w:p w:rsidR="004B4226" w:rsidRDefault="004B4226" w:rsidP="00733FF6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СУЩ. 1 завод, фабрика; предприятие</w:t>
      </w:r>
    </w:p>
    <w:p w:rsidR="004B4226" w:rsidRDefault="004B4226" w:rsidP="00362872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manufacturing ~ - а) предприятие обрабатывающей промышленности; б) завод-изготовитель</w:t>
      </w:r>
    </w:p>
    <w:p w:rsidR="004B4226" w:rsidRDefault="004B4226" w:rsidP="00362872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engineering ~ - машиностроительный завод</w:t>
      </w:r>
    </w:p>
    <w:p w:rsidR="004B4226" w:rsidRDefault="004B4226" w:rsidP="00362872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heavy engineering ~ - завод тяжёлого машиностроения</w:t>
      </w:r>
    </w:p>
    <w:p w:rsidR="004B4226" w:rsidRDefault="004B4226" w:rsidP="00362872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concrete {machine-tool} ~ - бетонный {станкостроительный} завод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 станция</w:t>
      </w:r>
    </w:p>
    <w:p w:rsidR="004B4226" w:rsidRDefault="004B4226" w:rsidP="00362872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power ~ - а) электростанция; б) силовая установка</w:t>
      </w:r>
    </w:p>
    <w:p w:rsidR="004B4226" w:rsidRDefault="004B4226" w:rsidP="00362872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hydroelectric (power) ~ - гидроэлектростанция, ГЭС</w:t>
      </w:r>
    </w:p>
    <w:p w:rsidR="004B4226" w:rsidRDefault="004B4226" w:rsidP="00362872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nuclear /atomic/ power ~ - атомная электростанция</w:t>
      </w:r>
    </w:p>
    <w:p w:rsidR="004B4226" w:rsidRDefault="004B4226" w:rsidP="00362872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steam power ~ - теплоэлектростанция, ТЭЦ</w:t>
      </w:r>
    </w:p>
    <w:p w:rsidR="004B4226" w:rsidRDefault="004B4226" w:rsidP="00362872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storage ~ - гидроаккумулирующая электростанция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TRANQUILLITY ** [træŋ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kwılıtı] n</w:t>
      </w:r>
    </w:p>
    <w:p w:rsidR="004B4226" w:rsidRDefault="004B4226" w:rsidP="00733FF6">
      <w:pPr>
        <w:rPr>
          <w:b/>
          <w:i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амер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b/>
          <w:i/>
          <w:color w:val="FFFFFF" w:themeColor="background1"/>
          <w:highlight w:val="black"/>
          <w:lang w:val="en-US"/>
        </w:rPr>
        <w:t>TRANQUILITY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;1. спокойствие, покой, неподвижность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absolute tranquillity – абсолютное спокойствие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complete tranquillity – полный покой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I was silent; Helen had calmed me; but in the tranquillity she imparted there was an alloy of inexpressible sadness.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молчала. Элен успокоила меня, но в этом покое была какая-то неизъяснимая печаль.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 doctor, on examining the case for himself, spoke hopefully to him of its having a favourable termination, if we could only preserve around her perfect and constant tranquillity.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Врач, уяснив себе картину болезни, оставил ему надежду на благоприятный исход при условии, что мы окружим больную полным покоем.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уравновешенность, невозмутимость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безмятежность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War and constant pain and hard work had been powerless against their sweet tranquillity.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Ни война, ни постоянные беды и тяжелая работа не разрушили мягкой безмятежности ее взгляда.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This state of tranquillity could not endure for many days, nor perhaps for many hours; so Dr. Donaldson assured Margaret.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Доктор Дональдсон предупредил Маргарет, что это состояние безмятежности не продлится долго.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It has selfesteem and tranquillity or something.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 них есть самооценка и безмятежность и вообще.</w:t>
      </w: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VERIFY ** {ʹverıfaı} v</w:t>
      </w:r>
    </w:p>
    <w:p w:rsidR="004B4226" w:rsidRDefault="004B4226" w:rsidP="00733FF6">
      <w:pPr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VERIFIED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проверять, контролировать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00"/>
        </w:rPr>
      </w:pPr>
      <w:r>
        <w:rPr>
          <w:i/>
          <w:color w:val="FFFF00"/>
        </w:rPr>
        <w:t>to ~ compliance with the obligations - осуществлять контроль за выполнением обязательств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00"/>
        </w:rPr>
        <w:t>to ~ a ban - к</w:t>
      </w:r>
      <w:r>
        <w:rPr>
          <w:i/>
          <w:color w:val="FFFFFF" w:themeColor="background1"/>
        </w:rPr>
        <w:t>онтролировать запрещение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statement {figures, an account} - </w:t>
      </w:r>
      <w:r>
        <w:rPr>
          <w:i/>
          <w:color w:val="FFFFFF" w:themeColor="background1"/>
        </w:rPr>
        <w:t>проверить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утверждение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цифры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счёт</w:t>
      </w:r>
      <w:r>
        <w:rPr>
          <w:i/>
          <w:color w:val="FFFFFF" w:themeColor="background1"/>
          <w:lang w:val="en-US"/>
        </w:rPr>
        <w:t>}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details - уточнить подробности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items - проверить наличие (предметов) по списку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 поверять, сверять (тексты)</w:t>
      </w:r>
    </w:p>
    <w:p w:rsidR="004B4226" w:rsidRDefault="004B4226" w:rsidP="00362872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to ~ all the citations in a book - </w:t>
      </w:r>
      <w:r>
        <w:rPr>
          <w:i/>
          <w:color w:val="FFFFFF" w:themeColor="background1"/>
        </w:rPr>
        <w:t>проверить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сверить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цитаты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книге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3. подтверждать; устанавливать подлинность (чего-л.)</w:t>
      </w:r>
    </w:p>
    <w:p w:rsidR="004B4226" w:rsidRDefault="004B4226" w:rsidP="00362872">
      <w:pPr>
        <w:pStyle w:val="a7"/>
        <w:numPr>
          <w:ilvl w:val="0"/>
          <w:numId w:val="8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subsequent events verified his suspicion - последующие события подтвердили его подозрение</w:t>
      </w:r>
    </w:p>
    <w:p w:rsidR="004B4226" w:rsidRDefault="004B4226" w:rsidP="00362872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prediction of a storm was verified in every detail - </w:t>
      </w:r>
      <w:r>
        <w:rPr>
          <w:i/>
          <w:color w:val="FFFFFF" w:themeColor="background1"/>
        </w:rPr>
        <w:t>прогноз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бурю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полностью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оправдался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4. юр. 1) засвидетельствовать; подтверждать под присягой, заверять; удостоверять, подтверждать (что-л. представлением доказательства)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SIEGE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si</w:t>
      </w:r>
      <w:r>
        <w:rPr>
          <w:b/>
          <w:i/>
          <w:color w:val="FFFFFF" w:themeColor="background1"/>
        </w:rPr>
        <w:t>:</w:t>
      </w:r>
      <w:r>
        <w:rPr>
          <w:b/>
          <w:i/>
          <w:color w:val="FFFFFF" w:themeColor="background1"/>
          <w:lang w:val="en-US"/>
        </w:rPr>
        <w:t>d</w:t>
      </w:r>
      <w:r>
        <w:rPr>
          <w:b/>
          <w:i/>
          <w:color w:val="FFFFFF" w:themeColor="background1"/>
        </w:rPr>
        <w:t>ʒ}</w:t>
      </w: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4B4226" w:rsidRDefault="004B4226" w:rsidP="00733FF6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SIEGED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1 осада, блокада</w:t>
      </w:r>
    </w:p>
    <w:p w:rsidR="004B4226" w:rsidRDefault="004B4226" w:rsidP="00362872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state of ~ - осадное положение</w:t>
      </w:r>
    </w:p>
    <w:p w:rsidR="004B4226" w:rsidRDefault="004B4226" w:rsidP="00362872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declare a state of ~ - </w:t>
      </w:r>
      <w:r>
        <w:rPr>
          <w:i/>
          <w:color w:val="FFFFFF" w:themeColor="background1"/>
        </w:rPr>
        <w:t>ввести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осадное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положение</w:t>
      </w:r>
    </w:p>
    <w:p w:rsidR="004B4226" w:rsidRDefault="004B4226" w:rsidP="00362872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lay ~ (to a town) - </w:t>
      </w:r>
      <w:r>
        <w:rPr>
          <w:i/>
          <w:color w:val="FFFFFF" w:themeColor="background1"/>
        </w:rPr>
        <w:t>осадить</w:t>
      </w:r>
      <w:r>
        <w:rPr>
          <w:i/>
          <w:color w:val="FFFFFF" w:themeColor="background1"/>
          <w:lang w:val="en-US"/>
        </w:rPr>
        <w:t xml:space="preserve"> (</w:t>
      </w:r>
      <w:r>
        <w:rPr>
          <w:i/>
          <w:color w:val="FFFFFF" w:themeColor="background1"/>
        </w:rPr>
        <w:t>город</w:t>
      </w:r>
      <w:r>
        <w:rPr>
          <w:i/>
          <w:color w:val="FFFFFF" w:themeColor="background1"/>
          <w:lang w:val="en-US"/>
        </w:rPr>
        <w:t>)</w:t>
      </w:r>
    </w:p>
    <w:p w:rsidR="004B4226" w:rsidRDefault="004B4226" w:rsidP="00362872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lay ~ to a lady's heart - добиваться благосклонности дамы</w:t>
      </w:r>
    </w:p>
    <w:p w:rsidR="004B4226" w:rsidRDefault="004B4226" w:rsidP="00362872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raise /to lift/ a ~ -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осаду</w:t>
      </w:r>
    </w:p>
    <w:p w:rsidR="004B4226" w:rsidRDefault="004B4226" w:rsidP="00362872">
      <w:pPr>
        <w:pStyle w:val="a7"/>
        <w:numPr>
          <w:ilvl w:val="0"/>
          <w:numId w:val="82"/>
        </w:numPr>
        <w:rPr>
          <w:color w:val="FFFFFF" w:themeColor="background1"/>
        </w:rPr>
      </w:pPr>
      <w:r>
        <w:rPr>
          <w:i/>
          <w:color w:val="FFFFFF" w:themeColor="background1"/>
        </w:rPr>
        <w:t>to stand a ~ - выдержать осаду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осаждать; блокировать, окружать</w:t>
      </w:r>
    </w:p>
    <w:p w:rsidR="004B4226" w:rsidRDefault="004B4226" w:rsidP="00362872">
      <w:pPr>
        <w:pStyle w:val="a7"/>
        <w:numPr>
          <w:ilvl w:val="0"/>
          <w:numId w:val="8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lived in the castle when the French sieged it. —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замке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французы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OBLIGE ** [ə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blaıdʒ] v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shd w:val="clear" w:color="auto" w:fill="FCFCFC"/>
          <w:lang w:val="en-US"/>
        </w:rPr>
        <w:t>OBLIGED [əˈblaɪdʒd]</w:t>
      </w:r>
    </w:p>
    <w:p w:rsidR="004B4226" w:rsidRDefault="004B4226" w:rsidP="00733FF6">
      <w:pPr>
        <w:rPr>
          <w:color w:val="FFFF00"/>
          <w:highlight w:val="black"/>
        </w:rPr>
      </w:pPr>
      <w:r>
        <w:rPr>
          <w:color w:val="FFFF00"/>
          <w:highlight w:val="black"/>
        </w:rPr>
        <w:t>1. обязывать; связывать (клятвой, обязательством), заставлять, принуждать</w:t>
      </w:r>
    </w:p>
    <w:p w:rsidR="004B4226" w:rsidRDefault="004B4226" w:rsidP="00362872">
      <w:pPr>
        <w:pStyle w:val="a7"/>
        <w:numPr>
          <w:ilvl w:val="0"/>
          <w:numId w:val="84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I feel ~d to say </w:t>
      </w:r>
      <w:r>
        <w:rPr>
          <w:rFonts w:ascii="Segoe UI Symbol" w:hAnsi="Segoe UI Symbol" w:cs="Segoe UI Symbol"/>
          <w:i/>
          <w:color w:val="FFFF00"/>
          <w:highlight w:val="black"/>
        </w:rPr>
        <w:t>❝</w:t>
      </w:r>
      <w:r>
        <w:rPr>
          <w:i/>
          <w:color w:val="FFFF00"/>
          <w:highlight w:val="black"/>
        </w:rPr>
        <w:t>no</w:t>
      </w:r>
      <w:r>
        <w:rPr>
          <w:rFonts w:ascii="Segoe UI Symbol" w:hAnsi="Segoe UI Symbol" w:cs="Segoe UI Symbol"/>
          <w:i/>
          <w:color w:val="FFFF00"/>
          <w:highlight w:val="black"/>
        </w:rPr>
        <w:t>❞</w:t>
      </w:r>
      <w:r>
        <w:rPr>
          <w:i/>
          <w:color w:val="FFFF00"/>
          <w:highlight w:val="black"/>
        </w:rPr>
        <w:t xml:space="preserve"> - я вынужден сказат</w:t>
      </w:r>
      <w:r>
        <w:rPr>
          <w:i/>
          <w:color w:val="FFFFFF" w:themeColor="background1"/>
          <w:highlight w:val="black"/>
        </w:rPr>
        <w:t>ь «нет»</w:t>
      </w:r>
    </w:p>
    <w:p w:rsidR="004B4226" w:rsidRDefault="004B4226" w:rsidP="00362872">
      <w:pPr>
        <w:pStyle w:val="a7"/>
        <w:numPr>
          <w:ilvl w:val="0"/>
          <w:numId w:val="8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law ~s parents to send their children to school - </w:t>
      </w:r>
      <w:r>
        <w:rPr>
          <w:i/>
          <w:color w:val="FFFFFF" w:themeColor="background1"/>
          <w:highlight w:val="black"/>
        </w:rPr>
        <w:t>закон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родителей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посылать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школу</w:t>
      </w:r>
    </w:p>
    <w:p w:rsidR="004B4226" w:rsidRDefault="004B4226" w:rsidP="00362872">
      <w:pPr>
        <w:pStyle w:val="a7"/>
        <w:numPr>
          <w:ilvl w:val="0"/>
          <w:numId w:val="8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his promise ~d him to go through with it - раз он обещал, ему пришлось довести дело до конца</w:t>
      </w:r>
    </w:p>
    <w:p w:rsidR="004B4226" w:rsidRDefault="004B4226" w:rsidP="00733FF6">
      <w:pPr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(oblige by / with) делать одолжение</w:t>
      </w:r>
      <w:r>
        <w:rPr>
          <w:rStyle w:val="3zjig"/>
          <w:color w:val="FFFFFF" w:themeColor="background1"/>
          <w:highlight w:val="black"/>
        </w:rPr>
        <w:t>, угождать (чем-л.); оказывать услугу, услужить</w:t>
      </w:r>
    </w:p>
    <w:p w:rsidR="004B4226" w:rsidRDefault="004B4226" w:rsidP="00362872">
      <w:pPr>
        <w:pStyle w:val="a7"/>
        <w:numPr>
          <w:ilvl w:val="0"/>
          <w:numId w:val="8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me by opening the window - </w:t>
      </w:r>
      <w:r>
        <w:rPr>
          <w:i/>
          <w:color w:val="FFFFFF" w:themeColor="background1"/>
          <w:highlight w:val="black"/>
        </w:rPr>
        <w:t>откройте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пожалуйста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окно</w:t>
      </w:r>
    </w:p>
    <w:p w:rsidR="004B4226" w:rsidRDefault="004B4226" w:rsidP="00362872">
      <w:pPr>
        <w:pStyle w:val="a7"/>
        <w:numPr>
          <w:ilvl w:val="0"/>
          <w:numId w:val="8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could you ~ me with a match? - не могли бы вы дать мне спичку?</w:t>
      </w: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Pr="00FC7D1D" w:rsidRDefault="004B4226" w:rsidP="00733FF6">
      <w:pPr>
        <w:jc w:val="center"/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WARN ** {wɔ:n} v</w:t>
      </w:r>
    </w:p>
    <w:p w:rsidR="004B4226" w:rsidRPr="00FC7D1D" w:rsidRDefault="004B4226" w:rsidP="00733FF6">
      <w:pPr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WARNED</w:t>
      </w:r>
    </w:p>
    <w:p w:rsidR="004B4226" w:rsidRPr="00FC7D1D" w:rsidRDefault="004B4226" w:rsidP="00733FF6">
      <w:pPr>
        <w:rPr>
          <w:color w:val="FFFF00"/>
          <w:lang w:val="en-US"/>
        </w:rPr>
      </w:pPr>
      <w:r w:rsidRPr="00FC7D1D">
        <w:rPr>
          <w:color w:val="FFFF00"/>
          <w:lang w:val="en-US"/>
        </w:rPr>
        <w:t xml:space="preserve">1 (against, of) </w:t>
      </w:r>
      <w:r w:rsidRPr="00FC7D1D">
        <w:rPr>
          <w:color w:val="FFFF00"/>
        </w:rPr>
        <w:t>предупреждать</w:t>
      </w:r>
    </w:p>
    <w:p w:rsidR="004B4226" w:rsidRPr="00FC7D1D" w:rsidRDefault="004B4226" w:rsidP="00362872">
      <w:pPr>
        <w:pStyle w:val="a7"/>
        <w:numPr>
          <w:ilvl w:val="0"/>
          <w:numId w:val="85"/>
        </w:numPr>
        <w:rPr>
          <w:i/>
          <w:color w:val="FFFF00"/>
          <w:lang w:val="en-US"/>
        </w:rPr>
      </w:pPr>
      <w:r w:rsidRPr="00FC7D1D">
        <w:rPr>
          <w:i/>
          <w:color w:val="FFFF00"/>
          <w:lang w:val="en-US"/>
        </w:rPr>
        <w:t>Poland has warned of an “armed” escalation of conflict involving migrants massed near the border with </w:t>
      </w:r>
      <w:r w:rsidRPr="00FC7D1D">
        <w:rPr>
          <w:rStyle w:val="a5"/>
          <w:i/>
          <w:color w:val="FFFF00"/>
          <w:lang w:val="en-US"/>
        </w:rPr>
        <w:t>Belarus</w:t>
      </w:r>
      <w:r w:rsidRPr="00FC7D1D">
        <w:rPr>
          <w:i/>
          <w:color w:val="FFFF00"/>
          <w:lang w:val="en-US"/>
        </w:rPr>
        <w:t>, as the global community reacted to the latest grim chapter in Europe’s migrant crisis.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~ed of /against/ the danger - его предупредили об опасности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have been ~ed against smoking here - вам говорили /вас предупреждали/, что здесь курить нельзя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~ed them not to go skating on such thin ice - мы предупредили их, что кататься на коньках по такому тонкому льду нельзя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2) (against) предостерегать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doctor ~ed him against working too hard - врач предостерёг его против слишком напряжённой работы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3) (заранее) извещать, оповещать; предварять; информировать, (официально) доводить до сведения; обращать чьё-л. внимание на что-л.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gong ~ed us that it was time to dress for dinner - </w:t>
      </w:r>
      <w:r>
        <w:rPr>
          <w:i/>
          <w:color w:val="FFFFFF" w:themeColor="background1"/>
        </w:rPr>
        <w:t>гонг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известил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нас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переодеваться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обеду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SPOIL ** [</w:t>
      </w:r>
      <w:r>
        <w:rPr>
          <w:b/>
          <w:i/>
          <w:color w:val="FFFF00"/>
          <w:highlight w:val="black"/>
          <w:lang w:val="en-US"/>
        </w:rPr>
        <w:t>spɔıl</w:t>
      </w:r>
      <w:r>
        <w:rPr>
          <w:b/>
          <w:color w:val="FFFF00"/>
          <w:highlight w:val="black"/>
          <w:lang w:val="en-US"/>
        </w:rPr>
        <w:t>]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SPOILT </w:t>
      </w:r>
      <w:r>
        <w:rPr>
          <w:b/>
          <w:i/>
          <w:color w:val="FFFF00"/>
          <w:highlight w:val="black"/>
        </w:rPr>
        <w:t>или</w:t>
      </w:r>
      <w:r>
        <w:rPr>
          <w:b/>
          <w:i/>
          <w:color w:val="FFFF00"/>
          <w:highlight w:val="black"/>
          <w:lang w:val="en-US"/>
        </w:rPr>
        <w:t xml:space="preserve"> SPOILED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lastRenderedPageBreak/>
        <w:t>Причастие</w:t>
      </w:r>
      <w:r>
        <w:rPr>
          <w:b/>
          <w:i/>
          <w:color w:val="FFFF00"/>
          <w:highlight w:val="black"/>
          <w:lang w:val="en-US"/>
        </w:rPr>
        <w:t xml:space="preserve"> SPOILT </w:t>
      </w:r>
      <w:r>
        <w:rPr>
          <w:b/>
          <w:i/>
          <w:color w:val="FFFF00"/>
          <w:highlight w:val="black"/>
        </w:rPr>
        <w:t>или</w:t>
      </w:r>
      <w:r>
        <w:rPr>
          <w:b/>
          <w:i/>
          <w:color w:val="FFFF00"/>
          <w:highlight w:val="black"/>
          <w:lang w:val="en-US"/>
        </w:rPr>
        <w:t xml:space="preserve"> SPOILED</w:t>
      </w:r>
    </w:p>
    <w:p w:rsidR="003C2952" w:rsidRPr="003C2952" w:rsidRDefault="003C2952" w:rsidP="003C2952">
      <w:pPr>
        <w:rPr>
          <w:highlight w:val="blue"/>
        </w:rPr>
      </w:pPr>
      <w:r w:rsidRPr="003C2952">
        <w:rPr>
          <w:b/>
          <w:i/>
          <w:color w:val="00B0F0"/>
          <w:highlight w:val="blue"/>
        </w:rPr>
        <w:t xml:space="preserve">SPOIL </w:t>
      </w:r>
      <w:r w:rsidRPr="003C2952">
        <w:rPr>
          <w:highlight w:val="blue"/>
        </w:rPr>
        <w:t>– повреждать, повредить, ухудшать, испортить, портиться, испортиться</w:t>
      </w:r>
    </w:p>
    <w:p w:rsidR="003C2952" w:rsidRPr="003C2952" w:rsidRDefault="003C2952" w:rsidP="003C2952">
      <w:pPr>
        <w:rPr>
          <w:highlight w:val="blue"/>
        </w:rPr>
      </w:pPr>
      <w:r w:rsidRPr="003C2952">
        <w:rPr>
          <w:highlight w:val="blue"/>
        </w:rPr>
        <w:t>Основное значение - "портить", "испортить".</w:t>
      </w:r>
    </w:p>
    <w:p w:rsidR="003C2952" w:rsidRPr="003C2952" w:rsidRDefault="003C2952" w:rsidP="003C2952">
      <w:pPr>
        <w:jc w:val="center"/>
        <w:rPr>
          <w:highlight w:val="blue"/>
        </w:rPr>
      </w:pPr>
      <w:r w:rsidRPr="003C2952">
        <w:rPr>
          <w:highlight w:val="blue"/>
        </w:rPr>
        <w:t>Правило употребления:</w:t>
      </w:r>
    </w:p>
    <w:p w:rsidR="003C2952" w:rsidRPr="003C2952" w:rsidRDefault="003C2952" w:rsidP="003C2952">
      <w:pPr>
        <w:rPr>
          <w:highlight w:val="blue"/>
        </w:rPr>
      </w:pPr>
      <w:r w:rsidRPr="003C2952">
        <w:rPr>
          <w:highlight w:val="blue"/>
        </w:rPr>
        <w:t>Употребляется как с неодушевленными предметами, так и с живыми существами; обозначает ухудшение объекта, лишения его присущих ему положительных черт и качеств.</w:t>
      </w:r>
    </w:p>
    <w:p w:rsidR="003C2952" w:rsidRPr="003C2952" w:rsidRDefault="003C2952" w:rsidP="003C2952">
      <w:pPr>
        <w:pStyle w:val="a7"/>
        <w:numPr>
          <w:ilvl w:val="0"/>
          <w:numId w:val="114"/>
        </w:numPr>
        <w:rPr>
          <w:highlight w:val="blue"/>
          <w:lang w:val="en-US"/>
        </w:rPr>
      </w:pPr>
      <w:r w:rsidRPr="003C2952">
        <w:rPr>
          <w:highlight w:val="blue"/>
          <w:lang w:val="en-US"/>
        </w:rPr>
        <w:t xml:space="preserve">Radio towers spoil the view. – </w:t>
      </w:r>
      <w:r w:rsidRPr="003C2952">
        <w:rPr>
          <w:highlight w:val="blue"/>
        </w:rPr>
        <w:t>Радиобашни</w:t>
      </w:r>
      <w:r w:rsidRPr="003C2952">
        <w:rPr>
          <w:highlight w:val="blue"/>
          <w:lang w:val="en-US"/>
        </w:rPr>
        <w:t xml:space="preserve"> </w:t>
      </w:r>
      <w:r w:rsidRPr="003C2952">
        <w:rPr>
          <w:highlight w:val="blue"/>
        </w:rPr>
        <w:t>портят</w:t>
      </w:r>
      <w:r w:rsidRPr="003C2952">
        <w:rPr>
          <w:highlight w:val="blue"/>
          <w:lang w:val="en-US"/>
        </w:rPr>
        <w:t xml:space="preserve"> </w:t>
      </w:r>
      <w:r w:rsidRPr="003C2952">
        <w:rPr>
          <w:highlight w:val="blue"/>
        </w:rPr>
        <w:t>вид</w:t>
      </w:r>
      <w:r w:rsidRPr="003C2952">
        <w:rPr>
          <w:highlight w:val="blue"/>
          <w:lang w:val="en-US"/>
        </w:rPr>
        <w:t>. </w:t>
      </w:r>
    </w:p>
    <w:p w:rsidR="003C2952" w:rsidRPr="007F38B1" w:rsidRDefault="003C2952" w:rsidP="003C2952">
      <w:r w:rsidRPr="003C2952">
        <w:rPr>
          <w:highlight w:val="blue"/>
        </w:rPr>
        <w:t>Пояснение к примеру: Ухуджают качество неодушевленного предмета в данном примере.</w:t>
      </w:r>
    </w:p>
    <w:p w:rsidR="003C2952" w:rsidRPr="003C2952" w:rsidRDefault="003C2952" w:rsidP="00733FF6">
      <w:pPr>
        <w:rPr>
          <w:b/>
          <w:i/>
          <w:color w:val="FFFF00"/>
          <w:highlight w:val="black"/>
        </w:rPr>
      </w:pPr>
    </w:p>
    <w:p w:rsidR="004B4226" w:rsidRPr="00722B8C" w:rsidRDefault="004B4226" w:rsidP="00733FF6">
      <w:pPr>
        <w:rPr>
          <w:color w:val="FFFFFF" w:themeColor="background1"/>
          <w:highlight w:val="black"/>
          <w:lang w:val="en-US"/>
        </w:rPr>
      </w:pPr>
      <w:r>
        <w:rPr>
          <w:b/>
          <w:i/>
          <w:color w:val="FFFF00"/>
          <w:highlight w:val="black"/>
        </w:rPr>
        <w:t>СУЩ</w:t>
      </w:r>
      <w:r w:rsidRPr="00722B8C">
        <w:rPr>
          <w:b/>
          <w:i/>
          <w:color w:val="FFFF00"/>
          <w:highlight w:val="black"/>
          <w:lang w:val="en-US"/>
        </w:rPr>
        <w:t>.</w:t>
      </w:r>
      <w:r w:rsidRPr="00722B8C">
        <w:rPr>
          <w:color w:val="FFFF00"/>
          <w:highlight w:val="black"/>
          <w:lang w:val="en-US"/>
        </w:rPr>
        <w:t xml:space="preserve"> 1 </w:t>
      </w:r>
      <w:r>
        <w:rPr>
          <w:color w:val="FFFF00"/>
          <w:highlight w:val="black"/>
        </w:rPr>
        <w:t>обыкн</w:t>
      </w:r>
      <w:r w:rsidRPr="00722B8C">
        <w:rPr>
          <w:color w:val="FFFF00"/>
          <w:highlight w:val="black"/>
          <w:lang w:val="en-US"/>
        </w:rPr>
        <w:t xml:space="preserve">. </w:t>
      </w:r>
      <w:r>
        <w:rPr>
          <w:color w:val="FFFF00"/>
          <w:highlight w:val="black"/>
        </w:rPr>
        <w:t>мн</w:t>
      </w:r>
      <w:r w:rsidRPr="00722B8C">
        <w:rPr>
          <w:color w:val="FFFF00"/>
          <w:highlight w:val="black"/>
          <w:lang w:val="en-US"/>
        </w:rPr>
        <w:t>.</w:t>
      </w:r>
      <w:r>
        <w:rPr>
          <w:color w:val="FFFF00"/>
          <w:highlight w:val="black"/>
        </w:rPr>
        <w:t>ч</w:t>
      </w:r>
      <w:r w:rsidRPr="00722B8C">
        <w:rPr>
          <w:color w:val="FFFF00"/>
          <w:highlight w:val="black"/>
          <w:lang w:val="en-US"/>
        </w:rPr>
        <w:t xml:space="preserve">. </w:t>
      </w:r>
      <w:r>
        <w:rPr>
          <w:color w:val="FFFF00"/>
          <w:highlight w:val="black"/>
        </w:rPr>
        <w:t>коллект</w:t>
      </w:r>
      <w:r w:rsidRPr="00722B8C">
        <w:rPr>
          <w:color w:val="FFFF00"/>
          <w:highlight w:val="black"/>
          <w:lang w:val="en-US"/>
        </w:rPr>
        <w:t xml:space="preserve"> </w:t>
      </w:r>
      <w:r w:rsidRPr="00722B8C"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(</w:t>
      </w:r>
      <w:r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spoils</w:t>
      </w:r>
      <w:r w:rsidRPr="00722B8C"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)</w:t>
      </w:r>
      <w:r w:rsidRPr="00722B8C">
        <w:rPr>
          <w:color w:val="FFFF00"/>
          <w:highlight w:val="black"/>
          <w:lang w:val="en-US"/>
        </w:rPr>
        <w:t xml:space="preserve">: </w:t>
      </w:r>
      <w:r>
        <w:rPr>
          <w:color w:val="FFFF00"/>
          <w:highlight w:val="black"/>
        </w:rPr>
        <w:t>добыча</w:t>
      </w:r>
      <w:r w:rsidRPr="00722B8C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награбленное</w:t>
      </w:r>
      <w:r w:rsidRPr="00722B8C"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трофеи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~s (of war) - военная добыча, трофеи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прибыль, выгода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~s of the chase - </w:t>
      </w:r>
      <w:r>
        <w:rPr>
          <w:i/>
          <w:color w:val="FFFFFF" w:themeColor="background1"/>
          <w:highlight w:val="black"/>
        </w:rPr>
        <w:t>охотничья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добыча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трофеи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~s of office - привилегии и выгоды, связанные с должностью [см. тж.3]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портить(ся); наносить ущерб, урон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Портиться, гнить, тухнуть (о продуктах)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to ~ a dish [one‘s eyes] - (</w:t>
      </w:r>
      <w:r>
        <w:rPr>
          <w:i/>
          <w:color w:val="FFFFFF" w:themeColor="background1"/>
          <w:highlight w:val="black"/>
        </w:rPr>
        <w:t>ис</w:t>
      </w:r>
      <w:r>
        <w:rPr>
          <w:i/>
          <w:color w:val="FFFFFF" w:themeColor="background1"/>
          <w:highlight w:val="black"/>
          <w:lang w:val="en-US"/>
        </w:rPr>
        <w:t>)</w:t>
      </w:r>
      <w:r>
        <w:rPr>
          <w:i/>
          <w:color w:val="FFFFFF" w:themeColor="background1"/>
          <w:highlight w:val="black"/>
        </w:rPr>
        <w:t>портить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блюдо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глаза</w:t>
      </w:r>
      <w:r>
        <w:rPr>
          <w:i/>
          <w:color w:val="FFFFFF" w:themeColor="background1"/>
          <w:highlight w:val="black"/>
          <w:lang w:val="en-US"/>
        </w:rPr>
        <w:t xml:space="preserve">] 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cargoes liable to ~ - скоропортящиеся грузы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will not ~ with keeping - не портится при длительном хранении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fish ~s quickly - рыба быстро портится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Баловать, потакать, потворствовать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child with praise - </w:t>
      </w:r>
      <w:r>
        <w:rPr>
          <w:i/>
          <w:color w:val="FFFFFF" w:themeColor="background1"/>
          <w:highlight w:val="black"/>
        </w:rPr>
        <w:t>избаловать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ребёнка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похвалой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книжн. грабить, расхищать; мародёрствовать, заниматься грабежом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dead - снимать одежду (и оружие) с убитых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go ~ing through a country - пройти всю страну, занимаясь грабежом и мародёрством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country [a city] - (раз)грабить /опустошить/ страну [город]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smb.'s goods - захватить /унести/ чьё-л. добро в качестве добычи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4. (for) иметь тягу (к чему-л.)</w:t>
      </w:r>
    </w:p>
    <w:p w:rsidR="004B4226" w:rsidRDefault="004B4226" w:rsidP="00733FF6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spoil for (something)</w:t>
      </w:r>
    </w:p>
    <w:p w:rsidR="004B4226" w:rsidRDefault="004B4226" w:rsidP="00733FF6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To be particularly eager or enthusiastic for something, especially a fight, disagreement, or conflict.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Tom seems to spoil for a fight the moment he's in the same room as me. I just don't know what it is about me thatmakes him so antagonistic.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We've done everything we can to reach a reasonable compromise with the other party, but they have been spoiling foran argument at every turn.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~ing for smth. - рваться сделать что-л.</w:t>
      </w:r>
    </w:p>
    <w:p w:rsidR="004B4226" w:rsidRDefault="004B4226" w:rsidP="00362872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~ing for a fight - а) рваться в бой; б) лезть в драку</w:t>
      </w:r>
    </w:p>
    <w:p w:rsidR="004B4226" w:rsidRDefault="004B4226" w:rsidP="00733FF6">
      <w:pPr>
        <w:rPr>
          <w:i/>
          <w:color w:val="FFFFFF" w:themeColor="background1"/>
          <w:highlight w:val="black"/>
        </w:rPr>
      </w:pPr>
    </w:p>
    <w:p w:rsidR="004B4226" w:rsidRDefault="004B4226" w:rsidP="00733FF6">
      <w:pPr>
        <w:rPr>
          <w:i/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Pr="00FC7D1D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FC7D1D">
        <w:rPr>
          <w:b/>
          <w:color w:val="FFFF00"/>
          <w:highlight w:val="black"/>
          <w:shd w:val="clear" w:color="auto" w:fill="FFFFFF"/>
          <w:lang w:val="en-US"/>
        </w:rPr>
        <w:t xml:space="preserve">EXCEED </w:t>
      </w:r>
      <w:bookmarkStart w:id="1" w:name="_GoBack"/>
      <w:r w:rsidRPr="00FC7D1D">
        <w:rPr>
          <w:b/>
          <w:color w:val="FFFF00"/>
          <w:highlight w:val="black"/>
          <w:shd w:val="clear" w:color="auto" w:fill="FFFFFF"/>
          <w:lang w:val="en-US"/>
        </w:rPr>
        <w:t>**</w:t>
      </w:r>
      <w:bookmarkEnd w:id="1"/>
      <w:r w:rsidRPr="00FC7D1D">
        <w:rPr>
          <w:b/>
          <w:color w:val="FFFF00"/>
          <w:highlight w:val="black"/>
          <w:shd w:val="clear" w:color="auto" w:fill="FFFFFF"/>
          <w:lang w:val="en-US"/>
        </w:rPr>
        <w:t xml:space="preserve"> [ık</w:t>
      </w:r>
      <w:r w:rsidRPr="00FC7D1D">
        <w:rPr>
          <w:b/>
          <w:color w:val="FFFF00"/>
          <w:highlight w:val="black"/>
          <w:shd w:val="clear" w:color="auto" w:fill="FFFFFF"/>
        </w:rPr>
        <w:t>ʹ</w:t>
      </w:r>
      <w:r w:rsidRPr="00FC7D1D">
        <w:rPr>
          <w:b/>
          <w:color w:val="FFFF00"/>
          <w:highlight w:val="black"/>
          <w:shd w:val="clear" w:color="auto" w:fill="FFFFFF"/>
          <w:lang w:val="en-US"/>
        </w:rPr>
        <w:t>si:d] </w:t>
      </w:r>
      <w:r w:rsidRPr="00FC7D1D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FC7D1D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color w:val="FFFF00"/>
          <w:sz w:val="36"/>
          <w:szCs w:val="36"/>
          <w:highlight w:val="black"/>
          <w:bdr w:val="none" w:sz="0" w:space="0" w:color="auto" w:frame="1"/>
          <w:lang w:val="en-GB"/>
        </w:rPr>
      </w:pP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EXCEEDED [</w:t>
      </w: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CFCFC"/>
          <w:lang w:val="en-US"/>
        </w:rPr>
        <w:t>ɪkˈsiːdɪd</w:t>
      </w: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]</w:t>
      </w:r>
    </w:p>
    <w:p w:rsidR="004B4226" w:rsidRPr="00FC7D1D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color w:val="FFFF00"/>
          <w:highlight w:val="black"/>
        </w:rPr>
      </w:pPr>
      <w:r w:rsidRPr="00FC7D1D">
        <w:rPr>
          <w:rStyle w:val="24ccn"/>
          <w:rFonts w:ascii="Arial" w:hAnsi="Arial" w:cs="Arial"/>
          <w:b/>
          <w:i/>
          <w:color w:val="FFFF00"/>
          <w:sz w:val="36"/>
          <w:szCs w:val="36"/>
          <w:highlight w:val="black"/>
          <w:bdr w:val="none" w:sz="0" w:space="0" w:color="auto" w:frame="1"/>
        </w:rPr>
        <w:t>ГЛАГ.</w:t>
      </w:r>
      <w:r w:rsidRPr="00FC7D1D">
        <w:rPr>
          <w:rStyle w:val="24ccn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FC7D1D"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превышать; переступать пределы, границы; выходить за пределы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The arbitrators had exceeded their jurisdiction. —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Арбитры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превысили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свои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полномочия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It exceeds the power of human understanding. — Это находится за пределами человеческого понимания.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превосходить (кого-л. в чём-л.); иметь перевес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His rank exceeds her own. — Он выше её по положению.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David seems even to exceed himself.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Дэвид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кажется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превзошёл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самого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себя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превалировать, доминировать; преобладать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Men always choose the life which exceeds in pleasure. — Люди всегда выбирают жизнь, в которой преобладают удовольствия.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преувеличивать; утрировать</w:t>
      </w:r>
    </w:p>
    <w:p w:rsidR="004B4226" w:rsidRDefault="004B4226" w:rsidP="00362872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believe I don't exceed when I say there were 200 persons assembled.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Надеюсь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преувеличу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если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скажу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там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собралось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200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человек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GAIN ** {geın} v</w:t>
      </w: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4B4226" w:rsidRDefault="004B4226" w:rsidP="00733FF6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GAINED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1. получать; приобретать, добывать, зарабатывать, добиваться, достигать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experience (as one grows older) - приобретать опыт /набираться опыта/ (с годами)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strength {health} (after illness) - набираться сил {здоровья} (после болезни)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colour - порозоветь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influence - становиться влиятельным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recognition - добиться признания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were unable to ~ ascendancy - им не удалось взять верх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character of ... - приобрести репутацию ..., прослыть ...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perspective - а) </w:t>
      </w:r>
      <w:proofErr w:type="gramStart"/>
      <w:r>
        <w:rPr>
          <w:i/>
          <w:color w:val="FFFFFF" w:themeColor="background1"/>
        </w:rPr>
        <w:t>жив.приобретать</w:t>
      </w:r>
      <w:proofErr w:type="gramEnd"/>
      <w:r>
        <w:rPr>
          <w:i/>
          <w:color w:val="FFFFFF" w:themeColor="background1"/>
        </w:rPr>
        <w:t xml:space="preserve"> перспективу, становиться объёмным; б) проясняться, выясняться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only then did things ~ any perspective - только тогда всё в какой-то мере прояснилось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living /a livelihood/ - зарабатывать средства к существованию /на жизнь/</w:t>
      </w:r>
    </w:p>
    <w:p w:rsidR="004B4226" w:rsidRDefault="004B4226" w:rsidP="00362872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bread - зарабатывать на кусок хлеба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CLUTCH ** {klʌtʃ}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СУЩ. 1. тех. сцепление, муфта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00"/>
        </w:rPr>
      </w:pPr>
      <w:r>
        <w:rPr>
          <w:i/>
          <w:color w:val="FFFF00"/>
        </w:rPr>
        <w:t>CLUTCH PEDAL – педаль сцепления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00"/>
        </w:rPr>
      </w:pPr>
      <w:r>
        <w:rPr>
          <w:i/>
          <w:color w:val="FFFF00"/>
        </w:rPr>
        <w:t>friction ~ - фрикционное сцепление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00"/>
        </w:rPr>
      </w:pPr>
      <w:r>
        <w:rPr>
          <w:i/>
          <w:color w:val="FFFF00"/>
        </w:rPr>
        <w:t>to throw in {out} the ~ - включить /выключить/ сцепление /муфту/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FF" w:themeColor="background1"/>
        </w:rPr>
      </w:pPr>
      <w:r>
        <w:rPr>
          <w:i/>
          <w:color w:val="FFFF00"/>
        </w:rPr>
        <w:t>~ case - </w:t>
      </w:r>
      <w:proofErr w:type="gramStart"/>
      <w:r>
        <w:rPr>
          <w:i/>
          <w:color w:val="FFFF00"/>
        </w:rPr>
        <w:t>авт.картер</w:t>
      </w:r>
      <w:proofErr w:type="gramEnd"/>
      <w:r>
        <w:rPr>
          <w:i/>
          <w:color w:val="FFFF00"/>
        </w:rPr>
        <w:t xml:space="preserve"> </w:t>
      </w:r>
      <w:r>
        <w:rPr>
          <w:i/>
          <w:color w:val="FFFFFF" w:themeColor="background1"/>
        </w:rPr>
        <w:t>сцепления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facing - накладка /фрикционная облицовка/ сцепления</w:t>
      </w:r>
    </w:p>
    <w:p w:rsidR="004B4226" w:rsidRDefault="004B4226" w:rsidP="00362872">
      <w:pPr>
        <w:pStyle w:val="a7"/>
        <w:numPr>
          <w:ilvl w:val="0"/>
          <w:numId w:val="8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slip - </w:t>
      </w:r>
      <w:proofErr w:type="gramStart"/>
      <w:r>
        <w:rPr>
          <w:i/>
          <w:color w:val="FFFFFF" w:themeColor="background1"/>
        </w:rPr>
        <w:t>авт.пробуксовка</w:t>
      </w:r>
      <w:proofErr w:type="gramEnd"/>
      <w:r>
        <w:rPr>
          <w:i/>
          <w:color w:val="FFFFFF" w:themeColor="background1"/>
        </w:rPr>
        <w:t xml:space="preserve"> сцепления</w:t>
      </w:r>
    </w:p>
    <w:p w:rsidR="004B4226" w:rsidRDefault="004B4226" w:rsidP="00733FF6">
      <w:pPr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CLUTCHED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1 схватить(ся), ухватить (ся), хватать, стиснуть; зажать, сжать</w:t>
      </w:r>
    </w:p>
    <w:p w:rsidR="004B4226" w:rsidRDefault="004B4226" w:rsidP="00362872">
      <w:pPr>
        <w:pStyle w:val="a7"/>
        <w:numPr>
          <w:ilvl w:val="0"/>
          <w:numId w:val="85"/>
        </w:numPr>
        <w:rPr>
          <w:rFonts w:cstheme="minorBidi"/>
          <w:i/>
          <w:color w:val="FFFFFF" w:themeColor="background1"/>
          <w:szCs w:val="22"/>
          <w:lang w:val="en-US"/>
        </w:rPr>
      </w:pPr>
      <w:r>
        <w:rPr>
          <w:i/>
          <w:color w:val="FFFFFF" w:themeColor="background1"/>
          <w:lang w:val="en-US"/>
        </w:rPr>
        <w:t>HE SAID HE SAW THE CINEMATOGRAPHER HALYNA HUTCHINS CLUTCH HER MIDRIFF AND STUMBLE BACKWARDS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mother ~ed her baby in her arms - </w:t>
      </w:r>
      <w:r>
        <w:rPr>
          <w:i/>
          <w:color w:val="FFFFFF" w:themeColor="background1"/>
        </w:rPr>
        <w:t>мать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крепко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прижимала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ребёнка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at a branch - ухватиться за сук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a drowning man will ~ at a straw - утопающий (и) за соломинку хватается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climber clutched at the swinging rope, but missed. — Скалолаз попытался схватить болтавшуюся верёвку, но не смог.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child clutched at his mother in fear. — </w:t>
      </w:r>
      <w:r>
        <w:rPr>
          <w:i/>
          <w:color w:val="FFFFFF" w:themeColor="background1"/>
        </w:rPr>
        <w:t>Ребёнок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страхе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прижался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матери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362872">
      <w:pPr>
        <w:pStyle w:val="a7"/>
        <w:numPr>
          <w:ilvl w:val="0"/>
          <w:numId w:val="8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child clutched the doll to her and would not show it to anyone. — </w:t>
      </w:r>
      <w:r>
        <w:rPr>
          <w:i/>
          <w:color w:val="FFFFFF" w:themeColor="background1"/>
        </w:rPr>
        <w:t>Девочка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куклу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FC7D1D" w:rsidRDefault="004B4226" w:rsidP="00733FF6">
      <w:pPr>
        <w:jc w:val="center"/>
        <w:rPr>
          <w:b/>
          <w:i/>
          <w:color w:val="FFFF00"/>
        </w:rPr>
      </w:pPr>
      <w:r w:rsidRPr="00FC7D1D">
        <w:rPr>
          <w:b/>
          <w:i/>
          <w:color w:val="FFFF00"/>
        </w:rPr>
        <w:t>GRUNT ** {grʌnt} n</w:t>
      </w:r>
    </w:p>
    <w:p w:rsidR="004B4226" w:rsidRPr="00FC7D1D" w:rsidRDefault="004B4226" w:rsidP="00733FF6">
      <w:pPr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GRUNTED</w:t>
      </w:r>
    </w:p>
    <w:p w:rsidR="004B4226" w:rsidRPr="00FC7D1D" w:rsidRDefault="004B4226" w:rsidP="00733FF6">
      <w:pPr>
        <w:rPr>
          <w:color w:val="FFFF00"/>
        </w:rPr>
      </w:pPr>
      <w:r w:rsidRPr="00FC7D1D">
        <w:rPr>
          <w:color w:val="FFFF00"/>
        </w:rPr>
        <w:t>1. хрюканье</w:t>
      </w:r>
    </w:p>
    <w:p w:rsidR="004B4226" w:rsidRPr="00FC7D1D" w:rsidRDefault="004B4226" w:rsidP="00362872">
      <w:pPr>
        <w:pStyle w:val="a7"/>
        <w:numPr>
          <w:ilvl w:val="0"/>
          <w:numId w:val="78"/>
        </w:numPr>
        <w:rPr>
          <w:i/>
          <w:color w:val="FFFF00"/>
        </w:rPr>
      </w:pPr>
      <w:r w:rsidRPr="00FC7D1D">
        <w:rPr>
          <w:i/>
          <w:color w:val="FFFF00"/>
        </w:rPr>
        <w:t>to give a ~ - хрюкнуть</w:t>
      </w:r>
    </w:p>
    <w:p w:rsidR="004B4226" w:rsidRPr="00FC7D1D" w:rsidRDefault="004B4226" w:rsidP="00733FF6">
      <w:pPr>
        <w:rPr>
          <w:color w:val="FFFF00"/>
        </w:rPr>
      </w:pPr>
      <w:r w:rsidRPr="00FC7D1D">
        <w:rPr>
          <w:color w:val="FFFF00"/>
        </w:rPr>
        <w:t>2. ворчание, бурчание, хрип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 w:rsidRPr="00FC7D1D">
        <w:rPr>
          <w:i/>
          <w:color w:val="FFFF00"/>
        </w:rPr>
        <w:t>to give a grunt — проворчать</w:t>
      </w:r>
      <w:r>
        <w:rPr>
          <w:i/>
          <w:color w:val="FFFFFF" w:themeColor="background1"/>
        </w:rPr>
        <w:t>; прохрипеть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 мычание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Stuffer answered with an indefinite grunt.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Штуфер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неопределенным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мычанием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Yes, I'm sure you thick-headed Americans could hardly contain your grunts.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Да, я уверен, вы, тупоголовые американцы, вряд ли в состоянии сдержать свое мычание.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Just grunts and gestures.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lastRenderedPageBreak/>
        <w:t>Только мычанием и жестами.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1. 1) хрюкать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2) крякать, кряхтеть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~ed as he picked up the sack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крякнул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поднимая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рюкзак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2. ворчать, бурчать, бормотать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(out) an answer - </w:t>
      </w:r>
      <w:r>
        <w:rPr>
          <w:i/>
          <w:color w:val="FFFFFF" w:themeColor="background1"/>
        </w:rPr>
        <w:t>проворчать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</w:t>
      </w:r>
    </w:p>
    <w:p w:rsidR="004B4226" w:rsidRDefault="004B4226" w:rsidP="00362872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~ed (out) his consent - он пробормотал что-то в знак согласия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Pr="003C2952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PROCREATION</w:t>
      </w:r>
      <w:r w:rsidRPr="003C2952">
        <w:rPr>
          <w:b/>
          <w:i/>
          <w:color w:val="FFFF00"/>
          <w:lang w:val="en-US"/>
        </w:rPr>
        <w:t xml:space="preserve"> **</w:t>
      </w:r>
    </w:p>
    <w:p w:rsidR="004B4226" w:rsidRPr="003C2952" w:rsidRDefault="004B4226" w:rsidP="00733FF6">
      <w:pPr>
        <w:jc w:val="center"/>
        <w:rPr>
          <w:b/>
          <w:i/>
          <w:color w:val="FFFF00"/>
          <w:lang w:val="en-US"/>
        </w:rPr>
      </w:pPr>
      <w:r w:rsidRPr="003C2952">
        <w:rPr>
          <w:b/>
          <w:i/>
          <w:color w:val="FFFF00"/>
          <w:lang w:val="en-US"/>
        </w:rPr>
        <w:t>[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pr</w:t>
      </w:r>
      <w:r w:rsidRPr="003C2952">
        <w:rPr>
          <w:b/>
          <w:i/>
          <w:color w:val="FFFF00"/>
          <w:lang w:val="en-US"/>
        </w:rPr>
        <w:t>əʋ</w:t>
      </w:r>
      <w:r>
        <w:rPr>
          <w:b/>
          <w:i/>
          <w:color w:val="FFFF00"/>
          <w:lang w:val="en-US"/>
        </w:rPr>
        <w:t>kr</w:t>
      </w:r>
      <w:r w:rsidRPr="003C2952"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e</w:t>
      </w:r>
      <w:r w:rsidRPr="003C2952">
        <w:rPr>
          <w:b/>
          <w:i/>
          <w:color w:val="FFFF00"/>
          <w:lang w:val="en-US"/>
        </w:rPr>
        <w:t>ıʃ(</w:t>
      </w:r>
      <w:proofErr w:type="gramEnd"/>
      <w:r w:rsidRPr="003C2952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US"/>
        </w:rPr>
        <w:t>n</w:t>
      </w:r>
      <w:r w:rsidRPr="003C2952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4B4226" w:rsidRDefault="004B4226" w:rsidP="00733FF6">
      <w:r>
        <w:rPr>
          <w:color w:val="FFFF00"/>
        </w:rPr>
        <w:t>сущ. 1 Воспроизводство, размножение, произведение потомства</w:t>
      </w:r>
      <w:r>
        <w:t>, деторождение</w:t>
      </w:r>
    </w:p>
    <w:p w:rsidR="004B4226" w:rsidRDefault="004B4226" w:rsidP="00733FF6">
      <w:r>
        <w:t>2 потомство, отпрыски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TRICKY ** {ʹtrıkı}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ПРИЛ. 1 сложный, трудный, мудрёный, запутанный, хитрый</w:t>
      </w:r>
    </w:p>
    <w:p w:rsidR="004B4226" w:rsidRDefault="004B4226" w:rsidP="00362872">
      <w:pPr>
        <w:pStyle w:val="a7"/>
        <w:numPr>
          <w:ilvl w:val="0"/>
          <w:numId w:val="55"/>
        </w:numPr>
        <w:rPr>
          <w:i/>
        </w:rPr>
      </w:pPr>
      <w:r>
        <w:rPr>
          <w:i/>
          <w:color w:val="FFFFFF" w:themeColor="background1"/>
        </w:rPr>
        <w:t xml:space="preserve">~ lock - «хитрый» /мудрёный/ замок; замок </w:t>
      </w:r>
      <w:r>
        <w:rPr>
          <w:i/>
        </w:rPr>
        <w:t>с секретом</w:t>
      </w:r>
    </w:p>
    <w:p w:rsidR="004B4226" w:rsidRDefault="004B4226" w:rsidP="00362872">
      <w:pPr>
        <w:pStyle w:val="a7"/>
        <w:numPr>
          <w:ilvl w:val="0"/>
          <w:numId w:val="55"/>
        </w:numPr>
        <w:rPr>
          <w:i/>
        </w:rPr>
      </w:pPr>
      <w:r>
        <w:rPr>
          <w:i/>
        </w:rPr>
        <w:t>~ problem (in mathematics) - сложная (математическая) задача</w:t>
      </w:r>
    </w:p>
    <w:p w:rsidR="004B4226" w:rsidRDefault="004B4226" w:rsidP="00362872">
      <w:pPr>
        <w:pStyle w:val="a7"/>
        <w:numPr>
          <w:ilvl w:val="0"/>
          <w:numId w:val="55"/>
        </w:numPr>
        <w:rPr>
          <w:i/>
        </w:rPr>
      </w:pPr>
      <w:r>
        <w:rPr>
          <w:i/>
        </w:rPr>
        <w:t>~ argument - путаный довод</w:t>
      </w:r>
    </w:p>
    <w:p w:rsidR="004B4226" w:rsidRDefault="004B4226" w:rsidP="00362872">
      <w:pPr>
        <w:pStyle w:val="a7"/>
        <w:numPr>
          <w:ilvl w:val="0"/>
          <w:numId w:val="55"/>
        </w:numPr>
        <w:rPr>
          <w:i/>
        </w:rPr>
      </w:pPr>
      <w:r>
        <w:rPr>
          <w:i/>
        </w:rPr>
        <w:t>that's a ~ job - эта работа требует сноровки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CONTEMPORARY **</w:t>
      </w:r>
    </w:p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{kən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temp(ə)rərı}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современник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Petrarch and Chaucer were contemporaries - </w:t>
      </w:r>
      <w:r>
        <w:rPr>
          <w:i/>
          <w:color w:val="FFFF00"/>
        </w:rPr>
        <w:t>Петрарка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современником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Чосера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  <w:color w:val="FFFF00"/>
        </w:rPr>
        <w:lastRenderedPageBreak/>
        <w:t xml:space="preserve">we were contemporaries </w:t>
      </w:r>
      <w:r>
        <w:rPr>
          <w:i/>
        </w:rPr>
        <w:t>at school - мы учились в школе в одно и то же время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is this musician a ~? - этот музыкант наш современник?</w:t>
      </w:r>
    </w:p>
    <w:p w:rsidR="004B4226" w:rsidRDefault="004B4226" w:rsidP="00733FF6">
      <w:r>
        <w:t>2. ровесник, сверстник</w:t>
      </w:r>
    </w:p>
    <w:p w:rsidR="004B4226" w:rsidRDefault="004B4226" w:rsidP="00733FF6">
      <w:r>
        <w:t>ПРИЛ. 1 современный, новый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writers {literature} - современные писатели {-ая литература}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society - современное общество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history - новейшая история</w:t>
      </w:r>
    </w:p>
    <w:p w:rsidR="004B4226" w:rsidRDefault="004B4226" w:rsidP="00733FF6">
      <w:r>
        <w:t xml:space="preserve">2 </w:t>
      </w:r>
      <w:proofErr w:type="gramStart"/>
      <w:r>
        <w:t>разг.в</w:t>
      </w:r>
      <w:proofErr w:type="gramEnd"/>
      <w:r>
        <w:t xml:space="preserve"> современном стиле; по последней моде; модерновый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art - современное искусство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furniture - мебель в современном стиле</w:t>
      </w:r>
    </w:p>
    <w:p w:rsidR="004B4226" w:rsidRDefault="004B4226" w:rsidP="00733FF6">
      <w:r>
        <w:t>3. (часто with) современный (чему-л.); одновременный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events ~ with each other - события, происшедшие одновременно</w:t>
      </w:r>
    </w:p>
    <w:p w:rsidR="004B4226" w:rsidRDefault="004B4226" w:rsidP="00362872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writers ~ with the events they write of - писатели - современники событий, которые они описывают</w:t>
      </w:r>
    </w:p>
    <w:p w:rsidR="004B4226" w:rsidRDefault="004B4226" w:rsidP="00362872">
      <w:pPr>
        <w:pStyle w:val="a7"/>
        <w:numPr>
          <w:ilvl w:val="0"/>
          <w:numId w:val="56"/>
        </w:numPr>
      </w:pPr>
      <w:r>
        <w:rPr>
          <w:i/>
        </w:rPr>
        <w:t>a ~ record of events - запись о событиях, сделанная их современником</w:t>
      </w:r>
    </w:p>
    <w:p w:rsidR="004B4226" w:rsidRDefault="004B4226" w:rsidP="00733FF6"/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</w:rPr>
        <w:t>WARRANT ** [ʹwɒrənt] n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 юр. Ордер (на арест, обыск); приказ, предписание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00"/>
        </w:rPr>
        <w:t>warrant of distress - приказ о наложении ареста или об изъятии (имущества</w:t>
      </w:r>
      <w:r>
        <w:rPr>
          <w:i/>
          <w:color w:val="FFFFFF" w:themeColor="background1"/>
        </w:rPr>
        <w:t>); исполнительный лист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warrant of caption - приказ о поимке (беглого) преступника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warrant of death, warrant of execution - распоряжение о приведении в исполнение приговора к смертной казни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2. основание для чего-л., оправдание (каких-л. действий); моральное право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has no ~ for saying so - у него нет оснований /он не вправе/ так говорить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good intentions are no ~ for irregular actions - добрые намерения не оправдывают неправильных действий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there is no ~ for such a belief - это убеждение совершенно необоснованно /беспочвенно/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3</w:t>
      </w:r>
      <w:r>
        <w:rPr>
          <w:color w:val="FFFFFF" w:themeColor="background1"/>
        </w:rPr>
        <w:t>. гарантия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There's nothing here to warrant a continued federal presence. -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никакой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долгом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визите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федералов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And what warrant would I have against repetitions of this interview? -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каковы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подобная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беседа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повторится</w:t>
      </w:r>
      <w:r>
        <w:rPr>
          <w:i/>
          <w:color w:val="FFFFFF" w:themeColor="background1"/>
          <w:lang w:val="en-US"/>
        </w:rPr>
        <w:t>?</w:t>
      </w:r>
    </w:p>
    <w:p w:rsidR="004B4226" w:rsidRDefault="004B4226" w:rsidP="00362872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There's no evidence that would warrant that investigation. -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подтверждения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расследования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FC7D1D">
      <w:pPr>
        <w:jc w:val="center"/>
        <w:rPr>
          <w:b/>
          <w:i/>
          <w:color w:val="70AD47" w:themeColor="accent6"/>
          <w:lang w:val="en-US"/>
        </w:rPr>
      </w:pPr>
      <w:r>
        <w:rPr>
          <w:b/>
          <w:i/>
          <w:color w:val="70AD47" w:themeColor="accent6"/>
          <w:lang w:val="en-US"/>
        </w:rPr>
        <w:t>SEARCH WARRANT</w:t>
      </w:r>
    </w:p>
    <w:p w:rsidR="004B4226" w:rsidRDefault="004B4226" w:rsidP="00FC7D1D">
      <w:pPr>
        <w:jc w:val="center"/>
        <w:rPr>
          <w:b/>
          <w:i/>
          <w:color w:val="70AD47" w:themeColor="accent6"/>
          <w:lang w:val="en-US"/>
        </w:rPr>
      </w:pPr>
      <w:r>
        <w:rPr>
          <w:b/>
          <w:i/>
          <w:color w:val="70AD47" w:themeColor="accent6"/>
          <w:lang w:val="en-US"/>
        </w:rPr>
        <w:t>['sɜːʧˌwɔr(ə)nt]</w:t>
      </w:r>
    </w:p>
    <w:p w:rsidR="004B4226" w:rsidRPr="00FC7D1D" w:rsidRDefault="004B4226" w:rsidP="00FC7D1D">
      <w:pPr>
        <w:rPr>
          <w:color w:val="70AD47" w:themeColor="accent6"/>
        </w:rPr>
      </w:pPr>
      <w:r>
        <w:rPr>
          <w:color w:val="70AD47" w:themeColor="accent6"/>
        </w:rPr>
        <w:t>сущ</w:t>
      </w:r>
      <w:r w:rsidRPr="00FC7D1D">
        <w:rPr>
          <w:color w:val="70AD47" w:themeColor="accent6"/>
        </w:rPr>
        <w:t xml:space="preserve">. </w:t>
      </w:r>
      <w:r>
        <w:rPr>
          <w:color w:val="70AD47" w:themeColor="accent6"/>
        </w:rPr>
        <w:t>ордер</w:t>
      </w:r>
      <w:r w:rsidRPr="00FC7D1D">
        <w:rPr>
          <w:color w:val="70AD47" w:themeColor="accent6"/>
        </w:rPr>
        <w:t xml:space="preserve"> </w:t>
      </w:r>
      <w:r>
        <w:rPr>
          <w:color w:val="70AD47" w:themeColor="accent6"/>
        </w:rPr>
        <w:t>на</w:t>
      </w:r>
      <w:r w:rsidRPr="00FC7D1D">
        <w:rPr>
          <w:color w:val="70AD47" w:themeColor="accent6"/>
        </w:rPr>
        <w:t xml:space="preserve"> </w:t>
      </w:r>
      <w:r>
        <w:rPr>
          <w:color w:val="70AD47" w:themeColor="accent6"/>
        </w:rPr>
        <w:t>обыск</w:t>
      </w: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733FF6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FRAGILE</w:t>
      </w:r>
      <w:r w:rsidRPr="00FC7D1D">
        <w:rPr>
          <w:b/>
          <w:color w:val="FFFF00"/>
          <w:highlight w:val="black"/>
          <w:bdr w:val="none" w:sz="0" w:space="0" w:color="auto" w:frame="1"/>
        </w:rPr>
        <w:t xml:space="preserve"> ** [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fr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æʤ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a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l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722B8C" w:rsidRDefault="004B4226" w:rsidP="00733FF6">
      <w:pPr>
        <w:shd w:val="clear" w:color="auto" w:fill="000000" w:themeFill="text1"/>
        <w:rPr>
          <w:color w:val="FFFF00"/>
          <w:highlight w:val="black"/>
        </w:rPr>
      </w:pPr>
      <w:bookmarkStart w:id="2" w:name="_Toc516074143"/>
      <w:r>
        <w:rPr>
          <w:b/>
          <w:i/>
          <w:color w:val="FFFF00"/>
          <w:highlight w:val="black"/>
        </w:rPr>
        <w:t>ПРИЛ</w:t>
      </w:r>
      <w:r w:rsidRPr="00722B8C">
        <w:rPr>
          <w:b/>
          <w:i/>
          <w:color w:val="FFFF00"/>
          <w:highlight w:val="black"/>
        </w:rPr>
        <w:t>.</w:t>
      </w:r>
      <w:bookmarkEnd w:id="2"/>
      <w:r w:rsidRPr="00722B8C">
        <w:rPr>
          <w:b/>
          <w:i/>
          <w:color w:val="FFFF00"/>
          <w:highlight w:val="black"/>
        </w:rPr>
        <w:t xml:space="preserve"> 1</w:t>
      </w:r>
      <w:r w:rsidRPr="00722B8C">
        <w:rPr>
          <w:rStyle w:val="10"/>
          <w:rFonts w:eastAsiaTheme="minorHAnsi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ломкий</w:t>
      </w:r>
      <w:r w:rsidRPr="00722B8C">
        <w:rPr>
          <w:rStyle w:val="2enci"/>
          <w:color w:val="FFFF00"/>
          <w:highlight w:val="black"/>
          <w:bdr w:val="none" w:sz="0" w:space="0" w:color="auto" w:frame="1"/>
        </w:rPr>
        <w:t>,</w:t>
      </w:r>
      <w:r w:rsidRPr="00722B8C"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хрупкий</w:t>
      </w:r>
      <w:r w:rsidRPr="00722B8C">
        <w:rPr>
          <w:rStyle w:val="2enci"/>
          <w:color w:val="FFFF00"/>
          <w:highlight w:val="black"/>
          <w:bdr w:val="none" w:sz="0" w:space="0" w:color="auto" w:frame="1"/>
        </w:rPr>
        <w:t xml:space="preserve">, </w:t>
      </w:r>
      <w:r>
        <w:rPr>
          <w:rStyle w:val="2enci"/>
          <w:color w:val="FFFF00"/>
          <w:highlight w:val="black"/>
          <w:bdr w:val="none" w:sz="0" w:space="0" w:color="auto" w:frame="1"/>
        </w:rPr>
        <w:t>бьющийся</w:t>
      </w:r>
    </w:p>
    <w:p w:rsidR="004B4226" w:rsidRDefault="004B4226" w:rsidP="00733FF6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2 слабый,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болезненный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Style w:val="3zjig"/>
          <w:color w:val="FFFF00"/>
          <w:highlight w:val="black"/>
          <w:bdr w:val="none" w:sz="0" w:space="0" w:color="auto" w:frame="1"/>
          <w:shd w:val="clear" w:color="auto" w:fill="FFFFFF"/>
        </w:rPr>
        <w:t>3 незначительный</w:t>
      </w:r>
      <w:r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, тонкий (о разнице во взглядах и пр.)</w:t>
      </w:r>
    </w:p>
    <w:p w:rsidR="004B4226" w:rsidRDefault="004B4226" w:rsidP="00733FF6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временный</w:t>
      </w:r>
    </w:p>
    <w:p w:rsidR="004B4226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5 неустойчивый, нестабильный, непрочный</w:t>
      </w:r>
    </w:p>
    <w:p w:rsidR="004B4226" w:rsidRDefault="004B4226" w:rsidP="00733FF6">
      <w:pPr>
        <w:shd w:val="clear" w:color="auto" w:fill="000000" w:themeFill="text1"/>
        <w:jc w:val="center"/>
        <w:rPr>
          <w:b/>
          <w:highlight w:val="black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STOCK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склад, запас, фонд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  <w:lang w:val="en-US"/>
        </w:rPr>
        <w:t>new</w:t>
      </w:r>
      <w:r>
        <w:rPr>
          <w:i/>
          <w:color w:val="FFFF00"/>
        </w:rPr>
        <w:t xml:space="preserve"> /</w:t>
      </w:r>
      <w:r>
        <w:rPr>
          <w:i/>
          <w:color w:val="FFFF00"/>
          <w:lang w:val="en-US"/>
        </w:rPr>
        <w:t>fresh</w:t>
      </w:r>
      <w:r>
        <w:rPr>
          <w:i/>
          <w:color w:val="FFFF00"/>
        </w:rPr>
        <w:t>/ ~ - свежий запас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{см.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тж.2)}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in ~ - в запасе, в наличии {см. тж.2)}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~ of wood {of linen} - </w:t>
      </w:r>
      <w:r>
        <w:rPr>
          <w:i/>
          <w:color w:val="FFFF00"/>
        </w:rPr>
        <w:t>запас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дров</w:t>
      </w:r>
      <w:r>
        <w:rPr>
          <w:i/>
          <w:color w:val="FFFF00"/>
          <w:lang w:val="en-US"/>
        </w:rPr>
        <w:t> {</w:t>
      </w:r>
      <w:r>
        <w:rPr>
          <w:i/>
          <w:color w:val="FFFF00"/>
        </w:rPr>
        <w:t>белья</w:t>
      </w:r>
      <w:r>
        <w:rPr>
          <w:i/>
          <w:color w:val="FFFF00"/>
          <w:lang w:val="en-US"/>
        </w:rPr>
        <w:t>}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a ~ of information - наличие сведений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a ~ of plays - репертуар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a ~ of fish - </w:t>
      </w:r>
      <w:proofErr w:type="gramStart"/>
      <w:r>
        <w:rPr>
          <w:i/>
          <w:color w:val="FFFF00"/>
        </w:rPr>
        <w:t>спец.рыбность</w:t>
      </w:r>
      <w:proofErr w:type="gramEnd"/>
      <w:r>
        <w:rPr>
          <w:i/>
          <w:color w:val="FFFF00"/>
        </w:rPr>
        <w:t>, заселённость рыбой (водоёма)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~s on hand - наличный запас, наличность склада</w:t>
      </w:r>
    </w:p>
    <w:p w:rsidR="004B4226" w:rsidRDefault="004B4226" w:rsidP="00362872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lastRenderedPageBreak/>
        <w:t>to lay in a ~ - делать /создавать/ запас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FINE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fa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4B4226" w:rsidRDefault="004B4226" w:rsidP="00733FF6">
      <w:pPr>
        <w:rPr>
          <w:color w:val="FFFF00"/>
          <w:lang w:val="en-US"/>
        </w:rPr>
      </w:pPr>
      <w:r>
        <w:rPr>
          <w:color w:val="FFFF00"/>
        </w:rPr>
        <w:t>штраф</w:t>
      </w:r>
      <w:r>
        <w:rPr>
          <w:color w:val="FFFF00"/>
          <w:lang w:val="en-US"/>
        </w:rPr>
        <w:t xml:space="preserve">; </w:t>
      </w:r>
      <w:r>
        <w:rPr>
          <w:color w:val="FFFF00"/>
        </w:rPr>
        <w:t>пеня</w:t>
      </w:r>
    </w:p>
    <w:p w:rsidR="004B4226" w:rsidRDefault="004B4226" w:rsidP="00362872">
      <w:pPr>
        <w:pStyle w:val="a7"/>
        <w:numPr>
          <w:ilvl w:val="0"/>
          <w:numId w:val="59"/>
        </w:numPr>
        <w:rPr>
          <w:i/>
        </w:rPr>
      </w:pPr>
      <w:r>
        <w:rPr>
          <w:i/>
          <w:color w:val="FFFF00"/>
        </w:rPr>
        <w:t xml:space="preserve">heavy ~ - большой </w:t>
      </w:r>
      <w:r>
        <w:rPr>
          <w:i/>
        </w:rPr>
        <w:t>штраф</w:t>
      </w:r>
    </w:p>
    <w:p w:rsidR="004B4226" w:rsidRDefault="004B4226" w:rsidP="00362872">
      <w:pPr>
        <w:pStyle w:val="a7"/>
        <w:numPr>
          <w:ilvl w:val="0"/>
          <w:numId w:val="59"/>
        </w:numPr>
        <w:rPr>
          <w:i/>
        </w:rPr>
      </w:pPr>
      <w:r>
        <w:rPr>
          <w:i/>
        </w:rPr>
        <w:t>to impose a ~ - налагать штраф</w:t>
      </w:r>
    </w:p>
    <w:p w:rsidR="004B4226" w:rsidRDefault="004B4226" w:rsidP="00733FF6">
      <w:r>
        <w:t>штрафовать, налагать штраф, пеню</w:t>
      </w:r>
    </w:p>
    <w:p w:rsidR="004B4226" w:rsidRDefault="004B4226" w:rsidP="00362872">
      <w:pPr>
        <w:pStyle w:val="a7"/>
        <w:numPr>
          <w:ilvl w:val="0"/>
          <w:numId w:val="60"/>
        </w:numPr>
        <w:rPr>
          <w:i/>
        </w:rPr>
      </w:pPr>
      <w:r>
        <w:rPr>
          <w:i/>
        </w:rPr>
        <w:t>he was ~d half a crown - его оштрафовали на полкроны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SECOND ** ['sek(ə)nd]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сущ. сокр.</w:t>
      </w:r>
      <w:r>
        <w:rPr>
          <w:color w:val="FFFF00"/>
          <w:lang w:val="en-US"/>
        </w:rPr>
        <w:t> sec </w:t>
      </w:r>
      <w:r>
        <w:rPr>
          <w:color w:val="FFFF00"/>
        </w:rPr>
        <w:t>секунда</w:t>
      </w:r>
      <w:r>
        <w:rPr>
          <w:color w:val="FFFF00"/>
          <w:lang w:val="en-US"/>
        </w:rPr>
        <w:t> </w:t>
      </w:r>
      <w:r>
        <w:rPr>
          <w:color w:val="FFFF00"/>
        </w:rPr>
        <w:t>(1/60 часть минуты)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мгновение, миг, минута, момент (очень короткий промежуток времени)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прил. второй (по счёту, по порядку по важности)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второстепенный второсортный</w:t>
      </w: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WASTE ** {weıst} n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 обрезки, обрывки (бумаги и т. п.) выжимки</w:t>
      </w:r>
    </w:p>
    <w:p w:rsidR="004B4226" w:rsidRDefault="004B4226" w:rsidP="00733FF6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2 </w:t>
      </w:r>
      <w:r>
        <w:rPr>
          <w:color w:val="FFFF00"/>
        </w:rPr>
        <w:t>мусор</w:t>
      </w:r>
      <w:r>
        <w:rPr>
          <w:color w:val="FFFF00"/>
          <w:lang w:val="en-US"/>
        </w:rPr>
        <w:t xml:space="preserve">; </w:t>
      </w:r>
      <w:r>
        <w:rPr>
          <w:color w:val="FFFF00"/>
        </w:rPr>
        <w:t>отбросы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отходы</w:t>
      </w:r>
      <w:r>
        <w:rPr>
          <w:color w:val="FFFF00"/>
          <w:lang w:val="en-US"/>
        </w:rPr>
        <w:t>(</w:t>
      </w:r>
      <w:r>
        <w:rPr>
          <w:b/>
          <w:i/>
          <w:color w:val="FFFF00"/>
          <w:lang w:val="en-US"/>
        </w:rPr>
        <w:t>WASTE</w:t>
      </w:r>
      <w:r>
        <w:rPr>
          <w:color w:val="FFFF00"/>
          <w:lang w:val="en-US"/>
        </w:rPr>
        <w:t xml:space="preserve"> products)</w:t>
      </w:r>
    </w:p>
    <w:p w:rsidR="004B4226" w:rsidRDefault="004B4226" w:rsidP="00733FF6">
      <w:pPr>
        <w:rPr>
          <w:color w:val="FFFF00"/>
          <w:lang w:val="en-US"/>
        </w:rPr>
      </w:pPr>
    </w:p>
    <w:p w:rsidR="004B4226" w:rsidRDefault="004B4226" w:rsidP="00733FF6">
      <w:pPr>
        <w:rPr>
          <w:color w:val="FFFF00"/>
          <w:lang w:val="en-US"/>
        </w:rPr>
      </w:pPr>
    </w:p>
    <w:p w:rsidR="004B4226" w:rsidRDefault="004B4226" w:rsidP="00733FF6">
      <w:pPr>
        <w:rPr>
          <w:color w:val="FFFF00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CONTRIBUTE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k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ə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tr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ı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bju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]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 </w:t>
      </w:r>
      <w:r w:rsidRPr="008C3A6C"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v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(по)жертвовать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деньги и т. п.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the Red Cross - жертвовать в фонд Красного Креста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food and clothing for the relief of the refugees - жертвовать продукты питания и одежду в помощь беженцам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делать (вносить) вклад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 науку и т. п.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(по)способствовать, содействовать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to ~ suggestions on scientific questions - вносить предложения по научным вопросам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~d greatly to the improvement of national music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многое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сделал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для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развития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национальной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музыки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участвовать, сотрудничать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 газете, журнале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a newspaper - писать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 т. п.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 для газеты 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came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across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some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student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magazines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'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contributed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. - Я натолкнулась на студенческий журнал, с которым вы сотрудничали.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Didn't contribute, showed up late.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Ни в чем не участвует, опаздывает.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All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right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now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want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contribute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but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only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up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point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. - Я не против, чтобы ты участвовала в беседах, просто держись в рамках.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Contribute to the management of the child.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Будешь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участвовать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воспитании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ребенка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We want to contribute. - Мы же все хотим участвовать.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помочь, помогать</w:t>
      </w:r>
    </w:p>
    <w:p w:rsidR="004B4226" w:rsidRPr="008C3A6C" w:rsidRDefault="004B4226" w:rsidP="00362872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contribute money – помочь деньгами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INVOLUTION ** {</w:t>
      </w:r>
      <w:r w:rsidRPr="008C3A6C">
        <w:rPr>
          <w:b/>
          <w:i/>
          <w:color w:val="FFFFFF" w:themeColor="background1"/>
        </w:rPr>
        <w:t>͵</w:t>
      </w:r>
      <w:r w:rsidRPr="008C3A6C">
        <w:rPr>
          <w:b/>
          <w:i/>
          <w:color w:val="FFFFFF" w:themeColor="background1"/>
          <w:lang w:val="en-US"/>
        </w:rPr>
        <w:t>ınvə</w:t>
      </w:r>
      <w:r w:rsidRPr="008C3A6C">
        <w:rPr>
          <w:b/>
          <w:i/>
          <w:color w:val="FFFFFF" w:themeColor="background1"/>
        </w:rPr>
        <w:t>ʹ</w:t>
      </w:r>
      <w:r w:rsidRPr="008C3A6C">
        <w:rPr>
          <w:b/>
          <w:i/>
          <w:color w:val="FFFFFF" w:themeColor="background1"/>
          <w:lang w:val="en-US"/>
        </w:rPr>
        <w:t>lu:ʃ(ə)n} n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 мат. возведение в степень, инволюция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 биол., физиол. дегенерация, обратное развитие, уменьшение (до первоначального размера)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Pr="0069153D" w:rsidRDefault="004B4226" w:rsidP="00733FF6">
      <w:pPr>
        <w:shd w:val="clear" w:color="auto" w:fill="000000" w:themeFill="text1"/>
        <w:jc w:val="center"/>
        <w:rPr>
          <w:b/>
          <w:i/>
          <w:iCs/>
          <w:color w:val="FFFF00"/>
          <w:highlight w:val="black"/>
          <w:shd w:val="clear" w:color="auto" w:fill="FFFFFF"/>
          <w:lang w:val="en-US"/>
        </w:rPr>
      </w:pPr>
      <w:r w:rsidRPr="0069153D">
        <w:rPr>
          <w:b/>
          <w:color w:val="FFFF00"/>
          <w:highlight w:val="black"/>
          <w:lang w:val="en-US"/>
        </w:rPr>
        <w:t xml:space="preserve">EXERT ** </w:t>
      </w:r>
      <w:r w:rsidRPr="0069153D">
        <w:rPr>
          <w:b/>
          <w:color w:val="FFFF00"/>
          <w:highlight w:val="black"/>
          <w:shd w:val="clear" w:color="auto" w:fill="FFFFFF"/>
          <w:lang w:val="en-US"/>
        </w:rPr>
        <w:t>[ıg</w:t>
      </w:r>
      <w:r w:rsidRPr="0069153D">
        <w:rPr>
          <w:b/>
          <w:color w:val="FFFF00"/>
          <w:highlight w:val="black"/>
          <w:shd w:val="clear" w:color="auto" w:fill="FFFFFF"/>
        </w:rPr>
        <w:t>ʹ</w:t>
      </w:r>
      <w:r w:rsidRPr="0069153D">
        <w:rPr>
          <w:b/>
          <w:color w:val="FFFF00"/>
          <w:highlight w:val="black"/>
          <w:shd w:val="clear" w:color="auto" w:fill="FFFFFF"/>
          <w:lang w:val="en-US"/>
        </w:rPr>
        <w:t>zɜ:t] </w:t>
      </w:r>
      <w:r w:rsidRPr="0069153D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8459A3" w:rsidRDefault="004B4226" w:rsidP="00733FF6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 w:rsidRPr="0069153D">
        <w:rPr>
          <w:b/>
          <w:i/>
          <w:iCs/>
          <w:color w:val="FFFF00"/>
          <w:highlight w:val="black"/>
          <w:shd w:val="clear" w:color="auto" w:fill="FFFFFF"/>
          <w:lang w:val="en-US"/>
        </w:rPr>
        <w:t>EXERTED</w:t>
      </w:r>
    </w:p>
    <w:p w:rsidR="004B4226" w:rsidRPr="0069153D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69153D">
        <w:rPr>
          <w:color w:val="FFFF00"/>
          <w:highlight w:val="black"/>
          <w:shd w:val="clear" w:color="auto" w:fill="FFFFFF"/>
        </w:rPr>
        <w:t>1. напрягать (</w:t>
      </w:r>
      <w:r w:rsidRPr="0069153D">
        <w:rPr>
          <w:i/>
          <w:iCs/>
          <w:color w:val="FFFF00"/>
          <w:highlight w:val="black"/>
          <w:shd w:val="clear" w:color="auto" w:fill="FFFFFF"/>
        </w:rPr>
        <w:t>силы</w:t>
      </w:r>
      <w:r w:rsidRPr="0069153D">
        <w:rPr>
          <w:color w:val="FFFF00"/>
          <w:highlight w:val="black"/>
          <w:shd w:val="clear" w:color="auto" w:fill="FFFFFF"/>
        </w:rPr>
        <w:t>); прилагать (</w:t>
      </w:r>
      <w:r w:rsidRPr="0069153D">
        <w:rPr>
          <w:i/>
          <w:iCs/>
          <w:color w:val="FFFF00"/>
          <w:highlight w:val="black"/>
          <w:shd w:val="clear" w:color="auto" w:fill="FFFFFF"/>
        </w:rPr>
        <w:t>усилия для осуществления чего-л</w:t>
      </w:r>
      <w:r w:rsidRPr="0069153D">
        <w:rPr>
          <w:color w:val="FFFF00"/>
          <w:highlight w:val="black"/>
          <w:shd w:val="clear" w:color="auto" w:fill="FFFFFF"/>
        </w:rPr>
        <w:t>)</w:t>
      </w:r>
    </w:p>
    <w:p w:rsidR="004B4226" w:rsidRPr="0069153D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to ~ all one‘s strength - </w:t>
      </w:r>
      <w:r w:rsidRPr="0069153D">
        <w:rPr>
          <w:i/>
          <w:color w:val="FFFF00"/>
          <w:highlight w:val="black"/>
          <w:shd w:val="clear" w:color="auto" w:fill="FFFFFF"/>
        </w:rPr>
        <w:t>напрячь</w:t>
      </w: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69153D">
        <w:rPr>
          <w:i/>
          <w:color w:val="FFFF00"/>
          <w:highlight w:val="black"/>
          <w:shd w:val="clear" w:color="auto" w:fill="FFFFFF"/>
        </w:rPr>
        <w:t>все</w:t>
      </w: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69153D">
        <w:rPr>
          <w:i/>
          <w:color w:val="FFFF00"/>
          <w:highlight w:val="black"/>
          <w:shd w:val="clear" w:color="auto" w:fill="FFFFFF"/>
        </w:rPr>
        <w:t>силы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every effort - приложить все усилия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influence - оказать влияние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to ~ oneself - стараться, прилагать усилия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didn‘t ~ himself much - он не особенно старался, он не утруждал себя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yourself on his behalf - постарайтесь помочь ему, сделайте для него всё возможное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8C3A6C">
        <w:rPr>
          <w:color w:val="FFFFFF" w:themeColor="background1"/>
          <w:highlight w:val="black"/>
          <w:shd w:val="clear" w:color="auto" w:fill="FFFFFF"/>
        </w:rPr>
        <w:t>проявлять, использовать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intelligence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проявить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ум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~ed his leadership abilities intelligently - он разумно использовал /приложил/ свои организаторские способности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Well, do they ever exert their energy like athletes do?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Что ж, а они когда-нибудь проявляют свою силу, как атлеты?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I'm afraid I'll hurt you people when I exert my force.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Я могу вас покалечить, когда буду проявлять свою силу.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As soon as a woman exerts a little power, she's a ball breaker.</w:t>
      </w:r>
    </w:p>
    <w:p w:rsidR="004B4226" w:rsidRPr="008C3A6C" w:rsidRDefault="004B4226" w:rsidP="0036287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Если женщина проявляет силу, то она гром-баба.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8C3A6C">
        <w:rPr>
          <w:color w:val="FFFFFF" w:themeColor="background1"/>
          <w:highlight w:val="black"/>
          <w:shd w:val="clear" w:color="auto" w:fill="FFFFFF"/>
        </w:rPr>
        <w:t>вызывать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напряжение</w:t>
      </w:r>
      <w:r w:rsidRPr="008C3A6C">
        <w:rPr>
          <w:color w:val="FFFFFF" w:themeColor="background1"/>
          <w:highlight w:val="black"/>
          <w:shd w:val="clear" w:color="auto" w:fill="FFFFFF"/>
        </w:rPr>
        <w:t>); производить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давление</w:t>
      </w:r>
      <w:r w:rsidRPr="008C3A6C">
        <w:rPr>
          <w:color w:val="FFFFFF" w:themeColor="background1"/>
          <w:highlight w:val="black"/>
          <w:shd w:val="clear" w:color="auto" w:fill="FFFFFF"/>
        </w:rPr>
        <w:t>)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4. оказывать, влиять</w:t>
      </w:r>
    </w:p>
    <w:p w:rsidR="004B4226" w:rsidRPr="008C3A6C" w:rsidRDefault="004B4226" w:rsidP="00362872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exert pressure – оказывать давление</w:t>
      </w:r>
    </w:p>
    <w:p w:rsidR="004B4226" w:rsidRPr="008C3A6C" w:rsidRDefault="004B4226" w:rsidP="00362872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"The Empire cannot seriously exert force against Trantor.</w:t>
      </w:r>
    </w:p>
    <w:p w:rsidR="004B4226" w:rsidRPr="008C3A6C" w:rsidRDefault="004B4226" w:rsidP="00362872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- Император не может серьезно оказывать силовое давление на Трантор.</w:t>
      </w:r>
    </w:p>
    <w:p w:rsidR="004B4226" w:rsidRPr="008C3A6C" w:rsidRDefault="004B4226" w:rsidP="00362872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You'll undergo and exert pressure.</w:t>
      </w:r>
    </w:p>
    <w:p w:rsidR="004B4226" w:rsidRPr="008C3A6C" w:rsidRDefault="004B4226" w:rsidP="00362872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Вам предстоит оказывать давление и испытывать его на себе.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both"/>
        <w:rPr>
          <w:b/>
          <w:color w:val="FFFFFF" w:themeColor="background1"/>
          <w:highlight w:val="black"/>
          <w:lang w:eastAsia="ru-RU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spacing w:val="15"/>
          <w:highlight w:val="black"/>
          <w:bdr w:val="none" w:sz="0" w:space="0" w:color="auto" w:frame="1"/>
        </w:rPr>
      </w:pPr>
      <w:r w:rsidRPr="008C3A6C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JETTY</w:t>
      </w:r>
      <w:r w:rsidRPr="008C3A6C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'ʤ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et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ɪ]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noProof/>
          <w:lang w:eastAsia="ru-RU"/>
        </w:rPr>
        <w:drawing>
          <wp:inline distT="0" distB="0" distL="0" distR="0" wp14:anchorId="4D10F1D9" wp14:editId="1E1ADFFC">
            <wp:extent cx="1901190" cy="1269365"/>
            <wp:effectExtent l="0" t="0" r="3810" b="6985"/>
            <wp:docPr id="1" name="Рисунок 1" descr="изображение je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jet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6" w:rsidRPr="00722B8C" w:rsidRDefault="004B4226" w:rsidP="00FC7D1D">
      <w:pPr>
        <w:rPr>
          <w:lang w:val="en-US"/>
        </w:rPr>
      </w:pPr>
      <w:bookmarkStart w:id="3" w:name="_Toc516073944"/>
      <w:proofErr w:type="gramStart"/>
      <w:r w:rsidRPr="00722B8C">
        <w:rPr>
          <w:highlight w:val="blue"/>
          <w:lang w:val="en-US"/>
        </w:rPr>
        <w:t>a</w:t>
      </w:r>
      <w:proofErr w:type="gramEnd"/>
      <w:r w:rsidRPr="00722B8C">
        <w:rPr>
          <w:highlight w:val="blue"/>
          <w:lang w:val="en-US"/>
        </w:rPr>
        <w:t xml:space="preserve"> wooden or stone structure built in the water at the edge of a sea or lake and used by people getting on and off boats</w:t>
      </w:r>
    </w:p>
    <w:p w:rsidR="004B4226" w:rsidRPr="00FC7D1D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  <w:r w:rsidRPr="008C3A6C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FC7D1D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3"/>
      <w:r w:rsidRPr="00FC7D1D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1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пристань</w:t>
      </w: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пирс</w:t>
      </w: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причал</w:t>
      </w:r>
    </w:p>
    <w:p w:rsidR="004B4226" w:rsidRPr="00722B8C" w:rsidRDefault="004B4226" w:rsidP="00A04531">
      <w:pPr>
        <w:rPr>
          <w:lang w:val="en-US"/>
        </w:rPr>
      </w:pPr>
      <w:r w:rsidRPr="00A04531"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lastRenderedPageBreak/>
        <w:t> </w:t>
      </w:r>
      <w:proofErr w:type="gramStart"/>
      <w:r w:rsidRPr="00722B8C">
        <w:rPr>
          <w:highlight w:val="blue"/>
          <w:lang w:val="en-US"/>
        </w:rPr>
        <w:t>a</w:t>
      </w:r>
      <w:proofErr w:type="gramEnd"/>
      <w:r w:rsidRPr="00722B8C">
        <w:rPr>
          <w:highlight w:val="blue"/>
          <w:lang w:val="en-US"/>
        </w:rPr>
        <w:t xml:space="preserve"> structure extended into a sea, lake, or river to influence the current or tide or to protect a harbor</w:t>
      </w:r>
    </w:p>
    <w:p w:rsidR="004B4226" w:rsidRPr="00FC7D1D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2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дамба</w:t>
      </w:r>
    </w:p>
    <w:p w:rsidR="004B4226" w:rsidRPr="00722B8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722B8C" w:rsidRDefault="004B4226" w:rsidP="00733FF6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722B8C" w:rsidRDefault="004B4226" w:rsidP="00733FF6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722B8C" w:rsidRDefault="004B4226" w:rsidP="00733FF6">
      <w:pPr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PILLOW</w:t>
      </w:r>
      <w:r w:rsidRPr="00722B8C">
        <w:rPr>
          <w:b/>
          <w:color w:val="FFFFFF" w:themeColor="background1"/>
          <w:highlight w:val="black"/>
          <w:lang w:val="en-US"/>
        </w:rPr>
        <w:t xml:space="preserve">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p</w:t>
      </w:r>
      <w:r w:rsidRPr="00722B8C">
        <w:rPr>
          <w:b/>
          <w:color w:val="FFFFFF" w:themeColor="background1"/>
          <w:highlight w:val="black"/>
          <w:lang w:val="en-US"/>
        </w:rPr>
        <w:t>ı</w:t>
      </w:r>
      <w:r w:rsidRPr="008C3A6C">
        <w:rPr>
          <w:b/>
          <w:color w:val="FFFFFF" w:themeColor="background1"/>
          <w:highlight w:val="black"/>
          <w:lang w:val="en-US"/>
        </w:rPr>
        <w:t>l</w:t>
      </w:r>
      <w:r w:rsidRPr="00722B8C">
        <w:rPr>
          <w:b/>
          <w:color w:val="FFFFFF" w:themeColor="background1"/>
          <w:highlight w:val="black"/>
          <w:lang w:val="en-US"/>
        </w:rPr>
        <w:t>əʋ]</w:t>
      </w:r>
    </w:p>
    <w:p w:rsidR="004B4226" w:rsidRPr="00722B8C" w:rsidRDefault="004B4226" w:rsidP="00733FF6">
      <w:pPr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PILLOWED</w:t>
      </w:r>
      <w:r w:rsidRPr="00722B8C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722B8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p</w:t>
      </w:r>
      <w:r w:rsidRPr="00722B8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</w:t>
      </w:r>
      <w:r w:rsidRPr="00722B8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əʊ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722B8C">
        <w:rPr>
          <w:b/>
          <w:i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 подушка; подушечка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</w:t>
      </w:r>
      <w:r w:rsidRPr="008C3A6C">
        <w:rPr>
          <w:color w:val="FFFFFF" w:themeColor="background1"/>
          <w:highlight w:val="black"/>
          <w:lang w:val="en-US"/>
        </w:rPr>
        <w:t> </w:t>
      </w:r>
      <w:r w:rsidRPr="008C3A6C">
        <w:rPr>
          <w:color w:val="FFFFFF" w:themeColor="background1"/>
          <w:highlight w:val="black"/>
        </w:rPr>
        <w:t>тех.</w:t>
      </w:r>
      <w:r w:rsidRPr="008C3A6C">
        <w:rPr>
          <w:color w:val="FFFFFF" w:themeColor="background1"/>
          <w:highlight w:val="black"/>
          <w:lang w:val="en-US"/>
        </w:rPr>
        <w:t> </w:t>
      </w:r>
      <w:r w:rsidRPr="008C3A6C">
        <w:rPr>
          <w:color w:val="FFFFFF" w:themeColor="background1"/>
          <w:highlight w:val="black"/>
        </w:rPr>
        <w:t>подушка, подкладка; вкладыш; опорный подшипник (</w:t>
      </w:r>
      <w:r w:rsidRPr="008C3A6C">
        <w:rPr>
          <w:color w:val="FFFFFF" w:themeColor="background1"/>
          <w:highlight w:val="black"/>
          <w:lang w:val="en-US"/>
        </w:rPr>
        <w:t>pillow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color w:val="FFFFFF" w:themeColor="background1"/>
          <w:highlight w:val="black"/>
          <w:lang w:val="en-US"/>
        </w:rPr>
        <w:t>block</w:t>
      </w:r>
      <w:r w:rsidRPr="008C3A6C">
        <w:rPr>
          <w:color w:val="FFFFFF" w:themeColor="background1"/>
          <w:highlight w:val="black"/>
        </w:rPr>
        <w:t>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1. класть голову (на что-л.)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he ~ed his head on his hand - </w:t>
      </w:r>
      <w:r w:rsidRPr="008C3A6C">
        <w:rPr>
          <w:i/>
          <w:color w:val="FFFFFF" w:themeColor="background1"/>
          <w:highlight w:val="black"/>
        </w:rPr>
        <w:t>он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подпёр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голову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рукой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служить подушкой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his arm ~ed her head - его рука служила ей подушкой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подкладывать подушки (тж. ~ up)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was blanketed and ~ed - его накрыли одеялом и подложили ему подушку под голову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Подушечный, постельный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A04531" w:rsidRDefault="004B4226" w:rsidP="00733FF6">
      <w:pPr>
        <w:jc w:val="center"/>
        <w:rPr>
          <w:b/>
          <w:color w:val="FFFF00"/>
          <w:highlight w:val="black"/>
        </w:rPr>
      </w:pPr>
      <w:r w:rsidRPr="00A04531">
        <w:rPr>
          <w:rFonts w:eastAsiaTheme="majorEastAsia"/>
          <w:b/>
          <w:color w:val="FFFF00"/>
          <w:highlight w:val="black"/>
          <w:bdr w:val="none" w:sz="0" w:space="0" w:color="auto" w:frame="1"/>
          <w:lang w:val="en-US"/>
        </w:rPr>
        <w:t>SEVERAL</w:t>
      </w:r>
      <w:r w:rsidRPr="00A04531">
        <w:rPr>
          <w:rFonts w:eastAsiaTheme="majorEastAsia"/>
          <w:b/>
          <w:color w:val="FFFF00"/>
          <w:highlight w:val="black"/>
          <w:bdr w:val="none" w:sz="0" w:space="0" w:color="auto" w:frame="1"/>
        </w:rPr>
        <w:t xml:space="preserve"> ** [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'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sev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(ə)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r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(ə)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l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A04531" w:rsidRDefault="004B4226" w:rsidP="00733FF6">
      <w:pPr>
        <w:rPr>
          <w:color w:val="FFFF00"/>
          <w:highlight w:val="black"/>
        </w:rPr>
      </w:pPr>
      <w:r w:rsidRPr="00A04531">
        <w:rPr>
          <w:b/>
          <w:i/>
          <w:color w:val="FFFF00"/>
          <w:highlight w:val="black"/>
        </w:rPr>
        <w:t xml:space="preserve">СУЩ. </w:t>
      </w:r>
      <w:r w:rsidRPr="00A04531">
        <w:rPr>
          <w:color w:val="FFFF00"/>
          <w:highlight w:val="black"/>
        </w:rPr>
        <w:t>некоторое число или количество</w:t>
      </w:r>
    </w:p>
    <w:p w:rsidR="004B4226" w:rsidRPr="00A04531" w:rsidRDefault="004B4226" w:rsidP="00362872">
      <w:pPr>
        <w:pStyle w:val="a7"/>
        <w:numPr>
          <w:ilvl w:val="0"/>
          <w:numId w:val="50"/>
        </w:numPr>
        <w:rPr>
          <w:i/>
          <w:color w:val="FFFF00"/>
          <w:highlight w:val="black"/>
        </w:rPr>
      </w:pPr>
      <w:r w:rsidRPr="00A04531">
        <w:rPr>
          <w:i/>
          <w:color w:val="FFFF00"/>
          <w:highlight w:val="black"/>
        </w:rPr>
        <w:t>~ of them - некоторые из них</w:t>
      </w:r>
    </w:p>
    <w:p w:rsidR="004B4226" w:rsidRPr="00A04531" w:rsidRDefault="004B4226" w:rsidP="00362872">
      <w:pPr>
        <w:pStyle w:val="a7"/>
        <w:numPr>
          <w:ilvl w:val="0"/>
          <w:numId w:val="50"/>
        </w:numPr>
        <w:rPr>
          <w:i/>
          <w:color w:val="FFFF00"/>
          <w:highlight w:val="black"/>
        </w:rPr>
      </w:pPr>
      <w:r w:rsidRPr="00A04531">
        <w:rPr>
          <w:i/>
          <w:color w:val="FFFF00"/>
          <w:highlight w:val="black"/>
        </w:rPr>
        <w:t>~ of us saw it - некоторые из нас это видели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A04531">
        <w:rPr>
          <w:i/>
          <w:color w:val="FFFF00"/>
          <w:highlight w:val="black"/>
        </w:rPr>
        <w:t>I already have ~ - у меня уже есть</w:t>
      </w:r>
      <w:r w:rsidRPr="008C3A6C">
        <w:rPr>
          <w:i/>
          <w:color w:val="FFFFFF" w:themeColor="background1"/>
          <w:highlight w:val="black"/>
        </w:rPr>
        <w:t xml:space="preserve"> несколько (штук)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in the struggle ~ received in juries - в этой схватке несколько человек получило ранения</w:t>
      </w:r>
    </w:p>
    <w:p w:rsidR="004B4226" w:rsidRPr="008C3A6C" w:rsidRDefault="004B4226" w:rsidP="00733FF6">
      <w:pPr>
        <w:rPr>
          <w:b/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 несколько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times {days, men} - несколько раз {дней, человек}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books on the same subjects - несколько книг по одному и тому же вопросу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разный, различный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the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works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of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artists</w:t>
      </w:r>
      <w:r w:rsidRPr="008C3A6C">
        <w:rPr>
          <w:i/>
          <w:color w:val="FFFFFF" w:themeColor="background1"/>
          <w:highlight w:val="black"/>
        </w:rPr>
        <w:t xml:space="preserve"> - работы различных художников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 ~ items in an account - </w:t>
      </w:r>
      <w:r w:rsidRPr="008C3A6C">
        <w:rPr>
          <w:i/>
          <w:color w:val="FFFFFF" w:themeColor="background1"/>
          <w:highlight w:val="black"/>
        </w:rPr>
        <w:t>различные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статьи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счёта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3 отдельный, особый, свой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they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went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their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ways</w:t>
      </w:r>
      <w:r w:rsidRPr="008C3A6C">
        <w:rPr>
          <w:i/>
          <w:color w:val="FFFFFF" w:themeColor="background1"/>
          <w:highlight w:val="black"/>
        </w:rPr>
        <w:t xml:space="preserve"> - каждый из них пошёл своей дорогой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we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are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all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busy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our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tasks</w:t>
      </w:r>
      <w:r w:rsidRPr="008C3A6C">
        <w:rPr>
          <w:i/>
          <w:color w:val="FFFFFF" w:themeColor="background1"/>
          <w:highlight w:val="black"/>
        </w:rPr>
        <w:t xml:space="preserve"> - каждый из нас занят своей работой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all have their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reasons</w:t>
      </w:r>
      <w:r w:rsidRPr="008C3A6C">
        <w:rPr>
          <w:i/>
          <w:color w:val="FFFFFF" w:themeColor="background1"/>
          <w:highlight w:val="black"/>
        </w:rPr>
        <w:t xml:space="preserve"> (</w:t>
      </w:r>
      <w:r w:rsidRPr="008C3A6C">
        <w:rPr>
          <w:i/>
          <w:color w:val="FFFFFF" w:themeColor="background1"/>
          <w:highlight w:val="black"/>
          <w:lang w:val="en-US"/>
        </w:rPr>
        <w:t>for wishing it</w:t>
      </w:r>
      <w:r w:rsidRPr="008C3A6C">
        <w:rPr>
          <w:i/>
          <w:color w:val="FFFFFF" w:themeColor="background1"/>
          <w:highlight w:val="black"/>
        </w:rPr>
        <w:t>) - у каждого свои причины (желать этого)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proofErr w:type="gramStart"/>
      <w:r w:rsidRPr="008C3A6C">
        <w:rPr>
          <w:color w:val="FFFFFF" w:themeColor="background1"/>
          <w:highlight w:val="black"/>
        </w:rPr>
        <w:t>4  юр.</w:t>
      </w:r>
      <w:proofErr w:type="gramEnd"/>
      <w:r w:rsidRPr="008C3A6C">
        <w:rPr>
          <w:color w:val="FFFFFF" w:themeColor="background1"/>
          <w:highlight w:val="black"/>
        </w:rPr>
        <w:t> индивидуальный, принадлежащий одному лицу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they have no ~ estates - у них нет своей личной /отдельной/ собственности</w:t>
      </w:r>
    </w:p>
    <w:p w:rsidR="004B4226" w:rsidRPr="008C3A6C" w:rsidRDefault="004B4226" w:rsidP="00362872">
      <w:pPr>
        <w:pStyle w:val="a7"/>
        <w:numPr>
          <w:ilvl w:val="0"/>
          <w:numId w:val="50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joint and ~ liability - ответственность совместная и каждого лица за себя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INTERACT</w:t>
      </w:r>
      <w:r w:rsidRPr="008C3A6C">
        <w:rPr>
          <w:b/>
          <w:i/>
          <w:color w:val="FFFFFF" w:themeColor="background1"/>
          <w:u w:val="single"/>
        </w:rPr>
        <w:t xml:space="preserve"> ** [ˌɪ</w:t>
      </w:r>
      <w:r w:rsidRPr="008C3A6C">
        <w:rPr>
          <w:b/>
          <w:i/>
          <w:color w:val="FFFFFF" w:themeColor="background1"/>
          <w:u w:val="single"/>
          <w:lang w:val="en-US"/>
        </w:rPr>
        <w:t>nt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u w:val="single"/>
        </w:rPr>
        <w:t>'æ</w:t>
      </w:r>
      <w:r w:rsidRPr="008C3A6C">
        <w:rPr>
          <w:b/>
          <w:i/>
          <w:color w:val="FFFFFF" w:themeColor="background1"/>
          <w:u w:val="single"/>
          <w:lang w:val="en-US"/>
        </w:rPr>
        <w:t>kt</w:t>
      </w:r>
      <w:r w:rsidRPr="008C3A6C">
        <w:rPr>
          <w:b/>
          <w:i/>
          <w:color w:val="FFFFFF" w:themeColor="background1"/>
          <w:u w:val="single"/>
        </w:rPr>
        <w:t>]</w:t>
      </w:r>
    </w:p>
    <w:p w:rsidR="004B4226" w:rsidRPr="008C3A6C" w:rsidRDefault="004B4226" w:rsidP="00733FF6">
      <w:pPr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INTERACTED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взаимодействовать;</w:t>
      </w:r>
      <w:r w:rsidRPr="008C3A6C">
        <w:rPr>
          <w:color w:val="FFFFFF" w:themeColor="background1"/>
          <w:lang w:val="en-US"/>
        </w:rPr>
        <w:t> </w:t>
      </w:r>
      <w:r w:rsidRPr="008C3A6C">
        <w:rPr>
          <w:color w:val="FFFFFF" w:themeColor="background1"/>
        </w:rPr>
        <w:t>влиять друг на друга</w:t>
      </w:r>
    </w:p>
    <w:p w:rsidR="004B4226" w:rsidRPr="008C3A6C" w:rsidRDefault="004B4226" w:rsidP="00362872">
      <w:pPr>
        <w:pStyle w:val="a7"/>
        <w:numPr>
          <w:ilvl w:val="0"/>
          <w:numId w:val="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These two chemicals interact with each other at a certain temperature to produce a substance which could cause an explosion. — </w:t>
      </w:r>
      <w:r w:rsidRPr="008C3A6C">
        <w:rPr>
          <w:i/>
          <w:color w:val="FFFFFF" w:themeColor="background1"/>
        </w:rPr>
        <w:t>Эти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два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вещества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взаимодействуют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определённой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температуре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образуя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взрывчатое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вещество</w:t>
      </w:r>
      <w:r w:rsidRPr="008C3A6C">
        <w:rPr>
          <w:i/>
          <w:color w:val="FFFFFF" w:themeColor="background1"/>
          <w:lang w:val="en-US"/>
        </w:rPr>
        <w:t>.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THEMSELVES ** [ðəm</w:t>
      </w:r>
      <w:r w:rsidRPr="008C3A6C">
        <w:rPr>
          <w:b/>
          <w:color w:val="FFFFFF" w:themeColor="background1"/>
        </w:rPr>
        <w:t>ʹ</w:t>
      </w:r>
      <w:r w:rsidRPr="008C3A6C">
        <w:rPr>
          <w:b/>
          <w:color w:val="FFFFFF" w:themeColor="background1"/>
          <w:lang w:val="en-US"/>
        </w:rPr>
        <w:t>selvz] pron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А</w:t>
      </w:r>
      <w:r w:rsidRPr="008C3A6C">
        <w:rPr>
          <w:color w:val="FFFFFF" w:themeColor="background1"/>
          <w:lang w:val="en-US"/>
        </w:rPr>
        <w:t> refl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себя, себе, собой, -сь, -ся (в 3-м л. мн. ч.)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boys hurt ~ sliding downhill - съезжая с горы, мальчики ушиблись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were ashamed of ~ - им было стыдно за себя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have to attend to ~ - они должны сами себя обслуживать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were whispering among ~ - они шушукались между собой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they're going to buy ~ a new car - они собираются приобрести новую машину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they think of nobody but ~ - они ни о ком, кроме себя, не думают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(all) by ~ - а) одни; they lived by ~ there - они там жили одни; б) сами, одни, без посторонней помощи; they did it by ~ - они сделали это сами /самостоятельно/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Б emph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1) сами (в 3-м л. мн. ч.)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teachers ~ said the test was too hard - (даже) сами преподаватели говорили, что контрольная была слишком трудной</w:t>
      </w:r>
    </w:p>
    <w:p w:rsidR="004B4226" w:rsidRPr="008C3A6C" w:rsidRDefault="004B4226" w:rsidP="00362872">
      <w:pPr>
        <w:pStyle w:val="a7"/>
        <w:numPr>
          <w:ilvl w:val="0"/>
          <w:numId w:val="2"/>
        </w:numPr>
        <w:rPr>
          <w:color w:val="FFFFFF" w:themeColor="background1"/>
        </w:rPr>
      </w:pPr>
      <w:r w:rsidRPr="008C3A6C">
        <w:rPr>
          <w:i/>
          <w:color w:val="FFFFFF" w:themeColor="background1"/>
        </w:rPr>
        <w:t>they want to see for ~ - они хотят сами убедиться /удостовериться</w:t>
      </w:r>
      <w:r w:rsidRPr="008C3A6C">
        <w:rPr>
          <w:color w:val="FFFFFF" w:themeColor="background1"/>
        </w:rPr>
        <w:t>/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A04531" w:rsidRDefault="004B4226" w:rsidP="00733FF6">
      <w:pPr>
        <w:jc w:val="center"/>
        <w:rPr>
          <w:b/>
          <w:color w:val="FFFF00"/>
        </w:rPr>
      </w:pPr>
      <w:r w:rsidRPr="00A04531">
        <w:rPr>
          <w:b/>
          <w:color w:val="FFFF00"/>
        </w:rPr>
        <w:t>PRAY ** [preı] v</w:t>
      </w:r>
    </w:p>
    <w:p w:rsidR="004B4226" w:rsidRPr="00A04531" w:rsidRDefault="004B4226" w:rsidP="00733FF6">
      <w:pPr>
        <w:rPr>
          <w:b/>
          <w:color w:val="FFFF00"/>
        </w:rPr>
      </w:pPr>
      <w:r w:rsidRPr="00A04531">
        <w:rPr>
          <w:b/>
          <w:color w:val="FFFF00"/>
          <w:lang w:val="en-US"/>
        </w:rPr>
        <w:t>PRAYED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1. молиться, помолиться</w:t>
      </w:r>
    </w:p>
    <w:p w:rsidR="004B4226" w:rsidRPr="00A04531" w:rsidRDefault="004B4226" w:rsidP="00362872">
      <w:pPr>
        <w:pStyle w:val="a7"/>
        <w:numPr>
          <w:ilvl w:val="0"/>
          <w:numId w:val="3"/>
        </w:numPr>
        <w:rPr>
          <w:i/>
          <w:color w:val="FFFF00"/>
        </w:rPr>
      </w:pPr>
      <w:r w:rsidRPr="00A04531">
        <w:rPr>
          <w:i/>
          <w:color w:val="FFFF00"/>
        </w:rPr>
        <w:t>the peasants ~ed for rain - крестьяне молились о дожде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2. просить, молить, умолять, упрашивать</w:t>
      </w:r>
    </w:p>
    <w:p w:rsidR="004B4226" w:rsidRPr="008C3A6C" w:rsidRDefault="004B4226" w:rsidP="00362872">
      <w:pPr>
        <w:pStyle w:val="a7"/>
        <w:numPr>
          <w:ilvl w:val="0"/>
          <w:numId w:val="3"/>
        </w:numPr>
        <w:rPr>
          <w:i/>
          <w:color w:val="FFFFFF" w:themeColor="background1"/>
          <w:lang w:val="en-US"/>
        </w:rPr>
      </w:pPr>
      <w:r w:rsidRPr="00A04531">
        <w:rPr>
          <w:b/>
          <w:i/>
          <w:color w:val="FFFF00"/>
          <w:lang w:val="en-US"/>
        </w:rPr>
        <w:t>PRAY GOD</w:t>
      </w:r>
      <w:r w:rsidRPr="00A04531">
        <w:rPr>
          <w:i/>
          <w:color w:val="FFFF00"/>
          <w:lang w:val="en-US"/>
        </w:rPr>
        <w:t xml:space="preserve"> he comes in time </w:t>
      </w:r>
      <w:r w:rsidRPr="008C3A6C">
        <w:rPr>
          <w:i/>
          <w:color w:val="FFFFFF" w:themeColor="background1"/>
          <w:lang w:val="en-US"/>
        </w:rPr>
        <w:t xml:space="preserve">- </w:t>
      </w:r>
      <w:r w:rsidRPr="008C3A6C">
        <w:rPr>
          <w:i/>
          <w:color w:val="FFFFFF" w:themeColor="background1"/>
        </w:rPr>
        <w:t>дай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БОГ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чтобы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пришёл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вовремя</w:t>
      </w:r>
    </w:p>
    <w:p w:rsidR="004B4226" w:rsidRPr="008C3A6C" w:rsidRDefault="004B4226" w:rsidP="0036287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for pardon - молить о прощении</w:t>
      </w:r>
    </w:p>
    <w:p w:rsidR="004B4226" w:rsidRPr="008C3A6C" w:rsidRDefault="004B4226" w:rsidP="0036287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for an injunction - юр. просить /ходатайствовать/ о прекращении /приостановлении/ действий судебного постановления</w:t>
      </w:r>
    </w:p>
    <w:p w:rsidR="004B4226" w:rsidRPr="008C3A6C" w:rsidRDefault="004B4226" w:rsidP="0036287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in aid of smb. - уст. призывать кого-л. на помощь</w:t>
      </w:r>
    </w:p>
    <w:p w:rsidR="004B4226" w:rsidRPr="008C3A6C" w:rsidRDefault="004B4226" w:rsidP="00362872">
      <w:pPr>
        <w:pStyle w:val="a7"/>
        <w:numPr>
          <w:ilvl w:val="0"/>
          <w:numId w:val="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he ~ed that he might be forgiven -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молил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прощении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3. книжн. просить (в обращении; часто как вводное слово)</w:t>
      </w:r>
    </w:p>
    <w:p w:rsidR="004B4226" w:rsidRPr="008C3A6C" w:rsidRDefault="004B4226" w:rsidP="0036287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 xml:space="preserve">I </w:t>
      </w:r>
      <w:r w:rsidRPr="008C3A6C">
        <w:rPr>
          <w:b/>
          <w:i/>
          <w:color w:val="FFFFFF" w:themeColor="background1"/>
          <w:lang w:val="en-US"/>
        </w:rPr>
        <w:t>PRAY</w:t>
      </w:r>
      <w:r w:rsidRPr="008C3A6C">
        <w:rPr>
          <w:b/>
          <w:i/>
          <w:color w:val="FFFFFF" w:themeColor="background1"/>
        </w:rPr>
        <w:t>!</w:t>
      </w:r>
      <w:r w:rsidRPr="008C3A6C">
        <w:rPr>
          <w:i/>
          <w:color w:val="FFFFFF" w:themeColor="background1"/>
        </w:rPr>
        <w:t xml:space="preserve"> - очень прошу </w:t>
      </w:r>
      <w:proofErr w:type="gramStart"/>
      <w:r w:rsidRPr="008C3A6C">
        <w:rPr>
          <w:i/>
          <w:color w:val="FFFFFF" w:themeColor="background1"/>
        </w:rPr>
        <w:t>вас!,</w:t>
      </w:r>
      <w:proofErr w:type="gramEnd"/>
      <w:r w:rsidRPr="008C3A6C">
        <w:rPr>
          <w:i/>
          <w:color w:val="FFFFFF" w:themeColor="background1"/>
        </w:rPr>
        <w:t xml:space="preserve"> ну пожалуйста!</w:t>
      </w:r>
    </w:p>
    <w:p w:rsidR="004B4226" w:rsidRPr="008C3A6C" w:rsidRDefault="004B4226" w:rsidP="0036287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take a seat - садитесь (же), пожалуйста</w:t>
      </w:r>
    </w:p>
    <w:p w:rsidR="004B4226" w:rsidRPr="008C3A6C" w:rsidRDefault="004B4226" w:rsidP="0036287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allow me to go - отпустите меня, ради бога</w:t>
      </w:r>
    </w:p>
    <w:p w:rsidR="004B4226" w:rsidRPr="008C3A6C" w:rsidRDefault="004B4226" w:rsidP="0036287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what is the use of that, ~? - какой смысл в этом, скажите на милость? 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bCs/>
          <w:i/>
          <w:color w:val="FFFFFF" w:themeColor="background1"/>
          <w:kern w:val="36"/>
          <w:highlight w:val="black"/>
          <w:u w:val="single"/>
          <w:bdr w:val="none" w:sz="0" w:space="0" w:color="auto" w:frame="1"/>
          <w:lang w:eastAsia="ru-RU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lastRenderedPageBreak/>
        <w:t>BY HEART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наизусть</w:t>
      </w:r>
      <w:r w:rsidRPr="008C3A6C">
        <w:rPr>
          <w:color w:val="FFFFFF" w:themeColor="background1"/>
          <w:lang w:val="en-US"/>
        </w:rPr>
        <w:t>, </w:t>
      </w:r>
      <w:r w:rsidRPr="008C3A6C">
        <w:rPr>
          <w:color w:val="FFFFFF" w:themeColor="background1"/>
        </w:rPr>
        <w:t>на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память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  <w:r w:rsidRPr="008C3A6C">
        <w:rPr>
          <w:b/>
          <w:i/>
          <w:color w:val="FFFFFF" w:themeColor="background1"/>
          <w:u w:val="single"/>
          <w:lang w:val="en-US"/>
        </w:rPr>
        <w:t>PREBUILT ** [priːˈbɪlt]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предварительно подготовленный, предварительно собранный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IN GENERAL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в общем, вообще, в целом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CONCEPT ** [ʹkɒnsept]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понятие, идея, общее представление; концепция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TORQUE ** [</w:t>
      </w:r>
      <w:proofErr w:type="gramStart"/>
      <w:r w:rsidRPr="008C3A6C">
        <w:rPr>
          <w:b/>
          <w:color w:val="FFFFFF" w:themeColor="background1"/>
        </w:rPr>
        <w:t>tɔ:k</w:t>
      </w:r>
      <w:proofErr w:type="gramEnd"/>
      <w:r w:rsidRPr="008C3A6C">
        <w:rPr>
          <w:b/>
          <w:color w:val="FFFFFF" w:themeColor="background1"/>
        </w:rPr>
        <w:t>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TORQUED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TORQUING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СУЩ.</w:t>
      </w:r>
      <w:r w:rsidRPr="008C3A6C">
        <w:rPr>
          <w:color w:val="FFFFFF" w:themeColor="background1"/>
        </w:rPr>
        <w:t xml:space="preserve"> физ. вращающий момент, крутящий момент</w:t>
      </w:r>
    </w:p>
    <w:p w:rsidR="004B4226" w:rsidRPr="008C3A6C" w:rsidRDefault="004B4226" w:rsidP="0036287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rod - </w:t>
      </w:r>
      <w:proofErr w:type="gramStart"/>
      <w:r w:rsidRPr="008C3A6C">
        <w:rPr>
          <w:i/>
          <w:color w:val="FFFFFF" w:themeColor="background1"/>
        </w:rPr>
        <w:t>авт.реактивная</w:t>
      </w:r>
      <w:proofErr w:type="gramEnd"/>
      <w:r w:rsidRPr="008C3A6C">
        <w:rPr>
          <w:i/>
          <w:color w:val="FFFFFF" w:themeColor="background1"/>
        </w:rPr>
        <w:t xml:space="preserve"> штанга</w:t>
      </w:r>
    </w:p>
    <w:p w:rsidR="004B4226" w:rsidRPr="008C3A6C" w:rsidRDefault="004B4226" w:rsidP="0036287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vibration - </w:t>
      </w:r>
      <w:proofErr w:type="gramStart"/>
      <w:r w:rsidRPr="008C3A6C">
        <w:rPr>
          <w:i/>
          <w:color w:val="FFFFFF" w:themeColor="background1"/>
        </w:rPr>
        <w:t>спец.крутильные</w:t>
      </w:r>
      <w:proofErr w:type="gramEnd"/>
      <w:r w:rsidRPr="008C3A6C">
        <w:rPr>
          <w:i/>
          <w:color w:val="FFFFFF" w:themeColor="background1"/>
        </w:rPr>
        <w:t xml:space="preserve"> колебания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ГЛАГ.</w:t>
      </w:r>
      <w:r w:rsidRPr="008C3A6C">
        <w:rPr>
          <w:color w:val="FFFFFF" w:themeColor="background1"/>
        </w:rPr>
        <w:t xml:space="preserve"> Закручивать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Вращающий, крутящий</w:t>
      </w:r>
    </w:p>
    <w:p w:rsidR="004B4226" w:rsidRPr="008C3A6C" w:rsidRDefault="004B4226" w:rsidP="00362872">
      <w:pPr>
        <w:pStyle w:val="a7"/>
        <w:numPr>
          <w:ilvl w:val="0"/>
          <w:numId w:val="5"/>
        </w:numPr>
        <w:rPr>
          <w:b/>
          <w:i/>
          <w:color w:val="FFFFFF" w:themeColor="background1"/>
        </w:rPr>
      </w:pPr>
      <w:r w:rsidRPr="008C3A6C">
        <w:rPr>
          <w:color w:val="FFFFFF" w:themeColor="background1"/>
        </w:rPr>
        <w:t xml:space="preserve">динамометрический ключ - </w:t>
      </w:r>
      <w:r w:rsidRPr="008C3A6C">
        <w:rPr>
          <w:b/>
          <w:i/>
          <w:color w:val="FFFFFF" w:themeColor="background1"/>
        </w:rPr>
        <w:t>TORQUE INDICATING WRENCH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REQUIREMENT ** [rıʹkwaıəmənt]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 N 1. требование, необходимое условие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fulfil the ~s of the law - выполнять требования закона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entrance ~s for the course - требования к поступающим на этот курс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to make one‘s ~s known - объявить свои требования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meet the ~s - удовлетворять требованиям [см. тж. 2]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what are his ~s? - каковы его условия /требования/?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нужда, потребность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daily ~s - повседневные нужды </w:t>
      </w:r>
      <w:r w:rsidRPr="008C3A6C">
        <w:rPr>
          <w:i/>
          <w:color w:val="FFFFFF" w:themeColor="background1"/>
        </w:rPr>
        <w:br/>
        <w:t>to meet the ~s - удовлетворять потребности [см. тж. 1] </w:t>
      </w:r>
    </w:p>
    <w:p w:rsidR="004B4226" w:rsidRPr="008C3A6C" w:rsidRDefault="004B4226" w:rsidP="00362872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housing far behind modern ~s - жилища, сильно отстающие от современных требований 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BENEVOLENT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bı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nev(ə)lənt</w:t>
      </w:r>
      <w:r w:rsidRPr="008C3A6C">
        <w:rPr>
          <w:b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 доброжелательный, благожелательный, благосклонный, благодушный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Благотворительный, филантропический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великодушный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 человеколюбивый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5 милосердный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6 щедрый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FAINT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fe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nt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FAINTED [ˈfeɪntɪd]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обморок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dead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- глубокий обморок, полная потеря сознания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 in a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обмороке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fall down in a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падать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обморок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1. 1) </w:t>
      </w:r>
      <w:r w:rsidRPr="008C3A6C">
        <w:rPr>
          <w:color w:val="FFFFFF" w:themeColor="background1"/>
          <w:highlight w:val="black"/>
          <w:shd w:val="clear" w:color="auto" w:fill="FFFFFF"/>
        </w:rPr>
        <w:t>слабый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color w:val="FFFFFF" w:themeColor="background1"/>
          <w:highlight w:val="black"/>
          <w:shd w:val="clear" w:color="auto" w:fill="FFFFFF"/>
        </w:rPr>
        <w:t>ослабевший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his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breathing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became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его дыхание становилось слабее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my heart felt ~ within me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сердце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замерло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was ~ with hunger and cold - он совсем ослабел от голода и холода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испытывающий слабость, головокружение и т. п.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feel ~ - чувствовать дурноту /слабость/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слабый, тусклый; неотчётливый, неясный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a ~ tinge of pink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розоватый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оттенок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colour - тусклый /бледный/ цвет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sound - слабый /неясный/ звук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odour - неуловимый запах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resemblance - слабое сходство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have a ~ idea of smth. - иметь смутное представление о чём-л.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have not the ~est idea of smth. - не иметь ни малейшего представления о чём-л.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traces of smth. - еле заметные следы чего-л.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a ~ show of resistance - </w:t>
      </w:r>
      <w:r w:rsidRPr="008C3A6C">
        <w:rPr>
          <w:rFonts w:ascii="Cambria Math" w:hAnsi="Cambria Math" w:cs="Cambria Math"/>
          <w:i/>
          <w:color w:val="FFFFFF" w:themeColor="background1"/>
          <w:highlight w:val="black"/>
          <w:shd w:val="clear" w:color="auto" w:fill="FFFFFF"/>
        </w:rPr>
        <w:t>≅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сопротивление только для вида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efforts - слабые усилия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 the ~est hope - ни малейшей надежды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 the ~est chance - никакой возможности</w:t>
      </w:r>
    </w:p>
    <w:p w:rsidR="004B4226" w:rsidRPr="008C3A6C" w:rsidRDefault="004B4226" w:rsidP="00362872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reflections - смутные воспоминания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1. ослабевать (от усталости, голода и т. п.)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падать в обморок, терять сознание (тж. ~ away)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поэт. терять мужество, падать духом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COMMODITY</w:t>
      </w:r>
      <w:r w:rsidRPr="008C3A6C">
        <w:rPr>
          <w:b/>
          <w:color w:val="FFFFFF" w:themeColor="background1"/>
          <w:highlight w:val="black"/>
        </w:rPr>
        <w:t xml:space="preserve"> ** [kəʹmɒdıtı]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Сущ. </w:t>
      </w:r>
      <w:r w:rsidRPr="008C3A6C">
        <w:rPr>
          <w:color w:val="FFFFFF" w:themeColor="background1"/>
          <w:highlight w:val="black"/>
        </w:rPr>
        <w:t>1. часто pl предмет потребления, товар, особ. товар широкого потребления, продукт, продукция</w:t>
      </w:r>
    </w:p>
    <w:p w:rsidR="004B4226" w:rsidRPr="008C3A6C" w:rsidRDefault="004B4226" w:rsidP="00362872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staple commodities - главные продукты, основные товары</w:t>
      </w:r>
    </w:p>
    <w:p w:rsidR="004B4226" w:rsidRPr="008C3A6C" w:rsidRDefault="004B4226" w:rsidP="00362872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production {grain} - эк. товарное производство {зерно}</w:t>
      </w:r>
    </w:p>
    <w:p w:rsidR="004B4226" w:rsidRPr="008C3A6C" w:rsidRDefault="004B4226" w:rsidP="00362872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exchange - товарная биржа</w:t>
      </w:r>
    </w:p>
    <w:p w:rsidR="004B4226" w:rsidRPr="008C3A6C" w:rsidRDefault="004B4226" w:rsidP="00362872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turnover - товарооборот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сырье, сырьевой товар, биржевой товар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 xml:space="preserve"> (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товарный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A04531" w:rsidRDefault="004B4226" w:rsidP="00733FF6">
      <w:pPr>
        <w:jc w:val="center"/>
        <w:rPr>
          <w:b/>
          <w:i/>
          <w:color w:val="FFFF00"/>
          <w:u w:val="single"/>
        </w:rPr>
      </w:pPr>
      <w:r w:rsidRPr="00A04531">
        <w:rPr>
          <w:b/>
          <w:i/>
          <w:color w:val="FFFF00"/>
          <w:u w:val="single"/>
          <w:lang w:val="en-US"/>
        </w:rPr>
        <w:t>INVOLVED</w:t>
      </w:r>
      <w:r w:rsidRPr="00A04531">
        <w:rPr>
          <w:b/>
          <w:i/>
          <w:color w:val="FFFF00"/>
          <w:u w:val="single"/>
        </w:rPr>
        <w:t xml:space="preserve"> ** [ɪ</w:t>
      </w:r>
      <w:r w:rsidRPr="00A04531">
        <w:rPr>
          <w:b/>
          <w:i/>
          <w:color w:val="FFFF00"/>
          <w:u w:val="single"/>
          <w:lang w:val="en-US"/>
        </w:rPr>
        <w:t>n</w:t>
      </w:r>
      <w:r w:rsidRPr="00A04531">
        <w:rPr>
          <w:b/>
          <w:i/>
          <w:color w:val="FFFF00"/>
          <w:u w:val="single"/>
        </w:rPr>
        <w:t>ˈ</w:t>
      </w:r>
      <w:r w:rsidRPr="00A04531">
        <w:rPr>
          <w:b/>
          <w:i/>
          <w:color w:val="FFFF00"/>
          <w:u w:val="single"/>
          <w:lang w:val="en-US"/>
        </w:rPr>
        <w:t>v</w:t>
      </w:r>
      <w:r w:rsidRPr="00A04531">
        <w:rPr>
          <w:b/>
          <w:i/>
          <w:color w:val="FFFF00"/>
          <w:u w:val="single"/>
        </w:rPr>
        <w:t>ɒ</w:t>
      </w:r>
      <w:r w:rsidRPr="00A04531">
        <w:rPr>
          <w:b/>
          <w:i/>
          <w:color w:val="FFFF00"/>
          <w:u w:val="single"/>
          <w:lang w:val="en-US"/>
        </w:rPr>
        <w:t>lvd</w:t>
      </w:r>
      <w:r w:rsidRPr="00A04531">
        <w:rPr>
          <w:b/>
          <w:i/>
          <w:color w:val="FFFF00"/>
          <w:u w:val="single"/>
        </w:rPr>
        <w:t>]</w:t>
      </w:r>
    </w:p>
    <w:p w:rsidR="004B4226" w:rsidRPr="00A04531" w:rsidRDefault="004B4226" w:rsidP="00733FF6">
      <w:pPr>
        <w:jc w:val="center"/>
        <w:rPr>
          <w:b/>
          <w:i/>
          <w:color w:val="FFFF00"/>
        </w:rPr>
      </w:pPr>
      <w:r w:rsidRPr="00A04531">
        <w:rPr>
          <w:b/>
          <w:i/>
          <w:color w:val="FFFF00"/>
        </w:rPr>
        <w:t>НЕПОЛНОЕ СЛОВО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Прил. Сложный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A04531">
        <w:rPr>
          <w:i/>
          <w:color w:val="FFFF00"/>
          <w:lang w:val="en-US"/>
        </w:rPr>
        <w:t xml:space="preserve">THE MECHANICS ARE </w:t>
      </w:r>
      <w:r w:rsidRPr="008C3A6C">
        <w:rPr>
          <w:i/>
          <w:color w:val="FFFFFF" w:themeColor="background1"/>
          <w:lang w:val="en-US"/>
        </w:rPr>
        <w:t>A LITTLE MORE INVOLVED THAN FLEXGROW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It's too involved to go into, for God's sake," old Luce said.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Слишком сложно объяснить, понимаешь? -говорит Льюс.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"Would you rather I put it in a more involved way -as I did about Vincent Knowlton?"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Ты хотел бы, чтобы я говорила об этом более сложными словами, как о Винсенте Ноултоне?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Very involved.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Все слишком сложно.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The method is too involved for some random duel.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Способ слишком сложен для такой случайной дуэли.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Pet detection is a very involved, highly scientific process.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Поиск животных — очень сложный и высоконаучный процесс.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CRUCIAL ** ['kruːʃ(ə)l]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ПРИЛ. </w:t>
      </w:r>
      <w:r w:rsidRPr="008C3A6C">
        <w:rPr>
          <w:color w:val="FFFFFF" w:themeColor="background1"/>
          <w:highlight w:val="black"/>
          <w:shd w:val="clear" w:color="auto" w:fill="FFFFFF"/>
        </w:rPr>
        <w:t>1 ключевой; решающий, критический, критически важный, крайне важный, жизненно важный, чрезвычайно важный, исключительно важный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 судьбоносный, переломный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необходимый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кардинальный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мед. крестообразный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F45AF7" w:rsidRDefault="004B4226" w:rsidP="00733FF6">
      <w:pPr>
        <w:jc w:val="center"/>
        <w:rPr>
          <w:b/>
          <w:i/>
          <w:color w:val="FFFF00"/>
          <w:u w:val="single"/>
        </w:rPr>
      </w:pPr>
      <w:r w:rsidRPr="00F45AF7">
        <w:rPr>
          <w:b/>
          <w:i/>
          <w:color w:val="FFFF00"/>
          <w:u w:val="single"/>
          <w:lang w:val="en-US"/>
        </w:rPr>
        <w:t>END</w:t>
      </w:r>
      <w:r w:rsidRPr="00F45AF7">
        <w:rPr>
          <w:b/>
          <w:i/>
          <w:color w:val="FFFF00"/>
          <w:u w:val="single"/>
        </w:rPr>
        <w:t xml:space="preserve"> </w:t>
      </w:r>
      <w:r w:rsidRPr="00F45AF7">
        <w:rPr>
          <w:b/>
          <w:i/>
          <w:color w:val="FFFF00"/>
          <w:u w:val="single"/>
          <w:lang w:val="en-US"/>
        </w:rPr>
        <w:t>UP</w:t>
      </w:r>
      <w:r w:rsidRPr="00F45AF7">
        <w:rPr>
          <w:b/>
          <w:i/>
          <w:color w:val="FFFF00"/>
          <w:u w:val="single"/>
        </w:rPr>
        <w:t xml:space="preserve"> [</w:t>
      </w:r>
      <w:r w:rsidRPr="00F45AF7">
        <w:rPr>
          <w:b/>
          <w:i/>
          <w:color w:val="FFFF00"/>
          <w:u w:val="single"/>
          <w:lang w:val="en-US"/>
        </w:rPr>
        <w:t>end</w:t>
      </w:r>
      <w:r w:rsidRPr="00F45AF7">
        <w:rPr>
          <w:b/>
          <w:i/>
          <w:color w:val="FFFF00"/>
          <w:u w:val="single"/>
        </w:rPr>
        <w:t xml:space="preserve"> ʌ</w:t>
      </w:r>
      <w:r w:rsidRPr="00F45AF7">
        <w:rPr>
          <w:b/>
          <w:i/>
          <w:color w:val="FFFF00"/>
          <w:u w:val="single"/>
          <w:lang w:val="en-US"/>
        </w:rPr>
        <w:t>p</w:t>
      </w:r>
      <w:r w:rsidRPr="00F45AF7">
        <w:rPr>
          <w:b/>
          <w:i/>
          <w:color w:val="FFFF00"/>
          <w:u w:val="single"/>
        </w:rPr>
        <w:t>]</w:t>
      </w:r>
    </w:p>
    <w:p w:rsidR="004B4226" w:rsidRPr="00F45AF7" w:rsidRDefault="004B4226" w:rsidP="00733FF6">
      <w:pPr>
        <w:rPr>
          <w:color w:val="FFFF00"/>
        </w:rPr>
      </w:pPr>
      <w:r w:rsidRPr="00F45AF7">
        <w:rPr>
          <w:color w:val="FFFF00"/>
        </w:rPr>
        <w:t>ГЛАГ. 1 оказаться, очутиться, в итоге оказаться</w:t>
      </w:r>
    </w:p>
    <w:p w:rsidR="004B4226" w:rsidRPr="00F45AF7" w:rsidRDefault="004B4226" w:rsidP="00362872">
      <w:pPr>
        <w:pStyle w:val="a7"/>
        <w:numPr>
          <w:ilvl w:val="0"/>
          <w:numId w:val="9"/>
        </w:numPr>
        <w:rPr>
          <w:i/>
          <w:color w:val="FFFF00"/>
          <w:lang w:val="en-US"/>
        </w:rPr>
      </w:pPr>
      <w:r w:rsidRPr="00F45AF7">
        <w:rPr>
          <w:i/>
          <w:color w:val="FFFF00"/>
          <w:lang w:val="en-US"/>
        </w:rPr>
        <w:t>And then you end up here.</w:t>
      </w:r>
    </w:p>
    <w:p w:rsidR="004B4226" w:rsidRPr="00F45AF7" w:rsidRDefault="004B4226" w:rsidP="00362872">
      <w:pPr>
        <w:pStyle w:val="a7"/>
        <w:numPr>
          <w:ilvl w:val="0"/>
          <w:numId w:val="9"/>
        </w:numPr>
        <w:rPr>
          <w:i/>
          <w:color w:val="FFFF00"/>
        </w:rPr>
      </w:pPr>
      <w:r w:rsidRPr="00F45AF7">
        <w:rPr>
          <w:i/>
          <w:color w:val="FFFF00"/>
        </w:rPr>
        <w:lastRenderedPageBreak/>
        <w:t>И тут ты оказалась здесь.</w:t>
      </w:r>
    </w:p>
    <w:p w:rsidR="004B4226" w:rsidRPr="00F45AF7" w:rsidRDefault="004B4226" w:rsidP="00362872">
      <w:pPr>
        <w:pStyle w:val="a7"/>
        <w:numPr>
          <w:ilvl w:val="0"/>
          <w:numId w:val="9"/>
        </w:numPr>
        <w:rPr>
          <w:i/>
          <w:color w:val="FFFF00"/>
        </w:rPr>
      </w:pPr>
      <w:r w:rsidRPr="00F45AF7">
        <w:rPr>
          <w:i/>
          <w:color w:val="FFFF00"/>
        </w:rPr>
        <w:t>Don't end up there.</w:t>
      </w:r>
    </w:p>
    <w:p w:rsidR="004B4226" w:rsidRPr="00F45AF7" w:rsidRDefault="004B4226" w:rsidP="00362872">
      <w:pPr>
        <w:pStyle w:val="a7"/>
        <w:numPr>
          <w:ilvl w:val="0"/>
          <w:numId w:val="9"/>
        </w:numPr>
        <w:rPr>
          <w:i/>
          <w:color w:val="FFFF00"/>
        </w:rPr>
      </w:pPr>
      <w:r w:rsidRPr="00F45AF7">
        <w:rPr>
          <w:i/>
          <w:color w:val="FFFF00"/>
        </w:rPr>
        <w:t>Не смей там оказаться.</w:t>
      </w:r>
    </w:p>
    <w:p w:rsidR="004B4226" w:rsidRPr="00F45AF7" w:rsidRDefault="004B4226" w:rsidP="00362872">
      <w:pPr>
        <w:pStyle w:val="a7"/>
        <w:numPr>
          <w:ilvl w:val="0"/>
          <w:numId w:val="9"/>
        </w:numPr>
        <w:rPr>
          <w:i/>
          <w:color w:val="FFFF00"/>
          <w:lang w:val="en-US"/>
        </w:rPr>
      </w:pPr>
      <w:r w:rsidRPr="00F45AF7">
        <w:rPr>
          <w:i/>
          <w:color w:val="FFFF00"/>
          <w:lang w:val="en-US"/>
        </w:rPr>
        <w:t>We all end up here eventually.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 w:rsidRPr="00F45AF7">
        <w:rPr>
          <w:i/>
          <w:color w:val="FFFF00"/>
        </w:rPr>
        <w:t>Рано или поздно мы все з</w:t>
      </w:r>
      <w:r w:rsidRPr="008C3A6C">
        <w:rPr>
          <w:i/>
          <w:color w:val="FFFFFF" w:themeColor="background1"/>
        </w:rPr>
        <w:t>десь окажемся.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 оканчивать, заканчивать, оканчиваться, заканчиваться, кончаться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no</w:t>
      </w:r>
      <w:proofErr w:type="gramEnd"/>
      <w:r w:rsidRPr="008C3A6C">
        <w:rPr>
          <w:i/>
          <w:color w:val="FFFFFF" w:themeColor="background1"/>
          <w:lang w:val="en-US"/>
        </w:rPr>
        <w:t xml:space="preserve"> matter how good they are, they all end up the same way.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Охотники, какими бы хорошими ни были, заканчивают одинаково.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Cows are happy, and they end up as sloppy joes.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Коровы счастливы, но они заканчивают в качестве фарша для гамбургеров.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SILENCE ** [</w:t>
      </w:r>
      <w:r w:rsidRPr="008C3A6C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'saɪlən(t)s]</w:t>
      </w:r>
    </w:p>
    <w:p w:rsidR="004B4226" w:rsidRPr="008C3A6C" w:rsidRDefault="004B4226" w:rsidP="00733FF6">
      <w:pPr>
        <w:rPr>
          <w:b/>
          <w:i/>
          <w:color w:val="FFFFFF" w:themeColor="background1"/>
          <w:highlight w:val="black"/>
          <w:lang w:val="en-US"/>
        </w:rPr>
      </w:pPr>
      <w:bookmarkStart w:id="4" w:name="_Toc516074243"/>
      <w:r w:rsidRPr="008C3A6C">
        <w:rPr>
          <w:b/>
          <w:i/>
          <w:color w:val="FFFFFF" w:themeColor="background1"/>
          <w:highlight w:val="black"/>
          <w:lang w:val="en-US"/>
        </w:rPr>
        <w:t>SILENCED [ˈsaɪlənst]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СУЩ.</w:t>
      </w:r>
      <w:bookmarkEnd w:id="4"/>
      <w:r w:rsidRPr="008C3A6C">
        <w:rPr>
          <w:color w:val="FFFFFF" w:themeColor="background1"/>
          <w:highlight w:val="black"/>
        </w:rPr>
        <w:t xml:space="preserve"> Безмолвие, тишина, молчание, забвение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bookmarkStart w:id="5" w:name="_Toc516074244"/>
      <w:r w:rsidRPr="008C3A6C">
        <w:rPr>
          <w:color w:val="FFFFFF" w:themeColor="background1"/>
          <w:highlight w:val="black"/>
        </w:rPr>
        <w:t>ГЛАГ. 1</w:t>
      </w:r>
      <w:bookmarkEnd w:id="5"/>
      <w:r w:rsidRPr="008C3A6C">
        <w:rPr>
          <w:color w:val="FFFFFF" w:themeColor="background1"/>
          <w:highlight w:val="black"/>
        </w:rPr>
        <w:t xml:space="preserve"> заставить замолчать, заткнуть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2 успокаивать, утихомирить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воен. Подавлять, усмирять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4. глушить, заглушать</w:t>
      </w:r>
    </w:p>
    <w:p w:rsidR="004B4226" w:rsidRPr="008C3A6C" w:rsidRDefault="004B4226" w:rsidP="00362872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 noise - заглушать шум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5 молчать, замолчать, промолчать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6 </w:t>
      </w:r>
      <w:r w:rsidRPr="008C3A6C">
        <w:rPr>
          <w:color w:val="FFFFFF" w:themeColor="background1"/>
          <w:highlight w:val="black"/>
        </w:rPr>
        <w:t>замалчивать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TORRENTIAL ** [tɒ</w:t>
      </w:r>
      <w:r w:rsidRPr="008C3A6C">
        <w:rPr>
          <w:b/>
          <w:color w:val="FFFFFF" w:themeColor="background1"/>
        </w:rPr>
        <w:t>ʹ</w:t>
      </w:r>
      <w:r w:rsidRPr="008C3A6C">
        <w:rPr>
          <w:b/>
          <w:color w:val="FFFFFF" w:themeColor="background1"/>
          <w:lang w:val="en-US"/>
        </w:rPr>
        <w:t>renʃ(ə)l] a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стремительно текущий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проливной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rain - проливной дождь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3. обильный</w:t>
      </w:r>
    </w:p>
    <w:p w:rsidR="004B4226" w:rsidRPr="008C3A6C" w:rsidRDefault="004B4226" w:rsidP="00362872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 w:rsidRPr="008C3A6C">
        <w:rPr>
          <w:color w:val="FFFFFF" w:themeColor="background1"/>
        </w:rPr>
        <w:t xml:space="preserve">~ </w:t>
      </w:r>
      <w:r w:rsidRPr="008C3A6C">
        <w:rPr>
          <w:i/>
          <w:color w:val="FFFFFF" w:themeColor="background1"/>
        </w:rPr>
        <w:t>abuse - обильный поток ругательств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SCOPE ** {skəʋp}</w:t>
      </w:r>
    </w:p>
    <w:p w:rsidR="004B4226" w:rsidRPr="008C3A6C" w:rsidRDefault="004B4226" w:rsidP="00733FF6">
      <w:pPr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1. пределы, рамки, границы (возможностей, понимания, знаний и т. п.)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WE STARTED WITH A BARE-BONES SINGLE-COLUMN LAYOUT, AND USED MEDIA QUERIES TO CREATE SCOPES WHERE THE DESIGN CHANGES—THIS IS THE BASIS FOR A ROBUST APPROACH TO RESPONSIVE WEB DESIGN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for investment - возможности для капиталовложений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of smb.'s knowledge {of smb.'s interests} - широта чьих-л. знаний {чьих-л. интересов}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mind of wide {of limited} ~ - </w:t>
      </w:r>
      <w:r w:rsidRPr="008C3A6C">
        <w:rPr>
          <w:i/>
          <w:color w:val="FFFFFF" w:themeColor="background1"/>
        </w:rPr>
        <w:t>широкий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ограниченный</w:t>
      </w:r>
      <w:r w:rsidRPr="008C3A6C">
        <w:rPr>
          <w:i/>
          <w:color w:val="FFFFFF" w:themeColor="background1"/>
          <w:lang w:val="en-US"/>
        </w:rPr>
        <w:t>} </w:t>
      </w:r>
      <w:r w:rsidRPr="008C3A6C">
        <w:rPr>
          <w:i/>
          <w:color w:val="FFFFFF" w:themeColor="background1"/>
        </w:rPr>
        <w:t>ум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be beyond the ~ of a small child's mind - быть непостижимым для ребёнка /для детского ума/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subjects which lie beyond smb.'s ~ - вопросы, выходящие за пределы чьих-л. (по)знаний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we wonder at the ~ of the Greek intellect - </w:t>
      </w:r>
      <w:r w:rsidRPr="008C3A6C">
        <w:rPr>
          <w:i/>
          <w:color w:val="FFFFFF" w:themeColor="background1"/>
        </w:rPr>
        <w:t>нас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поражает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широта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кругозора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древних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греков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it is outside the ~ of our authority - </w:t>
      </w:r>
      <w:r w:rsidRPr="008C3A6C">
        <w:rPr>
          <w:i/>
          <w:color w:val="FFFFFF" w:themeColor="background1"/>
        </w:rPr>
        <w:t>это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нашей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власти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that is beyond /outside/ my ~ - я тут некомпетентен, это не входит в мою компетенцию</w:t>
      </w:r>
    </w:p>
    <w:p w:rsidR="004B4226" w:rsidRPr="008C3A6C" w:rsidRDefault="004B4226" w:rsidP="00362872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within the ~ of this volume - </w:t>
      </w:r>
      <w:r w:rsidRPr="008C3A6C">
        <w:rPr>
          <w:i/>
          <w:color w:val="FFFFFF" w:themeColor="background1"/>
        </w:rPr>
        <w:t>в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рамках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этого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тома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459A3" w:rsidRDefault="004B4226" w:rsidP="00733FF6">
      <w:pPr>
        <w:jc w:val="center"/>
        <w:rPr>
          <w:b/>
          <w:i/>
          <w:color w:val="FFFF00"/>
          <w:u w:val="single"/>
          <w:lang w:val="en-US"/>
        </w:rPr>
      </w:pPr>
    </w:p>
    <w:p w:rsidR="004B4226" w:rsidRPr="008459A3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8459A3">
        <w:rPr>
          <w:b/>
          <w:color w:val="FFFF00"/>
          <w:highlight w:val="black"/>
          <w:lang w:val="en-US"/>
        </w:rPr>
        <w:t xml:space="preserve">ARRIVE ** </w:t>
      </w:r>
      <w:r w:rsidRPr="008459A3">
        <w:rPr>
          <w:b/>
          <w:color w:val="FFFF00"/>
          <w:highlight w:val="black"/>
          <w:shd w:val="clear" w:color="auto" w:fill="FFFFFF"/>
          <w:lang w:val="en-US"/>
        </w:rPr>
        <w:t>[ə</w:t>
      </w:r>
      <w:r w:rsidRPr="008459A3">
        <w:rPr>
          <w:b/>
          <w:color w:val="FFFF00"/>
          <w:highlight w:val="black"/>
          <w:shd w:val="clear" w:color="auto" w:fill="FFFFFF"/>
        </w:rPr>
        <w:t>ʹ</w:t>
      </w:r>
      <w:r w:rsidRPr="008459A3">
        <w:rPr>
          <w:b/>
          <w:color w:val="FFFF00"/>
          <w:highlight w:val="black"/>
          <w:shd w:val="clear" w:color="auto" w:fill="FFFFFF"/>
          <w:lang w:val="en-US"/>
        </w:rPr>
        <w:t>raıv] </w:t>
      </w:r>
      <w:r w:rsidRPr="008459A3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8459A3">
        <w:rPr>
          <w:b/>
          <w:i/>
          <w:color w:val="FFFF00"/>
          <w:highlight w:val="black"/>
          <w:shd w:val="clear" w:color="auto" w:fill="FFFFFF"/>
          <w:lang w:val="en-US"/>
        </w:rPr>
        <w:t>ARRIVED [</w:t>
      </w:r>
      <w:r w:rsidRPr="008459A3">
        <w:rPr>
          <w:b/>
          <w:i/>
          <w:color w:val="FFFF00"/>
          <w:highlight w:val="black"/>
          <w:shd w:val="clear" w:color="auto" w:fill="FCFCFC"/>
          <w:lang w:val="en-US"/>
        </w:rPr>
        <w:t>əˈraɪvd</w:t>
      </w:r>
      <w:r w:rsidRPr="008459A3">
        <w:rPr>
          <w:color w:val="FFFF00"/>
          <w:highlight w:val="black"/>
          <w:shd w:val="clear" w:color="auto" w:fill="FFFFFF"/>
          <w:lang w:val="en-US"/>
        </w:rPr>
        <w:t>]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1. прибывать, приезжать, достигать, приходить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all the guests have ~d - все гости уже прибыли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in London [at a port]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прибыть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Лондон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порт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police ~d on /upon/ the scene - на место происшествия прибыла полиция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sold 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  <w:shd w:val="clear" w:color="auto" w:fill="FFFFFF"/>
        </w:rPr>
        <w:t>❝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to ~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  <w:shd w:val="clear" w:color="auto" w:fill="FFFFFF"/>
        </w:rPr>
        <w:t>❞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ком.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 прибытию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условие сделки при продаже товара, находящегося в пути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(at)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1) достигать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чего-л.</w:t>
      </w:r>
      <w:r w:rsidRPr="008C3A6C">
        <w:rPr>
          <w:color w:val="FFFFFF" w:themeColor="background1"/>
          <w:highlight w:val="black"/>
          <w:shd w:val="clear" w:color="auto" w:fill="FFFFFF"/>
        </w:rPr>
        <w:t>), приходить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 чему-л.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an understanding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достигнуть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взаимопонимания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 decision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принять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решение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 conclusion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прийти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заключению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достигать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обыкн.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color w:val="FFFFFF" w:themeColor="background1"/>
          <w:highlight w:val="black"/>
          <w:shd w:val="clear" w:color="auto" w:fill="FFFFFF"/>
        </w:rPr>
        <w:t>какого-л. возраста)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the age of twenty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достигнуть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двадцати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лет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наступать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 времени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at last the hour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наконец час пришёл /настал/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4. сделать карьеру; добиться успеха, признания</w:t>
      </w:r>
    </w:p>
    <w:p w:rsidR="004B4226" w:rsidRPr="008C3A6C" w:rsidRDefault="004B4226" w:rsidP="00362872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genius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who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had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never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гений, не получивший признания</w:t>
      </w:r>
    </w:p>
    <w:p w:rsidR="004B4226" w:rsidRPr="008C3A6C" w:rsidRDefault="004B4226" w:rsidP="00362872">
      <w:pPr>
        <w:numPr>
          <w:ilvl w:val="0"/>
          <w:numId w:val="1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He is a younger man, and has only arrived comparatively recently.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ещё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молод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совсем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недавно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добился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признания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BY</w:t>
      </w:r>
      <w:r w:rsidRPr="008C3A6C">
        <w:rPr>
          <w:b/>
          <w:i/>
          <w:color w:val="FFFFFF" w:themeColor="background1"/>
        </w:rPr>
        <w:t xml:space="preserve"> </w:t>
      </w:r>
      <w:r w:rsidRPr="008C3A6C">
        <w:rPr>
          <w:b/>
          <w:i/>
          <w:color w:val="FFFFFF" w:themeColor="background1"/>
          <w:lang w:val="en-US"/>
        </w:rPr>
        <w:t>THEN</w:t>
      </w:r>
      <w:r w:rsidRPr="008C3A6C">
        <w:rPr>
          <w:b/>
          <w:i/>
          <w:color w:val="FFFFFF" w:themeColor="background1"/>
        </w:rPr>
        <w:t xml:space="preserve"> [</w:t>
      </w:r>
      <w:r w:rsidRPr="008C3A6C">
        <w:rPr>
          <w:b/>
          <w:i/>
          <w:color w:val="FFFFFF" w:themeColor="background1"/>
          <w:lang w:val="en-US"/>
        </w:rPr>
        <w:t>ba</w:t>
      </w:r>
      <w:r w:rsidRPr="008C3A6C">
        <w:rPr>
          <w:b/>
          <w:i/>
          <w:color w:val="FFFFFF" w:themeColor="background1"/>
        </w:rPr>
        <w:t>ɪ ð</w:t>
      </w:r>
      <w:r w:rsidRPr="008C3A6C">
        <w:rPr>
          <w:b/>
          <w:i/>
          <w:color w:val="FFFFFF" w:themeColor="background1"/>
          <w:lang w:val="en-US"/>
        </w:rPr>
        <w:t>en</w:t>
      </w:r>
      <w:r w:rsidRPr="008C3A6C">
        <w:rPr>
          <w:b/>
          <w:i/>
          <w:color w:val="FFFFFF" w:themeColor="background1"/>
        </w:rPr>
        <w:t>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нареч. к тому времени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He should be feeling better by then.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Ему станет лучше к тому времени.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If they make it by then.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Если они приедут к тому времени.</w:t>
      </w: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BEGIN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b/>
          <w:color w:val="FFFFFF" w:themeColor="background1"/>
          <w:highlight w:val="black"/>
          <w:lang w:val="en-US"/>
        </w:rPr>
        <w:t>b</w:t>
      </w:r>
      <w:r w:rsidRPr="008C3A6C">
        <w:rPr>
          <w:b/>
          <w:color w:val="FFFFFF" w:themeColor="background1"/>
          <w:highlight w:val="black"/>
        </w:rPr>
        <w:t>ıʹ</w:t>
      </w:r>
      <w:r w:rsidRPr="008C3A6C">
        <w:rPr>
          <w:b/>
          <w:color w:val="FFFFFF" w:themeColor="background1"/>
          <w:highlight w:val="black"/>
          <w:lang w:val="en-US"/>
        </w:rPr>
        <w:t>g</w:t>
      </w:r>
      <w:r w:rsidRPr="008C3A6C">
        <w:rPr>
          <w:b/>
          <w:color w:val="FFFFFF" w:themeColor="background1"/>
          <w:highlight w:val="black"/>
        </w:rPr>
        <w:t>ı</w:t>
      </w:r>
      <w:r w:rsidRPr="008C3A6C">
        <w:rPr>
          <w:b/>
          <w:color w:val="FFFFFF" w:themeColor="background1"/>
          <w:highlight w:val="black"/>
          <w:lang w:val="en-US"/>
        </w:rPr>
        <w:t>n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Глагол </w:t>
      </w:r>
      <w:r w:rsidRPr="008C3A6C">
        <w:rPr>
          <w:b/>
          <w:i/>
          <w:color w:val="FFFFFF" w:themeColor="background1"/>
          <w:highlight w:val="black"/>
          <w:lang w:val="en-US"/>
        </w:rPr>
        <w:t>BEGAN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b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ɪ'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g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æ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Прич. </w:t>
      </w:r>
      <w:r w:rsidRPr="008C3A6C">
        <w:rPr>
          <w:b/>
          <w:i/>
          <w:color w:val="FFFFFF" w:themeColor="background1"/>
          <w:highlight w:val="black"/>
          <w:lang w:val="en-US"/>
        </w:rPr>
        <w:t>BEGUN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b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ɪ'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g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ʌ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n</w:t>
      </w:r>
      <w:r w:rsidRPr="008C3A6C">
        <w:rPr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начать, начинать(ся); приступать (к чему л.)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at the ~ning - начинать с самого начала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again - начать снова /сначала/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that‘s wrong, let‘s ~ again - это неправильно, давайте начнём сначала /повторим/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to ~ with - начинаться с (чего-л.) [см. тж. 1 и </w:t>
      </w:r>
      <w:proofErr w:type="gramStart"/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 xml:space="preserve"> ]</w:t>
      </w:r>
      <w:proofErr w:type="gramEnd"/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>the word ~s with a capital letter - слово начинается с заглавной буквы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основывать, создавать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they began the club a year ago - </w:t>
      </w:r>
      <w:r w:rsidRPr="008C3A6C">
        <w:rPr>
          <w:i/>
          <w:color w:val="FFFFFF" w:themeColor="background1"/>
          <w:highlight w:val="black"/>
        </w:rPr>
        <w:t>клуб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открыли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год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назад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4. (обыкн. с отрицанием) амер. </w:t>
      </w:r>
      <w:proofErr w:type="gramStart"/>
      <w:r w:rsidRPr="008C3A6C">
        <w:rPr>
          <w:color w:val="FFFFFF" w:themeColor="background1"/>
          <w:highlight w:val="black"/>
        </w:rPr>
        <w:t>эмоц.-</w:t>
      </w:r>
      <w:proofErr w:type="gramEnd"/>
      <w:r w:rsidRPr="008C3A6C">
        <w:rPr>
          <w:color w:val="FFFFFF" w:themeColor="background1"/>
          <w:highlight w:val="black"/>
        </w:rPr>
        <w:t>усил. быть далёким от, даже не приближаться к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machine does not ~ to meet the specifications - машина ни в коей мере не отвечает техническим условиям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do not ~ to understand you - отказываюсь вас понимать; я совершенно вас не понимаю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UGLY ** [ʹʌglı]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 разг. урод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1. безобразный; уродливый, мерзкий, противный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face - некрасивое /безобразное/ лицо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clothes - некрасивая одежда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building - уродливое здание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grow ~ - подурнеть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as sin - страшен /дурён/ как смертный грех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неприятный, плохой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news - неприятные /плохие/ новости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habits - скверные /противные/ привычки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business was looking ~ - дело принимало плохой оборот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1) опасный, угрожающий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symptom - опасный симптом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situation becomes more ~ every day - с каждым днём положение становится всё более угрожающим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HURRY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h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ʌ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ı]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Pr="008C3A6C" w:rsidRDefault="004B4226" w:rsidP="00733FF6">
      <w:pPr>
        <w:rPr>
          <w:b/>
          <w:bCs/>
          <w:i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HURRIED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h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ʌ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1) спешка; торопливость; поспешность, суматоха, суета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undue ~ - излишняя спешка /поспешность/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in a ~ - в спешке, второпях [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ср. 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2)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 </w:t>
      </w:r>
      <w:proofErr w:type="gramStart"/>
      <w:r w:rsidRPr="008C3A6C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]</w:t>
      </w:r>
      <w:proofErr w:type="gramEnd"/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one‘s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спешке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спеша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my ~ I forgot the keys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спешке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забыл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ключи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what‘s your ~? - чего ты торопишься?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нетерпение, нетерпеливое желание; желание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color w:val="FFFFFF" w:themeColor="background1"/>
          <w:highlight w:val="black"/>
          <w:shd w:val="clear" w:color="auto" w:fill="FFFFFF"/>
        </w:rPr>
        <w:t> необходимость сделать что-л. поскорее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is in a ~ to leave - ему не терпится уехать [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ср. 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1)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 </w:t>
      </w:r>
      <w:proofErr w:type="gramStart"/>
      <w:r w:rsidRPr="008C3A6C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]</w:t>
      </w:r>
      <w:proofErr w:type="gramEnd"/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why are you in such a ~? - куда вы так </w:t>
      </w:r>
      <w:proofErr w:type="gramStart"/>
      <w:r w:rsidRPr="008C3A6C">
        <w:rPr>
          <w:i/>
          <w:color w:val="FFFFFF" w:themeColor="background1"/>
          <w:highlight w:val="black"/>
          <w:shd w:val="clear" w:color="auto" w:fill="FFFFFF"/>
        </w:rPr>
        <w:t>торопитесь?,</w:t>
      </w:r>
      <w:proofErr w:type="gramEnd"/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что вам не сидится?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ГЛАГ. </w:t>
      </w:r>
      <w:r w:rsidRPr="008C3A6C">
        <w:rPr>
          <w:color w:val="FFFFFF" w:themeColor="background1"/>
          <w:highlight w:val="black"/>
          <w:shd w:val="clear" w:color="auto" w:fill="FFFFFF"/>
        </w:rPr>
        <w:t>1. 1) спешить, торопиться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home - торопиться домой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back - торопиться назад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 shall ~ back - я скоро вернусь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don‘t ~ - не торопись, не спеши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подгонять, поторапливать, торопить; ускорять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the ending - ускорять конец /развязку/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 would be a pity to ~ the work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было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очень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жалко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скомкать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работу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jc w:val="center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EMERGENCY ** [ı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mɜ:dʒ(ə)nsı]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4B4226" w:rsidRPr="0063076B" w:rsidRDefault="004B4226" w:rsidP="0063076B">
      <w:pPr>
        <w:rPr>
          <w:highlight w:val="blue"/>
          <w:lang w:val="en-US"/>
        </w:rPr>
      </w:pPr>
      <w:r w:rsidRPr="0063076B">
        <w:rPr>
          <w:highlight w:val="blue"/>
          <w:lang w:val="en-US"/>
        </w:rPr>
        <w:t>something dangerous or serious, such as an accident, that happens suddenly or unexpectedly and needs fast action in order to avoid harmful results: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авария, аварийная ситуация, непредвиденный случай; чрезвычайное происшествие; крайность, критическое положение; экстренный случай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decree - правила техники безопасности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set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запасной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 аварийный агрегат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case of ~, on ~ - в случае крайней необходимости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полит. военное положение, чрезвычайное положение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lastRenderedPageBreak/>
        <w:t>Davis declares emergencies in four counties and enlists help of National Guard. — Дэвис объявляет чрезвычайное положение в четырёх графствах и призывает на помощь Национальную Гвардию.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4. срочность, неотложность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on an ~ basis - в особо срочных случаях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work - экстренная работа; аврал</w:t>
      </w:r>
    </w:p>
    <w:p w:rsidR="004B4226" w:rsidRPr="008C3A6C" w:rsidRDefault="004B4226" w:rsidP="00362872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repairs - срочный ремонт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ПРИЛ.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>1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вспомогательный, запасной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аварийный; чрезвычайный, непредвиденный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3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экстренный, неотложный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FORMALLY ** [</w:t>
      </w:r>
      <w:r w:rsidRPr="008C3A6C">
        <w:rPr>
          <w:b/>
          <w:i/>
          <w:color w:val="FFFFFF" w:themeColor="background1"/>
          <w:highlight w:val="black"/>
          <w:u w:val="single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fɔ:məlı]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НАР</w:t>
      </w:r>
      <w:r w:rsidRPr="008C3A6C">
        <w:rPr>
          <w:b/>
          <w:i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1. </w:t>
      </w:r>
      <w:r w:rsidRPr="008C3A6C">
        <w:rPr>
          <w:color w:val="FFFFFF" w:themeColor="background1"/>
          <w:highlight w:val="black"/>
        </w:rPr>
        <w:t>1) официально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act ~ - действовать официально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confirmed - официально подтверждено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с соблюдением принятых правил и норм; по всей форме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формально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support smth. ~ - формально поддержать что-л.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поверхностно, внешне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63076B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63076B">
        <w:rPr>
          <w:b/>
          <w:color w:val="FFFF00"/>
          <w:highlight w:val="black"/>
          <w:bdr w:val="none" w:sz="0" w:space="0" w:color="auto" w:frame="1"/>
          <w:lang w:val="en-US"/>
        </w:rPr>
        <w:t>OWN</w:t>
      </w:r>
      <w:r w:rsidRPr="0063076B">
        <w:rPr>
          <w:b/>
          <w:color w:val="FFFF00"/>
          <w:highlight w:val="black"/>
          <w:bdr w:val="none" w:sz="0" w:space="0" w:color="auto" w:frame="1"/>
        </w:rPr>
        <w:t xml:space="preserve"> ** [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</w:rPr>
        <w:t>ə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un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63076B" w:rsidRDefault="004B4226" w:rsidP="00733FF6">
      <w:pPr>
        <w:rPr>
          <w:b/>
          <w:i/>
          <w:color w:val="FFFF00"/>
          <w:highlight w:val="black"/>
        </w:rPr>
      </w:pPr>
      <w:bookmarkStart w:id="6" w:name="_Toc516073994"/>
      <w:r w:rsidRPr="0063076B">
        <w:rPr>
          <w:b/>
          <w:i/>
          <w:color w:val="FFFF00"/>
          <w:highlight w:val="black"/>
          <w:lang w:val="en-US"/>
        </w:rPr>
        <w:t>OWNED</w:t>
      </w:r>
      <w:r w:rsidRPr="0063076B">
        <w:rPr>
          <w:b/>
          <w:i/>
          <w:color w:val="FFFF00"/>
          <w:highlight w:val="black"/>
        </w:rPr>
        <w:t xml:space="preserve"> [əʊ</w:t>
      </w:r>
      <w:r w:rsidRPr="0063076B">
        <w:rPr>
          <w:b/>
          <w:i/>
          <w:color w:val="FFFF00"/>
          <w:highlight w:val="black"/>
          <w:lang w:val="en-US"/>
        </w:rPr>
        <w:t>nd</w:t>
      </w:r>
      <w:r w:rsidRPr="0063076B">
        <w:rPr>
          <w:b/>
          <w:i/>
          <w:color w:val="FFFF00"/>
          <w:highlight w:val="black"/>
        </w:rPr>
        <w:t>]</w:t>
      </w:r>
    </w:p>
    <w:p w:rsidR="004B4226" w:rsidRPr="0063076B" w:rsidRDefault="004B4226" w:rsidP="00733FF6">
      <w:pPr>
        <w:rPr>
          <w:color w:val="FFFF00"/>
          <w:highlight w:val="black"/>
        </w:rPr>
      </w:pPr>
      <w:r w:rsidRPr="0063076B">
        <w:rPr>
          <w:color w:val="FFFF00"/>
          <w:highlight w:val="black"/>
        </w:rPr>
        <w:t>Прил</w:t>
      </w:r>
      <w:r w:rsidRPr="0063076B">
        <w:rPr>
          <w:color w:val="FFFF00"/>
          <w:highlight w:val="black"/>
          <w:lang w:val="en-US"/>
        </w:rPr>
        <w:t>.</w:t>
      </w:r>
      <w:bookmarkEnd w:id="6"/>
      <w:r w:rsidRPr="0063076B">
        <w:rPr>
          <w:color w:val="FFFF00"/>
          <w:highlight w:val="black"/>
          <w:lang w:val="en-US"/>
        </w:rPr>
        <w:t xml:space="preserve"> </w:t>
      </w:r>
      <w:r w:rsidRPr="0063076B">
        <w:rPr>
          <w:color w:val="FFFF00"/>
          <w:highlight w:val="black"/>
        </w:rPr>
        <w:t>Свой, собственный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Родной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Любимый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my ~ one - любимый, родной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bookmarkStart w:id="7" w:name="_Toc516073995"/>
      <w:r w:rsidRPr="008C3A6C">
        <w:rPr>
          <w:color w:val="FFFFFF" w:themeColor="background1"/>
          <w:highlight w:val="black"/>
        </w:rPr>
        <w:t>СУЩ.</w:t>
      </w:r>
      <w:bookmarkEnd w:id="7"/>
      <w:r w:rsidRPr="008C3A6C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собственность,</w:t>
      </w:r>
      <w:r w:rsidRPr="008C3A6C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принадлежность</w:t>
      </w:r>
    </w:p>
    <w:p w:rsidR="004B4226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8" w:name="_Toc516073996"/>
      <w:r w:rsidRPr="008C3A6C">
        <w:rPr>
          <w:color w:val="FFFFFF" w:themeColor="background1"/>
          <w:highlight w:val="black"/>
        </w:rPr>
        <w:t>ГЛАГ.</w:t>
      </w:r>
      <w:bookmarkEnd w:id="8"/>
      <w:r w:rsidRPr="008C3A6C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владеть;</w:t>
      </w:r>
      <w:r w:rsidRPr="008C3A6C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иметь</w:t>
      </w:r>
    </w:p>
    <w:p w:rsidR="004B4226" w:rsidRPr="00722B8C" w:rsidRDefault="004B4226" w:rsidP="0063076B">
      <w:pPr>
        <w:rPr>
          <w:highlight w:val="blue"/>
          <w:lang w:val="en-US"/>
        </w:rPr>
      </w:pPr>
      <w:r w:rsidRPr="00722B8C">
        <w:rPr>
          <w:highlight w:val="blue"/>
          <w:lang w:val="en-US"/>
        </w:rPr>
        <w:t>: </w:t>
      </w:r>
      <w:proofErr w:type="gramStart"/>
      <w:r w:rsidRPr="00722B8C">
        <w:rPr>
          <w:highlight w:val="blue"/>
          <w:lang w:val="en-US"/>
        </w:rPr>
        <w:t>to</w:t>
      </w:r>
      <w:proofErr w:type="gramEnd"/>
      <w:r w:rsidRPr="00722B8C">
        <w:rPr>
          <w:highlight w:val="blue"/>
          <w:lang w:val="en-US"/>
        </w:rPr>
        <w:t xml:space="preserve"> acknowledge to be true, valid, or as claimed : </w:t>
      </w:r>
      <w:hyperlink r:id="rId7" w:history="1">
        <w:r w:rsidRPr="00722B8C">
          <w:rPr>
            <w:rStyle w:val="a5"/>
            <w:highlight w:val="blue"/>
            <w:lang w:val="en-US"/>
          </w:rPr>
          <w:t>ADMIT</w:t>
        </w:r>
      </w:hyperlink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63076B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Син </w:t>
      </w:r>
      <w:r w:rsidRPr="0063076B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ADMIT</w:t>
      </w:r>
      <w:r w:rsidRPr="0063076B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признавать (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>c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я), допускать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a child - признавать своё отцовство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force of an argument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признавать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силу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аргумента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they refused to ~ the King - они отказались признавать короля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one‘s faults - признавать свои ошибки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that one is wrong - признаться в своей неправоте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smth. - признаваться в чём-л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being wrong - признаться, что был неправ </w:t>
      </w: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63076B" w:rsidRDefault="004B4226" w:rsidP="00733FF6">
      <w:pPr>
        <w:jc w:val="center"/>
        <w:rPr>
          <w:b/>
          <w:color w:val="FFFF00"/>
          <w:highlight w:val="black"/>
          <w:shd w:val="clear" w:color="auto" w:fill="FFFFFF"/>
        </w:rPr>
      </w:pPr>
      <w:r w:rsidRPr="0063076B">
        <w:rPr>
          <w:b/>
          <w:color w:val="FFFF00"/>
          <w:highlight w:val="black"/>
          <w:shd w:val="clear" w:color="auto" w:fill="FFFFFF"/>
        </w:rPr>
        <w:t>CONFIDENT ** [ʹkɒnfıd(ə)nt]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b/>
          <w:i/>
          <w:iCs/>
          <w:color w:val="FFFF00"/>
          <w:highlight w:val="black"/>
          <w:shd w:val="clear" w:color="auto" w:fill="FFFFFF"/>
        </w:rPr>
        <w:t>СУЩ.</w:t>
      </w:r>
      <w:r w:rsidRPr="0063076B">
        <w:rPr>
          <w:i/>
          <w:iCs/>
          <w:color w:val="FFFF00"/>
          <w:highlight w:val="black"/>
          <w:shd w:val="clear" w:color="auto" w:fill="FFFFFF"/>
        </w:rPr>
        <w:t xml:space="preserve"> </w:t>
      </w:r>
      <w:r w:rsidRPr="0063076B">
        <w:rPr>
          <w:color w:val="FFFF00"/>
          <w:highlight w:val="black"/>
          <w:shd w:val="clear" w:color="auto" w:fill="FFFFFF"/>
        </w:rPr>
        <w:t>1. друг, пользующийся доверием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color w:val="FFFF00"/>
          <w:highlight w:val="black"/>
          <w:shd w:val="clear" w:color="auto" w:fill="FFFFFF"/>
        </w:rPr>
        <w:t>2. доверенное лицо</w:t>
      </w:r>
      <w:r w:rsidRPr="0063076B">
        <w:rPr>
          <w:rFonts w:ascii="Helvetica" w:hAnsi="Helvetica" w:cs="Helvetica"/>
          <w:color w:val="FFFF00"/>
          <w:sz w:val="26"/>
          <w:szCs w:val="26"/>
          <w:highlight w:val="black"/>
          <w:shd w:val="clear" w:color="auto" w:fill="FFFFFF"/>
        </w:rPr>
        <w:t> 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b/>
          <w:i/>
          <w:iCs/>
          <w:color w:val="FFFF00"/>
          <w:highlight w:val="black"/>
          <w:shd w:val="clear" w:color="auto" w:fill="FFFFFF"/>
        </w:rPr>
        <w:t>ПРИЛ.</w:t>
      </w:r>
      <w:r w:rsidRPr="0063076B">
        <w:rPr>
          <w:i/>
          <w:iCs/>
          <w:color w:val="FFFF00"/>
          <w:highlight w:val="black"/>
          <w:shd w:val="clear" w:color="auto" w:fill="FFFFFF"/>
        </w:rPr>
        <w:t xml:space="preserve"> </w:t>
      </w:r>
      <w:r w:rsidRPr="0063076B">
        <w:rPr>
          <w:color w:val="FFFF00"/>
          <w:highlight w:val="black"/>
          <w:shd w:val="clear" w:color="auto" w:fill="FFFFFF"/>
        </w:rPr>
        <w:t xml:space="preserve">1. Уверенный, 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</w:rPr>
      </w:pPr>
      <w:r w:rsidRPr="0063076B">
        <w:rPr>
          <w:i/>
          <w:color w:val="FFFF00"/>
          <w:highlight w:val="black"/>
          <w:shd w:val="clear" w:color="auto" w:fill="FFFFFF"/>
        </w:rPr>
        <w:t xml:space="preserve">~ manner - уверенная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манера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of victory [of success] - уверенный в победе [в успехе]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is ~ that everything will go well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уверен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что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всё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будет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хорошо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самоуверенный, самонадеянный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smile - самоуверенная улыбка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bearing - осанка уверенного в себе человека</w:t>
      </w:r>
    </w:p>
    <w:p w:rsidR="004B4226" w:rsidRPr="008C3A6C" w:rsidRDefault="004B4226" w:rsidP="00362872">
      <w:pPr>
        <w:pStyle w:val="a7"/>
        <w:numPr>
          <w:ilvl w:val="0"/>
          <w:numId w:val="16"/>
        </w:numPr>
        <w:rPr>
          <w:b/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very ~ young man - весьма самонадеянный молодой человек </w:t>
      </w:r>
      <w:r w:rsidRPr="008C3A6C">
        <w:rPr>
          <w:b/>
          <w:i/>
          <w:color w:val="FFFFFF" w:themeColor="background1"/>
          <w:highlight w:val="black"/>
        </w:rPr>
        <w:t xml:space="preserve"> </w:t>
      </w:r>
    </w:p>
    <w:p w:rsidR="004B4226" w:rsidRPr="008C3A6C" w:rsidRDefault="004B4226" w:rsidP="00733FF6">
      <w:pPr>
        <w:pStyle w:val="a7"/>
        <w:ind w:left="0"/>
        <w:rPr>
          <w:b/>
          <w:i/>
          <w:color w:val="FFFFFF" w:themeColor="background1"/>
          <w:highlight w:val="black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мат.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 доверительный</w:t>
      </w:r>
    </w:p>
    <w:p w:rsidR="004B4226" w:rsidRPr="008C3A6C" w:rsidRDefault="004B4226" w:rsidP="00733FF6">
      <w:pPr>
        <w:rPr>
          <w:color w:val="FFFFFF" w:themeColor="background1"/>
          <w:bdr w:val="none" w:sz="0" w:space="0" w:color="auto" w:frame="1"/>
        </w:rPr>
      </w:pPr>
      <w:r w:rsidRPr="008C3A6C">
        <w:rPr>
          <w:b/>
          <w:i/>
          <w:color w:val="FFFFFF" w:themeColor="background1"/>
          <w:highlight w:val="black"/>
          <w:bdr w:val="none" w:sz="0" w:space="0" w:color="auto" w:frame="1"/>
        </w:rPr>
        <w:t>ПРИЧ.</w:t>
      </w:r>
      <w:r w:rsidRPr="008C3A6C"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color w:val="FFFFFF" w:themeColor="background1"/>
          <w:highlight w:val="black"/>
          <w:bdr w:val="none" w:sz="0" w:space="0" w:color="auto" w:frame="1"/>
        </w:rPr>
        <w:t>убежденный</w:t>
      </w:r>
    </w:p>
    <w:p w:rsidR="004B4226" w:rsidRPr="00362872" w:rsidRDefault="004B4226" w:rsidP="0063076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OVERCONFIDENT</w:t>
      </w:r>
      <w:r w:rsidRPr="00362872">
        <w:rPr>
          <w:b/>
          <w:i/>
          <w:lang w:val="en-US"/>
        </w:rPr>
        <w:t xml:space="preserve"> ** {</w:t>
      </w:r>
      <w:r>
        <w:rPr>
          <w:b/>
          <w:i/>
        </w:rPr>
        <w:t>͵</w:t>
      </w:r>
      <w:r w:rsidRPr="00362872">
        <w:rPr>
          <w:b/>
          <w:i/>
          <w:lang w:val="en-US"/>
        </w:rPr>
        <w:t>əʋ</w:t>
      </w:r>
      <w:r>
        <w:rPr>
          <w:b/>
          <w:i/>
          <w:lang w:val="en-US"/>
        </w:rPr>
        <w:t>v</w:t>
      </w:r>
      <w:r w:rsidRPr="00362872">
        <w:rPr>
          <w:b/>
          <w:i/>
          <w:lang w:val="en-US"/>
        </w:rPr>
        <w:t>ə</w:t>
      </w:r>
      <w:r>
        <w:rPr>
          <w:b/>
          <w:i/>
        </w:rPr>
        <w:t>ʹ</w:t>
      </w:r>
      <w:proofErr w:type="gramStart"/>
      <w:r>
        <w:rPr>
          <w:b/>
          <w:i/>
          <w:lang w:val="en-US"/>
        </w:rPr>
        <w:t>k</w:t>
      </w:r>
      <w:r w:rsidRPr="00362872">
        <w:rPr>
          <w:b/>
          <w:i/>
          <w:lang w:val="en-US"/>
        </w:rPr>
        <w:t>ɒ</w:t>
      </w:r>
      <w:r>
        <w:rPr>
          <w:b/>
          <w:i/>
          <w:lang w:val="en-US"/>
        </w:rPr>
        <w:t>nf</w:t>
      </w:r>
      <w:r w:rsidRPr="00362872">
        <w:rPr>
          <w:b/>
          <w:i/>
          <w:lang w:val="en-US"/>
        </w:rPr>
        <w:t>ı</w:t>
      </w:r>
      <w:r>
        <w:rPr>
          <w:b/>
          <w:i/>
          <w:lang w:val="en-US"/>
        </w:rPr>
        <w:t>d</w:t>
      </w:r>
      <w:r w:rsidRPr="00362872">
        <w:rPr>
          <w:b/>
          <w:i/>
          <w:lang w:val="en-US"/>
        </w:rPr>
        <w:t>(</w:t>
      </w:r>
      <w:proofErr w:type="gramEnd"/>
      <w:r w:rsidRPr="00362872">
        <w:rPr>
          <w:b/>
          <w:i/>
          <w:lang w:val="en-US"/>
        </w:rPr>
        <w:t>ə)</w:t>
      </w:r>
      <w:r>
        <w:rPr>
          <w:b/>
          <w:i/>
          <w:lang w:val="en-US"/>
        </w:rPr>
        <w:t>nt</w:t>
      </w:r>
      <w:r w:rsidRPr="00362872">
        <w:rPr>
          <w:b/>
          <w:i/>
          <w:lang w:val="en-US"/>
        </w:rPr>
        <w:t>}</w:t>
      </w:r>
      <w:r>
        <w:rPr>
          <w:b/>
          <w:i/>
          <w:lang w:val="en-US"/>
        </w:rPr>
        <w:t> a</w:t>
      </w:r>
    </w:p>
    <w:p w:rsidR="004B4226" w:rsidRDefault="004B4226" w:rsidP="0063076B">
      <w:pPr>
        <w:rPr>
          <w:lang w:val="en-US"/>
        </w:rPr>
      </w:pPr>
      <w:proofErr w:type="gramStart"/>
      <w:r>
        <w:rPr>
          <w:highlight w:val="blue"/>
          <w:lang w:val="en-US"/>
        </w:rPr>
        <w:t>having</w:t>
      </w:r>
      <w:proofErr w:type="gramEnd"/>
      <w:r>
        <w:rPr>
          <w:highlight w:val="blue"/>
          <w:lang w:val="en-US"/>
        </w:rPr>
        <w:t xml:space="preserve"> or showing too much confidence:</w:t>
      </w:r>
    </w:p>
    <w:p w:rsidR="004B4226" w:rsidRDefault="004B4226" w:rsidP="0063076B">
      <w:pPr>
        <w:rPr>
          <w:lang w:val="en-US"/>
        </w:rPr>
      </w:pPr>
      <w:r>
        <w:t>слишком</w:t>
      </w:r>
      <w:r>
        <w:rPr>
          <w:lang w:val="en-US"/>
        </w:rPr>
        <w:t xml:space="preserve"> </w:t>
      </w:r>
      <w:r>
        <w:t>уверенный</w:t>
      </w:r>
      <w:r>
        <w:rPr>
          <w:lang w:val="en-US"/>
        </w:rPr>
        <w:t xml:space="preserve">, </w:t>
      </w:r>
      <w:r>
        <w:t>самонадеянный</w:t>
      </w:r>
    </w:p>
    <w:p w:rsidR="004B4226" w:rsidRDefault="004B4226" w:rsidP="00362872">
      <w:pPr>
        <w:pStyle w:val="a7"/>
        <w:numPr>
          <w:ilvl w:val="0"/>
          <w:numId w:val="89"/>
        </w:numPr>
        <w:rPr>
          <w:lang w:val="en-US"/>
        </w:rPr>
      </w:pPr>
      <w:r>
        <w:rPr>
          <w:lang w:val="en-US"/>
        </w:rPr>
        <w:t>He is overconfident and cocky.</w:t>
      </w:r>
    </w:p>
    <w:p w:rsidR="004B4226" w:rsidRDefault="004B4226" w:rsidP="00362872">
      <w:pPr>
        <w:pStyle w:val="a7"/>
        <w:numPr>
          <w:ilvl w:val="0"/>
          <w:numId w:val="89"/>
        </w:numPr>
        <w:rPr>
          <w:lang w:val="en-US"/>
        </w:rPr>
      </w:pPr>
      <w:r>
        <w:rPr>
          <w:lang w:val="en-US"/>
        </w:rPr>
        <w:t>I'm not overconfident or arrogant, but I do believe in my own ability.</w:t>
      </w: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722B8C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360433">
        <w:rPr>
          <w:b/>
          <w:color w:val="FFFF00"/>
          <w:highlight w:val="black"/>
          <w:shd w:val="clear" w:color="auto" w:fill="FFFFFF"/>
          <w:lang w:val="en-US"/>
        </w:rPr>
        <w:t>ENDURANCE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 xml:space="preserve"> ** [</w:t>
      </w:r>
      <w:proofErr w:type="gramStart"/>
      <w:r w:rsidRPr="00722B8C">
        <w:rPr>
          <w:b/>
          <w:color w:val="FFFF00"/>
          <w:highlight w:val="black"/>
          <w:shd w:val="clear" w:color="auto" w:fill="FFFFFF"/>
          <w:lang w:val="en-US"/>
        </w:rPr>
        <w:t>ɪ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'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dju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ə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(</w:t>
      </w:r>
      <w:proofErr w:type="gramEnd"/>
      <w:r w:rsidRPr="00722B8C">
        <w:rPr>
          <w:b/>
          <w:color w:val="FFFF00"/>
          <w:highlight w:val="black"/>
          <w:shd w:val="clear" w:color="auto" w:fill="FFFFFF"/>
          <w:lang w:val="en-US"/>
        </w:rPr>
        <w:t>ə)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(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t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)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s</w:t>
      </w:r>
      <w:r w:rsidRPr="00722B8C">
        <w:rPr>
          <w:b/>
          <w:color w:val="FFFF00"/>
          <w:highlight w:val="black"/>
          <w:shd w:val="clear" w:color="auto" w:fill="FFFFFF"/>
          <w:lang w:val="en-US"/>
        </w:rPr>
        <w:t>]</w:t>
      </w:r>
    </w:p>
    <w:p w:rsidR="004B4226" w:rsidRPr="00360433" w:rsidRDefault="004B4226" w:rsidP="00733FF6">
      <w:pPr>
        <w:shd w:val="clear" w:color="auto" w:fill="000000" w:themeFill="text1"/>
        <w:rPr>
          <w:color w:val="FFFF00"/>
          <w:highlight w:val="black"/>
        </w:rPr>
      </w:pPr>
      <w:r w:rsidRPr="00360433">
        <w:rPr>
          <w:b/>
          <w:i/>
          <w:color w:val="FFFF00"/>
          <w:highlight w:val="black"/>
        </w:rPr>
        <w:t>СУЩ.</w:t>
      </w:r>
      <w:r w:rsidRPr="00360433">
        <w:rPr>
          <w:color w:val="FFFF00"/>
          <w:highlight w:val="black"/>
        </w:rPr>
        <w:t xml:space="preserve"> 1 выносливость, способность переносить (боль, страдание и т. п.)</w:t>
      </w:r>
    </w:p>
    <w:p w:rsidR="004B4226" w:rsidRPr="00360433" w:rsidRDefault="004B4226" w:rsidP="00362872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beyond endurance — невыносимый</w:t>
      </w:r>
    </w:p>
    <w:p w:rsidR="004B4226" w:rsidRPr="00360433" w:rsidRDefault="004B4226" w:rsidP="00362872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00"/>
          <w:highlight w:val="black"/>
          <w:lang w:val="en-US"/>
        </w:rPr>
      </w:pPr>
      <w:r w:rsidRPr="00360433">
        <w:rPr>
          <w:i/>
          <w:color w:val="FFFF00"/>
          <w:highlight w:val="black"/>
          <w:lang w:val="en-US"/>
        </w:rPr>
        <w:lastRenderedPageBreak/>
        <w:t xml:space="preserve">this is past / beyond endurance — </w:t>
      </w:r>
      <w:r w:rsidRPr="00360433">
        <w:rPr>
          <w:i/>
          <w:color w:val="FFFF00"/>
          <w:highlight w:val="black"/>
        </w:rPr>
        <w:t>это</w:t>
      </w:r>
      <w:r w:rsidRPr="00360433">
        <w:rPr>
          <w:i/>
          <w:color w:val="FFFF00"/>
          <w:highlight w:val="black"/>
          <w:lang w:val="en-US"/>
        </w:rPr>
        <w:t xml:space="preserve"> </w:t>
      </w:r>
      <w:r w:rsidRPr="00360433">
        <w:rPr>
          <w:i/>
          <w:color w:val="FFFF00"/>
          <w:highlight w:val="black"/>
        </w:rPr>
        <w:t>невыносимо</w:t>
      </w:r>
    </w:p>
    <w:p w:rsidR="004B4226" w:rsidRPr="00360433" w:rsidRDefault="004B4226" w:rsidP="00362872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to test smb.'s endurance — проверять чью-л. стойкость, выносливость</w:t>
      </w:r>
    </w:p>
    <w:p w:rsidR="004B4226" w:rsidRPr="00360433" w:rsidRDefault="004B4226" w:rsidP="00362872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physical endurance — физическая выносливость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360433">
        <w:rPr>
          <w:color w:val="FFFF00"/>
          <w:highlight w:val="black"/>
        </w:rPr>
        <w:t>2 прочность, стойкость</w:t>
      </w:r>
      <w:r w:rsidRPr="008C3A6C">
        <w:rPr>
          <w:color w:val="FFFFFF" w:themeColor="background1"/>
          <w:highlight w:val="black"/>
        </w:rPr>
        <w:t>; долговечность, износостойкость, сопротивляемость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длительность, продолжительность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терпение, терпеливость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 переносимость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 выносливый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усталостный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QUARREL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kwɒrəl]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QUARRELLED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ˈkwɒrəld]</w:t>
      </w:r>
    </w:p>
    <w:p w:rsidR="004B4226" w:rsidRPr="003C2952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3C2952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8C3A6C">
        <w:rPr>
          <w:color w:val="FFFFFF" w:themeColor="background1"/>
          <w:highlight w:val="black"/>
          <w:lang w:val="en-US"/>
        </w:rPr>
        <w:t> n </w:t>
      </w:r>
      <w:r w:rsidRPr="003C2952">
        <w:rPr>
          <w:color w:val="FFFFFF" w:themeColor="background1"/>
          <w:highlight w:val="black"/>
        </w:rPr>
        <w:t xml:space="preserve">1. </w:t>
      </w:r>
      <w:r w:rsidRPr="008C3A6C">
        <w:rPr>
          <w:color w:val="FFFFFF" w:themeColor="background1"/>
          <w:highlight w:val="black"/>
        </w:rPr>
        <w:t>спор</w:t>
      </w:r>
      <w:r w:rsidRPr="003C2952">
        <w:rPr>
          <w:color w:val="FFFFFF" w:themeColor="background1"/>
          <w:highlight w:val="black"/>
        </w:rPr>
        <w:t xml:space="preserve">; </w:t>
      </w:r>
      <w:r w:rsidRPr="008C3A6C">
        <w:rPr>
          <w:color w:val="FFFFFF" w:themeColor="background1"/>
          <w:highlight w:val="black"/>
        </w:rPr>
        <w:t>ссора</w:t>
      </w:r>
      <w:r w:rsidRPr="003C2952">
        <w:rPr>
          <w:color w:val="FFFFFF" w:themeColor="background1"/>
          <w:highlight w:val="black"/>
        </w:rPr>
        <w:t xml:space="preserve">; </w:t>
      </w:r>
      <w:r w:rsidRPr="008C3A6C">
        <w:rPr>
          <w:color w:val="FFFFFF" w:themeColor="background1"/>
          <w:highlight w:val="black"/>
        </w:rPr>
        <w:t>размолвка</w:t>
      </w:r>
      <w:r w:rsidRPr="003C2952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раздор</w:t>
      </w:r>
      <w:r w:rsidRPr="003C2952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свара</w:t>
      </w:r>
      <w:r w:rsidRPr="003C2952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склока</w:t>
      </w:r>
      <w:r w:rsidRPr="003C2952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перепалка</w:t>
      </w:r>
      <w:r w:rsidRPr="003C2952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распря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~ with smb. - ссора с кем-л.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~ about /over/ smth. - ссора из-за чего-л.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be at ~ - ссориться, быть в ссоре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to avoid a ~ - </w:t>
      </w:r>
      <w:r w:rsidRPr="008C3A6C">
        <w:rPr>
          <w:i/>
          <w:color w:val="FFFFFF" w:themeColor="background1"/>
          <w:highlight w:val="black"/>
        </w:rPr>
        <w:t>избегать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ссоры</w:t>
      </w:r>
      <w:r w:rsidRPr="008C3A6C">
        <w:rPr>
          <w:i/>
          <w:color w:val="FFFFFF" w:themeColor="background1"/>
          <w:highlight w:val="black"/>
          <w:lang w:val="en-US"/>
        </w:rPr>
        <w:t>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to make up /to patch up/ a ~ - </w:t>
      </w:r>
      <w:r w:rsidRPr="008C3A6C">
        <w:rPr>
          <w:i/>
          <w:color w:val="FFFFFF" w:themeColor="background1"/>
          <w:highlight w:val="black"/>
        </w:rPr>
        <w:t>помириться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прекратить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ссору</w:t>
      </w:r>
      <w:r w:rsidRPr="008C3A6C">
        <w:rPr>
          <w:i/>
          <w:color w:val="FFFFFF" w:themeColor="background1"/>
          <w:highlight w:val="black"/>
          <w:lang w:val="en-US"/>
        </w:rPr>
        <w:t xml:space="preserve"> /</w:t>
      </w:r>
      <w:r w:rsidRPr="008C3A6C">
        <w:rPr>
          <w:i/>
          <w:color w:val="FFFFFF" w:themeColor="background1"/>
          <w:highlight w:val="black"/>
        </w:rPr>
        <w:t>вражду</w:t>
      </w:r>
      <w:r w:rsidRPr="008C3A6C">
        <w:rPr>
          <w:i/>
          <w:color w:val="FFFFFF" w:themeColor="background1"/>
          <w:highlight w:val="black"/>
          <w:lang w:val="en-US"/>
        </w:rPr>
        <w:t>/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повод к вражде, повод для ссоры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have no ~ with his opinion - я ничего не имею против его точки зрения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have no ~ against /with/ him - мне на него не за что сердиться, я на него не в обиде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seek /to pick/ a ~ with smb. - а) искать повода для ссоры с кем-л.; б) затевать ссору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1. спорить; оспаривать (что-л.); возражать (кому-л.); придираться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the way smth. is done - возражать против способа, которым что-л. сделано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~ led about politics with John - он заспорил с Джоном о политике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2. ссориться; браниться; ругаться, враждовать, пререкаться; разругаться, рассориться, переругаться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smb. for /about/ smth. - ссориться с кем-л. из-за чего-л.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and I always ~ - мы с ним вечно ссоримся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> to ~ with one‘s bread and butter - а) действовать в ущерб самому себе; б) бросить занятие, дающее средства к существованию </w:t>
      </w:r>
    </w:p>
    <w:p w:rsidR="004B4226" w:rsidRPr="008C3A6C" w:rsidRDefault="004B4226" w:rsidP="00362872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bad workman ~s with his tools - посл. у плохого мастера всегда инструмент виноват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 1) алмаз </w:t>
      </w:r>
      <w:proofErr w:type="gramStart"/>
      <w:r w:rsidRPr="008C3A6C">
        <w:rPr>
          <w:color w:val="FFFFFF" w:themeColor="background1"/>
          <w:highlight w:val="black"/>
        </w:rPr>
        <w:t>для резки стекла</w:t>
      </w:r>
      <w:proofErr w:type="gramEnd"/>
      <w:r w:rsidRPr="008C3A6C">
        <w:rPr>
          <w:color w:val="FFFFFF" w:themeColor="background1"/>
          <w:highlight w:val="black"/>
        </w:rPr>
        <w:t>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долото каменотёса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 стр.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1) квадратная или ромбовидная плитка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стекло ромбовидной формы 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VIOLENCE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'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va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ɪə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l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(ə)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n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(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t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)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s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]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жестокость, насилие, принуждение, применение силы, насильственные действия</w:t>
      </w:r>
    </w:p>
    <w:p w:rsidR="004B4226" w:rsidRPr="008C3A6C" w:rsidRDefault="004B4226" w:rsidP="00362872">
      <w:pPr>
        <w:pStyle w:val="a7"/>
        <w:numPr>
          <w:ilvl w:val="0"/>
          <w:numId w:val="1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major violence — грубое насилие</w:t>
      </w:r>
    </w:p>
    <w:p w:rsidR="004B4226" w:rsidRPr="008C3A6C" w:rsidRDefault="004B4226" w:rsidP="00362872">
      <w:pPr>
        <w:pStyle w:val="a7"/>
        <w:numPr>
          <w:ilvl w:val="0"/>
          <w:numId w:val="1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personal violence — насилие над личностью</w:t>
      </w:r>
    </w:p>
    <w:p w:rsidR="004B4226" w:rsidRPr="008C3A6C" w:rsidRDefault="004B4226" w:rsidP="00362872">
      <w:pPr>
        <w:pStyle w:val="a7"/>
        <w:numPr>
          <w:ilvl w:val="0"/>
          <w:numId w:val="1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act of violence — акт насилия, акт принуждения</w:t>
      </w:r>
    </w:p>
    <w:p w:rsidR="004B4226" w:rsidRPr="008C3A6C" w:rsidRDefault="004B4226" w:rsidP="00362872">
      <w:pPr>
        <w:pStyle w:val="a7"/>
        <w:numPr>
          <w:ilvl w:val="0"/>
          <w:numId w:val="1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resort to / use violence — прибегать к насилию / принуждению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2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проявление насилия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3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изнасилование</w:t>
      </w:r>
    </w:p>
    <w:p w:rsidR="004B4226" w:rsidRPr="008C3A6C" w:rsidRDefault="004B4226" w:rsidP="00362872">
      <w:pPr>
        <w:pStyle w:val="a4"/>
        <w:numPr>
          <w:ilvl w:val="0"/>
          <w:numId w:val="19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rFonts w:ascii="Arial" w:eastAsiaTheme="majorEastAsia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shd w:val="clear" w:color="auto" w:fill="FFFFFF"/>
        </w:rPr>
        <w:t>to do violence — производить, совершать насилие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расправа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сила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неистовство, ярость; стремительность, буйство</w:t>
      </w:r>
    </w:p>
    <w:p w:rsidR="004B4226" w:rsidRPr="008C3A6C" w:rsidRDefault="004B4226" w:rsidP="00362872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rFonts w:asciiTheme="minorHAnsi" w:eastAsia="Times New Roman" w:hAnsiTheme="minorHAnsi" w:cstheme="minorBidi"/>
          <w:i/>
          <w:color w:val="FFFFFF" w:themeColor="background1"/>
          <w:sz w:val="22"/>
          <w:szCs w:val="22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wind blew with great violence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е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тер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дул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стовой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лой</w:t>
      </w:r>
    </w:p>
    <w:p w:rsidR="004B4226" w:rsidRPr="008C3A6C" w:rsidRDefault="004B4226" w:rsidP="00362872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proofErr w:type="gramStart"/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the</w:t>
      </w:r>
      <w:proofErr w:type="gramEnd"/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violence of smb's words/smb's reaction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чьих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слов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/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чьей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ре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кции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23477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823477">
        <w:rPr>
          <w:b/>
          <w:color w:val="FFFF00"/>
          <w:highlight w:val="black"/>
          <w:lang w:val="en-US"/>
        </w:rPr>
        <w:t>INFERIOR ** [in</w:t>
      </w:r>
      <w:r w:rsidRPr="00823477">
        <w:rPr>
          <w:b/>
          <w:color w:val="FFFF00"/>
          <w:highlight w:val="black"/>
        </w:rPr>
        <w:t>ʹ</w:t>
      </w:r>
      <w:r w:rsidRPr="00823477">
        <w:rPr>
          <w:b/>
          <w:color w:val="FFFF00"/>
          <w:highlight w:val="black"/>
          <w:lang w:val="en-US"/>
        </w:rPr>
        <w:t>fi(ə)riə]</w:t>
      </w:r>
    </w:p>
    <w:p w:rsidR="004B4226" w:rsidRPr="00823477" w:rsidRDefault="004B4226" w:rsidP="00733FF6">
      <w:pPr>
        <w:shd w:val="clear" w:color="auto" w:fill="000000" w:themeFill="text1"/>
        <w:rPr>
          <w:color w:val="FFFF00"/>
          <w:highlight w:val="black"/>
        </w:rPr>
      </w:pPr>
      <w:r w:rsidRPr="00823477">
        <w:rPr>
          <w:b/>
          <w:color w:val="FFFF00"/>
          <w:highlight w:val="black"/>
        </w:rPr>
        <w:t>N</w:t>
      </w:r>
      <w:r w:rsidRPr="00823477">
        <w:rPr>
          <w:color w:val="FFFF00"/>
          <w:highlight w:val="black"/>
        </w:rPr>
        <w:t xml:space="preserve"> 1. лицо, стоящее ниже по положению, рангу, званию, способностям и т. п.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23477">
        <w:rPr>
          <w:i/>
          <w:color w:val="FFFF00"/>
          <w:highlight w:val="black"/>
          <w:lang w:val="en-US"/>
        </w:rPr>
        <w:t xml:space="preserve">to be one‘s ~ - </w:t>
      </w:r>
      <w:r w:rsidRPr="00823477">
        <w:rPr>
          <w:i/>
          <w:color w:val="FFFF00"/>
          <w:highlight w:val="black"/>
        </w:rPr>
        <w:t>быть</w:t>
      </w:r>
      <w:r w:rsidRPr="00823477">
        <w:rPr>
          <w:i/>
          <w:color w:val="FFFF00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ниже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кого</w:t>
      </w:r>
      <w:r w:rsidRPr="008C3A6C">
        <w:rPr>
          <w:i/>
          <w:color w:val="FFFFFF" w:themeColor="background1"/>
          <w:highlight w:val="black"/>
          <w:lang w:val="en-US"/>
        </w:rPr>
        <w:t>-</w:t>
      </w:r>
      <w:r w:rsidRPr="008C3A6C">
        <w:rPr>
          <w:i/>
          <w:color w:val="FFFFFF" w:themeColor="background1"/>
          <w:highlight w:val="black"/>
        </w:rPr>
        <w:t>л</w:t>
      </w:r>
      <w:r w:rsidRPr="008C3A6C">
        <w:rPr>
          <w:i/>
          <w:color w:val="FFFFFF" w:themeColor="background1"/>
          <w:highlight w:val="black"/>
          <w:lang w:val="en-US"/>
        </w:rPr>
        <w:t xml:space="preserve">.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his ~s - его подчинённые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подчинённый; младший по чину; стоящий ниже (по развитию, уму)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неполноценность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4 низкое качество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</w:t>
      </w:r>
      <w:r w:rsidRPr="008C3A6C">
        <w:rPr>
          <w:b/>
          <w:color w:val="FFFFFF" w:themeColor="background1"/>
          <w:highlight w:val="black"/>
        </w:rPr>
        <w:t>ПОЛИГР</w:t>
      </w:r>
      <w:r w:rsidRPr="008C3A6C">
        <w:rPr>
          <w:color w:val="FFFFFF" w:themeColor="background1"/>
          <w:highlight w:val="black"/>
        </w:rPr>
        <w:t xml:space="preserve">. подстрочный знак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</w:t>
      </w:r>
      <w:r w:rsidRPr="008C3A6C">
        <w:rPr>
          <w:b/>
          <w:color w:val="FFFFFF" w:themeColor="background1"/>
          <w:highlight w:val="black"/>
        </w:rPr>
        <w:t>A</w:t>
      </w:r>
      <w:r w:rsidRPr="008C3A6C">
        <w:rPr>
          <w:color w:val="FFFFFF" w:themeColor="background1"/>
          <w:highlight w:val="black"/>
        </w:rPr>
        <w:t xml:space="preserve"> 1. находящийся ниже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strata - нижние слои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низкий, низший по положению, званию, рангу, степени, уровню, подчиненный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a lieutenant is ~ to a captain - лейтенант ниже капитана по званию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court - юр. нижестоящий суд, низшая судебная инстанция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низкий или низший по значению, достоинствам, ценности, сорту, качеству: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garnets are regarded as ~ to rubies - гранаты считаются менее ценными, чем рубины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he always felt ~ to his brother - он всегда признавал превосходство брата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4.1 Худший, ухудшенный, плохой, посредственный, неполноценный, низкопробный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</w:t>
      </w:r>
      <w:r w:rsidRPr="008C3A6C">
        <w:rPr>
          <w:color w:val="FFFFFF" w:themeColor="background1"/>
          <w:highlight w:val="black"/>
          <w:lang w:val="en-US"/>
        </w:rPr>
        <w:t xml:space="preserve">.2. </w:t>
      </w:r>
      <w:r w:rsidRPr="008C3A6C">
        <w:rPr>
          <w:color w:val="FFFFFF" w:themeColor="background1"/>
          <w:highlight w:val="black"/>
        </w:rPr>
        <w:t>Некачественный, недоброкачественный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5. </w:t>
      </w:r>
      <w:r w:rsidRPr="008C3A6C">
        <w:rPr>
          <w:color w:val="FFFFFF" w:themeColor="background1"/>
          <w:highlight w:val="black"/>
        </w:rPr>
        <w:t>более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поздний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</w:p>
    <w:p w:rsidR="004B4226" w:rsidRPr="008C3A6C" w:rsidRDefault="004B4226" w:rsidP="00362872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 ~ limit of the year - </w:t>
      </w:r>
      <w:r w:rsidRPr="008C3A6C">
        <w:rPr>
          <w:i/>
          <w:color w:val="FFFFFF" w:themeColor="background1"/>
          <w:highlight w:val="black"/>
        </w:rPr>
        <w:t>конец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года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6. полигр. Подстрочный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459A3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459A3">
        <w:rPr>
          <w:b/>
          <w:i/>
          <w:color w:val="FFFFFF" w:themeColor="background1"/>
          <w:u w:val="single"/>
        </w:rPr>
        <w:t>INSIDER ** [ınʹsaıdə]</w:t>
      </w:r>
    </w:p>
    <w:p w:rsidR="004B4226" w:rsidRPr="008459A3" w:rsidRDefault="004B4226" w:rsidP="00733FF6">
      <w:pPr>
        <w:rPr>
          <w:color w:val="FFFFFF" w:themeColor="background1"/>
        </w:rPr>
      </w:pPr>
      <w:r w:rsidRPr="008459A3">
        <w:rPr>
          <w:color w:val="FFFFFF" w:themeColor="background1"/>
        </w:rPr>
        <w:lastRenderedPageBreak/>
        <w:t>СУЩ. Разг. 1. свой, непосторонний человек; член группы, организации и т. п.; «инсайдер»</w:t>
      </w:r>
    </w:p>
    <w:p w:rsidR="004B4226" w:rsidRPr="008C3A6C" w:rsidRDefault="004B4226" w:rsidP="00733FF6">
      <w:pPr>
        <w:rPr>
          <w:color w:val="FFFFFF" w:themeColor="background1"/>
        </w:rPr>
      </w:pPr>
      <w:r w:rsidRPr="008459A3">
        <w:rPr>
          <w:color w:val="FFFFFF" w:themeColor="background1"/>
        </w:rPr>
        <w:t xml:space="preserve">2. лицо, имеющее в силу служебного положения </w:t>
      </w:r>
      <w:r w:rsidRPr="008C3A6C">
        <w:rPr>
          <w:color w:val="FFFFFF" w:themeColor="background1"/>
        </w:rPr>
        <w:t>конфиденциальную информацию, посвященное лицо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TERRAIN ** [təʹreın]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1. территория, район; местность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beachside ~ - прибрежная /береговая/ полоса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mountainous ~ - горная местность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appreciation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оценка местности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compartment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топ.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складка местности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8C3A6C">
        <w:rPr>
          <w:color w:val="FFFFFF" w:themeColor="background1"/>
          <w:highlight w:val="black"/>
          <w:shd w:val="clear" w:color="auto" w:fill="FFFFFF"/>
        </w:rPr>
        <w:t>рельеф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8C3A6C">
        <w:rPr>
          <w:color w:val="FFFFFF" w:themeColor="background1"/>
          <w:highlight w:val="black"/>
          <w:shd w:val="clear" w:color="auto" w:fill="FFFFFF"/>
        </w:rPr>
        <w:t>местности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)</w:t>
      </w:r>
      <w:r w:rsidRPr="008C3A6C">
        <w:rPr>
          <w:color w:val="FFFFFF" w:themeColor="background1"/>
          <w:highlight w:val="black"/>
          <w:shd w:val="clear" w:color="auto" w:fill="FFFFFF"/>
        </w:rPr>
        <w:t>, ландшафт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почва, земля, грунт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ПРИЛ. </w:t>
      </w:r>
      <w:r w:rsidRPr="008C3A6C">
        <w:rPr>
          <w:color w:val="FFFFFF" w:themeColor="background1"/>
          <w:highlight w:val="black"/>
          <w:shd w:val="clear" w:color="auto" w:fill="FFFFFF"/>
        </w:rPr>
        <w:t>земной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flying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полёт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наземным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ориентирам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 xml:space="preserve">HEAT ** 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[hiːt]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HEATED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ˈhiːtɪd</w:t>
      </w:r>
      <w:r w:rsidRPr="008C3A6C">
        <w:rPr>
          <w:b/>
          <w:i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</w:rPr>
        <w:t>СУЩ</w:t>
      </w:r>
      <w:r w:rsidRPr="008C3A6C">
        <w:rPr>
          <w:b/>
          <w:i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жара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жар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тепло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теплота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гнев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пыл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раздражение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ярость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4 </w:t>
      </w:r>
      <w:r w:rsidRPr="008C3A6C">
        <w:rPr>
          <w:color w:val="FFFFFF" w:themeColor="background1"/>
          <w:highlight w:val="black"/>
        </w:rPr>
        <w:t>раунд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заплыв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забег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заезд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5 мн.ч. </w:t>
      </w:r>
      <w:r w:rsidRPr="008C3A6C">
        <w:rPr>
          <w:color w:val="FFFFFF" w:themeColor="background1"/>
          <w:highlight w:val="black"/>
          <w:lang w:val="en-US"/>
        </w:rPr>
        <w:t>HEATS</w:t>
      </w:r>
      <w:r w:rsidRPr="008C3A6C">
        <w:rPr>
          <w:color w:val="FFFFFF" w:themeColor="background1"/>
          <w:highlight w:val="black"/>
        </w:rPr>
        <w:t xml:space="preserve"> отборочные, предварительные соревнования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6 покраснение, жжение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7 давление, принуждение;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</w:rPr>
        <w:t>= heat up нагреваться; разогреваться, подогреваться, согреваться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 water here heats slowly. — Вода здесь нагревается медленно.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room heated up quickly.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Комната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быстро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нагрелась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= heat up нагревать; разогревать, подогревать, согревать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can heat up some soup in two minutes.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могу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подогреть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суп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две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минуты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2 накаливаться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калить, накаливать; топить (печь)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4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= heat up раззадориваться, разогреваться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game did not heat up until the second half.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Игра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первой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половине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матча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была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довольно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вялой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Competition among manufacturers heats up. — Конкуренция среди производителей усиливается.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5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раздражать, разъярять</w:t>
      </w:r>
    </w:p>
    <w:p w:rsidR="004B4226" w:rsidRPr="008C3A6C" w:rsidRDefault="004B4226" w:rsidP="00362872">
      <w:pPr>
        <w:pStyle w:val="a7"/>
        <w:numPr>
          <w:ilvl w:val="0"/>
          <w:numId w:val="2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I'll leave you, my sweet lady, for a while: / Pray, walk softly, do not heat your blood: / </w:t>
      </w:r>
      <w:proofErr w:type="gramStart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What</w:t>
      </w:r>
      <w:proofErr w:type="gramEnd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! I must have a care of you. (W. Shakespeare, Pericles, Prince </w:t>
      </w:r>
      <w:proofErr w:type="gramStart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Of</w:t>
      </w:r>
      <w:proofErr w:type="gramEnd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Tyre)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Так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тебя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оставлю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дорогая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! /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Ходи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спокойно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сердце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береги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: /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Ведь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всечасно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тебе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забочусь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! 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(пер. Т. Г. Гнедич)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COMPATIBILITY ** [kəm͵pætəʹbılıtı]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N 1) совместимость (психологическая)</w:t>
      </w:r>
    </w:p>
    <w:p w:rsidR="004B4226" w:rsidRPr="008C3A6C" w:rsidRDefault="004B4226" w:rsidP="0036287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lack of ~ between spouses - несовместимость характеров супругов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сочетание; сочетаемость</w:t>
      </w:r>
    </w:p>
    <w:p w:rsidR="004B4226" w:rsidRPr="008C3A6C" w:rsidRDefault="004B4226" w:rsidP="0036287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of such properties in one thing - наличие /сочетание/ таких свойств в одном предмете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OVERLY</w:t>
      </w:r>
      <w:r w:rsidRPr="008C3A6C">
        <w:rPr>
          <w:b/>
          <w:i/>
          <w:color w:val="FFFFFF" w:themeColor="background1"/>
          <w:u w:val="single"/>
        </w:rPr>
        <w:t xml:space="preserve"> ** [ˈəʊ</w:t>
      </w:r>
      <w:r w:rsidRPr="008C3A6C">
        <w:rPr>
          <w:b/>
          <w:i/>
          <w:color w:val="FFFFFF" w:themeColor="background1"/>
          <w:u w:val="single"/>
          <w:lang w:val="en-US"/>
        </w:rPr>
        <w:t>v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l</w:t>
      </w:r>
      <w:r w:rsidRPr="008C3A6C">
        <w:rPr>
          <w:b/>
          <w:i/>
          <w:color w:val="FFFFFF" w:themeColor="background1"/>
          <w:u w:val="single"/>
        </w:rPr>
        <w:t>ɪ]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НАРЕЧ.</w:t>
      </w:r>
      <w:r w:rsidRPr="008C3A6C">
        <w:rPr>
          <w:color w:val="FFFFFF" w:themeColor="background1"/>
        </w:rPr>
        <w:t xml:space="preserve"> чрезмерно, слишком, излишне, избыточно, чересчур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overly so – слишком так</w:t>
      </w: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rStyle w:val="a5"/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EMPHATIC ** [ımʹfætık] a</w:t>
      </w:r>
    </w:p>
    <w:p w:rsidR="004B4226" w:rsidRPr="008C3A6C" w:rsidRDefault="004B4226" w:rsidP="00733FF6">
      <w:pPr>
        <w:shd w:val="clear" w:color="auto" w:fill="000000" w:themeFill="text1"/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 w:rsidRPr="008C3A6C">
        <w:rPr>
          <w:color w:val="FFFFFF" w:themeColor="background1"/>
          <w:highlight w:val="black"/>
        </w:rPr>
        <w:t>1. 1) выразительный; темпераментный, эмоциональный, экспрессивный, эмфатический, подчеркнутый, демонстративный, яркий, бросающийся в глаза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>her answer was an ~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❝</w:t>
      </w:r>
      <w:proofErr w:type="gramStart"/>
      <w:r w:rsidRPr="008C3A6C">
        <w:rPr>
          <w:i/>
          <w:color w:val="FFFFFF" w:themeColor="background1"/>
          <w:highlight w:val="black"/>
        </w:rPr>
        <w:t>No!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❞</w:t>
      </w:r>
      <w:proofErr w:type="gramEnd"/>
      <w:r w:rsidRPr="008C3A6C">
        <w:rPr>
          <w:i/>
          <w:color w:val="FFFFFF" w:themeColor="background1"/>
          <w:highlight w:val="black"/>
        </w:rPr>
        <w:t xml:space="preserve"> - она ответила категорически «Нет!»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настойчивый, настоятельный (о просьбе и т. п.), упорный, категорический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opinion - твёрдое убеждение 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denial - категорический отказ 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he was ~ in his assertion that ... - </w:t>
      </w:r>
      <w:r w:rsidRPr="008C3A6C">
        <w:rPr>
          <w:i/>
          <w:color w:val="FFFFFF" w:themeColor="background1"/>
          <w:highlight w:val="black"/>
        </w:rPr>
        <w:t>он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настойчиво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утверждал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что</w:t>
      </w:r>
      <w:r w:rsidRPr="008C3A6C">
        <w:rPr>
          <w:i/>
          <w:color w:val="FFFFFF" w:themeColor="background1"/>
          <w:highlight w:val="black"/>
          <w:lang w:val="en-US"/>
        </w:rPr>
        <w:t xml:space="preserve"> ... 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I must be ~ on this point - я должен настаивать на этом моменте 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success - несомненный успех 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speaker - темпераментный оратор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459A3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8459A3">
        <w:rPr>
          <w:b/>
          <w:color w:val="FFFF00"/>
          <w:highlight w:val="black"/>
        </w:rPr>
        <w:t>JOVIAL</w:t>
      </w:r>
      <w:r w:rsidRPr="008459A3">
        <w:rPr>
          <w:b/>
          <w:caps/>
          <w:color w:val="FFFF00"/>
          <w:highlight w:val="black"/>
          <w:shd w:val="clear" w:color="auto" w:fill="FFFFFF"/>
        </w:rPr>
        <w:t xml:space="preserve"> </w:t>
      </w:r>
      <w:r w:rsidRPr="008459A3">
        <w:rPr>
          <w:b/>
          <w:color w:val="FFFF00"/>
          <w:highlight w:val="black"/>
          <w:shd w:val="clear" w:color="auto" w:fill="FFFFFF"/>
        </w:rPr>
        <w:t>** [ʹdʒəʋvıəl] </w:t>
      </w:r>
      <w:r w:rsidRPr="008459A3">
        <w:rPr>
          <w:b/>
          <w:i/>
          <w:iCs/>
          <w:color w:val="FFFF00"/>
          <w:highlight w:val="black"/>
          <w:shd w:val="clear" w:color="auto" w:fill="FFFFFF"/>
        </w:rPr>
        <w:t>a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1. весёлый; общительный; жизнерадостный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 xml:space="preserve">2. (Jovial) относящийся </w:t>
      </w:r>
      <w:r w:rsidRPr="008C3A6C">
        <w:rPr>
          <w:color w:val="FFFFFF" w:themeColor="background1"/>
          <w:highlight w:val="black"/>
          <w:shd w:val="clear" w:color="auto" w:fill="FFFFFF"/>
        </w:rPr>
        <w:t>к Юпитеру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божеству или планете</w:t>
      </w:r>
      <w:r w:rsidRPr="008C3A6C">
        <w:rPr>
          <w:color w:val="FFFFFF" w:themeColor="background1"/>
          <w:highlight w:val="black"/>
          <w:shd w:val="clear" w:color="auto" w:fill="FFFFFF"/>
        </w:rPr>
        <w:t>), подобный Юпитеру, величественный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REBELLION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belj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ə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восстание; мятеж, бунт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armed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- вооружённое восстание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proofErr w:type="gramEnd"/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Great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Rebellion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ист.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«Великий мятеж»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неодобр. название Английской буржуазной революции XVII в., принятое в буржуазной историографии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War of the Rebellion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амер</w:t>
      </w:r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«Война против мятежников»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название, употреблявшееся северянами для гражданской войны 1861-1865 гг.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~ - восставший; взбунтовавшийся; мятежный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неповиновение, сопротивление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Бунтарский, мятежный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lastRenderedPageBreak/>
        <w:t>SHRUG ** [ʃrʌg]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пожимание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плечами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SHRUGGED [ʃrʌɡd]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ГЛАГ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. </w:t>
      </w:r>
      <w:r w:rsidRPr="008C3A6C">
        <w:rPr>
          <w:color w:val="FFFFFF" w:themeColor="background1"/>
          <w:highlight w:val="black"/>
          <w:shd w:val="clear" w:color="auto" w:fill="FFFFFF"/>
        </w:rPr>
        <w:t>1. пожимать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плечами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; 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8C3A6C">
        <w:rPr>
          <w:color w:val="FFFFFF" w:themeColor="background1"/>
          <w:highlight w:val="black"/>
          <w:shd w:val="clear" w:color="auto" w:fill="FFFFFF"/>
        </w:rPr>
        <w:t>~ one‘s shoulders)</w:t>
      </w:r>
    </w:p>
    <w:p w:rsidR="004B4226" w:rsidRPr="008C3A6C" w:rsidRDefault="004B4226" w:rsidP="0036287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just ~ged and gave no answer - он просто пожал плечами и ничего не ответил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 xml:space="preserve">2. 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</w:t>
      </w:r>
      <w:r w:rsidRPr="008C3A6C">
        <w:rPr>
          <w:color w:val="FFFFFF" w:themeColor="background1"/>
          <w:highlight w:val="black"/>
          <w:shd w:val="clear" w:color="auto" w:fill="FFFFFF"/>
        </w:rPr>
        <w:t>дёргать, тащить, тянуть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(</w:t>
      </w:r>
      <w:r w:rsidRPr="008C3A6C">
        <w:rPr>
          <w:b/>
          <w:color w:val="FFFFFF" w:themeColor="background1"/>
          <w:highlight w:val="black"/>
        </w:rPr>
        <w:t>SHRUG OFF</w:t>
      </w:r>
      <w:r w:rsidRPr="008C3A6C">
        <w:rPr>
          <w:color w:val="FFFFFF" w:themeColor="background1"/>
          <w:highlight w:val="black"/>
          <w:shd w:val="clear" w:color="auto" w:fill="FFFFFF"/>
        </w:rPr>
        <w:t>) отмахнуться, отмахиваться</w:t>
      </w:r>
    </w:p>
    <w:p w:rsidR="004B4226" w:rsidRPr="008C3A6C" w:rsidRDefault="004B4226" w:rsidP="0036287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asked about it, he just shrugged it off. –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Когда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спросила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этом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отмахнулся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362872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shrugged me off, told me where to go. –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отмахнулась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послала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подальше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BEHAVE ** [bı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heıv]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BEHAVED [bɪˈheɪvd]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1) вести себя, поступать, действовать</w:t>
      </w:r>
    </w:p>
    <w:p w:rsidR="004B4226" w:rsidRPr="008C3A6C" w:rsidRDefault="004B4226" w:rsidP="0036287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well [badly, courageously, abominably] - вести себя хорошо [плохо, мужественно, отвратительно]</w:t>
      </w:r>
    </w:p>
    <w:p w:rsidR="004B4226" w:rsidRPr="008C3A6C" w:rsidRDefault="004B4226" w:rsidP="0036287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oneself with gallantry - держаться благородно</w:t>
      </w:r>
    </w:p>
    <w:p w:rsidR="004B4226" w:rsidRPr="008C3A6C" w:rsidRDefault="004B4226" w:rsidP="0036287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insolence - поступать нагло; держаться вызывающе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реагировать (на)</w:t>
      </w:r>
    </w:p>
    <w:p w:rsidR="004B4226" w:rsidRPr="008C3A6C" w:rsidRDefault="004B4226" w:rsidP="0036287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water ~s in different ways when it is heated and when it is frozen - </w:t>
      </w:r>
      <w:r w:rsidRPr="008C3A6C">
        <w:rPr>
          <w:i/>
          <w:color w:val="FFFFFF" w:themeColor="background1"/>
          <w:highlight w:val="black"/>
        </w:rPr>
        <w:t>свойства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воды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различны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при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нагревании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охлаждении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3.=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ehave oneself вести себя хорошо</w:t>
      </w:r>
    </w:p>
    <w:p w:rsidR="004B4226" w:rsidRPr="008C3A6C" w:rsidRDefault="004B4226" w:rsidP="00362872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BEHAVE YOURSELF</w:t>
      </w:r>
      <w:r w:rsidRPr="008C3A6C">
        <w:rPr>
          <w:i/>
          <w:color w:val="FFFFFF" w:themeColor="background1"/>
          <w:lang w:val="en-US"/>
        </w:rPr>
        <w:t xml:space="preserve"> - </w:t>
      </w:r>
      <w:r w:rsidRPr="008C3A6C">
        <w:rPr>
          <w:i/>
          <w:color w:val="FFFFFF" w:themeColor="background1"/>
        </w:rPr>
        <w:t>ведите себя прилично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работать</w:t>
      </w:r>
    </w:p>
    <w:p w:rsidR="004B4226" w:rsidRPr="008C3A6C" w:rsidRDefault="004B4226" w:rsidP="00362872">
      <w:pPr>
        <w:pStyle w:val="a4"/>
        <w:numPr>
          <w:ilvl w:val="0"/>
          <w:numId w:val="25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color w:val="FFFFFF" w:themeColor="background1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behave differently – работать иначе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SLEET ** [sli:t]</w:t>
      </w:r>
    </w:p>
    <w:p w:rsidR="004B4226" w:rsidRPr="00E80729" w:rsidRDefault="004B4226" w:rsidP="00823477">
      <w:pPr>
        <w:rPr>
          <w:b/>
          <w:color w:val="FFFFFF" w:themeColor="background1"/>
          <w:highlight w:val="blue"/>
          <w:lang w:val="en-US"/>
        </w:rPr>
      </w:pPr>
      <w:r w:rsidRPr="00E80729">
        <w:rPr>
          <w:color w:val="FFFFFF" w:themeColor="background1"/>
          <w:highlight w:val="blue"/>
          <w:lang w:val="en-US"/>
        </w:rPr>
        <w:t>rain</w:t>
      </w:r>
      <w:r w:rsidRPr="00E80729">
        <w:rPr>
          <w:color w:val="FFFFFF" w:themeColor="background1"/>
          <w:highlight w:val="blue"/>
          <w:shd w:val="clear" w:color="auto" w:fill="FFFFFF"/>
          <w:lang w:val="en-US"/>
        </w:rPr>
        <w:t xml:space="preserve"> that freezes or partly freezes as it falls from the sky</w:t>
      </w:r>
    </w:p>
    <w:p w:rsidR="004B4226" w:rsidRPr="00722B8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СУЩ</w:t>
      </w:r>
      <w:r w:rsidRPr="00722B8C">
        <w:rPr>
          <w:b/>
          <w:i/>
          <w:color w:val="FFFFFF" w:themeColor="background1"/>
          <w:highlight w:val="black"/>
        </w:rPr>
        <w:t>.</w:t>
      </w:r>
      <w:r w:rsidRPr="00722B8C">
        <w:rPr>
          <w:color w:val="FFFFFF" w:themeColor="background1"/>
          <w:highlight w:val="black"/>
        </w:rPr>
        <w:t xml:space="preserve"> 1 </w:t>
      </w:r>
      <w:r w:rsidRPr="008C3A6C">
        <w:rPr>
          <w:color w:val="FFFFFF" w:themeColor="background1"/>
          <w:highlight w:val="black"/>
        </w:rPr>
        <w:t>мокрый</w:t>
      </w:r>
      <w:r w:rsidRPr="00722B8C">
        <w:rPr>
          <w:color w:val="FFFFFF" w:themeColor="background1"/>
          <w:highlight w:val="black"/>
        </w:rPr>
        <w:t xml:space="preserve"> </w:t>
      </w:r>
      <w:r w:rsidRPr="008C3A6C">
        <w:rPr>
          <w:color w:val="FFFFFF" w:themeColor="background1"/>
          <w:highlight w:val="black"/>
        </w:rPr>
        <w:t>снег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2 слякоть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ледяная корка, гололёд (на деревьях, дороге и т. п.)</w:t>
      </w:r>
    </w:p>
    <w:p w:rsidR="004B4226" w:rsidRPr="00E80729" w:rsidRDefault="004B4226" w:rsidP="00E80729">
      <w:pPr>
        <w:rPr>
          <w:highlight w:val="blue"/>
          <w:lang w:val="en-US"/>
        </w:rPr>
      </w:pPr>
      <w:r w:rsidRPr="00E80729">
        <w:rPr>
          <w:highlight w:val="blue"/>
          <w:lang w:val="en-US"/>
        </w:rPr>
        <w:t>If it sleets, sleet falls: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идти (о дожде со снегом)</w:t>
      </w:r>
    </w:p>
    <w:p w:rsidR="004B4226" w:rsidRPr="008C3A6C" w:rsidRDefault="004B4226" w:rsidP="00362872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it ~s - идёт мокрый снег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BRAID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breıd</w:t>
      </w:r>
      <w:r w:rsidRPr="008C3A6C">
        <w:rPr>
          <w:b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BRAIDED [ˈbreɪdɪd]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</w:rPr>
        <w:t>Сущ</w:t>
      </w:r>
      <w:r w:rsidRPr="008C3A6C">
        <w:rPr>
          <w:b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Шнур</w:t>
      </w:r>
      <w:r w:rsidRPr="008C3A6C">
        <w:rPr>
          <w:color w:val="FFFFFF" w:themeColor="background1"/>
          <w:highlight w:val="black"/>
          <w:lang w:val="en-US"/>
        </w:rPr>
        <w:t>(</w:t>
      </w:r>
      <w:r w:rsidRPr="008C3A6C">
        <w:rPr>
          <w:color w:val="FFFFFF" w:themeColor="background1"/>
          <w:highlight w:val="black"/>
        </w:rPr>
        <w:t>ок</w:t>
      </w:r>
      <w:r w:rsidRPr="008C3A6C">
        <w:rPr>
          <w:color w:val="FFFFFF" w:themeColor="background1"/>
          <w:highlight w:val="black"/>
          <w:lang w:val="en-US"/>
        </w:rPr>
        <w:t xml:space="preserve">), </w:t>
      </w:r>
      <w:r w:rsidRPr="008C3A6C">
        <w:rPr>
          <w:color w:val="FFFFFF" w:themeColor="background1"/>
          <w:highlight w:val="black"/>
        </w:rPr>
        <w:t>тесьма</w:t>
      </w:r>
      <w:r w:rsidRPr="008C3A6C">
        <w:rPr>
          <w:color w:val="FFFFFF" w:themeColor="background1"/>
          <w:highlight w:val="black"/>
          <w:lang w:val="en-US"/>
        </w:rPr>
        <w:t>,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преим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амер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Коса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жгут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оплетка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</w:rPr>
        <w:t>Гл</w:t>
      </w:r>
      <w:r w:rsidRPr="008C3A6C">
        <w:rPr>
          <w:b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плести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заплетать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сплести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скрутить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тех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оплетать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обматывать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обшивать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украшать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шнурком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тесьмой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PRESENCE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prez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(ə)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присутствие; нахождение, наличие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of strangers - присутствие посторонних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the ~ of smb. - в чьём-л. присутствии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осанка; вид; внешность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особ. внушительная</w:t>
      </w:r>
      <w:r w:rsidRPr="008C3A6C">
        <w:rPr>
          <w:color w:val="FFFFFF" w:themeColor="background1"/>
          <w:highlight w:val="black"/>
          <w:shd w:val="clear" w:color="auto" w:fill="FFFFFF"/>
        </w:rPr>
        <w:t>), наружность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young man of handsome ~ - молодой человек приятной наружности</w:t>
      </w:r>
    </w:p>
    <w:p w:rsidR="004B4226" w:rsidRPr="008C3A6C" w:rsidRDefault="004B4226" w:rsidP="00362872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man of noble ~ - человек с благородной внешностью /осанкой/</w:t>
      </w:r>
    </w:p>
    <w:p w:rsidR="004B4226" w:rsidRPr="008C3A6C" w:rsidRDefault="004B4226" w:rsidP="00733FF6">
      <w:pPr>
        <w:shd w:val="clear" w:color="auto" w:fill="000000" w:themeFill="text1"/>
        <w:rPr>
          <w:rStyle w:val="24ccn"/>
          <w:rFonts w:asciiTheme="minorHAnsi" w:hAnsiTheme="minorHAnsi" w:cstheme="minorBidi"/>
          <w:color w:val="FFFFFF" w:themeColor="background1"/>
          <w:sz w:val="22"/>
          <w:szCs w:val="22"/>
          <w:highlight w:val="black"/>
          <w:bdr w:val="none" w:sz="0" w:space="0" w:color="auto" w:frame="1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представительство</w:t>
      </w:r>
    </w:p>
    <w:p w:rsidR="004B4226" w:rsidRPr="008C3A6C" w:rsidRDefault="004B4226" w:rsidP="00362872">
      <w:pPr>
        <w:pStyle w:val="a7"/>
        <w:numPr>
          <w:ilvl w:val="0"/>
          <w:numId w:val="27"/>
        </w:numPr>
        <w:shd w:val="clear" w:color="auto" w:fill="000000" w:themeFill="text1"/>
        <w:rPr>
          <w:rStyle w:val="24ccn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24ccn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legal presence – юридическое представительство</w:t>
      </w:r>
    </w:p>
    <w:p w:rsidR="004B4226" w:rsidRPr="008C3A6C" w:rsidRDefault="004B4226" w:rsidP="00733FF6">
      <w:pPr>
        <w:shd w:val="clear" w:color="auto" w:fill="000000" w:themeFill="text1"/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книжн.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 xml:space="preserve"> нечто таинственное, непонятное, мистическая сила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эффект присутствия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MUSCLE</w:t>
      </w:r>
      <w:r w:rsidRPr="008C3A6C">
        <w:rPr>
          <w:b/>
          <w:color w:val="FFFFFF" w:themeColor="background1"/>
        </w:rPr>
        <w:t xml:space="preserve"> ** [ʹ</w:t>
      </w:r>
      <w:r w:rsidRPr="008C3A6C">
        <w:rPr>
          <w:b/>
          <w:color w:val="FFFFFF" w:themeColor="background1"/>
          <w:lang w:val="en-US"/>
        </w:rPr>
        <w:t>m</w:t>
      </w:r>
      <w:r w:rsidRPr="008C3A6C">
        <w:rPr>
          <w:b/>
          <w:color w:val="FFFFFF" w:themeColor="background1"/>
        </w:rPr>
        <w:t>ʌ</w:t>
      </w:r>
      <w:r w:rsidRPr="008C3A6C">
        <w:rPr>
          <w:b/>
          <w:color w:val="FFFFFF" w:themeColor="background1"/>
          <w:lang w:val="en-US"/>
        </w:rPr>
        <w:t>s</w:t>
      </w:r>
      <w:r w:rsidRPr="008C3A6C">
        <w:rPr>
          <w:b/>
          <w:color w:val="FFFFFF" w:themeColor="background1"/>
        </w:rPr>
        <w:t>(ə)</w:t>
      </w:r>
      <w:r w:rsidRPr="008C3A6C">
        <w:rPr>
          <w:b/>
          <w:color w:val="FFFFFF" w:themeColor="background1"/>
          <w:lang w:val="en-US"/>
        </w:rPr>
        <w:t>l</w:t>
      </w:r>
      <w:r w:rsidRPr="008C3A6C">
        <w:rPr>
          <w:b/>
          <w:color w:val="FFFFFF" w:themeColor="background1"/>
        </w:rPr>
        <w:t>]</w:t>
      </w:r>
      <w:r w:rsidRPr="008C3A6C">
        <w:rPr>
          <w:b/>
          <w:color w:val="FFFFFF" w:themeColor="background1"/>
          <w:lang w:val="en-US"/>
        </w:rPr>
        <w:t> n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 мышца, мускул</w:t>
      </w:r>
    </w:p>
    <w:p w:rsidR="004B4226" w:rsidRPr="008C3A6C" w:rsidRDefault="004B4226" w:rsidP="00362872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lastRenderedPageBreak/>
        <w:t xml:space="preserve">not to move a ~ -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шевелиться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 собир.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мускулы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 сила</w:t>
      </w:r>
    </w:p>
    <w:p w:rsidR="004B4226" w:rsidRPr="008C3A6C" w:rsidRDefault="004B4226" w:rsidP="00362872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have ~ - быть сильным</w:t>
      </w:r>
    </w:p>
    <w:p w:rsidR="004B4226" w:rsidRPr="008C3A6C" w:rsidRDefault="004B4226" w:rsidP="00362872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man of ~ - силач</w:t>
      </w:r>
    </w:p>
    <w:p w:rsidR="004B4226" w:rsidRPr="008C3A6C" w:rsidRDefault="004B4226" w:rsidP="00362872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put some ~ into your work - работай поусердней, не жалей сил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Мышечный, мускулистый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MOUNTAINEER</w:t>
      </w:r>
      <w:r w:rsidRPr="008C3A6C">
        <w:rPr>
          <w:b/>
          <w:color w:val="FFFFFF" w:themeColor="background1"/>
        </w:rPr>
        <w:t xml:space="preserve"> ** [͵</w:t>
      </w:r>
      <w:r w:rsidRPr="008C3A6C">
        <w:rPr>
          <w:b/>
          <w:color w:val="FFFFFF" w:themeColor="background1"/>
          <w:lang w:val="en-US"/>
        </w:rPr>
        <w:t>ma</w:t>
      </w:r>
      <w:r w:rsidRPr="008C3A6C">
        <w:rPr>
          <w:b/>
          <w:color w:val="FFFFFF" w:themeColor="background1"/>
        </w:rPr>
        <w:t>ʋ</w:t>
      </w:r>
      <w:r w:rsidRPr="008C3A6C">
        <w:rPr>
          <w:b/>
          <w:color w:val="FFFFFF" w:themeColor="background1"/>
          <w:lang w:val="en-US"/>
        </w:rPr>
        <w:t>nt</w:t>
      </w:r>
      <w:r w:rsidRPr="008C3A6C">
        <w:rPr>
          <w:b/>
          <w:color w:val="FFFFFF" w:themeColor="background1"/>
        </w:rPr>
        <w:t>ıʹ</w:t>
      </w:r>
      <w:r w:rsidRPr="008C3A6C">
        <w:rPr>
          <w:b/>
          <w:color w:val="FFFFFF" w:themeColor="background1"/>
          <w:lang w:val="en-US"/>
        </w:rPr>
        <w:t>n</w:t>
      </w:r>
      <w:r w:rsidRPr="008C3A6C">
        <w:rPr>
          <w:b/>
          <w:color w:val="FFFFFF" w:themeColor="background1"/>
        </w:rPr>
        <w:t>ıə]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MOUNTAINEERED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color w:val="FFFFFF" w:themeColor="background1"/>
        </w:rPr>
        <w:t xml:space="preserve">СУЩ. </w:t>
      </w:r>
      <w:r w:rsidRPr="008C3A6C">
        <w:rPr>
          <w:color w:val="FFFFFF" w:themeColor="background1"/>
        </w:rPr>
        <w:t>1. горец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альпинист; горовосходитель, скалолаз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ГЛАГ.</w:t>
      </w:r>
      <w:r w:rsidRPr="008C3A6C">
        <w:rPr>
          <w:color w:val="FFFFFF" w:themeColor="background1"/>
        </w:rPr>
        <w:t xml:space="preserve"> совершать восхождение на горы, лазить по горам, заниматься альпинизмом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LORRY ** [ʹlɒrı]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LORRIED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=</w:t>
      </w:r>
      <w:r w:rsidRPr="008C3A6C">
        <w:rPr>
          <w:b/>
          <w:i/>
          <w:color w:val="FFFFFF" w:themeColor="background1"/>
          <w:lang w:val="en-US"/>
        </w:rPr>
        <w:t>MOTOR</w:t>
      </w:r>
      <w:r w:rsidRPr="008C3A6C">
        <w:rPr>
          <w:b/>
          <w:i/>
          <w:color w:val="FFFFFF" w:themeColor="background1"/>
        </w:rPr>
        <w:t xml:space="preserve"> </w:t>
      </w:r>
      <w:r w:rsidRPr="008C3A6C">
        <w:rPr>
          <w:b/>
          <w:i/>
          <w:color w:val="FFFFFF" w:themeColor="background1"/>
          <w:lang w:val="en-US"/>
        </w:rPr>
        <w:t>LORRY</w:t>
      </w:r>
      <w:r w:rsidRPr="008C3A6C">
        <w:rPr>
          <w:color w:val="FFFFFF" w:themeColor="background1"/>
        </w:rPr>
        <w:t xml:space="preserve"> грузовик, грузовой автомобиль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1) ж.-д. открытая товарная платформа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тележка; вагонетка (на рельсах)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</w:t>
      </w:r>
      <w:r w:rsidRPr="008C3A6C">
        <w:rPr>
          <w:color w:val="FFFFFF" w:themeColor="background1"/>
        </w:rPr>
        <w:t>. транспортировать, перевозить или доставлять что-л. при помощи грузового транспорта</w:t>
      </w:r>
    </w:p>
    <w:p w:rsidR="004B4226" w:rsidRPr="008C3A6C" w:rsidRDefault="004B4226" w:rsidP="00362872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All goods were discharged and then lorried to their destinations. — Все товары были разгружены и доставлены по месту назначения.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VIOLENTLY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'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va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ɪə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l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(ə)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ntl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ɪ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Нар.</w:t>
      </w:r>
      <w:r w:rsidRPr="008C3A6C">
        <w:rPr>
          <w:color w:val="FFFFFF" w:themeColor="background1"/>
          <w:highlight w:val="black"/>
        </w:rPr>
        <w:t xml:space="preserve"> очень, сильно;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жестоко, безжалостно; бесчеловечно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неистово, яростно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насильственно, насильно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бурно, буйно</w:t>
      </w:r>
    </w:p>
    <w:p w:rsidR="004B4226" w:rsidRPr="008C3A6C" w:rsidRDefault="004B4226" w:rsidP="0036287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"</w:t>
      </w:r>
      <w:r w:rsidRPr="008C3A6C">
        <w:rPr>
          <w:i/>
          <w:color w:val="FFFFFF" w:themeColor="background1"/>
          <w:highlight w:val="black"/>
          <w:lang w:val="en-US"/>
        </w:rPr>
        <w:t>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insulted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us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all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and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Confederacy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too</w:t>
      </w:r>
      <w:r w:rsidRPr="008C3A6C">
        <w:rPr>
          <w:i/>
          <w:color w:val="FFFFFF" w:themeColor="background1"/>
          <w:highlight w:val="black"/>
        </w:rPr>
        <w:t xml:space="preserve">," </w:t>
      </w:r>
      <w:r w:rsidRPr="008C3A6C">
        <w:rPr>
          <w:i/>
          <w:color w:val="FFFFFF" w:themeColor="background1"/>
          <w:highlight w:val="black"/>
          <w:lang w:val="en-US"/>
        </w:rPr>
        <w:t>said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Mrs</w:t>
      </w:r>
      <w:r w:rsidRPr="008C3A6C">
        <w:rPr>
          <w:i/>
          <w:color w:val="FFFFFF" w:themeColor="background1"/>
          <w:highlight w:val="black"/>
        </w:rPr>
        <w:t xml:space="preserve">. </w:t>
      </w:r>
      <w:r w:rsidRPr="008C3A6C">
        <w:rPr>
          <w:i/>
          <w:color w:val="FFFFFF" w:themeColor="background1"/>
          <w:highlight w:val="black"/>
          <w:lang w:val="en-US"/>
        </w:rPr>
        <w:t>Merriwether</w:t>
      </w:r>
      <w:r w:rsidRPr="008C3A6C">
        <w:rPr>
          <w:i/>
          <w:color w:val="FFFFFF" w:themeColor="background1"/>
          <w:highlight w:val="black"/>
        </w:rPr>
        <w:t xml:space="preserve">, </w:t>
      </w:r>
      <w:r w:rsidRPr="008C3A6C">
        <w:rPr>
          <w:i/>
          <w:color w:val="FFFFFF" w:themeColor="background1"/>
          <w:highlight w:val="black"/>
          <w:lang w:val="en-US"/>
        </w:rPr>
        <w:t>and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her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stout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bust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heaved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violently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beneath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its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glittering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passementerie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trimmings</w:t>
      </w:r>
      <w:r w:rsidRPr="008C3A6C">
        <w:rPr>
          <w:i/>
          <w:color w:val="FFFFFF" w:themeColor="background1"/>
          <w:highlight w:val="black"/>
        </w:rPr>
        <w:t>. - - Он оскорбил Конфедерацию и всех нас, - заявила миссис Мерриуэзер, и ее величественный бюст в расшитом бисером корсаже бурно заколыхался.</w:t>
      </w:r>
    </w:p>
    <w:p w:rsidR="004B4226" w:rsidRPr="008C3A6C" w:rsidRDefault="004B4226" w:rsidP="0036287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She had not yet listened patiently to his heartbeats, but only felt that her own was beating violently. - </w:t>
      </w:r>
      <w:r w:rsidRPr="008C3A6C">
        <w:rPr>
          <w:i/>
          <w:color w:val="FFFFFF" w:themeColor="background1"/>
          <w:highlight w:val="black"/>
        </w:rPr>
        <w:t>Она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прислушивалась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терпеливо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к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биению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его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сердца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знала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только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как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бурно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стучит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ее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собственное</w:t>
      </w:r>
      <w:r w:rsidRPr="008C3A6C">
        <w:rPr>
          <w:i/>
          <w:color w:val="FFFFFF" w:themeColor="background1"/>
          <w:highlight w:val="black"/>
          <w:lang w:val="en-US"/>
        </w:rPr>
        <w:t>.</w:t>
      </w:r>
    </w:p>
    <w:p w:rsidR="004B4226" w:rsidRPr="008C3A6C" w:rsidRDefault="004B4226" w:rsidP="00362872">
      <w:pPr>
        <w:pStyle w:val="a7"/>
        <w:numPr>
          <w:ilvl w:val="0"/>
          <w:numId w:val="3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die violently — умереть насильственной смертью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D21C7B" w:rsidRDefault="004B4226" w:rsidP="00733FF6">
      <w:pPr>
        <w:jc w:val="center"/>
        <w:rPr>
          <w:b/>
          <w:color w:val="FFFF00"/>
          <w:highlight w:val="black"/>
        </w:rPr>
      </w:pPr>
      <w:r w:rsidRPr="00D21C7B">
        <w:rPr>
          <w:b/>
          <w:color w:val="FFFF00"/>
          <w:highlight w:val="black"/>
        </w:rPr>
        <w:t>FRAUD ** [</w:t>
      </w:r>
      <w:proofErr w:type="gramStart"/>
      <w:r w:rsidRPr="00D21C7B">
        <w:rPr>
          <w:b/>
          <w:color w:val="FFFF00"/>
          <w:highlight w:val="black"/>
        </w:rPr>
        <w:t>frɔ:d</w:t>
      </w:r>
      <w:proofErr w:type="gramEnd"/>
      <w:r w:rsidRPr="00D21C7B">
        <w:rPr>
          <w:b/>
          <w:color w:val="FFFF00"/>
          <w:highlight w:val="black"/>
        </w:rPr>
        <w:t>]</w:t>
      </w:r>
    </w:p>
    <w:p w:rsidR="004B4226" w:rsidRPr="00D21C7B" w:rsidRDefault="004B4226" w:rsidP="00733FF6">
      <w:pPr>
        <w:rPr>
          <w:color w:val="FFFF00"/>
          <w:highlight w:val="black"/>
        </w:rPr>
      </w:pPr>
      <w:r w:rsidRPr="00D21C7B">
        <w:rPr>
          <w:b/>
          <w:i/>
          <w:color w:val="FFFF00"/>
          <w:highlight w:val="black"/>
        </w:rPr>
        <w:t>СУЩ.</w:t>
      </w:r>
      <w:r w:rsidRPr="00D21C7B">
        <w:rPr>
          <w:color w:val="FFFF00"/>
          <w:highlight w:val="black"/>
        </w:rPr>
        <w:t xml:space="preserve"> 1. юр. обман, мошенничество, жульничество, афера, подлог, махинация</w:t>
      </w:r>
    </w:p>
    <w:p w:rsidR="004B4226" w:rsidRPr="008C3A6C" w:rsidRDefault="004B4226" w:rsidP="00362872">
      <w:pPr>
        <w:pStyle w:val="a7"/>
        <w:numPr>
          <w:ilvl w:val="0"/>
          <w:numId w:val="31"/>
        </w:numPr>
        <w:rPr>
          <w:i/>
          <w:color w:val="FFFFFF" w:themeColor="background1"/>
          <w:highlight w:val="black"/>
        </w:rPr>
      </w:pPr>
      <w:r w:rsidRPr="00D21C7B">
        <w:rPr>
          <w:i/>
          <w:color w:val="FFFF00"/>
          <w:highlight w:val="black"/>
        </w:rPr>
        <w:t>~ in fact - умышленный /преднамеренный, прямой</w:t>
      </w:r>
      <w:r w:rsidRPr="008C3A6C">
        <w:rPr>
          <w:i/>
          <w:color w:val="FFFFFF" w:themeColor="background1"/>
          <w:highlight w:val="black"/>
        </w:rPr>
        <w:t>/ обман</w:t>
      </w:r>
    </w:p>
    <w:p w:rsidR="004B4226" w:rsidRPr="008C3A6C" w:rsidRDefault="004B4226" w:rsidP="00362872">
      <w:pPr>
        <w:pStyle w:val="a7"/>
        <w:numPr>
          <w:ilvl w:val="0"/>
          <w:numId w:val="3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get money by ~ - получить деньги обманным путём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 разг.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1) фальшивка; подделка что-л. поддельное, ненастоящее</w:t>
      </w:r>
    </w:p>
    <w:p w:rsidR="004B4226" w:rsidRPr="008C3A6C" w:rsidRDefault="004B4226" w:rsidP="00362872">
      <w:pPr>
        <w:pStyle w:val="a7"/>
        <w:numPr>
          <w:ilvl w:val="0"/>
          <w:numId w:val="3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much advertised nostrums are often ~s - широко рекламируемые патентованные лекарства часто оказываются сплошным надувательством /жульничеством/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обманщик; мошенник, аферист</w:t>
      </w:r>
    </w:p>
    <w:p w:rsidR="004B4226" w:rsidRPr="008C3A6C" w:rsidRDefault="004B4226" w:rsidP="00362872">
      <w:pPr>
        <w:pStyle w:val="a7"/>
        <w:numPr>
          <w:ilvl w:val="0"/>
          <w:numId w:val="3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fortune-tellers are usually ~s - гадальщицы, как правило, обманывают народ</w:t>
      </w:r>
    </w:p>
    <w:p w:rsidR="004B4226" w:rsidRPr="008C3A6C" w:rsidRDefault="004B4226" w:rsidP="00362872">
      <w:pPr>
        <w:pStyle w:val="a7"/>
        <w:numPr>
          <w:ilvl w:val="0"/>
          <w:numId w:val="31"/>
        </w:numPr>
        <w:rPr>
          <w:i/>
          <w:color w:val="FFFFFF" w:themeColor="background1"/>
          <w:highlight w:val="black"/>
        </w:rPr>
      </w:pP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> pious ~ - ложь во спасение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THANKS TO {ʹθæŋkstu:}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phr prep благодаря; из-за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my foresight - благодаря моей предусмотрительности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your obstinacy - из-за вашего упрямства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WAY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OF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LIFE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ОБРАЗ ЖИЗНИ, УКЛАД ЖИЗНИ, БЫТ</w:t>
      </w:r>
    </w:p>
    <w:p w:rsidR="004B4226" w:rsidRPr="008C3A6C" w:rsidRDefault="004B4226" w:rsidP="00362872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It is not an attractive way of life, but I am safe here.</w:t>
      </w:r>
    </w:p>
    <w:p w:rsidR="004B4226" w:rsidRPr="008C3A6C" w:rsidRDefault="004B4226" w:rsidP="00362872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Это не самый лучший образ жизни, но здесь - я в безопасности.</w:t>
      </w:r>
    </w:p>
    <w:p w:rsidR="004B4226" w:rsidRPr="008C3A6C" w:rsidRDefault="004B4226" w:rsidP="00362872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We must be marked off by our hairlessness, our clothing, our behavior, our way of life.</w:t>
      </w:r>
    </w:p>
    <w:p w:rsidR="004B4226" w:rsidRPr="008C3A6C" w:rsidRDefault="004B4226" w:rsidP="00362872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Да - и отсутствие волос, и одежда, и поведение -весь наш образ жизни.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ПУТЬ ЖИЗНИ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et</w:t>
      </w:r>
      <w:proofErr w:type="gramEnd"/>
      <w:r w:rsidRPr="008C3A6C">
        <w:rPr>
          <w:i/>
          <w:color w:val="FFFFFF" w:themeColor="background1"/>
          <w:lang w:val="en-US"/>
        </w:rPr>
        <w:t xml:space="preserve"> have chosen a Vulcan way of life.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Но Вы выбрали вулканский путь жизни.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We're about returning to a more natural, humane way of life.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Мы за возвращение к более естественному, гуманному пути жизни.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This samurai motto used to be a way of life.</w:t>
      </w:r>
    </w:p>
    <w:p w:rsidR="004B4226" w:rsidRPr="008C3A6C" w:rsidRDefault="004B4226" w:rsidP="00362872">
      <w:pPr>
        <w:pStyle w:val="a7"/>
        <w:numPr>
          <w:ilvl w:val="0"/>
          <w:numId w:val="3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</w:rPr>
        <w:t>Вот каким должен быть путь жизни самурая.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BESIDES ** [bıʹsaıdz]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НАР.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 1) кроме того; помимо того, сверх того, более того, также, вдобавок к тому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many more ~ - ещё многие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nothing ~ - только это и ничего больше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is ignorant of politics, whatever he may know ~ - сколь ни глубоки его знания, в политике он профан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как вводное слово</w:t>
      </w:r>
      <w:r w:rsidRPr="008C3A6C">
        <w:rPr>
          <w:color w:val="FFFFFF" w:themeColor="background1"/>
          <w:highlight w:val="black"/>
          <w:shd w:val="clear" w:color="auto" w:fill="FFFFFF"/>
        </w:rPr>
        <w:t> кроме того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it is too late. Besides, I am tired - слишком поздно, и, кроме того, я устал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prep</w:t>
      </w:r>
      <w:r w:rsidRPr="008C3A6C">
        <w:rPr>
          <w:color w:val="FFFFFF" w:themeColor="background1"/>
          <w:highlight w:val="black"/>
          <w:shd w:val="clear" w:color="auto" w:fill="FFFFFF"/>
        </w:rPr>
        <w:t> кроме, помимо, за исключением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 want nothing ~ this - я ничего не хочу, кроме этого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the fact that ... - не считая того, что ...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others came to the picnic ~ us - на пикник пришли не только мы, но и другие 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OUT OF PLACE [aʊt ɒv pleɪs]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Неуместный, неподходящий, несоответствующий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That joke is more than out of place, and I beg of you to put an end to it.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Твоя шутка более чем неуместна, и я прошу тебя положить этому конец, - сухо проговорила она.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Elephants may seem out of place in this landscape, but they're not the only ones.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Слоны могут казаться неуместными в этом ландшафте, но они не единственные.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НАР.</w:t>
      </w:r>
      <w:r w:rsidRPr="008C3A6C">
        <w:rPr>
          <w:color w:val="FFFFFF" w:themeColor="background1"/>
        </w:rPr>
        <w:t xml:space="preserve"> не к месту, не на месте, из места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He just... seems so out of place here.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Он просто... выглядит не к месту здесь.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Don't you feel a little out of place?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Не чувствуешь себя немного не к месту?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I've found things out of place.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Вещи были не на том месте.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'Life,' for example is quite out of its proper place.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Например, слово "жизнь" сидит совсем не на месте.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 moved something out of its place.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Поставила кое-что не на свое место.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 xml:space="preserve">ARROW **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[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ærəʋ]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ARROWED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ARROWING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8C3A6C">
        <w:rPr>
          <w:color w:val="FFFFFF" w:themeColor="background1"/>
          <w:highlight w:val="black"/>
          <w:shd w:val="clear" w:color="auto" w:fill="FFFFFF"/>
        </w:rPr>
        <w:t>стрела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hunt with bow and ~ - охотиться с луком (и стрелами)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straight as an ~ - а) прямой как стрела; б) честный, неподкупный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straight ~)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3. стрелка, стрелка-указатель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4. что-л. напоминающее по форме стрелу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~s of lightning shot across the sky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небо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прорезали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зигзаги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молний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 1. пускать стрелы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мчаться стрелой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отмечать стрелкой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most important points are ~ed - самые важные пункты помечены стрелками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4. пронзать, прорывать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pickerel would occasionally ~ the surface - щука иногда выскакивает на поверхность воды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5. резко подниматься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plane ~ed upward to 75,000 feet - самолёт взвился /взмыл/ на высоту 75 000 футов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Стрелочный, стреловидный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SHORTCUT</w:t>
      </w:r>
      <w:r w:rsidRPr="008C3A6C">
        <w:rPr>
          <w:b/>
          <w:color w:val="FFFFFF" w:themeColor="background1"/>
          <w:highlight w:val="black"/>
        </w:rPr>
        <w:t xml:space="preserve"> ** [ʹʃɔ:</w:t>
      </w:r>
      <w:r w:rsidRPr="008C3A6C">
        <w:rPr>
          <w:b/>
          <w:color w:val="FFFFFF" w:themeColor="background1"/>
          <w:highlight w:val="black"/>
          <w:lang w:val="en-US"/>
        </w:rPr>
        <w:t>tk</w:t>
      </w:r>
      <w:r w:rsidRPr="008C3A6C">
        <w:rPr>
          <w:b/>
          <w:color w:val="FFFFFF" w:themeColor="background1"/>
          <w:highlight w:val="black"/>
        </w:rPr>
        <w:t>ʌ</w:t>
      </w:r>
      <w:r w:rsidRPr="008C3A6C">
        <w:rPr>
          <w:b/>
          <w:color w:val="FFFFFF" w:themeColor="background1"/>
          <w:highlight w:val="black"/>
          <w:lang w:val="en-US"/>
        </w:rPr>
        <w:t>t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короткий прямой путь, кратчайший путь, путь напрямик, перемычка</w:t>
      </w:r>
    </w:p>
    <w:p w:rsidR="004B4226" w:rsidRPr="008C3A6C" w:rsidRDefault="004B4226" w:rsidP="00362872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to take /to make/ a ~ - идти напрямик, выбрать самый короткий путь [см. тж. 2] </w:t>
      </w:r>
    </w:p>
    <w:p w:rsidR="004B4226" w:rsidRPr="008C3A6C" w:rsidRDefault="004B4226" w:rsidP="00362872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a ~ (to the goal) - спорт. прорыв к воротам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экономный, рациональный способ, метод достижения (чего-л.), </w:t>
      </w:r>
      <w:r w:rsidRPr="008C3A6C">
        <w:rPr>
          <w:color w:val="FFFFFF" w:themeColor="background1"/>
          <w:highlight w:val="black"/>
          <w:shd w:val="clear" w:color="auto" w:fill="FFFFFF"/>
        </w:rPr>
        <w:t>метод, требующий наименьших затрат времени и сил</w:t>
      </w:r>
    </w:p>
    <w:p w:rsidR="004B4226" w:rsidRPr="008C3A6C" w:rsidRDefault="004B4226" w:rsidP="00362872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method - упрощённый метод </w:t>
      </w:r>
    </w:p>
    <w:p w:rsidR="004B4226" w:rsidRPr="008C3A6C" w:rsidRDefault="004B4226" w:rsidP="00362872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take /to make/ a ~ - действовать без проволочек; использовать наиболее рациональный метод [см. тж. 1]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3. </w:t>
      </w: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информ.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 быстрый вызов (определённой команды, пункта меню), быстрый доступ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4. </w:t>
      </w: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информ.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 ярлык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сокращенный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lastRenderedPageBreak/>
        <w:t>AURORA</w:t>
      </w:r>
      <w:r w:rsidRPr="008C3A6C">
        <w:rPr>
          <w:b/>
          <w:i/>
          <w:color w:val="FFFFFF" w:themeColor="background1"/>
          <w:highlight w:val="black"/>
          <w:u w:val="single"/>
        </w:rPr>
        <w:t xml:space="preserve"> ** [ɔ:ʹ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u w:val="single"/>
        </w:rPr>
        <w:t>ɔ: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u w:val="single"/>
        </w:rPr>
        <w:t>ə]</w:t>
      </w:r>
    </w:p>
    <w:p w:rsidR="004B4226" w:rsidRPr="004B4226" w:rsidRDefault="004B4226" w:rsidP="004B4226">
      <w:pPr>
        <w:rPr>
          <w:highlight w:val="black"/>
        </w:rPr>
      </w:pPr>
      <w:r w:rsidRPr="004B4226">
        <w:rPr>
          <w:highlight w:val="black"/>
        </w:rPr>
        <w:t> n (pl тж. -ae)</w:t>
      </w:r>
    </w:p>
    <w:p w:rsidR="004B4226" w:rsidRPr="00722B8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722B8C">
        <w:rPr>
          <w:rFonts w:ascii="Arial" w:hAnsi="Arial" w:cs="Arial"/>
          <w:color w:val="FFFFFF" w:themeColor="background1"/>
          <w:sz w:val="36"/>
          <w:szCs w:val="36"/>
          <w:highlight w:val="black"/>
        </w:rPr>
        <w:t>1. (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Aurora</w:t>
      </w:r>
      <w:r w:rsidRPr="00722B8C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 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рим</w:t>
      </w:r>
      <w:r w:rsidRPr="00722B8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.</w:t>
      </w:r>
      <w:r w:rsidRPr="008C3A6C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 </w:t>
      </w:r>
      <w:proofErr w:type="gramStart"/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миф</w:t>
      </w:r>
      <w:r w:rsidRPr="00722B8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Аврора</w:t>
      </w:r>
      <w:proofErr w:type="gramEnd"/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 1) </w:t>
      </w:r>
      <w:proofErr w:type="gramStart"/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поэт.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аврора</w:t>
      </w:r>
      <w:proofErr w:type="gramEnd"/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, утренняя заря, рассвет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2) заря жизни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3. полярное сияние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AURORA POLARIS</w:t>
      </w:r>
      <w:r w:rsidRPr="008C3A6C">
        <w:rPr>
          <w:i/>
          <w:color w:val="FFFFFF" w:themeColor="background1"/>
          <w:highlight w:val="black"/>
        </w:rPr>
        <w:t xml:space="preserve"> - [</w:t>
      </w:r>
      <w:proofErr w:type="gramStart"/>
      <w:r w:rsidRPr="008C3A6C">
        <w:rPr>
          <w:i/>
          <w:color w:val="FFFFFF" w:themeColor="background1"/>
          <w:highlight w:val="black"/>
        </w:rPr>
        <w:t>ɔ:ʹ</w:t>
      </w:r>
      <w:proofErr w:type="gramEnd"/>
      <w:r w:rsidRPr="008C3A6C">
        <w:rPr>
          <w:i/>
          <w:color w:val="FFFFFF" w:themeColor="background1"/>
          <w:highlight w:val="black"/>
        </w:rPr>
        <w:t>rɔ:rə pə(ʊ)ˈlɑːrɪs]</w:t>
      </w:r>
    </w:p>
    <w:p w:rsidR="004B4226" w:rsidRPr="008C3A6C" w:rsidRDefault="004B4226" w:rsidP="00362872">
      <w:pPr>
        <w:pStyle w:val="par2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australis - южное полярное сияние</w:t>
      </w:r>
    </w:p>
    <w:p w:rsidR="004B4226" w:rsidRPr="008C3A6C" w:rsidRDefault="004B4226" w:rsidP="00362872">
      <w:pPr>
        <w:pStyle w:val="par2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borealis - северное полярное сияние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HANG ON ** {ʹhænʹɒn}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phr v 1 разг. ожидать (часто у телефона)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(for) a moment - подождите минутку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 xml:space="preserve">~! - а) не </w:t>
      </w:r>
      <w:proofErr w:type="gramStart"/>
      <w:r w:rsidRPr="008C3A6C">
        <w:rPr>
          <w:i/>
          <w:color w:val="FFFFFF" w:themeColor="background1"/>
        </w:rPr>
        <w:t>уходите!;</w:t>
      </w:r>
      <w:proofErr w:type="gramEnd"/>
      <w:r w:rsidRPr="008C3A6C">
        <w:rPr>
          <w:i/>
          <w:color w:val="FFFFFF" w:themeColor="background1"/>
        </w:rPr>
        <w:t xml:space="preserve"> б) не вешайте трубку!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I'll ~ till five to meet you - я подожду вас до пяти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MATCH</w:t>
      </w:r>
      <w:r w:rsidRPr="008C3A6C">
        <w:rPr>
          <w:b/>
          <w:i/>
          <w:color w:val="FFFFFF" w:themeColor="background1"/>
          <w:u w:val="single"/>
        </w:rPr>
        <w:t xml:space="preserve"> ** [</w:t>
      </w:r>
      <w:r w:rsidRPr="008C3A6C">
        <w:rPr>
          <w:b/>
          <w:i/>
          <w:color w:val="FFFFFF" w:themeColor="background1"/>
          <w:u w:val="single"/>
          <w:lang w:val="en-US"/>
        </w:rPr>
        <w:t>m</w:t>
      </w:r>
      <w:r w:rsidRPr="008C3A6C">
        <w:rPr>
          <w:b/>
          <w:i/>
          <w:color w:val="FFFFFF" w:themeColor="background1"/>
          <w:u w:val="single"/>
        </w:rPr>
        <w:t>æʧ]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1-е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спичка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safety match — </w:t>
      </w:r>
      <w:r w:rsidRPr="008C3A6C">
        <w:rPr>
          <w:i/>
          <w:color w:val="FFFFFF" w:themeColor="background1"/>
        </w:rPr>
        <w:t>безопасная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спичка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book / box of matches — </w:t>
      </w:r>
      <w:r w:rsidRPr="008C3A6C">
        <w:rPr>
          <w:i/>
          <w:color w:val="FFFFFF" w:themeColor="background1"/>
        </w:rPr>
        <w:t>коробок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спичек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light / put / set / strike a match — </w:t>
      </w:r>
      <w:r w:rsidRPr="008C3A6C">
        <w:rPr>
          <w:i/>
          <w:color w:val="FFFFFF" w:themeColor="background1"/>
        </w:rPr>
        <w:t>зажечь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спичку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to</w:t>
      </w:r>
      <w:proofErr w:type="gramEnd"/>
      <w:r w:rsidRPr="008C3A6C">
        <w:rPr>
          <w:i/>
          <w:color w:val="FFFFFF" w:themeColor="background1"/>
          <w:lang w:val="en-US"/>
        </w:rPr>
        <w:t xml:space="preserve"> put / set a match to smth. — </w:t>
      </w:r>
      <w:proofErr w:type="gramStart"/>
      <w:r w:rsidRPr="008C3A6C">
        <w:rPr>
          <w:i/>
          <w:color w:val="FFFFFF" w:themeColor="background1"/>
        </w:rPr>
        <w:t>зажечь</w:t>
      </w:r>
      <w:proofErr w:type="gramEnd"/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что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 xml:space="preserve">., </w:t>
      </w:r>
      <w:r w:rsidRPr="008C3A6C">
        <w:rPr>
          <w:i/>
          <w:color w:val="FFFFFF" w:themeColor="background1"/>
        </w:rPr>
        <w:t>поджечь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что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>.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2-е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1. матч, состязание, соревнование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football {tennis} ~ - футбольный {теннисный} матч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wrestling {boxing} ~ - соревнование по борьбе {боксу}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chess ~ - шахматный турнир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international ~ - международная встреча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singles ~ - одиночная игра (теннис)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lastRenderedPageBreak/>
        <w:t>3-е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(тж.~ up)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1) подходить под пару; соответствовать, отвечать, удовлетворять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well - точно соответствовать; гармонировать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his looks ~ his character - его внешность /облик/ соответствует его характеру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 carpets and wall-paper ~ well - </w:t>
      </w:r>
      <w:r w:rsidRPr="008C3A6C">
        <w:rPr>
          <w:i/>
          <w:color w:val="FFFFFF" w:themeColor="background1"/>
        </w:rPr>
        <w:t>ковры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обои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хорошо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гармонируют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these colours don't ~ - эти цвета плохо сочетаются /не гармонируют/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brown dress with hat and gloves to ~ - коричневое платье с подобранными к нему (в тон) шляпкой и перчатками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 weather didn't ~ (up) to our hopes - </w:t>
      </w:r>
      <w:r w:rsidRPr="008C3A6C">
        <w:rPr>
          <w:i/>
          <w:color w:val="FFFFFF" w:themeColor="background1"/>
        </w:rPr>
        <w:t>погода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оправдала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наших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надежд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poet's power lies in ~ing a mood - талант поэта заключается в умении выразить настроение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VACUUM CLEANER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{ʹvækjʋ(ə)m͵</w:t>
      </w:r>
      <w:proofErr w:type="gramStart"/>
      <w:r w:rsidRPr="008C3A6C">
        <w:rPr>
          <w:b/>
          <w:i/>
          <w:color w:val="FFFFFF" w:themeColor="background1"/>
        </w:rPr>
        <w:t>kli:nə</w:t>
      </w:r>
      <w:proofErr w:type="gramEnd"/>
      <w:r w:rsidRPr="008C3A6C">
        <w:rPr>
          <w:b/>
          <w:i/>
          <w:color w:val="FFFFFF" w:themeColor="background1"/>
        </w:rPr>
        <w:t>}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пылесос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MAKE BED</w:t>
      </w:r>
    </w:p>
    <w:p w:rsidR="004B4226" w:rsidRPr="008C3A6C" w:rsidRDefault="004B4226" w:rsidP="00733FF6">
      <w:pPr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</w:rPr>
        <w:t>Заправлять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постель</w:t>
      </w: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SON OF A BITCH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  <w:lang w:val="en-US"/>
        </w:rPr>
        <w:t>(</w:t>
      </w:r>
      <w:r w:rsidRPr="008C3A6C">
        <w:rPr>
          <w:color w:val="FFFFFF" w:themeColor="background1"/>
        </w:rPr>
        <w:t>тж</w:t>
      </w:r>
      <w:r w:rsidRPr="008C3A6C">
        <w:rPr>
          <w:color w:val="FFFFFF" w:themeColor="background1"/>
          <w:lang w:val="en-US"/>
        </w:rPr>
        <w:t xml:space="preserve"> sunuvabitch) </w:t>
      </w:r>
      <w:r w:rsidRPr="008C3A6C">
        <w:rPr>
          <w:color w:val="FFFFFF" w:themeColor="background1"/>
        </w:rPr>
        <w:t>груб</w:t>
      </w:r>
      <w:r w:rsidRPr="008C3A6C">
        <w:rPr>
          <w:color w:val="FFFFFF" w:themeColor="background1"/>
          <w:lang w:val="en-US"/>
        </w:rPr>
        <w:t> </w:t>
      </w:r>
      <w:r w:rsidRPr="008C3A6C">
        <w:rPr>
          <w:color w:val="FFFFFF" w:themeColor="background1"/>
        </w:rPr>
        <w:t>сукин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сын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ASAP [ˈeɪsæp]</w:t>
      </w:r>
    </w:p>
    <w:p w:rsidR="004B4226" w:rsidRPr="008C3A6C" w:rsidRDefault="004B4226" w:rsidP="0082347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lastRenderedPageBreak/>
        <w:t>As soon as possible</w:t>
      </w: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PERFORATE ** [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pɜ:fəreıt]</w:t>
      </w:r>
    </w:p>
    <w:p w:rsidR="004B4226" w:rsidRPr="00722B8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PERFORATED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p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ɜ: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f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ə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ı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t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ı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4B4226" w:rsidRPr="00722B8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</w:t>
      </w:r>
      <w:r w:rsidRPr="00722B8C">
        <w:rPr>
          <w:b/>
          <w:i/>
          <w:color w:val="FFFFFF" w:themeColor="background1"/>
          <w:highlight w:val="black"/>
          <w:shd w:val="clear" w:color="auto" w:fill="FFFFFF"/>
        </w:rPr>
        <w:t>.</w:t>
      </w:r>
      <w:r w:rsidRPr="00722B8C">
        <w:rPr>
          <w:color w:val="FFFFFF" w:themeColor="background1"/>
          <w:highlight w:val="black"/>
          <w:shd w:val="clear" w:color="auto" w:fill="FFFFFF"/>
        </w:rPr>
        <w:t xml:space="preserve"> 1. </w:t>
      </w:r>
      <w:r w:rsidRPr="008C3A6C">
        <w:rPr>
          <w:color w:val="FFFFFF" w:themeColor="background1"/>
          <w:highlight w:val="black"/>
          <w:shd w:val="clear" w:color="auto" w:fill="FFFFFF"/>
        </w:rPr>
        <w:t>просверливать</w:t>
      </w:r>
      <w:r w:rsidRPr="00722B8C">
        <w:rPr>
          <w:color w:val="FFFFFF" w:themeColor="background1"/>
          <w:highlight w:val="black"/>
          <w:shd w:val="clear" w:color="auto" w:fill="FFFFFF"/>
        </w:rPr>
        <w:t xml:space="preserve">; </w:t>
      </w:r>
      <w:r w:rsidRPr="008C3A6C">
        <w:rPr>
          <w:color w:val="FFFFFF" w:themeColor="background1"/>
          <w:highlight w:val="black"/>
          <w:shd w:val="clear" w:color="auto" w:fill="FFFFFF"/>
        </w:rPr>
        <w:t>перфорировать</w:t>
      </w:r>
      <w:r w:rsidRPr="00722B8C">
        <w:rPr>
          <w:color w:val="FFFFFF" w:themeColor="background1"/>
          <w:highlight w:val="black"/>
          <w:shd w:val="clear" w:color="auto" w:fill="FFFFFF"/>
        </w:rPr>
        <w:t xml:space="preserve">; </w:t>
      </w:r>
      <w:r w:rsidRPr="008C3A6C">
        <w:rPr>
          <w:color w:val="FFFFFF" w:themeColor="background1"/>
          <w:highlight w:val="black"/>
          <w:shd w:val="clear" w:color="auto" w:fill="FFFFFF"/>
        </w:rPr>
        <w:t>пробивать</w:t>
      </w:r>
      <w:r w:rsidRPr="00722B8C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отверстие</w:t>
      </w:r>
    </w:p>
    <w:p w:rsidR="004B4226" w:rsidRPr="008C3A6C" w:rsidRDefault="004B4226" w:rsidP="00362872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paper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пробивать бумагу дыроколом</w:t>
      </w:r>
    </w:p>
    <w:p w:rsidR="004B4226" w:rsidRPr="008C3A6C" w:rsidRDefault="004B4226" w:rsidP="00362872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bone and tissue ~d by the bullet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кость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ткани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пробитые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пулей</w:t>
      </w:r>
    </w:p>
    <w:p w:rsidR="004B4226" w:rsidRPr="008C3A6C" w:rsidRDefault="004B4226" w:rsidP="00362872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block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пробить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блок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волейбол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(perforate into/through)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проникать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(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куда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-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л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. / </w:t>
      </w:r>
      <w:proofErr w:type="gramStart"/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сквозь</w:t>
      </w:r>
      <w:proofErr w:type="gramEnd"/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что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-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л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.)</w:t>
      </w:r>
    </w:p>
    <w:p w:rsidR="004B4226" w:rsidRPr="008C3A6C" w:rsidRDefault="004B4226" w:rsidP="00362872">
      <w:pPr>
        <w:pStyle w:val="a7"/>
        <w:numPr>
          <w:ilvl w:val="0"/>
          <w:numId w:val="4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bore ~d into the rock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бур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добрался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породы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ANONYMOUS</w:t>
      </w:r>
      <w:r w:rsidRPr="008C3A6C">
        <w:rPr>
          <w:b/>
          <w:i/>
          <w:color w:val="FFFFFF" w:themeColor="background1"/>
          <w:u w:val="single"/>
        </w:rPr>
        <w:t xml:space="preserve"> ** [əˈ</w:t>
      </w:r>
      <w:r w:rsidRPr="008C3A6C">
        <w:rPr>
          <w:b/>
          <w:i/>
          <w:color w:val="FFFFFF" w:themeColor="background1"/>
          <w:u w:val="single"/>
          <w:lang w:val="en-US"/>
        </w:rPr>
        <w:t>n</w:t>
      </w:r>
      <w:r w:rsidRPr="008C3A6C">
        <w:rPr>
          <w:b/>
          <w:i/>
          <w:color w:val="FFFFFF" w:themeColor="background1"/>
          <w:u w:val="single"/>
        </w:rPr>
        <w:t>ɒ</w:t>
      </w:r>
      <w:r w:rsidRPr="008C3A6C">
        <w:rPr>
          <w:b/>
          <w:i/>
          <w:color w:val="FFFFFF" w:themeColor="background1"/>
          <w:u w:val="single"/>
          <w:lang w:val="en-US"/>
        </w:rPr>
        <w:t>n</w:t>
      </w:r>
      <w:r w:rsidRPr="008C3A6C">
        <w:rPr>
          <w:b/>
          <w:i/>
          <w:color w:val="FFFFFF" w:themeColor="background1"/>
          <w:u w:val="single"/>
        </w:rPr>
        <w:t>ɪ</w:t>
      </w:r>
      <w:r w:rsidRPr="008C3A6C">
        <w:rPr>
          <w:b/>
          <w:i/>
          <w:color w:val="FFFFFF" w:themeColor="background1"/>
          <w:u w:val="single"/>
          <w:lang w:val="en-US"/>
        </w:rPr>
        <w:t>m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s</w:t>
      </w:r>
      <w:r w:rsidRPr="008C3A6C">
        <w:rPr>
          <w:b/>
          <w:i/>
          <w:color w:val="FFFFFF" w:themeColor="background1"/>
          <w:u w:val="single"/>
        </w:rPr>
        <w:t>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ПРИЛ. анонимный, безымянный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anonymous grave – </w:t>
      </w:r>
      <w:r w:rsidRPr="008C3A6C">
        <w:rPr>
          <w:i/>
          <w:color w:val="FFFFFF" w:themeColor="background1"/>
        </w:rPr>
        <w:t>безымянная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могила</w:t>
      </w:r>
    </w:p>
    <w:p w:rsidR="004B4226" w:rsidRPr="008C3A6C" w:rsidRDefault="004B4226" w:rsidP="00362872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  <w:lang w:val="en-US"/>
        </w:rPr>
        <w:t xml:space="preserve">anonymous author – </w:t>
      </w:r>
      <w:r w:rsidRPr="008C3A6C">
        <w:rPr>
          <w:i/>
          <w:color w:val="FFFFFF" w:themeColor="background1"/>
        </w:rPr>
        <w:t>неизвестный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автор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безликий, неотличимый от других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TOUCH ** {tʌtʃ}</w:t>
      </w: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НЕПОЛНОЕ СЛОВО</w:t>
      </w:r>
    </w:p>
    <w:p w:rsidR="004B4226" w:rsidRPr="00280DDA" w:rsidRDefault="004B4226" w:rsidP="00733FF6">
      <w:pPr>
        <w:rPr>
          <w:b/>
          <w:i/>
          <w:color w:val="FFFF00"/>
        </w:rPr>
      </w:pPr>
      <w:r w:rsidRPr="00280DDA">
        <w:rPr>
          <w:b/>
          <w:i/>
          <w:color w:val="FFFF00"/>
          <w:lang w:val="en-US"/>
        </w:rPr>
        <w:t>TOUCHED</w:t>
      </w:r>
    </w:p>
    <w:p w:rsidR="004B4226" w:rsidRPr="00280DDA" w:rsidRDefault="004B4226" w:rsidP="00733FF6">
      <w:pPr>
        <w:rPr>
          <w:color w:val="FFFF00"/>
        </w:rPr>
      </w:pPr>
      <w:r w:rsidRPr="00280DDA">
        <w:rPr>
          <w:color w:val="FFFF00"/>
        </w:rPr>
        <w:t>n. 1. прикосновение; касание, соприкосновение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at a ~ - при (первом) прикосновении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/with/ a stick - </w:t>
      </w:r>
      <w:r w:rsidRPr="008C3A6C">
        <w:rPr>
          <w:i/>
          <w:color w:val="FFFFFF" w:themeColor="background1"/>
        </w:rPr>
        <w:t>прикосновение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палочкой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to the cap - приветствие прикосновением к шапке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give a ~ - прикоснуться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give one's horse a ~ of the spurs - </w:t>
      </w:r>
      <w:r w:rsidRPr="008C3A6C">
        <w:rPr>
          <w:i/>
          <w:color w:val="FFFFFF" w:themeColor="background1"/>
        </w:rPr>
        <w:t>слегка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пришпорить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коня</w:t>
      </w:r>
    </w:p>
    <w:p w:rsidR="004B4226" w:rsidRPr="008C3A6C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he felt a cold ~ on his arm - он почувствовал на руке холодное прикосновение</w:t>
      </w:r>
    </w:p>
    <w:p w:rsidR="004B4226" w:rsidRDefault="004B4226" w:rsidP="00362872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momentary ~ (of the shoulders to the mat) - кратковременное соприкосновение лопаток с ковром (спортивная борьба)</w:t>
      </w:r>
    </w:p>
    <w:p w:rsidR="004B4226" w:rsidRPr="00280DDA" w:rsidRDefault="004B4226" w:rsidP="00733FF6">
      <w:r>
        <w:t xml:space="preserve">2 </w:t>
      </w:r>
      <w:r w:rsidRPr="00823477">
        <w:rPr>
          <w:color w:val="FFFF00"/>
        </w:rPr>
        <w:t>контакт, связь</w:t>
      </w:r>
    </w:p>
    <w:p w:rsidR="004B4226" w:rsidRPr="00280DDA" w:rsidRDefault="004B4226" w:rsidP="00362872">
      <w:pPr>
        <w:pStyle w:val="a7"/>
        <w:numPr>
          <w:ilvl w:val="0"/>
          <w:numId w:val="54"/>
        </w:numPr>
        <w:rPr>
          <w:i/>
        </w:rPr>
      </w:pPr>
      <w:r w:rsidRPr="00280DDA">
        <w:rPr>
          <w:i/>
        </w:rPr>
        <w:t>Keep in close touch with me. — Поддерживайте со мной тесную связь.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1. 1) касаться, трогать, прикасаться, притрагиваться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slightly - слегка прикоснуться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the ball - </w:t>
      </w:r>
      <w:proofErr w:type="gramStart"/>
      <w:r w:rsidRPr="008C3A6C">
        <w:rPr>
          <w:i/>
          <w:color w:val="FFFFFF" w:themeColor="background1"/>
        </w:rPr>
        <w:t>спорт.задеть</w:t>
      </w:r>
      <w:proofErr w:type="gramEnd"/>
      <w:r w:rsidRPr="008C3A6C">
        <w:rPr>
          <w:i/>
          <w:color w:val="FFFFFF" w:themeColor="background1"/>
        </w:rPr>
        <w:t xml:space="preserve"> мяч, коснуться мяча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~ a thing with the hand {with a stick} - </w:t>
      </w:r>
      <w:r w:rsidRPr="008C3A6C">
        <w:rPr>
          <w:i/>
          <w:color w:val="FFFFFF" w:themeColor="background1"/>
        </w:rPr>
        <w:t>трогать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рукой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палкой</w:t>
      </w:r>
      <w:r w:rsidRPr="008C3A6C">
        <w:rPr>
          <w:i/>
          <w:color w:val="FFFFFF" w:themeColor="background1"/>
          <w:lang w:val="en-US"/>
        </w:rPr>
        <w:t>}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land - приземлиться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~ the horse with the spur, to ~ one's spurs to the horse - </w:t>
      </w:r>
      <w:r w:rsidRPr="008C3A6C">
        <w:rPr>
          <w:i/>
          <w:color w:val="FFFFFF" w:themeColor="background1"/>
        </w:rPr>
        <w:t>слегка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пришпорить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коня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to</w:t>
      </w:r>
      <w:proofErr w:type="gramEnd"/>
      <w:r w:rsidRPr="008C3A6C">
        <w:rPr>
          <w:i/>
          <w:color w:val="FFFFFF" w:themeColor="background1"/>
          <w:lang w:val="en-US"/>
        </w:rPr>
        <w:t xml:space="preserve"> ~ a person on the arm {on the shoulder} - </w:t>
      </w:r>
      <w:r w:rsidRPr="008C3A6C">
        <w:rPr>
          <w:i/>
          <w:color w:val="FFFFFF" w:themeColor="background1"/>
        </w:rPr>
        <w:t>привлечь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чьё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 xml:space="preserve">. </w:t>
      </w:r>
      <w:r w:rsidRPr="008C3A6C">
        <w:rPr>
          <w:i/>
          <w:color w:val="FFFFFF" w:themeColor="background1"/>
        </w:rPr>
        <w:t>внимание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коснувшись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руки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плеча</w:t>
      </w:r>
      <w:r w:rsidRPr="008C3A6C">
        <w:rPr>
          <w:i/>
          <w:color w:val="FFFFFF" w:themeColor="background1"/>
          <w:lang w:val="en-US"/>
        </w:rPr>
        <w:t>}</w:t>
      </w:r>
    </w:p>
    <w:p w:rsidR="004B4226" w:rsidRPr="008C3A6C" w:rsidRDefault="004B4226" w:rsidP="0036287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he ~ed his lute /the strings of his lute/ delicately -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нежно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коснулся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струн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лютни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DOZEN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dʌz(ə)n] n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СУЩ</w:t>
      </w:r>
      <w:r w:rsidRPr="008C3A6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lang w:val="en-US"/>
        </w:rPr>
        <w:t>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 xml:space="preserve"> 1. 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дюжина</w:t>
      </w:r>
    </w:p>
    <w:p w:rsidR="004B4226" w:rsidRPr="008C3A6C" w:rsidRDefault="004B4226" w:rsidP="00362872">
      <w:pPr>
        <w:pStyle w:val="par2"/>
        <w:numPr>
          <w:ilvl w:val="0"/>
          <w:numId w:val="4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round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- ровно дюжина</w:t>
      </w:r>
    </w:p>
    <w:p w:rsidR="004B4226" w:rsidRPr="008C3A6C" w:rsidRDefault="004B4226" w:rsidP="00362872">
      <w:pPr>
        <w:pStyle w:val="par2"/>
        <w:numPr>
          <w:ilvl w:val="0"/>
          <w:numId w:val="4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in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,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by the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- дюжинами</w:t>
      </w:r>
    </w:p>
    <w:p w:rsidR="004B4226" w:rsidRPr="008C3A6C" w:rsidRDefault="004B4226" w:rsidP="00362872">
      <w:pPr>
        <w:pStyle w:val="par2"/>
        <w:numPr>
          <w:ilvl w:val="0"/>
          <w:numId w:val="4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a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spoons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- дюжина ложек</w:t>
      </w:r>
    </w:p>
    <w:p w:rsidR="004B4226" w:rsidRPr="008C3A6C" w:rsidRDefault="004B4226" w:rsidP="00362872">
      <w:pPr>
        <w:pStyle w:val="par2"/>
        <w:numPr>
          <w:ilvl w:val="0"/>
          <w:numId w:val="4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three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eggs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- три дюжины яиц</w:t>
      </w:r>
    </w:p>
    <w:p w:rsidR="004B4226" w:rsidRPr="008C3A6C" w:rsidRDefault="004B4226" w:rsidP="00362872">
      <w:pPr>
        <w:pStyle w:val="par2"/>
        <w:numPr>
          <w:ilvl w:val="0"/>
          <w:numId w:val="4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several ~s of port - несколько дюжин (бутылок) портвейна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2. 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p l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множество, масса</w:t>
      </w:r>
    </w:p>
    <w:p w:rsidR="004B4226" w:rsidRPr="008C3A6C" w:rsidRDefault="004B4226" w:rsidP="00362872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~s of people - множество людей</w:t>
      </w:r>
    </w:p>
    <w:p w:rsidR="004B4226" w:rsidRPr="008C3A6C" w:rsidRDefault="004B4226" w:rsidP="00362872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I told you so ~s of times - я тысячу раз говорил тебе об этом</w:t>
      </w:r>
    </w:p>
    <w:p w:rsidR="004B4226" w:rsidRPr="008C3A6C" w:rsidRDefault="004B4226" w:rsidP="00362872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Style w:val="hint"/>
          <w:rFonts w:ascii="Segoe UI Symbol" w:hAnsi="Segoe UI Symbol" w:cs="Segoe UI Symbol"/>
          <w:i/>
          <w:iCs/>
          <w:color w:val="FFFFFF" w:themeColor="background1"/>
          <w:sz w:val="36"/>
          <w:szCs w:val="36"/>
          <w:highlight w:val="black"/>
          <w:lang w:val="en-US"/>
        </w:rPr>
        <w:t>♢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baker's /devil's, long, printer's/ ~ -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чёртова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дюжина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(</w:t>
      </w:r>
      <w:r w:rsidRPr="008C3A6C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тринадцать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)</w:t>
      </w:r>
    </w:p>
    <w:p w:rsidR="004B4226" w:rsidRPr="008C3A6C" w:rsidRDefault="004B4226" w:rsidP="00362872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to talk nineteen /thirteen/ to the ~ -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говорить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без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конца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;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трещать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тараторить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691071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</w:p>
    <w:p w:rsidR="004B4226" w:rsidRPr="00691071" w:rsidRDefault="004B4226" w:rsidP="00733FF6">
      <w:pPr>
        <w:jc w:val="center"/>
        <w:rPr>
          <w:b/>
          <w:i/>
          <w:color w:val="FFFF00"/>
          <w:u w:val="single"/>
        </w:rPr>
      </w:pPr>
      <w:r w:rsidRPr="00691071">
        <w:rPr>
          <w:b/>
          <w:i/>
          <w:color w:val="FFFF00"/>
          <w:u w:val="single"/>
          <w:lang w:val="en-US"/>
        </w:rPr>
        <w:t>SET</w:t>
      </w:r>
      <w:r w:rsidRPr="00691071">
        <w:rPr>
          <w:b/>
          <w:i/>
          <w:color w:val="FFFF00"/>
          <w:u w:val="single"/>
        </w:rPr>
        <w:t xml:space="preserve"> ** [~]</w:t>
      </w:r>
    </w:p>
    <w:p w:rsidR="004B4226" w:rsidRPr="00691071" w:rsidRDefault="004B4226" w:rsidP="00733FF6">
      <w:pPr>
        <w:jc w:val="center"/>
        <w:rPr>
          <w:b/>
          <w:i/>
          <w:color w:val="FFFF00"/>
        </w:rPr>
      </w:pPr>
      <w:r w:rsidRPr="00691071">
        <w:rPr>
          <w:b/>
          <w:i/>
          <w:color w:val="FFFF00"/>
        </w:rPr>
        <w:t>НЕПОЛНОЕ СЛОВО</w:t>
      </w:r>
    </w:p>
    <w:p w:rsidR="004B4226" w:rsidRPr="00691071" w:rsidRDefault="004B4226" w:rsidP="00733FF6">
      <w:pPr>
        <w:rPr>
          <w:color w:val="FFFF00"/>
        </w:rPr>
      </w:pPr>
      <w:r w:rsidRPr="00691071">
        <w:rPr>
          <w:color w:val="FFFF00"/>
        </w:rPr>
        <w:t>СУЩ. 1. комплект, набор; коллекция</w:t>
      </w:r>
    </w:p>
    <w:p w:rsidR="004B4226" w:rsidRPr="00691071" w:rsidRDefault="004B4226" w:rsidP="00362872">
      <w:pPr>
        <w:pStyle w:val="a7"/>
        <w:numPr>
          <w:ilvl w:val="0"/>
          <w:numId w:val="35"/>
        </w:numPr>
        <w:rPr>
          <w:i/>
          <w:color w:val="FFFF00"/>
        </w:rPr>
      </w:pPr>
      <w:r w:rsidRPr="00691071">
        <w:rPr>
          <w:i/>
          <w:color w:val="FFFF00"/>
          <w:lang w:val="en-US"/>
        </w:rPr>
        <w:t>in</w:t>
      </w:r>
      <w:r w:rsidRPr="00691071">
        <w:rPr>
          <w:i/>
          <w:color w:val="FFFF00"/>
        </w:rPr>
        <w:t xml:space="preserve"> ~</w:t>
      </w:r>
      <w:r w:rsidRPr="00691071">
        <w:rPr>
          <w:i/>
          <w:color w:val="FFFF00"/>
          <w:lang w:val="en-US"/>
        </w:rPr>
        <w:t>s</w:t>
      </w:r>
      <w:r w:rsidRPr="00691071">
        <w:rPr>
          <w:i/>
          <w:color w:val="FFFF00"/>
        </w:rPr>
        <w:t xml:space="preserve"> - в комплектах, в наборах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691071">
        <w:rPr>
          <w:i/>
          <w:color w:val="FFFF00"/>
          <w:lang w:val="en-US"/>
        </w:rPr>
        <w:t xml:space="preserve">a ~ of surgical instruments [of weights] - </w:t>
      </w:r>
      <w:r w:rsidRPr="00691071">
        <w:rPr>
          <w:i/>
          <w:color w:val="FFFF00"/>
        </w:rPr>
        <w:t>набор</w:t>
      </w:r>
      <w:r w:rsidRPr="00691071">
        <w:rPr>
          <w:i/>
          <w:color w:val="FFFF00"/>
          <w:lang w:val="en-US"/>
        </w:rPr>
        <w:t xml:space="preserve"> </w:t>
      </w:r>
      <w:r w:rsidRPr="00691071">
        <w:rPr>
          <w:i/>
          <w:color w:val="FFFF00"/>
        </w:rPr>
        <w:t>хирургических</w:t>
      </w:r>
      <w:r w:rsidRPr="00691071">
        <w:rPr>
          <w:i/>
          <w:color w:val="FFFF00"/>
          <w:lang w:val="en-US"/>
        </w:rPr>
        <w:t xml:space="preserve"> </w:t>
      </w:r>
      <w:r w:rsidRPr="008C3A6C">
        <w:rPr>
          <w:i/>
          <w:color w:val="FFFFFF" w:themeColor="background1"/>
        </w:rPr>
        <w:t>инструментов</w:t>
      </w:r>
      <w:r w:rsidRPr="008C3A6C">
        <w:rPr>
          <w:i/>
          <w:color w:val="FFFFFF" w:themeColor="background1"/>
          <w:lang w:val="en-US"/>
        </w:rPr>
        <w:t xml:space="preserve"> [</w:t>
      </w:r>
      <w:r w:rsidRPr="008C3A6C">
        <w:rPr>
          <w:i/>
          <w:color w:val="FFFFFF" w:themeColor="background1"/>
        </w:rPr>
        <w:t>гирь</w:t>
      </w:r>
      <w:r w:rsidRPr="008C3A6C">
        <w:rPr>
          <w:i/>
          <w:color w:val="FFFFFF" w:themeColor="background1"/>
          <w:lang w:val="en-US"/>
        </w:rPr>
        <w:t>]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exchange - ком. комплект экземпляров переводного векселя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chessmen - </w:t>
      </w:r>
      <w:r w:rsidRPr="008C3A6C">
        <w:rPr>
          <w:i/>
          <w:color w:val="FFFFFF" w:themeColor="background1"/>
        </w:rPr>
        <w:t>шахматы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stamps - </w:t>
      </w:r>
      <w:r w:rsidRPr="008C3A6C">
        <w:rPr>
          <w:i/>
          <w:color w:val="FFFFFF" w:themeColor="background1"/>
        </w:rPr>
        <w:t>комплект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марок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teeth - а) зубы, ряд зубов; б) вставные зубы, вставная челюсть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sails - мор. комплект парусов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well-chosen [valuable] ~ - хорошо подобранная [ценная] коллекция 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they are sold in ~s of five - </w:t>
      </w:r>
      <w:r w:rsidRPr="008C3A6C">
        <w:rPr>
          <w:i/>
          <w:color w:val="FFFFFF" w:themeColor="background1"/>
        </w:rPr>
        <w:t>они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продаются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пяти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штук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23477" w:rsidRDefault="004B4226" w:rsidP="00733FF6">
      <w:pPr>
        <w:jc w:val="center"/>
        <w:rPr>
          <w:b/>
          <w:i/>
          <w:color w:val="FFFF00"/>
          <w:u w:val="single"/>
        </w:rPr>
      </w:pPr>
      <w:r w:rsidRPr="00823477">
        <w:rPr>
          <w:b/>
          <w:i/>
          <w:color w:val="FFFF00"/>
          <w:u w:val="single"/>
        </w:rPr>
        <w:t>TYPESETTING ** [ʹtaıp͵setıŋ]</w:t>
      </w:r>
    </w:p>
    <w:p w:rsidR="004B4226" w:rsidRPr="00823477" w:rsidRDefault="004B4226" w:rsidP="00733FF6">
      <w:pPr>
        <w:rPr>
          <w:color w:val="FFFF00"/>
        </w:rPr>
      </w:pPr>
      <w:r w:rsidRPr="00823477">
        <w:rPr>
          <w:color w:val="FFFF00"/>
        </w:rPr>
        <w:t>n полигр. типографский набор, набор текста, верстка</w:t>
      </w:r>
    </w:p>
    <w:p w:rsidR="004B4226" w:rsidRPr="008C3A6C" w:rsidRDefault="004B4226" w:rsidP="00362872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machine - наборная машина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INHERIT ** [ınʹherıt]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INHERITED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1) наследовать, унаследовать, получать в наследство</w:t>
      </w:r>
    </w:p>
    <w:p w:rsidR="004B4226" w:rsidRPr="008C3A6C" w:rsidRDefault="004B4226" w:rsidP="0036287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a fortune [land, property] - получить в наследство состояние [землю, имущество]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быть, являться наследником </w:t>
      </w:r>
    </w:p>
    <w:p w:rsidR="004B4226" w:rsidRPr="008C3A6C" w:rsidRDefault="004B4226" w:rsidP="0036287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son ~s from his father - сын является наследником отца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3) унаследовать, перенять (свойство, качество и т. п.) </w:t>
      </w:r>
    </w:p>
    <w:p w:rsidR="004B4226" w:rsidRPr="008C3A6C" w:rsidRDefault="004B4226" w:rsidP="0036287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a temperament [abilities] - унаследовать темперамент [способности] </w:t>
      </w:r>
    </w:p>
    <w:p w:rsidR="004B4226" w:rsidRPr="008C3A6C" w:rsidRDefault="004B4226" w:rsidP="00362872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he ~ed his father‘s strong constitution - он унаследовал от отца крепкое телосложение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HYSTERICAL ** {hı</w:t>
      </w:r>
      <w:r w:rsidRPr="008C3A6C">
        <w:rPr>
          <w:b/>
          <w:i/>
          <w:color w:val="FFFFFF" w:themeColor="background1"/>
        </w:rPr>
        <w:t>ʹ</w:t>
      </w:r>
      <w:r w:rsidRPr="008C3A6C">
        <w:rPr>
          <w:b/>
          <w:i/>
          <w:color w:val="FFFFFF" w:themeColor="background1"/>
          <w:lang w:val="en-US"/>
        </w:rPr>
        <w:t>sterık(ə)l} a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истерический, истеричный</w:t>
      </w:r>
    </w:p>
    <w:p w:rsidR="004B4226" w:rsidRPr="008C3A6C" w:rsidRDefault="004B4226" w:rsidP="00362872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weeping - истерический плач</w:t>
      </w:r>
    </w:p>
    <w:p w:rsidR="004B4226" w:rsidRPr="008C3A6C" w:rsidRDefault="004B4226" w:rsidP="00362872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girl - истеричная девочка, истеричка</w:t>
      </w:r>
    </w:p>
    <w:p w:rsidR="004B4226" w:rsidRPr="008C3A6C" w:rsidRDefault="004B4226" w:rsidP="00362872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fit - припадок истерики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SWEETHEART</w:t>
      </w:r>
      <w:r w:rsidRPr="008C3A6C">
        <w:rPr>
          <w:b/>
          <w:i/>
          <w:color w:val="FFFFFF" w:themeColor="background1"/>
        </w:rPr>
        <w:t xml:space="preserve"> ** {ʹ</w:t>
      </w:r>
      <w:r w:rsidRPr="008C3A6C">
        <w:rPr>
          <w:b/>
          <w:i/>
          <w:color w:val="FFFFFF" w:themeColor="background1"/>
          <w:lang w:val="en-US"/>
        </w:rPr>
        <w:t>swi</w:t>
      </w:r>
      <w:r w:rsidRPr="008C3A6C">
        <w:rPr>
          <w:b/>
          <w:i/>
          <w:color w:val="FFFFFF" w:themeColor="background1"/>
        </w:rPr>
        <w:t>:</w:t>
      </w:r>
      <w:r w:rsidRPr="008C3A6C">
        <w:rPr>
          <w:b/>
          <w:i/>
          <w:color w:val="FFFFFF" w:themeColor="background1"/>
          <w:lang w:val="en-US"/>
        </w:rPr>
        <w:t>th</w:t>
      </w:r>
      <w:r w:rsidRPr="008C3A6C">
        <w:rPr>
          <w:b/>
          <w:i/>
          <w:color w:val="FFFFFF" w:themeColor="background1"/>
        </w:rPr>
        <w:t>ɑ:</w:t>
      </w:r>
      <w:r w:rsidRPr="008C3A6C">
        <w:rPr>
          <w:b/>
          <w:i/>
          <w:color w:val="FFFFFF" w:themeColor="background1"/>
          <w:lang w:val="en-US"/>
        </w:rPr>
        <w:t>t</w:t>
      </w:r>
      <w:r w:rsidRPr="008C3A6C">
        <w:rPr>
          <w:b/>
          <w:i/>
          <w:color w:val="FFFFFF" w:themeColor="background1"/>
        </w:rPr>
        <w:t>}</w:t>
      </w:r>
      <w:r w:rsidRPr="008C3A6C">
        <w:rPr>
          <w:b/>
          <w:i/>
          <w:color w:val="FFFFFF" w:themeColor="background1"/>
          <w:lang w:val="en-US"/>
        </w:rPr>
        <w:t> n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 возлюбленный; возлюбленная</w:t>
      </w:r>
    </w:p>
    <w:p w:rsidR="004B4226" w:rsidRPr="008C3A6C" w:rsidRDefault="004B4226" w:rsidP="00362872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have been ~s since childhood - они влюблены друг в друга с детства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дорогой, дорогая, любимый; любимая (в обращении)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280DDA" w:rsidRDefault="004B4226" w:rsidP="00733FF6">
      <w:pPr>
        <w:jc w:val="center"/>
        <w:rPr>
          <w:b/>
          <w:i/>
          <w:color w:val="FFFF00"/>
          <w:u w:val="single"/>
        </w:rPr>
      </w:pPr>
      <w:r w:rsidRPr="00280DDA">
        <w:rPr>
          <w:b/>
          <w:i/>
          <w:color w:val="FFFF00"/>
          <w:u w:val="single"/>
          <w:lang w:val="en-US"/>
        </w:rPr>
        <w:t>SUMMARY</w:t>
      </w:r>
      <w:r w:rsidRPr="00280DDA">
        <w:rPr>
          <w:b/>
          <w:i/>
          <w:color w:val="FFFF00"/>
          <w:u w:val="single"/>
        </w:rPr>
        <w:t xml:space="preserve"> ** {ʹ</w:t>
      </w:r>
      <w:r w:rsidRPr="00280DDA">
        <w:rPr>
          <w:b/>
          <w:i/>
          <w:color w:val="FFFF00"/>
          <w:u w:val="single"/>
          <w:lang w:val="en-US"/>
        </w:rPr>
        <w:t>s</w:t>
      </w:r>
      <w:r w:rsidRPr="00280DDA">
        <w:rPr>
          <w:b/>
          <w:i/>
          <w:color w:val="FFFF00"/>
          <w:u w:val="single"/>
        </w:rPr>
        <w:t>ʌ</w:t>
      </w:r>
      <w:r w:rsidRPr="00280DDA">
        <w:rPr>
          <w:b/>
          <w:i/>
          <w:color w:val="FFFF00"/>
          <w:u w:val="single"/>
          <w:lang w:val="en-US"/>
        </w:rPr>
        <w:t>m</w:t>
      </w:r>
      <w:r w:rsidRPr="00280DDA">
        <w:rPr>
          <w:b/>
          <w:i/>
          <w:color w:val="FFFF00"/>
          <w:u w:val="single"/>
        </w:rPr>
        <w:t>(ə)</w:t>
      </w:r>
      <w:r w:rsidRPr="00280DDA">
        <w:rPr>
          <w:b/>
          <w:i/>
          <w:color w:val="FFFF00"/>
          <w:u w:val="single"/>
          <w:lang w:val="en-US"/>
        </w:rPr>
        <w:t>r</w:t>
      </w:r>
      <w:r w:rsidRPr="00280DDA">
        <w:rPr>
          <w:b/>
          <w:i/>
          <w:color w:val="FFFF00"/>
          <w:u w:val="single"/>
        </w:rPr>
        <w:t>ı}</w:t>
      </w: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280DDA">
        <w:rPr>
          <w:color w:val="FFFF00"/>
        </w:rPr>
        <w:t>СУЩ. 1. Резюме, конспект, краткое изложение, подвелдение итогов, выводы</w:t>
      </w:r>
      <w:r w:rsidRPr="00280DDA">
        <w:rPr>
          <w:color w:val="FF0000"/>
        </w:rPr>
        <w:t>, сводка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of invention - формула изобретения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INTERCHANGEABLY</w:t>
      </w:r>
      <w:r w:rsidRPr="008C3A6C">
        <w:rPr>
          <w:b/>
          <w:i/>
          <w:color w:val="FFFFFF" w:themeColor="background1"/>
          <w:u w:val="single"/>
        </w:rPr>
        <w:t xml:space="preserve"> **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{͵ı</w:t>
      </w:r>
      <w:r w:rsidRPr="008C3A6C">
        <w:rPr>
          <w:b/>
          <w:i/>
          <w:color w:val="FFFFFF" w:themeColor="background1"/>
          <w:u w:val="single"/>
          <w:lang w:val="en-US"/>
        </w:rPr>
        <w:t>nt</w:t>
      </w:r>
      <w:r w:rsidRPr="008C3A6C">
        <w:rPr>
          <w:b/>
          <w:i/>
          <w:color w:val="FFFFFF" w:themeColor="background1"/>
          <w:u w:val="single"/>
        </w:rPr>
        <w:t>əʹ</w:t>
      </w:r>
      <w:r w:rsidRPr="008C3A6C">
        <w:rPr>
          <w:b/>
          <w:i/>
          <w:color w:val="FFFFFF" w:themeColor="background1"/>
          <w:u w:val="single"/>
          <w:lang w:val="en-US"/>
        </w:rPr>
        <w:t>t</w:t>
      </w:r>
      <w:r w:rsidRPr="008C3A6C">
        <w:rPr>
          <w:b/>
          <w:i/>
          <w:color w:val="FFFFFF" w:themeColor="background1"/>
          <w:u w:val="single"/>
        </w:rPr>
        <w:t>ʃ</w:t>
      </w:r>
      <w:r w:rsidRPr="008C3A6C">
        <w:rPr>
          <w:b/>
          <w:i/>
          <w:color w:val="FFFFFF" w:themeColor="background1"/>
          <w:u w:val="single"/>
          <w:lang w:val="en-US"/>
        </w:rPr>
        <w:t>e</w:t>
      </w:r>
      <w:r w:rsidRPr="008C3A6C">
        <w:rPr>
          <w:b/>
          <w:i/>
          <w:color w:val="FFFFFF" w:themeColor="background1"/>
          <w:u w:val="single"/>
        </w:rPr>
        <w:t>ı</w:t>
      </w:r>
      <w:r w:rsidRPr="008C3A6C">
        <w:rPr>
          <w:b/>
          <w:i/>
          <w:color w:val="FFFFFF" w:themeColor="background1"/>
          <w:u w:val="single"/>
          <w:lang w:val="en-US"/>
        </w:rPr>
        <w:t>nd</w:t>
      </w:r>
      <w:r w:rsidRPr="008C3A6C">
        <w:rPr>
          <w:b/>
          <w:i/>
          <w:color w:val="FFFFFF" w:themeColor="background1"/>
          <w:u w:val="single"/>
        </w:rPr>
        <w:t>ʒə</w:t>
      </w:r>
      <w:r w:rsidRPr="008C3A6C">
        <w:rPr>
          <w:b/>
          <w:i/>
          <w:color w:val="FFFFFF" w:themeColor="background1"/>
          <w:u w:val="single"/>
          <w:lang w:val="en-US"/>
        </w:rPr>
        <w:t>bl</w:t>
      </w:r>
      <w:r w:rsidRPr="008C3A6C">
        <w:rPr>
          <w:b/>
          <w:i/>
          <w:color w:val="FFFFFF" w:themeColor="background1"/>
          <w:u w:val="single"/>
        </w:rPr>
        <w:t>ı}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НАР. 1. взаимозаменяемо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попеременно, поочерёдно, сменяя друг друга, заменяя друг друга,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 SAD THING IS THAT MANY DEVELOPERS HAVE USED DEVICE-WIDTH INTERCHANGEABLY WITH NORMAL </w:t>
      </w:r>
      <w:r w:rsidRPr="008C3A6C">
        <w:rPr>
          <w:i/>
          <w:color w:val="FFFFFF" w:themeColor="background1"/>
          <w:lang w:val="en-US"/>
        </w:rPr>
        <w:lastRenderedPageBreak/>
        <w:t>WIDTH QUERIES, LEADING TO MOBILE BROWSER MAKERS FOLLOWING SUIT TO MAKE SURE SITES WORK ON THEIR BROWSERS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SACK ** [sæk]</w:t>
      </w:r>
    </w:p>
    <w:p w:rsidR="004B4226" w:rsidRDefault="004B4226" w:rsidP="00733FF6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SACKED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sækt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4B4226" w:rsidRDefault="004B4226" w:rsidP="00733FF6">
      <w:pPr>
        <w:shd w:val="clear" w:color="auto" w:fill="000000" w:themeFill="text1"/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</w:pPr>
      <w:r w:rsidRPr="00360433"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360433"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a usually rectangular-shaped bag (as of paper, burlap, or canvas)</w:t>
      </w:r>
    </w:p>
    <w:p w:rsidR="004B4226" w:rsidRPr="00360433" w:rsidRDefault="004B4226" w:rsidP="00360433">
      <w:pPr>
        <w:rPr>
          <w:highlight w:val="blue"/>
          <w:lang w:val="en-US"/>
        </w:rPr>
      </w:pPr>
      <w:r w:rsidRPr="00360433">
        <w:rPr>
          <w:highlight w:val="blue"/>
          <w:lang w:val="en-US"/>
        </w:rPr>
        <w:t>a large bag made of strong cloth, paper, or plastic, used to store large amounts of something:</w:t>
      </w:r>
    </w:p>
    <w:p w:rsidR="004B4226" w:rsidRPr="00360433" w:rsidRDefault="004B4226" w:rsidP="00360433">
      <w:pPr>
        <w:rPr>
          <w:lang w:val="en-US"/>
        </w:rPr>
      </w:pPr>
      <w:r w:rsidRPr="00360433">
        <w:rPr>
          <w:highlight w:val="blue"/>
          <w:lang w:val="en-US"/>
        </w:rPr>
        <w:t>a paper or plastic bag used to carry things, especially things bought in a food shop:</w:t>
      </w:r>
    </w:p>
    <w:p w:rsidR="004B4226" w:rsidRPr="00823477" w:rsidRDefault="004B4226" w:rsidP="00733FF6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0F8B56" wp14:editId="57610BFA">
            <wp:extent cx="1901190" cy="1269365"/>
            <wp:effectExtent l="0" t="0" r="3810" b="6985"/>
            <wp:docPr id="2" name="Рисунок 2" descr="изображение s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77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155654" wp14:editId="6A9DAC8E">
            <wp:extent cx="1901190" cy="1239520"/>
            <wp:effectExtent l="0" t="0" r="3810" b="0"/>
            <wp:docPr id="3" name="Рисунок 3" descr="изображение s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s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23477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</w:rPr>
        <w:t>①</w:t>
      </w: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823477">
        <w:rPr>
          <w:b/>
          <w:i/>
          <w:color w:val="FFFFFF" w:themeColor="background1"/>
          <w:highlight w:val="black"/>
          <w:shd w:val="clear" w:color="auto" w:fill="FFFFFF"/>
        </w:rPr>
        <w:t>.</w:t>
      </w:r>
      <w:r w:rsidRPr="00823477">
        <w:rPr>
          <w:color w:val="FFFFFF" w:themeColor="background1"/>
          <w:highlight w:val="black"/>
          <w:shd w:val="clear" w:color="auto" w:fill="FFFFFF"/>
        </w:rPr>
        <w:t xml:space="preserve"> 1. </w:t>
      </w:r>
      <w:r w:rsidRPr="008C3A6C">
        <w:rPr>
          <w:color w:val="FFFFFF" w:themeColor="background1"/>
          <w:highlight w:val="black"/>
          <w:shd w:val="clear" w:color="auto" w:fill="FFFFFF"/>
        </w:rPr>
        <w:t>Мешок, мешочек, сумка, пакет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 куль, бурдюк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класть, ссыпать в мешок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color w:val="FFFFFF" w:themeColor="background1"/>
          <w:highlight w:val="black"/>
          <w:shd w:val="clear" w:color="auto" w:fill="FFFFFF"/>
        </w:rPr>
        <w:t> в куль, насыпать</w:t>
      </w:r>
    </w:p>
    <w:p w:rsidR="004B4226" w:rsidRPr="008C3A6C" w:rsidRDefault="004B4226" w:rsidP="0036287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potatoes - насыпать картофель в мешки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тк. sing</w:t>
      </w:r>
      <w:r w:rsidRPr="008C3A6C">
        <w:rPr>
          <w:color w:val="FFFFFF" w:themeColor="background1"/>
          <w:highlight w:val="black"/>
          <w:shd w:val="clear" w:color="auto" w:fill="FFFFFF"/>
        </w:rPr>
        <w:t> разграбление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захваченного города</w:t>
      </w:r>
      <w:r w:rsidRPr="008C3A6C">
        <w:rPr>
          <w:color w:val="FFFFFF" w:themeColor="background1"/>
          <w:highlight w:val="black"/>
          <w:shd w:val="clear" w:color="auto" w:fill="FFFFFF"/>
        </w:rPr>
        <w:t>), грабёж</w:t>
      </w:r>
    </w:p>
    <w:p w:rsidR="004B4226" w:rsidRPr="008C3A6C" w:rsidRDefault="004B4226" w:rsidP="0036287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put to the ~ - подвергать разграблению, грабить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грабить; разграбить, расхищать, воровать</w:t>
      </w:r>
    </w:p>
    <w:p w:rsidR="004B4226" w:rsidRPr="008C3A6C" w:rsidRDefault="004B4226" w:rsidP="0036287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the city - разграбить /разорить/ город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Fonts w:ascii="Cambria Math" w:hAnsi="Cambria Math" w:cs="Cambria Math"/>
          <w:color w:val="FFFFFF" w:themeColor="background1"/>
          <w:highlight w:val="black"/>
        </w:rPr>
        <w:t>③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b/>
          <w:i/>
          <w:color w:val="FFFFFF" w:themeColor="background1"/>
          <w:highlight w:val="black"/>
        </w:rPr>
        <w:t>разг.</w:t>
      </w:r>
      <w:r w:rsidRPr="008C3A6C">
        <w:rPr>
          <w:color w:val="FFFFFF" w:themeColor="background1"/>
          <w:highlight w:val="black"/>
        </w:rPr>
        <w:t xml:space="preserve"> Увольнение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Уволнять с работы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280DDA" w:rsidRDefault="004B4226" w:rsidP="00733FF6">
      <w:pPr>
        <w:jc w:val="center"/>
        <w:rPr>
          <w:b/>
          <w:color w:val="FFFF00"/>
        </w:rPr>
      </w:pPr>
      <w:r w:rsidRPr="00280DDA">
        <w:rPr>
          <w:b/>
          <w:color w:val="FFFF00"/>
        </w:rPr>
        <w:t>LUCKILY ** [ʹlʌkılı] adv</w:t>
      </w:r>
    </w:p>
    <w:p w:rsidR="004B4226" w:rsidRPr="00280DDA" w:rsidRDefault="004B4226" w:rsidP="00733FF6">
      <w:pPr>
        <w:rPr>
          <w:color w:val="FFFF00"/>
        </w:rPr>
      </w:pPr>
      <w:r w:rsidRPr="00280DDA">
        <w:rPr>
          <w:b/>
          <w:i/>
          <w:color w:val="FFFF00"/>
        </w:rPr>
        <w:t>НАР.</w:t>
      </w:r>
      <w:r w:rsidRPr="00280DDA">
        <w:rPr>
          <w:color w:val="FFFF00"/>
        </w:rPr>
        <w:t xml:space="preserve"> к счастью; по счастью, по счастливой случайности</w:t>
      </w:r>
    </w:p>
    <w:p w:rsidR="004B4226" w:rsidRPr="008C3A6C" w:rsidRDefault="004B4226" w:rsidP="0036287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280DDA">
        <w:rPr>
          <w:i/>
          <w:color w:val="FFFF00"/>
        </w:rPr>
        <w:t xml:space="preserve">~ for me </w:t>
      </w:r>
      <w:r w:rsidRPr="008C3A6C">
        <w:rPr>
          <w:i/>
          <w:color w:val="FFFFFF" w:themeColor="background1"/>
        </w:rPr>
        <w:t>I was wrong - к счастью для меня, я ошибся</w:t>
      </w:r>
    </w:p>
    <w:p w:rsidR="004B4226" w:rsidRPr="008C3A6C" w:rsidRDefault="004B4226" w:rsidP="0036287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I was out when he called - к счастью, меня не было дома, когда он заходил</w:t>
      </w:r>
    </w:p>
    <w:p w:rsidR="004B4226" w:rsidRPr="008C3A6C" w:rsidRDefault="004B4226" w:rsidP="00362872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most ~ for me he didn't see me - очень удачно для меня, что он меня не видел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360433" w:rsidRDefault="004B4226" w:rsidP="00733FF6">
      <w:pPr>
        <w:shd w:val="clear" w:color="auto" w:fill="000000" w:themeFill="text1"/>
        <w:jc w:val="center"/>
        <w:rPr>
          <w:b/>
          <w:i/>
          <w:color w:val="FFFF00"/>
          <w:highlight w:val="black"/>
          <w:u w:val="single"/>
        </w:rPr>
      </w:pPr>
      <w:r w:rsidRPr="00360433">
        <w:rPr>
          <w:b/>
          <w:i/>
          <w:color w:val="FFFF00"/>
          <w:highlight w:val="black"/>
          <w:u w:val="single"/>
          <w:bdr w:val="none" w:sz="0" w:space="0" w:color="auto" w:frame="1"/>
          <w:lang w:val="en-US"/>
        </w:rPr>
        <w:t>UNFOLD</w:t>
      </w:r>
      <w:r w:rsidRPr="00360433">
        <w:rPr>
          <w:b/>
          <w:i/>
          <w:color w:val="FFFF00"/>
          <w:highlight w:val="black"/>
          <w:u w:val="single"/>
          <w:bdr w:val="none" w:sz="0" w:space="0" w:color="auto" w:frame="1"/>
        </w:rPr>
        <w:t xml:space="preserve"> ** [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'ʌ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n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'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f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ə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uld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b/>
          <w:i/>
          <w:color w:val="FFFF00"/>
          <w:highlight w:val="black"/>
          <w:bdr w:val="none" w:sz="0" w:space="0" w:color="auto" w:frame="1"/>
          <w:lang w:eastAsia="ru-RU"/>
        </w:rPr>
      </w:pP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UNFOLDED</w:t>
      </w:r>
      <w:r w:rsidRPr="00360433">
        <w:rPr>
          <w:b/>
          <w:i/>
          <w:color w:val="FFFF00"/>
          <w:highlight w:val="black"/>
          <w:shd w:val="clear" w:color="auto" w:fill="FCFCFC"/>
        </w:rPr>
        <w:t xml:space="preserve"> [ʌ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n</w:t>
      </w:r>
      <w:r w:rsidRPr="00360433">
        <w:rPr>
          <w:b/>
          <w:i/>
          <w:color w:val="FFFF00"/>
          <w:highlight w:val="black"/>
          <w:shd w:val="clear" w:color="auto" w:fill="FCFCFC"/>
        </w:rPr>
        <w:t>ˈ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f</w:t>
      </w:r>
      <w:r w:rsidRPr="00360433">
        <w:rPr>
          <w:b/>
          <w:i/>
          <w:color w:val="FFFF00"/>
          <w:highlight w:val="black"/>
          <w:shd w:val="clear" w:color="auto" w:fill="FCFCFC"/>
        </w:rPr>
        <w:t>əʊ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ld</w:t>
      </w:r>
      <w:r w:rsidRPr="00360433">
        <w:rPr>
          <w:b/>
          <w:i/>
          <w:color w:val="FFFF00"/>
          <w:highlight w:val="black"/>
          <w:shd w:val="clear" w:color="auto" w:fill="FCFCFC"/>
        </w:rPr>
        <w:t>ɪ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360433">
        <w:rPr>
          <w:b/>
          <w:i/>
          <w:color w:val="FFFF00"/>
          <w:highlight w:val="black"/>
          <w:shd w:val="clear" w:color="auto" w:fill="FCFCFC"/>
        </w:rPr>
        <w:t>]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00"/>
          <w:highlight w:val="black"/>
          <w:lang w:eastAsia="ru-RU"/>
        </w:rPr>
      </w:pPr>
      <w:r w:rsidRPr="00360433">
        <w:rPr>
          <w:rFonts w:eastAsia="Times New Roman"/>
          <w:b/>
          <w:i/>
          <w:color w:val="FFFF00"/>
          <w:highlight w:val="black"/>
          <w:bdr w:val="none" w:sz="0" w:space="0" w:color="auto" w:frame="1"/>
          <w:lang w:eastAsia="ru-RU"/>
        </w:rPr>
        <w:t>ГЛАГ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. 1 развёртывать;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 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раскрывать</w:t>
      </w:r>
    </w:p>
    <w:p w:rsidR="004B4226" w:rsidRPr="00360433" w:rsidRDefault="004B4226" w:rsidP="00362872">
      <w:pPr>
        <w:pStyle w:val="a7"/>
        <w:numPr>
          <w:ilvl w:val="0"/>
          <w:numId w:val="32"/>
        </w:numPr>
        <w:shd w:val="clear" w:color="auto" w:fill="000000" w:themeFill="text1"/>
        <w:textAlignment w:val="baseline"/>
        <w:rPr>
          <w:rFonts w:eastAsia="Times New Roman"/>
          <w:i/>
          <w:color w:val="FFFF00"/>
          <w:highlight w:val="black"/>
          <w:lang w:eastAsia="ru-RU"/>
        </w:rPr>
      </w:pPr>
      <w:r w:rsidRPr="00360433">
        <w:rPr>
          <w:rFonts w:eastAsia="Times New Roman"/>
          <w:i/>
          <w:color w:val="FFFF00"/>
          <w:highlight w:val="black"/>
          <w:bdr w:val="none" w:sz="0" w:space="0" w:color="auto" w:frame="1"/>
          <w:lang w:eastAsia="ru-RU"/>
        </w:rPr>
        <w:t>to unfold a map — развернуть карту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00"/>
          <w:highlight w:val="black"/>
          <w:lang w:eastAsia="ru-RU"/>
        </w:rPr>
      </w:pP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2 развёртываться; раскрываться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 xml:space="preserve">(unfold before) постепенно появляться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перед (глазами)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As the mist cleared, a most beautiful view unfolded before their eyes.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Когда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туман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рассеялся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,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их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взорам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открылся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замечательный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вид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пускать (ростки)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распускаться (о почках)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5 раскрывать, открывать, обнаруживать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At a special meeting, the scientist unfolded his plan to the government committee.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особом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совещании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учёный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рассказал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правительственному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комитету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своём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плане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6 развиваться, раскрываться, обрастать подробностями</w:t>
      </w:r>
    </w:p>
    <w:p w:rsidR="004B4226" w:rsidRPr="008C3A6C" w:rsidRDefault="004B4226" w:rsidP="00362872">
      <w:pPr>
        <w:pStyle w:val="a7"/>
        <w:numPr>
          <w:ilvl w:val="0"/>
          <w:numId w:val="3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as the story unfolds — по мере развития сюжета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280DDA" w:rsidRDefault="004B4226" w:rsidP="00733FF6">
      <w:pPr>
        <w:jc w:val="center"/>
        <w:rPr>
          <w:b/>
          <w:color w:val="FFFF00"/>
          <w:highlight w:val="black"/>
          <w:shd w:val="clear" w:color="auto" w:fill="FFFFFF"/>
        </w:rPr>
      </w:pPr>
      <w:r w:rsidRPr="00280DDA">
        <w:rPr>
          <w:b/>
          <w:caps/>
          <w:color w:val="FFFF00"/>
          <w:highlight w:val="black"/>
          <w:shd w:val="clear" w:color="auto" w:fill="FFFFFF"/>
          <w:lang w:val="en-US"/>
        </w:rPr>
        <w:t>LISP</w:t>
      </w:r>
      <w:r w:rsidRPr="00280DDA">
        <w:rPr>
          <w:b/>
          <w:color w:val="FFFF00"/>
          <w:highlight w:val="black"/>
          <w:shd w:val="clear" w:color="auto" w:fill="FFFFFF"/>
        </w:rPr>
        <w:t xml:space="preserve"> ** [</w:t>
      </w:r>
      <w:r w:rsidRPr="00280DDA">
        <w:rPr>
          <w:b/>
          <w:color w:val="FFFF00"/>
          <w:highlight w:val="black"/>
          <w:shd w:val="clear" w:color="auto" w:fill="FFFFFF"/>
          <w:lang w:val="en-US"/>
        </w:rPr>
        <w:t>l</w:t>
      </w:r>
      <w:r w:rsidRPr="00280DDA">
        <w:rPr>
          <w:b/>
          <w:color w:val="FFFF00"/>
          <w:highlight w:val="black"/>
          <w:shd w:val="clear" w:color="auto" w:fill="FFFFFF"/>
        </w:rPr>
        <w:t>ı</w:t>
      </w:r>
      <w:r w:rsidRPr="00280DDA">
        <w:rPr>
          <w:b/>
          <w:color w:val="FFFF00"/>
          <w:highlight w:val="black"/>
          <w:shd w:val="clear" w:color="auto" w:fill="FFFFFF"/>
          <w:lang w:val="en-US"/>
        </w:rPr>
        <w:t>sp</w:t>
      </w:r>
      <w:r w:rsidRPr="00280DDA">
        <w:rPr>
          <w:b/>
          <w:color w:val="FFFF00"/>
          <w:highlight w:val="black"/>
          <w:shd w:val="clear" w:color="auto" w:fill="FFFFFF"/>
        </w:rPr>
        <w:t>]</w:t>
      </w:r>
    </w:p>
    <w:p w:rsidR="004B4226" w:rsidRDefault="004B4226" w:rsidP="00733FF6">
      <w:pPr>
        <w:rPr>
          <w:b/>
          <w:i/>
          <w:iCs/>
          <w:color w:val="FFFF00"/>
          <w:highlight w:val="black"/>
          <w:shd w:val="clear" w:color="auto" w:fill="FFFFFF"/>
        </w:rPr>
      </w:pPr>
      <w:r w:rsidRPr="00280DDA">
        <w:rPr>
          <w:b/>
          <w:i/>
          <w:iCs/>
          <w:color w:val="FFFF00"/>
          <w:highlight w:val="black"/>
          <w:shd w:val="clear" w:color="auto" w:fill="FFFFFF"/>
          <w:lang w:val="en-US"/>
        </w:rPr>
        <w:t>LISPED</w:t>
      </w:r>
      <w:r w:rsidRPr="00280DDA">
        <w:rPr>
          <w:b/>
          <w:i/>
          <w:iCs/>
          <w:color w:val="FFFF00"/>
          <w:highlight w:val="black"/>
          <w:shd w:val="clear" w:color="auto" w:fill="FFFFFF"/>
        </w:rPr>
        <w:t xml:space="preserve"> [</w:t>
      </w:r>
      <w:r w:rsidRPr="00280DDA">
        <w:rPr>
          <w:b/>
          <w:i/>
          <w:iCs/>
          <w:color w:val="FFFF00"/>
          <w:highlight w:val="black"/>
          <w:shd w:val="clear" w:color="auto" w:fill="FFFFFF"/>
          <w:lang w:val="en-US"/>
        </w:rPr>
        <w:t>lispt</w:t>
      </w:r>
      <w:r w:rsidRPr="00280DDA">
        <w:rPr>
          <w:b/>
          <w:i/>
          <w:iCs/>
          <w:color w:val="FFFF00"/>
          <w:highlight w:val="black"/>
          <w:shd w:val="clear" w:color="auto" w:fill="FFFFFF"/>
        </w:rPr>
        <w:t>]</w:t>
      </w:r>
    </w:p>
    <w:p w:rsidR="004B4226" w:rsidRPr="00360433" w:rsidRDefault="004B4226" w:rsidP="00360433">
      <w:pPr>
        <w:rPr>
          <w:highlight w:val="blue"/>
          <w:lang w:val="en-US"/>
        </w:rPr>
      </w:pPr>
      <w:r w:rsidRPr="00360433">
        <w:rPr>
          <w:highlight w:val="blue"/>
          <w:lang w:val="en-US"/>
        </w:rPr>
        <w:t>If someone speaks with a lisp, they pronounce "s" and "z" sounds like "th":</w:t>
      </w:r>
    </w:p>
    <w:p w:rsidR="004B4226" w:rsidRPr="00280DDA" w:rsidRDefault="004B4226" w:rsidP="00733FF6">
      <w:pPr>
        <w:rPr>
          <w:color w:val="FFFF00"/>
          <w:highlight w:val="black"/>
        </w:rPr>
      </w:pPr>
      <w:proofErr w:type="gramStart"/>
      <w:r w:rsidRPr="00280DDA">
        <w:rPr>
          <w:i/>
          <w:iCs/>
          <w:color w:val="FFFF00"/>
          <w:highlight w:val="black"/>
          <w:shd w:val="clear" w:color="auto" w:fill="FFFFFF"/>
          <w:lang w:val="en-US"/>
        </w:rPr>
        <w:t>n</w:t>
      </w:r>
      <w:proofErr w:type="gramEnd"/>
      <w:r w:rsidRPr="00280DDA">
        <w:rPr>
          <w:color w:val="FFFF00"/>
          <w:highlight w:val="black"/>
          <w:shd w:val="clear" w:color="auto" w:fill="FFFFFF"/>
          <w:lang w:val="en-US"/>
        </w:rPr>
        <w:t> </w:t>
      </w:r>
      <w:r w:rsidRPr="00280DDA">
        <w:rPr>
          <w:color w:val="FFFF00"/>
          <w:highlight w:val="black"/>
          <w:shd w:val="clear" w:color="auto" w:fill="FFFFFF"/>
        </w:rPr>
        <w:t>1. шепелявость</w:t>
      </w:r>
    </w:p>
    <w:p w:rsidR="004B4226" w:rsidRPr="00280DDA" w:rsidRDefault="004B4226" w:rsidP="00362872">
      <w:pPr>
        <w:pStyle w:val="a7"/>
        <w:numPr>
          <w:ilvl w:val="0"/>
          <w:numId w:val="36"/>
        </w:numPr>
        <w:rPr>
          <w:i/>
          <w:color w:val="FFFF00"/>
          <w:highlight w:val="black"/>
          <w:lang w:val="en-US"/>
        </w:rPr>
      </w:pPr>
      <w:r w:rsidRPr="00280DDA">
        <w:rPr>
          <w:i/>
          <w:color w:val="FFFF00"/>
          <w:highlight w:val="black"/>
          <w:shd w:val="clear" w:color="auto" w:fill="FFFFFF"/>
          <w:lang w:val="en-US"/>
        </w:rPr>
        <w:t xml:space="preserve">to have /to speak with/ a ~ - </w:t>
      </w:r>
      <w:r w:rsidRPr="00280DDA">
        <w:rPr>
          <w:i/>
          <w:color w:val="FFFF00"/>
          <w:highlight w:val="black"/>
          <w:shd w:val="clear" w:color="auto" w:fill="FFFFFF"/>
        </w:rPr>
        <w:t>шепелявить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1) шёпот, лепет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волн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шорох, шелест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шепелявить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лепетать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 детях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362872">
      <w:pPr>
        <w:pStyle w:val="a7"/>
        <w:numPr>
          <w:ilvl w:val="0"/>
          <w:numId w:val="36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The little girl lisped out her story. — Маленькая девочка, лепеча, рассказала, что с ней произошло.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3. сюсюкать</w:t>
      </w:r>
    </w:p>
    <w:p w:rsidR="004B4226" w:rsidRPr="00733FF6" w:rsidRDefault="004B4226" w:rsidP="004B4226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END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</w:rPr>
      </w:pPr>
    </w:p>
    <w:sectPr w:rsidR="004B4226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37F28"/>
    <w:multiLevelType w:val="hybridMultilevel"/>
    <w:tmpl w:val="D0DE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0E47E3"/>
    <w:multiLevelType w:val="hybridMultilevel"/>
    <w:tmpl w:val="E88A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FE375D"/>
    <w:multiLevelType w:val="hybridMultilevel"/>
    <w:tmpl w:val="492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0B47D2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90055D"/>
    <w:multiLevelType w:val="hybridMultilevel"/>
    <w:tmpl w:val="DB30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315D8C"/>
    <w:multiLevelType w:val="hybridMultilevel"/>
    <w:tmpl w:val="26A6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8"/>
  </w:num>
  <w:num w:numId="3">
    <w:abstractNumId w:val="57"/>
  </w:num>
  <w:num w:numId="4">
    <w:abstractNumId w:val="67"/>
  </w:num>
  <w:num w:numId="5">
    <w:abstractNumId w:val="87"/>
  </w:num>
  <w:num w:numId="6">
    <w:abstractNumId w:val="60"/>
  </w:num>
  <w:num w:numId="7">
    <w:abstractNumId w:val="36"/>
  </w:num>
  <w:num w:numId="8">
    <w:abstractNumId w:val="8"/>
  </w:num>
  <w:num w:numId="9">
    <w:abstractNumId w:val="87"/>
  </w:num>
  <w:num w:numId="10">
    <w:abstractNumId w:val="60"/>
  </w:num>
  <w:num w:numId="11">
    <w:abstractNumId w:val="33"/>
  </w:num>
  <w:num w:numId="12">
    <w:abstractNumId w:val="79"/>
  </w:num>
  <w:num w:numId="13">
    <w:abstractNumId w:val="49"/>
  </w:num>
  <w:num w:numId="14">
    <w:abstractNumId w:val="60"/>
  </w:num>
  <w:num w:numId="15">
    <w:abstractNumId w:val="87"/>
  </w:num>
  <w:num w:numId="16">
    <w:abstractNumId w:val="41"/>
  </w:num>
  <w:num w:numId="17">
    <w:abstractNumId w:val="19"/>
  </w:num>
  <w:num w:numId="18">
    <w:abstractNumId w:val="73"/>
  </w:num>
  <w:num w:numId="19">
    <w:abstractNumId w:val="71"/>
  </w:num>
  <w:num w:numId="20">
    <w:abstractNumId w:val="36"/>
  </w:num>
  <w:num w:numId="21">
    <w:abstractNumId w:val="49"/>
  </w:num>
  <w:num w:numId="22">
    <w:abstractNumId w:val="22"/>
  </w:num>
  <w:num w:numId="23">
    <w:abstractNumId w:val="28"/>
  </w:num>
  <w:num w:numId="24">
    <w:abstractNumId w:val="80"/>
  </w:num>
  <w:num w:numId="25">
    <w:abstractNumId w:val="86"/>
  </w:num>
  <w:num w:numId="26">
    <w:abstractNumId w:val="47"/>
  </w:num>
  <w:num w:numId="27">
    <w:abstractNumId w:val="24"/>
  </w:num>
  <w:num w:numId="28">
    <w:abstractNumId w:val="40"/>
  </w:num>
  <w:num w:numId="29">
    <w:abstractNumId w:val="29"/>
  </w:num>
  <w:num w:numId="30">
    <w:abstractNumId w:val="49"/>
  </w:num>
  <w:num w:numId="31">
    <w:abstractNumId w:val="4"/>
  </w:num>
  <w:num w:numId="32">
    <w:abstractNumId w:val="63"/>
  </w:num>
  <w:num w:numId="33">
    <w:abstractNumId w:val="2"/>
  </w:num>
  <w:num w:numId="34">
    <w:abstractNumId w:val="34"/>
  </w:num>
  <w:num w:numId="35">
    <w:abstractNumId w:val="87"/>
  </w:num>
  <w:num w:numId="36">
    <w:abstractNumId w:val="68"/>
  </w:num>
  <w:num w:numId="37">
    <w:abstractNumId w:val="60"/>
  </w:num>
  <w:num w:numId="38">
    <w:abstractNumId w:val="58"/>
  </w:num>
  <w:num w:numId="39">
    <w:abstractNumId w:val="46"/>
  </w:num>
  <w:num w:numId="40">
    <w:abstractNumId w:val="15"/>
  </w:num>
  <w:num w:numId="41">
    <w:abstractNumId w:val="72"/>
  </w:num>
  <w:num w:numId="42">
    <w:abstractNumId w:val="20"/>
  </w:num>
  <w:num w:numId="43">
    <w:abstractNumId w:val="53"/>
  </w:num>
  <w:num w:numId="44">
    <w:abstractNumId w:val="82"/>
  </w:num>
  <w:num w:numId="45">
    <w:abstractNumId w:val="6"/>
  </w:num>
  <w:num w:numId="46">
    <w:abstractNumId w:val="18"/>
  </w:num>
  <w:num w:numId="47">
    <w:abstractNumId w:val="13"/>
  </w:num>
  <w:num w:numId="48">
    <w:abstractNumId w:val="17"/>
  </w:num>
  <w:num w:numId="49">
    <w:abstractNumId w:val="83"/>
  </w:num>
  <w:num w:numId="50">
    <w:abstractNumId w:val="4"/>
  </w:num>
  <w:num w:numId="51">
    <w:abstractNumId w:val="87"/>
  </w:num>
  <w:num w:numId="52">
    <w:abstractNumId w:val="79"/>
  </w:num>
  <w:num w:numId="53">
    <w:abstractNumId w:val="81"/>
  </w:num>
  <w:num w:numId="54">
    <w:abstractNumId w:val="85"/>
  </w:num>
  <w:num w:numId="55">
    <w:abstractNumId w:val="9"/>
  </w:num>
  <w:num w:numId="56">
    <w:abstractNumId w:val="56"/>
  </w:num>
  <w:num w:numId="57">
    <w:abstractNumId w:val="27"/>
  </w:num>
  <w:num w:numId="58">
    <w:abstractNumId w:val="5"/>
  </w:num>
  <w:num w:numId="59">
    <w:abstractNumId w:val="84"/>
  </w:num>
  <w:num w:numId="60">
    <w:abstractNumId w:val="12"/>
  </w:num>
  <w:num w:numId="61">
    <w:abstractNumId w:val="52"/>
  </w:num>
  <w:num w:numId="62">
    <w:abstractNumId w:val="35"/>
  </w:num>
  <w:num w:numId="63">
    <w:abstractNumId w:val="11"/>
  </w:num>
  <w:num w:numId="64">
    <w:abstractNumId w:val="31"/>
  </w:num>
  <w:num w:numId="65">
    <w:abstractNumId w:val="30"/>
  </w:num>
  <w:num w:numId="66">
    <w:abstractNumId w:val="51"/>
  </w:num>
  <w:num w:numId="67">
    <w:abstractNumId w:val="76"/>
  </w:num>
  <w:num w:numId="68">
    <w:abstractNumId w:val="25"/>
  </w:num>
  <w:num w:numId="69">
    <w:abstractNumId w:val="10"/>
  </w:num>
  <w:num w:numId="70">
    <w:abstractNumId w:val="39"/>
  </w:num>
  <w:num w:numId="71">
    <w:abstractNumId w:val="69"/>
  </w:num>
  <w:num w:numId="72">
    <w:abstractNumId w:val="87"/>
  </w:num>
  <w:num w:numId="73">
    <w:abstractNumId w:val="44"/>
  </w:num>
  <w:num w:numId="74">
    <w:abstractNumId w:val="43"/>
  </w:num>
  <w:num w:numId="75">
    <w:abstractNumId w:val="77"/>
  </w:num>
  <w:num w:numId="76">
    <w:abstractNumId w:val="16"/>
  </w:num>
  <w:num w:numId="77">
    <w:abstractNumId w:val="0"/>
  </w:num>
  <w:num w:numId="78">
    <w:abstractNumId w:val="37"/>
  </w:num>
  <w:num w:numId="79">
    <w:abstractNumId w:val="66"/>
  </w:num>
  <w:num w:numId="80">
    <w:abstractNumId w:val="3"/>
  </w:num>
  <w:num w:numId="81">
    <w:abstractNumId w:val="65"/>
  </w:num>
  <w:num w:numId="82">
    <w:abstractNumId w:val="23"/>
  </w:num>
  <w:num w:numId="83">
    <w:abstractNumId w:val="32"/>
  </w:num>
  <w:num w:numId="84">
    <w:abstractNumId w:val="4"/>
  </w:num>
  <w:num w:numId="85">
    <w:abstractNumId w:val="78"/>
  </w:num>
  <w:num w:numId="86">
    <w:abstractNumId w:val="33"/>
  </w:num>
  <w:num w:numId="87">
    <w:abstractNumId w:val="42"/>
  </w:num>
  <w:num w:numId="88">
    <w:abstractNumId w:val="14"/>
  </w:num>
  <w:num w:numId="89">
    <w:abstractNumId w:val="50"/>
  </w:num>
  <w:num w:numId="90">
    <w:abstractNumId w:val="78"/>
  </w:num>
  <w:num w:numId="91">
    <w:abstractNumId w:val="78"/>
  </w:num>
  <w:num w:numId="92">
    <w:abstractNumId w:val="7"/>
  </w:num>
  <w:num w:numId="93">
    <w:abstractNumId w:val="48"/>
  </w:num>
  <w:num w:numId="94">
    <w:abstractNumId w:val="26"/>
  </w:num>
  <w:num w:numId="95">
    <w:abstractNumId w:val="21"/>
  </w:num>
  <w:num w:numId="96">
    <w:abstractNumId w:val="42"/>
  </w:num>
  <w:num w:numId="97">
    <w:abstractNumId w:val="61"/>
  </w:num>
  <w:num w:numId="98">
    <w:abstractNumId w:val="64"/>
  </w:num>
  <w:num w:numId="99">
    <w:abstractNumId w:val="70"/>
  </w:num>
  <w:num w:numId="100">
    <w:abstractNumId w:val="59"/>
  </w:num>
  <w:num w:numId="101">
    <w:abstractNumId w:val="54"/>
  </w:num>
  <w:num w:numId="102">
    <w:abstractNumId w:val="1"/>
  </w:num>
  <w:num w:numId="103">
    <w:abstractNumId w:val="66"/>
  </w:num>
  <w:num w:numId="104">
    <w:abstractNumId w:val="56"/>
  </w:num>
  <w:num w:numId="105">
    <w:abstractNumId w:val="7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74"/>
  </w:num>
  <w:num w:numId="107">
    <w:abstractNumId w:val="55"/>
  </w:num>
  <w:num w:numId="108">
    <w:abstractNumId w:val="62"/>
  </w:num>
  <w:num w:numId="109">
    <w:abstractNumId w:val="66"/>
  </w:num>
  <w:num w:numId="110">
    <w:abstractNumId w:val="7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42"/>
  </w:num>
  <w:num w:numId="112">
    <w:abstractNumId w:val="49"/>
  </w:num>
  <w:num w:numId="113">
    <w:abstractNumId w:val="60"/>
  </w:num>
  <w:num w:numId="114">
    <w:abstractNumId w:val="38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4B7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3B96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0DDA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0433"/>
    <w:rsid w:val="00361503"/>
    <w:rsid w:val="00361B39"/>
    <w:rsid w:val="00361CF5"/>
    <w:rsid w:val="00362872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2952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226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76B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B8C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3FF6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477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9A3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267C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37BB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5368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531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273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21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C79FA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15DCC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729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5AF7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C7D1D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47F0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6B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  <w:style w:type="character" w:customStyle="1" w:styleId="eg">
    <w:name w:val="eg"/>
    <w:basedOn w:val="a0"/>
    <w:rsid w:val="009337BB"/>
  </w:style>
  <w:style w:type="character" w:customStyle="1" w:styleId="hw">
    <w:name w:val="hw"/>
    <w:basedOn w:val="a0"/>
    <w:rsid w:val="00FC7D1D"/>
  </w:style>
  <w:style w:type="character" w:customStyle="1" w:styleId="pos">
    <w:name w:val="pos"/>
    <w:basedOn w:val="a0"/>
    <w:rsid w:val="00FC7D1D"/>
  </w:style>
  <w:style w:type="character" w:customStyle="1" w:styleId="gram">
    <w:name w:val="gram"/>
    <w:basedOn w:val="a0"/>
    <w:rsid w:val="00FC7D1D"/>
  </w:style>
  <w:style w:type="character" w:customStyle="1" w:styleId="gc">
    <w:name w:val="gc"/>
    <w:basedOn w:val="a0"/>
    <w:rsid w:val="00FC7D1D"/>
  </w:style>
  <w:style w:type="character" w:customStyle="1" w:styleId="lab">
    <w:name w:val="lab"/>
    <w:basedOn w:val="a0"/>
    <w:rsid w:val="00FC7D1D"/>
  </w:style>
  <w:style w:type="character" w:customStyle="1" w:styleId="region">
    <w:name w:val="region"/>
    <w:basedOn w:val="a0"/>
    <w:rsid w:val="00FC7D1D"/>
  </w:style>
  <w:style w:type="character" w:customStyle="1" w:styleId="daud">
    <w:name w:val="daud"/>
    <w:basedOn w:val="a0"/>
    <w:rsid w:val="00FC7D1D"/>
  </w:style>
  <w:style w:type="character" w:customStyle="1" w:styleId="pron">
    <w:name w:val="pron"/>
    <w:basedOn w:val="a0"/>
    <w:rsid w:val="00FC7D1D"/>
  </w:style>
  <w:style w:type="character" w:customStyle="1" w:styleId="ipa">
    <w:name w:val="ipa"/>
    <w:basedOn w:val="a0"/>
    <w:rsid w:val="00FC7D1D"/>
  </w:style>
  <w:style w:type="character" w:customStyle="1" w:styleId="sp">
    <w:name w:val="sp"/>
    <w:basedOn w:val="a0"/>
    <w:rsid w:val="00FC7D1D"/>
  </w:style>
  <w:style w:type="character" w:customStyle="1" w:styleId="var">
    <w:name w:val="var"/>
    <w:basedOn w:val="a0"/>
    <w:rsid w:val="00FC7D1D"/>
  </w:style>
  <w:style w:type="character" w:customStyle="1" w:styleId="v">
    <w:name w:val="v"/>
    <w:basedOn w:val="a0"/>
    <w:rsid w:val="00FC7D1D"/>
  </w:style>
  <w:style w:type="character" w:customStyle="1" w:styleId="x">
    <w:name w:val="x"/>
    <w:basedOn w:val="a0"/>
    <w:rsid w:val="00FC7D1D"/>
  </w:style>
  <w:style w:type="character" w:customStyle="1" w:styleId="x-h">
    <w:name w:val="x-h"/>
    <w:basedOn w:val="a0"/>
    <w:rsid w:val="00FC7D1D"/>
  </w:style>
  <w:style w:type="character" w:customStyle="1" w:styleId="x-lab">
    <w:name w:val="x-lab"/>
    <w:basedOn w:val="a0"/>
    <w:rsid w:val="00FC7D1D"/>
  </w:style>
  <w:style w:type="character" w:customStyle="1" w:styleId="dttext">
    <w:name w:val="dttext"/>
    <w:basedOn w:val="a0"/>
    <w:rsid w:val="00F45AF7"/>
  </w:style>
  <w:style w:type="character" w:customStyle="1" w:styleId="text-uppercase">
    <w:name w:val="text-uppercase"/>
    <w:basedOn w:val="a0"/>
    <w:rsid w:val="00F45AF7"/>
  </w:style>
  <w:style w:type="character" w:customStyle="1" w:styleId="sdsense">
    <w:name w:val="sdsense"/>
    <w:basedOn w:val="a0"/>
    <w:rsid w:val="00F45AF7"/>
  </w:style>
  <w:style w:type="character" w:customStyle="1" w:styleId="sd">
    <w:name w:val="sd"/>
    <w:basedOn w:val="a0"/>
    <w:rsid w:val="00F45AF7"/>
  </w:style>
  <w:style w:type="character" w:customStyle="1" w:styleId="nondv-xref">
    <w:name w:val="nondv-xref"/>
    <w:basedOn w:val="a0"/>
    <w:rsid w:val="00E8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7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260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76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6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412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5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99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97468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57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merriam-webster.com/dictionary/ad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C573-F852-44BF-A2CE-21E71EBA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68</Pages>
  <Words>11048</Words>
  <Characters>62980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16</cp:revision>
  <dcterms:created xsi:type="dcterms:W3CDTF">2021-08-10T10:04:00Z</dcterms:created>
  <dcterms:modified xsi:type="dcterms:W3CDTF">2022-03-29T10:46:00Z</dcterms:modified>
</cp:coreProperties>
</file>