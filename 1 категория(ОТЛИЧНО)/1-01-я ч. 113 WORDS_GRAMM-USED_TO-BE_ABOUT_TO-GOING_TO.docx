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615EA" w:rsidRPr="009615EA" w:rsidRDefault="009615EA" w:rsidP="009615EA">
      <w:pPr>
        <w:pStyle w:val="1"/>
        <w:jc w:val="center"/>
        <w:rPr>
          <w:rFonts w:ascii="Arial" w:hAnsi="Arial" w:cs="Arial"/>
          <w:sz w:val="36"/>
          <w:szCs w:val="36"/>
          <w:highlight w:val="red"/>
          <w:lang w:val="en-US"/>
        </w:rPr>
      </w:pPr>
      <w:r w:rsidRPr="009615EA">
        <w:rPr>
          <w:rFonts w:ascii="Arial" w:hAnsi="Arial" w:cs="Arial"/>
          <w:sz w:val="36"/>
          <w:szCs w:val="36"/>
          <w:highlight w:val="red"/>
          <w:lang w:val="en-US"/>
        </w:rPr>
        <w:t>USED TO [juːzd tuː]</w:t>
      </w:r>
    </w:p>
    <w:p w:rsidR="009615EA" w:rsidRPr="009615EA" w:rsidRDefault="009615EA" w:rsidP="009615EA">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rPr>
        <w:t>ПОДЛЕЖАЩЕЕ</w:t>
      </w:r>
      <w:r w:rsidRPr="009615EA">
        <w:rPr>
          <w:rFonts w:ascii="Arial" w:hAnsi="Arial" w:cs="Arial"/>
          <w:b/>
          <w:i/>
          <w:color w:val="FFFFFF" w:themeColor="background1"/>
          <w:sz w:val="36"/>
          <w:szCs w:val="36"/>
          <w:lang w:val="en-US"/>
        </w:rPr>
        <w:t xml:space="preserve"> +USED TO DO SOMETHING.</w:t>
      </w:r>
    </w:p>
    <w:p w:rsidR="009615EA" w:rsidRPr="003F7260" w:rsidRDefault="009615EA" w:rsidP="009615EA">
      <w:pPr>
        <w:spacing w:after="0" w:line="240" w:lineRule="auto"/>
        <w:jc w:val="center"/>
        <w:rPr>
          <w:rFonts w:ascii="Arial" w:hAnsi="Arial" w:cs="Arial"/>
          <w:b/>
          <w:i/>
          <w:color w:val="FFFFFF" w:themeColor="background1"/>
          <w:sz w:val="36"/>
          <w:szCs w:val="36"/>
          <w:lang w:val="en-US"/>
        </w:rPr>
      </w:pPr>
    </w:p>
    <w:p w:rsidR="009615EA" w:rsidRPr="009615EA" w:rsidRDefault="009615EA" w:rsidP="009615EA">
      <w:pPr>
        <w:spacing w:after="0" w:line="240" w:lineRule="auto"/>
        <w:rPr>
          <w:rFonts w:ascii="Arial" w:hAnsi="Arial" w:cs="Arial"/>
          <w:color w:val="FF0000"/>
          <w:sz w:val="36"/>
          <w:szCs w:val="36"/>
        </w:rPr>
      </w:pPr>
      <w:r w:rsidRPr="009615EA">
        <w:rPr>
          <w:rFonts w:ascii="Arial" w:hAnsi="Arial" w:cs="Arial"/>
          <w:color w:val="FFFFFF" w:themeColor="background1"/>
          <w:sz w:val="36"/>
          <w:szCs w:val="36"/>
        </w:rPr>
        <w:t xml:space="preserve">Где вместо I может быть любое другое подлежащее: he, she, they, Boris, my friend и т. д., а вместо to do – любое действие, выраженное глаголом в начальной форме (инфинитивом), в том числе вместо to do может использоваться глагол to be(быть). </w:t>
      </w:r>
      <w:r w:rsidRPr="009615EA">
        <w:rPr>
          <w:rFonts w:ascii="Arial" w:hAnsi="Arial" w:cs="Arial"/>
          <w:color w:val="FF0000"/>
          <w:sz w:val="36"/>
          <w:szCs w:val="36"/>
        </w:rPr>
        <w:t>Оборот употребляется только в прошедшем времени.</w:t>
      </w:r>
    </w:p>
    <w:p w:rsidR="009615EA" w:rsidRPr="009615EA" w:rsidRDefault="009615EA" w:rsidP="009615EA">
      <w:pPr>
        <w:spacing w:after="0" w:line="240" w:lineRule="auto"/>
        <w:jc w:val="center"/>
        <w:rPr>
          <w:rFonts w:ascii="Arial" w:hAnsi="Arial" w:cs="Arial"/>
          <w:b/>
          <w:i/>
          <w:color w:val="00B050"/>
          <w:sz w:val="36"/>
          <w:szCs w:val="36"/>
        </w:rPr>
      </w:pPr>
      <w:r w:rsidRPr="009615EA">
        <w:rPr>
          <w:rFonts w:ascii="Arial" w:hAnsi="Arial" w:cs="Arial"/>
          <w:b/>
          <w:i/>
          <w:color w:val="00B050"/>
          <w:sz w:val="36"/>
          <w:szCs w:val="36"/>
        </w:rPr>
        <w:t>ОБОРОТ USED TO ИСПОЛЬЗУЕТСЯ В ДВУХ СЛУЧАЯХ.</w:t>
      </w:r>
    </w:p>
    <w:p w:rsidR="009615EA" w:rsidRPr="009615EA" w:rsidRDefault="009615EA" w:rsidP="009615EA">
      <w:pPr>
        <w:spacing w:after="0" w:line="240" w:lineRule="auto"/>
        <w:rPr>
          <w:rFonts w:ascii="Arial" w:hAnsi="Arial" w:cs="Arial"/>
          <w:b/>
          <w:i/>
          <w:color w:val="FFFFFF" w:themeColor="background1"/>
          <w:sz w:val="36"/>
          <w:szCs w:val="36"/>
        </w:rPr>
      </w:pPr>
      <w:r w:rsidRPr="009615EA">
        <w:rPr>
          <w:rFonts w:ascii="Arial" w:hAnsi="Arial" w:cs="Arial"/>
          <w:color w:val="FFFFFF" w:themeColor="background1"/>
          <w:sz w:val="36"/>
          <w:szCs w:val="36"/>
        </w:rPr>
        <w:t>1</w:t>
      </w:r>
      <w:r w:rsidRPr="009615EA">
        <w:rPr>
          <w:rFonts w:ascii="Arial" w:hAnsi="Arial" w:cs="Arial"/>
          <w:b/>
          <w:i/>
          <w:color w:val="FFFFFF" w:themeColor="background1"/>
          <w:sz w:val="36"/>
          <w:szCs w:val="36"/>
        </w:rPr>
        <w:t>. ДЕЙСТВИЕ ПРОИСХОДИЛО КАКОЕ-ТО ВРЕМЯ В ПРОШЛОМ, НО СЕЙЧАС УЖЕ НЕ ПРОИСХОДИТ</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Обратите внимание, период времени при этом очерчен неточно (earlier, when I was young, years ago и т. д.)</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used to smoke a lot but now I don’t.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курил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теперь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курю</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Martin used to gamble when he was younger. – </w:t>
      </w:r>
      <w:r w:rsidRPr="009615EA">
        <w:rPr>
          <w:rFonts w:ascii="Arial" w:hAnsi="Arial" w:cs="Arial"/>
          <w:i/>
          <w:color w:val="FFFFFF" w:themeColor="background1"/>
          <w:sz w:val="36"/>
          <w:szCs w:val="36"/>
        </w:rPr>
        <w:t>Мартин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играл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азартные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игры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когда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моложе</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Много курил – это действие, происходившее длительное время в прошлом, причем период времени не очерчен конкретно. Сейчас это действие уже не происходит (“теперь не курю”).</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Играл в азартные игры – тоже действие, относящееся к прошлому. Временной период имеет размытые рамки (“when he was younger”). В этом примере напрямую не указано, что Мартин больше не играет, но собеседнику это понятно и без уточнения, т.к. это подразумевает сам оборот used to.</w:t>
      </w:r>
    </w:p>
    <w:p w:rsidR="009615EA" w:rsidRPr="00F553F0" w:rsidRDefault="009615EA" w:rsidP="009615EA">
      <w:pPr>
        <w:spacing w:after="0" w:line="240" w:lineRule="auto"/>
        <w:rPr>
          <w:rFonts w:ascii="Arial" w:hAnsi="Arial" w:cs="Arial"/>
          <w:color w:val="00B0F0"/>
          <w:sz w:val="36"/>
          <w:szCs w:val="36"/>
        </w:rPr>
      </w:pPr>
      <w:r w:rsidRPr="00F553F0">
        <w:rPr>
          <w:rFonts w:ascii="Arial" w:hAnsi="Arial" w:cs="Arial"/>
          <w:color w:val="00B0F0"/>
          <w:sz w:val="36"/>
          <w:szCs w:val="36"/>
        </w:rPr>
        <w:t>Очень часто употребляется шаблон типа I used to be, то есть в качестве глагола в этой схеме используется глагол “быть”.</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You used to be smarter. – </w:t>
      </w:r>
      <w:r w:rsidRPr="009615EA">
        <w:rPr>
          <w:rFonts w:ascii="Arial" w:hAnsi="Arial" w:cs="Arial"/>
          <w:i/>
          <w:color w:val="FFFFFF" w:themeColor="background1"/>
          <w:sz w:val="36"/>
          <w:szCs w:val="36"/>
        </w:rPr>
        <w:t>Ты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умнее</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There used to be a farm here but now there is a mall. – </w:t>
      </w:r>
      <w:r w:rsidRPr="009615EA">
        <w:rPr>
          <w:rFonts w:ascii="Arial" w:hAnsi="Arial" w:cs="Arial"/>
          <w:i/>
          <w:color w:val="FFFFFF" w:themeColor="background1"/>
          <w:sz w:val="36"/>
          <w:szCs w:val="36"/>
        </w:rPr>
        <w:t>Здесь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ферма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сейчас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здесь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торговый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центр</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used to be an adventurer like you then I took an arrow in the knee.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тоже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искателем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приключений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как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затем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меня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ранили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стрелой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колено</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2. </w:t>
      </w:r>
      <w:r w:rsidRPr="009615EA">
        <w:rPr>
          <w:rFonts w:ascii="Arial" w:hAnsi="Arial" w:cs="Arial"/>
          <w:b/>
          <w:i/>
          <w:color w:val="FFFFFF" w:themeColor="background1"/>
          <w:sz w:val="36"/>
          <w:szCs w:val="36"/>
        </w:rPr>
        <w:t>ДЕЙСТВИЕ В ПРОШЛОМ ЯВЛЯЛОСЬ ОБЫЧНЫМ, ПОВТОРЯЮЩИМСЯ</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In my childhood I used to read fairy tales. –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детстве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читал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сказки</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Имеется в виду: имел обыкновение, привычку читать сказки, читал их время от времени.</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When Elvis sang, he used to take off his scarf and give it to girls in the audience. – </w:t>
      </w:r>
      <w:r w:rsidRPr="009615EA">
        <w:rPr>
          <w:rFonts w:ascii="Arial" w:hAnsi="Arial" w:cs="Arial"/>
          <w:i/>
          <w:color w:val="FFFFFF" w:themeColor="background1"/>
          <w:sz w:val="36"/>
          <w:szCs w:val="36"/>
        </w:rPr>
        <w:t>Когда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Элвис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пел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снимал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свой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шарф</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отдавал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девушкам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зрительного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зала</w:t>
      </w:r>
      <w:r w:rsidRPr="009615EA">
        <w:rPr>
          <w:rFonts w:ascii="Arial" w:hAnsi="Arial" w:cs="Arial"/>
          <w:i/>
          <w:color w:val="FFFFFF" w:themeColor="background1"/>
          <w:sz w:val="36"/>
          <w:szCs w:val="36"/>
          <w:lang w:val="en-US"/>
        </w:rPr>
        <w:t>.</w:t>
      </w:r>
    </w:p>
    <w:p w:rsid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Имеется в виду, что у Элвиса было такое обыкновение, он часто так делал.</w:t>
      </w:r>
    </w:p>
    <w:p w:rsidR="001B5A1E" w:rsidRPr="003F7260" w:rsidRDefault="001B5A1E" w:rsidP="001B5A1E">
      <w:pPr>
        <w:spacing w:after="0" w:line="240" w:lineRule="auto"/>
        <w:jc w:val="center"/>
        <w:rPr>
          <w:rFonts w:ascii="Arial" w:hAnsi="Arial" w:cs="Arial"/>
          <w:b/>
          <w:i/>
          <w:color w:val="00B050"/>
          <w:sz w:val="36"/>
          <w:szCs w:val="36"/>
        </w:rPr>
      </w:pPr>
      <w:r w:rsidRPr="001B5A1E">
        <w:rPr>
          <w:rFonts w:ascii="Arial" w:hAnsi="Arial" w:cs="Arial"/>
          <w:b/>
          <w:i/>
          <w:color w:val="00B050"/>
          <w:sz w:val="36"/>
          <w:szCs w:val="36"/>
          <w:lang w:val="en-US"/>
        </w:rPr>
        <w:t>WOULD</w:t>
      </w:r>
      <w:r w:rsidRPr="003F7260">
        <w:rPr>
          <w:rFonts w:ascii="Arial" w:hAnsi="Arial" w:cs="Arial"/>
          <w:b/>
          <w:i/>
          <w:color w:val="00B050"/>
          <w:sz w:val="36"/>
          <w:szCs w:val="36"/>
        </w:rPr>
        <w:t xml:space="preserve"> </w:t>
      </w:r>
      <w:r w:rsidRPr="001B5A1E">
        <w:rPr>
          <w:rFonts w:ascii="Arial" w:hAnsi="Arial" w:cs="Arial"/>
          <w:b/>
          <w:i/>
          <w:color w:val="00B050"/>
          <w:sz w:val="36"/>
          <w:szCs w:val="36"/>
        </w:rPr>
        <w:t xml:space="preserve">аналог </w:t>
      </w:r>
      <w:r w:rsidRPr="001B5A1E">
        <w:rPr>
          <w:rFonts w:ascii="Arial" w:hAnsi="Arial" w:cs="Arial"/>
          <w:b/>
          <w:i/>
          <w:color w:val="00B050"/>
          <w:sz w:val="36"/>
          <w:szCs w:val="36"/>
          <w:lang w:val="en-US"/>
        </w:rPr>
        <w:t>USED</w:t>
      </w:r>
      <w:r w:rsidRPr="003F7260">
        <w:rPr>
          <w:rFonts w:ascii="Arial" w:hAnsi="Arial" w:cs="Arial"/>
          <w:b/>
          <w:i/>
          <w:color w:val="00B050"/>
          <w:sz w:val="36"/>
          <w:szCs w:val="36"/>
        </w:rPr>
        <w:t xml:space="preserve"> </w:t>
      </w:r>
      <w:r w:rsidRPr="001B5A1E">
        <w:rPr>
          <w:rFonts w:ascii="Arial" w:hAnsi="Arial" w:cs="Arial"/>
          <w:b/>
          <w:i/>
          <w:color w:val="00B050"/>
          <w:sz w:val="36"/>
          <w:szCs w:val="36"/>
          <w:lang w:val="en-US"/>
        </w:rPr>
        <w:t>TO</w:t>
      </w:r>
    </w:p>
    <w:p w:rsidR="009615EA" w:rsidRPr="009615EA" w:rsidRDefault="009615EA" w:rsidP="009615EA">
      <w:pPr>
        <w:spacing w:after="0" w:line="240" w:lineRule="auto"/>
        <w:rPr>
          <w:rFonts w:ascii="Arial" w:hAnsi="Arial" w:cs="Arial"/>
          <w:color w:val="FFFF00"/>
          <w:sz w:val="36"/>
          <w:szCs w:val="36"/>
        </w:rPr>
      </w:pPr>
      <w:r w:rsidRPr="009615EA">
        <w:rPr>
          <w:rFonts w:ascii="Arial" w:hAnsi="Arial" w:cs="Arial"/>
          <w:color w:val="00B0F0"/>
          <w:sz w:val="36"/>
          <w:szCs w:val="36"/>
        </w:rPr>
        <w:t>Обратите внимание, что в данном случае можно практически без искажения смысла использовать не только used to, но и глагол would.</w:t>
      </w:r>
      <w:r w:rsidRPr="009615EA">
        <w:rPr>
          <w:rFonts w:ascii="Arial" w:hAnsi="Arial" w:cs="Arial"/>
          <w:color w:val="FFFF00"/>
          <w:sz w:val="36"/>
          <w:szCs w:val="36"/>
        </w:rPr>
        <w:t xml:space="preserve"> Также в этом значении иногда используют форму Past Simple, но этот вариант менее употребителен.</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00"/>
          <w:sz w:val="36"/>
          <w:szCs w:val="36"/>
          <w:lang w:val="en-US"/>
        </w:rPr>
        <w:t xml:space="preserve">In my childhood I used to read fairy tales = </w:t>
      </w:r>
      <w:proofErr w:type="gramStart"/>
      <w:r w:rsidRPr="009615EA">
        <w:rPr>
          <w:rFonts w:ascii="Arial" w:hAnsi="Arial" w:cs="Arial"/>
          <w:i/>
          <w:color w:val="FFFF00"/>
          <w:sz w:val="36"/>
          <w:szCs w:val="36"/>
          <w:lang w:val="en-US"/>
        </w:rPr>
        <w:t>In</w:t>
      </w:r>
      <w:proofErr w:type="gramEnd"/>
      <w:r w:rsidRPr="009615EA">
        <w:rPr>
          <w:rFonts w:ascii="Arial" w:hAnsi="Arial" w:cs="Arial"/>
          <w:i/>
          <w:color w:val="FFFF00"/>
          <w:sz w:val="36"/>
          <w:szCs w:val="36"/>
          <w:lang w:val="en-US"/>
        </w:rPr>
        <w:t xml:space="preserve"> my childhood</w:t>
      </w:r>
      <w:r w:rsidRPr="009615EA">
        <w:rPr>
          <w:rFonts w:ascii="Arial" w:hAnsi="Arial" w:cs="Arial"/>
          <w:i/>
          <w:color w:val="FFFFFF" w:themeColor="background1"/>
          <w:sz w:val="36"/>
          <w:szCs w:val="36"/>
          <w:lang w:val="en-US"/>
        </w:rPr>
        <w:t xml:space="preserve"> I would read fairy tales.</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When Elvis sang, he used to take off his scarf and give it to girls in the audience = When Elvis sang, he would take off his scarf and give it to girls in the audience.</w:t>
      </w:r>
    </w:p>
    <w:p w:rsidR="009615EA" w:rsidRPr="009615EA" w:rsidRDefault="009615EA" w:rsidP="009615EA">
      <w:pPr>
        <w:rPr>
          <w:rFonts w:ascii="Arial" w:eastAsia="Times New Roman" w:hAnsi="Arial" w:cs="Arial"/>
          <w:b/>
          <w:bCs/>
          <w:kern w:val="36"/>
          <w:sz w:val="36"/>
          <w:szCs w:val="36"/>
          <w:lang w:val="en-US" w:eastAsia="ru-RU"/>
        </w:rPr>
      </w:pPr>
      <w:r w:rsidRPr="009615EA">
        <w:rPr>
          <w:rFonts w:ascii="Arial" w:hAnsi="Arial" w:cs="Arial"/>
          <w:sz w:val="36"/>
          <w:szCs w:val="36"/>
          <w:lang w:val="en-US"/>
        </w:rPr>
        <w:br w:type="page"/>
      </w:r>
      <w:bookmarkStart w:id="0" w:name="3"/>
      <w:bookmarkEnd w:id="0"/>
    </w:p>
    <w:p w:rsidR="009615EA" w:rsidRPr="00227F3F" w:rsidRDefault="009615EA" w:rsidP="001B5A1E">
      <w:pPr>
        <w:pStyle w:val="1"/>
        <w:jc w:val="center"/>
        <w:rPr>
          <w:lang w:val="en-US"/>
        </w:rPr>
      </w:pPr>
      <w:r w:rsidRPr="009615EA">
        <w:rPr>
          <w:highlight w:val="red"/>
          <w:lang w:val="en-US"/>
        </w:rPr>
        <w:lastRenderedPageBreak/>
        <w:t>BE</w:t>
      </w:r>
      <w:r w:rsidRPr="00227F3F">
        <w:rPr>
          <w:highlight w:val="red"/>
          <w:lang w:val="en-US"/>
        </w:rPr>
        <w:t xml:space="preserve"> </w:t>
      </w:r>
      <w:r w:rsidRPr="009615EA">
        <w:rPr>
          <w:highlight w:val="red"/>
          <w:lang w:val="en-US"/>
        </w:rPr>
        <w:t>USED</w:t>
      </w:r>
      <w:r w:rsidRPr="00227F3F">
        <w:rPr>
          <w:highlight w:val="red"/>
          <w:lang w:val="en-US"/>
        </w:rPr>
        <w:t xml:space="preserve"> </w:t>
      </w:r>
      <w:r w:rsidRPr="009615EA">
        <w:rPr>
          <w:highlight w:val="red"/>
          <w:lang w:val="en-US"/>
        </w:rPr>
        <w:t>TO</w:t>
      </w:r>
    </w:p>
    <w:p w:rsidR="009615EA" w:rsidRPr="00227F3F" w:rsidRDefault="009615EA" w:rsidP="009615EA">
      <w:pPr>
        <w:spacing w:after="0" w:line="240" w:lineRule="auto"/>
        <w:jc w:val="center"/>
        <w:rPr>
          <w:rFonts w:ascii="Arial" w:hAnsi="Arial" w:cs="Arial"/>
          <w:color w:val="FFFFFF" w:themeColor="background1"/>
          <w:sz w:val="36"/>
          <w:szCs w:val="36"/>
          <w:lang w:val="en-US"/>
        </w:rPr>
      </w:pPr>
      <w:r w:rsidRPr="00227F3F">
        <w:rPr>
          <w:rFonts w:ascii="Arial" w:hAnsi="Arial" w:cs="Arial"/>
          <w:color w:val="FFFFFF" w:themeColor="background1"/>
          <w:sz w:val="36"/>
          <w:szCs w:val="36"/>
          <w:lang w:val="en-US"/>
        </w:rPr>
        <w:t>(</w:t>
      </w:r>
      <w:r w:rsidRPr="009615EA">
        <w:rPr>
          <w:rFonts w:ascii="Arial" w:hAnsi="Arial" w:cs="Arial"/>
          <w:color w:val="FFFFFF" w:themeColor="background1"/>
          <w:sz w:val="36"/>
          <w:szCs w:val="36"/>
        </w:rPr>
        <w:t>иметь</w:t>
      </w:r>
      <w:r w:rsidRPr="00227F3F">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привычку</w:t>
      </w:r>
      <w:r w:rsidRPr="00227F3F">
        <w:rPr>
          <w:rFonts w:ascii="Arial" w:hAnsi="Arial" w:cs="Arial"/>
          <w:color w:val="FFFFFF" w:themeColor="background1"/>
          <w:sz w:val="36"/>
          <w:szCs w:val="36"/>
          <w:lang w:val="en-US"/>
        </w:rPr>
        <w:t>)</w:t>
      </w:r>
    </w:p>
    <w:p w:rsidR="009615EA" w:rsidRPr="009615EA" w:rsidRDefault="009615EA" w:rsidP="009615EA">
      <w:pPr>
        <w:spacing w:after="0" w:line="240" w:lineRule="auto"/>
        <w:rPr>
          <w:rFonts w:ascii="Arial" w:hAnsi="Arial" w:cs="Arial"/>
          <w:color w:val="FFFF00"/>
          <w:sz w:val="36"/>
          <w:szCs w:val="36"/>
        </w:rPr>
      </w:pPr>
      <w:r w:rsidRPr="009615EA">
        <w:rPr>
          <w:rFonts w:ascii="Arial" w:hAnsi="Arial" w:cs="Arial"/>
          <w:color w:val="FFFFFF" w:themeColor="background1"/>
          <w:sz w:val="36"/>
          <w:szCs w:val="36"/>
        </w:rPr>
        <w:t xml:space="preserve">Предложения с этим оборотом строятся </w:t>
      </w:r>
      <w:r w:rsidRPr="009615EA">
        <w:rPr>
          <w:rFonts w:ascii="Arial" w:hAnsi="Arial" w:cs="Arial"/>
          <w:color w:val="FFFF00"/>
          <w:sz w:val="36"/>
          <w:szCs w:val="36"/>
        </w:rPr>
        <w:t>по схемам:</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rPr>
        <w:t>ПОДЛЕЖАЩЕЕ</w:t>
      </w:r>
      <w:r w:rsidRPr="009615EA">
        <w:rPr>
          <w:rFonts w:ascii="Arial" w:hAnsi="Arial" w:cs="Arial"/>
          <w:b/>
          <w:i/>
          <w:color w:val="FFFF00"/>
          <w:sz w:val="36"/>
          <w:szCs w:val="36"/>
          <w:lang w:val="en-US"/>
        </w:rPr>
        <w:t xml:space="preserve"> + </w:t>
      </w:r>
      <w:proofErr w:type="gramStart"/>
      <w:r w:rsidRPr="009615EA">
        <w:rPr>
          <w:rFonts w:ascii="Arial" w:hAnsi="Arial" w:cs="Arial"/>
          <w:b/>
          <w:i/>
          <w:color w:val="FFFF00"/>
          <w:sz w:val="36"/>
          <w:szCs w:val="36"/>
          <w:lang w:val="en-US"/>
        </w:rPr>
        <w:t>( IS</w:t>
      </w:r>
      <w:proofErr w:type="gramEnd"/>
      <w:r w:rsidRPr="009615EA">
        <w:rPr>
          <w:rFonts w:ascii="Arial" w:hAnsi="Arial" w:cs="Arial"/>
          <w:b/>
          <w:i/>
          <w:color w:val="FFFF00"/>
          <w:sz w:val="36"/>
          <w:szCs w:val="36"/>
          <w:lang w:val="en-US"/>
        </w:rPr>
        <w:t>/AM/WAS/WERE) USED TO DOING SOMETHING</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I AM USED TO SOMETHING.</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00"/>
          <w:sz w:val="36"/>
          <w:szCs w:val="36"/>
        </w:rPr>
        <w:t>Вместо I</w:t>
      </w:r>
      <w:r w:rsidRPr="009615EA">
        <w:rPr>
          <w:rFonts w:ascii="Arial" w:hAnsi="Arial" w:cs="Arial"/>
          <w:color w:val="FFFFFF" w:themeColor="background1"/>
          <w:sz w:val="36"/>
          <w:szCs w:val="36"/>
        </w:rPr>
        <w:t xml:space="preserve"> может использоваться любое другое подлежащее. Вместо doing – глагол с окончанием -ing. В качестве дополнения может выступать не только глагол, но и существительное или местоимение.</w:t>
      </w:r>
    </w:p>
    <w:p w:rsidR="003F7260" w:rsidRDefault="009615EA" w:rsidP="009615EA">
      <w:pPr>
        <w:spacing w:after="0" w:line="240" w:lineRule="auto"/>
        <w:rPr>
          <w:rFonts w:ascii="Arial" w:hAnsi="Arial" w:cs="Arial"/>
          <w:color w:val="FFFF00"/>
          <w:sz w:val="36"/>
          <w:szCs w:val="36"/>
        </w:rPr>
      </w:pPr>
      <w:r w:rsidRPr="009615EA">
        <w:rPr>
          <w:rFonts w:ascii="Arial" w:hAnsi="Arial" w:cs="Arial"/>
          <w:color w:val="FFFFFF" w:themeColor="background1"/>
          <w:sz w:val="36"/>
          <w:szCs w:val="36"/>
        </w:rPr>
        <w:t xml:space="preserve">Оборот be used to значит иметь привычку к чему-то. В отличие от used to do something, этот оборот может </w:t>
      </w:r>
      <w:r w:rsidR="003F7260">
        <w:rPr>
          <w:rFonts w:ascii="Arial" w:hAnsi="Arial" w:cs="Arial"/>
          <w:color w:val="FFFF00"/>
          <w:sz w:val="36"/>
          <w:szCs w:val="36"/>
        </w:rPr>
        <w:t>употребляться в</w:t>
      </w:r>
    </w:p>
    <w:p w:rsidR="009615EA" w:rsidRPr="009615EA" w:rsidRDefault="009615EA" w:rsidP="009615EA">
      <w:pPr>
        <w:spacing w:after="0" w:line="240" w:lineRule="auto"/>
        <w:rPr>
          <w:rFonts w:ascii="Arial" w:hAnsi="Arial" w:cs="Arial"/>
          <w:b/>
          <w:i/>
          <w:color w:val="FFFFFF" w:themeColor="background1"/>
          <w:sz w:val="36"/>
          <w:szCs w:val="36"/>
        </w:rPr>
      </w:pPr>
      <w:r w:rsidRPr="003F7260">
        <w:rPr>
          <w:rFonts w:ascii="Arial" w:hAnsi="Arial" w:cs="Arial"/>
          <w:b/>
          <w:i/>
          <w:color w:val="00B0F0"/>
          <w:sz w:val="36"/>
          <w:szCs w:val="36"/>
        </w:rPr>
        <w:t>ПРОШЕДШЕМ И НАСТОЯЩЕМ ВРЕМЕНИ</w:t>
      </w:r>
      <w:r w:rsidRPr="009615EA">
        <w:rPr>
          <w:rFonts w:ascii="Arial" w:hAnsi="Arial" w:cs="Arial"/>
          <w:b/>
          <w:i/>
          <w:color w:val="FFFFFF" w:themeColor="background1"/>
          <w:sz w:val="36"/>
          <w:szCs w:val="36"/>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 с дополнением-глаголом:</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 xml:space="preserve">I am used to reading only the English Wikipedia, although my native tongue is Russian.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читать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только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англоязычную</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Википедию, хотя мой родной язык русский.</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My friend was used to living in a small town. – </w:t>
      </w:r>
      <w:r w:rsidRPr="009615EA">
        <w:rPr>
          <w:rFonts w:ascii="Arial" w:hAnsi="Arial" w:cs="Arial"/>
          <w:i/>
          <w:color w:val="FFFFFF" w:themeColor="background1"/>
          <w:sz w:val="36"/>
          <w:szCs w:val="36"/>
        </w:rPr>
        <w:t>Мой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друг</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жить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маленьком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городе</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 с дополнением-существительным и местоимением:</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That job is ok for me, I‘m used to hard work. – Эта работа мне подойдет, я привык к тяжелой работе.</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dont’ want to move, I‘m used to my apartment.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хочу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переезжать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своей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квартире</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I‘m used to it. – Я привык к этому.</w:t>
      </w:r>
    </w:p>
    <w:p w:rsidR="009615EA" w:rsidRPr="009615EA" w:rsidRDefault="009615EA" w:rsidP="009615EA">
      <w:pPr>
        <w:rPr>
          <w:rFonts w:ascii="Arial" w:eastAsia="Times New Roman" w:hAnsi="Arial" w:cs="Arial"/>
          <w:b/>
          <w:bCs/>
          <w:kern w:val="36"/>
          <w:sz w:val="36"/>
          <w:szCs w:val="36"/>
          <w:lang w:eastAsia="ru-RU"/>
        </w:rPr>
      </w:pPr>
      <w:r w:rsidRPr="009615EA">
        <w:rPr>
          <w:rFonts w:ascii="Arial" w:hAnsi="Arial" w:cs="Arial"/>
          <w:sz w:val="36"/>
          <w:szCs w:val="36"/>
        </w:rPr>
        <w:br w:type="page"/>
      </w:r>
    </w:p>
    <w:p w:rsidR="009615EA" w:rsidRPr="009615EA" w:rsidRDefault="009615EA" w:rsidP="009615EA">
      <w:pPr>
        <w:pStyle w:val="1"/>
        <w:jc w:val="center"/>
        <w:rPr>
          <w:rFonts w:ascii="Arial" w:hAnsi="Arial" w:cs="Arial"/>
          <w:i/>
          <w:sz w:val="36"/>
          <w:szCs w:val="36"/>
        </w:rPr>
      </w:pPr>
      <w:r w:rsidRPr="009615EA">
        <w:rPr>
          <w:rFonts w:ascii="Arial" w:hAnsi="Arial" w:cs="Arial"/>
          <w:i/>
          <w:sz w:val="36"/>
          <w:szCs w:val="36"/>
          <w:highlight w:val="red"/>
        </w:rPr>
        <w:lastRenderedPageBreak/>
        <w:t>GET USED TO</w:t>
      </w:r>
    </w:p>
    <w:p w:rsidR="009615EA" w:rsidRPr="009615EA" w:rsidRDefault="009615EA" w:rsidP="009615EA">
      <w:pPr>
        <w:spacing w:after="0" w:line="240" w:lineRule="auto"/>
        <w:jc w:val="center"/>
        <w:rPr>
          <w:rFonts w:ascii="Arial" w:hAnsi="Arial" w:cs="Arial"/>
          <w:color w:val="FFFFFF" w:themeColor="background1"/>
          <w:sz w:val="36"/>
          <w:szCs w:val="36"/>
        </w:rPr>
      </w:pPr>
      <w:r w:rsidRPr="009615EA">
        <w:rPr>
          <w:rFonts w:ascii="Arial" w:hAnsi="Arial" w:cs="Arial"/>
          <w:color w:val="FFFFFF" w:themeColor="background1"/>
          <w:sz w:val="36"/>
          <w:szCs w:val="36"/>
        </w:rPr>
        <w:t>(привыкать к чему-то)</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rPr>
        <w:t>ПОДЛЕЖАЩЕЕ</w:t>
      </w:r>
      <w:r w:rsidRPr="009615EA">
        <w:rPr>
          <w:rFonts w:ascii="Arial" w:hAnsi="Arial" w:cs="Arial"/>
          <w:b/>
          <w:i/>
          <w:color w:val="FFFF00"/>
          <w:sz w:val="36"/>
          <w:szCs w:val="36"/>
          <w:lang w:val="en-US"/>
        </w:rPr>
        <w:t xml:space="preserve"> + get USED TO DOING SOMETHING</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I get USED TO SOMETHING.</w:t>
      </w:r>
    </w:p>
    <w:p w:rsidR="009615EA" w:rsidRPr="009615EA" w:rsidRDefault="009615EA" w:rsidP="009615EA">
      <w:pPr>
        <w:spacing w:after="0" w:line="240" w:lineRule="auto"/>
        <w:jc w:val="center"/>
        <w:rPr>
          <w:rFonts w:ascii="Arial" w:hAnsi="Arial" w:cs="Arial"/>
          <w:color w:val="FFFFFF" w:themeColor="background1"/>
          <w:sz w:val="36"/>
          <w:szCs w:val="36"/>
          <w:lang w:val="en-US"/>
        </w:rPr>
      </w:pPr>
    </w:p>
    <w:p w:rsidR="003F7260"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Предложения с оборотом get used to строятся с глаголом, существительным или местоимением в качестве дополнения в основном</w:t>
      </w:r>
    </w:p>
    <w:p w:rsidR="003F7260" w:rsidRDefault="009615EA" w:rsidP="009615EA">
      <w:pPr>
        <w:spacing w:after="0" w:line="240" w:lineRule="auto"/>
        <w:rPr>
          <w:rFonts w:ascii="Arial" w:hAnsi="Arial" w:cs="Arial"/>
          <w:b/>
          <w:i/>
          <w:color w:val="00B0F0"/>
          <w:sz w:val="36"/>
          <w:szCs w:val="36"/>
        </w:rPr>
      </w:pPr>
      <w:r w:rsidRPr="00703A66">
        <w:rPr>
          <w:rFonts w:ascii="Arial" w:hAnsi="Arial" w:cs="Arial"/>
          <w:b/>
          <w:i/>
          <w:color w:val="00B0F0"/>
          <w:sz w:val="36"/>
          <w:szCs w:val="36"/>
        </w:rPr>
        <w:t>В ПРОШЕДШЕМ И БУДУЩЕМ ВРЕМЕНАХ</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Имеет значение: </w:t>
      </w:r>
      <w:r w:rsidRPr="00703A66">
        <w:rPr>
          <w:rFonts w:ascii="Arial" w:hAnsi="Arial" w:cs="Arial"/>
          <w:b/>
          <w:i/>
          <w:color w:val="00B0F0"/>
          <w:sz w:val="36"/>
          <w:szCs w:val="36"/>
        </w:rPr>
        <w:t>ПРИОБРЕТАТЬ ПРИВЫЧКУ</w:t>
      </w:r>
      <w:r w:rsidRPr="009615EA">
        <w:rPr>
          <w:rFonts w:ascii="Arial" w:hAnsi="Arial" w:cs="Arial"/>
          <w:color w:val="FFFFFF" w:themeColor="background1"/>
          <w:sz w:val="36"/>
          <w:szCs w:val="36"/>
        </w:rPr>
        <w:t>. Не иметь привычку, как be used to, а именно приобретать.</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 xml:space="preserve">That’s what we eat for dinner. </w:t>
      </w:r>
      <w:r w:rsidRPr="009615EA">
        <w:rPr>
          <w:rFonts w:ascii="Arial" w:hAnsi="Arial" w:cs="Arial"/>
          <w:i/>
          <w:color w:val="FFFFFF" w:themeColor="background1"/>
          <w:sz w:val="36"/>
          <w:szCs w:val="36"/>
        </w:rPr>
        <w:t>Get used to it. – Вот, что мы едим на обед. Привыкай.</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got used to living in Canada in spite of the cold weather.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жить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Канаде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несмотря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холодную</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погоду</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He doesn’t like his new job but he will get used to it. – </w:t>
      </w:r>
      <w:r w:rsidRPr="009615EA">
        <w:rPr>
          <w:rFonts w:ascii="Arial" w:hAnsi="Arial" w:cs="Arial"/>
          <w:i/>
          <w:color w:val="FFFFFF" w:themeColor="background1"/>
          <w:sz w:val="36"/>
          <w:szCs w:val="36"/>
        </w:rPr>
        <w:t>Ему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нравится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новая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работа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привыкнет</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6"/>
        </w:numPr>
        <w:spacing w:line="252" w:lineRule="auto"/>
        <w:rPr>
          <w:rFonts w:ascii="Arial" w:hAnsi="Arial" w:cs="Arial"/>
          <w:i/>
          <w:sz w:val="36"/>
          <w:szCs w:val="36"/>
        </w:rPr>
      </w:pPr>
      <w:r w:rsidRPr="009615EA">
        <w:rPr>
          <w:rFonts w:ascii="Arial" w:hAnsi="Arial" w:cs="Arial"/>
          <w:i/>
          <w:sz w:val="36"/>
          <w:szCs w:val="36"/>
          <w:lang w:val="en-US"/>
        </w:rPr>
        <w:t xml:space="preserve">That’s what we eat for dinner. </w:t>
      </w:r>
      <w:r w:rsidRPr="009615EA">
        <w:rPr>
          <w:rFonts w:ascii="Arial" w:hAnsi="Arial" w:cs="Arial"/>
          <w:i/>
          <w:sz w:val="36"/>
          <w:szCs w:val="36"/>
        </w:rPr>
        <w:t>Get used to it. — Вот, что мы едим на обед. Привыкай.</w:t>
      </w:r>
    </w:p>
    <w:p w:rsidR="009615EA" w:rsidRPr="009615EA" w:rsidRDefault="009615EA" w:rsidP="00227F3F">
      <w:pPr>
        <w:pStyle w:val="a7"/>
        <w:numPr>
          <w:ilvl w:val="0"/>
          <w:numId w:val="56"/>
        </w:numPr>
        <w:spacing w:line="252" w:lineRule="auto"/>
        <w:rPr>
          <w:rFonts w:ascii="Arial" w:hAnsi="Arial" w:cs="Arial"/>
          <w:i/>
          <w:sz w:val="36"/>
          <w:szCs w:val="36"/>
          <w:lang w:val="en-US"/>
        </w:rPr>
      </w:pPr>
      <w:r w:rsidRPr="009615EA">
        <w:rPr>
          <w:rFonts w:ascii="Arial" w:hAnsi="Arial" w:cs="Arial"/>
          <w:i/>
          <w:sz w:val="36"/>
          <w:szCs w:val="36"/>
          <w:lang w:val="en-US"/>
        </w:rPr>
        <w:t xml:space="preserve">I got used to living in Canada in spite of the cold weather. — </w:t>
      </w:r>
      <w:r w:rsidRPr="009615EA">
        <w:rPr>
          <w:rFonts w:ascii="Arial" w:hAnsi="Arial" w:cs="Arial"/>
          <w:i/>
          <w:sz w:val="36"/>
          <w:szCs w:val="36"/>
        </w:rPr>
        <w:t>Я</w:t>
      </w:r>
      <w:r w:rsidRPr="009615EA">
        <w:rPr>
          <w:rFonts w:ascii="Arial" w:hAnsi="Arial" w:cs="Arial"/>
          <w:i/>
          <w:sz w:val="36"/>
          <w:szCs w:val="36"/>
          <w:lang w:val="en-US"/>
        </w:rPr>
        <w:t xml:space="preserve"> </w:t>
      </w:r>
      <w:r w:rsidRPr="009615EA">
        <w:rPr>
          <w:rFonts w:ascii="Arial" w:hAnsi="Arial" w:cs="Arial"/>
          <w:i/>
          <w:sz w:val="36"/>
          <w:szCs w:val="36"/>
        </w:rPr>
        <w:t>привык</w:t>
      </w:r>
      <w:r w:rsidRPr="009615EA">
        <w:rPr>
          <w:rFonts w:ascii="Arial" w:hAnsi="Arial" w:cs="Arial"/>
          <w:i/>
          <w:sz w:val="36"/>
          <w:szCs w:val="36"/>
          <w:lang w:val="en-US"/>
        </w:rPr>
        <w:t xml:space="preserve"> </w:t>
      </w:r>
      <w:r w:rsidRPr="009615EA">
        <w:rPr>
          <w:rFonts w:ascii="Arial" w:hAnsi="Arial" w:cs="Arial"/>
          <w:i/>
          <w:sz w:val="36"/>
          <w:szCs w:val="36"/>
        </w:rPr>
        <w:t>жить</w:t>
      </w:r>
      <w:r w:rsidRPr="009615EA">
        <w:rPr>
          <w:rFonts w:ascii="Arial" w:hAnsi="Arial" w:cs="Arial"/>
          <w:i/>
          <w:sz w:val="36"/>
          <w:szCs w:val="36"/>
          <w:lang w:val="en-US"/>
        </w:rPr>
        <w:t xml:space="preserve"> </w:t>
      </w:r>
      <w:r w:rsidRPr="009615EA">
        <w:rPr>
          <w:rFonts w:ascii="Arial" w:hAnsi="Arial" w:cs="Arial"/>
          <w:i/>
          <w:sz w:val="36"/>
          <w:szCs w:val="36"/>
        </w:rPr>
        <w:t>в</w:t>
      </w:r>
      <w:r w:rsidRPr="009615EA">
        <w:rPr>
          <w:rFonts w:ascii="Arial" w:hAnsi="Arial" w:cs="Arial"/>
          <w:i/>
          <w:sz w:val="36"/>
          <w:szCs w:val="36"/>
          <w:lang w:val="en-US"/>
        </w:rPr>
        <w:t xml:space="preserve"> </w:t>
      </w:r>
      <w:r w:rsidRPr="009615EA">
        <w:rPr>
          <w:rFonts w:ascii="Arial" w:hAnsi="Arial" w:cs="Arial"/>
          <w:i/>
          <w:sz w:val="36"/>
          <w:szCs w:val="36"/>
        </w:rPr>
        <w:t>Канаде</w:t>
      </w:r>
      <w:r w:rsidRPr="009615EA">
        <w:rPr>
          <w:rFonts w:ascii="Arial" w:hAnsi="Arial" w:cs="Arial"/>
          <w:i/>
          <w:sz w:val="36"/>
          <w:szCs w:val="36"/>
          <w:lang w:val="en-US"/>
        </w:rPr>
        <w:t xml:space="preserve">, </w:t>
      </w:r>
      <w:r w:rsidRPr="009615EA">
        <w:rPr>
          <w:rFonts w:ascii="Arial" w:hAnsi="Arial" w:cs="Arial"/>
          <w:i/>
          <w:sz w:val="36"/>
          <w:szCs w:val="36"/>
        </w:rPr>
        <w:t>несмотря</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холодную</w:t>
      </w:r>
      <w:r w:rsidRPr="009615EA">
        <w:rPr>
          <w:rFonts w:ascii="Arial" w:hAnsi="Arial" w:cs="Arial"/>
          <w:i/>
          <w:sz w:val="36"/>
          <w:szCs w:val="36"/>
          <w:lang w:val="en-US"/>
        </w:rPr>
        <w:t xml:space="preserve"> </w:t>
      </w:r>
      <w:r w:rsidRPr="009615EA">
        <w:rPr>
          <w:rFonts w:ascii="Arial" w:hAnsi="Arial" w:cs="Arial"/>
          <w:i/>
          <w:sz w:val="36"/>
          <w:szCs w:val="36"/>
        </w:rPr>
        <w:t>погоду</w:t>
      </w:r>
      <w:r w:rsidRPr="009615EA">
        <w:rPr>
          <w:rFonts w:ascii="Arial" w:hAnsi="Arial" w:cs="Arial"/>
          <w:i/>
          <w:sz w:val="36"/>
          <w:szCs w:val="36"/>
          <w:lang w:val="en-US"/>
        </w:rPr>
        <w:t>.</w:t>
      </w:r>
    </w:p>
    <w:p w:rsidR="009615EA" w:rsidRPr="009615EA" w:rsidRDefault="009615EA" w:rsidP="00227F3F">
      <w:pPr>
        <w:pStyle w:val="a7"/>
        <w:numPr>
          <w:ilvl w:val="0"/>
          <w:numId w:val="56"/>
        </w:numPr>
        <w:spacing w:line="252" w:lineRule="auto"/>
        <w:rPr>
          <w:rFonts w:ascii="Arial" w:hAnsi="Arial" w:cs="Arial"/>
          <w:i/>
          <w:sz w:val="36"/>
          <w:szCs w:val="36"/>
          <w:lang w:val="en-US"/>
        </w:rPr>
      </w:pPr>
      <w:r w:rsidRPr="009615EA">
        <w:rPr>
          <w:rFonts w:ascii="Arial" w:hAnsi="Arial" w:cs="Arial"/>
          <w:i/>
          <w:sz w:val="36"/>
          <w:szCs w:val="36"/>
          <w:lang w:val="en-US"/>
        </w:rPr>
        <w:t xml:space="preserve">He doesn’t like his new job but he will get used to it. — </w:t>
      </w:r>
      <w:r w:rsidRPr="009615EA">
        <w:rPr>
          <w:rFonts w:ascii="Arial" w:hAnsi="Arial" w:cs="Arial"/>
          <w:i/>
          <w:sz w:val="36"/>
          <w:szCs w:val="36"/>
        </w:rPr>
        <w:t>Ему</w:t>
      </w:r>
      <w:r w:rsidRPr="009615EA">
        <w:rPr>
          <w:rFonts w:ascii="Arial" w:hAnsi="Arial" w:cs="Arial"/>
          <w:i/>
          <w:sz w:val="36"/>
          <w:szCs w:val="36"/>
          <w:lang w:val="en-US"/>
        </w:rPr>
        <w:t xml:space="preserve"> </w:t>
      </w:r>
      <w:r w:rsidRPr="009615EA">
        <w:rPr>
          <w:rFonts w:ascii="Arial" w:hAnsi="Arial" w:cs="Arial"/>
          <w:i/>
          <w:sz w:val="36"/>
          <w:szCs w:val="36"/>
        </w:rPr>
        <w:t>не</w:t>
      </w:r>
      <w:r w:rsidRPr="009615EA">
        <w:rPr>
          <w:rFonts w:ascii="Arial" w:hAnsi="Arial" w:cs="Arial"/>
          <w:i/>
          <w:sz w:val="36"/>
          <w:szCs w:val="36"/>
          <w:lang w:val="en-US"/>
        </w:rPr>
        <w:t xml:space="preserve"> </w:t>
      </w:r>
      <w:r w:rsidRPr="009615EA">
        <w:rPr>
          <w:rFonts w:ascii="Arial" w:hAnsi="Arial" w:cs="Arial"/>
          <w:i/>
          <w:sz w:val="36"/>
          <w:szCs w:val="36"/>
        </w:rPr>
        <w:t>нравится</w:t>
      </w:r>
      <w:r w:rsidRPr="009615EA">
        <w:rPr>
          <w:rFonts w:ascii="Arial" w:hAnsi="Arial" w:cs="Arial"/>
          <w:i/>
          <w:sz w:val="36"/>
          <w:szCs w:val="36"/>
          <w:lang w:val="en-US"/>
        </w:rPr>
        <w:t xml:space="preserve"> </w:t>
      </w:r>
      <w:r w:rsidRPr="009615EA">
        <w:rPr>
          <w:rFonts w:ascii="Arial" w:hAnsi="Arial" w:cs="Arial"/>
          <w:i/>
          <w:sz w:val="36"/>
          <w:szCs w:val="36"/>
        </w:rPr>
        <w:t>его</w:t>
      </w:r>
      <w:r w:rsidRPr="009615EA">
        <w:rPr>
          <w:rFonts w:ascii="Arial" w:hAnsi="Arial" w:cs="Arial"/>
          <w:i/>
          <w:sz w:val="36"/>
          <w:szCs w:val="36"/>
          <w:lang w:val="en-US"/>
        </w:rPr>
        <w:t xml:space="preserve"> </w:t>
      </w:r>
      <w:r w:rsidRPr="009615EA">
        <w:rPr>
          <w:rFonts w:ascii="Arial" w:hAnsi="Arial" w:cs="Arial"/>
          <w:i/>
          <w:sz w:val="36"/>
          <w:szCs w:val="36"/>
        </w:rPr>
        <w:t>новая</w:t>
      </w:r>
      <w:r w:rsidRPr="009615EA">
        <w:rPr>
          <w:rFonts w:ascii="Arial" w:hAnsi="Arial" w:cs="Arial"/>
          <w:i/>
          <w:sz w:val="36"/>
          <w:szCs w:val="36"/>
          <w:lang w:val="en-US"/>
        </w:rPr>
        <w:t xml:space="preserve"> </w:t>
      </w:r>
      <w:r w:rsidRPr="009615EA">
        <w:rPr>
          <w:rFonts w:ascii="Arial" w:hAnsi="Arial" w:cs="Arial"/>
          <w:i/>
          <w:sz w:val="36"/>
          <w:szCs w:val="36"/>
        </w:rPr>
        <w:t>работа</w:t>
      </w:r>
      <w:r w:rsidRPr="009615EA">
        <w:rPr>
          <w:rFonts w:ascii="Arial" w:hAnsi="Arial" w:cs="Arial"/>
          <w:i/>
          <w:sz w:val="36"/>
          <w:szCs w:val="36"/>
          <w:lang w:val="en-US"/>
        </w:rPr>
        <w:t xml:space="preserve">, </w:t>
      </w:r>
      <w:r w:rsidRPr="009615EA">
        <w:rPr>
          <w:rFonts w:ascii="Arial" w:hAnsi="Arial" w:cs="Arial"/>
          <w:i/>
          <w:sz w:val="36"/>
          <w:szCs w:val="36"/>
        </w:rPr>
        <w:t>но</w:t>
      </w:r>
      <w:r w:rsidRPr="009615EA">
        <w:rPr>
          <w:rFonts w:ascii="Arial" w:hAnsi="Arial" w:cs="Arial"/>
          <w:i/>
          <w:sz w:val="36"/>
          <w:szCs w:val="36"/>
          <w:lang w:val="en-US"/>
        </w:rPr>
        <w:t xml:space="preserve">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к</w:t>
      </w:r>
      <w:r w:rsidRPr="009615EA">
        <w:rPr>
          <w:rFonts w:ascii="Arial" w:hAnsi="Arial" w:cs="Arial"/>
          <w:i/>
          <w:sz w:val="36"/>
          <w:szCs w:val="36"/>
          <w:lang w:val="en-US"/>
        </w:rPr>
        <w:t xml:space="preserve"> </w:t>
      </w:r>
      <w:r w:rsidRPr="009615EA">
        <w:rPr>
          <w:rFonts w:ascii="Arial" w:hAnsi="Arial" w:cs="Arial"/>
          <w:i/>
          <w:sz w:val="36"/>
          <w:szCs w:val="36"/>
        </w:rPr>
        <w:t>ней</w:t>
      </w:r>
      <w:r w:rsidRPr="009615EA">
        <w:rPr>
          <w:rFonts w:ascii="Arial" w:hAnsi="Arial" w:cs="Arial"/>
          <w:i/>
          <w:sz w:val="36"/>
          <w:szCs w:val="36"/>
          <w:lang w:val="en-US"/>
        </w:rPr>
        <w:t xml:space="preserve"> </w:t>
      </w:r>
      <w:r w:rsidRPr="009615EA">
        <w:rPr>
          <w:rFonts w:ascii="Arial" w:hAnsi="Arial" w:cs="Arial"/>
          <w:i/>
          <w:sz w:val="36"/>
          <w:szCs w:val="36"/>
        </w:rPr>
        <w:t>привыкнет</w:t>
      </w:r>
      <w:r w:rsidRPr="009615EA">
        <w:rPr>
          <w:rFonts w:ascii="Arial" w:hAnsi="Arial" w:cs="Arial"/>
          <w:i/>
          <w:sz w:val="36"/>
          <w:szCs w:val="36"/>
          <w:lang w:val="en-US"/>
        </w:rPr>
        <w:t>.</w:t>
      </w:r>
    </w:p>
    <w:p w:rsidR="009615EA" w:rsidRPr="009615EA" w:rsidRDefault="009615EA" w:rsidP="009615EA">
      <w:pPr>
        <w:rPr>
          <w:rFonts w:ascii="Arial" w:hAnsi="Arial" w:cs="Arial"/>
          <w:sz w:val="36"/>
          <w:szCs w:val="36"/>
          <w:lang w:val="en-US"/>
        </w:rPr>
      </w:pPr>
      <w:r w:rsidRPr="009615EA">
        <w:rPr>
          <w:rFonts w:ascii="Arial" w:hAnsi="Arial" w:cs="Arial"/>
          <w:sz w:val="36"/>
          <w:szCs w:val="36"/>
        </w:rPr>
        <w:t xml:space="preserve">Конструкция be used to описывает привычку, которая уже сформировалась, а get used to — процесс приобретения привычки. После конструкций be used to и get used to используется глагол с окончанием -ing, существительное или местоимение. </w:t>
      </w:r>
      <w:r w:rsidRPr="009615EA">
        <w:rPr>
          <w:rFonts w:ascii="Arial" w:hAnsi="Arial" w:cs="Arial"/>
          <w:sz w:val="36"/>
          <w:szCs w:val="36"/>
          <w:lang w:val="en-US"/>
        </w:rPr>
        <w:t xml:space="preserve">They are used to sleeping outdoors. — </w:t>
      </w:r>
      <w:r w:rsidRPr="009615EA">
        <w:rPr>
          <w:rFonts w:ascii="Arial" w:hAnsi="Arial" w:cs="Arial"/>
          <w:sz w:val="36"/>
          <w:szCs w:val="36"/>
        </w:rPr>
        <w:t>Они</w:t>
      </w:r>
      <w:r w:rsidRPr="009615EA">
        <w:rPr>
          <w:rFonts w:ascii="Arial" w:hAnsi="Arial" w:cs="Arial"/>
          <w:sz w:val="36"/>
          <w:szCs w:val="36"/>
          <w:lang w:val="en-US"/>
        </w:rPr>
        <w:t xml:space="preserve"> </w:t>
      </w:r>
      <w:r w:rsidRPr="009615EA">
        <w:rPr>
          <w:rFonts w:ascii="Arial" w:hAnsi="Arial" w:cs="Arial"/>
          <w:sz w:val="36"/>
          <w:szCs w:val="36"/>
        </w:rPr>
        <w:t>привыкли</w:t>
      </w:r>
      <w:r w:rsidRPr="009615EA">
        <w:rPr>
          <w:rFonts w:ascii="Arial" w:hAnsi="Arial" w:cs="Arial"/>
          <w:sz w:val="36"/>
          <w:szCs w:val="36"/>
          <w:lang w:val="en-US"/>
        </w:rPr>
        <w:t xml:space="preserve"> </w:t>
      </w:r>
      <w:r w:rsidRPr="009615EA">
        <w:rPr>
          <w:rFonts w:ascii="Arial" w:hAnsi="Arial" w:cs="Arial"/>
          <w:sz w:val="36"/>
          <w:szCs w:val="36"/>
        </w:rPr>
        <w:t>спать</w:t>
      </w:r>
      <w:r w:rsidRPr="009615EA">
        <w:rPr>
          <w:rFonts w:ascii="Arial" w:hAnsi="Arial" w:cs="Arial"/>
          <w:sz w:val="36"/>
          <w:szCs w:val="36"/>
          <w:lang w:val="en-US"/>
        </w:rPr>
        <w:t xml:space="preserve"> </w:t>
      </w:r>
      <w:r w:rsidRPr="009615EA">
        <w:rPr>
          <w:rFonts w:ascii="Arial" w:hAnsi="Arial" w:cs="Arial"/>
          <w:sz w:val="36"/>
          <w:szCs w:val="36"/>
        </w:rPr>
        <w:t>на</w:t>
      </w:r>
      <w:r w:rsidRPr="009615EA">
        <w:rPr>
          <w:rFonts w:ascii="Arial" w:hAnsi="Arial" w:cs="Arial"/>
          <w:sz w:val="36"/>
          <w:szCs w:val="36"/>
          <w:lang w:val="en-US"/>
        </w:rPr>
        <w:t xml:space="preserve"> </w:t>
      </w:r>
      <w:r w:rsidRPr="009615EA">
        <w:rPr>
          <w:rFonts w:ascii="Arial" w:hAnsi="Arial" w:cs="Arial"/>
          <w:sz w:val="36"/>
          <w:szCs w:val="36"/>
        </w:rPr>
        <w:t>улице</w:t>
      </w:r>
      <w:r w:rsidRPr="009615EA">
        <w:rPr>
          <w:rFonts w:ascii="Arial" w:hAnsi="Arial" w:cs="Arial"/>
          <w:sz w:val="36"/>
          <w:szCs w:val="36"/>
          <w:lang w:val="en-US"/>
        </w:rPr>
        <w:t>.</w:t>
      </w:r>
    </w:p>
    <w:p w:rsidR="009615EA" w:rsidRPr="009615EA" w:rsidRDefault="009615EA" w:rsidP="00703A66">
      <w:pPr>
        <w:pStyle w:val="1"/>
        <w:jc w:val="center"/>
      </w:pPr>
      <w:r w:rsidRPr="000672EA">
        <w:rPr>
          <w:color w:val="FFFF00"/>
        </w:rPr>
        <w:br w:type="page"/>
      </w:r>
      <w:r w:rsidRPr="009615EA">
        <w:rPr>
          <w:highlight w:val="red"/>
          <w:lang w:val="en-US"/>
        </w:rPr>
        <w:lastRenderedPageBreak/>
        <w:t>BE</w:t>
      </w:r>
      <w:r w:rsidRPr="009615EA">
        <w:rPr>
          <w:highlight w:val="red"/>
        </w:rPr>
        <w:t xml:space="preserve"> </w:t>
      </w:r>
      <w:r w:rsidRPr="009615EA">
        <w:rPr>
          <w:highlight w:val="red"/>
          <w:lang w:val="en-US"/>
        </w:rPr>
        <w:t>ABOUT</w:t>
      </w:r>
      <w:r w:rsidRPr="009615EA">
        <w:rPr>
          <w:highlight w:val="red"/>
        </w:rPr>
        <w:t xml:space="preserve"> </w:t>
      </w:r>
      <w:r w:rsidRPr="009615EA">
        <w:rPr>
          <w:highlight w:val="red"/>
          <w:lang w:val="en-US"/>
        </w:rPr>
        <w:t>TO</w:t>
      </w:r>
    </w:p>
    <w:p w:rsidR="009615EA" w:rsidRPr="009615EA" w:rsidRDefault="009615EA" w:rsidP="009615EA">
      <w:pPr>
        <w:rPr>
          <w:rFonts w:ascii="Arial" w:hAnsi="Arial" w:cs="Arial"/>
          <w:sz w:val="36"/>
          <w:szCs w:val="36"/>
        </w:rPr>
      </w:pPr>
      <w:r w:rsidRPr="009615EA">
        <w:rPr>
          <w:rFonts w:ascii="Arial" w:hAnsi="Arial" w:cs="Arial"/>
          <w:color w:val="FFFFFF" w:themeColor="background1"/>
          <w:sz w:val="36"/>
          <w:szCs w:val="36"/>
        </w:rPr>
        <w:t xml:space="preserve">Конструкцию be about to мы можем перевести как </w:t>
      </w:r>
      <w:r w:rsidRPr="009615EA">
        <w:rPr>
          <w:rFonts w:ascii="Arial" w:hAnsi="Arial" w:cs="Arial"/>
          <w:b/>
          <w:i/>
          <w:color w:val="0070C0"/>
          <w:sz w:val="36"/>
          <w:szCs w:val="36"/>
        </w:rPr>
        <w:t>«ВОТ-ВОТ, ЧУТЬ, БЛИЗОК, СОБИРАЮСЬ»</w:t>
      </w:r>
      <w:r w:rsidRPr="009615EA">
        <w:rPr>
          <w:rFonts w:ascii="Arial" w:hAnsi="Arial" w:cs="Arial"/>
          <w:color w:val="FFFFFF" w:themeColor="background1"/>
          <w:sz w:val="36"/>
          <w:szCs w:val="36"/>
        </w:rPr>
        <w:t>. Вспомнив, конструкцию be going to (собираться что-либо сделать) можно сказать, что они похожи, ведь и там, и там</w:t>
      </w:r>
      <w:r w:rsidRPr="009615EA">
        <w:rPr>
          <w:rFonts w:ascii="Arial" w:hAnsi="Arial" w:cs="Arial"/>
          <w:sz w:val="36"/>
          <w:szCs w:val="36"/>
        </w:rPr>
        <w:t xml:space="preserve"> говориться о намерение поступить каким-то образом. Однако be going to используется, когда мы планируем какое-то действие в будущем.</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Мы собираемся пойти в кино.</w:t>
      </w:r>
    </w:p>
    <w:p w:rsidR="009615EA" w:rsidRPr="009615EA" w:rsidRDefault="009615EA" w:rsidP="009615EA">
      <w:pPr>
        <w:spacing w:line="252" w:lineRule="auto"/>
        <w:rPr>
          <w:rFonts w:ascii="Arial" w:hAnsi="Arial" w:cs="Arial"/>
          <w:i/>
          <w:sz w:val="36"/>
          <w:szCs w:val="36"/>
        </w:rPr>
      </w:pPr>
    </w:p>
    <w:p w:rsidR="009615EA" w:rsidRPr="009615EA" w:rsidRDefault="009615EA" w:rsidP="009615EA">
      <w:pPr>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highlight w:val="red"/>
          <w:lang w:val="en-US"/>
        </w:rPr>
        <w:t>BE</w:t>
      </w:r>
      <w:r w:rsidRPr="009615EA">
        <w:rPr>
          <w:rFonts w:ascii="Arial" w:hAnsi="Arial" w:cs="Arial"/>
          <w:b/>
          <w:i/>
          <w:color w:val="FFFFFF" w:themeColor="background1"/>
          <w:sz w:val="36"/>
          <w:szCs w:val="36"/>
          <w:highlight w:val="red"/>
        </w:rPr>
        <w:t xml:space="preserve"> </w:t>
      </w:r>
      <w:r w:rsidRPr="009615EA">
        <w:rPr>
          <w:rFonts w:ascii="Arial" w:hAnsi="Arial" w:cs="Arial"/>
          <w:b/>
          <w:i/>
          <w:color w:val="FFFFFF" w:themeColor="background1"/>
          <w:sz w:val="36"/>
          <w:szCs w:val="36"/>
          <w:highlight w:val="red"/>
          <w:lang w:val="en-US"/>
        </w:rPr>
        <w:t>ABOUT</w:t>
      </w:r>
      <w:r w:rsidRPr="009615EA">
        <w:rPr>
          <w:rFonts w:ascii="Arial" w:hAnsi="Arial" w:cs="Arial"/>
          <w:b/>
          <w:i/>
          <w:color w:val="FFFFFF" w:themeColor="background1"/>
          <w:sz w:val="36"/>
          <w:szCs w:val="36"/>
          <w:highlight w:val="red"/>
        </w:rPr>
        <w:t xml:space="preserve"> </w:t>
      </w:r>
      <w:r w:rsidRPr="009615EA">
        <w:rPr>
          <w:rFonts w:ascii="Arial" w:hAnsi="Arial" w:cs="Arial"/>
          <w:b/>
          <w:i/>
          <w:color w:val="FFFFFF" w:themeColor="background1"/>
          <w:sz w:val="36"/>
          <w:szCs w:val="36"/>
          <w:lang w:val="en-US"/>
        </w:rPr>
        <w:t>TO</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DO</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SOMTHING</w:t>
      </w:r>
    </w:p>
    <w:p w:rsidR="009615EA" w:rsidRPr="009615EA" w:rsidRDefault="009615EA" w:rsidP="009615EA">
      <w:pPr>
        <w:spacing w:line="252" w:lineRule="auto"/>
        <w:rPr>
          <w:rFonts w:ascii="Arial" w:hAnsi="Arial" w:cs="Arial"/>
          <w:i/>
          <w:sz w:val="36"/>
          <w:szCs w:val="36"/>
        </w:rPr>
      </w:pPr>
    </w:p>
    <w:p w:rsidR="009615EA" w:rsidRPr="009615EA" w:rsidRDefault="009615EA" w:rsidP="009615EA">
      <w:pPr>
        <w:rPr>
          <w:rFonts w:ascii="Arial" w:hAnsi="Arial" w:cs="Arial"/>
          <w:sz w:val="36"/>
          <w:szCs w:val="36"/>
        </w:rPr>
      </w:pPr>
      <w:r w:rsidRPr="009615EA">
        <w:rPr>
          <w:rFonts w:ascii="Arial" w:hAnsi="Arial" w:cs="Arial"/>
          <w:sz w:val="36"/>
          <w:szCs w:val="36"/>
        </w:rPr>
        <w:t>А be about to используется, когда речь идет о незапланированных, спонтанных действиях.</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близка к тому, чтобы встать и уйти с этого скучного фильма.</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Давайте рассмотрим ситуации, в которых используем be about to: </w:t>
      </w:r>
    </w:p>
    <w:p w:rsidR="009615EA" w:rsidRPr="009615EA" w:rsidRDefault="009615EA" w:rsidP="009615EA">
      <w:pPr>
        <w:rPr>
          <w:rFonts w:ascii="Arial" w:hAnsi="Arial" w:cs="Arial"/>
          <w:sz w:val="36"/>
          <w:szCs w:val="36"/>
        </w:rPr>
      </w:pPr>
      <w:r w:rsidRPr="009615EA">
        <w:rPr>
          <w:rFonts w:ascii="Arial" w:hAnsi="Arial" w:cs="Arial"/>
          <w:sz w:val="36"/>
          <w:szCs w:val="36"/>
        </w:rPr>
        <w:t>1 Когда близки к какому-то действию и вот-вот собираемся выполнить его.</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Этот ребенок вот-вот расплачется.</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She is about to leave.</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Она вот-вот уйдет.</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lang w:val="en-US"/>
        </w:rPr>
        <w:t xml:space="preserve">The train is about to arrive. </w:t>
      </w:r>
      <w:r w:rsidRPr="009615EA">
        <w:rPr>
          <w:rFonts w:ascii="Arial" w:hAnsi="Arial" w:cs="Arial"/>
          <w:i/>
          <w:sz w:val="36"/>
          <w:szCs w:val="36"/>
        </w:rPr>
        <w:t xml:space="preserve">Поезд вот-вот прибудет. </w:t>
      </w:r>
    </w:p>
    <w:p w:rsidR="009615EA" w:rsidRPr="009615EA" w:rsidRDefault="009615EA" w:rsidP="009615EA">
      <w:pPr>
        <w:rPr>
          <w:rFonts w:ascii="Arial" w:hAnsi="Arial" w:cs="Arial"/>
          <w:sz w:val="36"/>
          <w:szCs w:val="36"/>
        </w:rPr>
      </w:pPr>
      <w:r w:rsidRPr="009615EA">
        <w:rPr>
          <w:rFonts w:ascii="Arial" w:hAnsi="Arial" w:cs="Arial"/>
          <w:sz w:val="36"/>
          <w:szCs w:val="36"/>
        </w:rPr>
        <w:t>2. Когда чуть было не сделали что-то, но поступили по-другому.</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чуть было не рассмеялась</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about to say truth.</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 был близок, чтобы сказать правду.</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I was about to go out when the phone rang.</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Я собирался выходить, когда зазвонил телефон. </w:t>
      </w:r>
    </w:p>
    <w:p w:rsidR="009615EA" w:rsidRPr="009615EA" w:rsidRDefault="009615EA" w:rsidP="009615EA">
      <w:pPr>
        <w:rPr>
          <w:rFonts w:ascii="Arial" w:hAnsi="Arial" w:cs="Arial"/>
          <w:sz w:val="36"/>
          <w:szCs w:val="36"/>
        </w:rPr>
      </w:pPr>
      <w:r w:rsidRPr="009615EA">
        <w:rPr>
          <w:rFonts w:ascii="Arial" w:hAnsi="Arial" w:cs="Arial"/>
          <w:sz w:val="36"/>
          <w:szCs w:val="36"/>
        </w:rPr>
        <w:lastRenderedPageBreak/>
        <w:t xml:space="preserve">Так как речь идет о незапланированных действиях, эта конструкция может использоваться </w:t>
      </w:r>
      <w:r w:rsidRPr="009615EA">
        <w:rPr>
          <w:rFonts w:ascii="Arial" w:hAnsi="Arial" w:cs="Arial"/>
          <w:color w:val="0070C0"/>
          <w:sz w:val="36"/>
          <w:szCs w:val="36"/>
        </w:rPr>
        <w:t xml:space="preserve">только </w:t>
      </w:r>
      <w:r w:rsidR="00703A66" w:rsidRPr="00703A66">
        <w:rPr>
          <w:rFonts w:ascii="Arial" w:hAnsi="Arial" w:cs="Arial"/>
          <w:b/>
          <w:i/>
          <w:color w:val="00B0F0"/>
          <w:sz w:val="36"/>
          <w:szCs w:val="36"/>
        </w:rPr>
        <w:t>В НАСТОЯЩЕМ И ПРОШЕДШЕМ ВРЕМЕНАХ.</w:t>
      </w:r>
      <w:r w:rsidR="00703A66" w:rsidRPr="00703A66">
        <w:rPr>
          <w:rFonts w:ascii="Arial" w:hAnsi="Arial" w:cs="Arial"/>
          <w:b/>
          <w:i/>
          <w:color w:val="000000"/>
          <w:sz w:val="36"/>
          <w:szCs w:val="36"/>
        </w:rPr>
        <w:br/>
      </w:r>
      <w:r w:rsidR="00703A66" w:rsidRPr="00703A66">
        <w:rPr>
          <w:rFonts w:ascii="Arial" w:hAnsi="Arial" w:cs="Arial"/>
          <w:b/>
          <w:i/>
          <w:color w:val="000000"/>
          <w:sz w:val="36"/>
          <w:szCs w:val="36"/>
        </w:rPr>
        <w:br/>
      </w:r>
      <w:r w:rsidRPr="009615EA">
        <w:rPr>
          <w:rFonts w:ascii="Arial" w:hAnsi="Arial" w:cs="Arial"/>
          <w:sz w:val="36"/>
          <w:szCs w:val="36"/>
        </w:rPr>
        <w:t xml:space="preserve">Эта конструкция состоит из двух частей: изменяемой (to be) и неизменяемой (about to). </w:t>
      </w:r>
    </w:p>
    <w:p w:rsidR="009615EA" w:rsidRPr="009615EA" w:rsidRDefault="009615EA" w:rsidP="009615EA">
      <w:pPr>
        <w:rPr>
          <w:rFonts w:ascii="Arial" w:hAnsi="Arial" w:cs="Arial"/>
          <w:sz w:val="36"/>
          <w:szCs w:val="36"/>
        </w:rPr>
      </w:pPr>
      <w:r w:rsidRPr="009615EA">
        <w:rPr>
          <w:rFonts w:ascii="Arial" w:hAnsi="Arial" w:cs="Arial"/>
          <w:sz w:val="36"/>
          <w:szCs w:val="36"/>
        </w:rPr>
        <w:t>Первая часть (глагол to be) меняется в зависимости от того, кто совершает действия.</w:t>
      </w:r>
    </w:p>
    <w:p w:rsidR="009615EA" w:rsidRPr="009615EA" w:rsidRDefault="009615EA" w:rsidP="009615EA">
      <w:pPr>
        <w:rPr>
          <w:rFonts w:ascii="Arial" w:hAnsi="Arial" w:cs="Arial"/>
          <w:sz w:val="36"/>
          <w:szCs w:val="36"/>
        </w:rPr>
      </w:pPr>
      <w:r w:rsidRPr="009615EA">
        <w:rPr>
          <w:rFonts w:ascii="Arial" w:hAnsi="Arial" w:cs="Arial"/>
          <w:sz w:val="36"/>
          <w:szCs w:val="36"/>
        </w:rPr>
        <w:t>Вторая часть (about to) всегда остается неизменной.</w:t>
      </w:r>
    </w:p>
    <w:p w:rsidR="009615EA" w:rsidRPr="009615EA" w:rsidRDefault="009615EA" w:rsidP="009615EA">
      <w:pPr>
        <w:rPr>
          <w:rFonts w:ascii="Arial" w:hAnsi="Arial" w:cs="Arial"/>
          <w:sz w:val="36"/>
          <w:szCs w:val="36"/>
        </w:rPr>
      </w:pPr>
      <w:r w:rsidRPr="009615EA">
        <w:rPr>
          <w:rFonts w:ascii="Arial" w:hAnsi="Arial" w:cs="Arial"/>
          <w:sz w:val="36"/>
          <w:szCs w:val="36"/>
        </w:rPr>
        <w:t>Рассмотрим, как используется эта конструкция в настоящем и прошедшем временах.</w:t>
      </w:r>
      <w:r w:rsidRPr="009615EA">
        <w:rPr>
          <w:rFonts w:ascii="Arial" w:hAnsi="Arial" w:cs="Arial"/>
          <w:color w:val="000000"/>
          <w:sz w:val="36"/>
          <w:szCs w:val="36"/>
        </w:rPr>
        <w:br/>
      </w:r>
    </w:p>
    <w:p w:rsidR="009615EA" w:rsidRPr="009615EA" w:rsidRDefault="009615EA" w:rsidP="009615EA">
      <w:pPr>
        <w:jc w:val="center"/>
        <w:rPr>
          <w:rFonts w:ascii="Arial" w:hAnsi="Arial" w:cs="Arial"/>
          <w:color w:val="000000"/>
          <w:sz w:val="36"/>
          <w:szCs w:val="36"/>
        </w:rPr>
      </w:pPr>
      <w:r w:rsidRPr="009615EA">
        <w:rPr>
          <w:rFonts w:ascii="Arial" w:hAnsi="Arial" w:cs="Arial"/>
          <w:b/>
          <w:i/>
          <w:sz w:val="36"/>
          <w:szCs w:val="36"/>
        </w:rPr>
        <w:t>Утвердительные предложения с конструкцией be about to в настоящем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Используя конструкцию в настоящем времени, мы говорим о том, что прямо сейчас близки к какому-либо поступку. В зависимости от лица наш глагол be меняется на am, are, is. Схема образования предложений будет следующей:</w:t>
      </w: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 xml:space="preserve">ДЕЙСТВУЮЩЕЕ ЛИЦО + </w:t>
      </w:r>
      <w:r w:rsidRPr="009615EA">
        <w:rPr>
          <w:rFonts w:ascii="Arial" w:hAnsi="Arial" w:cs="Arial"/>
          <w:b/>
          <w:i/>
          <w:sz w:val="36"/>
          <w:szCs w:val="36"/>
          <w:lang w:val="en-US"/>
        </w:rPr>
        <w:t>AM</w:t>
      </w:r>
      <w:r w:rsidRPr="009615EA">
        <w:rPr>
          <w:rFonts w:ascii="Arial" w:hAnsi="Arial" w:cs="Arial"/>
          <w:b/>
          <w:i/>
          <w:sz w:val="36"/>
          <w:szCs w:val="36"/>
        </w:rPr>
        <w:t>/</w:t>
      </w:r>
      <w:r w:rsidRPr="009615EA">
        <w:rPr>
          <w:rFonts w:ascii="Arial" w:hAnsi="Arial" w:cs="Arial"/>
          <w:b/>
          <w:i/>
          <w:sz w:val="36"/>
          <w:szCs w:val="36"/>
          <w:lang w:val="en-US"/>
        </w:rPr>
        <w:t>ARE</w:t>
      </w:r>
      <w:r w:rsidRPr="009615EA">
        <w:rPr>
          <w:rFonts w:ascii="Arial" w:hAnsi="Arial" w:cs="Arial"/>
          <w:b/>
          <w:i/>
          <w:sz w:val="36"/>
          <w:szCs w:val="36"/>
        </w:rPr>
        <w:t>/</w:t>
      </w:r>
      <w:r w:rsidRPr="009615EA">
        <w:rPr>
          <w:rFonts w:ascii="Arial" w:hAnsi="Arial" w:cs="Arial"/>
          <w:b/>
          <w:i/>
          <w:sz w:val="36"/>
          <w:szCs w:val="36"/>
          <w:lang w:val="en-US"/>
        </w:rPr>
        <w:t>IS</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The concert is about to start. </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Концерт вот-вот начнется.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They are about to divorce. </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t>Они близки к разводу</w:t>
      </w:r>
      <w:r w:rsidRPr="009615EA">
        <w:rPr>
          <w:rFonts w:ascii="Arial" w:hAnsi="Arial" w:cs="Arial"/>
          <w:sz w:val="36"/>
          <w:szCs w:val="36"/>
        </w:rPr>
        <w:t>.</w:t>
      </w:r>
      <w:r w:rsidRPr="009615EA">
        <w:rPr>
          <w:rFonts w:ascii="Arial" w:hAnsi="Arial" w:cs="Arial"/>
          <w:sz w:val="36"/>
          <w:szCs w:val="36"/>
        </w:rPr>
        <w:br/>
      </w: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Утвердительные предложения с конструкцией be about to в прошедшем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 Используя нашу конструкцию в прошедшем времени, мы говорим о том, что чуть было не совершили какое-то действие в прошлом. Наш глагол be меняется на was/were в зависимости от лица. Схема образования будет следующей:</w:t>
      </w:r>
    </w:p>
    <w:p w:rsidR="009615EA" w:rsidRPr="009615EA" w:rsidRDefault="009615EA" w:rsidP="009615EA">
      <w:pPr>
        <w:jc w:val="center"/>
        <w:rPr>
          <w:rFonts w:ascii="Arial" w:hAnsi="Arial" w:cs="Arial"/>
          <w:sz w:val="36"/>
          <w:szCs w:val="36"/>
        </w:rPr>
      </w:pPr>
      <w:r w:rsidRPr="009615EA">
        <w:rPr>
          <w:rFonts w:ascii="Arial" w:hAnsi="Arial" w:cs="Arial"/>
          <w:b/>
          <w:i/>
          <w:sz w:val="36"/>
          <w:szCs w:val="36"/>
        </w:rPr>
        <w:lastRenderedPageBreak/>
        <w:t xml:space="preserve">Действующее лицо + </w:t>
      </w:r>
      <w:r w:rsidRPr="009615EA">
        <w:rPr>
          <w:rFonts w:ascii="Arial" w:hAnsi="Arial" w:cs="Arial"/>
          <w:b/>
          <w:i/>
          <w:sz w:val="36"/>
          <w:szCs w:val="36"/>
          <w:lang w:val="en-US"/>
        </w:rPr>
        <w:t>was</w:t>
      </w:r>
      <w:r w:rsidRPr="009615EA">
        <w:rPr>
          <w:rFonts w:ascii="Arial" w:hAnsi="Arial" w:cs="Arial"/>
          <w:b/>
          <w:i/>
          <w:sz w:val="36"/>
          <w:szCs w:val="36"/>
        </w:rPr>
        <w:t>/</w:t>
      </w:r>
      <w:r w:rsidRPr="009615EA">
        <w:rPr>
          <w:rFonts w:ascii="Arial" w:hAnsi="Arial" w:cs="Arial"/>
          <w:b/>
          <w:i/>
          <w:sz w:val="36"/>
          <w:szCs w:val="36"/>
          <w:lang w:val="en-US"/>
        </w:rPr>
        <w:t>were</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r w:rsidRPr="009615EA">
        <w:rPr>
          <w:rFonts w:ascii="Arial" w:hAnsi="Arial" w:cs="Arial"/>
          <w:sz w:val="36"/>
          <w:szCs w:val="36"/>
        </w:rPr>
        <w:br/>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I was about to go to bed.</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собиралась идти спать.</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about to apologize.</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 был близок к тому, чтобы извиниться.</w:t>
      </w:r>
      <w:r w:rsidRPr="009615EA">
        <w:rPr>
          <w:rFonts w:ascii="Arial" w:hAnsi="Arial" w:cs="Arial"/>
          <w:i/>
          <w:sz w:val="36"/>
          <w:szCs w:val="36"/>
        </w:rPr>
        <w:br/>
      </w:r>
    </w:p>
    <w:p w:rsidR="009615EA" w:rsidRPr="009615EA" w:rsidRDefault="009615EA" w:rsidP="009615EA">
      <w:pPr>
        <w:pStyle w:val="a7"/>
        <w:jc w:val="center"/>
        <w:rPr>
          <w:rFonts w:ascii="Arial" w:hAnsi="Arial" w:cs="Arial"/>
          <w:b/>
          <w:i/>
          <w:sz w:val="36"/>
          <w:szCs w:val="36"/>
        </w:rPr>
      </w:pPr>
      <w:r w:rsidRPr="009615EA">
        <w:rPr>
          <w:rFonts w:ascii="Arial" w:hAnsi="Arial" w:cs="Arial"/>
          <w:b/>
          <w:i/>
          <w:sz w:val="36"/>
          <w:szCs w:val="36"/>
        </w:rPr>
        <w:t>Отрицательные предложения с конструкцией be about to в настоящем времени</w:t>
      </w:r>
    </w:p>
    <w:p w:rsidR="009615EA" w:rsidRPr="009615EA" w:rsidRDefault="009615EA" w:rsidP="009615EA">
      <w:pPr>
        <w:pStyle w:val="a7"/>
        <w:rPr>
          <w:rFonts w:ascii="Arial" w:hAnsi="Arial" w:cs="Arial"/>
          <w:sz w:val="36"/>
          <w:szCs w:val="36"/>
        </w:rPr>
      </w:pPr>
      <w:r w:rsidRPr="009615EA">
        <w:rPr>
          <w:rFonts w:ascii="Arial" w:hAnsi="Arial" w:cs="Arial"/>
          <w:sz w:val="36"/>
          <w:szCs w:val="36"/>
        </w:rPr>
        <w:t>Когда мы говорим, что не собирались делать что-то, то добавляем частицу not к нашему be. Схема образования будет следующей:</w:t>
      </w:r>
    </w:p>
    <w:p w:rsidR="009615EA" w:rsidRPr="009615EA" w:rsidRDefault="009615EA" w:rsidP="00227F3F">
      <w:pPr>
        <w:pStyle w:val="a7"/>
        <w:numPr>
          <w:ilvl w:val="0"/>
          <w:numId w:val="57"/>
        </w:numPr>
        <w:spacing w:line="252" w:lineRule="auto"/>
        <w:jc w:val="center"/>
        <w:rPr>
          <w:rFonts w:ascii="Arial" w:hAnsi="Arial" w:cs="Arial"/>
          <w:color w:val="000000"/>
          <w:sz w:val="36"/>
          <w:szCs w:val="36"/>
          <w:lang w:val="en-US"/>
        </w:rPr>
      </w:pPr>
      <w:r w:rsidRPr="009615EA">
        <w:rPr>
          <w:rFonts w:ascii="Arial" w:hAnsi="Arial" w:cs="Arial"/>
          <w:b/>
          <w:i/>
          <w:sz w:val="36"/>
          <w:szCs w:val="36"/>
        </w:rPr>
        <w:t>ДЕЙСТВУЮЩЕЕ</w:t>
      </w:r>
      <w:r w:rsidRPr="009615EA">
        <w:rPr>
          <w:rFonts w:ascii="Arial" w:hAnsi="Arial" w:cs="Arial"/>
          <w:b/>
          <w:i/>
          <w:sz w:val="36"/>
          <w:szCs w:val="36"/>
          <w:lang w:val="en-US"/>
        </w:rPr>
        <w:t xml:space="preserve"> </w:t>
      </w:r>
      <w:r w:rsidRPr="009615EA">
        <w:rPr>
          <w:rFonts w:ascii="Arial" w:hAnsi="Arial" w:cs="Arial"/>
          <w:b/>
          <w:i/>
          <w:sz w:val="36"/>
          <w:szCs w:val="36"/>
        </w:rPr>
        <w:t>ЛИЦО</w:t>
      </w:r>
      <w:r w:rsidRPr="009615EA">
        <w:rPr>
          <w:rFonts w:ascii="Arial" w:hAnsi="Arial" w:cs="Arial"/>
          <w:b/>
          <w:i/>
          <w:sz w:val="36"/>
          <w:szCs w:val="36"/>
          <w:lang w:val="en-US"/>
        </w:rPr>
        <w:t xml:space="preserve"> + AM/ARE/IS + NOT + ABOUT TO + </w:t>
      </w:r>
      <w:r w:rsidRPr="009615EA">
        <w:rPr>
          <w:rFonts w:ascii="Arial" w:hAnsi="Arial" w:cs="Arial"/>
          <w:b/>
          <w:i/>
          <w:sz w:val="36"/>
          <w:szCs w:val="36"/>
        </w:rPr>
        <w:t>ДЕЙСТВИЕ</w:t>
      </w:r>
    </w:p>
    <w:p w:rsidR="009615EA" w:rsidRPr="009615EA" w:rsidRDefault="009615EA" w:rsidP="009615EA">
      <w:pPr>
        <w:pStyle w:val="a7"/>
        <w:rPr>
          <w:rFonts w:ascii="Arial" w:hAnsi="Arial" w:cs="Arial"/>
          <w:sz w:val="36"/>
          <w:szCs w:val="36"/>
          <w:lang w:val="en-US"/>
        </w:rPr>
      </w:pP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She is not about to call him.</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Она не близка к тому, чтобы позвонить ему.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They are not about to cry.</w:t>
      </w:r>
    </w:p>
    <w:p w:rsidR="009615EA" w:rsidRPr="009615EA" w:rsidRDefault="009615EA" w:rsidP="00227F3F">
      <w:pPr>
        <w:pStyle w:val="a7"/>
        <w:numPr>
          <w:ilvl w:val="0"/>
          <w:numId w:val="57"/>
        </w:numPr>
        <w:spacing w:line="252" w:lineRule="auto"/>
        <w:rPr>
          <w:rFonts w:ascii="Arial" w:hAnsi="Arial" w:cs="Arial"/>
          <w:color w:val="000000"/>
          <w:sz w:val="36"/>
          <w:szCs w:val="36"/>
        </w:rPr>
      </w:pPr>
      <w:r w:rsidRPr="009615EA">
        <w:rPr>
          <w:rFonts w:ascii="Arial" w:hAnsi="Arial" w:cs="Arial"/>
          <w:i/>
          <w:sz w:val="36"/>
          <w:szCs w:val="36"/>
        </w:rPr>
        <w:t>Они не собираются плакать</w:t>
      </w:r>
      <w:r w:rsidRPr="009615EA">
        <w:rPr>
          <w:rFonts w:ascii="Arial" w:hAnsi="Arial" w:cs="Arial"/>
          <w:sz w:val="36"/>
          <w:szCs w:val="36"/>
        </w:rPr>
        <w:t>.</w:t>
      </w:r>
    </w:p>
    <w:p w:rsidR="009615EA" w:rsidRPr="009615EA" w:rsidRDefault="009615EA" w:rsidP="009615EA">
      <w:pPr>
        <w:rPr>
          <w:rFonts w:ascii="Arial" w:hAnsi="Arial" w:cs="Arial"/>
          <w:color w:val="000000"/>
          <w:sz w:val="36"/>
          <w:szCs w:val="36"/>
        </w:rPr>
      </w:pP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Отрицательные предложения с конструкцией be about to в прошедшем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Чтобы образовать отрицание в прошедшем времени, мы ставим not после be в прошедшем времени. Схема образования предложения будет следующей: </w:t>
      </w:r>
    </w:p>
    <w:p w:rsidR="009615EA" w:rsidRPr="009615EA" w:rsidRDefault="009615EA" w:rsidP="009615EA">
      <w:pPr>
        <w:spacing w:line="252" w:lineRule="auto"/>
        <w:ind w:left="360"/>
        <w:jc w:val="center"/>
        <w:rPr>
          <w:rFonts w:ascii="Arial" w:hAnsi="Arial" w:cs="Arial"/>
          <w:i/>
          <w:sz w:val="36"/>
          <w:szCs w:val="36"/>
        </w:rPr>
      </w:pPr>
      <w:r w:rsidRPr="009615EA">
        <w:rPr>
          <w:rFonts w:ascii="Arial" w:hAnsi="Arial" w:cs="Arial"/>
          <w:b/>
          <w:i/>
          <w:sz w:val="36"/>
          <w:szCs w:val="36"/>
        </w:rPr>
        <w:t xml:space="preserve">Действующее лицо + </w:t>
      </w:r>
      <w:r w:rsidRPr="009615EA">
        <w:rPr>
          <w:rFonts w:ascii="Arial" w:hAnsi="Arial" w:cs="Arial"/>
          <w:b/>
          <w:i/>
          <w:sz w:val="36"/>
          <w:szCs w:val="36"/>
          <w:lang w:val="en-US"/>
        </w:rPr>
        <w:t>was</w:t>
      </w:r>
      <w:r w:rsidRPr="009615EA">
        <w:rPr>
          <w:rFonts w:ascii="Arial" w:hAnsi="Arial" w:cs="Arial"/>
          <w:b/>
          <w:i/>
          <w:sz w:val="36"/>
          <w:szCs w:val="36"/>
        </w:rPr>
        <w:t>/</w:t>
      </w:r>
      <w:r w:rsidRPr="009615EA">
        <w:rPr>
          <w:rFonts w:ascii="Arial" w:hAnsi="Arial" w:cs="Arial"/>
          <w:b/>
          <w:i/>
          <w:sz w:val="36"/>
          <w:szCs w:val="36"/>
          <w:lang w:val="en-US"/>
        </w:rPr>
        <w:t>were</w:t>
      </w:r>
      <w:r w:rsidRPr="009615EA">
        <w:rPr>
          <w:rFonts w:ascii="Arial" w:hAnsi="Arial" w:cs="Arial"/>
          <w:b/>
          <w:i/>
          <w:sz w:val="36"/>
          <w:szCs w:val="36"/>
        </w:rPr>
        <w:t xml:space="preserve"> + </w:t>
      </w:r>
      <w:r w:rsidRPr="009615EA">
        <w:rPr>
          <w:rFonts w:ascii="Arial" w:hAnsi="Arial" w:cs="Arial"/>
          <w:b/>
          <w:i/>
          <w:sz w:val="36"/>
          <w:szCs w:val="36"/>
          <w:lang w:val="en-US"/>
        </w:rPr>
        <w:t>not</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not about to buy this.</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Он не собирался покупать это.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We were not about to admit our mistake. </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lastRenderedPageBreak/>
        <w:t>Мы не были близки к тому, чтобы признать нашу ошибку.</w:t>
      </w:r>
      <w:r w:rsidRPr="009615EA">
        <w:rPr>
          <w:rFonts w:ascii="Arial" w:hAnsi="Arial" w:cs="Arial"/>
          <w:sz w:val="36"/>
          <w:szCs w:val="36"/>
        </w:rPr>
        <w:br/>
      </w:r>
    </w:p>
    <w:p w:rsidR="009615EA" w:rsidRPr="009615EA" w:rsidRDefault="009615EA" w:rsidP="009615EA">
      <w:pPr>
        <w:pStyle w:val="a7"/>
        <w:jc w:val="center"/>
        <w:rPr>
          <w:rFonts w:ascii="Arial" w:hAnsi="Arial" w:cs="Arial"/>
          <w:b/>
          <w:i/>
          <w:sz w:val="36"/>
          <w:szCs w:val="36"/>
        </w:rPr>
      </w:pPr>
      <w:r w:rsidRPr="009615EA">
        <w:rPr>
          <w:rFonts w:ascii="Arial" w:hAnsi="Arial" w:cs="Arial"/>
          <w:b/>
          <w:i/>
          <w:sz w:val="36"/>
          <w:szCs w:val="36"/>
        </w:rPr>
        <w:t>Вопросительные предложения с конструкцией be about to в настоящем времени</w:t>
      </w:r>
    </w:p>
    <w:p w:rsidR="009615EA" w:rsidRPr="009615EA" w:rsidRDefault="009615EA" w:rsidP="009615EA">
      <w:pPr>
        <w:pStyle w:val="a7"/>
        <w:rPr>
          <w:rFonts w:ascii="Arial" w:hAnsi="Arial" w:cs="Arial"/>
          <w:sz w:val="36"/>
          <w:szCs w:val="36"/>
        </w:rPr>
      </w:pPr>
      <w:r w:rsidRPr="009615EA">
        <w:rPr>
          <w:rFonts w:ascii="Arial" w:hAnsi="Arial" w:cs="Arial"/>
          <w:sz w:val="36"/>
          <w:szCs w:val="36"/>
        </w:rPr>
        <w:t>Когда мы спрашиваем человека, собирается ли он сделать что-либо сейчас, мы выносим am/are/is на первое место. Схема образования будет следующей:</w:t>
      </w:r>
    </w:p>
    <w:p w:rsidR="009615EA" w:rsidRPr="009615EA" w:rsidRDefault="009615EA" w:rsidP="009615EA">
      <w:pPr>
        <w:pStyle w:val="a7"/>
        <w:jc w:val="center"/>
        <w:rPr>
          <w:rFonts w:ascii="Arial" w:hAnsi="Arial" w:cs="Arial"/>
          <w:sz w:val="36"/>
          <w:szCs w:val="36"/>
        </w:rPr>
      </w:pPr>
      <w:r w:rsidRPr="009615EA">
        <w:rPr>
          <w:rFonts w:ascii="Arial" w:hAnsi="Arial" w:cs="Arial"/>
          <w:b/>
          <w:i/>
          <w:sz w:val="36"/>
          <w:szCs w:val="36"/>
        </w:rPr>
        <w:t>Am/are/is + действующее лицо + about to + действие</w:t>
      </w:r>
      <w:r w:rsidRPr="009615EA">
        <w:rPr>
          <w:rFonts w:ascii="Arial" w:hAnsi="Arial" w:cs="Arial"/>
          <w:sz w:val="36"/>
          <w:szCs w:val="36"/>
        </w:rPr>
        <w:t>?</w:t>
      </w:r>
      <w:r w:rsidRPr="009615EA">
        <w:rPr>
          <w:rFonts w:ascii="Arial" w:hAnsi="Arial" w:cs="Arial"/>
          <w:sz w:val="36"/>
          <w:szCs w:val="36"/>
        </w:rPr>
        <w:br/>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Is Tom about to sing? </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Том собирается петь?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Are you about to buy this dress for me?</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t>Ты собираешься покупать это платье для меня</w:t>
      </w:r>
      <w:r w:rsidRPr="009615EA">
        <w:rPr>
          <w:rFonts w:ascii="Arial" w:hAnsi="Arial" w:cs="Arial"/>
          <w:sz w:val="36"/>
          <w:szCs w:val="36"/>
        </w:rPr>
        <w:t>?</w:t>
      </w:r>
    </w:p>
    <w:p w:rsidR="009615EA" w:rsidRPr="009615EA" w:rsidRDefault="009615EA" w:rsidP="009615EA">
      <w:pPr>
        <w:pStyle w:val="a7"/>
        <w:jc w:val="center"/>
        <w:rPr>
          <w:rFonts w:ascii="Arial" w:hAnsi="Arial" w:cs="Arial"/>
          <w:sz w:val="36"/>
          <w:szCs w:val="36"/>
        </w:rPr>
      </w:pPr>
      <w:r w:rsidRPr="009615EA">
        <w:rPr>
          <w:rFonts w:ascii="Arial" w:hAnsi="Arial" w:cs="Arial"/>
          <w:sz w:val="36"/>
          <w:szCs w:val="36"/>
        </w:rPr>
        <w:br/>
      </w:r>
      <w:r w:rsidRPr="009615EA">
        <w:rPr>
          <w:rFonts w:ascii="Arial" w:hAnsi="Arial" w:cs="Arial"/>
          <w:b/>
          <w:i/>
          <w:sz w:val="36"/>
          <w:szCs w:val="36"/>
        </w:rPr>
        <w:t>Вопросительные предложения с конструкцией be about to в прошедшем времени</w:t>
      </w:r>
      <w:r w:rsidRPr="009615EA">
        <w:rPr>
          <w:rFonts w:ascii="Arial" w:hAnsi="Arial" w:cs="Arial"/>
          <w:sz w:val="36"/>
          <w:szCs w:val="36"/>
        </w:rPr>
        <w:t xml:space="preserve"> </w:t>
      </w:r>
    </w:p>
    <w:p w:rsidR="009615EA" w:rsidRPr="009615EA" w:rsidRDefault="009615EA" w:rsidP="009615EA">
      <w:pPr>
        <w:pStyle w:val="a7"/>
        <w:rPr>
          <w:rFonts w:ascii="Arial" w:hAnsi="Arial" w:cs="Arial"/>
          <w:sz w:val="36"/>
          <w:szCs w:val="36"/>
        </w:rPr>
      </w:pPr>
      <w:r w:rsidRPr="009615EA">
        <w:rPr>
          <w:rFonts w:ascii="Arial" w:hAnsi="Arial" w:cs="Arial"/>
          <w:sz w:val="36"/>
          <w:szCs w:val="36"/>
        </w:rPr>
        <w:t xml:space="preserve">Чтобы спросить человека о действиях в прошлом, нам нужно вынести was/were на первое место. Схема образования предложения будет следующей: </w:t>
      </w:r>
    </w:p>
    <w:p w:rsidR="009615EA" w:rsidRPr="009615EA" w:rsidRDefault="009615EA" w:rsidP="009615EA">
      <w:pPr>
        <w:pStyle w:val="a7"/>
        <w:jc w:val="center"/>
        <w:rPr>
          <w:rFonts w:ascii="Arial" w:hAnsi="Arial" w:cs="Arial"/>
          <w:sz w:val="36"/>
          <w:szCs w:val="36"/>
        </w:rPr>
      </w:pPr>
      <w:r w:rsidRPr="009615EA">
        <w:rPr>
          <w:rFonts w:ascii="Arial" w:hAnsi="Arial" w:cs="Arial"/>
          <w:b/>
          <w:i/>
          <w:sz w:val="36"/>
          <w:szCs w:val="36"/>
        </w:rPr>
        <w:t>WAS/WERE + ДЕЙСТВУЮЩЕЕ ЛИЦО + ABOUT TO + ДЕЙСТВИЕ?</w:t>
      </w:r>
      <w:r w:rsidRPr="009615EA">
        <w:rPr>
          <w:rFonts w:ascii="Arial" w:hAnsi="Arial" w:cs="Arial"/>
          <w:b/>
          <w:i/>
          <w:sz w:val="36"/>
          <w:szCs w:val="36"/>
        </w:rPr>
        <w:br/>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lang w:val="en-US"/>
        </w:rPr>
      </w:pPr>
      <w:r w:rsidRPr="009615EA">
        <w:rPr>
          <w:rFonts w:ascii="Arial" w:hAnsi="Arial" w:cs="Arial"/>
          <w:sz w:val="36"/>
          <w:szCs w:val="36"/>
          <w:lang w:val="en-US"/>
        </w:rPr>
        <w:t>Was she about to go home?</w:t>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rPr>
      </w:pPr>
      <w:r w:rsidRPr="009615EA">
        <w:rPr>
          <w:rFonts w:ascii="Arial" w:hAnsi="Arial" w:cs="Arial"/>
          <w:sz w:val="36"/>
          <w:szCs w:val="36"/>
        </w:rPr>
        <w:t>Она была близка, чтобы пойти домой?</w:t>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lang w:val="en-US"/>
        </w:rPr>
      </w:pPr>
      <w:r w:rsidRPr="009615EA">
        <w:rPr>
          <w:rFonts w:ascii="Arial" w:hAnsi="Arial" w:cs="Arial"/>
          <w:sz w:val="36"/>
          <w:szCs w:val="36"/>
          <w:lang w:val="en-US"/>
        </w:rPr>
        <w:t xml:space="preserve">Were they about to quarrel? </w:t>
      </w:r>
    </w:p>
    <w:p w:rsidR="009615EA" w:rsidRPr="009615EA" w:rsidRDefault="009615EA" w:rsidP="00227F3F">
      <w:pPr>
        <w:pStyle w:val="a7"/>
        <w:numPr>
          <w:ilvl w:val="0"/>
          <w:numId w:val="57"/>
        </w:numPr>
        <w:spacing w:line="252" w:lineRule="auto"/>
        <w:rPr>
          <w:rFonts w:ascii="Arial" w:hAnsi="Arial" w:cs="Arial"/>
          <w:b/>
          <w:i/>
          <w:color w:val="00B050"/>
          <w:sz w:val="36"/>
          <w:szCs w:val="36"/>
          <w:highlight w:val="black"/>
        </w:rPr>
      </w:pPr>
      <w:r w:rsidRPr="009615EA">
        <w:rPr>
          <w:rFonts w:ascii="Arial" w:hAnsi="Arial" w:cs="Arial"/>
          <w:sz w:val="36"/>
          <w:szCs w:val="36"/>
        </w:rPr>
        <w:t>Они были близки к тому, чтобы поссориться?</w:t>
      </w:r>
      <w:r w:rsidRPr="009615EA">
        <w:rPr>
          <w:rFonts w:ascii="Arial" w:hAnsi="Arial" w:cs="Arial"/>
          <w:sz w:val="36"/>
          <w:szCs w:val="36"/>
        </w:rPr>
        <w:br/>
      </w:r>
      <w:r w:rsidRPr="009615EA">
        <w:rPr>
          <w:rFonts w:ascii="Arial" w:hAnsi="Arial" w:cs="Arial"/>
          <w:b/>
          <w:i/>
          <w:color w:val="00B050"/>
          <w:sz w:val="36"/>
          <w:szCs w:val="36"/>
          <w:highlight w:val="black"/>
        </w:rPr>
        <w:br w:type="page"/>
      </w:r>
    </w:p>
    <w:p w:rsidR="009615EA" w:rsidRPr="009615EA" w:rsidRDefault="009615EA" w:rsidP="009615EA">
      <w:pPr>
        <w:pStyle w:val="1"/>
        <w:jc w:val="center"/>
        <w:rPr>
          <w:highlight w:val="red"/>
        </w:rPr>
      </w:pPr>
      <w:r w:rsidRPr="009615EA">
        <w:rPr>
          <w:highlight w:val="red"/>
          <w:lang w:val="en-US"/>
        </w:rPr>
        <w:lastRenderedPageBreak/>
        <w:t>TO</w:t>
      </w:r>
      <w:r w:rsidRPr="009615EA">
        <w:rPr>
          <w:highlight w:val="red"/>
        </w:rPr>
        <w:t xml:space="preserve"> </w:t>
      </w:r>
      <w:r w:rsidRPr="009615EA">
        <w:rPr>
          <w:highlight w:val="red"/>
          <w:lang w:val="en-US"/>
        </w:rPr>
        <w:t>BE</w:t>
      </w:r>
      <w:r w:rsidRPr="009615EA">
        <w:rPr>
          <w:highlight w:val="red"/>
        </w:rPr>
        <w:t xml:space="preserve"> </w:t>
      </w:r>
      <w:r w:rsidRPr="009615EA">
        <w:rPr>
          <w:highlight w:val="red"/>
          <w:lang w:val="en-US"/>
        </w:rPr>
        <w:t>GOING</w:t>
      </w:r>
      <w:r w:rsidRPr="009615EA">
        <w:rPr>
          <w:highlight w:val="red"/>
        </w:rPr>
        <w:t xml:space="preserve"> </w:t>
      </w:r>
      <w:r w:rsidRPr="009615EA">
        <w:rPr>
          <w:highlight w:val="red"/>
          <w:lang w:val="en-US"/>
        </w:rPr>
        <w:t>TO</w:t>
      </w:r>
      <w:r w:rsidRPr="009615EA">
        <w:rPr>
          <w:highlight w:val="red"/>
        </w:rPr>
        <w:t xml:space="preserve"> </w:t>
      </w:r>
      <w:r w:rsidRPr="009615EA">
        <w:rPr>
          <w:highlight w:val="red"/>
          <w:lang w:val="en-US"/>
        </w:rPr>
        <w:t>DO</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Когда мы хотим сказать о намерении сделать что-то, то </w:t>
      </w:r>
      <w:proofErr w:type="gramStart"/>
      <w:r w:rsidRPr="009615EA">
        <w:rPr>
          <w:rFonts w:ascii="Arial" w:hAnsi="Arial" w:cs="Arial"/>
          <w:sz w:val="36"/>
          <w:szCs w:val="36"/>
        </w:rPr>
        <w:t>на английский такое предложение</w:t>
      </w:r>
      <w:proofErr w:type="gramEnd"/>
      <w:r w:rsidRPr="009615EA">
        <w:rPr>
          <w:rFonts w:ascii="Arial" w:hAnsi="Arial" w:cs="Arial"/>
          <w:sz w:val="36"/>
          <w:szCs w:val="36"/>
        </w:rPr>
        <w:t xml:space="preserve"> надо перевести с помощью конструкции to be going to do smth (собираться сделать что-то). </w:t>
      </w:r>
      <w:r w:rsidRPr="009615EA">
        <w:rPr>
          <w:rFonts w:ascii="Arial" w:hAnsi="Arial" w:cs="Arial"/>
          <w:color w:val="FFFFFF" w:themeColor="background1"/>
          <w:sz w:val="36"/>
          <w:szCs w:val="36"/>
        </w:rPr>
        <w:t>Эту фразу очень часто можно встретить в</w:t>
      </w:r>
      <w:r w:rsidRPr="009615EA">
        <w:rPr>
          <w:rFonts w:ascii="Arial" w:hAnsi="Arial" w:cs="Arial"/>
          <w:color w:val="FFFF00"/>
          <w:sz w:val="36"/>
          <w:szCs w:val="36"/>
        </w:rPr>
        <w:t xml:space="preserve"> </w:t>
      </w:r>
      <w:r w:rsidRPr="009615EA">
        <w:rPr>
          <w:rFonts w:ascii="Arial" w:hAnsi="Arial" w:cs="Arial"/>
          <w:color w:val="00B0F0"/>
          <w:sz w:val="36"/>
          <w:szCs w:val="36"/>
        </w:rPr>
        <w:t>письменной и устной речи</w:t>
      </w:r>
      <w:r w:rsidRPr="009615EA">
        <w:rPr>
          <w:rFonts w:ascii="Arial" w:hAnsi="Arial" w:cs="Arial"/>
          <w:color w:val="FFFF00"/>
          <w:sz w:val="36"/>
          <w:szCs w:val="36"/>
        </w:rPr>
        <w:t>.</w:t>
      </w:r>
      <w:r w:rsidRPr="009615EA">
        <w:rPr>
          <w:rFonts w:ascii="Arial" w:hAnsi="Arial" w:cs="Arial"/>
          <w:sz w:val="36"/>
          <w:szCs w:val="36"/>
        </w:rPr>
        <w:t xml:space="preserve"> Давайте разберемся, как ее использовать правильно.</w:t>
      </w:r>
    </w:p>
    <w:p w:rsidR="009615EA" w:rsidRPr="009615EA" w:rsidRDefault="009615EA" w:rsidP="009615EA">
      <w:pPr>
        <w:rPr>
          <w:rFonts w:ascii="Arial" w:hAnsi="Arial" w:cs="Arial"/>
          <w:sz w:val="36"/>
          <w:szCs w:val="36"/>
        </w:rPr>
      </w:pPr>
      <w:r w:rsidRPr="009615EA">
        <w:rPr>
          <w:rFonts w:ascii="Arial" w:hAnsi="Arial" w:cs="Arial"/>
          <w:sz w:val="36"/>
          <w:szCs w:val="36"/>
        </w:rPr>
        <w:t>Образование выражения to be going to</w:t>
      </w:r>
    </w:p>
    <w:p w:rsidR="003F7260" w:rsidRDefault="009615EA" w:rsidP="009615EA">
      <w:pPr>
        <w:rPr>
          <w:rFonts w:ascii="Arial" w:hAnsi="Arial" w:cs="Arial"/>
          <w:sz w:val="36"/>
          <w:szCs w:val="36"/>
        </w:rPr>
      </w:pPr>
      <w:r w:rsidRPr="009615EA">
        <w:rPr>
          <w:rFonts w:ascii="Arial" w:hAnsi="Arial" w:cs="Arial"/>
          <w:sz w:val="36"/>
          <w:szCs w:val="36"/>
        </w:rPr>
        <w:t>Первое, что важно помнить, – это выражение нужно использовать в</w:t>
      </w:r>
    </w:p>
    <w:p w:rsidR="009615EA" w:rsidRPr="009615EA" w:rsidRDefault="00703A66" w:rsidP="009615EA">
      <w:pPr>
        <w:rPr>
          <w:rFonts w:ascii="Arial" w:hAnsi="Arial" w:cs="Arial"/>
          <w:sz w:val="36"/>
          <w:szCs w:val="36"/>
        </w:rPr>
      </w:pPr>
      <w:r w:rsidRPr="00703A66">
        <w:rPr>
          <w:rFonts w:ascii="Arial" w:hAnsi="Arial" w:cs="Arial"/>
          <w:b/>
          <w:i/>
          <w:color w:val="00B0F0"/>
          <w:sz w:val="36"/>
          <w:szCs w:val="36"/>
        </w:rPr>
        <w:t>НАСТОЯЩЕМ И ПРОШЕДШЕМ ВРЕМЕНАХ</w:t>
      </w:r>
    </w:p>
    <w:p w:rsidR="009615EA" w:rsidRPr="009615EA" w:rsidRDefault="009615EA" w:rsidP="00227F3F">
      <w:pPr>
        <w:pStyle w:val="a7"/>
        <w:numPr>
          <w:ilvl w:val="0"/>
          <w:numId w:val="58"/>
        </w:numPr>
        <w:spacing w:line="252" w:lineRule="auto"/>
        <w:rPr>
          <w:rFonts w:ascii="Arial" w:hAnsi="Arial" w:cs="Arial"/>
          <w:i/>
          <w:sz w:val="36"/>
          <w:szCs w:val="36"/>
          <w:lang w:val="en-US"/>
        </w:rPr>
      </w:pPr>
      <w:r w:rsidRPr="009615EA">
        <w:rPr>
          <w:rFonts w:ascii="Arial" w:hAnsi="Arial" w:cs="Arial"/>
          <w:i/>
          <w:sz w:val="36"/>
          <w:szCs w:val="36"/>
          <w:lang w:val="en-US"/>
        </w:rPr>
        <w:t xml:space="preserve">I am going to wear my new skirt for the party. – </w:t>
      </w:r>
      <w:r w:rsidRPr="009615EA">
        <w:rPr>
          <w:rFonts w:ascii="Arial" w:hAnsi="Arial" w:cs="Arial"/>
          <w:i/>
          <w:sz w:val="36"/>
          <w:szCs w:val="36"/>
        </w:rPr>
        <w:t>Я</w:t>
      </w:r>
      <w:r w:rsidRPr="009615EA">
        <w:rPr>
          <w:rFonts w:ascii="Arial" w:hAnsi="Arial" w:cs="Arial"/>
          <w:i/>
          <w:sz w:val="36"/>
          <w:szCs w:val="36"/>
          <w:lang w:val="en-US"/>
        </w:rPr>
        <w:t xml:space="preserve"> </w:t>
      </w:r>
      <w:r w:rsidRPr="009615EA">
        <w:rPr>
          <w:rFonts w:ascii="Arial" w:hAnsi="Arial" w:cs="Arial"/>
          <w:i/>
          <w:sz w:val="36"/>
          <w:szCs w:val="36"/>
        </w:rPr>
        <w:t>собираюсьнадеть</w:t>
      </w:r>
      <w:r w:rsidRPr="009615EA">
        <w:rPr>
          <w:rFonts w:ascii="Arial" w:hAnsi="Arial" w:cs="Arial"/>
          <w:i/>
          <w:sz w:val="36"/>
          <w:szCs w:val="36"/>
          <w:lang w:val="en-US"/>
        </w:rPr>
        <w:t xml:space="preserve"> </w:t>
      </w:r>
      <w:r w:rsidRPr="009615EA">
        <w:rPr>
          <w:rFonts w:ascii="Arial" w:hAnsi="Arial" w:cs="Arial"/>
          <w:i/>
          <w:sz w:val="36"/>
          <w:szCs w:val="36"/>
        </w:rPr>
        <w:t>мою</w:t>
      </w:r>
      <w:r w:rsidRPr="009615EA">
        <w:rPr>
          <w:rFonts w:ascii="Arial" w:hAnsi="Arial" w:cs="Arial"/>
          <w:i/>
          <w:sz w:val="36"/>
          <w:szCs w:val="36"/>
          <w:lang w:val="en-US"/>
        </w:rPr>
        <w:t xml:space="preserve"> </w:t>
      </w:r>
      <w:r w:rsidRPr="009615EA">
        <w:rPr>
          <w:rFonts w:ascii="Arial" w:hAnsi="Arial" w:cs="Arial"/>
          <w:i/>
          <w:sz w:val="36"/>
          <w:szCs w:val="36"/>
        </w:rPr>
        <w:t>новую</w:t>
      </w:r>
      <w:r w:rsidRPr="009615EA">
        <w:rPr>
          <w:rFonts w:ascii="Arial" w:hAnsi="Arial" w:cs="Arial"/>
          <w:i/>
          <w:sz w:val="36"/>
          <w:szCs w:val="36"/>
          <w:lang w:val="en-US"/>
        </w:rPr>
        <w:t xml:space="preserve"> </w:t>
      </w:r>
      <w:r w:rsidRPr="009615EA">
        <w:rPr>
          <w:rFonts w:ascii="Arial" w:hAnsi="Arial" w:cs="Arial"/>
          <w:i/>
          <w:sz w:val="36"/>
          <w:szCs w:val="36"/>
        </w:rPr>
        <w:t>юбку</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вечеринку</w:t>
      </w:r>
      <w:r w:rsidRPr="009615EA">
        <w:rPr>
          <w:rFonts w:ascii="Arial" w:hAnsi="Arial" w:cs="Arial"/>
          <w:i/>
          <w:sz w:val="36"/>
          <w:szCs w:val="36"/>
          <w:lang w:val="en-US"/>
        </w:rPr>
        <w:t>.</w:t>
      </w:r>
    </w:p>
    <w:p w:rsidR="009615EA" w:rsidRPr="009615EA" w:rsidRDefault="009615EA" w:rsidP="00227F3F">
      <w:pPr>
        <w:pStyle w:val="a7"/>
        <w:numPr>
          <w:ilvl w:val="0"/>
          <w:numId w:val="58"/>
        </w:numPr>
        <w:spacing w:line="252" w:lineRule="auto"/>
        <w:rPr>
          <w:rFonts w:ascii="Arial" w:hAnsi="Arial" w:cs="Arial"/>
          <w:i/>
          <w:sz w:val="36"/>
          <w:szCs w:val="36"/>
        </w:rPr>
      </w:pPr>
      <w:r w:rsidRPr="009615EA">
        <w:rPr>
          <w:rFonts w:ascii="Arial" w:hAnsi="Arial" w:cs="Arial"/>
          <w:i/>
          <w:sz w:val="36"/>
          <w:szCs w:val="36"/>
        </w:rPr>
        <w:t>I was going to call you but I forgot. – Я собирался позвонить тебе, но забыл.</w:t>
      </w:r>
    </w:p>
    <w:p w:rsidR="009615EA" w:rsidRPr="009615EA" w:rsidRDefault="009615EA" w:rsidP="009615EA">
      <w:pPr>
        <w:rPr>
          <w:rFonts w:ascii="Arial" w:hAnsi="Arial" w:cs="Arial"/>
          <w:sz w:val="36"/>
          <w:szCs w:val="36"/>
          <w:lang w:val="en-US"/>
        </w:rPr>
      </w:pPr>
      <w:r w:rsidRPr="009615EA">
        <w:rPr>
          <w:rFonts w:ascii="Arial" w:hAnsi="Arial" w:cs="Arial"/>
          <w:sz w:val="36"/>
          <w:szCs w:val="36"/>
        </w:rPr>
        <w:t>Как видите, если мы говорим о настоящем времени, то to be должно меняться на am, is, are, которые вы уже знаете из статьи «Употребление глагола to be: как, где и зачем». А если фраза стоит в прошедшем времени, то to be принимает форму was или were. Посмотрим</w:t>
      </w:r>
      <w:r w:rsidRPr="009615EA">
        <w:rPr>
          <w:rFonts w:ascii="Arial" w:hAnsi="Arial" w:cs="Arial"/>
          <w:sz w:val="36"/>
          <w:szCs w:val="36"/>
          <w:lang w:val="en-US"/>
        </w:rPr>
        <w:t xml:space="preserve"> </w:t>
      </w:r>
      <w:r w:rsidRPr="009615EA">
        <w:rPr>
          <w:rFonts w:ascii="Arial" w:hAnsi="Arial" w:cs="Arial"/>
          <w:sz w:val="36"/>
          <w:szCs w:val="36"/>
        </w:rPr>
        <w:t>на</w:t>
      </w:r>
      <w:r w:rsidRPr="009615EA">
        <w:rPr>
          <w:rFonts w:ascii="Arial" w:hAnsi="Arial" w:cs="Arial"/>
          <w:sz w:val="36"/>
          <w:szCs w:val="36"/>
          <w:lang w:val="en-US"/>
        </w:rPr>
        <w:t xml:space="preserve"> 3 </w:t>
      </w:r>
      <w:r w:rsidRPr="009615EA">
        <w:rPr>
          <w:rFonts w:ascii="Arial" w:hAnsi="Arial" w:cs="Arial"/>
          <w:sz w:val="36"/>
          <w:szCs w:val="36"/>
        </w:rPr>
        <w:t>таблички</w:t>
      </w:r>
      <w:r w:rsidRPr="009615EA">
        <w:rPr>
          <w:rFonts w:ascii="Arial" w:hAnsi="Arial" w:cs="Arial"/>
          <w:sz w:val="36"/>
          <w:szCs w:val="36"/>
          <w:lang w:val="en-US"/>
        </w:rPr>
        <w:t xml:space="preserve"> </w:t>
      </w:r>
      <w:r w:rsidRPr="009615EA">
        <w:rPr>
          <w:rFonts w:ascii="Arial" w:hAnsi="Arial" w:cs="Arial"/>
          <w:sz w:val="36"/>
          <w:szCs w:val="36"/>
        </w:rPr>
        <w:t>с</w:t>
      </w:r>
      <w:r w:rsidRPr="009615EA">
        <w:rPr>
          <w:rFonts w:ascii="Arial" w:hAnsi="Arial" w:cs="Arial"/>
          <w:sz w:val="36"/>
          <w:szCs w:val="36"/>
          <w:lang w:val="en-US"/>
        </w:rPr>
        <w:t xml:space="preserve"> to be going to.</w:t>
      </w:r>
    </w:p>
    <w:p w:rsidR="009615EA" w:rsidRPr="009615EA" w:rsidRDefault="009615EA" w:rsidP="009615EA">
      <w:pPr>
        <w:rPr>
          <w:rFonts w:ascii="Arial" w:hAnsi="Arial" w:cs="Arial"/>
          <w:sz w:val="36"/>
          <w:szCs w:val="36"/>
          <w:lang w:val="en-US"/>
        </w:rPr>
      </w:pPr>
      <w:r w:rsidRPr="009615EA">
        <w:rPr>
          <w:rFonts w:ascii="Arial" w:hAnsi="Arial" w:cs="Arial"/>
          <w:sz w:val="36"/>
          <w:szCs w:val="36"/>
        </w:rPr>
        <w:t>Утверждение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 am/was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He/She/It is/was going to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We/You/They are/were going to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59"/>
        </w:numPr>
        <w:spacing w:line="252" w:lineRule="auto"/>
        <w:rPr>
          <w:rFonts w:ascii="Arial" w:hAnsi="Arial" w:cs="Arial"/>
          <w:i/>
          <w:sz w:val="36"/>
          <w:szCs w:val="36"/>
        </w:rPr>
      </w:pPr>
      <w:r w:rsidRPr="009615EA">
        <w:rPr>
          <w:rFonts w:ascii="Arial" w:hAnsi="Arial" w:cs="Arial"/>
          <w:i/>
          <w:sz w:val="36"/>
          <w:szCs w:val="36"/>
        </w:rPr>
        <w:t>He is going to clean his room. – Он собирается убрать в своей комнате.</w:t>
      </w:r>
    </w:p>
    <w:p w:rsidR="009615EA" w:rsidRPr="009615EA" w:rsidRDefault="009615EA" w:rsidP="00227F3F">
      <w:pPr>
        <w:pStyle w:val="a7"/>
        <w:numPr>
          <w:ilvl w:val="0"/>
          <w:numId w:val="59"/>
        </w:numPr>
        <w:spacing w:line="252" w:lineRule="auto"/>
        <w:rPr>
          <w:rFonts w:ascii="Arial" w:hAnsi="Arial" w:cs="Arial"/>
          <w:i/>
          <w:sz w:val="36"/>
          <w:szCs w:val="36"/>
        </w:rPr>
      </w:pPr>
      <w:r w:rsidRPr="009615EA">
        <w:rPr>
          <w:rFonts w:ascii="Arial" w:hAnsi="Arial" w:cs="Arial"/>
          <w:i/>
          <w:sz w:val="36"/>
          <w:szCs w:val="36"/>
        </w:rPr>
        <w:t>They were going to join the English classes. – Они собиралисьприсоединиться к урокам английского.</w:t>
      </w:r>
    </w:p>
    <w:p w:rsidR="009615EA" w:rsidRPr="009615EA" w:rsidRDefault="009615EA" w:rsidP="009615EA">
      <w:pPr>
        <w:rPr>
          <w:rFonts w:ascii="Arial" w:hAnsi="Arial" w:cs="Arial"/>
          <w:sz w:val="36"/>
          <w:szCs w:val="36"/>
        </w:rPr>
      </w:pPr>
      <w:r w:rsidRPr="009615EA">
        <w:rPr>
          <w:rFonts w:ascii="Arial" w:hAnsi="Arial" w:cs="Arial"/>
          <w:sz w:val="36"/>
          <w:szCs w:val="36"/>
        </w:rPr>
        <w:t>Отрицание</w:t>
      </w:r>
    </w:p>
    <w:p w:rsidR="009615EA" w:rsidRPr="009615EA" w:rsidRDefault="009615EA" w:rsidP="009615EA">
      <w:pPr>
        <w:rPr>
          <w:rFonts w:ascii="Arial" w:hAnsi="Arial" w:cs="Arial"/>
          <w:sz w:val="36"/>
          <w:szCs w:val="36"/>
        </w:rPr>
      </w:pPr>
      <w:r w:rsidRPr="009615EA">
        <w:rPr>
          <w:rFonts w:ascii="Arial" w:hAnsi="Arial" w:cs="Arial"/>
          <w:sz w:val="36"/>
          <w:szCs w:val="36"/>
        </w:rPr>
        <w:lastRenderedPageBreak/>
        <w:t>Когда у нас есть отрицание, то после to be мы просто поставим not и получим отрицательное предложение.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 am/was not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He/She/It is/was not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We/You/They are/were not going to do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60"/>
        </w:numPr>
        <w:spacing w:line="252" w:lineRule="auto"/>
        <w:rPr>
          <w:rFonts w:ascii="Arial" w:hAnsi="Arial" w:cs="Arial"/>
          <w:i/>
          <w:sz w:val="36"/>
          <w:szCs w:val="36"/>
        </w:rPr>
      </w:pPr>
      <w:r w:rsidRPr="009615EA">
        <w:rPr>
          <w:rFonts w:ascii="Arial" w:hAnsi="Arial" w:cs="Arial"/>
          <w:i/>
          <w:sz w:val="36"/>
          <w:szCs w:val="36"/>
        </w:rPr>
        <w:t>We were not going to travel by train. – Мы не собиралисьпутешествовать на поезде.</w:t>
      </w:r>
    </w:p>
    <w:p w:rsidR="009615EA" w:rsidRPr="009615EA" w:rsidRDefault="009615EA" w:rsidP="00227F3F">
      <w:pPr>
        <w:pStyle w:val="a7"/>
        <w:numPr>
          <w:ilvl w:val="0"/>
          <w:numId w:val="60"/>
        </w:numPr>
        <w:spacing w:line="252" w:lineRule="auto"/>
        <w:rPr>
          <w:rFonts w:ascii="Arial" w:hAnsi="Arial" w:cs="Arial"/>
          <w:i/>
          <w:sz w:val="36"/>
          <w:szCs w:val="36"/>
        </w:rPr>
      </w:pPr>
      <w:r w:rsidRPr="009615EA">
        <w:rPr>
          <w:rFonts w:ascii="Arial" w:hAnsi="Arial" w:cs="Arial"/>
          <w:i/>
          <w:sz w:val="36"/>
          <w:szCs w:val="36"/>
        </w:rPr>
        <w:t>He is not going to buy her a new car. – Он не собираетсяпокупать ей новую машину.</w:t>
      </w:r>
    </w:p>
    <w:p w:rsidR="009615EA" w:rsidRPr="009615EA" w:rsidRDefault="009615EA" w:rsidP="009615EA">
      <w:pPr>
        <w:rPr>
          <w:rFonts w:ascii="Arial" w:hAnsi="Arial" w:cs="Arial"/>
          <w:sz w:val="36"/>
          <w:szCs w:val="36"/>
        </w:rPr>
      </w:pPr>
      <w:r w:rsidRPr="009615EA">
        <w:rPr>
          <w:rFonts w:ascii="Arial" w:hAnsi="Arial" w:cs="Arial"/>
          <w:sz w:val="36"/>
          <w:szCs w:val="36"/>
        </w:rPr>
        <w:t>Вопрос</w:t>
      </w:r>
    </w:p>
    <w:p w:rsidR="009615EA" w:rsidRPr="009615EA" w:rsidRDefault="009615EA" w:rsidP="009615EA">
      <w:pPr>
        <w:rPr>
          <w:rFonts w:ascii="Arial" w:hAnsi="Arial" w:cs="Arial"/>
          <w:sz w:val="36"/>
          <w:szCs w:val="36"/>
        </w:rPr>
      </w:pPr>
      <w:r w:rsidRPr="009615EA">
        <w:rPr>
          <w:rFonts w:ascii="Arial" w:hAnsi="Arial" w:cs="Arial"/>
          <w:sz w:val="36"/>
          <w:szCs w:val="36"/>
        </w:rPr>
        <w:t>Как вы, вероятно, догадались, вопрос строится тоже при помощи to be. Вынесите нужную форму to be на первое место, и получится вопросительное предложение.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Am/Was I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Is/Was he/she/it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Are/Were we/you/they going to do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61"/>
        </w:numPr>
        <w:spacing w:line="252" w:lineRule="auto"/>
        <w:rPr>
          <w:rFonts w:ascii="Arial" w:hAnsi="Arial" w:cs="Arial"/>
          <w:i/>
          <w:sz w:val="36"/>
          <w:szCs w:val="36"/>
          <w:lang w:val="en-US"/>
        </w:rPr>
      </w:pPr>
      <w:r w:rsidRPr="009615EA">
        <w:rPr>
          <w:rFonts w:ascii="Arial" w:hAnsi="Arial" w:cs="Arial"/>
          <w:i/>
          <w:sz w:val="36"/>
          <w:szCs w:val="36"/>
          <w:lang w:val="en-US"/>
        </w:rPr>
        <w:t xml:space="preserve">Are you going to work at the weekend? – </w:t>
      </w:r>
      <w:r w:rsidRPr="009615EA">
        <w:rPr>
          <w:rFonts w:ascii="Arial" w:hAnsi="Arial" w:cs="Arial"/>
          <w:i/>
          <w:sz w:val="36"/>
          <w:szCs w:val="36"/>
        </w:rPr>
        <w:t>Ты</w:t>
      </w:r>
      <w:r w:rsidRPr="009615EA">
        <w:rPr>
          <w:rFonts w:ascii="Arial" w:hAnsi="Arial" w:cs="Arial"/>
          <w:i/>
          <w:sz w:val="36"/>
          <w:szCs w:val="36"/>
          <w:lang w:val="en-US"/>
        </w:rPr>
        <w:t xml:space="preserve"> </w:t>
      </w:r>
      <w:r w:rsidRPr="009615EA">
        <w:rPr>
          <w:rFonts w:ascii="Arial" w:hAnsi="Arial" w:cs="Arial"/>
          <w:i/>
          <w:sz w:val="36"/>
          <w:szCs w:val="36"/>
        </w:rPr>
        <w:t>собираешьсяработать</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выходных</w:t>
      </w:r>
      <w:r w:rsidRPr="009615EA">
        <w:rPr>
          <w:rFonts w:ascii="Arial" w:hAnsi="Arial" w:cs="Arial"/>
          <w:i/>
          <w:sz w:val="36"/>
          <w:szCs w:val="36"/>
          <w:lang w:val="en-US"/>
        </w:rPr>
        <w:t>?</w:t>
      </w:r>
    </w:p>
    <w:p w:rsidR="009615EA" w:rsidRPr="009615EA" w:rsidRDefault="009615EA" w:rsidP="00227F3F">
      <w:pPr>
        <w:pStyle w:val="a7"/>
        <w:numPr>
          <w:ilvl w:val="0"/>
          <w:numId w:val="61"/>
        </w:numPr>
        <w:spacing w:line="252" w:lineRule="auto"/>
        <w:rPr>
          <w:rFonts w:ascii="Arial" w:hAnsi="Arial" w:cs="Arial"/>
          <w:i/>
          <w:sz w:val="36"/>
          <w:szCs w:val="36"/>
          <w:lang w:val="en-US"/>
        </w:rPr>
      </w:pPr>
      <w:r w:rsidRPr="009615EA">
        <w:rPr>
          <w:rFonts w:ascii="Arial" w:hAnsi="Arial" w:cs="Arial"/>
          <w:i/>
          <w:sz w:val="36"/>
          <w:szCs w:val="36"/>
          <w:lang w:val="en-US"/>
        </w:rPr>
        <w:t xml:space="preserve">Is he going to tell me the truth or not? –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собирается</w:t>
      </w:r>
      <w:r w:rsidRPr="009615EA">
        <w:rPr>
          <w:rFonts w:ascii="Arial" w:hAnsi="Arial" w:cs="Arial"/>
          <w:i/>
          <w:sz w:val="36"/>
          <w:szCs w:val="36"/>
          <w:lang w:val="en-US"/>
        </w:rPr>
        <w:t xml:space="preserve"> </w:t>
      </w:r>
      <w:r w:rsidRPr="009615EA">
        <w:rPr>
          <w:rFonts w:ascii="Arial" w:hAnsi="Arial" w:cs="Arial"/>
          <w:i/>
          <w:sz w:val="36"/>
          <w:szCs w:val="36"/>
        </w:rPr>
        <w:t>сказать</w:t>
      </w:r>
      <w:r w:rsidRPr="009615EA">
        <w:rPr>
          <w:rFonts w:ascii="Arial" w:hAnsi="Arial" w:cs="Arial"/>
          <w:i/>
          <w:sz w:val="36"/>
          <w:szCs w:val="36"/>
          <w:lang w:val="en-US"/>
        </w:rPr>
        <w:t xml:space="preserve"> </w:t>
      </w:r>
      <w:r w:rsidRPr="009615EA">
        <w:rPr>
          <w:rFonts w:ascii="Arial" w:hAnsi="Arial" w:cs="Arial"/>
          <w:i/>
          <w:sz w:val="36"/>
          <w:szCs w:val="36"/>
        </w:rPr>
        <w:t>мне</w:t>
      </w:r>
      <w:r w:rsidRPr="009615EA">
        <w:rPr>
          <w:rFonts w:ascii="Arial" w:hAnsi="Arial" w:cs="Arial"/>
          <w:i/>
          <w:sz w:val="36"/>
          <w:szCs w:val="36"/>
          <w:lang w:val="en-US"/>
        </w:rPr>
        <w:t xml:space="preserve"> </w:t>
      </w:r>
      <w:r w:rsidRPr="009615EA">
        <w:rPr>
          <w:rFonts w:ascii="Arial" w:hAnsi="Arial" w:cs="Arial"/>
          <w:i/>
          <w:sz w:val="36"/>
          <w:szCs w:val="36"/>
        </w:rPr>
        <w:t>правду</w:t>
      </w:r>
      <w:r w:rsidRPr="009615EA">
        <w:rPr>
          <w:rFonts w:ascii="Arial" w:hAnsi="Arial" w:cs="Arial"/>
          <w:i/>
          <w:sz w:val="36"/>
          <w:szCs w:val="36"/>
          <w:lang w:val="en-US"/>
        </w:rPr>
        <w:t xml:space="preserve"> </w:t>
      </w:r>
      <w:r w:rsidRPr="009615EA">
        <w:rPr>
          <w:rFonts w:ascii="Arial" w:hAnsi="Arial" w:cs="Arial"/>
          <w:i/>
          <w:sz w:val="36"/>
          <w:szCs w:val="36"/>
        </w:rPr>
        <w:t>или</w:t>
      </w:r>
      <w:r w:rsidRPr="009615EA">
        <w:rPr>
          <w:rFonts w:ascii="Arial" w:hAnsi="Arial" w:cs="Arial"/>
          <w:i/>
          <w:sz w:val="36"/>
          <w:szCs w:val="36"/>
          <w:lang w:val="en-US"/>
        </w:rPr>
        <w:t xml:space="preserve"> </w:t>
      </w:r>
      <w:r w:rsidRPr="009615EA">
        <w:rPr>
          <w:rFonts w:ascii="Arial" w:hAnsi="Arial" w:cs="Arial"/>
          <w:i/>
          <w:sz w:val="36"/>
          <w:szCs w:val="36"/>
        </w:rPr>
        <w:t>нет</w:t>
      </w:r>
      <w:r w:rsidRPr="009615EA">
        <w:rPr>
          <w:rFonts w:ascii="Arial" w:hAnsi="Arial" w:cs="Arial"/>
          <w:i/>
          <w:sz w:val="36"/>
          <w:szCs w:val="36"/>
          <w:lang w:val="en-US"/>
        </w:rPr>
        <w:t>?</w:t>
      </w:r>
    </w:p>
    <w:p w:rsidR="009615EA" w:rsidRPr="009615EA" w:rsidRDefault="009615EA" w:rsidP="009615EA">
      <w:pPr>
        <w:rPr>
          <w:rFonts w:ascii="Arial" w:hAnsi="Arial" w:cs="Arial"/>
          <w:sz w:val="36"/>
          <w:szCs w:val="36"/>
        </w:rPr>
      </w:pPr>
      <w:r w:rsidRPr="009615EA">
        <w:rPr>
          <w:rFonts w:ascii="Arial" w:hAnsi="Arial" w:cs="Arial"/>
          <w:sz w:val="36"/>
          <w:szCs w:val="36"/>
        </w:rPr>
        <w:t>Использование конструкции to be going to</w:t>
      </w:r>
    </w:p>
    <w:p w:rsidR="009615EA" w:rsidRPr="009615EA" w:rsidRDefault="009615EA" w:rsidP="009615EA">
      <w:pPr>
        <w:rPr>
          <w:rFonts w:ascii="Arial" w:hAnsi="Arial" w:cs="Arial"/>
          <w:sz w:val="36"/>
          <w:szCs w:val="36"/>
        </w:rPr>
      </w:pPr>
      <w:r w:rsidRPr="009615EA">
        <w:rPr>
          <w:rFonts w:ascii="Arial" w:hAnsi="Arial" w:cs="Arial"/>
          <w:sz w:val="36"/>
          <w:szCs w:val="36"/>
        </w:rPr>
        <w:t>Это выражение используют чуть ли не чаще, чем время Future Simple (простое будущее время), а все потому, что ее легко запомнить. Однако есть несколько моментов, которые стоит держать в голове, когда вы используете to be going to.</w:t>
      </w:r>
    </w:p>
    <w:p w:rsidR="009615EA" w:rsidRPr="00703A66" w:rsidRDefault="009615EA" w:rsidP="009615EA">
      <w:pPr>
        <w:rPr>
          <w:rFonts w:ascii="Arial" w:hAnsi="Arial" w:cs="Arial"/>
          <w:color w:val="00B0F0"/>
          <w:sz w:val="36"/>
          <w:szCs w:val="36"/>
        </w:rPr>
      </w:pPr>
      <w:r w:rsidRPr="00703A66">
        <w:rPr>
          <w:rFonts w:ascii="Arial" w:hAnsi="Arial" w:cs="Arial"/>
          <w:color w:val="00B0F0"/>
          <w:sz w:val="36"/>
          <w:szCs w:val="36"/>
        </w:rPr>
        <w:t>1 Мы используем to be going to, когда собираемся, намереваемся сделать что-то.</w:t>
      </w:r>
    </w:p>
    <w:p w:rsidR="009615EA" w:rsidRPr="009615EA" w:rsidRDefault="009615EA" w:rsidP="009615EA">
      <w:pPr>
        <w:rPr>
          <w:rFonts w:ascii="Arial" w:hAnsi="Arial" w:cs="Arial"/>
          <w:color w:val="00B0F0"/>
          <w:sz w:val="36"/>
          <w:szCs w:val="36"/>
        </w:rPr>
      </w:pPr>
      <w:r w:rsidRPr="009615EA">
        <w:rPr>
          <w:rFonts w:ascii="Arial" w:hAnsi="Arial" w:cs="Arial"/>
          <w:color w:val="00B0F0"/>
          <w:sz w:val="36"/>
          <w:szCs w:val="36"/>
        </w:rPr>
        <w:lastRenderedPageBreak/>
        <w:t>2 Также можно ее использовать, когда мы делаем предсказание о том, что что-то обязательно должно произойти. У нас есть все основания полагать, что что-то произойдет. Например, я вижу, что на небе тучи, и могу сказать (скорее всего, по-видимоиу, должно быть):</w:t>
      </w:r>
    </w:p>
    <w:p w:rsidR="009615EA" w:rsidRPr="009615EA" w:rsidRDefault="009615EA" w:rsidP="00227F3F">
      <w:pPr>
        <w:pStyle w:val="a7"/>
        <w:numPr>
          <w:ilvl w:val="0"/>
          <w:numId w:val="62"/>
        </w:numPr>
        <w:spacing w:line="252" w:lineRule="auto"/>
        <w:rPr>
          <w:rFonts w:ascii="Arial" w:hAnsi="Arial" w:cs="Arial"/>
          <w:i/>
          <w:sz w:val="36"/>
          <w:szCs w:val="36"/>
        </w:rPr>
      </w:pPr>
      <w:r w:rsidRPr="009615EA">
        <w:rPr>
          <w:rFonts w:ascii="Arial" w:hAnsi="Arial" w:cs="Arial"/>
          <w:i/>
          <w:sz w:val="36"/>
          <w:szCs w:val="36"/>
          <w:lang w:val="en-US"/>
        </w:rPr>
        <w:t xml:space="preserve">There are clouds in the sky. It’s going to rain. –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небе</w:t>
      </w:r>
      <w:r w:rsidRPr="009615EA">
        <w:rPr>
          <w:rFonts w:ascii="Arial" w:hAnsi="Arial" w:cs="Arial"/>
          <w:i/>
          <w:sz w:val="36"/>
          <w:szCs w:val="36"/>
          <w:lang w:val="en-US"/>
        </w:rPr>
        <w:t xml:space="preserve"> </w:t>
      </w:r>
      <w:r w:rsidRPr="009615EA">
        <w:rPr>
          <w:rFonts w:ascii="Arial" w:hAnsi="Arial" w:cs="Arial"/>
          <w:i/>
          <w:sz w:val="36"/>
          <w:szCs w:val="36"/>
        </w:rPr>
        <w:t>облака</w:t>
      </w:r>
      <w:r w:rsidRPr="009615EA">
        <w:rPr>
          <w:rFonts w:ascii="Arial" w:hAnsi="Arial" w:cs="Arial"/>
          <w:i/>
          <w:sz w:val="36"/>
          <w:szCs w:val="36"/>
          <w:lang w:val="en-US"/>
        </w:rPr>
        <w:t xml:space="preserve">. </w:t>
      </w:r>
      <w:r w:rsidRPr="009615EA">
        <w:rPr>
          <w:rFonts w:ascii="Arial" w:hAnsi="Arial" w:cs="Arial"/>
          <w:i/>
          <w:sz w:val="36"/>
          <w:szCs w:val="36"/>
        </w:rPr>
        <w:t>Собирается пойти дождь.</w:t>
      </w:r>
    </w:p>
    <w:p w:rsidR="009615EA" w:rsidRPr="009615EA" w:rsidRDefault="009615EA" w:rsidP="00227F3F">
      <w:pPr>
        <w:pStyle w:val="a7"/>
        <w:numPr>
          <w:ilvl w:val="0"/>
          <w:numId w:val="62"/>
        </w:numPr>
        <w:spacing w:line="252" w:lineRule="auto"/>
        <w:rPr>
          <w:rFonts w:ascii="Arial" w:hAnsi="Arial" w:cs="Arial"/>
          <w:i/>
          <w:sz w:val="36"/>
          <w:szCs w:val="36"/>
        </w:rPr>
      </w:pPr>
      <w:proofErr w:type="gramStart"/>
      <w:r w:rsidRPr="009615EA">
        <w:rPr>
          <w:rFonts w:ascii="Arial" w:hAnsi="Arial" w:cs="Arial"/>
          <w:i/>
          <w:sz w:val="36"/>
          <w:szCs w:val="36"/>
          <w:lang w:val="en-US"/>
        </w:rPr>
        <w:t>It’s</w:t>
      </w:r>
      <w:proofErr w:type="gramEnd"/>
      <w:r w:rsidRPr="009615EA">
        <w:rPr>
          <w:rFonts w:ascii="Arial" w:hAnsi="Arial" w:cs="Arial"/>
          <w:i/>
          <w:sz w:val="36"/>
          <w:szCs w:val="36"/>
          <w:lang w:val="en-US"/>
        </w:rPr>
        <w:t xml:space="preserve"> 8 a.m. Kyle is leaving his home. He has to be at work at 8.15 but the road takes 30 minutes. </w:t>
      </w:r>
      <w:r w:rsidRPr="009615EA">
        <w:rPr>
          <w:rFonts w:ascii="Arial" w:hAnsi="Arial" w:cs="Arial"/>
          <w:i/>
          <w:sz w:val="36"/>
          <w:szCs w:val="36"/>
        </w:rPr>
        <w:t xml:space="preserve">He is going to be late. – </w:t>
      </w:r>
      <w:r w:rsidRPr="009615EA">
        <w:rPr>
          <w:rFonts w:ascii="Arial" w:hAnsi="Arial" w:cs="Arial"/>
          <w:i/>
          <w:color w:val="FFFFFF" w:themeColor="background1"/>
          <w:sz w:val="36"/>
          <w:szCs w:val="36"/>
        </w:rPr>
        <w:t xml:space="preserve">Восемь утра. Кайл выходит из дома. Он должен быть на работе в 8:15, но дорога занимает 30 минут. Кайл, скорее всего, опоздает на работу. (Кайл вышел в 8, ему надо быть </w:t>
      </w:r>
      <w:r w:rsidRPr="009615EA">
        <w:rPr>
          <w:rFonts w:ascii="Arial" w:hAnsi="Arial" w:cs="Arial"/>
          <w:i/>
          <w:sz w:val="36"/>
          <w:szCs w:val="36"/>
        </w:rPr>
        <w:t>на рабочем месте в 8:15, но добирается он туда за 30 минут. То есть у нас есть все основания полагать, что он опоздает)</w:t>
      </w:r>
    </w:p>
    <w:p w:rsidR="009615EA" w:rsidRPr="009615EA" w:rsidRDefault="009615EA" w:rsidP="009615EA">
      <w:pPr>
        <w:rPr>
          <w:rFonts w:ascii="Arial" w:hAnsi="Arial" w:cs="Arial"/>
          <w:color w:val="00B0F0"/>
          <w:sz w:val="36"/>
          <w:szCs w:val="36"/>
        </w:rPr>
      </w:pPr>
      <w:r w:rsidRPr="009615EA">
        <w:rPr>
          <w:rFonts w:ascii="Arial" w:hAnsi="Arial" w:cs="Arial"/>
          <w:color w:val="00B0F0"/>
          <w:sz w:val="36"/>
          <w:szCs w:val="36"/>
        </w:rPr>
        <w:t xml:space="preserve">Поскольку в самой конструкции есть слово go, то мы не должны использовать go (идти) в качестве глагола-действия: </w:t>
      </w:r>
      <w:del w:id="1" w:author="Unknown">
        <w:r w:rsidRPr="009615EA">
          <w:rPr>
            <w:rFonts w:ascii="Arial" w:hAnsi="Arial" w:cs="Arial"/>
            <w:color w:val="00B0F0"/>
            <w:sz w:val="36"/>
            <w:szCs w:val="36"/>
          </w:rPr>
          <w:delText>I am going to go</w:delText>
        </w:r>
      </w:del>
      <w:r w:rsidRPr="009615EA">
        <w:rPr>
          <w:rFonts w:ascii="Arial" w:hAnsi="Arial" w:cs="Arial"/>
          <w:color w:val="00B0F0"/>
          <w:sz w:val="36"/>
          <w:szCs w:val="36"/>
        </w:rPr>
        <w:t xml:space="preserve"> (я собираюсь пойти). Такая фраза выглядит как тавтология. </w:t>
      </w:r>
      <w:proofErr w:type="gramStart"/>
      <w:r w:rsidRPr="009615EA">
        <w:rPr>
          <w:rFonts w:ascii="Arial" w:hAnsi="Arial" w:cs="Arial"/>
          <w:color w:val="00B0F0"/>
          <w:sz w:val="36"/>
          <w:szCs w:val="36"/>
        </w:rPr>
        <w:t>Лучше сказать</w:t>
      </w:r>
      <w:proofErr w:type="gramEnd"/>
      <w:r w:rsidRPr="009615EA">
        <w:rPr>
          <w:rFonts w:ascii="Arial" w:hAnsi="Arial" w:cs="Arial"/>
          <w:color w:val="00B0F0"/>
          <w:sz w:val="36"/>
          <w:szCs w:val="36"/>
        </w:rPr>
        <w:t xml:space="preserve"> I am going somewhere (я куда-то иду).</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Хотя мы говорим «я собираюсь сделать что-то» (I am going to do smth), и фраза используется в настоящем времени, но по смыслу она направлена на будущее: я в будущем сделаю то, что сейчас собираюсь. То есть настоящее время используется и для настоящего, и для будущего. Нельзя сказать </w:t>
      </w:r>
      <w:del w:id="2" w:author="Unknown">
        <w:r w:rsidRPr="009615EA">
          <w:rPr>
            <w:rFonts w:ascii="Arial" w:hAnsi="Arial" w:cs="Arial"/>
            <w:sz w:val="36"/>
            <w:szCs w:val="36"/>
          </w:rPr>
          <w:delText>I will be going to do smth</w:delText>
        </w:r>
      </w:del>
      <w:r w:rsidRPr="009615EA">
        <w:rPr>
          <w:rFonts w:ascii="Arial" w:hAnsi="Arial" w:cs="Arial"/>
          <w:sz w:val="36"/>
          <w:szCs w:val="36"/>
        </w:rPr>
        <w:t xml:space="preserve"> (я буду собираться сделать что-то).</w:t>
      </w:r>
    </w:p>
    <w:p w:rsidR="009615EA" w:rsidRPr="009615EA" w:rsidRDefault="009615EA" w:rsidP="009615EA">
      <w:pPr>
        <w:rPr>
          <w:rFonts w:ascii="Arial" w:hAnsi="Arial" w:cs="Arial"/>
          <w:sz w:val="36"/>
          <w:szCs w:val="36"/>
        </w:rPr>
      </w:pPr>
      <w:r w:rsidRPr="009615EA">
        <w:rPr>
          <w:rFonts w:ascii="Arial" w:hAnsi="Arial" w:cs="Arial"/>
          <w:sz w:val="36"/>
          <w:szCs w:val="36"/>
        </w:rPr>
        <w:t>В разговорной речи принято сокращать длинное to be going to do до короткого gonna = going to.</w:t>
      </w:r>
    </w:p>
    <w:p w:rsidR="009615EA" w:rsidRPr="009615EA" w:rsidRDefault="009615EA" w:rsidP="00227F3F">
      <w:pPr>
        <w:pStyle w:val="a7"/>
        <w:numPr>
          <w:ilvl w:val="0"/>
          <w:numId w:val="63"/>
        </w:numPr>
        <w:spacing w:line="252" w:lineRule="auto"/>
        <w:rPr>
          <w:rFonts w:ascii="Arial" w:hAnsi="Arial" w:cs="Arial"/>
          <w:i/>
          <w:sz w:val="36"/>
          <w:szCs w:val="36"/>
        </w:rPr>
      </w:pPr>
      <w:r w:rsidRPr="009615EA">
        <w:rPr>
          <w:rFonts w:ascii="Arial" w:hAnsi="Arial" w:cs="Arial"/>
          <w:i/>
          <w:sz w:val="36"/>
          <w:szCs w:val="36"/>
        </w:rPr>
        <w:t>I’m gonna buy this cake. – Я собираюсь купить этот торт.</w:t>
      </w:r>
    </w:p>
    <w:p w:rsidR="009615EA" w:rsidRPr="009615EA" w:rsidRDefault="009615EA" w:rsidP="00227F3F">
      <w:pPr>
        <w:pStyle w:val="a7"/>
        <w:numPr>
          <w:ilvl w:val="0"/>
          <w:numId w:val="63"/>
        </w:numPr>
        <w:spacing w:line="252" w:lineRule="auto"/>
        <w:rPr>
          <w:rFonts w:ascii="Arial" w:hAnsi="Arial" w:cs="Arial"/>
          <w:i/>
          <w:sz w:val="36"/>
          <w:szCs w:val="36"/>
          <w:lang w:val="en-US"/>
        </w:rPr>
      </w:pPr>
      <w:r w:rsidRPr="009615EA">
        <w:rPr>
          <w:rFonts w:ascii="Arial" w:hAnsi="Arial" w:cs="Arial"/>
          <w:i/>
          <w:sz w:val="36"/>
          <w:szCs w:val="36"/>
          <w:lang w:val="en-US"/>
        </w:rPr>
        <w:t xml:space="preserve">He was gonna eat all the chicken himself. –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собирался</w:t>
      </w:r>
      <w:r w:rsidRPr="009615EA">
        <w:rPr>
          <w:rFonts w:ascii="Arial" w:hAnsi="Arial" w:cs="Arial"/>
          <w:i/>
          <w:sz w:val="36"/>
          <w:szCs w:val="36"/>
          <w:lang w:val="en-US"/>
        </w:rPr>
        <w:t xml:space="preserve"> </w:t>
      </w:r>
      <w:r w:rsidRPr="009615EA">
        <w:rPr>
          <w:rFonts w:ascii="Arial" w:hAnsi="Arial" w:cs="Arial"/>
          <w:i/>
          <w:sz w:val="36"/>
          <w:szCs w:val="36"/>
        </w:rPr>
        <w:t>один</w:t>
      </w:r>
      <w:r w:rsidRPr="009615EA">
        <w:rPr>
          <w:rFonts w:ascii="Arial" w:hAnsi="Arial" w:cs="Arial"/>
          <w:i/>
          <w:sz w:val="36"/>
          <w:szCs w:val="36"/>
          <w:lang w:val="en-US"/>
        </w:rPr>
        <w:t xml:space="preserve"> </w:t>
      </w:r>
      <w:r w:rsidRPr="009615EA">
        <w:rPr>
          <w:rFonts w:ascii="Arial" w:hAnsi="Arial" w:cs="Arial"/>
          <w:i/>
          <w:sz w:val="36"/>
          <w:szCs w:val="36"/>
        </w:rPr>
        <w:t>съесть</w:t>
      </w:r>
      <w:r w:rsidRPr="009615EA">
        <w:rPr>
          <w:rFonts w:ascii="Arial" w:hAnsi="Arial" w:cs="Arial"/>
          <w:i/>
          <w:sz w:val="36"/>
          <w:szCs w:val="36"/>
          <w:lang w:val="en-US"/>
        </w:rPr>
        <w:t xml:space="preserve"> </w:t>
      </w:r>
      <w:r w:rsidRPr="009615EA">
        <w:rPr>
          <w:rFonts w:ascii="Arial" w:hAnsi="Arial" w:cs="Arial"/>
          <w:i/>
          <w:sz w:val="36"/>
          <w:szCs w:val="36"/>
        </w:rPr>
        <w:t>всю</w:t>
      </w:r>
      <w:r w:rsidRPr="009615EA">
        <w:rPr>
          <w:rFonts w:ascii="Arial" w:hAnsi="Arial" w:cs="Arial"/>
          <w:i/>
          <w:sz w:val="36"/>
          <w:szCs w:val="36"/>
          <w:lang w:val="en-US"/>
        </w:rPr>
        <w:t xml:space="preserve"> </w:t>
      </w:r>
      <w:r w:rsidRPr="009615EA">
        <w:rPr>
          <w:rFonts w:ascii="Arial" w:hAnsi="Arial" w:cs="Arial"/>
          <w:i/>
          <w:sz w:val="36"/>
          <w:szCs w:val="36"/>
        </w:rPr>
        <w:t>курицу</w:t>
      </w:r>
      <w:r w:rsidRPr="009615EA">
        <w:rPr>
          <w:rFonts w:ascii="Arial" w:hAnsi="Arial" w:cs="Arial"/>
          <w:i/>
          <w:sz w:val="36"/>
          <w:szCs w:val="36"/>
          <w:lang w:val="en-US"/>
        </w:rPr>
        <w:t>.</w:t>
      </w:r>
    </w:p>
    <w:p w:rsidR="009615EA" w:rsidRPr="009615EA" w:rsidRDefault="009615EA" w:rsidP="009615EA">
      <w:pPr>
        <w:rPr>
          <w:rFonts w:ascii="Arial" w:hAnsi="Arial" w:cs="Arial"/>
          <w:sz w:val="36"/>
          <w:szCs w:val="36"/>
          <w:lang w:val="en-US"/>
        </w:rPr>
      </w:pPr>
      <w:r w:rsidRPr="009615EA">
        <w:rPr>
          <w:rFonts w:ascii="Arial" w:hAnsi="Arial" w:cs="Arial"/>
          <w:sz w:val="36"/>
          <w:szCs w:val="36"/>
          <w:lang w:val="en-US"/>
        </w:rPr>
        <w:br w:type="page"/>
      </w:r>
    </w:p>
    <w:p w:rsidR="00401505" w:rsidRPr="009615EA" w:rsidRDefault="009615EA" w:rsidP="009615EA">
      <w:pPr>
        <w:pStyle w:val="1"/>
        <w:jc w:val="center"/>
        <w:rPr>
          <w:lang w:val="en-US"/>
        </w:rPr>
      </w:pPr>
      <w:r>
        <w:rPr>
          <w:lang w:val="en-US"/>
        </w:rPr>
        <w:lastRenderedPageBreak/>
        <w:t>WORDS</w:t>
      </w:r>
    </w:p>
    <w:tbl>
      <w:tblPr>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10206"/>
      </w:tblGrid>
      <w:tr w:rsidR="009368D8" w:rsidRPr="009615EA" w:rsidTr="00401505">
        <w:trPr>
          <w:trHeight w:val="3706"/>
          <w:jc w:val="center"/>
        </w:trPr>
        <w:tc>
          <w:tcPr>
            <w:tcW w:w="10206" w:type="dxa"/>
            <w:tcMar>
              <w:top w:w="85" w:type="dxa"/>
              <w:left w:w="85" w:type="dxa"/>
              <w:bottom w:w="85" w:type="dxa"/>
              <w:right w:w="85" w:type="dxa"/>
            </w:tcMar>
          </w:tcPr>
          <w:p w:rsidR="003F7260" w:rsidRPr="003F7260" w:rsidRDefault="003F7260" w:rsidP="003F7260">
            <w:pPr>
              <w:spacing w:after="0" w:line="240" w:lineRule="auto"/>
              <w:jc w:val="center"/>
              <w:rPr>
                <w:rFonts w:ascii="Arial" w:hAnsi="Arial" w:cs="Arial"/>
                <w:b/>
                <w:i/>
                <w:color w:val="FF0000"/>
                <w:sz w:val="36"/>
                <w:szCs w:val="36"/>
                <w:highlight w:val="magenta"/>
                <w:lang w:val="en-US"/>
              </w:rPr>
            </w:pPr>
            <w:r w:rsidRPr="003F7260">
              <w:rPr>
                <w:rFonts w:ascii="Arial" w:hAnsi="Arial" w:cs="Arial"/>
                <w:b/>
                <w:i/>
                <w:color w:val="FF0000"/>
                <w:sz w:val="36"/>
                <w:szCs w:val="36"/>
                <w:highlight w:val="magenta"/>
                <w:lang w:val="en-US"/>
              </w:rPr>
              <w:t>BRUSH ** {brʌʃ} n</w:t>
            </w:r>
          </w:p>
          <w:p w:rsidR="003F7260" w:rsidRPr="003F7260" w:rsidRDefault="003F7260" w:rsidP="003F7260">
            <w:pPr>
              <w:spacing w:after="0" w:line="240" w:lineRule="auto"/>
              <w:rPr>
                <w:rFonts w:ascii="Arial" w:hAnsi="Arial" w:cs="Arial"/>
                <w:color w:val="FF0000"/>
                <w:sz w:val="36"/>
                <w:szCs w:val="36"/>
                <w:lang w:val="en-US"/>
              </w:rPr>
            </w:pPr>
            <w:r w:rsidRPr="003F7260">
              <w:rPr>
                <w:rFonts w:ascii="Arial" w:hAnsi="Arial" w:cs="Arial"/>
                <w:color w:val="FF0000"/>
                <w:sz w:val="36"/>
                <w:szCs w:val="36"/>
                <w:highlight w:val="magenta"/>
                <w:lang w:val="en-US"/>
              </w:rPr>
              <w:t xml:space="preserve">1. </w:t>
            </w:r>
            <w:r>
              <w:rPr>
                <w:rFonts w:ascii="Arial" w:hAnsi="Arial" w:cs="Arial"/>
                <w:color w:val="FF0000"/>
                <w:sz w:val="36"/>
                <w:szCs w:val="36"/>
                <w:highlight w:val="magenta"/>
              </w:rPr>
              <w:t>щётка</w:t>
            </w:r>
            <w:r w:rsidRPr="003F7260">
              <w:rPr>
                <w:rFonts w:ascii="Arial" w:hAnsi="Arial" w:cs="Arial"/>
                <w:color w:val="FF0000"/>
                <w:sz w:val="36"/>
                <w:szCs w:val="36"/>
                <w:highlight w:val="magenta"/>
                <w:lang w:val="en-US"/>
              </w:rPr>
              <w:t xml:space="preserve">, </w:t>
            </w:r>
            <w:r>
              <w:rPr>
                <w:rFonts w:ascii="Arial" w:hAnsi="Arial" w:cs="Arial"/>
                <w:color w:val="FF0000"/>
                <w:sz w:val="36"/>
                <w:szCs w:val="36"/>
                <w:highlight w:val="magenta"/>
              </w:rPr>
              <w:t>ершик</w:t>
            </w:r>
            <w:r w:rsidRPr="003F7260">
              <w:rPr>
                <w:rFonts w:ascii="Arial" w:hAnsi="Arial" w:cs="Arial"/>
                <w:color w:val="FF0000"/>
                <w:sz w:val="36"/>
                <w:szCs w:val="36"/>
                <w:highlight w:val="magenta"/>
                <w:lang w:val="en-US"/>
              </w:rPr>
              <w:t xml:space="preserve"> </w:t>
            </w:r>
            <w:r>
              <w:rPr>
                <w:rFonts w:ascii="Arial" w:hAnsi="Arial" w:cs="Arial"/>
                <w:color w:val="FF0000"/>
                <w:sz w:val="36"/>
                <w:szCs w:val="36"/>
                <w:highlight w:val="magenta"/>
              </w:rPr>
              <w:t>расческа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hard ~ - жёсткая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sweeping ~ - половая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a ~ for clothes - платяная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shine with a ~ - начищать щёткой до блеска</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stroke the hair with a ~ - </w:t>
            </w:r>
            <w:r>
              <w:rPr>
                <w:rFonts w:ascii="Arial" w:hAnsi="Arial" w:cs="Arial"/>
                <w:i/>
                <w:color w:val="FFFF00"/>
                <w:sz w:val="36"/>
                <w:szCs w:val="36"/>
              </w:rPr>
              <w:t>приглаживать</w:t>
            </w:r>
            <w:r>
              <w:rPr>
                <w:rFonts w:ascii="Arial" w:hAnsi="Arial" w:cs="Arial"/>
                <w:i/>
                <w:color w:val="FFFF00"/>
                <w:sz w:val="36"/>
                <w:szCs w:val="36"/>
                <w:lang w:val="en-US"/>
              </w:rPr>
              <w:t xml:space="preserve"> </w:t>
            </w:r>
            <w:r>
              <w:rPr>
                <w:rFonts w:ascii="Arial" w:hAnsi="Arial" w:cs="Arial"/>
                <w:i/>
                <w:color w:val="FFFF00"/>
                <w:sz w:val="36"/>
                <w:szCs w:val="36"/>
              </w:rPr>
              <w:t>волосы</w:t>
            </w:r>
            <w:r>
              <w:rPr>
                <w:rFonts w:ascii="Arial" w:hAnsi="Arial" w:cs="Arial"/>
                <w:i/>
                <w:color w:val="FFFF00"/>
                <w:sz w:val="36"/>
                <w:szCs w:val="36"/>
                <w:lang w:val="en-US"/>
              </w:rPr>
              <w:t xml:space="preserve"> </w:t>
            </w:r>
            <w:r>
              <w:rPr>
                <w:rFonts w:ascii="Arial" w:hAnsi="Arial" w:cs="Arial"/>
                <w:i/>
                <w:color w:val="FFFF00"/>
                <w:sz w:val="36"/>
                <w:szCs w:val="36"/>
              </w:rPr>
              <w:t>щёткой</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2) чистка (одежды) щёткой</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have a ~ - почиститься</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give one's clothes a good ~ - </w:t>
            </w:r>
            <w:r>
              <w:rPr>
                <w:rFonts w:ascii="Arial" w:hAnsi="Arial" w:cs="Arial"/>
                <w:i/>
                <w:color w:val="FFFF00"/>
                <w:sz w:val="36"/>
                <w:szCs w:val="36"/>
              </w:rPr>
              <w:t>хорошо</w:t>
            </w:r>
            <w:r>
              <w:rPr>
                <w:rFonts w:ascii="Arial" w:hAnsi="Arial" w:cs="Arial"/>
                <w:i/>
                <w:color w:val="FFFF00"/>
                <w:sz w:val="36"/>
                <w:szCs w:val="36"/>
                <w:lang w:val="en-US"/>
              </w:rPr>
              <w:t xml:space="preserve"> </w:t>
            </w:r>
            <w:r>
              <w:rPr>
                <w:rFonts w:ascii="Arial" w:hAnsi="Arial" w:cs="Arial"/>
                <w:i/>
                <w:color w:val="FFFF00"/>
                <w:sz w:val="36"/>
                <w:szCs w:val="36"/>
              </w:rPr>
              <w:t>вычистить</w:t>
            </w:r>
            <w:r>
              <w:rPr>
                <w:rFonts w:ascii="Arial" w:hAnsi="Arial" w:cs="Arial"/>
                <w:i/>
                <w:color w:val="FFFF00"/>
                <w:sz w:val="36"/>
                <w:szCs w:val="36"/>
                <w:lang w:val="en-US"/>
              </w:rPr>
              <w:t xml:space="preserve"> </w:t>
            </w:r>
            <w:r>
              <w:rPr>
                <w:rFonts w:ascii="Arial" w:hAnsi="Arial" w:cs="Arial"/>
                <w:i/>
                <w:color w:val="FFFF00"/>
                <w:sz w:val="36"/>
                <w:szCs w:val="36"/>
              </w:rPr>
              <w:t>одежду</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give smth. another ~ - а) ещё раз почистить что-л.; б) окончательно отделать что-л.</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it needs a ~ - здесь нужна щётка /нужно кое-что доделать/</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2. кисть, кисточка</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whitewashing ~ - малярная кисть</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writing ~ - кисточка для письма (тушью)</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painter's ~ - кисть художника</w:t>
            </w:r>
          </w:p>
          <w:p w:rsidR="003F7260" w:rsidRDefault="003F7260" w:rsidP="00227F3F">
            <w:pPr>
              <w:pStyle w:val="a7"/>
              <w:numPr>
                <w:ilvl w:val="0"/>
                <w:numId w:val="68"/>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paint with a full ~ - </w:t>
            </w:r>
            <w:r>
              <w:rPr>
                <w:rFonts w:ascii="Arial" w:hAnsi="Arial" w:cs="Arial"/>
                <w:i/>
                <w:color w:val="FFFF00"/>
                <w:sz w:val="36"/>
                <w:szCs w:val="36"/>
              </w:rPr>
              <w:t>писать</w:t>
            </w:r>
            <w:r>
              <w:rPr>
                <w:rFonts w:ascii="Arial" w:hAnsi="Arial" w:cs="Arial"/>
                <w:i/>
                <w:color w:val="FFFF00"/>
                <w:sz w:val="36"/>
                <w:szCs w:val="36"/>
                <w:lang w:val="en-US"/>
              </w:rPr>
              <w:t xml:space="preserve"> </w:t>
            </w:r>
            <w:r>
              <w:rPr>
                <w:rFonts w:ascii="Arial" w:hAnsi="Arial" w:cs="Arial"/>
                <w:i/>
                <w:color w:val="FFFF00"/>
                <w:sz w:val="36"/>
                <w:szCs w:val="36"/>
              </w:rPr>
              <w:t>широкими</w:t>
            </w:r>
            <w:r>
              <w:rPr>
                <w:rFonts w:ascii="Arial" w:hAnsi="Arial" w:cs="Arial"/>
                <w:i/>
                <w:color w:val="FFFF00"/>
                <w:sz w:val="36"/>
                <w:szCs w:val="36"/>
                <w:lang w:val="en-US"/>
              </w:rPr>
              <w:t xml:space="preserve"> </w:t>
            </w:r>
            <w:r>
              <w:rPr>
                <w:rFonts w:ascii="Arial" w:hAnsi="Arial" w:cs="Arial"/>
                <w:i/>
                <w:color w:val="FFFF00"/>
                <w:sz w:val="36"/>
                <w:szCs w:val="36"/>
              </w:rPr>
              <w:t>мазками</w:t>
            </w:r>
          </w:p>
          <w:p w:rsidR="003F7260" w:rsidRDefault="003F7260" w:rsidP="00227F3F">
            <w:pPr>
              <w:pStyle w:val="a7"/>
              <w:numPr>
                <w:ilvl w:val="0"/>
                <w:numId w:val="68"/>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be worthy of an artist's ~ - </w:t>
            </w:r>
            <w:r>
              <w:rPr>
                <w:rFonts w:ascii="Arial" w:hAnsi="Arial" w:cs="Arial"/>
                <w:i/>
                <w:color w:val="FFFF00"/>
                <w:sz w:val="36"/>
                <w:szCs w:val="36"/>
              </w:rPr>
              <w:t>быть</w:t>
            </w:r>
            <w:r>
              <w:rPr>
                <w:rFonts w:ascii="Arial" w:hAnsi="Arial" w:cs="Arial"/>
                <w:i/>
                <w:color w:val="FFFF00"/>
                <w:sz w:val="36"/>
                <w:szCs w:val="36"/>
                <w:lang w:val="en-US"/>
              </w:rPr>
              <w:t xml:space="preserve"> </w:t>
            </w:r>
            <w:r>
              <w:rPr>
                <w:rFonts w:ascii="Arial" w:hAnsi="Arial" w:cs="Arial"/>
                <w:i/>
                <w:color w:val="FFFF00"/>
                <w:sz w:val="36"/>
                <w:szCs w:val="36"/>
              </w:rPr>
              <w:t>достойным</w:t>
            </w:r>
            <w:r>
              <w:rPr>
                <w:rFonts w:ascii="Arial" w:hAnsi="Arial" w:cs="Arial"/>
                <w:i/>
                <w:color w:val="FFFF00"/>
                <w:sz w:val="36"/>
                <w:szCs w:val="36"/>
                <w:lang w:val="en-US"/>
              </w:rPr>
              <w:t xml:space="preserve"> </w:t>
            </w:r>
            <w:r>
              <w:rPr>
                <w:rFonts w:ascii="Arial" w:hAnsi="Arial" w:cs="Arial"/>
                <w:i/>
                <w:color w:val="FFFF00"/>
                <w:sz w:val="36"/>
                <w:szCs w:val="36"/>
              </w:rPr>
              <w:t>кисти</w:t>
            </w:r>
            <w:r>
              <w:rPr>
                <w:rFonts w:ascii="Arial" w:hAnsi="Arial" w:cs="Arial"/>
                <w:i/>
                <w:color w:val="FFFF00"/>
                <w:sz w:val="36"/>
                <w:szCs w:val="36"/>
                <w:lang w:val="en-US"/>
              </w:rPr>
              <w:t xml:space="preserve"> </w:t>
            </w:r>
            <w:r>
              <w:rPr>
                <w:rFonts w:ascii="Arial" w:hAnsi="Arial" w:cs="Arial"/>
                <w:i/>
                <w:color w:val="FFFF00"/>
                <w:sz w:val="36"/>
                <w:szCs w:val="36"/>
              </w:rPr>
              <w:t>художника</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her face will delight the painter's ~ - любой художник с радостью написал бы её портрет</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v 1. чистить щёткой</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clothes {teeth} - чистить платье {зубы}</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off one's coat - вычистить щёткой пальто</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out - тщательно вычистить</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 out a room - </w:t>
            </w:r>
            <w:r>
              <w:rPr>
                <w:rFonts w:ascii="Arial" w:hAnsi="Arial" w:cs="Arial"/>
                <w:i/>
                <w:color w:val="FFFF00"/>
                <w:sz w:val="36"/>
                <w:szCs w:val="36"/>
              </w:rPr>
              <w:t>вымести</w:t>
            </w:r>
            <w:r>
              <w:rPr>
                <w:rFonts w:ascii="Arial" w:hAnsi="Arial" w:cs="Arial"/>
                <w:i/>
                <w:color w:val="FFFF00"/>
                <w:sz w:val="36"/>
                <w:szCs w:val="36"/>
                <w:lang w:val="en-US"/>
              </w:rPr>
              <w:t xml:space="preserve"> </w:t>
            </w:r>
            <w:r>
              <w:rPr>
                <w:rFonts w:ascii="Arial" w:hAnsi="Arial" w:cs="Arial"/>
                <w:i/>
                <w:color w:val="FFFF00"/>
                <w:sz w:val="36"/>
                <w:szCs w:val="36"/>
              </w:rPr>
              <w:t>комнату</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up - а) обновлять, освежать, приводить в порядок, наводить лоск; the house needs to be ~ed up - дом нужно привести в порядок; б) чиститься, приводить себя в порядок</w:t>
            </w: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jc w:val="center"/>
              <w:rPr>
                <w:rFonts w:ascii="Arial" w:hAnsi="Arial" w:cs="Arial"/>
                <w:b/>
                <w:i/>
                <w:color w:val="FF0000"/>
                <w:sz w:val="36"/>
                <w:szCs w:val="36"/>
                <w:highlight w:val="magenta"/>
              </w:rPr>
            </w:pPr>
            <w:r>
              <w:rPr>
                <w:rFonts w:ascii="Arial" w:hAnsi="Arial" w:cs="Arial"/>
                <w:b/>
                <w:i/>
                <w:color w:val="FF0000"/>
                <w:sz w:val="36"/>
                <w:szCs w:val="36"/>
                <w:highlight w:val="magenta"/>
              </w:rPr>
              <w:t>HATCH</w:t>
            </w:r>
            <w:r>
              <w:rPr>
                <w:rFonts w:ascii="Arial" w:hAnsi="Arial" w:cs="Arial"/>
                <w:b/>
                <w:i/>
                <w:color w:val="FF0000"/>
                <w:sz w:val="36"/>
                <w:szCs w:val="36"/>
                <w:highlight w:val="magenta"/>
                <w:lang w:val="en-US"/>
              </w:rPr>
              <w:t xml:space="preserve"> ** </w:t>
            </w:r>
            <w:r>
              <w:rPr>
                <w:rFonts w:ascii="Arial" w:hAnsi="Arial" w:cs="Arial"/>
                <w:b/>
                <w:i/>
                <w:color w:val="FF0000"/>
                <w:sz w:val="36"/>
                <w:szCs w:val="36"/>
                <w:highlight w:val="magenta"/>
              </w:rPr>
              <w:t>{hætʃ} n</w:t>
            </w:r>
          </w:p>
          <w:p w:rsidR="003F7260" w:rsidRDefault="003F7260" w:rsidP="003F7260">
            <w:pPr>
              <w:spacing w:after="0" w:line="240" w:lineRule="auto"/>
              <w:rPr>
                <w:rFonts w:ascii="Arial" w:hAnsi="Arial" w:cs="Arial"/>
                <w:color w:val="FF0000"/>
                <w:sz w:val="36"/>
                <w:szCs w:val="36"/>
                <w:highlight w:val="magenta"/>
              </w:rPr>
            </w:pPr>
            <w:r>
              <w:rPr>
                <w:rFonts w:ascii="Arial" w:hAnsi="Arial" w:cs="Arial"/>
                <w:color w:val="FF0000"/>
                <w:sz w:val="36"/>
                <w:szCs w:val="36"/>
                <w:highlight w:val="magenta"/>
              </w:rPr>
              <w:t>1. люк</w:t>
            </w:r>
          </w:p>
          <w:p w:rsidR="003F7260" w:rsidRDefault="003F7260" w:rsidP="00227F3F">
            <w:pPr>
              <w:pStyle w:val="a7"/>
              <w:numPr>
                <w:ilvl w:val="0"/>
                <w:numId w:val="69"/>
              </w:numPr>
              <w:spacing w:after="0" w:line="240" w:lineRule="auto"/>
              <w:rPr>
                <w:rFonts w:ascii="Arial" w:hAnsi="Arial" w:cs="Arial"/>
                <w:i/>
                <w:color w:val="FF0000"/>
                <w:sz w:val="36"/>
                <w:szCs w:val="36"/>
                <w:highlight w:val="magenta"/>
              </w:rPr>
            </w:pPr>
            <w:r>
              <w:rPr>
                <w:rFonts w:ascii="Arial" w:hAnsi="Arial" w:cs="Arial"/>
                <w:i/>
                <w:color w:val="FF0000"/>
                <w:sz w:val="36"/>
                <w:szCs w:val="36"/>
                <w:highlight w:val="magenta"/>
              </w:rPr>
              <w:t>transfer ~ - переходной люк</w:t>
            </w:r>
          </w:p>
          <w:p w:rsidR="003F7260" w:rsidRDefault="003F7260" w:rsidP="00227F3F">
            <w:pPr>
              <w:pStyle w:val="a7"/>
              <w:numPr>
                <w:ilvl w:val="0"/>
                <w:numId w:val="69"/>
              </w:numPr>
              <w:spacing w:after="0" w:line="240" w:lineRule="auto"/>
              <w:rPr>
                <w:rFonts w:ascii="Arial" w:hAnsi="Arial" w:cs="Arial"/>
                <w:i/>
                <w:color w:val="FF0000"/>
                <w:sz w:val="36"/>
                <w:szCs w:val="36"/>
              </w:rPr>
            </w:pPr>
            <w:r>
              <w:rPr>
                <w:rFonts w:ascii="Arial" w:hAnsi="Arial" w:cs="Arial"/>
                <w:i/>
                <w:color w:val="FF0000"/>
                <w:sz w:val="36"/>
                <w:szCs w:val="36"/>
              </w:rPr>
              <w:t>manhole ~ - люк-лаз</w:t>
            </w:r>
          </w:p>
          <w:p w:rsidR="003F7260" w:rsidRDefault="003F7260" w:rsidP="00227F3F">
            <w:pPr>
              <w:pStyle w:val="a7"/>
              <w:numPr>
                <w:ilvl w:val="0"/>
                <w:numId w:val="69"/>
              </w:numPr>
              <w:spacing w:after="0" w:line="240" w:lineRule="auto"/>
              <w:rPr>
                <w:rFonts w:ascii="Arial" w:hAnsi="Arial" w:cs="Arial"/>
                <w:i/>
                <w:sz w:val="36"/>
                <w:szCs w:val="36"/>
              </w:rPr>
            </w:pPr>
            <w:r>
              <w:rPr>
                <w:rFonts w:ascii="Arial" w:hAnsi="Arial" w:cs="Arial"/>
                <w:i/>
                <w:color w:val="FFFF00"/>
                <w:sz w:val="36"/>
                <w:szCs w:val="36"/>
              </w:rPr>
              <w:t xml:space="preserve">escape /emergency/ ~ - </w:t>
            </w:r>
            <w:r>
              <w:rPr>
                <w:rFonts w:ascii="Arial" w:hAnsi="Arial" w:cs="Arial"/>
                <w:i/>
                <w:sz w:val="36"/>
                <w:szCs w:val="36"/>
              </w:rPr>
              <w:t>аварийный люк</w:t>
            </w:r>
          </w:p>
          <w:p w:rsidR="003F7260" w:rsidRDefault="003F7260" w:rsidP="003F7260">
            <w:pPr>
              <w:spacing w:after="0" w:line="240" w:lineRule="auto"/>
              <w:rPr>
                <w:rFonts w:ascii="Arial" w:hAnsi="Arial" w:cs="Arial"/>
                <w:sz w:val="36"/>
                <w:szCs w:val="36"/>
              </w:rPr>
            </w:pPr>
            <w:r>
              <w:rPr>
                <w:rFonts w:ascii="Arial" w:hAnsi="Arial" w:cs="Arial"/>
                <w:sz w:val="36"/>
                <w:szCs w:val="36"/>
              </w:rPr>
              <w:t>2 крышка люка, решетка люка (тж.</w:t>
            </w:r>
            <w:r>
              <w:rPr>
                <w:rFonts w:ascii="Arial" w:hAnsi="Arial" w:cs="Arial"/>
                <w:b/>
                <w:i/>
                <w:sz w:val="36"/>
                <w:szCs w:val="36"/>
              </w:rPr>
              <w:t xml:space="preserve"> HATCH COVER</w:t>
            </w:r>
            <w:r>
              <w:rPr>
                <w:rFonts w:ascii="Arial" w:hAnsi="Arial" w:cs="Arial"/>
                <w:sz w:val="36"/>
                <w:szCs w:val="36"/>
              </w:rPr>
              <w:t>)</w:t>
            </w:r>
          </w:p>
          <w:p w:rsidR="003F7260" w:rsidRDefault="003F7260" w:rsidP="00227F3F">
            <w:pPr>
              <w:pStyle w:val="a7"/>
              <w:numPr>
                <w:ilvl w:val="0"/>
                <w:numId w:val="70"/>
              </w:numPr>
              <w:spacing w:after="0" w:line="240" w:lineRule="auto"/>
              <w:rPr>
                <w:rFonts w:ascii="Arial" w:hAnsi="Arial" w:cs="Arial"/>
                <w:sz w:val="36"/>
                <w:szCs w:val="36"/>
                <w:lang w:val="en-US"/>
              </w:rPr>
            </w:pPr>
            <w:r>
              <w:rPr>
                <w:rFonts w:ascii="Arial" w:hAnsi="Arial" w:cs="Arial"/>
                <w:sz w:val="36"/>
                <w:szCs w:val="36"/>
                <w:lang w:val="en-US"/>
              </w:rPr>
              <w:t>to batten down the ~es - </w:t>
            </w:r>
            <w:r>
              <w:rPr>
                <w:rFonts w:ascii="Arial" w:hAnsi="Arial" w:cs="Arial"/>
                <w:sz w:val="36"/>
                <w:szCs w:val="36"/>
              </w:rPr>
              <w:t>мор</w:t>
            </w:r>
            <w:r>
              <w:rPr>
                <w:rFonts w:ascii="Arial" w:hAnsi="Arial" w:cs="Arial"/>
                <w:sz w:val="36"/>
                <w:szCs w:val="36"/>
                <w:lang w:val="en-US"/>
              </w:rPr>
              <w:t>.</w:t>
            </w:r>
            <w:r>
              <w:rPr>
                <w:rFonts w:ascii="Arial" w:hAnsi="Arial" w:cs="Arial"/>
                <w:sz w:val="36"/>
                <w:szCs w:val="36"/>
              </w:rPr>
              <w:t>задраивать</w:t>
            </w:r>
            <w:r>
              <w:rPr>
                <w:rFonts w:ascii="Arial" w:hAnsi="Arial" w:cs="Arial"/>
                <w:sz w:val="36"/>
                <w:szCs w:val="36"/>
                <w:lang w:val="en-US"/>
              </w:rPr>
              <w:t xml:space="preserve"> </w:t>
            </w:r>
            <w:r>
              <w:rPr>
                <w:rFonts w:ascii="Arial" w:hAnsi="Arial" w:cs="Arial"/>
                <w:sz w:val="36"/>
                <w:szCs w:val="36"/>
              </w:rPr>
              <w:t>люки</w:t>
            </w:r>
          </w:p>
          <w:p w:rsidR="003F7260" w:rsidRPr="00021A7E" w:rsidRDefault="003F7260" w:rsidP="003F7260">
            <w:pPr>
              <w:spacing w:after="0" w:line="240" w:lineRule="auto"/>
              <w:rPr>
                <w:rFonts w:ascii="Arial" w:hAnsi="Arial" w:cs="Arial"/>
                <w:sz w:val="36"/>
                <w:szCs w:val="36"/>
                <w:lang w:val="en-US"/>
              </w:rPr>
            </w:pPr>
            <w:r>
              <w:rPr>
                <w:rFonts w:ascii="Arial" w:hAnsi="Arial" w:cs="Arial"/>
                <w:sz w:val="36"/>
                <w:szCs w:val="36"/>
                <w:lang w:val="en-US"/>
              </w:rPr>
              <w:t xml:space="preserve">3. </w:t>
            </w:r>
            <w:r w:rsidR="00021A7E">
              <w:rPr>
                <w:rFonts w:ascii="Arial" w:hAnsi="Arial" w:cs="Arial"/>
                <w:sz w:val="36"/>
                <w:szCs w:val="36"/>
              </w:rPr>
              <w:t>син</w:t>
            </w:r>
            <w:r w:rsidR="00021A7E" w:rsidRPr="00021A7E">
              <w:rPr>
                <w:rFonts w:ascii="Arial" w:hAnsi="Arial" w:cs="Arial"/>
                <w:sz w:val="36"/>
                <w:szCs w:val="36"/>
                <w:lang w:val="en-US"/>
              </w:rPr>
              <w:t xml:space="preserve"> </w:t>
            </w:r>
            <w:r w:rsidR="00021A7E" w:rsidRPr="00021A7E">
              <w:rPr>
                <w:rFonts w:ascii="Arial" w:hAnsi="Arial" w:cs="Arial"/>
                <w:b/>
                <w:i/>
                <w:sz w:val="36"/>
                <w:szCs w:val="36"/>
                <w:lang w:val="en-US"/>
              </w:rPr>
              <w:t>FLOODGATE</w:t>
            </w:r>
            <w:r w:rsidR="00021A7E" w:rsidRPr="00021A7E">
              <w:rPr>
                <w:rFonts w:ascii="Arial" w:hAnsi="Arial" w:cs="Arial"/>
                <w:sz w:val="36"/>
                <w:szCs w:val="36"/>
                <w:lang w:val="en-US"/>
              </w:rPr>
              <w:t xml:space="preserve"> </w:t>
            </w:r>
            <w:r>
              <w:rPr>
                <w:rFonts w:ascii="Arial" w:hAnsi="Arial" w:cs="Arial"/>
                <w:sz w:val="36"/>
                <w:szCs w:val="36"/>
              </w:rPr>
              <w:t>шлюз</w:t>
            </w:r>
            <w:r>
              <w:rPr>
                <w:rFonts w:ascii="Arial" w:hAnsi="Arial" w:cs="Arial"/>
                <w:sz w:val="36"/>
                <w:szCs w:val="36"/>
                <w:lang w:val="en-US"/>
              </w:rPr>
              <w:t xml:space="preserve">; </w:t>
            </w:r>
            <w:r>
              <w:rPr>
                <w:rFonts w:ascii="Arial" w:hAnsi="Arial" w:cs="Arial"/>
                <w:sz w:val="36"/>
                <w:szCs w:val="36"/>
              </w:rPr>
              <w:t>шлюзовый</w:t>
            </w:r>
            <w:r>
              <w:rPr>
                <w:rFonts w:ascii="Arial" w:hAnsi="Arial" w:cs="Arial"/>
                <w:sz w:val="36"/>
                <w:szCs w:val="36"/>
                <w:lang w:val="en-US"/>
              </w:rPr>
              <w:t xml:space="preserve"> </w:t>
            </w:r>
            <w:r>
              <w:rPr>
                <w:rFonts w:ascii="Arial" w:hAnsi="Arial" w:cs="Arial"/>
                <w:sz w:val="36"/>
                <w:szCs w:val="36"/>
              </w:rPr>
              <w:t>затвор</w:t>
            </w:r>
          </w:p>
          <w:p w:rsidR="00021A7E" w:rsidRDefault="00021A7E" w:rsidP="003F7260">
            <w:pPr>
              <w:spacing w:after="0" w:line="240" w:lineRule="auto"/>
              <w:rPr>
                <w:rFonts w:ascii="Arial" w:hAnsi="Arial" w:cs="Arial"/>
                <w:sz w:val="36"/>
                <w:szCs w:val="36"/>
                <w:lang w:val="en-US"/>
              </w:rPr>
            </w:pPr>
          </w:p>
          <w:p w:rsidR="00021A7E" w:rsidRDefault="00021A7E" w:rsidP="003F7260">
            <w:pPr>
              <w:spacing w:after="0" w:line="240" w:lineRule="auto"/>
              <w:rPr>
                <w:rFonts w:ascii="Arial" w:hAnsi="Arial" w:cs="Arial"/>
                <w:sz w:val="36"/>
                <w:szCs w:val="36"/>
                <w:lang w:val="en-US"/>
              </w:rPr>
            </w:pPr>
          </w:p>
          <w:p w:rsidR="00021A7E" w:rsidRDefault="00021A7E" w:rsidP="003F7260">
            <w:pPr>
              <w:spacing w:after="0" w:line="240" w:lineRule="auto"/>
              <w:rPr>
                <w:rFonts w:ascii="Arial" w:hAnsi="Arial" w:cs="Arial"/>
                <w:sz w:val="36"/>
                <w:szCs w:val="36"/>
                <w:lang w:val="en-US"/>
              </w:rPr>
            </w:pPr>
          </w:p>
          <w:p w:rsidR="00021A7E" w:rsidRPr="00021A7E" w:rsidRDefault="00021A7E" w:rsidP="00021A7E">
            <w:pPr>
              <w:jc w:val="center"/>
              <w:rPr>
                <w:rFonts w:ascii="Arial" w:hAnsi="Arial" w:cs="Arial"/>
                <w:b/>
                <w:i/>
                <w:sz w:val="36"/>
                <w:szCs w:val="36"/>
                <w:highlight w:val="magenta"/>
                <w:lang w:val="en-US"/>
              </w:rPr>
            </w:pPr>
            <w:r w:rsidRPr="00021A7E">
              <w:rPr>
                <w:rFonts w:ascii="Arial" w:hAnsi="Arial" w:cs="Arial"/>
                <w:b/>
                <w:i/>
                <w:sz w:val="36"/>
                <w:szCs w:val="36"/>
                <w:highlight w:val="magenta"/>
                <w:lang w:val="en-US"/>
              </w:rPr>
              <w:t>FLOODGATE ** {</w:t>
            </w:r>
            <w:r w:rsidRPr="00021A7E">
              <w:rPr>
                <w:rFonts w:ascii="Arial" w:hAnsi="Arial" w:cs="Arial"/>
                <w:b/>
                <w:i/>
                <w:sz w:val="36"/>
                <w:szCs w:val="36"/>
                <w:highlight w:val="magenta"/>
              </w:rPr>
              <w:t>ʹ</w:t>
            </w:r>
            <w:r w:rsidRPr="00021A7E">
              <w:rPr>
                <w:rFonts w:ascii="Arial" w:hAnsi="Arial" w:cs="Arial"/>
                <w:b/>
                <w:i/>
                <w:sz w:val="36"/>
                <w:szCs w:val="36"/>
                <w:highlight w:val="magenta"/>
                <w:lang w:val="en-US"/>
              </w:rPr>
              <w:t>flʌdgeıt}</w:t>
            </w:r>
          </w:p>
          <w:p w:rsidR="00021A7E" w:rsidRPr="00021A7E" w:rsidRDefault="00021A7E" w:rsidP="00021A7E">
            <w:pPr>
              <w:jc w:val="center"/>
              <w:rPr>
                <w:rFonts w:ascii="Arial" w:hAnsi="Arial" w:cs="Arial"/>
                <w:b/>
                <w:i/>
                <w:sz w:val="36"/>
                <w:szCs w:val="36"/>
                <w:highlight w:val="magenta"/>
                <w:lang w:val="en-US"/>
              </w:rPr>
            </w:pPr>
            <w:r w:rsidRPr="00021A7E">
              <w:rPr>
                <w:rFonts w:ascii="Arial" w:hAnsi="Arial" w:cs="Arial"/>
                <w:b/>
                <w:i/>
                <w:sz w:val="36"/>
                <w:szCs w:val="36"/>
                <w:highlight w:val="magenta"/>
                <w:lang w:val="en-US"/>
              </w:rPr>
              <w:t>SLUICE {slu:s} n</w:t>
            </w:r>
          </w:p>
          <w:p w:rsidR="00021A7E" w:rsidRPr="00021A7E" w:rsidRDefault="00021A7E" w:rsidP="00021A7E">
            <w:pPr>
              <w:rPr>
                <w:rFonts w:ascii="Arial" w:hAnsi="Arial" w:cs="Arial"/>
                <w:sz w:val="36"/>
                <w:szCs w:val="36"/>
                <w:lang w:val="en-US"/>
              </w:rPr>
            </w:pPr>
            <w:r w:rsidRPr="00021A7E">
              <w:rPr>
                <w:rFonts w:ascii="Arial" w:hAnsi="Arial" w:cs="Arial"/>
                <w:sz w:val="36"/>
                <w:szCs w:val="36"/>
                <w:highlight w:val="magenta"/>
                <w:lang w:val="en-US"/>
              </w:rPr>
              <w:t>: a gate for shutting out, admitting,</w:t>
            </w:r>
            <w:r w:rsidRPr="00021A7E">
              <w:rPr>
                <w:rFonts w:ascii="Arial" w:hAnsi="Arial" w:cs="Arial"/>
                <w:sz w:val="36"/>
                <w:szCs w:val="36"/>
                <w:lang w:val="en-US"/>
              </w:rPr>
              <w:t xml:space="preserve"> or releasing a body of water : SLUICE</w:t>
            </w:r>
          </w:p>
          <w:p w:rsidR="00021A7E" w:rsidRPr="00021A7E" w:rsidRDefault="00021A7E" w:rsidP="00021A7E">
            <w:pPr>
              <w:rPr>
                <w:rFonts w:ascii="Arial" w:hAnsi="Arial" w:cs="Arial"/>
                <w:sz w:val="36"/>
                <w:szCs w:val="36"/>
              </w:rPr>
            </w:pPr>
            <w:r w:rsidRPr="00021A7E">
              <w:rPr>
                <w:rFonts w:ascii="Arial" w:hAnsi="Arial" w:cs="Arial"/>
                <w:sz w:val="36"/>
                <w:szCs w:val="36"/>
              </w:rPr>
              <w:t>шлюз, шлюзовой затвор</w:t>
            </w:r>
          </w:p>
          <w:p w:rsidR="00021A7E" w:rsidRPr="00021A7E" w:rsidRDefault="00021A7E" w:rsidP="00227F3F">
            <w:pPr>
              <w:pStyle w:val="a7"/>
              <w:numPr>
                <w:ilvl w:val="0"/>
                <w:numId w:val="70"/>
              </w:numPr>
              <w:rPr>
                <w:rFonts w:ascii="Arial" w:hAnsi="Arial" w:cs="Arial"/>
                <w:i/>
                <w:sz w:val="36"/>
                <w:szCs w:val="36"/>
              </w:rPr>
            </w:pPr>
            <w:r w:rsidRPr="00021A7E">
              <w:rPr>
                <w:rFonts w:ascii="Segoe UI Symbol" w:hAnsi="Segoe UI Symbol" w:cs="Segoe UI Symbol"/>
                <w:i/>
                <w:sz w:val="36"/>
                <w:szCs w:val="36"/>
              </w:rPr>
              <w:t>♢</w:t>
            </w:r>
            <w:r w:rsidRPr="00021A7E">
              <w:rPr>
                <w:rFonts w:ascii="Arial" w:hAnsi="Arial" w:cs="Arial"/>
                <w:i/>
                <w:sz w:val="36"/>
                <w:szCs w:val="36"/>
              </w:rPr>
              <w:t>to open the ~s - а) дать волю (чему-л.); б) открыть дорогу /путь/ (кому-л.); в) залиться слезами</w:t>
            </w:r>
          </w:p>
          <w:p w:rsidR="003F7260" w:rsidRPr="00021A7E" w:rsidRDefault="003F7260" w:rsidP="00021A7E">
            <w:pPr>
              <w:rPr>
                <w:rFonts w:ascii="Arial" w:hAnsi="Arial" w:cs="Arial"/>
                <w:sz w:val="36"/>
                <w:szCs w:val="36"/>
                <w:highlight w:val="black"/>
              </w:rPr>
            </w:pPr>
          </w:p>
          <w:p w:rsidR="003F7260" w:rsidRPr="00021A7E" w:rsidRDefault="003F7260" w:rsidP="003F7260">
            <w:pPr>
              <w:shd w:val="clear" w:color="auto" w:fill="000000" w:themeFill="text1"/>
              <w:spacing w:after="0" w:line="240" w:lineRule="auto"/>
              <w:jc w:val="center"/>
              <w:rPr>
                <w:rFonts w:ascii="Arial" w:hAnsi="Arial" w:cs="Arial"/>
                <w:b/>
                <w:color w:val="FFFF00"/>
                <w:sz w:val="36"/>
                <w:szCs w:val="36"/>
                <w:highlight w:val="black"/>
              </w:rPr>
            </w:pPr>
          </w:p>
          <w:p w:rsidR="003F7260" w:rsidRPr="00021A7E" w:rsidRDefault="003F7260" w:rsidP="003F7260">
            <w:pPr>
              <w:shd w:val="clear" w:color="auto" w:fill="000000" w:themeFill="text1"/>
              <w:spacing w:after="0" w:line="240" w:lineRule="auto"/>
              <w:jc w:val="center"/>
              <w:rPr>
                <w:rFonts w:ascii="Arial" w:hAnsi="Arial" w:cs="Arial"/>
                <w:b/>
                <w:color w:val="FFFF00"/>
                <w:sz w:val="36"/>
                <w:szCs w:val="36"/>
                <w:highlight w:val="black"/>
              </w:rPr>
            </w:pPr>
          </w:p>
          <w:p w:rsidR="00FF3B50" w:rsidRPr="00021A7E" w:rsidRDefault="00FF3B50" w:rsidP="004F7301">
            <w:pPr>
              <w:spacing w:after="0" w:line="240" w:lineRule="auto"/>
              <w:jc w:val="center"/>
              <w:rPr>
                <w:rFonts w:ascii="Arial" w:hAnsi="Arial" w:cs="Arial"/>
                <w:b/>
                <w:i/>
                <w:color w:val="FFFFFF" w:themeColor="background1"/>
                <w:sz w:val="36"/>
                <w:szCs w:val="36"/>
                <w:u w:val="single"/>
              </w:rPr>
            </w:pPr>
          </w:p>
          <w:p w:rsidR="00880842" w:rsidRPr="00227F3F" w:rsidRDefault="00880842"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OVERDO</w:t>
            </w:r>
            <w:r w:rsidRPr="00227F3F">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rPr>
              <w:t>͵</w:t>
            </w:r>
            <w:r w:rsidRPr="00227F3F">
              <w:rPr>
                <w:rFonts w:ascii="Arial" w:hAnsi="Arial" w:cs="Arial"/>
                <w:b/>
                <w:color w:val="FFFFFF" w:themeColor="background1"/>
                <w:sz w:val="36"/>
                <w:szCs w:val="36"/>
                <w:highlight w:val="black"/>
                <w:shd w:val="clear" w:color="auto" w:fill="FFFFFF"/>
              </w:rPr>
              <w:t>əʋ</w:t>
            </w:r>
            <w:r w:rsidRPr="009615EA">
              <w:rPr>
                <w:rFonts w:ascii="Arial" w:hAnsi="Arial" w:cs="Arial"/>
                <w:b/>
                <w:color w:val="FFFFFF" w:themeColor="background1"/>
                <w:sz w:val="36"/>
                <w:szCs w:val="36"/>
                <w:highlight w:val="black"/>
                <w:shd w:val="clear" w:color="auto" w:fill="FFFFFF"/>
                <w:lang w:val="en-US"/>
              </w:rPr>
              <w:t>v</w:t>
            </w:r>
            <w:r w:rsidRPr="00227F3F">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du</w:t>
            </w:r>
            <w:r w:rsidRPr="00227F3F">
              <w:rPr>
                <w:rFonts w:ascii="Arial" w:hAnsi="Arial" w:cs="Arial"/>
                <w:b/>
                <w:color w:val="FFFFFF" w:themeColor="background1"/>
                <w:sz w:val="36"/>
                <w:szCs w:val="36"/>
                <w:highlight w:val="black"/>
                <w:shd w:val="clear" w:color="auto" w:fill="FFFFFF"/>
              </w:rPr>
              <w:t>:]</w:t>
            </w:r>
          </w:p>
          <w:p w:rsidR="00880842" w:rsidRPr="00227F3F" w:rsidRDefault="00880842"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Глагол</w:t>
            </w:r>
            <w:r w:rsidRPr="00227F3F">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lang w:val="en-US"/>
              </w:rPr>
              <w:t>OVERDID</w:t>
            </w:r>
            <w:r w:rsidRPr="00227F3F">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rPr>
              <w:t>эувэдИд</w:t>
            </w:r>
            <w:r w:rsidRPr="00227F3F">
              <w:rPr>
                <w:rFonts w:ascii="Arial" w:hAnsi="Arial" w:cs="Arial"/>
                <w:b/>
                <w:i/>
                <w:color w:val="FFFFFF" w:themeColor="background1"/>
                <w:sz w:val="36"/>
                <w:szCs w:val="36"/>
                <w:highlight w:val="black"/>
              </w:rPr>
              <w:t>}</w:t>
            </w:r>
          </w:p>
          <w:p w:rsidR="00880842" w:rsidRPr="009615EA" w:rsidRDefault="00880842"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 xml:space="preserve">Причастие </w:t>
            </w:r>
            <w:r w:rsidRPr="009615EA">
              <w:rPr>
                <w:rFonts w:ascii="Arial" w:hAnsi="Arial" w:cs="Arial"/>
                <w:b/>
                <w:i/>
                <w:color w:val="FFFFFF" w:themeColor="background1"/>
                <w:sz w:val="36"/>
                <w:szCs w:val="36"/>
                <w:highlight w:val="black"/>
                <w:lang w:val="en-US"/>
              </w:rPr>
              <w:t>OVERDONE</w:t>
            </w:r>
            <w:r w:rsidRPr="009615EA">
              <w:rPr>
                <w:rFonts w:ascii="Arial" w:hAnsi="Arial" w:cs="Arial"/>
                <w:b/>
                <w:i/>
                <w:color w:val="FFFFFF" w:themeColor="background1"/>
                <w:sz w:val="36"/>
                <w:szCs w:val="36"/>
                <w:highlight w:val="black"/>
              </w:rPr>
              <w:t xml:space="preserve"> {эувэдАн}</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1. заходить слишком далеко; переборщить, перестараться, переусердствовать</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he overdid his apology - он слишком усердно просил прощенияdon‘t ~ it! - смотрите не переборщите! [</w:t>
            </w:r>
            <w:r w:rsidRPr="009615EA">
              <w:rPr>
                <w:rFonts w:ascii="Arial" w:hAnsi="Arial" w:cs="Arial"/>
                <w:i/>
                <w:iCs/>
                <w:color w:val="FFFFFF" w:themeColor="background1"/>
                <w:sz w:val="36"/>
                <w:szCs w:val="36"/>
                <w:highlight w:val="black"/>
                <w:shd w:val="clear" w:color="auto" w:fill="FFFFFF"/>
              </w:rPr>
              <w:t>ср. тж. </w:t>
            </w:r>
            <w:r w:rsidRPr="009615EA">
              <w:rPr>
                <w:rFonts w:ascii="Arial" w:hAnsi="Arial" w:cs="Arial"/>
                <w:i/>
                <w:color w:val="FFFFFF" w:themeColor="background1"/>
                <w:sz w:val="36"/>
                <w:szCs w:val="36"/>
                <w:highlight w:val="black"/>
                <w:shd w:val="clear" w:color="auto" w:fill="FFFFFF"/>
              </w:rPr>
              <w:t>4, 1)]</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don‘t ~ quotations - не злоупотребляйте цитатами</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lastRenderedPageBreak/>
              <w:t>2. утрировать; преувеличивать</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the danger of snow-slide is ~ne - опасность снежного обвала преувеличена</w:t>
            </w:r>
          </w:p>
          <w:p w:rsidR="00880842" w:rsidRPr="009615EA" w:rsidRDefault="00880842" w:rsidP="004F7301">
            <w:pPr>
              <w:shd w:val="clear" w:color="auto" w:fill="000000" w:themeFill="text1"/>
              <w:spacing w:after="0" w:line="240" w:lineRule="auto"/>
              <w:rPr>
                <w:rFonts w:ascii="Arial" w:hAnsi="Arial" w:cs="Arial"/>
                <w:i/>
                <w:iCs/>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3. пережаривать; переваривать </w:t>
            </w:r>
            <w:r w:rsidRPr="009615EA">
              <w:rPr>
                <w:rFonts w:ascii="Arial" w:hAnsi="Arial" w:cs="Arial"/>
                <w:i/>
                <w:iCs/>
                <w:color w:val="FFFFFF" w:themeColor="background1"/>
                <w:sz w:val="36"/>
                <w:szCs w:val="36"/>
                <w:highlight w:val="black"/>
                <w:shd w:val="clear" w:color="auto" w:fill="FFFFFF"/>
              </w:rPr>
              <w:t>и т. п.</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the vegetables were ~ne - овощи были переварены</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beef - пережарить мясо</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4. 1) переутомляться; перегружаться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it - переутомляться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work hard but don‘t ~ it - работай энергично, но не переутомляйся [</w:t>
            </w:r>
            <w:r w:rsidRPr="009615EA">
              <w:rPr>
                <w:rFonts w:ascii="Arial" w:hAnsi="Arial" w:cs="Arial"/>
                <w:i/>
                <w:iCs/>
                <w:color w:val="FFFFFF" w:themeColor="background1"/>
                <w:sz w:val="36"/>
                <w:szCs w:val="36"/>
                <w:highlight w:val="black"/>
                <w:shd w:val="clear" w:color="auto" w:fill="FFFFFF"/>
              </w:rPr>
              <w:t>ср. тж. </w:t>
            </w:r>
            <w:r w:rsidRPr="009615EA">
              <w:rPr>
                <w:rFonts w:ascii="Arial" w:hAnsi="Arial" w:cs="Arial"/>
                <w:i/>
                <w:color w:val="FFFFFF" w:themeColor="background1"/>
                <w:sz w:val="36"/>
                <w:szCs w:val="36"/>
                <w:highlight w:val="black"/>
                <w:shd w:val="clear" w:color="auto" w:fill="FFFFFF"/>
              </w:rPr>
              <w:t>1]</w:t>
            </w:r>
          </w:p>
          <w:p w:rsidR="00880842" w:rsidRPr="009615EA" w:rsidRDefault="00B44D09" w:rsidP="004F7301">
            <w:pPr>
              <w:shd w:val="clear" w:color="auto" w:fill="000000" w:themeFill="text1"/>
              <w:spacing w:after="0" w:line="240" w:lineRule="auto"/>
              <w:textAlignment w:val="baseline"/>
              <w:rPr>
                <w:rFonts w:ascii="Arial" w:eastAsia="Times New Roman" w:hAnsi="Arial" w:cs="Arial"/>
                <w:color w:val="FFFFFF" w:themeColor="background1"/>
                <w:sz w:val="36"/>
                <w:szCs w:val="36"/>
                <w:highlight w:val="black"/>
                <w:lang w:eastAsia="ru-RU"/>
              </w:rPr>
            </w:pPr>
            <w:r w:rsidRPr="009615EA">
              <w:rPr>
                <w:rFonts w:ascii="Arial" w:eastAsia="Times New Roman" w:hAnsi="Arial" w:cs="Arial"/>
                <w:color w:val="FFFFFF" w:themeColor="background1"/>
                <w:sz w:val="36"/>
                <w:szCs w:val="36"/>
                <w:highlight w:val="black"/>
                <w:bdr w:val="none" w:sz="0" w:space="0" w:color="auto" w:frame="1"/>
                <w:lang w:eastAsia="ru-RU"/>
              </w:rPr>
              <w:t xml:space="preserve">2) </w:t>
            </w:r>
            <w:r w:rsidR="00880842" w:rsidRPr="009615EA">
              <w:rPr>
                <w:rFonts w:ascii="Arial" w:eastAsia="Times New Roman" w:hAnsi="Arial" w:cs="Arial"/>
                <w:color w:val="FFFFFF" w:themeColor="background1"/>
                <w:sz w:val="36"/>
                <w:szCs w:val="36"/>
                <w:highlight w:val="black"/>
                <w:bdr w:val="none" w:sz="0" w:space="0" w:color="auto" w:frame="1"/>
                <w:lang w:eastAsia="ru-RU"/>
              </w:rPr>
              <w:t>= overdo it / things переутомляться, перегружаться; перенапрягаться</w:t>
            </w:r>
          </w:p>
          <w:p w:rsidR="00880842" w:rsidRPr="009615EA" w:rsidRDefault="00880842" w:rsidP="004F7301">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9615EA">
              <w:rPr>
                <w:rFonts w:ascii="Arial" w:eastAsia="Times New Roman" w:hAnsi="Arial" w:cs="Arial"/>
                <w:i/>
                <w:color w:val="FFFFFF" w:themeColor="background1"/>
                <w:sz w:val="36"/>
                <w:szCs w:val="36"/>
                <w:highlight w:val="black"/>
                <w:bdr w:val="none" w:sz="0" w:space="0" w:color="auto" w:frame="1"/>
                <w:lang w:eastAsia="ru-RU"/>
              </w:rPr>
              <w:t>After a heart attack you have to be careful not to overdo it. — После сердечного приступа вы должны следить за тем, чтобы не переутомляться.</w:t>
            </w:r>
          </w:p>
          <w:p w:rsidR="00880842" w:rsidRPr="009615EA" w:rsidRDefault="00880842" w:rsidP="004F7301">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9615EA">
              <w:rPr>
                <w:rFonts w:ascii="Arial" w:eastAsia="Times New Roman" w:hAnsi="Arial" w:cs="Arial"/>
                <w:i/>
                <w:color w:val="FFFFFF" w:themeColor="background1"/>
                <w:sz w:val="36"/>
                <w:szCs w:val="36"/>
                <w:highlight w:val="black"/>
                <w:bdr w:val="none" w:sz="0" w:space="0" w:color="auto" w:frame="1"/>
                <w:lang w:eastAsia="ru-RU"/>
              </w:rPr>
              <w:t>He's been overdoing things recently. — Он слишком переутомлялся в последнее время.</w:t>
            </w:r>
          </w:p>
          <w:p w:rsidR="00880842" w:rsidRPr="009615EA" w:rsidRDefault="00B44D0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3</w:t>
            </w:r>
            <w:r w:rsidR="00880842" w:rsidRPr="009615EA">
              <w:rPr>
                <w:rFonts w:ascii="Arial" w:hAnsi="Arial" w:cs="Arial"/>
                <w:color w:val="FFFFFF" w:themeColor="background1"/>
                <w:sz w:val="36"/>
                <w:szCs w:val="36"/>
                <w:highlight w:val="black"/>
                <w:shd w:val="clear" w:color="auto" w:fill="FFFFFF"/>
                <w:lang w:val="en-US"/>
              </w:rPr>
              <w:t>) </w:t>
            </w:r>
            <w:r w:rsidR="00880842" w:rsidRPr="009615EA">
              <w:rPr>
                <w:rFonts w:ascii="Arial" w:hAnsi="Arial" w:cs="Arial"/>
                <w:i/>
                <w:iCs/>
                <w:color w:val="FFFFFF" w:themeColor="background1"/>
                <w:sz w:val="36"/>
                <w:szCs w:val="36"/>
                <w:highlight w:val="black"/>
                <w:shd w:val="clear" w:color="auto" w:fill="FFFFFF"/>
                <w:lang w:val="en-US"/>
              </w:rPr>
              <w:t>refl </w:t>
            </w:r>
            <w:r w:rsidR="00880842" w:rsidRPr="009615EA">
              <w:rPr>
                <w:rFonts w:ascii="Arial" w:hAnsi="Arial" w:cs="Arial"/>
                <w:color w:val="FFFFFF" w:themeColor="background1"/>
                <w:sz w:val="36"/>
                <w:szCs w:val="36"/>
                <w:highlight w:val="black"/>
                <w:shd w:val="clear" w:color="auto" w:fill="FFFFFF"/>
              </w:rPr>
              <w:t>переутомляться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i/>
                <w:color w:val="FFFFFF" w:themeColor="background1"/>
                <w:sz w:val="36"/>
                <w:szCs w:val="36"/>
                <w:highlight w:val="black"/>
                <w:shd w:val="clear" w:color="auto" w:fill="FFFFFF"/>
                <w:lang w:val="en-US"/>
              </w:rPr>
              <w:t xml:space="preserve">he ~es himself with reading by nights - </w:t>
            </w:r>
            <w:r w:rsidRPr="009615EA">
              <w:rPr>
                <w:rFonts w:ascii="Arial" w:hAnsi="Arial" w:cs="Arial"/>
                <w:i/>
                <w:color w:val="FFFFFF" w:themeColor="background1"/>
                <w:sz w:val="36"/>
                <w:szCs w:val="36"/>
                <w:highlight w:val="black"/>
                <w:shd w:val="clear" w:color="auto" w:fill="FFFFFF"/>
              </w:rPr>
              <w:t>чтение</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ночами</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изматывает</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его</w:t>
            </w:r>
            <w:r w:rsidRPr="009615EA">
              <w:rPr>
                <w:rFonts w:ascii="Arial" w:hAnsi="Arial" w:cs="Arial"/>
                <w:i/>
                <w:color w:val="FFFFFF" w:themeColor="background1"/>
                <w:sz w:val="36"/>
                <w:szCs w:val="36"/>
                <w:highlight w:val="black"/>
                <w:shd w:val="clear" w:color="auto" w:fill="FFFFFF"/>
                <w:lang w:val="en-US"/>
              </w:rPr>
              <w:t> </w:t>
            </w:r>
          </w:p>
          <w:p w:rsidR="00880842" w:rsidRPr="009615EA" w:rsidRDefault="00880842"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MYSTERY</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hAnsi="Arial" w:cs="Arial"/>
                <w:b/>
                <w:color w:val="FFFFFF" w:themeColor="background1"/>
                <w:spacing w:val="15"/>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bdr w:val="none" w:sz="0" w:space="0" w:color="auto" w:frame="1"/>
                <w:lang w:val="en-US"/>
              </w:rPr>
              <w:t>m</w:t>
            </w:r>
            <w:r w:rsidRPr="009615EA">
              <w:rPr>
                <w:rStyle w:val="a5"/>
                <w:rFonts w:ascii="Arial" w:hAnsi="Arial" w:cs="Arial"/>
                <w:b/>
                <w:color w:val="FFFFFF" w:themeColor="background1"/>
                <w:spacing w:val="15"/>
                <w:sz w:val="36"/>
                <w:szCs w:val="36"/>
                <w:highlight w:val="black"/>
                <w:bdr w:val="none" w:sz="0" w:space="0" w:color="auto" w:frame="1"/>
              </w:rPr>
              <w:t>ɪ</w:t>
            </w:r>
            <w:r w:rsidRPr="009615EA">
              <w:rPr>
                <w:rStyle w:val="a5"/>
                <w:rFonts w:ascii="Arial" w:hAnsi="Arial" w:cs="Arial"/>
                <w:b/>
                <w:color w:val="FFFFFF" w:themeColor="background1"/>
                <w:spacing w:val="15"/>
                <w:sz w:val="36"/>
                <w:szCs w:val="36"/>
                <w:highlight w:val="black"/>
                <w:bdr w:val="none" w:sz="0" w:space="0" w:color="auto" w:frame="1"/>
                <w:lang w:val="en-US"/>
              </w:rPr>
              <w:t>st</w:t>
            </w:r>
            <w:r w:rsidRPr="009615EA">
              <w:rPr>
                <w:rStyle w:val="a5"/>
                <w:rFonts w:ascii="Arial" w:hAnsi="Arial" w:cs="Arial"/>
                <w:b/>
                <w:color w:val="FFFFFF" w:themeColor="background1"/>
                <w:spacing w:val="15"/>
                <w:sz w:val="36"/>
                <w:szCs w:val="36"/>
                <w:highlight w:val="black"/>
                <w:bdr w:val="none" w:sz="0" w:space="0" w:color="auto" w:frame="1"/>
              </w:rPr>
              <w:t>(ə)</w:t>
            </w:r>
            <w:r w:rsidRPr="009615EA">
              <w:rPr>
                <w:rStyle w:val="a5"/>
                <w:rFonts w:ascii="Arial" w:hAnsi="Arial" w:cs="Arial"/>
                <w:b/>
                <w:color w:val="FFFFFF" w:themeColor="background1"/>
                <w:spacing w:val="15"/>
                <w:sz w:val="36"/>
                <w:szCs w:val="36"/>
                <w:highlight w:val="black"/>
                <w:bdr w:val="none" w:sz="0" w:space="0" w:color="auto" w:frame="1"/>
                <w:lang w:val="en-US"/>
              </w:rPr>
              <w:t>r</w:t>
            </w:r>
            <w:r w:rsidRPr="009615EA">
              <w:rPr>
                <w:rStyle w:val="a5"/>
                <w:rFonts w:ascii="Arial" w:hAnsi="Arial" w:cs="Arial"/>
                <w:b/>
                <w:color w:val="FFFFFF" w:themeColor="background1"/>
                <w:spacing w:val="15"/>
                <w:sz w:val="36"/>
                <w:szCs w:val="36"/>
                <w:highlight w:val="black"/>
                <w:bdr w:val="none" w:sz="0" w:space="0" w:color="auto" w:frame="1"/>
              </w:rPr>
              <w:t>ɪ]</w:t>
            </w:r>
          </w:p>
          <w:p w:rsidR="004F7301" w:rsidRPr="009615EA" w:rsidRDefault="004F7301" w:rsidP="004F7301">
            <w:pPr>
              <w:spacing w:after="0" w:line="240" w:lineRule="auto"/>
              <w:rPr>
                <w:rFonts w:ascii="Arial" w:hAnsi="Arial" w:cs="Arial"/>
                <w:color w:val="FFFFFF" w:themeColor="background1"/>
                <w:sz w:val="36"/>
                <w:szCs w:val="36"/>
                <w:highlight w:val="black"/>
              </w:rPr>
            </w:pPr>
            <w:bookmarkStart w:id="3" w:name="_Toc516073979"/>
            <w:r w:rsidRPr="009615EA">
              <w:rPr>
                <w:rStyle w:val="10"/>
                <w:rFonts w:ascii="Arial" w:eastAsiaTheme="minorHAnsi" w:hAnsi="Arial" w:cs="Arial"/>
                <w:b w:val="0"/>
                <w:i/>
                <w:color w:val="FFFFFF" w:themeColor="background1"/>
                <w:sz w:val="36"/>
                <w:szCs w:val="36"/>
                <w:highlight w:val="black"/>
                <w:bdr w:val="none" w:sz="0" w:space="0" w:color="auto" w:frame="1"/>
              </w:rPr>
              <w:t>СУЩ.</w:t>
            </w:r>
            <w:r w:rsidRPr="009615EA">
              <w:rPr>
                <w:rStyle w:val="10"/>
                <w:rFonts w:ascii="Arial" w:eastAsiaTheme="minorHAnsi" w:hAnsi="Arial" w:cs="Arial"/>
                <w:color w:val="FFFFFF" w:themeColor="background1"/>
                <w:sz w:val="36"/>
                <w:szCs w:val="36"/>
                <w:highlight w:val="black"/>
                <w:bdr w:val="none" w:sz="0" w:space="0" w:color="auto" w:frame="1"/>
              </w:rPr>
              <w:t xml:space="preserve"> 1</w:t>
            </w:r>
            <w:bookmarkEnd w:id="3"/>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тайна,</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загадка,</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головоломка</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unsolved ~ - неразрешённая /неразгаданная/ тайна</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wrapped in ~ - окутанный тайной; покрытый мраком неизвестности</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make a ~ of smth. - делать из чего-л. тайну /секрет/</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1) церк. таинство</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pl тайные обряды (особ. у древних народов)</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театр. мистерия (тж. ~ play)</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разг. детективный роман или рассказ (тж. ~ </w:t>
            </w:r>
            <w:r w:rsidRPr="009615EA">
              <w:rPr>
                <w:rFonts w:ascii="Arial" w:hAnsi="Arial" w:cs="Arial"/>
                <w:color w:val="FFFFFF" w:themeColor="background1"/>
                <w:sz w:val="36"/>
                <w:szCs w:val="36"/>
                <w:highlight w:val="black"/>
                <w:lang w:val="en-US"/>
              </w:rPr>
              <w:t>book</w:t>
            </w:r>
            <w:r w:rsidRPr="009615EA">
              <w:rPr>
                <w:rFonts w:ascii="Arial" w:hAnsi="Arial" w:cs="Arial"/>
                <w:color w:val="FFFFFF" w:themeColor="background1"/>
                <w:sz w:val="36"/>
                <w:szCs w:val="36"/>
                <w:highlight w:val="black"/>
              </w:rPr>
              <w:t>)</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таинственность, загадочность</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Таинственный, загадочный, мистический</w:t>
            </w: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lang w:val="en-US"/>
              </w:rPr>
              <w:t>HOWEVER</w:t>
            </w:r>
            <w:r w:rsidRPr="009615EA">
              <w:rPr>
                <w:rFonts w:ascii="Arial" w:hAnsi="Arial" w:cs="Arial"/>
                <w:b/>
                <w:color w:val="FFFF00"/>
                <w:sz w:val="36"/>
                <w:szCs w:val="36"/>
                <w:highlight w:val="black"/>
              </w:rPr>
              <w:t xml:space="preserve"> ** [</w:t>
            </w:r>
            <w:r w:rsidRPr="009615EA">
              <w:rPr>
                <w:rFonts w:ascii="Arial" w:hAnsi="Arial" w:cs="Arial"/>
                <w:b/>
                <w:color w:val="FFFF00"/>
                <w:sz w:val="36"/>
                <w:szCs w:val="36"/>
                <w:highlight w:val="black"/>
                <w:lang w:val="en-US"/>
              </w:rPr>
              <w:t>ha</w:t>
            </w:r>
            <w:r w:rsidRPr="009615EA">
              <w:rPr>
                <w:rFonts w:ascii="Arial" w:hAnsi="Arial" w:cs="Arial"/>
                <w:b/>
                <w:color w:val="FFFF00"/>
                <w:sz w:val="36"/>
                <w:szCs w:val="36"/>
                <w:highlight w:val="black"/>
              </w:rPr>
              <w:t>ʋʹ</w:t>
            </w:r>
            <w:r w:rsidRPr="009615EA">
              <w:rPr>
                <w:rFonts w:ascii="Arial" w:hAnsi="Arial" w:cs="Arial"/>
                <w:b/>
                <w:color w:val="FFFF00"/>
                <w:sz w:val="36"/>
                <w:szCs w:val="36"/>
                <w:highlight w:val="black"/>
                <w:lang w:val="en-US"/>
              </w:rPr>
              <w:t>ev</w:t>
            </w:r>
            <w:r w:rsidRPr="009615EA">
              <w:rPr>
                <w:rFonts w:ascii="Arial" w:hAnsi="Arial" w:cs="Arial"/>
                <w:b/>
                <w:color w:val="FFFF00"/>
                <w:sz w:val="36"/>
                <w:szCs w:val="36"/>
                <w:highlight w:val="black"/>
              </w:rPr>
              <w:t>ə]</w:t>
            </w:r>
          </w:p>
          <w:p w:rsidR="004F7301" w:rsidRPr="009615EA" w:rsidRDefault="004F7301"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СОЮЗ</w:t>
            </w:r>
            <w:proofErr w:type="gramStart"/>
            <w:r w:rsidRPr="009615EA">
              <w:rPr>
                <w:rFonts w:ascii="Arial" w:hAnsi="Arial" w:cs="Arial"/>
                <w:b/>
                <w:i/>
                <w:color w:val="FFFF00"/>
                <w:sz w:val="36"/>
                <w:szCs w:val="36"/>
                <w:highlight w:val="black"/>
              </w:rPr>
              <w:t>.</w:t>
            </w:r>
            <w:proofErr w:type="gramEnd"/>
            <w:r w:rsidRPr="009615EA">
              <w:rPr>
                <w:rFonts w:ascii="Arial" w:hAnsi="Arial" w:cs="Arial"/>
                <w:color w:val="FFFF00"/>
                <w:sz w:val="36"/>
                <w:szCs w:val="36"/>
                <w:highlight w:val="black"/>
              </w:rPr>
              <w:t xml:space="preserve"> тем не менее, однако; несмотря на это, впрочем, но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 this is not common - тем не менее, это случается не так часто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he didn't go to the theatre, ~ - и всё же он не пошёл в театр</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I cannot, ~, approve of it - я, однако, не могу этого одобрить</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1</w:t>
            </w:r>
            <w:proofErr w:type="gramStart"/>
            <w:r w:rsidRPr="009615EA">
              <w:rPr>
                <w:rFonts w:ascii="Arial" w:hAnsi="Arial" w:cs="Arial"/>
                <w:color w:val="FFFFFF" w:themeColor="background1"/>
                <w:sz w:val="36"/>
                <w:szCs w:val="36"/>
                <w:highlight w:val="black"/>
              </w:rPr>
              <w:t>.</w:t>
            </w:r>
            <w:proofErr w:type="gramEnd"/>
            <w:r w:rsidRPr="009615EA">
              <w:rPr>
                <w:rFonts w:ascii="Arial" w:hAnsi="Arial" w:cs="Arial"/>
                <w:color w:val="FFFFFF" w:themeColor="background1"/>
                <w:sz w:val="36"/>
                <w:szCs w:val="36"/>
                <w:highlight w:val="black"/>
              </w:rPr>
              <w:t xml:space="preserve"> как бы, как бы ни; какой бы ни, сколь бы</w:t>
            </w:r>
          </w:p>
          <w:p w:rsidR="004F7301" w:rsidRPr="009615EA" w:rsidRDefault="004F7301" w:rsidP="00227F3F">
            <w:pPr>
              <w:pStyle w:val="a7"/>
              <w:numPr>
                <w:ilvl w:val="0"/>
                <w:numId w:val="54"/>
              </w:num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rPr>
              <w:t>however hard it will be</w:t>
            </w:r>
            <w:r w:rsidRPr="009615EA">
              <w:rPr>
                <w:rFonts w:ascii="Arial" w:hAnsi="Arial" w:cs="Arial"/>
                <w:sz w:val="36"/>
                <w:szCs w:val="36"/>
              </w:rPr>
              <w:t xml:space="preserve"> </w:t>
            </w:r>
            <w:r w:rsidRPr="009615EA">
              <w:rPr>
                <w:rFonts w:ascii="Arial" w:hAnsi="Arial" w:cs="Arial"/>
                <w:color w:val="FFFFFF" w:themeColor="background1"/>
                <w:sz w:val="36"/>
                <w:szCs w:val="36"/>
              </w:rPr>
              <w:t>как бы тяжело это ни было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 xml:space="preserve">However much he may hate it. - </w:t>
            </w:r>
            <w:r w:rsidRPr="009615EA">
              <w:rPr>
                <w:rFonts w:ascii="Arial" w:hAnsi="Arial" w:cs="Arial"/>
                <w:i/>
                <w:color w:val="FFFFFF" w:themeColor="background1"/>
                <w:sz w:val="36"/>
                <w:szCs w:val="36"/>
                <w:highlight w:val="black"/>
              </w:rPr>
              <w:t>Как бы сильно он это ненавидел.</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However hard for us to understand</w:t>
            </w:r>
            <w:r w:rsidRPr="009615EA">
              <w:rPr>
                <w:rFonts w:ascii="Arial" w:hAnsi="Arial" w:cs="Arial"/>
                <w:i/>
                <w:color w:val="FFFFFF" w:themeColor="background1"/>
                <w:sz w:val="36"/>
                <w:szCs w:val="36"/>
                <w:highlight w:val="black"/>
              </w:rPr>
              <w:t>. - Как бы трудно нам ни было понять ее.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9615EA">
              <w:rPr>
                <w:rFonts w:ascii="Arial" w:hAnsi="Arial" w:cs="Arial"/>
                <w:i/>
                <w:color w:val="FFFFFF" w:themeColor="background1"/>
                <w:sz w:val="36"/>
                <w:szCs w:val="36"/>
                <w:highlight w:val="black"/>
                <w:lang w:val="en-US"/>
              </w:rPr>
              <w:t>however</w:t>
            </w:r>
            <w:proofErr w:type="gramEnd"/>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sorely</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I</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am</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tempted</w:t>
            </w:r>
            <w:r w:rsidRPr="009615EA">
              <w:rPr>
                <w:rFonts w:ascii="Arial" w:hAnsi="Arial" w:cs="Arial"/>
                <w:i/>
                <w:color w:val="FFFFFF" w:themeColor="background1"/>
                <w:sz w:val="36"/>
                <w:szCs w:val="36"/>
                <w:highlight w:val="black"/>
              </w:rPr>
              <w:t>. - как бы настойчиво за мной ни ухаживали.</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you do it, the result is the same - как бы это ни делалось, результат будет тот же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that may be - как бы то ни было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hard he tried he didn't succeed - как он ни старался, у него ничего не вышло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we are against interference, ~ slight - мы против вмешательства, каким бы незначительным оно ни было</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разг.</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int</w:t>
            </w:r>
            <w:proofErr w:type="gramStart"/>
            <w:r w:rsidRPr="009615EA">
              <w:rPr>
                <w:rFonts w:ascii="Arial" w:hAnsi="Arial" w:cs="Arial"/>
                <w:color w:val="FFFFFF" w:themeColor="background1"/>
                <w:sz w:val="36"/>
                <w:szCs w:val="36"/>
                <w:highlight w:val="black"/>
              </w:rPr>
              <w:t>как?,</w:t>
            </w:r>
            <w:proofErr w:type="gramEnd"/>
            <w:r w:rsidRPr="009615EA">
              <w:rPr>
                <w:rFonts w:ascii="Arial" w:hAnsi="Arial" w:cs="Arial"/>
                <w:color w:val="FFFFFF" w:themeColor="background1"/>
                <w:sz w:val="36"/>
                <w:szCs w:val="36"/>
                <w:highlight w:val="black"/>
              </w:rPr>
              <w:t xml:space="preserve"> как же?, каким образом?</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did you manage to do it? - как вам (вообще) удалось сделать это?</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cjкак, как только, как угодно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do it ~ you can - </w:t>
            </w:r>
            <w:r w:rsidRPr="009615EA">
              <w:rPr>
                <w:rFonts w:ascii="Arial" w:hAnsi="Arial" w:cs="Arial"/>
                <w:i/>
                <w:color w:val="FFFFFF" w:themeColor="background1"/>
                <w:sz w:val="36"/>
                <w:szCs w:val="36"/>
                <w:highlight w:val="black"/>
              </w:rPr>
              <w:t>делайте</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как</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сможете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arrange your hours ~ you like - располагайте своим временем (так), как вам заблагорассудится</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p>
          <w:p w:rsidR="004F7301" w:rsidRPr="009615EA" w:rsidRDefault="004F7301" w:rsidP="004F7301">
            <w:pPr>
              <w:spacing w:after="0" w:line="240" w:lineRule="auto"/>
              <w:rPr>
                <w:rFonts w:ascii="Arial" w:hAnsi="Arial" w:cs="Arial"/>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lang w:val="en-US"/>
              </w:rPr>
              <w:t>TUBE</w:t>
            </w:r>
            <w:r w:rsidRPr="009615EA">
              <w:rPr>
                <w:rFonts w:ascii="Arial" w:hAnsi="Arial" w:cs="Arial"/>
                <w:b/>
                <w:i/>
                <w:color w:val="FFFF00"/>
                <w:sz w:val="36"/>
                <w:szCs w:val="36"/>
              </w:rPr>
              <w:t xml:space="preserve"> ** {</w:t>
            </w:r>
            <w:r w:rsidRPr="009615EA">
              <w:rPr>
                <w:rFonts w:ascii="Arial" w:hAnsi="Arial" w:cs="Arial"/>
                <w:b/>
                <w:i/>
                <w:color w:val="FFFF00"/>
                <w:sz w:val="36"/>
                <w:szCs w:val="36"/>
                <w:lang w:val="en-US"/>
              </w:rPr>
              <w:t>tju</w:t>
            </w:r>
            <w:r w:rsidRPr="009615EA">
              <w:rPr>
                <w:rFonts w:ascii="Arial" w:hAnsi="Arial" w:cs="Arial"/>
                <w:b/>
                <w:i/>
                <w:color w:val="FFFF00"/>
                <w:sz w:val="36"/>
                <w:szCs w:val="36"/>
              </w:rPr>
              <w:t>:</w:t>
            </w:r>
            <w:r w:rsidRPr="009615EA">
              <w:rPr>
                <w:rFonts w:ascii="Arial" w:hAnsi="Arial" w:cs="Arial"/>
                <w:b/>
                <w:i/>
                <w:color w:val="FFFF00"/>
                <w:sz w:val="36"/>
                <w:szCs w:val="36"/>
                <w:lang w:val="en-US"/>
              </w:rPr>
              <w:t>b</w:t>
            </w:r>
            <w:r w:rsidRPr="009615EA">
              <w:rPr>
                <w:rFonts w:ascii="Arial" w:hAnsi="Arial" w:cs="Arial"/>
                <w:b/>
                <w:i/>
                <w:color w:val="FFFF00"/>
                <w:sz w:val="36"/>
                <w:szCs w:val="36"/>
              </w:rPr>
              <w:t>}</w:t>
            </w:r>
            <w:r w:rsidRPr="009615EA">
              <w:rPr>
                <w:rFonts w:ascii="Arial" w:hAnsi="Arial" w:cs="Arial"/>
                <w:b/>
                <w:i/>
                <w:color w:val="FFFF00"/>
                <w:sz w:val="36"/>
                <w:szCs w:val="36"/>
                <w:lang w:val="en-US"/>
              </w:rPr>
              <w:t>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труба, трубка</w:t>
            </w:r>
          </w:p>
          <w:p w:rsidR="00A73DB2" w:rsidRPr="009615EA" w:rsidRDefault="00A73DB2" w:rsidP="004F7301">
            <w:pPr>
              <w:pStyle w:val="a7"/>
              <w:numPr>
                <w:ilvl w:val="0"/>
                <w:numId w:val="33"/>
              </w:numPr>
              <w:spacing w:after="0" w:line="240" w:lineRule="auto"/>
              <w:rPr>
                <w:rFonts w:ascii="Arial" w:hAnsi="Arial" w:cs="Arial"/>
                <w:i/>
                <w:color w:val="FFFF00"/>
                <w:sz w:val="36"/>
                <w:szCs w:val="36"/>
              </w:rPr>
            </w:pPr>
            <w:r w:rsidRPr="009615EA">
              <w:rPr>
                <w:rFonts w:ascii="Arial" w:hAnsi="Arial" w:cs="Arial"/>
                <w:i/>
                <w:color w:val="FFFF00"/>
                <w:sz w:val="36"/>
                <w:szCs w:val="36"/>
              </w:rPr>
              <w:t>glass {metal} ~ - стеклянная {металлическая} трубка</w:t>
            </w:r>
          </w:p>
          <w:p w:rsidR="00A73DB2" w:rsidRPr="009615EA" w:rsidRDefault="00A73DB2" w:rsidP="004F7301">
            <w:pPr>
              <w:pStyle w:val="a7"/>
              <w:numPr>
                <w:ilvl w:val="0"/>
                <w:numId w:val="33"/>
              </w:numPr>
              <w:spacing w:after="0" w:line="240" w:lineRule="auto"/>
              <w:rPr>
                <w:rFonts w:ascii="Arial" w:hAnsi="Arial" w:cs="Arial"/>
                <w:i/>
                <w:color w:val="FFFF00"/>
                <w:sz w:val="36"/>
                <w:szCs w:val="36"/>
              </w:rPr>
            </w:pPr>
            <w:r w:rsidRPr="009615EA">
              <w:rPr>
                <w:rFonts w:ascii="Arial" w:hAnsi="Arial" w:cs="Arial"/>
                <w:i/>
                <w:color w:val="FFFF00"/>
                <w:sz w:val="36"/>
                <w:szCs w:val="36"/>
              </w:rPr>
              <w:t>bronchial ~s - мелкие бронхи</w:t>
            </w:r>
          </w:p>
          <w:p w:rsidR="00A73DB2" w:rsidRPr="009615EA" w:rsidRDefault="00A73DB2" w:rsidP="004F7301">
            <w:pPr>
              <w:spacing w:after="0" w:line="240" w:lineRule="auto"/>
              <w:rPr>
                <w:rFonts w:ascii="Arial" w:hAnsi="Arial" w:cs="Arial"/>
                <w:sz w:val="36"/>
                <w:szCs w:val="36"/>
              </w:rPr>
            </w:pPr>
            <w:r w:rsidRPr="009615EA">
              <w:rPr>
                <w:rFonts w:ascii="Arial" w:hAnsi="Arial" w:cs="Arial"/>
                <w:color w:val="FFFF00"/>
                <w:sz w:val="36"/>
                <w:szCs w:val="36"/>
              </w:rPr>
              <w:t xml:space="preserve">2. тюбик туба (для питания в </w:t>
            </w:r>
            <w:r w:rsidRPr="009615EA">
              <w:rPr>
                <w:rFonts w:ascii="Arial" w:hAnsi="Arial" w:cs="Arial"/>
                <w:sz w:val="36"/>
                <w:szCs w:val="36"/>
              </w:rPr>
              <w:t>условиях невесомости)</w:t>
            </w:r>
          </w:p>
          <w:p w:rsidR="00A73DB2" w:rsidRPr="009615EA" w:rsidRDefault="00A73DB2" w:rsidP="004F7301">
            <w:pPr>
              <w:pStyle w:val="a7"/>
              <w:numPr>
                <w:ilvl w:val="0"/>
                <w:numId w:val="34"/>
              </w:numPr>
              <w:spacing w:after="0" w:line="240" w:lineRule="auto"/>
              <w:rPr>
                <w:rFonts w:ascii="Arial" w:hAnsi="Arial" w:cs="Arial"/>
                <w:i/>
                <w:sz w:val="36"/>
                <w:szCs w:val="36"/>
                <w:lang w:val="en-US"/>
              </w:rPr>
            </w:pPr>
            <w:r w:rsidRPr="009615EA">
              <w:rPr>
                <w:rFonts w:ascii="Arial" w:hAnsi="Arial" w:cs="Arial"/>
                <w:i/>
                <w:sz w:val="36"/>
                <w:szCs w:val="36"/>
                <w:lang w:val="en-US"/>
              </w:rPr>
              <w:t xml:space="preserve">a ~ of paint {of cream} - </w:t>
            </w:r>
            <w:r w:rsidRPr="009615EA">
              <w:rPr>
                <w:rFonts w:ascii="Arial" w:hAnsi="Arial" w:cs="Arial"/>
                <w:i/>
                <w:sz w:val="36"/>
                <w:szCs w:val="36"/>
              </w:rPr>
              <w:t>тюбик</w:t>
            </w:r>
            <w:r w:rsidRPr="009615EA">
              <w:rPr>
                <w:rFonts w:ascii="Arial" w:hAnsi="Arial" w:cs="Arial"/>
                <w:i/>
                <w:sz w:val="36"/>
                <w:szCs w:val="36"/>
                <w:lang w:val="en-US"/>
              </w:rPr>
              <w:t xml:space="preserve"> </w:t>
            </w:r>
            <w:r w:rsidRPr="009615EA">
              <w:rPr>
                <w:rFonts w:ascii="Arial" w:hAnsi="Arial" w:cs="Arial"/>
                <w:i/>
                <w:sz w:val="36"/>
                <w:szCs w:val="36"/>
              </w:rPr>
              <w:t>краски</w:t>
            </w:r>
            <w:r w:rsidRPr="009615EA">
              <w:rPr>
                <w:rFonts w:ascii="Arial" w:hAnsi="Arial" w:cs="Arial"/>
                <w:i/>
                <w:sz w:val="36"/>
                <w:szCs w:val="36"/>
                <w:lang w:val="en-US"/>
              </w:rPr>
              <w:t> {</w:t>
            </w:r>
            <w:r w:rsidRPr="009615EA">
              <w:rPr>
                <w:rFonts w:ascii="Arial" w:hAnsi="Arial" w:cs="Arial"/>
                <w:i/>
                <w:sz w:val="36"/>
                <w:szCs w:val="36"/>
              </w:rPr>
              <w:t>крема</w:t>
            </w:r>
            <w:r w:rsidRPr="009615EA">
              <w:rPr>
                <w:rFonts w:ascii="Arial" w:hAnsi="Arial" w:cs="Arial"/>
                <w:i/>
                <w:sz w:val="36"/>
                <w:szCs w:val="36"/>
                <w:lang w:val="en-US"/>
              </w:rPr>
              <w:t>}</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3. туннель (особ. в горе, под водой и т. п.)</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4. (the ~) амер. </w:t>
            </w:r>
            <w:proofErr w:type="gramStart"/>
            <w:r w:rsidRPr="009615EA">
              <w:rPr>
                <w:rFonts w:ascii="Arial" w:hAnsi="Arial" w:cs="Arial"/>
                <w:sz w:val="36"/>
                <w:szCs w:val="36"/>
              </w:rPr>
              <w:t>разг.телевизор</w:t>
            </w:r>
            <w:proofErr w:type="gramEnd"/>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HOSE ** {həʋz}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(pl тж. без измен.) рукав, кишка (для поливки); шланг, брандспойт, патрубок</w:t>
            </w:r>
          </w:p>
          <w:p w:rsidR="00A73DB2" w:rsidRPr="009615EA" w:rsidRDefault="00A73DB2" w:rsidP="004F7301">
            <w:pPr>
              <w:pStyle w:val="a7"/>
              <w:numPr>
                <w:ilvl w:val="0"/>
                <w:numId w:val="34"/>
              </w:numPr>
              <w:spacing w:after="0" w:line="240" w:lineRule="auto"/>
              <w:rPr>
                <w:rFonts w:ascii="Arial" w:hAnsi="Arial" w:cs="Arial"/>
                <w:sz w:val="36"/>
                <w:szCs w:val="36"/>
              </w:rPr>
            </w:pPr>
            <w:r w:rsidRPr="009615EA">
              <w:rPr>
                <w:rFonts w:ascii="Arial" w:hAnsi="Arial" w:cs="Arial"/>
                <w:sz w:val="36"/>
                <w:szCs w:val="36"/>
              </w:rPr>
              <w:t>~ coupling - </w:t>
            </w:r>
            <w:proofErr w:type="gramStart"/>
            <w:r w:rsidRPr="009615EA">
              <w:rPr>
                <w:rFonts w:ascii="Arial" w:hAnsi="Arial" w:cs="Arial"/>
                <w:sz w:val="36"/>
                <w:szCs w:val="36"/>
              </w:rPr>
              <w:t>тех.а</w:t>
            </w:r>
            <w:proofErr w:type="gramEnd"/>
            <w:r w:rsidRPr="009615EA">
              <w:rPr>
                <w:rFonts w:ascii="Arial" w:hAnsi="Arial" w:cs="Arial"/>
                <w:sz w:val="36"/>
                <w:szCs w:val="36"/>
              </w:rPr>
              <w:t>) муфта для шлангов; б) рукавное соединение</w:t>
            </w: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FUNGUS ** {ʹfʌŋgəs}</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n (pl -gi, -guses {-{ʹ</w:t>
            </w:r>
            <w:proofErr w:type="gramStart"/>
            <w:r w:rsidRPr="009615EA">
              <w:rPr>
                <w:rFonts w:ascii="Arial" w:hAnsi="Arial" w:cs="Arial"/>
                <w:color w:val="FFFF00"/>
                <w:sz w:val="36"/>
                <w:szCs w:val="36"/>
              </w:rPr>
              <w:t>fʌŋ}gəsız</w:t>
            </w:r>
            <w:proofErr w:type="gramEnd"/>
            <w:r w:rsidRPr="009615EA">
              <w:rPr>
                <w:rFonts w:ascii="Arial" w:hAnsi="Arial" w:cs="Arial"/>
                <w:color w:val="FFFF00"/>
                <w:sz w:val="36"/>
                <w:szCs w:val="36"/>
              </w:rPr>
              <w:t>})</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shd w:val="clear" w:color="auto" w:fill="FFFFFF"/>
              </w:rPr>
              <w:t>fungi, funguses</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1. биол. Гриб, грибок, плесень</w:t>
            </w: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lang w:val="en-US"/>
              </w:rPr>
              <w:t>FISSURE</w:t>
            </w:r>
            <w:r w:rsidRPr="009615EA">
              <w:rPr>
                <w:rFonts w:ascii="Arial" w:hAnsi="Arial" w:cs="Arial"/>
                <w:b/>
                <w:i/>
                <w:color w:val="FFFF00"/>
                <w:sz w:val="36"/>
                <w:szCs w:val="36"/>
              </w:rPr>
              <w:t xml:space="preserve"> ** {ʹ</w:t>
            </w:r>
            <w:r w:rsidRPr="009615EA">
              <w:rPr>
                <w:rFonts w:ascii="Arial" w:hAnsi="Arial" w:cs="Arial"/>
                <w:b/>
                <w:i/>
                <w:color w:val="FFFF00"/>
                <w:sz w:val="36"/>
                <w:szCs w:val="36"/>
                <w:lang w:val="en-US"/>
              </w:rPr>
              <w:t>f</w:t>
            </w:r>
            <w:r w:rsidRPr="009615EA">
              <w:rPr>
                <w:rFonts w:ascii="Arial" w:hAnsi="Arial" w:cs="Arial"/>
                <w:b/>
                <w:i/>
                <w:color w:val="FFFF00"/>
                <w:sz w:val="36"/>
                <w:szCs w:val="36"/>
              </w:rPr>
              <w:t>ıʃə}</w:t>
            </w:r>
            <w:r w:rsidRPr="009615EA">
              <w:rPr>
                <w:rFonts w:ascii="Arial" w:hAnsi="Arial" w:cs="Arial"/>
                <w:b/>
                <w:i/>
                <w:color w:val="FFFF00"/>
                <w:sz w:val="36"/>
                <w:szCs w:val="36"/>
                <w:lang w:val="en-US"/>
              </w:rPr>
              <w:t>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трещина; щель; расщелина борозда</w:t>
            </w:r>
          </w:p>
          <w:p w:rsidR="00A73DB2" w:rsidRPr="009615EA" w:rsidRDefault="00A73DB2" w:rsidP="004F7301">
            <w:pPr>
              <w:spacing w:after="0" w:line="240" w:lineRule="auto"/>
              <w:jc w:val="center"/>
              <w:rPr>
                <w:rFonts w:ascii="Arial" w:hAnsi="Arial" w:cs="Arial"/>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p>
          <w:p w:rsidR="005F1492" w:rsidRPr="009615EA" w:rsidRDefault="005F149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BASIC ** [ˈbeɪsɪk]</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Базовый основной главный общий</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фундаментальный</w:t>
            </w: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KNOWLEDGE ** {ʹnɒlıdʒ} n</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1. знание; познания, сведения, осведомленность</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 of life {music, chemistry, French} - знание жизни {музыки, химии, французского языка}</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 on the subject - знания /познания/ по данному предмету</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lack of ~ - недостаток знаний /эрудиции/</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a matter of common ~ - всем известный вопрос</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to accumulate {to acquire, to get} ~ - накапливать {приобретать, получать} знания</w:t>
            </w:r>
          </w:p>
          <w:p w:rsidR="005F1492" w:rsidRPr="009615EA" w:rsidRDefault="005F1492" w:rsidP="004F7301">
            <w:pPr>
              <w:pStyle w:val="a7"/>
              <w:numPr>
                <w:ilvl w:val="0"/>
                <w:numId w:val="32"/>
              </w:numPr>
              <w:spacing w:after="0" w:line="240" w:lineRule="auto"/>
              <w:rPr>
                <w:rFonts w:ascii="Arial" w:hAnsi="Arial" w:cs="Arial"/>
                <w:i/>
                <w:sz w:val="36"/>
                <w:szCs w:val="36"/>
                <w:lang w:val="en-US"/>
              </w:rPr>
            </w:pPr>
            <w:proofErr w:type="gramStart"/>
            <w:r w:rsidRPr="009615EA">
              <w:rPr>
                <w:rFonts w:ascii="Arial" w:hAnsi="Arial" w:cs="Arial"/>
                <w:i/>
                <w:sz w:val="36"/>
                <w:szCs w:val="36"/>
                <w:lang w:val="en-US"/>
              </w:rPr>
              <w:t>to</w:t>
            </w:r>
            <w:proofErr w:type="gramEnd"/>
            <w:r w:rsidRPr="009615EA">
              <w:rPr>
                <w:rFonts w:ascii="Arial" w:hAnsi="Arial" w:cs="Arial"/>
                <w:i/>
                <w:sz w:val="36"/>
                <w:szCs w:val="36"/>
                <w:lang w:val="en-US"/>
              </w:rPr>
              <w:t xml:space="preserve"> have a reading ~ of a language - </w:t>
            </w:r>
            <w:r w:rsidRPr="009615EA">
              <w:rPr>
                <w:rFonts w:ascii="Arial" w:hAnsi="Arial" w:cs="Arial"/>
                <w:i/>
                <w:sz w:val="36"/>
                <w:szCs w:val="36"/>
              </w:rPr>
              <w:t>уметь</w:t>
            </w:r>
            <w:r w:rsidRPr="009615EA">
              <w:rPr>
                <w:rFonts w:ascii="Arial" w:hAnsi="Arial" w:cs="Arial"/>
                <w:i/>
                <w:sz w:val="36"/>
                <w:szCs w:val="36"/>
                <w:lang w:val="en-US"/>
              </w:rPr>
              <w:t xml:space="preserve"> </w:t>
            </w:r>
            <w:r w:rsidRPr="009615EA">
              <w:rPr>
                <w:rFonts w:ascii="Arial" w:hAnsi="Arial" w:cs="Arial"/>
                <w:i/>
                <w:sz w:val="36"/>
                <w:szCs w:val="36"/>
              </w:rPr>
              <w:t>читать</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каком</w:t>
            </w:r>
            <w:r w:rsidRPr="009615EA">
              <w:rPr>
                <w:rFonts w:ascii="Arial" w:hAnsi="Arial" w:cs="Arial"/>
                <w:i/>
                <w:sz w:val="36"/>
                <w:szCs w:val="36"/>
                <w:lang w:val="en-US"/>
              </w:rPr>
              <w:t>-</w:t>
            </w:r>
            <w:r w:rsidRPr="009615EA">
              <w:rPr>
                <w:rFonts w:ascii="Arial" w:hAnsi="Arial" w:cs="Arial"/>
                <w:i/>
                <w:sz w:val="36"/>
                <w:szCs w:val="36"/>
              </w:rPr>
              <w:t>л</w:t>
            </w:r>
            <w:r w:rsidRPr="009615EA">
              <w:rPr>
                <w:rFonts w:ascii="Arial" w:hAnsi="Arial" w:cs="Arial"/>
                <w:i/>
                <w:sz w:val="36"/>
                <w:szCs w:val="36"/>
                <w:lang w:val="en-US"/>
              </w:rPr>
              <w:t xml:space="preserve">. </w:t>
            </w:r>
            <w:r w:rsidRPr="009615EA">
              <w:rPr>
                <w:rFonts w:ascii="Arial" w:hAnsi="Arial" w:cs="Arial"/>
                <w:i/>
                <w:sz w:val="36"/>
                <w:szCs w:val="36"/>
              </w:rPr>
              <w:t>языке</w:t>
            </w:r>
          </w:p>
          <w:p w:rsidR="00C4323B" w:rsidRPr="009615EA" w:rsidRDefault="00C4323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F1492" w:rsidRPr="009615EA" w:rsidRDefault="005F1492"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4323B" w:rsidRPr="009615EA" w:rsidRDefault="00C4323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DECREE ** [dı</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kri:]</w:t>
            </w:r>
          </w:p>
          <w:p w:rsidR="009665CF" w:rsidRPr="009615EA" w:rsidRDefault="009665CF" w:rsidP="004F7301">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9615EA">
              <w:rPr>
                <w:rFonts w:ascii="Arial" w:hAnsi="Arial" w:cs="Arial"/>
                <w:b/>
                <w:i/>
                <w:color w:val="FFFFFF" w:themeColor="background1"/>
                <w:sz w:val="36"/>
                <w:szCs w:val="36"/>
                <w:highlight w:val="black"/>
                <w:shd w:val="clear" w:color="auto" w:fill="FFFFFF"/>
                <w:lang w:val="en-US"/>
              </w:rPr>
              <w:t>DECREED [</w:t>
            </w:r>
            <w:r w:rsidRPr="009615EA">
              <w:rPr>
                <w:rFonts w:ascii="Arial" w:hAnsi="Arial" w:cs="Arial"/>
                <w:b/>
                <w:i/>
                <w:color w:val="FFFFFF" w:themeColor="background1"/>
                <w:sz w:val="36"/>
                <w:szCs w:val="36"/>
                <w:highlight w:val="black"/>
                <w:shd w:val="clear" w:color="auto" w:fill="FCFCFC"/>
                <w:lang w:val="en-US"/>
              </w:rPr>
              <w:t>dɪˈkriːd</w:t>
            </w:r>
            <w:r w:rsidRPr="009615EA">
              <w:rPr>
                <w:rFonts w:ascii="Arial" w:hAnsi="Arial" w:cs="Arial"/>
                <w:b/>
                <w:i/>
                <w:color w:val="FFFFFF" w:themeColor="background1"/>
                <w:sz w:val="36"/>
                <w:szCs w:val="36"/>
                <w:highlight w:val="black"/>
                <w:shd w:val="clear" w:color="auto" w:fill="FFFFFF"/>
                <w:lang w:val="en-US"/>
              </w:rPr>
              <w:t>]</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color w:val="FFFFFF" w:themeColor="background1"/>
                <w:sz w:val="36"/>
                <w:szCs w:val="36"/>
                <w:highlight w:val="black"/>
                <w:shd w:val="clear" w:color="auto" w:fill="FFFFFF"/>
              </w:rPr>
              <w:t>СУЩ.</w:t>
            </w:r>
            <w:r w:rsidRPr="009615EA">
              <w:rPr>
                <w:rFonts w:ascii="Arial" w:hAnsi="Arial" w:cs="Arial"/>
                <w:color w:val="FFFFFF" w:themeColor="background1"/>
                <w:sz w:val="36"/>
                <w:szCs w:val="36"/>
                <w:highlight w:val="black"/>
                <w:shd w:val="clear" w:color="auto" w:fill="FFFFFF"/>
              </w:rPr>
              <w:t xml:space="preserve">  1. указ, декрет, приказ; закон</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royal ~ - королевский указ</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of nature - закон природы</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of September 21 - декрет /указ/ от 21 сентября</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w:t>
            </w:r>
            <w:r w:rsidRPr="009615EA">
              <w:rPr>
                <w:rFonts w:ascii="Arial" w:hAnsi="Arial" w:cs="Arial"/>
                <w:i/>
                <w:iCs/>
                <w:color w:val="FFFFFF" w:themeColor="background1"/>
                <w:sz w:val="36"/>
                <w:szCs w:val="36"/>
                <w:highlight w:val="black"/>
                <w:shd w:val="clear" w:color="auto" w:fill="FFFFFF"/>
              </w:rPr>
              <w:t>юр. </w:t>
            </w:r>
            <w:r w:rsidRPr="009615EA">
              <w:rPr>
                <w:rFonts w:ascii="Arial" w:hAnsi="Arial" w:cs="Arial"/>
                <w:color w:val="FFFFFF" w:themeColor="background1"/>
                <w:sz w:val="36"/>
                <w:szCs w:val="36"/>
                <w:highlight w:val="black"/>
                <w:shd w:val="clear" w:color="auto" w:fill="FFFFFF"/>
              </w:rPr>
              <w:t>постановление, решение, определение (</w:t>
            </w:r>
            <w:r w:rsidRPr="009615EA">
              <w:rPr>
                <w:rFonts w:ascii="Arial" w:hAnsi="Arial" w:cs="Arial"/>
                <w:i/>
                <w:iCs/>
                <w:color w:val="FFFFFF" w:themeColor="background1"/>
                <w:sz w:val="36"/>
                <w:szCs w:val="36"/>
                <w:highlight w:val="black"/>
                <w:shd w:val="clear" w:color="auto" w:fill="FFFFFF"/>
              </w:rPr>
              <w:t>суда</w:t>
            </w:r>
            <w:r w:rsidRPr="009615EA">
              <w:rPr>
                <w:rFonts w:ascii="Arial" w:hAnsi="Arial" w:cs="Arial"/>
                <w:color w:val="FFFFFF" w:themeColor="background1"/>
                <w:sz w:val="36"/>
                <w:szCs w:val="36"/>
                <w:highlight w:val="black"/>
                <w:shd w:val="clear" w:color="auto" w:fill="FFFFFF"/>
              </w:rPr>
              <w:t>)</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pronounce a ~ - вынести решение</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b/>
                <w:b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1. издавать приказ, декрет; декретировать; приказывать, отдавать распоряжение</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smth. - постановить что-л.</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3. </w:t>
            </w:r>
            <w:r w:rsidRPr="009615EA">
              <w:rPr>
                <w:rFonts w:ascii="Arial" w:hAnsi="Arial" w:cs="Arial"/>
                <w:i/>
                <w:iCs/>
                <w:color w:val="FFFFFF" w:themeColor="background1"/>
                <w:sz w:val="36"/>
                <w:szCs w:val="36"/>
                <w:highlight w:val="black"/>
                <w:shd w:val="clear" w:color="auto" w:fill="FFFFFF"/>
              </w:rPr>
              <w:t>юр. </w:t>
            </w:r>
            <w:r w:rsidRPr="009615EA">
              <w:rPr>
                <w:rFonts w:ascii="Arial" w:hAnsi="Arial" w:cs="Arial"/>
                <w:color w:val="FFFFFF" w:themeColor="background1"/>
                <w:sz w:val="36"/>
                <w:szCs w:val="36"/>
                <w:highlight w:val="black"/>
                <w:shd w:val="clear" w:color="auto" w:fill="FFFFFF"/>
              </w:rPr>
              <w:t>выносить судебное решение, постановление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color w:val="FFFFFF" w:themeColor="background1"/>
                <w:sz w:val="36"/>
                <w:szCs w:val="36"/>
                <w:highlight w:val="black"/>
                <w:shd w:val="clear" w:color="auto" w:fill="FFFFFF"/>
              </w:rPr>
              <w:t> определение</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Pr="009615EA" w:rsidRDefault="00C67F6E"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Pr="009615EA" w:rsidRDefault="00C67F6E" w:rsidP="004F7301">
            <w:pPr>
              <w:shd w:val="clear" w:color="auto" w:fill="000000" w:themeFill="text1"/>
              <w:spacing w:after="0" w:line="240" w:lineRule="auto"/>
              <w:jc w:val="center"/>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t>HATCHWAY ** [</w:t>
            </w:r>
            <w:r w:rsidRPr="009615EA">
              <w:rPr>
                <w:rFonts w:ascii="Arial" w:hAnsi="Arial" w:cs="Arial"/>
                <w:b/>
                <w:color w:val="FFFF00"/>
                <w:sz w:val="36"/>
                <w:szCs w:val="36"/>
                <w:highlight w:val="black"/>
              </w:rPr>
              <w:t>ʹ</w:t>
            </w:r>
            <w:r w:rsidRPr="009615EA">
              <w:rPr>
                <w:rFonts w:ascii="Arial" w:hAnsi="Arial" w:cs="Arial"/>
                <w:b/>
                <w:color w:val="FFFF00"/>
                <w:sz w:val="36"/>
                <w:szCs w:val="36"/>
                <w:highlight w:val="black"/>
                <w:lang w:val="en-US"/>
              </w:rPr>
              <w:t>hætʃwei]</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t>a passage giving access usually by a ladder or stairs to an enclosed space (such as a cellar)</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lastRenderedPageBreak/>
              <w:t>an opening in the deck of a vessel to provide access below</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t>a similar opening in a wall, floor, ceiling, or roof, usually fitted with a lid or door</w:t>
            </w:r>
          </w:p>
          <w:p w:rsidR="00C67F6E" w:rsidRPr="009615EA" w:rsidRDefault="00C67F6E" w:rsidP="004F7301">
            <w:pPr>
              <w:shd w:val="clear" w:color="auto" w:fill="000000" w:themeFill="text1"/>
              <w:spacing w:after="0" w:line="240" w:lineRule="auto"/>
              <w:rPr>
                <w:rFonts w:ascii="Arial" w:eastAsia="Times New Roman" w:hAnsi="Arial" w:cs="Arial"/>
                <w:b/>
                <w:i/>
                <w:color w:val="FFFF00"/>
                <w:sz w:val="36"/>
                <w:szCs w:val="36"/>
                <w:highlight w:val="black"/>
                <w:lang w:val="en-US" w:eastAsia="ru-RU"/>
              </w:rPr>
            </w:pPr>
            <w:r w:rsidRPr="009615EA">
              <w:rPr>
                <w:rFonts w:ascii="Arial" w:eastAsia="Times New Roman" w:hAnsi="Arial" w:cs="Arial"/>
                <w:b/>
                <w:i/>
                <w:color w:val="FFFF00"/>
                <w:sz w:val="36"/>
                <w:szCs w:val="36"/>
                <w:highlight w:val="black"/>
                <w:lang w:eastAsia="ru-RU"/>
              </w:rPr>
              <w:t>ЛЮК</w:t>
            </w: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ENCLOSED ** {ın</w:t>
            </w:r>
            <w:r w:rsidRPr="009615EA">
              <w:rPr>
                <w:rFonts w:ascii="Arial" w:hAnsi="Arial" w:cs="Arial"/>
                <w:b/>
                <w:i/>
                <w:color w:val="FFFF00"/>
                <w:sz w:val="36"/>
                <w:szCs w:val="36"/>
              </w:rPr>
              <w:t>ʹ</w:t>
            </w:r>
            <w:r w:rsidRPr="009615EA">
              <w:rPr>
                <w:rFonts w:ascii="Arial" w:hAnsi="Arial" w:cs="Arial"/>
                <w:b/>
                <w:i/>
                <w:color w:val="FFFF00"/>
                <w:sz w:val="36"/>
                <w:szCs w:val="36"/>
                <w:lang w:val="en-US"/>
              </w:rPr>
              <w:t>kləʋzd} a</w:t>
            </w:r>
          </w:p>
          <w:p w:rsidR="00C67F6E" w:rsidRPr="009615EA" w:rsidRDefault="00C67F6E" w:rsidP="004F7301">
            <w:pPr>
              <w:spacing w:after="0" w:line="240" w:lineRule="auto"/>
              <w:rPr>
                <w:rFonts w:ascii="Arial" w:hAnsi="Arial" w:cs="Arial"/>
                <w:color w:val="FFFF00"/>
                <w:sz w:val="36"/>
                <w:szCs w:val="36"/>
                <w:lang w:val="en-US"/>
              </w:rPr>
            </w:pPr>
            <w:r w:rsidRPr="009615EA">
              <w:rPr>
                <w:rFonts w:ascii="Arial" w:hAnsi="Arial" w:cs="Arial"/>
                <w:color w:val="FFFF00"/>
                <w:sz w:val="36"/>
                <w:szCs w:val="36"/>
                <w:lang w:val="en-US"/>
              </w:rPr>
              <w:t xml:space="preserve">1. </w:t>
            </w:r>
            <w:r w:rsidRPr="009615EA">
              <w:rPr>
                <w:rFonts w:ascii="Arial" w:hAnsi="Arial" w:cs="Arial"/>
                <w:color w:val="FFFF00"/>
                <w:sz w:val="36"/>
                <w:szCs w:val="36"/>
              </w:rPr>
              <w:t>закрытый</w:t>
            </w:r>
            <w:r w:rsidRPr="009615EA">
              <w:rPr>
                <w:rFonts w:ascii="Arial" w:hAnsi="Arial" w:cs="Arial"/>
                <w:color w:val="FFFF00"/>
                <w:sz w:val="36"/>
                <w:szCs w:val="36"/>
                <w:lang w:val="en-US"/>
              </w:rPr>
              <w:t xml:space="preserve">, </w:t>
            </w:r>
            <w:r w:rsidRPr="009615EA">
              <w:rPr>
                <w:rFonts w:ascii="Arial" w:hAnsi="Arial" w:cs="Arial"/>
                <w:color w:val="FFFF00"/>
                <w:sz w:val="36"/>
                <w:szCs w:val="36"/>
              </w:rPr>
              <w:t>замкнутый</w:t>
            </w:r>
            <w:r w:rsidRPr="009615EA">
              <w:rPr>
                <w:rFonts w:ascii="Arial" w:hAnsi="Arial" w:cs="Arial"/>
                <w:color w:val="FFFF00"/>
                <w:sz w:val="36"/>
                <w:szCs w:val="36"/>
                <w:lang w:val="en-US"/>
              </w:rPr>
              <w:t xml:space="preserve">; </w:t>
            </w:r>
            <w:r w:rsidRPr="009615EA">
              <w:rPr>
                <w:rFonts w:ascii="Arial" w:hAnsi="Arial" w:cs="Arial"/>
                <w:color w:val="FFFF00"/>
                <w:sz w:val="36"/>
                <w:szCs w:val="36"/>
              </w:rPr>
              <w:t>огороженный</w:t>
            </w:r>
          </w:p>
          <w:p w:rsidR="00C67F6E" w:rsidRPr="009615EA" w:rsidRDefault="00C67F6E" w:rsidP="00227F3F">
            <w:pPr>
              <w:pStyle w:val="a7"/>
              <w:numPr>
                <w:ilvl w:val="0"/>
                <w:numId w:val="35"/>
              </w:numPr>
              <w:spacing w:after="0" w:line="240" w:lineRule="auto"/>
              <w:rPr>
                <w:rFonts w:ascii="Arial" w:hAnsi="Arial" w:cs="Arial"/>
                <w:i/>
                <w:sz w:val="36"/>
                <w:szCs w:val="36"/>
              </w:rPr>
            </w:pPr>
            <w:r w:rsidRPr="009615EA">
              <w:rPr>
                <w:rFonts w:ascii="Arial" w:hAnsi="Arial" w:cs="Arial"/>
                <w:i/>
                <w:color w:val="FFFF00"/>
                <w:sz w:val="36"/>
                <w:szCs w:val="36"/>
              </w:rPr>
              <w:t xml:space="preserve">~ space - закрытое </w:t>
            </w:r>
            <w:r w:rsidRPr="009615EA">
              <w:rPr>
                <w:rFonts w:ascii="Arial" w:hAnsi="Arial" w:cs="Arial"/>
                <w:i/>
                <w:sz w:val="36"/>
                <w:szCs w:val="36"/>
              </w:rPr>
              <w:t>/замкнутое/ пространство</w:t>
            </w:r>
          </w:p>
          <w:p w:rsidR="00C67F6E" w:rsidRPr="009615EA" w:rsidRDefault="00C67F6E" w:rsidP="00227F3F">
            <w:pPr>
              <w:pStyle w:val="a7"/>
              <w:numPr>
                <w:ilvl w:val="0"/>
                <w:numId w:val="35"/>
              </w:numPr>
              <w:spacing w:after="0" w:line="240" w:lineRule="auto"/>
              <w:rPr>
                <w:rFonts w:ascii="Arial" w:hAnsi="Arial" w:cs="Arial"/>
                <w:i/>
                <w:sz w:val="36"/>
                <w:szCs w:val="36"/>
              </w:rPr>
            </w:pPr>
            <w:r w:rsidRPr="009615EA">
              <w:rPr>
                <w:rFonts w:ascii="Arial" w:hAnsi="Arial" w:cs="Arial"/>
                <w:i/>
                <w:sz w:val="36"/>
                <w:szCs w:val="36"/>
              </w:rPr>
              <w:t>~ ground under cultivation - огороженный засаженный участок</w:t>
            </w:r>
          </w:p>
          <w:p w:rsidR="00C67F6E" w:rsidRPr="009615EA" w:rsidRDefault="00C67F6E" w:rsidP="004F7301">
            <w:pPr>
              <w:spacing w:after="0" w:line="240" w:lineRule="auto"/>
              <w:rPr>
                <w:rFonts w:ascii="Arial" w:hAnsi="Arial" w:cs="Arial"/>
                <w:i/>
                <w:sz w:val="36"/>
                <w:szCs w:val="36"/>
                <w:highlight w:val="black"/>
              </w:rPr>
            </w:pPr>
          </w:p>
          <w:p w:rsidR="00C67F6E" w:rsidRPr="009615EA" w:rsidRDefault="00C67F6E" w:rsidP="004F7301">
            <w:pPr>
              <w:spacing w:after="0" w:line="240" w:lineRule="auto"/>
              <w:rPr>
                <w:rFonts w:ascii="Arial" w:hAnsi="Arial" w:cs="Arial"/>
                <w:sz w:val="36"/>
                <w:szCs w:val="36"/>
                <w:highlight w:val="black"/>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C67F6E" w:rsidRPr="009615EA" w:rsidRDefault="00C67F6E"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STRETCHING ** ['streʧɪŋ]</w:t>
            </w:r>
          </w:p>
          <w:p w:rsidR="00C67F6E" w:rsidRPr="009615EA" w:rsidRDefault="00C67F6E" w:rsidP="004F7301">
            <w:pPr>
              <w:spacing w:after="0" w:line="240" w:lineRule="auto"/>
              <w:rPr>
                <w:rFonts w:ascii="Arial" w:hAnsi="Arial" w:cs="Arial"/>
                <w:color w:val="FFFF00"/>
                <w:sz w:val="36"/>
                <w:szCs w:val="36"/>
              </w:rPr>
            </w:pPr>
            <w:r w:rsidRPr="009615EA">
              <w:rPr>
                <w:rFonts w:ascii="Arial" w:hAnsi="Arial" w:cs="Arial"/>
                <w:color w:val="FFFF00"/>
                <w:sz w:val="36"/>
                <w:szCs w:val="36"/>
              </w:rPr>
              <w:t>сущ. Растяжка, растяжение</w:t>
            </w:r>
          </w:p>
          <w:p w:rsidR="00C67F6E" w:rsidRPr="009615EA" w:rsidRDefault="00C67F6E" w:rsidP="004F7301">
            <w:pPr>
              <w:spacing w:after="0" w:line="240" w:lineRule="auto"/>
              <w:rPr>
                <w:rFonts w:ascii="Arial" w:hAnsi="Arial" w:cs="Arial"/>
                <w:sz w:val="36"/>
                <w:szCs w:val="36"/>
              </w:rPr>
            </w:pPr>
            <w:r w:rsidRPr="009615EA">
              <w:rPr>
                <w:rFonts w:ascii="Arial" w:hAnsi="Arial" w:cs="Arial"/>
                <w:sz w:val="36"/>
                <w:szCs w:val="36"/>
              </w:rPr>
              <w:t>натяжение, натягивание</w:t>
            </w:r>
          </w:p>
          <w:p w:rsidR="00C67F6E" w:rsidRPr="009615EA" w:rsidRDefault="00C67F6E" w:rsidP="004F7301">
            <w:pPr>
              <w:spacing w:after="0" w:line="240" w:lineRule="auto"/>
              <w:rPr>
                <w:rFonts w:ascii="Arial" w:hAnsi="Arial" w:cs="Arial"/>
                <w:sz w:val="36"/>
                <w:szCs w:val="36"/>
              </w:rPr>
            </w:pPr>
          </w:p>
          <w:p w:rsidR="00C67F6E" w:rsidRPr="009615EA" w:rsidRDefault="00C67F6E"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SUNRISE ** {</w:t>
            </w:r>
            <w:r w:rsidRPr="009615EA">
              <w:rPr>
                <w:rFonts w:ascii="Arial" w:hAnsi="Arial" w:cs="Arial"/>
                <w:b/>
                <w:i/>
                <w:color w:val="FFFF00"/>
                <w:sz w:val="36"/>
                <w:szCs w:val="36"/>
              </w:rPr>
              <w:t>ʹ</w:t>
            </w:r>
            <w:r w:rsidRPr="009615EA">
              <w:rPr>
                <w:rFonts w:ascii="Arial" w:hAnsi="Arial" w:cs="Arial"/>
                <w:b/>
                <w:i/>
                <w:color w:val="FFFF00"/>
                <w:sz w:val="36"/>
                <w:szCs w:val="36"/>
                <w:lang w:val="en-US"/>
              </w:rPr>
              <w:t>sʌnraız} 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 </w:t>
            </w:r>
            <w:proofErr w:type="gramStart"/>
            <w:r w:rsidRPr="009615EA">
              <w:rPr>
                <w:rFonts w:ascii="Arial" w:hAnsi="Arial" w:cs="Arial"/>
                <w:sz w:val="36"/>
                <w:szCs w:val="36"/>
                <w:lang w:val="en-US"/>
              </w:rPr>
              <w:t>the</w:t>
            </w:r>
            <w:proofErr w:type="gramEnd"/>
            <w:r w:rsidRPr="009615EA">
              <w:rPr>
                <w:rFonts w:ascii="Arial" w:hAnsi="Arial" w:cs="Arial"/>
                <w:sz w:val="36"/>
                <w:szCs w:val="36"/>
                <w:lang w:val="en-US"/>
              </w:rPr>
              <w:t xml:space="preserve"> time when the sun appears above the horizon in the morning.</w:t>
            </w:r>
          </w:p>
          <w:p w:rsidR="008A6827" w:rsidRPr="009615EA" w:rsidRDefault="008A6827" w:rsidP="004F7301">
            <w:pPr>
              <w:spacing w:after="0" w:line="240" w:lineRule="auto"/>
              <w:rPr>
                <w:rFonts w:ascii="Arial" w:hAnsi="Arial" w:cs="Arial"/>
                <w:color w:val="FFFF00"/>
                <w:sz w:val="36"/>
                <w:szCs w:val="36"/>
              </w:rPr>
            </w:pPr>
            <w:r w:rsidRPr="009615EA">
              <w:rPr>
                <w:rFonts w:ascii="Arial" w:hAnsi="Arial" w:cs="Arial"/>
                <w:color w:val="FFFF00"/>
                <w:sz w:val="36"/>
                <w:szCs w:val="36"/>
              </w:rPr>
              <w:t>1. восход солнца, рассвет</w:t>
            </w:r>
          </w:p>
          <w:p w:rsidR="008A6827" w:rsidRPr="009615EA" w:rsidRDefault="008A6827" w:rsidP="00227F3F">
            <w:pPr>
              <w:pStyle w:val="a7"/>
              <w:numPr>
                <w:ilvl w:val="0"/>
                <w:numId w:val="36"/>
              </w:numPr>
              <w:spacing w:after="0" w:line="240" w:lineRule="auto"/>
              <w:rPr>
                <w:rFonts w:ascii="Arial" w:hAnsi="Arial" w:cs="Arial"/>
                <w:i/>
                <w:color w:val="FFFF00"/>
                <w:sz w:val="36"/>
                <w:szCs w:val="36"/>
              </w:rPr>
            </w:pPr>
            <w:r w:rsidRPr="009615EA">
              <w:rPr>
                <w:rFonts w:ascii="Arial" w:hAnsi="Arial" w:cs="Arial"/>
                <w:i/>
                <w:color w:val="FFFF00"/>
                <w:sz w:val="36"/>
                <w:szCs w:val="36"/>
              </w:rPr>
              <w:t>at ~ - на восходе</w:t>
            </w:r>
          </w:p>
          <w:p w:rsidR="008A6827" w:rsidRPr="009615EA" w:rsidRDefault="008A6827" w:rsidP="004F7301">
            <w:pPr>
              <w:spacing w:after="0" w:line="240" w:lineRule="auto"/>
              <w:rPr>
                <w:rFonts w:ascii="Arial" w:hAnsi="Arial" w:cs="Arial"/>
                <w:color w:val="FFFF00"/>
                <w:sz w:val="36"/>
                <w:szCs w:val="36"/>
              </w:rPr>
            </w:pPr>
            <w:r w:rsidRPr="009615EA">
              <w:rPr>
                <w:rFonts w:ascii="Arial" w:hAnsi="Arial" w:cs="Arial"/>
                <w:color w:val="FFFF00"/>
                <w:sz w:val="36"/>
                <w:szCs w:val="36"/>
              </w:rPr>
              <w:t>2. утренняя заря</w:t>
            </w:r>
          </w:p>
          <w:p w:rsidR="008A6827" w:rsidRPr="009615EA" w:rsidRDefault="008A6827" w:rsidP="004F7301">
            <w:pPr>
              <w:spacing w:after="0" w:line="240" w:lineRule="auto"/>
              <w:rPr>
                <w:rFonts w:ascii="Arial" w:hAnsi="Arial" w:cs="Arial"/>
                <w:color w:val="FFFF00"/>
                <w:sz w:val="36"/>
                <w:szCs w:val="36"/>
              </w:rPr>
            </w:pPr>
          </w:p>
          <w:p w:rsidR="00227F3F" w:rsidRDefault="00227F3F" w:rsidP="00227F3F">
            <w:pPr>
              <w:jc w:val="center"/>
              <w:rPr>
                <w:b/>
                <w:i/>
              </w:rPr>
            </w:pPr>
            <w:r>
              <w:rPr>
                <w:b/>
                <w:i/>
              </w:rPr>
              <w:t>В чем разница между Teach, Study и Learn?</w:t>
            </w:r>
          </w:p>
          <w:p w:rsidR="00227F3F" w:rsidRDefault="00227F3F" w:rsidP="00227F3F">
            <w:pPr>
              <w:jc w:val="center"/>
              <w:rPr>
                <w:b/>
                <w:i/>
              </w:rPr>
            </w:pPr>
            <w:r>
              <w:rPr>
                <w:b/>
                <w:i/>
              </w:rPr>
              <w:t>STUDY</w:t>
            </w:r>
          </w:p>
          <w:p w:rsidR="00227F3F" w:rsidRDefault="00227F3F" w:rsidP="00227F3F">
            <w:r>
              <w:t>Транскрипция и перевод: ['stʌdi] – изучать, изучить, учиться, исследовать, изучение.</w:t>
            </w:r>
            <w:r>
              <w:br/>
              <w:t>Значение: учить что-либо путем чтения, занятий; заниматься изучением отрасли науки с целью стать специалистом в данной области.</w:t>
            </w:r>
          </w:p>
          <w:p w:rsidR="00227F3F" w:rsidRDefault="00227F3F" w:rsidP="00227F3F">
            <w:pPr>
              <w:jc w:val="center"/>
            </w:pPr>
            <w:r>
              <w:t>Употребление:</w:t>
            </w:r>
          </w:p>
          <w:p w:rsidR="00227F3F" w:rsidRDefault="00227F3F" w:rsidP="00227F3F">
            <w:r>
              <w:t xml:space="preserve">Если говорим «study», имеем в виду обучение в образовательном учреждении. </w:t>
            </w:r>
          </w:p>
          <w:p w:rsidR="00227F3F" w:rsidRDefault="00227F3F" w:rsidP="00227F3F">
            <w:pPr>
              <w:pStyle w:val="a7"/>
              <w:numPr>
                <w:ilvl w:val="0"/>
                <w:numId w:val="71"/>
              </w:numPr>
              <w:spacing w:line="252" w:lineRule="auto"/>
              <w:rPr>
                <w:lang w:val="en-GB"/>
              </w:rPr>
            </w:pPr>
            <w:r>
              <w:rPr>
                <w:i/>
                <w:lang w:val="en-GB"/>
              </w:rPr>
              <w:t xml:space="preserve">She is studying at Princeton. – </w:t>
            </w:r>
            <w:r>
              <w:rPr>
                <w:i/>
              </w:rPr>
              <w:t>Она</w:t>
            </w:r>
            <w:r>
              <w:rPr>
                <w:i/>
                <w:lang w:val="en-GB"/>
              </w:rPr>
              <w:t xml:space="preserve"> </w:t>
            </w:r>
            <w:r>
              <w:rPr>
                <w:i/>
              </w:rPr>
              <w:t>учится</w:t>
            </w:r>
            <w:r>
              <w:rPr>
                <w:i/>
                <w:lang w:val="en-GB"/>
              </w:rPr>
              <w:t xml:space="preserve"> </w:t>
            </w:r>
            <w:r>
              <w:rPr>
                <w:i/>
              </w:rPr>
              <w:t>в</w:t>
            </w:r>
            <w:r>
              <w:rPr>
                <w:i/>
                <w:lang w:val="en-GB"/>
              </w:rPr>
              <w:t xml:space="preserve"> </w:t>
            </w:r>
            <w:r>
              <w:rPr>
                <w:i/>
              </w:rPr>
              <w:t>Принстоне</w:t>
            </w:r>
            <w:r>
              <w:rPr>
                <w:i/>
                <w:lang w:val="en-GB"/>
              </w:rPr>
              <w:t>.</w:t>
            </w:r>
          </w:p>
          <w:p w:rsidR="00227F3F" w:rsidRDefault="00227F3F" w:rsidP="00227F3F">
            <w:pPr>
              <w:pStyle w:val="a7"/>
              <w:numPr>
                <w:ilvl w:val="0"/>
                <w:numId w:val="71"/>
              </w:numPr>
              <w:spacing w:line="252" w:lineRule="auto"/>
              <w:rPr>
                <w:lang w:val="en-GB"/>
              </w:rPr>
            </w:pPr>
            <w:r>
              <w:rPr>
                <w:i/>
                <w:lang w:val="en-GB"/>
              </w:rPr>
              <w:lastRenderedPageBreak/>
              <w:t xml:space="preserve">He’s studying to be a doctor. – </w:t>
            </w:r>
            <w:r>
              <w:rPr>
                <w:i/>
              </w:rPr>
              <w:t>Он</w:t>
            </w:r>
            <w:r>
              <w:rPr>
                <w:i/>
                <w:lang w:val="en-GB"/>
              </w:rPr>
              <w:t xml:space="preserve"> </w:t>
            </w:r>
            <w:r>
              <w:rPr>
                <w:i/>
              </w:rPr>
              <w:t>учится</w:t>
            </w:r>
            <w:r>
              <w:rPr>
                <w:i/>
                <w:lang w:val="en-GB"/>
              </w:rPr>
              <w:t xml:space="preserve"> </w:t>
            </w:r>
            <w:r>
              <w:rPr>
                <w:i/>
              </w:rPr>
              <w:t>на</w:t>
            </w:r>
            <w:r>
              <w:rPr>
                <w:i/>
                <w:lang w:val="en-GB"/>
              </w:rPr>
              <w:t xml:space="preserve"> </w:t>
            </w:r>
            <w:r>
              <w:rPr>
                <w:i/>
              </w:rPr>
              <w:t>доктора</w:t>
            </w:r>
            <w:r>
              <w:rPr>
                <w:i/>
                <w:lang w:val="en-GB"/>
              </w:rPr>
              <w:t>.</w:t>
            </w:r>
          </w:p>
          <w:p w:rsidR="00227F3F" w:rsidRDefault="00227F3F" w:rsidP="00227F3F">
            <w:pPr>
              <w:pStyle w:val="a7"/>
              <w:numPr>
                <w:ilvl w:val="0"/>
                <w:numId w:val="71"/>
              </w:numPr>
              <w:spacing w:line="252" w:lineRule="auto"/>
              <w:rPr>
                <w:lang w:val="en-GB"/>
              </w:rPr>
            </w:pPr>
            <w:r>
              <w:rPr>
                <w:i/>
                <w:lang w:val="en-GB"/>
              </w:rPr>
              <w:t xml:space="preserve">She studied very hard at school. – </w:t>
            </w:r>
            <w:r>
              <w:rPr>
                <w:i/>
              </w:rPr>
              <w:t>В</w:t>
            </w:r>
            <w:r>
              <w:rPr>
                <w:i/>
                <w:lang w:val="en-GB"/>
              </w:rPr>
              <w:t xml:space="preserve"> </w:t>
            </w:r>
            <w:r>
              <w:rPr>
                <w:i/>
              </w:rPr>
              <w:t>школе</w:t>
            </w:r>
            <w:r>
              <w:rPr>
                <w:i/>
                <w:lang w:val="en-GB"/>
              </w:rPr>
              <w:t xml:space="preserve"> </w:t>
            </w:r>
            <w:r>
              <w:rPr>
                <w:i/>
              </w:rPr>
              <w:t>она</w:t>
            </w:r>
            <w:r>
              <w:rPr>
                <w:i/>
                <w:lang w:val="en-GB"/>
              </w:rPr>
              <w:t xml:space="preserve"> </w:t>
            </w:r>
            <w:r>
              <w:rPr>
                <w:i/>
              </w:rPr>
              <w:t>очень</w:t>
            </w:r>
            <w:r>
              <w:rPr>
                <w:i/>
                <w:lang w:val="en-GB"/>
              </w:rPr>
              <w:t xml:space="preserve"> </w:t>
            </w:r>
            <w:r>
              <w:rPr>
                <w:i/>
              </w:rPr>
              <w:t>много</w:t>
            </w:r>
            <w:r>
              <w:rPr>
                <w:i/>
                <w:lang w:val="en-GB"/>
              </w:rPr>
              <w:t xml:space="preserve"> </w:t>
            </w:r>
            <w:r>
              <w:rPr>
                <w:i/>
              </w:rPr>
              <w:t>занималась</w:t>
            </w:r>
            <w:r>
              <w:rPr>
                <w:lang w:val="en-GB"/>
              </w:rPr>
              <w:t>.</w:t>
            </w:r>
          </w:p>
          <w:p w:rsidR="00227F3F" w:rsidRDefault="00227F3F" w:rsidP="00227F3F">
            <w:r>
              <w:t>Также используем «study» с оттенками «изучать», «анализировать», «раскладывать по полочкам».</w:t>
            </w:r>
          </w:p>
          <w:p w:rsidR="00227F3F" w:rsidRDefault="00227F3F" w:rsidP="00227F3F">
            <w:pPr>
              <w:pStyle w:val="a7"/>
              <w:numPr>
                <w:ilvl w:val="0"/>
                <w:numId w:val="72"/>
              </w:numPr>
              <w:spacing w:line="252" w:lineRule="auto"/>
              <w:rPr>
                <w:i/>
                <w:lang w:val="en-GB"/>
              </w:rPr>
            </w:pPr>
            <w:r>
              <w:rPr>
                <w:i/>
                <w:lang w:val="en-GB"/>
              </w:rPr>
              <w:t xml:space="preserve">It was interesting for me to study this topic. – </w:t>
            </w:r>
            <w:r>
              <w:rPr>
                <w:i/>
              </w:rPr>
              <w:t>Мне</w:t>
            </w:r>
            <w:r>
              <w:rPr>
                <w:i/>
                <w:lang w:val="en-GB"/>
              </w:rPr>
              <w:t xml:space="preserve"> </w:t>
            </w:r>
            <w:r>
              <w:rPr>
                <w:i/>
              </w:rPr>
              <w:t>было</w:t>
            </w:r>
            <w:r>
              <w:rPr>
                <w:i/>
                <w:lang w:val="en-GB"/>
              </w:rPr>
              <w:t xml:space="preserve"> </w:t>
            </w:r>
            <w:r>
              <w:rPr>
                <w:i/>
              </w:rPr>
              <w:t>интересно</w:t>
            </w:r>
            <w:r>
              <w:rPr>
                <w:i/>
                <w:lang w:val="en-GB"/>
              </w:rPr>
              <w:t xml:space="preserve"> </w:t>
            </w:r>
            <w:r>
              <w:rPr>
                <w:i/>
              </w:rPr>
              <w:t>изучать</w:t>
            </w:r>
            <w:r>
              <w:rPr>
                <w:i/>
                <w:lang w:val="en-GB"/>
              </w:rPr>
              <w:t xml:space="preserve"> </w:t>
            </w:r>
            <w:r>
              <w:rPr>
                <w:i/>
              </w:rPr>
              <w:t>эту</w:t>
            </w:r>
            <w:r>
              <w:rPr>
                <w:i/>
                <w:lang w:val="en-GB"/>
              </w:rPr>
              <w:t xml:space="preserve"> </w:t>
            </w:r>
            <w:r>
              <w:rPr>
                <w:i/>
              </w:rPr>
              <w:t>тему</w:t>
            </w:r>
            <w:r>
              <w:rPr>
                <w:i/>
                <w:lang w:val="en-GB"/>
              </w:rPr>
              <w:t>.</w:t>
            </w:r>
          </w:p>
          <w:p w:rsidR="00227F3F" w:rsidRDefault="00227F3F" w:rsidP="00227F3F">
            <w:pPr>
              <w:rPr>
                <w:lang w:val="en-GB"/>
              </w:rPr>
            </w:pPr>
            <w:r>
              <w:t>Важно</w:t>
            </w:r>
            <w:r>
              <w:rPr>
                <w:lang w:val="en-GB"/>
              </w:rPr>
              <w:t xml:space="preserve">! </w:t>
            </w:r>
            <w:r>
              <w:t>Так</w:t>
            </w:r>
            <w:r>
              <w:rPr>
                <w:lang w:val="en-GB"/>
              </w:rPr>
              <w:t xml:space="preserve"> </w:t>
            </w:r>
            <w:r>
              <w:t>как</w:t>
            </w:r>
            <w:r>
              <w:rPr>
                <w:lang w:val="en-GB"/>
              </w:rPr>
              <w:t xml:space="preserve"> </w:t>
            </w:r>
            <w:r>
              <w:t>глагол</w:t>
            </w:r>
            <w:r>
              <w:rPr>
                <w:lang w:val="en-GB"/>
              </w:rPr>
              <w:t xml:space="preserve"> «study» </w:t>
            </w:r>
            <w:r>
              <w:t>заканчивается</w:t>
            </w:r>
            <w:r>
              <w:rPr>
                <w:lang w:val="en-GB"/>
              </w:rPr>
              <w:t xml:space="preserve"> </w:t>
            </w:r>
            <w:r>
              <w:t>на</w:t>
            </w:r>
            <w:r>
              <w:rPr>
                <w:lang w:val="en-GB"/>
              </w:rPr>
              <w:t xml:space="preserve"> «-y», </w:t>
            </w:r>
            <w:r>
              <w:t>добавляя</w:t>
            </w:r>
            <w:r>
              <w:rPr>
                <w:lang w:val="en-GB"/>
              </w:rPr>
              <w:t xml:space="preserve"> </w:t>
            </w:r>
            <w:r>
              <w:t>окончания</w:t>
            </w:r>
            <w:r>
              <w:rPr>
                <w:lang w:val="en-GB"/>
              </w:rPr>
              <w:t xml:space="preserve"> «-s» (</w:t>
            </w:r>
            <w:r>
              <w:t>для</w:t>
            </w:r>
            <w:r>
              <w:rPr>
                <w:lang w:val="en-GB"/>
              </w:rPr>
              <w:t xml:space="preserve"> he / she / it </w:t>
            </w:r>
            <w:r>
              <w:t>в</w:t>
            </w:r>
            <w:r>
              <w:rPr>
                <w:lang w:val="en-GB"/>
              </w:rPr>
              <w:t xml:space="preserve"> Present Simple) </w:t>
            </w:r>
            <w:r>
              <w:t>или</w:t>
            </w:r>
            <w:r>
              <w:rPr>
                <w:lang w:val="en-GB"/>
              </w:rPr>
              <w:t xml:space="preserve"> «-ed» </w:t>
            </w:r>
            <w:r>
              <w:t>в</w:t>
            </w:r>
            <w:r>
              <w:rPr>
                <w:lang w:val="en-GB"/>
              </w:rPr>
              <w:t xml:space="preserve"> Past Simple, </w:t>
            </w:r>
            <w:r>
              <w:t>мы</w:t>
            </w:r>
            <w:r>
              <w:rPr>
                <w:lang w:val="en-GB"/>
              </w:rPr>
              <w:t xml:space="preserve"> </w:t>
            </w:r>
            <w:r>
              <w:t>заменим</w:t>
            </w:r>
            <w:r>
              <w:rPr>
                <w:lang w:val="en-GB"/>
              </w:rPr>
              <w:t xml:space="preserve"> «-y» </w:t>
            </w:r>
            <w:r>
              <w:t>на</w:t>
            </w:r>
            <w:r>
              <w:rPr>
                <w:lang w:val="en-GB"/>
              </w:rPr>
              <w:t xml:space="preserve"> «-i»: «studies», «studied».</w:t>
            </w:r>
          </w:p>
          <w:p w:rsidR="00227F3F" w:rsidRDefault="00227F3F" w:rsidP="00227F3F">
            <w:r>
              <w:t>Как обычно случается в английском, «study» — не только глагол, но еще и существительное, которое соответствует русскому «учеба», «изучение», «наука», «научная работа».</w:t>
            </w:r>
          </w:p>
          <w:p w:rsidR="00227F3F" w:rsidRDefault="00227F3F" w:rsidP="00227F3F">
            <w:pPr>
              <w:pStyle w:val="a7"/>
              <w:numPr>
                <w:ilvl w:val="0"/>
                <w:numId w:val="72"/>
              </w:numPr>
              <w:spacing w:line="252" w:lineRule="auto"/>
              <w:rPr>
                <w:i/>
                <w:lang w:val="en-GB"/>
              </w:rPr>
            </w:pPr>
            <w:r>
              <w:rPr>
                <w:i/>
                <w:lang w:val="en-GB"/>
              </w:rPr>
              <w:t xml:space="preserve">When he was at the university he was interested in humane studies. – </w:t>
            </w:r>
            <w:r>
              <w:rPr>
                <w:i/>
              </w:rPr>
              <w:t>Когда</w:t>
            </w:r>
            <w:r>
              <w:rPr>
                <w:i/>
                <w:lang w:val="en-GB"/>
              </w:rPr>
              <w:t xml:space="preserve"> </w:t>
            </w:r>
            <w:r>
              <w:rPr>
                <w:i/>
              </w:rPr>
              <w:t>он</w:t>
            </w:r>
            <w:r>
              <w:rPr>
                <w:i/>
                <w:lang w:val="en-GB"/>
              </w:rPr>
              <w:t xml:space="preserve"> </w:t>
            </w:r>
            <w:r>
              <w:rPr>
                <w:i/>
              </w:rPr>
              <w:t>был</w:t>
            </w:r>
            <w:r>
              <w:rPr>
                <w:i/>
                <w:lang w:val="en-GB"/>
              </w:rPr>
              <w:t xml:space="preserve"> </w:t>
            </w:r>
            <w:r>
              <w:rPr>
                <w:i/>
              </w:rPr>
              <w:t>в</w:t>
            </w:r>
            <w:r>
              <w:rPr>
                <w:i/>
                <w:lang w:val="en-GB"/>
              </w:rPr>
              <w:t xml:space="preserve"> </w:t>
            </w:r>
            <w:r>
              <w:rPr>
                <w:i/>
              </w:rPr>
              <w:t>университете</w:t>
            </w:r>
            <w:r>
              <w:rPr>
                <w:i/>
                <w:lang w:val="en-GB"/>
              </w:rPr>
              <w:t xml:space="preserve">, </w:t>
            </w:r>
            <w:r>
              <w:rPr>
                <w:i/>
              </w:rPr>
              <w:t>он</w:t>
            </w:r>
            <w:r>
              <w:rPr>
                <w:i/>
                <w:lang w:val="en-GB"/>
              </w:rPr>
              <w:t xml:space="preserve"> </w:t>
            </w:r>
            <w:r>
              <w:rPr>
                <w:i/>
              </w:rPr>
              <w:t>интересовался</w:t>
            </w:r>
            <w:r>
              <w:rPr>
                <w:i/>
                <w:lang w:val="en-GB"/>
              </w:rPr>
              <w:t xml:space="preserve"> </w:t>
            </w:r>
            <w:r>
              <w:rPr>
                <w:i/>
              </w:rPr>
              <w:t>гуманитарными</w:t>
            </w:r>
            <w:r>
              <w:rPr>
                <w:i/>
                <w:lang w:val="en-GB"/>
              </w:rPr>
              <w:t xml:space="preserve"> </w:t>
            </w:r>
            <w:r>
              <w:rPr>
                <w:i/>
              </w:rPr>
              <w:t>науками</w:t>
            </w:r>
            <w:r>
              <w:rPr>
                <w:i/>
                <w:lang w:val="en-GB"/>
              </w:rPr>
              <w:t>.</w:t>
            </w:r>
          </w:p>
          <w:p w:rsidR="00227F3F" w:rsidRDefault="00227F3F" w:rsidP="00227F3F">
            <w:pPr>
              <w:pStyle w:val="a7"/>
              <w:numPr>
                <w:ilvl w:val="0"/>
                <w:numId w:val="72"/>
              </w:numPr>
              <w:spacing w:line="252" w:lineRule="auto"/>
              <w:rPr>
                <w:i/>
              </w:rPr>
            </w:pPr>
            <w:r>
              <w:rPr>
                <w:i/>
              </w:rPr>
              <w:t>Their new study of Shakespeare amazed me! – Их новая работа о Шекспире потрясла меня!</w:t>
            </w:r>
          </w:p>
          <w:p w:rsidR="00227F3F" w:rsidRDefault="00227F3F" w:rsidP="00227F3F">
            <w:pPr>
              <w:pStyle w:val="a7"/>
              <w:numPr>
                <w:ilvl w:val="0"/>
                <w:numId w:val="72"/>
              </w:numPr>
              <w:spacing w:line="252" w:lineRule="auto"/>
              <w:rPr>
                <w:i/>
              </w:rPr>
            </w:pPr>
            <w:r>
              <w:rPr>
                <w:i/>
              </w:rPr>
              <w:t>His studies convinced me that it was true. – Его исследования убедили меня в том, что это было правдой.</w:t>
            </w:r>
          </w:p>
          <w:p w:rsidR="00227F3F" w:rsidRDefault="00227F3F" w:rsidP="00227F3F">
            <w:pPr>
              <w:jc w:val="center"/>
              <w:rPr>
                <w:b/>
                <w:i/>
              </w:rPr>
            </w:pPr>
            <w:r>
              <w:rPr>
                <w:b/>
                <w:i/>
              </w:rPr>
              <w:t>LEARN</w:t>
            </w:r>
          </w:p>
          <w:p w:rsidR="00227F3F" w:rsidRDefault="00227F3F" w:rsidP="00227F3F">
            <w:r>
              <w:t>Транскрипция и перевод: [lɜ:rn] – учить, учиться.</w:t>
            </w:r>
            <w:r>
              <w:br/>
              <w:t>Значение: учиться; получать какое-то умение.</w:t>
            </w:r>
            <w:r>
              <w:br/>
              <w:t>Употребление:</w:t>
            </w:r>
          </w:p>
          <w:p w:rsidR="00227F3F" w:rsidRDefault="00227F3F" w:rsidP="00227F3F">
            <w:r>
              <w:t>Используем, когда описываем процесс обучения в общем:</w:t>
            </w:r>
          </w:p>
          <w:p w:rsidR="00227F3F" w:rsidRDefault="00227F3F" w:rsidP="00227F3F">
            <w:pPr>
              <w:pStyle w:val="a7"/>
              <w:numPr>
                <w:ilvl w:val="0"/>
                <w:numId w:val="73"/>
              </w:numPr>
              <w:spacing w:line="252" w:lineRule="auto"/>
              <w:rPr>
                <w:i/>
                <w:lang w:val="en-GB"/>
              </w:rPr>
            </w:pPr>
            <w:r>
              <w:rPr>
                <w:i/>
                <w:lang w:val="en-GB"/>
              </w:rPr>
              <w:t xml:space="preserve">It's never too late to learn. – </w:t>
            </w:r>
            <w:r>
              <w:rPr>
                <w:i/>
              </w:rPr>
              <w:t>Учиться</w:t>
            </w:r>
            <w:r>
              <w:rPr>
                <w:i/>
                <w:lang w:val="en-GB"/>
              </w:rPr>
              <w:t xml:space="preserve"> </w:t>
            </w:r>
            <w:r>
              <w:rPr>
                <w:i/>
              </w:rPr>
              <w:t>никогда</w:t>
            </w:r>
            <w:r>
              <w:rPr>
                <w:i/>
                <w:lang w:val="en-GB"/>
              </w:rPr>
              <w:t xml:space="preserve"> </w:t>
            </w:r>
            <w:r>
              <w:rPr>
                <w:i/>
              </w:rPr>
              <w:t>не</w:t>
            </w:r>
            <w:r>
              <w:rPr>
                <w:i/>
                <w:lang w:val="en-GB"/>
              </w:rPr>
              <w:t xml:space="preserve"> </w:t>
            </w:r>
            <w:r>
              <w:rPr>
                <w:i/>
              </w:rPr>
              <w:t>поздно</w:t>
            </w:r>
            <w:r>
              <w:rPr>
                <w:i/>
                <w:lang w:val="en-GB"/>
              </w:rPr>
              <w:t>.</w:t>
            </w:r>
          </w:p>
          <w:p w:rsidR="00227F3F" w:rsidRDefault="00227F3F" w:rsidP="00227F3F">
            <w:pPr>
              <w:pStyle w:val="a7"/>
              <w:numPr>
                <w:ilvl w:val="0"/>
                <w:numId w:val="73"/>
              </w:numPr>
              <w:spacing w:line="252" w:lineRule="auto"/>
              <w:rPr>
                <w:i/>
                <w:lang w:val="en-GB"/>
              </w:rPr>
            </w:pPr>
            <w:r>
              <w:rPr>
                <w:i/>
                <w:lang w:val="en-GB"/>
              </w:rPr>
              <w:t xml:space="preserve">Live and learn! – </w:t>
            </w:r>
            <w:r>
              <w:rPr>
                <w:i/>
              </w:rPr>
              <w:t>Век</w:t>
            </w:r>
            <w:r>
              <w:rPr>
                <w:i/>
                <w:lang w:val="en-GB"/>
              </w:rPr>
              <w:t xml:space="preserve"> </w:t>
            </w:r>
            <w:r>
              <w:rPr>
                <w:i/>
              </w:rPr>
              <w:t>живи</w:t>
            </w:r>
            <w:r>
              <w:rPr>
                <w:i/>
                <w:lang w:val="en-GB"/>
              </w:rPr>
              <w:t xml:space="preserve">, </w:t>
            </w:r>
            <w:r>
              <w:rPr>
                <w:i/>
              </w:rPr>
              <w:t>век</w:t>
            </w:r>
            <w:r>
              <w:rPr>
                <w:i/>
                <w:lang w:val="en-GB"/>
              </w:rPr>
              <w:t xml:space="preserve"> </w:t>
            </w:r>
            <w:r>
              <w:rPr>
                <w:i/>
              </w:rPr>
              <w:t>учись</w:t>
            </w:r>
            <w:r>
              <w:rPr>
                <w:i/>
                <w:lang w:val="en-GB"/>
              </w:rPr>
              <w:t>!</w:t>
            </w:r>
          </w:p>
          <w:p w:rsidR="00227F3F" w:rsidRDefault="00227F3F" w:rsidP="00227F3F">
            <w:r>
              <w:t>«Learn» также имеет отношение к различным навыкам (танцы, актерская игра, велосипед).</w:t>
            </w:r>
          </w:p>
          <w:p w:rsidR="00227F3F" w:rsidRDefault="00227F3F" w:rsidP="00227F3F">
            <w:pPr>
              <w:pStyle w:val="a7"/>
              <w:numPr>
                <w:ilvl w:val="0"/>
                <w:numId w:val="74"/>
              </w:numPr>
              <w:spacing w:line="252" w:lineRule="auto"/>
              <w:rPr>
                <w:i/>
              </w:rPr>
            </w:pPr>
            <w:r>
              <w:rPr>
                <w:i/>
              </w:rPr>
              <w:t>Ann still can't learn how to drive. – Энн никак не может научиться водить машину.</w:t>
            </w:r>
          </w:p>
          <w:p w:rsidR="00227F3F" w:rsidRDefault="00227F3F" w:rsidP="00227F3F">
            <w:r>
              <w:t>Используем, когда учим что-то конкретное с целью усвоить определенные знания.</w:t>
            </w:r>
          </w:p>
          <w:p w:rsidR="00227F3F" w:rsidRDefault="00227F3F" w:rsidP="00227F3F">
            <w:pPr>
              <w:pStyle w:val="a7"/>
              <w:numPr>
                <w:ilvl w:val="0"/>
                <w:numId w:val="74"/>
              </w:numPr>
              <w:spacing w:line="252" w:lineRule="auto"/>
              <w:rPr>
                <w:i/>
                <w:lang w:val="en-GB"/>
              </w:rPr>
            </w:pPr>
            <w:r>
              <w:rPr>
                <w:i/>
                <w:lang w:val="en-GB"/>
              </w:rPr>
              <w:t xml:space="preserve">My son learns English at school. – </w:t>
            </w:r>
            <w:r>
              <w:rPr>
                <w:i/>
              </w:rPr>
              <w:t>Мой</w:t>
            </w:r>
            <w:r>
              <w:rPr>
                <w:i/>
                <w:lang w:val="en-GB"/>
              </w:rPr>
              <w:t xml:space="preserve"> </w:t>
            </w:r>
            <w:r>
              <w:rPr>
                <w:i/>
              </w:rPr>
              <w:t>сын</w:t>
            </w:r>
            <w:r>
              <w:rPr>
                <w:i/>
                <w:lang w:val="en-GB"/>
              </w:rPr>
              <w:t xml:space="preserve"> </w:t>
            </w:r>
            <w:r>
              <w:rPr>
                <w:i/>
              </w:rPr>
              <w:t>учит</w:t>
            </w:r>
            <w:r>
              <w:rPr>
                <w:i/>
                <w:lang w:val="en-GB"/>
              </w:rPr>
              <w:t xml:space="preserve"> </w:t>
            </w:r>
            <w:r>
              <w:rPr>
                <w:i/>
              </w:rPr>
              <w:t>английский</w:t>
            </w:r>
            <w:r>
              <w:rPr>
                <w:i/>
                <w:lang w:val="en-GB"/>
              </w:rPr>
              <w:t xml:space="preserve"> </w:t>
            </w:r>
            <w:r>
              <w:rPr>
                <w:i/>
              </w:rPr>
              <w:t>в</w:t>
            </w:r>
            <w:r>
              <w:rPr>
                <w:i/>
                <w:lang w:val="en-GB"/>
              </w:rPr>
              <w:t xml:space="preserve"> </w:t>
            </w:r>
            <w:r>
              <w:rPr>
                <w:i/>
              </w:rPr>
              <w:t>школе</w:t>
            </w:r>
            <w:r>
              <w:rPr>
                <w:i/>
                <w:lang w:val="en-GB"/>
              </w:rPr>
              <w:t>.</w:t>
            </w:r>
          </w:p>
          <w:p w:rsidR="00227F3F" w:rsidRDefault="00227F3F" w:rsidP="00227F3F">
            <w:pPr>
              <w:pStyle w:val="a7"/>
              <w:numPr>
                <w:ilvl w:val="0"/>
                <w:numId w:val="74"/>
              </w:numPr>
              <w:spacing w:line="252" w:lineRule="auto"/>
              <w:rPr>
                <w:i/>
                <w:lang w:val="en-GB"/>
              </w:rPr>
            </w:pPr>
            <w:r>
              <w:rPr>
                <w:i/>
                <w:lang w:val="en-GB"/>
              </w:rPr>
              <w:t xml:space="preserve">What are you learning now? – </w:t>
            </w:r>
            <w:r>
              <w:rPr>
                <w:i/>
              </w:rPr>
              <w:t>Чему</w:t>
            </w:r>
            <w:r>
              <w:rPr>
                <w:i/>
                <w:lang w:val="en-GB"/>
              </w:rPr>
              <w:t xml:space="preserve"> </w:t>
            </w:r>
            <w:r>
              <w:rPr>
                <w:i/>
              </w:rPr>
              <w:t>ты</w:t>
            </w:r>
            <w:r>
              <w:rPr>
                <w:i/>
                <w:lang w:val="en-GB"/>
              </w:rPr>
              <w:t xml:space="preserve"> </w:t>
            </w:r>
            <w:r>
              <w:rPr>
                <w:i/>
              </w:rPr>
              <w:t>сейчас</w:t>
            </w:r>
            <w:r>
              <w:rPr>
                <w:i/>
                <w:lang w:val="en-GB"/>
              </w:rPr>
              <w:t xml:space="preserve"> </w:t>
            </w:r>
            <w:r>
              <w:rPr>
                <w:i/>
              </w:rPr>
              <w:t>учишься</w:t>
            </w:r>
            <w:r>
              <w:rPr>
                <w:i/>
                <w:lang w:val="en-GB"/>
              </w:rPr>
              <w:t>?</w:t>
            </w:r>
          </w:p>
          <w:p w:rsidR="00227F3F" w:rsidRDefault="00227F3F" w:rsidP="00227F3F">
            <w:pPr>
              <w:pStyle w:val="a7"/>
              <w:numPr>
                <w:ilvl w:val="0"/>
                <w:numId w:val="74"/>
              </w:numPr>
              <w:spacing w:line="252" w:lineRule="auto"/>
              <w:rPr>
                <w:i/>
                <w:lang w:val="en-GB"/>
              </w:rPr>
            </w:pPr>
            <w:r>
              <w:rPr>
                <w:i/>
                <w:lang w:val="en-GB"/>
              </w:rPr>
              <w:t xml:space="preserve">I am learning German to speak fluently. – </w:t>
            </w:r>
            <w:r>
              <w:rPr>
                <w:i/>
              </w:rPr>
              <w:t>Я</w:t>
            </w:r>
            <w:r>
              <w:rPr>
                <w:i/>
                <w:lang w:val="en-GB"/>
              </w:rPr>
              <w:t xml:space="preserve"> </w:t>
            </w:r>
            <w:r>
              <w:rPr>
                <w:i/>
              </w:rPr>
              <w:t>учу</w:t>
            </w:r>
            <w:r>
              <w:rPr>
                <w:i/>
                <w:lang w:val="en-GB"/>
              </w:rPr>
              <w:t xml:space="preserve"> </w:t>
            </w:r>
            <w:r>
              <w:rPr>
                <w:i/>
              </w:rPr>
              <w:t>немецкий</w:t>
            </w:r>
            <w:r>
              <w:rPr>
                <w:i/>
                <w:lang w:val="en-GB"/>
              </w:rPr>
              <w:t xml:space="preserve">, </w:t>
            </w:r>
            <w:r>
              <w:rPr>
                <w:i/>
              </w:rPr>
              <w:t>чтобы</w:t>
            </w:r>
            <w:r>
              <w:rPr>
                <w:i/>
                <w:lang w:val="en-GB"/>
              </w:rPr>
              <w:t xml:space="preserve"> </w:t>
            </w:r>
            <w:r>
              <w:rPr>
                <w:i/>
              </w:rPr>
              <w:t>говорить</w:t>
            </w:r>
            <w:r>
              <w:rPr>
                <w:i/>
                <w:lang w:val="en-GB"/>
              </w:rPr>
              <w:t xml:space="preserve"> </w:t>
            </w:r>
            <w:r>
              <w:rPr>
                <w:i/>
              </w:rPr>
              <w:t>на</w:t>
            </w:r>
            <w:r>
              <w:rPr>
                <w:i/>
                <w:lang w:val="en-GB"/>
              </w:rPr>
              <w:t xml:space="preserve"> </w:t>
            </w:r>
            <w:r>
              <w:rPr>
                <w:i/>
              </w:rPr>
              <w:t>нем</w:t>
            </w:r>
            <w:r>
              <w:rPr>
                <w:i/>
                <w:lang w:val="en-GB"/>
              </w:rPr>
              <w:t xml:space="preserve"> </w:t>
            </w:r>
            <w:r>
              <w:rPr>
                <w:i/>
              </w:rPr>
              <w:t>бегло</w:t>
            </w:r>
            <w:r>
              <w:rPr>
                <w:i/>
                <w:lang w:val="en-GB"/>
              </w:rPr>
              <w:t>.</w:t>
            </w:r>
          </w:p>
          <w:p w:rsidR="00227F3F" w:rsidRDefault="00227F3F" w:rsidP="00227F3F">
            <w:r>
              <w:t>В некоторых контекстах «learn» может быть синонимом «find out» (узнавать).</w:t>
            </w:r>
          </w:p>
          <w:p w:rsidR="00227F3F" w:rsidRDefault="00227F3F" w:rsidP="00227F3F">
            <w:pPr>
              <w:pStyle w:val="a7"/>
              <w:numPr>
                <w:ilvl w:val="0"/>
                <w:numId w:val="75"/>
              </w:numPr>
              <w:spacing w:line="252" w:lineRule="auto"/>
              <w:rPr>
                <w:i/>
              </w:rPr>
            </w:pPr>
            <w:r>
              <w:rPr>
                <w:i/>
              </w:rPr>
              <w:t>I have learnt the good news this week. – На этой неделе я узнал хорошие новости.</w:t>
            </w:r>
          </w:p>
          <w:p w:rsidR="00227F3F" w:rsidRDefault="00227F3F" w:rsidP="00227F3F">
            <w:r>
              <w:t>Несколько фраз и идиом со словом «learn»:</w:t>
            </w:r>
          </w:p>
          <w:p w:rsidR="00227F3F" w:rsidRDefault="00227F3F" w:rsidP="00227F3F">
            <w:pPr>
              <w:pStyle w:val="a7"/>
              <w:numPr>
                <w:ilvl w:val="0"/>
                <w:numId w:val="75"/>
              </w:numPr>
              <w:spacing w:line="252" w:lineRule="auto"/>
              <w:rPr>
                <w:i/>
                <w:lang w:val="en-GB"/>
              </w:rPr>
            </w:pPr>
            <w:r>
              <w:rPr>
                <w:i/>
                <w:lang w:val="en-GB"/>
              </w:rPr>
              <w:t xml:space="preserve">learn from mistakes – </w:t>
            </w:r>
            <w:r>
              <w:rPr>
                <w:i/>
              </w:rPr>
              <w:t>учиться</w:t>
            </w:r>
            <w:r>
              <w:rPr>
                <w:i/>
                <w:lang w:val="en-GB"/>
              </w:rPr>
              <w:t xml:space="preserve"> </w:t>
            </w:r>
            <w:r>
              <w:rPr>
                <w:i/>
              </w:rPr>
              <w:t>на</w:t>
            </w:r>
            <w:r>
              <w:rPr>
                <w:i/>
                <w:lang w:val="en-GB"/>
              </w:rPr>
              <w:t xml:space="preserve"> </w:t>
            </w:r>
            <w:r>
              <w:rPr>
                <w:i/>
              </w:rPr>
              <w:t>ошибках</w:t>
            </w:r>
            <w:r>
              <w:rPr>
                <w:i/>
                <w:lang w:val="en-GB"/>
              </w:rPr>
              <w:t>;</w:t>
            </w:r>
          </w:p>
          <w:p w:rsidR="00227F3F" w:rsidRDefault="00227F3F" w:rsidP="00227F3F">
            <w:pPr>
              <w:pStyle w:val="a7"/>
              <w:numPr>
                <w:ilvl w:val="0"/>
                <w:numId w:val="75"/>
              </w:numPr>
              <w:spacing w:line="252" w:lineRule="auto"/>
              <w:rPr>
                <w:i/>
              </w:rPr>
            </w:pPr>
            <w:r>
              <w:rPr>
                <w:i/>
              </w:rPr>
              <w:t>learn smth from smb – учиться чему-то у кого-то;</w:t>
            </w:r>
          </w:p>
          <w:p w:rsidR="00227F3F" w:rsidRDefault="00227F3F" w:rsidP="00227F3F">
            <w:pPr>
              <w:pStyle w:val="a7"/>
              <w:numPr>
                <w:ilvl w:val="0"/>
                <w:numId w:val="75"/>
              </w:numPr>
              <w:spacing w:line="252" w:lineRule="auto"/>
              <w:rPr>
                <w:i/>
                <w:lang w:val="en-GB"/>
              </w:rPr>
            </w:pPr>
            <w:r>
              <w:rPr>
                <w:i/>
                <w:lang w:val="en-GB"/>
              </w:rPr>
              <w:t xml:space="preserve">learn by heart – </w:t>
            </w:r>
            <w:r>
              <w:rPr>
                <w:i/>
              </w:rPr>
              <w:t>учить</w:t>
            </w:r>
            <w:r>
              <w:rPr>
                <w:i/>
                <w:lang w:val="en-GB"/>
              </w:rPr>
              <w:t xml:space="preserve"> </w:t>
            </w:r>
            <w:r>
              <w:rPr>
                <w:i/>
              </w:rPr>
              <w:t>наизусть</w:t>
            </w:r>
            <w:r>
              <w:rPr>
                <w:i/>
                <w:lang w:val="en-GB"/>
              </w:rPr>
              <w:t>;</w:t>
            </w:r>
          </w:p>
          <w:p w:rsidR="00227F3F" w:rsidRDefault="00227F3F" w:rsidP="00227F3F">
            <w:pPr>
              <w:pStyle w:val="a7"/>
              <w:numPr>
                <w:ilvl w:val="0"/>
                <w:numId w:val="75"/>
              </w:numPr>
              <w:spacing w:line="252" w:lineRule="auto"/>
              <w:rPr>
                <w:i/>
              </w:rPr>
            </w:pPr>
            <w:r>
              <w:rPr>
                <w:i/>
              </w:rPr>
              <w:t>learn by rote – зубрить что-либо.</w:t>
            </w:r>
          </w:p>
          <w:p w:rsidR="00227F3F" w:rsidRDefault="00227F3F" w:rsidP="00227F3F">
            <w:pPr>
              <w:jc w:val="center"/>
              <w:rPr>
                <w:b/>
                <w:i/>
              </w:rPr>
            </w:pPr>
            <w:r>
              <w:rPr>
                <w:b/>
                <w:i/>
              </w:rPr>
              <w:t>TEACH</w:t>
            </w:r>
          </w:p>
          <w:p w:rsidR="00227F3F" w:rsidRDefault="00227F3F" w:rsidP="00227F3F">
            <w:r>
              <w:t>Транскрипция и перевод: [ti:tʃ] – научить, учить.</w:t>
            </w:r>
            <w:r>
              <w:br/>
              <w:t xml:space="preserve">Значение: обучать кого-то; давать уроки, выучивать; приучать; проучить. </w:t>
            </w:r>
            <w:r>
              <w:br/>
              <w:t xml:space="preserve">Употребление: если исполнитель действия — учитель, или просто человек, который кого-то чему-то учит, передает знания, преподает. </w:t>
            </w:r>
          </w:p>
          <w:p w:rsidR="00227F3F" w:rsidRDefault="00227F3F" w:rsidP="00227F3F">
            <w:pPr>
              <w:pStyle w:val="a7"/>
              <w:numPr>
                <w:ilvl w:val="0"/>
                <w:numId w:val="76"/>
              </w:numPr>
              <w:spacing w:line="252" w:lineRule="auto"/>
              <w:rPr>
                <w:i/>
              </w:rPr>
            </w:pPr>
            <w:r>
              <w:rPr>
                <w:i/>
              </w:rPr>
              <w:t>What do you do? – I teach. – Чем ты занимаешься? – Я преподаю.</w:t>
            </w:r>
          </w:p>
          <w:p w:rsidR="00227F3F" w:rsidRDefault="00227F3F" w:rsidP="00227F3F">
            <w:pPr>
              <w:pStyle w:val="a7"/>
              <w:numPr>
                <w:ilvl w:val="0"/>
                <w:numId w:val="76"/>
              </w:numPr>
              <w:spacing w:line="252" w:lineRule="auto"/>
              <w:rPr>
                <w:i/>
              </w:rPr>
            </w:pPr>
            <w:r>
              <w:rPr>
                <w:i/>
              </w:rPr>
              <w:t>What do you teach? – I teach English. – Что ты преподаешь? – Я преподаю английский.</w:t>
            </w:r>
          </w:p>
          <w:p w:rsidR="00227F3F" w:rsidRDefault="00227F3F" w:rsidP="00227F3F">
            <w:pPr>
              <w:pStyle w:val="a7"/>
              <w:numPr>
                <w:ilvl w:val="0"/>
                <w:numId w:val="76"/>
              </w:numPr>
              <w:spacing w:line="252" w:lineRule="auto"/>
              <w:rPr>
                <w:i/>
                <w:lang w:val="en-GB"/>
              </w:rPr>
            </w:pPr>
            <w:r>
              <w:rPr>
                <w:i/>
                <w:lang w:val="en-GB"/>
              </w:rPr>
              <w:t xml:space="preserve">My cousin Lidia teaches History at school. – </w:t>
            </w:r>
            <w:r>
              <w:rPr>
                <w:i/>
              </w:rPr>
              <w:t>Моя</w:t>
            </w:r>
            <w:r>
              <w:rPr>
                <w:i/>
                <w:lang w:val="en-GB"/>
              </w:rPr>
              <w:t xml:space="preserve"> </w:t>
            </w:r>
            <w:r>
              <w:rPr>
                <w:i/>
              </w:rPr>
              <w:t>кузина</w:t>
            </w:r>
            <w:r>
              <w:rPr>
                <w:i/>
                <w:lang w:val="en-GB"/>
              </w:rPr>
              <w:t xml:space="preserve"> </w:t>
            </w:r>
            <w:r>
              <w:rPr>
                <w:i/>
              </w:rPr>
              <w:t>Лидия</w:t>
            </w:r>
            <w:r>
              <w:rPr>
                <w:i/>
                <w:lang w:val="en-GB"/>
              </w:rPr>
              <w:t xml:space="preserve"> </w:t>
            </w:r>
            <w:r>
              <w:rPr>
                <w:i/>
              </w:rPr>
              <w:t>преподает</w:t>
            </w:r>
            <w:r>
              <w:rPr>
                <w:i/>
                <w:lang w:val="en-GB"/>
              </w:rPr>
              <w:t xml:space="preserve"> </w:t>
            </w:r>
            <w:r>
              <w:rPr>
                <w:i/>
              </w:rPr>
              <w:t>историю</w:t>
            </w:r>
            <w:r>
              <w:rPr>
                <w:i/>
                <w:lang w:val="en-GB"/>
              </w:rPr>
              <w:t xml:space="preserve"> </w:t>
            </w:r>
            <w:r>
              <w:rPr>
                <w:i/>
              </w:rPr>
              <w:t>в</w:t>
            </w:r>
            <w:r>
              <w:rPr>
                <w:i/>
                <w:lang w:val="en-GB"/>
              </w:rPr>
              <w:t xml:space="preserve"> </w:t>
            </w:r>
            <w:r>
              <w:rPr>
                <w:i/>
              </w:rPr>
              <w:t>школе</w:t>
            </w:r>
            <w:r>
              <w:rPr>
                <w:i/>
                <w:lang w:val="en-GB"/>
              </w:rPr>
              <w:t>.</w:t>
            </w:r>
          </w:p>
          <w:p w:rsidR="00227F3F" w:rsidRDefault="00227F3F" w:rsidP="00227F3F">
            <w:r>
              <w:lastRenderedPageBreak/>
              <w:t>Чтобы лучше понять эти глаголы в контексте, употребим их все в одном диалоге:</w:t>
            </w:r>
          </w:p>
          <w:p w:rsidR="00227F3F" w:rsidRDefault="00227F3F" w:rsidP="00227F3F">
            <w:pPr>
              <w:pStyle w:val="a7"/>
              <w:numPr>
                <w:ilvl w:val="0"/>
                <w:numId w:val="77"/>
              </w:numPr>
              <w:spacing w:line="252" w:lineRule="auto"/>
              <w:rPr>
                <w:i/>
                <w:lang w:val="en-GB"/>
              </w:rPr>
            </w:pPr>
            <w:r>
              <w:rPr>
                <w:i/>
                <w:lang w:val="en-GB"/>
              </w:rPr>
              <w:t xml:space="preserve">Your son is a college student, right? – </w:t>
            </w:r>
            <w:r>
              <w:rPr>
                <w:i/>
              </w:rPr>
              <w:t>Твой</w:t>
            </w:r>
            <w:r>
              <w:rPr>
                <w:i/>
                <w:lang w:val="en-GB"/>
              </w:rPr>
              <w:t xml:space="preserve"> </w:t>
            </w:r>
            <w:r>
              <w:rPr>
                <w:i/>
              </w:rPr>
              <w:t>сын</w:t>
            </w:r>
            <w:r>
              <w:rPr>
                <w:i/>
                <w:lang w:val="en-GB"/>
              </w:rPr>
              <w:t xml:space="preserve"> </w:t>
            </w:r>
            <w:r>
              <w:rPr>
                <w:i/>
              </w:rPr>
              <w:t>учащийся</w:t>
            </w:r>
            <w:r>
              <w:rPr>
                <w:i/>
                <w:lang w:val="en-GB"/>
              </w:rPr>
              <w:t xml:space="preserve"> </w:t>
            </w:r>
            <w:r>
              <w:rPr>
                <w:i/>
              </w:rPr>
              <w:t>колледжа</w:t>
            </w:r>
            <w:r>
              <w:rPr>
                <w:i/>
                <w:lang w:val="en-GB"/>
              </w:rPr>
              <w:t xml:space="preserve">, </w:t>
            </w:r>
            <w:r>
              <w:rPr>
                <w:i/>
              </w:rPr>
              <w:t>верно</w:t>
            </w:r>
            <w:r>
              <w:rPr>
                <w:i/>
                <w:lang w:val="en-GB"/>
              </w:rPr>
              <w:t>?</w:t>
            </w:r>
            <w:r>
              <w:rPr>
                <w:i/>
                <w:lang w:val="en-GB"/>
              </w:rPr>
              <w:br/>
              <w:t xml:space="preserve">Yes. He studies law. He wants to be a lawyer. – </w:t>
            </w:r>
            <w:r>
              <w:rPr>
                <w:i/>
              </w:rPr>
              <w:t>Да</w:t>
            </w:r>
            <w:r>
              <w:rPr>
                <w:i/>
                <w:lang w:val="en-GB"/>
              </w:rPr>
              <w:t xml:space="preserve">. </w:t>
            </w:r>
            <w:r>
              <w:rPr>
                <w:i/>
              </w:rPr>
              <w:t>Он изучает право. Он хочет стать юристом.</w:t>
            </w:r>
            <w:r>
              <w:rPr>
                <w:i/>
              </w:rPr>
              <w:br/>
              <w:t>And what does your daughter do for a living? – А чем занимается твоя дочь?</w:t>
            </w:r>
            <w:r>
              <w:rPr>
                <w:i/>
              </w:rPr>
              <w:br/>
            </w:r>
            <w:r>
              <w:rPr>
                <w:i/>
                <w:lang w:val="en-GB"/>
              </w:rPr>
              <w:t xml:space="preserve">She teaches Spanish at the University and learns to play the piano. – </w:t>
            </w:r>
            <w:r>
              <w:rPr>
                <w:i/>
              </w:rPr>
              <w:t>Она</w:t>
            </w:r>
            <w:r>
              <w:rPr>
                <w:i/>
                <w:lang w:val="en-GB"/>
              </w:rPr>
              <w:t xml:space="preserve"> </w:t>
            </w:r>
            <w:r>
              <w:rPr>
                <w:i/>
              </w:rPr>
              <w:t>преподает</w:t>
            </w:r>
            <w:r>
              <w:rPr>
                <w:i/>
                <w:lang w:val="en-GB"/>
              </w:rPr>
              <w:t xml:space="preserve"> </w:t>
            </w:r>
            <w:r>
              <w:rPr>
                <w:i/>
              </w:rPr>
              <w:t>испанский</w:t>
            </w:r>
            <w:r>
              <w:rPr>
                <w:i/>
                <w:lang w:val="en-GB"/>
              </w:rPr>
              <w:t xml:space="preserve"> </w:t>
            </w:r>
            <w:r>
              <w:rPr>
                <w:i/>
              </w:rPr>
              <w:t>в</w:t>
            </w:r>
            <w:r>
              <w:rPr>
                <w:i/>
                <w:lang w:val="en-GB"/>
              </w:rPr>
              <w:t xml:space="preserve"> </w:t>
            </w:r>
            <w:r>
              <w:rPr>
                <w:i/>
              </w:rPr>
              <w:t>университете</w:t>
            </w:r>
            <w:r>
              <w:rPr>
                <w:i/>
                <w:lang w:val="en-GB"/>
              </w:rPr>
              <w:t xml:space="preserve"> </w:t>
            </w:r>
            <w:r>
              <w:rPr>
                <w:i/>
              </w:rPr>
              <w:t>и</w:t>
            </w:r>
            <w:r>
              <w:rPr>
                <w:i/>
                <w:lang w:val="en-GB"/>
              </w:rPr>
              <w:t xml:space="preserve"> </w:t>
            </w:r>
            <w:r>
              <w:rPr>
                <w:i/>
              </w:rPr>
              <w:t>учится</w:t>
            </w:r>
            <w:r>
              <w:rPr>
                <w:i/>
                <w:lang w:val="en-GB"/>
              </w:rPr>
              <w:t xml:space="preserve"> </w:t>
            </w:r>
            <w:r>
              <w:rPr>
                <w:i/>
              </w:rPr>
              <w:t>играть</w:t>
            </w:r>
            <w:r>
              <w:rPr>
                <w:i/>
                <w:lang w:val="en-GB"/>
              </w:rPr>
              <w:t xml:space="preserve"> </w:t>
            </w:r>
            <w:r>
              <w:rPr>
                <w:i/>
              </w:rPr>
              <w:t>на</w:t>
            </w:r>
            <w:r>
              <w:rPr>
                <w:i/>
                <w:lang w:val="en-GB"/>
              </w:rPr>
              <w:t xml:space="preserve"> </w:t>
            </w:r>
            <w:r>
              <w:rPr>
                <w:i/>
              </w:rPr>
              <w:t>фортепиано</w:t>
            </w:r>
            <w:r>
              <w:rPr>
                <w:i/>
                <w:lang w:val="en-GB"/>
              </w:rPr>
              <w:t>.</w:t>
            </w:r>
          </w:p>
          <w:p w:rsidR="00227F3F" w:rsidRDefault="00227F3F" w:rsidP="00227F3F">
            <w:pPr>
              <w:jc w:val="center"/>
              <w:rPr>
                <w:b/>
                <w:i/>
              </w:rPr>
            </w:pPr>
            <w:r>
              <w:rPr>
                <w:b/>
                <w:i/>
              </w:rPr>
              <w:t>Заключение</w:t>
            </w:r>
          </w:p>
          <w:p w:rsidR="00227F3F" w:rsidRDefault="00227F3F" w:rsidP="00227F3F">
            <w:r>
              <w:t>Итак, подведем итоги.</w:t>
            </w:r>
          </w:p>
          <w:p w:rsidR="00227F3F" w:rsidRDefault="00227F3F" w:rsidP="00227F3F">
            <w:r>
              <w:t>Когда учимся в университете/школе или изучаем какую-то науку серьезно — это «study».</w:t>
            </w:r>
            <w:r>
              <w:br/>
              <w:t>Если просто что-то учим, получаем навык или узнаем — это «learn».</w:t>
            </w:r>
            <w:r>
              <w:br/>
              <w:t>А вот если учим кого-то сами или преподаем предмет — «teach».</w:t>
            </w:r>
          </w:p>
          <w:p w:rsidR="00227F3F" w:rsidRDefault="00227F3F" w:rsidP="00227F3F">
            <w:r>
              <w:t>Вот, теперь вы знаете чем to learn отличается от to study и от to teach!</w:t>
            </w:r>
          </w:p>
          <w:p w:rsidR="00227F3F" w:rsidRDefault="00227F3F" w:rsidP="00227F3F">
            <w:pPr>
              <w:rPr>
                <w:b/>
                <w:i/>
              </w:rPr>
            </w:pPr>
            <w:r>
              <w:rPr>
                <w:b/>
                <w:i/>
              </w:rPr>
              <w:br w:type="page"/>
            </w:r>
          </w:p>
          <w:p w:rsidR="008A6827" w:rsidRPr="009615EA" w:rsidRDefault="008A6827" w:rsidP="004F7301">
            <w:pPr>
              <w:spacing w:after="0" w:line="240" w:lineRule="auto"/>
              <w:rPr>
                <w:rFonts w:ascii="Arial" w:hAnsi="Arial" w:cs="Arial"/>
                <w:color w:val="FFFF00"/>
                <w:sz w:val="36"/>
                <w:szCs w:val="36"/>
              </w:rPr>
            </w:pPr>
          </w:p>
          <w:p w:rsidR="008A6827" w:rsidRPr="009615EA" w:rsidRDefault="008A6827" w:rsidP="004F7301">
            <w:pPr>
              <w:spacing w:after="0" w:line="240" w:lineRule="auto"/>
              <w:rPr>
                <w:rFonts w:ascii="Arial" w:hAnsi="Arial" w:cs="Arial"/>
                <w:color w:val="FFFF00"/>
                <w:sz w:val="36"/>
                <w:szCs w:val="36"/>
              </w:rPr>
            </w:pPr>
          </w:p>
          <w:p w:rsidR="008A6827" w:rsidRPr="00227F3F" w:rsidRDefault="008A6827" w:rsidP="004F7301">
            <w:pPr>
              <w:spacing w:after="0" w:line="240" w:lineRule="auto"/>
              <w:jc w:val="center"/>
              <w:rPr>
                <w:rFonts w:ascii="Arial" w:hAnsi="Arial" w:cs="Arial"/>
                <w:b/>
                <w:color w:val="FFFFFF" w:themeColor="background1"/>
                <w:sz w:val="36"/>
                <w:szCs w:val="36"/>
                <w:lang w:val="en-US"/>
              </w:rPr>
            </w:pPr>
            <w:r w:rsidRPr="00227F3F">
              <w:rPr>
                <w:rFonts w:ascii="Arial" w:hAnsi="Arial" w:cs="Arial"/>
                <w:b/>
                <w:color w:val="FFFFFF" w:themeColor="background1"/>
                <w:sz w:val="36"/>
                <w:szCs w:val="36"/>
                <w:lang w:val="en-US"/>
              </w:rPr>
              <w:t>DAYBREAK ** [</w:t>
            </w:r>
            <w:r w:rsidRPr="009615EA">
              <w:rPr>
                <w:rFonts w:ascii="Arial" w:hAnsi="Arial" w:cs="Arial"/>
                <w:b/>
                <w:color w:val="FFFFFF" w:themeColor="background1"/>
                <w:sz w:val="36"/>
                <w:szCs w:val="36"/>
              </w:rPr>
              <w:t>ʹ</w:t>
            </w:r>
            <w:r w:rsidRPr="00227F3F">
              <w:rPr>
                <w:rFonts w:ascii="Arial" w:hAnsi="Arial" w:cs="Arial"/>
                <w:b/>
                <w:color w:val="FFFFFF" w:themeColor="background1"/>
                <w:sz w:val="36"/>
                <w:szCs w:val="36"/>
                <w:lang w:val="en-US"/>
              </w:rPr>
              <w:t>deıbreık]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Daybreak is the moment in the morning when the sun begins to rise. If you want to see the sunrise over the ocean, you have to wake up well before daybreak.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Daybreak can also be called "sunrise," "dawn," or "the break of day." IT'S THE VERY FIRST GLIMPSE OF SUNLIGHT YOU SEE IN THE MORNING, which happens very early in the summertime and later in winter. Bus drivers, morning radio hosts, and bakers often have to rise before daybreak in order to get to work on time. The break part of the word comes from the Old English root brecan, which means "shatter," but also "burst forth."</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IT'S THE VERY FIRST GLIMPSE OF SUNLIGHT YOU SEE IN THE MORNING</w:t>
            </w:r>
          </w:p>
          <w:p w:rsidR="008A6827" w:rsidRPr="009615EA" w:rsidRDefault="008A682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Рассвет, утренная заря</w:t>
            </w:r>
          </w:p>
          <w:p w:rsidR="008A6827" w:rsidRPr="009615EA" w:rsidRDefault="008A6827" w:rsidP="00227F3F">
            <w:pPr>
              <w:pStyle w:val="a7"/>
              <w:numPr>
                <w:ilvl w:val="0"/>
                <w:numId w:val="3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at ~ - на рассвете, затемно</w:t>
            </w: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TWILIGHT ** {ʹtwaılaıt} n</w:t>
            </w:r>
          </w:p>
          <w:p w:rsidR="008A6827" w:rsidRPr="009615EA" w:rsidRDefault="008A6827" w:rsidP="004F7301">
            <w:pPr>
              <w:spacing w:after="0" w:line="240" w:lineRule="auto"/>
              <w:rPr>
                <w:rFonts w:ascii="Arial" w:hAnsi="Arial" w:cs="Arial"/>
                <w:color w:val="FFFF00"/>
                <w:sz w:val="36"/>
                <w:szCs w:val="36"/>
                <w:lang w:val="en-US"/>
              </w:rPr>
            </w:pPr>
            <w:r w:rsidRPr="009615EA">
              <w:rPr>
                <w:rFonts w:ascii="Arial" w:hAnsi="Arial" w:cs="Arial"/>
                <w:color w:val="FFFF00"/>
                <w:sz w:val="36"/>
                <w:szCs w:val="36"/>
                <w:lang w:val="en-US"/>
              </w:rPr>
              <w:t>Twilight is the time between day and night when there is light outside, but the Sun is below the horizon.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color w:val="FFFF00"/>
                <w:sz w:val="36"/>
                <w:szCs w:val="36"/>
                <w:lang w:val="en-US"/>
              </w:rPr>
              <w:lastRenderedPageBreak/>
              <w:t>Twilight occurs when Earth's upper atmosphere scatters and refracts</w:t>
            </w:r>
            <w:r w:rsidRPr="009615EA">
              <w:rPr>
                <w:rFonts w:ascii="Arial" w:hAnsi="Arial" w:cs="Arial"/>
                <w:sz w:val="36"/>
                <w:szCs w:val="36"/>
                <w:lang w:val="en-US"/>
              </w:rPr>
              <w:t xml:space="preserve"> sunlight which illuminates the lower atmosphere.</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There are three types of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Civil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Nautical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Astronomical twilight</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Astronomers define the three stages of twilight on the basis of how far the Sun is below the horizon.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morning twilight is often called dawn, while the evening twilight is also known as dusk.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noProof/>
                <w:sz w:val="36"/>
                <w:szCs w:val="36"/>
                <w:lang w:eastAsia="ru-RU"/>
              </w:rPr>
              <w:drawing>
                <wp:inline distT="0" distB="0" distL="0" distR="0">
                  <wp:extent cx="3027045" cy="17043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1704340"/>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1. сумерки</w:t>
            </w:r>
          </w:p>
          <w:p w:rsidR="008A6827" w:rsidRPr="009615EA" w:rsidRDefault="008A6827" w:rsidP="00227F3F">
            <w:pPr>
              <w:pStyle w:val="a7"/>
              <w:numPr>
                <w:ilvl w:val="0"/>
                <w:numId w:val="39"/>
              </w:numPr>
              <w:spacing w:after="0" w:line="240" w:lineRule="auto"/>
              <w:rPr>
                <w:rFonts w:ascii="Arial" w:hAnsi="Arial" w:cs="Arial"/>
                <w:sz w:val="36"/>
                <w:szCs w:val="36"/>
              </w:rPr>
            </w:pPr>
            <w:r w:rsidRPr="009615EA">
              <w:rPr>
                <w:rFonts w:ascii="Arial" w:hAnsi="Arial" w:cs="Arial"/>
                <w:sz w:val="36"/>
                <w:szCs w:val="36"/>
              </w:rPr>
              <w:t>evening ~ - вечерние сумерки</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2 сумрак, полумрак</w:t>
            </w:r>
          </w:p>
          <w:p w:rsidR="008A6827" w:rsidRPr="009615EA" w:rsidRDefault="008A6827" w:rsidP="00227F3F">
            <w:pPr>
              <w:pStyle w:val="a7"/>
              <w:numPr>
                <w:ilvl w:val="0"/>
                <w:numId w:val="39"/>
              </w:numPr>
              <w:spacing w:after="0" w:line="240" w:lineRule="auto"/>
              <w:rPr>
                <w:rFonts w:ascii="Arial" w:hAnsi="Arial" w:cs="Arial"/>
                <w:i/>
                <w:sz w:val="36"/>
                <w:szCs w:val="36"/>
                <w:lang w:val="en-US"/>
              </w:rPr>
            </w:pPr>
            <w:r w:rsidRPr="009615EA">
              <w:rPr>
                <w:rFonts w:ascii="Arial" w:hAnsi="Arial" w:cs="Arial"/>
                <w:i/>
                <w:sz w:val="36"/>
                <w:szCs w:val="36"/>
                <w:lang w:val="en-US"/>
              </w:rPr>
              <w:t xml:space="preserve">the ~ of an avenue - </w:t>
            </w:r>
            <w:r w:rsidRPr="009615EA">
              <w:rPr>
                <w:rFonts w:ascii="Arial" w:hAnsi="Arial" w:cs="Arial"/>
                <w:i/>
                <w:sz w:val="36"/>
                <w:szCs w:val="36"/>
              </w:rPr>
              <w:t>сумрак</w:t>
            </w:r>
            <w:r w:rsidRPr="009615EA">
              <w:rPr>
                <w:rFonts w:ascii="Arial" w:hAnsi="Arial" w:cs="Arial"/>
                <w:i/>
                <w:sz w:val="36"/>
                <w:szCs w:val="36"/>
                <w:lang w:val="en-US"/>
              </w:rPr>
              <w:t xml:space="preserve"> </w:t>
            </w:r>
            <w:r w:rsidRPr="009615EA">
              <w:rPr>
                <w:rFonts w:ascii="Arial" w:hAnsi="Arial" w:cs="Arial"/>
                <w:i/>
                <w:sz w:val="36"/>
                <w:szCs w:val="36"/>
              </w:rPr>
              <w:t>аллеи</w:t>
            </w:r>
          </w:p>
          <w:p w:rsidR="008A6827" w:rsidRPr="009615EA" w:rsidRDefault="008A6827" w:rsidP="00227F3F">
            <w:pPr>
              <w:pStyle w:val="a7"/>
              <w:numPr>
                <w:ilvl w:val="0"/>
                <w:numId w:val="39"/>
              </w:numPr>
              <w:spacing w:after="0" w:line="240" w:lineRule="auto"/>
              <w:rPr>
                <w:rFonts w:ascii="Arial" w:hAnsi="Arial" w:cs="Arial"/>
                <w:sz w:val="36"/>
                <w:szCs w:val="36"/>
              </w:rPr>
            </w:pPr>
            <w:r w:rsidRPr="009615EA">
              <w:rPr>
                <w:rFonts w:ascii="Arial" w:hAnsi="Arial" w:cs="Arial"/>
                <w:i/>
                <w:sz w:val="36"/>
                <w:szCs w:val="36"/>
              </w:rPr>
              <w:t xml:space="preserve">morning ~ - утренний полумрак, рассвет; </w:t>
            </w:r>
            <w:r w:rsidRPr="009615EA">
              <w:rPr>
                <w:rFonts w:ascii="Cambria Math" w:hAnsi="Cambria Math" w:cs="Cambria Math"/>
                <w:i/>
                <w:sz w:val="36"/>
                <w:szCs w:val="36"/>
              </w:rPr>
              <w:t>≅</w:t>
            </w:r>
            <w:r w:rsidRPr="009615EA">
              <w:rPr>
                <w:rFonts w:ascii="Arial" w:hAnsi="Arial" w:cs="Arial"/>
                <w:i/>
                <w:sz w:val="36"/>
                <w:szCs w:val="36"/>
              </w:rPr>
              <w:t xml:space="preserve"> чуть свет</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a</w:t>
            </w:r>
            <w:r w:rsidRPr="009615EA">
              <w:rPr>
                <w:rFonts w:ascii="Arial" w:hAnsi="Arial" w:cs="Arial"/>
                <w:sz w:val="36"/>
                <w:szCs w:val="36"/>
                <w:lang w:val="en-US"/>
              </w:rPr>
              <w:t xml:space="preserve"> </w:t>
            </w:r>
            <w:r w:rsidRPr="009615EA">
              <w:rPr>
                <w:rFonts w:ascii="Arial" w:hAnsi="Arial" w:cs="Arial"/>
                <w:sz w:val="36"/>
                <w:szCs w:val="36"/>
              </w:rPr>
              <w:t>1 сумеречный</w:t>
            </w:r>
          </w:p>
          <w:p w:rsidR="008A6827" w:rsidRPr="009615EA" w:rsidRDefault="008A6827" w:rsidP="00227F3F">
            <w:pPr>
              <w:pStyle w:val="a7"/>
              <w:numPr>
                <w:ilvl w:val="0"/>
                <w:numId w:val="40"/>
              </w:numPr>
              <w:spacing w:after="0" w:line="240" w:lineRule="auto"/>
              <w:rPr>
                <w:rFonts w:ascii="Arial" w:hAnsi="Arial" w:cs="Arial"/>
                <w:sz w:val="36"/>
                <w:szCs w:val="36"/>
              </w:rPr>
            </w:pPr>
            <w:r w:rsidRPr="009615EA">
              <w:rPr>
                <w:rFonts w:ascii="Arial" w:hAnsi="Arial" w:cs="Arial"/>
                <w:sz w:val="36"/>
                <w:szCs w:val="36"/>
              </w:rPr>
              <w:t>~ hour - время сумерек</w:t>
            </w: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DUSK ** [dʌsk]</w:t>
            </w:r>
          </w:p>
          <w:p w:rsidR="008A6827" w:rsidRPr="009615EA" w:rsidRDefault="008A6827"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sz w:val="36"/>
                <w:szCs w:val="36"/>
                <w:lang w:val="en-US"/>
              </w:rPr>
              <w:t>evening twilight</w:t>
            </w:r>
          </w:p>
          <w:p w:rsidR="008A6827" w:rsidRPr="009615EA" w:rsidRDefault="008A6827" w:rsidP="004F7301">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lang w:val="en-US"/>
              </w:rPr>
              <w:t>DUSKED</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iCs/>
                <w:color w:val="FFFFFF" w:themeColor="background1"/>
                <w:sz w:val="36"/>
                <w:szCs w:val="36"/>
                <w:highlight w:val="black"/>
                <w:shd w:val="clear" w:color="auto" w:fill="FFFFFF"/>
              </w:rPr>
              <w:t>СУЩ.</w:t>
            </w:r>
            <w:r w:rsidRPr="009615EA">
              <w:rPr>
                <w:rFonts w:ascii="Arial" w:hAnsi="Arial" w:cs="Arial"/>
                <w:i/>
                <w:i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1) сумерки, полумрак, закат, заря, темнота</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till ~ - до темноты</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in the ~ - в сумерках</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it is growing ~ - сгущаются сумерки</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сумрак</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lastRenderedPageBreak/>
              <w:t>ПРИЛ</w:t>
            </w:r>
            <w:r w:rsidRPr="009615EA">
              <w:rPr>
                <w:rFonts w:ascii="Arial" w:hAnsi="Arial" w:cs="Arial"/>
                <w:b/>
                <w:bCs/>
                <w:color w:val="FFFFFF" w:themeColor="background1"/>
                <w:sz w:val="36"/>
                <w:szCs w:val="36"/>
                <w:highlight w:val="black"/>
                <w:shd w:val="clear" w:color="auto" w:fill="FFFFFF"/>
              </w:rPr>
              <w:t>.</w:t>
            </w:r>
            <w:r w:rsidRPr="009615EA">
              <w:rPr>
                <w:rFonts w:ascii="Arial" w:hAnsi="Arial" w:cs="Arial"/>
                <w:i/>
                <w:iCs/>
                <w:color w:val="FFFFFF" w:themeColor="background1"/>
                <w:sz w:val="36"/>
                <w:szCs w:val="36"/>
                <w:highlight w:val="black"/>
                <w:shd w:val="clear" w:color="auto" w:fill="FFFFFF"/>
              </w:rPr>
              <w:t xml:space="preserve"> поэт.</w:t>
            </w:r>
            <w:r w:rsidRPr="009615EA">
              <w:rPr>
                <w:rFonts w:ascii="Arial" w:hAnsi="Arial" w:cs="Arial"/>
                <w:color w:val="FFFFFF" w:themeColor="background1"/>
                <w:sz w:val="36"/>
                <w:szCs w:val="36"/>
                <w:highlight w:val="black"/>
                <w:shd w:val="clear" w:color="auto" w:fill="FFFFFF"/>
              </w:rPr>
              <w:t xml:space="preserve"> сумеречный, сумрачный, тёмный, неясный; тенистый</w:t>
            </w:r>
          </w:p>
          <w:p w:rsidR="008A6827" w:rsidRPr="009615EA" w:rsidRDefault="008A6827" w:rsidP="00227F3F">
            <w:pPr>
              <w:pStyle w:val="a7"/>
              <w:numPr>
                <w:ilvl w:val="0"/>
                <w:numId w:val="4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light - сумеречный свет</w:t>
            </w:r>
          </w:p>
          <w:p w:rsidR="008A6827" w:rsidRPr="009615EA" w:rsidRDefault="008A6827" w:rsidP="00227F3F">
            <w:pPr>
              <w:pStyle w:val="a7"/>
              <w:numPr>
                <w:ilvl w:val="0"/>
                <w:numId w:val="4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forest - сумрачный лес</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i/>
                <w:iCs/>
                <w:color w:val="FFFFFF" w:themeColor="background1"/>
                <w:sz w:val="36"/>
                <w:szCs w:val="36"/>
                <w:highlight w:val="black"/>
                <w:shd w:val="clear" w:color="auto" w:fill="FFFFFF"/>
              </w:rPr>
              <w:t xml:space="preserve"> поэт.</w:t>
            </w:r>
            <w:r w:rsidRPr="009615EA">
              <w:rPr>
                <w:rFonts w:ascii="Arial" w:hAnsi="Arial" w:cs="Arial"/>
                <w:color w:val="FFFFFF" w:themeColor="background1"/>
                <w:sz w:val="36"/>
                <w:szCs w:val="36"/>
                <w:highlight w:val="black"/>
                <w:shd w:val="clear" w:color="auto" w:fill="FFFFFF"/>
              </w:rPr>
              <w:t xml:space="preserve"> смеркаться </w:t>
            </w: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jc w:val="center"/>
              <w:rPr>
                <w:rFonts w:ascii="Arial" w:hAnsi="Arial" w:cs="Arial"/>
                <w:sz w:val="36"/>
                <w:szCs w:val="36"/>
                <w:lang w:val="en-US"/>
              </w:rPr>
            </w:pPr>
            <w:r w:rsidRPr="009615EA">
              <w:rPr>
                <w:rFonts w:ascii="Arial" w:hAnsi="Arial" w:cs="Arial"/>
                <w:noProof/>
                <w:sz w:val="36"/>
                <w:szCs w:val="36"/>
                <w:lang w:eastAsia="ru-RU"/>
              </w:rPr>
              <w:drawing>
                <wp:inline distT="0" distB="0" distL="0" distR="0">
                  <wp:extent cx="3422015" cy="191198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015" cy="1911985"/>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Dusk generally refers to the transition from day to night, and the term is often used as another word for evening twilight. However, there is a formal definition that is more specific.</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Scientific Definition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As with dawn, scientists define dusk as specific moments in time based on the solar elevation angle, which is the position of the Sun in relation to the horizon. There are 3 stages of dusk, each marking the end of 1 of the 3 phases of evening twilight:</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Civil dusk – the geometric center of the Sun's disk is 6 degrees below the horizon.</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Nautical dusk – the geometric center of the Sun's disk is 12 degrees below the horizon.</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Astronomical dusk – the geometric center of the Sun's disk is 18 degrees below the horizon.</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DAWN ** {dɔ:n} n</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sz w:val="36"/>
                <w:szCs w:val="36"/>
                <w:lang w:val="en-US"/>
              </w:rPr>
              <w:t>morning twilight</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 xml:space="preserve">Dawn refers to the transition from night to day as the sky gets brighter and the morning twilight heralds the beginning of a </w:t>
            </w:r>
            <w:r w:rsidRPr="009615EA">
              <w:rPr>
                <w:rFonts w:ascii="Arial" w:hAnsi="Arial" w:cs="Arial"/>
                <w:sz w:val="36"/>
                <w:szCs w:val="36"/>
                <w:lang w:val="en-US"/>
              </w:rPr>
              <w:lastRenderedPageBreak/>
              <w:t>new day. The term has different colloquial meanings, but there is also a scientific definition.</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colloquial meaning</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time of day when sunlight first begins to appear</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noun dawn refers to the first light of day, or the first time period, like the dawn of a new era, which occurs when a new president takes office.</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Not just the beginning of a day, the noun dawn can refer to any beginning, like the dawn of the Internet era. As a verb, dawn can mean "become light" or "become clear," like when it dawns on you that you left an important paper at home today. In that case, you can suddenly see what you did wrong, like at the dawn of a new day, when it is no longer dark and you can see, literally.</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1. рассвет, утренняя заря</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at ~ - на рассвете</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the ~ of day - заря нового дня</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to work from ~ till dark - работать от зари до зари</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 grey - серебристый</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 came over the city - над городом занялся рассвет</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rPr>
              <w:t>2. начало, заря, зарождение</w:t>
            </w:r>
          </w:p>
          <w:p w:rsidR="008A6827" w:rsidRPr="009615EA" w:rsidRDefault="008A6827" w:rsidP="00227F3F">
            <w:pPr>
              <w:pStyle w:val="a7"/>
              <w:numPr>
                <w:ilvl w:val="0"/>
                <w:numId w:val="43"/>
              </w:numPr>
              <w:spacing w:after="0" w:line="240" w:lineRule="auto"/>
              <w:rPr>
                <w:rFonts w:ascii="Arial" w:hAnsi="Arial" w:cs="Arial"/>
                <w:i/>
                <w:sz w:val="36"/>
                <w:szCs w:val="36"/>
                <w:lang w:val="en-US"/>
              </w:rPr>
            </w:pPr>
            <w:r w:rsidRPr="009615EA">
              <w:rPr>
                <w:rFonts w:ascii="Arial" w:hAnsi="Arial" w:cs="Arial"/>
                <w:i/>
                <w:sz w:val="36"/>
                <w:szCs w:val="36"/>
                <w:lang w:val="en-US"/>
              </w:rPr>
              <w:t xml:space="preserve">the ~ of civilization {of the arts, of life} - </w:t>
            </w:r>
            <w:r w:rsidRPr="009615EA">
              <w:rPr>
                <w:rFonts w:ascii="Arial" w:hAnsi="Arial" w:cs="Arial"/>
                <w:i/>
                <w:sz w:val="36"/>
                <w:szCs w:val="36"/>
              </w:rPr>
              <w:t>начало</w:t>
            </w:r>
            <w:r w:rsidRPr="009615EA">
              <w:rPr>
                <w:rFonts w:ascii="Arial" w:hAnsi="Arial" w:cs="Arial"/>
                <w:i/>
                <w:sz w:val="36"/>
                <w:szCs w:val="36"/>
                <w:lang w:val="en-US"/>
              </w:rPr>
              <w:t xml:space="preserve"> /</w:t>
            </w:r>
            <w:r w:rsidRPr="009615EA">
              <w:rPr>
                <w:rFonts w:ascii="Arial" w:hAnsi="Arial" w:cs="Arial"/>
                <w:i/>
                <w:sz w:val="36"/>
                <w:szCs w:val="36"/>
              </w:rPr>
              <w:t>истоки</w:t>
            </w:r>
            <w:r w:rsidRPr="009615EA">
              <w:rPr>
                <w:rFonts w:ascii="Arial" w:hAnsi="Arial" w:cs="Arial"/>
                <w:i/>
                <w:sz w:val="36"/>
                <w:szCs w:val="36"/>
                <w:lang w:val="en-US"/>
              </w:rPr>
              <w:t xml:space="preserve">, </w:t>
            </w:r>
            <w:r w:rsidRPr="009615EA">
              <w:rPr>
                <w:rFonts w:ascii="Arial" w:hAnsi="Arial" w:cs="Arial"/>
                <w:i/>
                <w:sz w:val="36"/>
                <w:szCs w:val="36"/>
              </w:rPr>
              <w:t>заря</w:t>
            </w:r>
            <w:r w:rsidRPr="009615EA">
              <w:rPr>
                <w:rFonts w:ascii="Arial" w:hAnsi="Arial" w:cs="Arial"/>
                <w:i/>
                <w:sz w:val="36"/>
                <w:szCs w:val="36"/>
                <w:lang w:val="en-US"/>
              </w:rPr>
              <w:t xml:space="preserve">/ </w:t>
            </w:r>
            <w:r w:rsidRPr="009615EA">
              <w:rPr>
                <w:rFonts w:ascii="Arial" w:hAnsi="Arial" w:cs="Arial"/>
                <w:i/>
                <w:sz w:val="36"/>
                <w:szCs w:val="36"/>
              </w:rPr>
              <w:t>цивилизации</w:t>
            </w:r>
            <w:r w:rsidRPr="009615EA">
              <w:rPr>
                <w:rFonts w:ascii="Arial" w:hAnsi="Arial" w:cs="Arial"/>
                <w:i/>
                <w:sz w:val="36"/>
                <w:szCs w:val="36"/>
                <w:lang w:val="en-US"/>
              </w:rPr>
              <w:t> {</w:t>
            </w:r>
            <w:r w:rsidRPr="009615EA">
              <w:rPr>
                <w:rFonts w:ascii="Arial" w:hAnsi="Arial" w:cs="Arial"/>
                <w:i/>
                <w:sz w:val="36"/>
                <w:szCs w:val="36"/>
              </w:rPr>
              <w:t>искусства</w:t>
            </w:r>
            <w:r w:rsidRPr="009615EA">
              <w:rPr>
                <w:rFonts w:ascii="Arial" w:hAnsi="Arial" w:cs="Arial"/>
                <w:i/>
                <w:sz w:val="36"/>
                <w:szCs w:val="36"/>
                <w:lang w:val="en-US"/>
              </w:rPr>
              <w:t xml:space="preserve">, </w:t>
            </w:r>
            <w:r w:rsidRPr="009615EA">
              <w:rPr>
                <w:rFonts w:ascii="Arial" w:hAnsi="Arial" w:cs="Arial"/>
                <w:i/>
                <w:sz w:val="36"/>
                <w:szCs w:val="36"/>
              </w:rPr>
              <w:t>жизни</w:t>
            </w:r>
            <w:r w:rsidRPr="009615EA">
              <w:rPr>
                <w:rFonts w:ascii="Arial" w:hAnsi="Arial" w:cs="Arial"/>
                <w:i/>
                <w:sz w:val="36"/>
                <w:szCs w:val="36"/>
                <w:lang w:val="en-US"/>
              </w:rPr>
              <w:t>}</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before the ~ of history - в доисторические времена</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since the ~ of history - от /с/ начала истории</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the ~ of hope {of intelligence} - проблески надежды {сознания}</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SCIENTIFIC DEFINITION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Science specifies dawn as a particular moment defined by the solar elevation angle, which is the position of the Sun in relation to the horizon. As with dusk, astronomers differentiate between three different stages of dawn, each marking the beginning of one of the three phases of morning twilight:</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t>Astronomical dawn – the geometric center of the Sun's disk is 18 degrees below the horizon.</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lastRenderedPageBreak/>
              <w:t>Nautical dawn – the geometric center of the Sun's disk is 12 degrees below the horizon.</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t>Civil dawn – the geometric center of the Sun's disk is 6 degrees below the horizon.</w:t>
            </w:r>
          </w:p>
          <w:p w:rsidR="008A6827" w:rsidRPr="009615EA" w:rsidRDefault="008A6827" w:rsidP="004F7301">
            <w:pPr>
              <w:spacing w:after="0" w:line="240" w:lineRule="auto"/>
              <w:rPr>
                <w:rFonts w:ascii="Arial" w:hAnsi="Arial" w:cs="Arial"/>
                <w:sz w:val="36"/>
                <w:szCs w:val="36"/>
              </w:rPr>
            </w:pPr>
            <w:r w:rsidRPr="009615EA">
              <w:rPr>
                <w:rFonts w:ascii="Arial" w:hAnsi="Arial" w:cs="Arial"/>
                <w:noProof/>
                <w:sz w:val="36"/>
                <w:szCs w:val="36"/>
                <w:lang w:eastAsia="ru-RU"/>
              </w:rPr>
              <w:drawing>
                <wp:inline distT="0" distB="0" distL="0" distR="0">
                  <wp:extent cx="4572000" cy="2569845"/>
                  <wp:effectExtent l="0" t="0" r="0" b="1905"/>
                  <wp:docPr id="1" name="Рисунок 1" descr="Illustration showing the Sun's angle below the horizon during the 3 stages of twi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llustration showing the Sun's angle below the horizon during the 3 stages of twi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highlight w:val="black"/>
                <w:lang w:val="en-US"/>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 xml:space="preserve">MISUNDERSTAND ** </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pacing w:val="15"/>
                <w:sz w:val="36"/>
                <w:szCs w:val="36"/>
                <w:highlight w:val="black"/>
                <w:shd w:val="clear" w:color="auto" w:fill="FFFFFF"/>
                <w:lang w:val="en-US"/>
              </w:rPr>
              <w:t>[ˌmɪsʌndə'stænd]</w:t>
            </w:r>
          </w:p>
          <w:p w:rsidR="00FE0FB1" w:rsidRPr="009615EA" w:rsidRDefault="00FE0FB1"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Глагол</w:t>
            </w:r>
            <w:r w:rsidRPr="009615EA">
              <w:rPr>
                <w:rFonts w:ascii="Arial" w:hAnsi="Arial" w:cs="Arial"/>
                <w:b/>
                <w:i/>
                <w:color w:val="FFFFFF" w:themeColor="background1"/>
                <w:sz w:val="36"/>
                <w:szCs w:val="36"/>
                <w:highlight w:val="black"/>
                <w:lang w:val="en-US"/>
              </w:rPr>
              <w:t xml:space="preserve"> MISUNDERSTOOD</w:t>
            </w:r>
          </w:p>
          <w:p w:rsidR="00FE0FB1" w:rsidRPr="009615EA" w:rsidRDefault="00FE0FB1"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Причастие</w:t>
            </w:r>
            <w:r w:rsidRPr="009615EA">
              <w:rPr>
                <w:rFonts w:ascii="Arial" w:hAnsi="Arial" w:cs="Arial"/>
                <w:b/>
                <w:i/>
                <w:color w:val="FFFFFF" w:themeColor="background1"/>
                <w:sz w:val="36"/>
                <w:szCs w:val="36"/>
                <w:highlight w:val="black"/>
                <w:lang w:val="en-US"/>
              </w:rPr>
              <w:t xml:space="preserve"> MISUNDERSTOOD</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w:t>
            </w:r>
            <w:r w:rsidR="00AD4185"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неправильно понять</w:t>
            </w:r>
            <w:r w:rsidR="00AD4185" w:rsidRPr="009615EA">
              <w:rPr>
                <w:rFonts w:ascii="Arial" w:hAnsi="Arial" w:cs="Arial"/>
                <w:color w:val="FFFFFF" w:themeColor="background1"/>
                <w:sz w:val="36"/>
                <w:szCs w:val="36"/>
                <w:highlight w:val="black"/>
              </w:rPr>
              <w:t xml:space="preserve"> (понимать)</w:t>
            </w:r>
          </w:p>
          <w:p w:rsidR="00AD4185" w:rsidRPr="009615EA" w:rsidRDefault="00AD418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Заблуждаться, ошибаться</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OBITUARY</w:t>
            </w:r>
            <w:r w:rsidRPr="009615EA">
              <w:rPr>
                <w:rFonts w:ascii="Arial" w:hAnsi="Arial" w:cs="Arial"/>
                <w:b/>
                <w:color w:val="FFFFFF" w:themeColor="background1"/>
                <w:sz w:val="36"/>
                <w:szCs w:val="36"/>
                <w:highlight w:val="black"/>
              </w:rPr>
              <w:t xml:space="preserve"> ** [əʹ</w:t>
            </w:r>
            <w:r w:rsidRPr="009615EA">
              <w:rPr>
                <w:rFonts w:ascii="Arial" w:hAnsi="Arial" w:cs="Arial"/>
                <w:b/>
                <w:color w:val="FFFFFF" w:themeColor="background1"/>
                <w:sz w:val="36"/>
                <w:szCs w:val="36"/>
                <w:highlight w:val="black"/>
                <w:lang w:val="en-US"/>
              </w:rPr>
              <w:t>b</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ʃʋ(ə)</w:t>
            </w:r>
            <w:r w:rsidRPr="009615EA">
              <w:rPr>
                <w:rFonts w:ascii="Arial" w:hAnsi="Arial" w:cs="Arial"/>
                <w:b/>
                <w:color w:val="FFFFFF" w:themeColor="background1"/>
                <w:sz w:val="36"/>
                <w:szCs w:val="36"/>
                <w:highlight w:val="black"/>
                <w:lang w:val="en-US"/>
              </w:rPr>
              <w:t>r</w:t>
            </w:r>
            <w:r w:rsidRPr="009615EA">
              <w:rPr>
                <w:rFonts w:ascii="Arial" w:hAnsi="Arial" w:cs="Arial"/>
                <w:b/>
                <w:color w:val="FFFFFF" w:themeColor="background1"/>
                <w:sz w:val="36"/>
                <w:szCs w:val="36"/>
                <w:highlight w:val="black"/>
              </w:rPr>
              <w:t>ı]</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некролог; сообщение о смерти</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write an ~ - написать некролог</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print /to publish/ an ~ - поместить в печати сообщение о смерти</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w:t>
            </w:r>
            <w:r w:rsidR="005F0214"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погребальный, похоронный</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ceremony - погребальная церемония /-ый обряд/</w:t>
            </w:r>
          </w:p>
          <w:p w:rsidR="00FE0FB1" w:rsidRPr="009615EA" w:rsidRDefault="005F0214"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FE0FB1" w:rsidRPr="009615EA">
              <w:rPr>
                <w:rFonts w:ascii="Arial" w:hAnsi="Arial" w:cs="Arial"/>
                <w:color w:val="FFFFFF" w:themeColor="background1"/>
                <w:sz w:val="36"/>
                <w:szCs w:val="36"/>
                <w:highlight w:val="black"/>
              </w:rPr>
              <w:t>некрологический; связанный со смертью</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notice - некролог; сообщение о смерти</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 ~ page of a newspaper - страница газеты, на которой помещаются некрологи</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5726D" w:rsidRPr="009615EA" w:rsidRDefault="0065726D"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TREASONABLE ** [</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tri:z(ə)nəb(ə)l] </w:t>
            </w:r>
            <w:r w:rsidRPr="009615EA">
              <w:rPr>
                <w:rFonts w:ascii="Arial" w:hAnsi="Arial" w:cs="Arial"/>
                <w:b/>
                <w:iCs/>
                <w:color w:val="FFFFFF" w:themeColor="background1"/>
                <w:sz w:val="36"/>
                <w:szCs w:val="36"/>
                <w:highlight w:val="black"/>
                <w:shd w:val="clear" w:color="auto" w:fill="FFFFFF"/>
                <w:lang w:val="en-US"/>
              </w:rPr>
              <w:t>a</w:t>
            </w:r>
          </w:p>
          <w:p w:rsidR="0065726D"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И</w:t>
            </w:r>
            <w:r w:rsidR="0065726D" w:rsidRPr="009615EA">
              <w:rPr>
                <w:rFonts w:ascii="Arial" w:hAnsi="Arial" w:cs="Arial"/>
                <w:color w:val="FFFFFF" w:themeColor="background1"/>
                <w:sz w:val="36"/>
                <w:szCs w:val="36"/>
                <w:highlight w:val="black"/>
                <w:shd w:val="clear" w:color="auto" w:fill="FFFFFF"/>
              </w:rPr>
              <w:t>зменнический</w:t>
            </w:r>
            <w:r w:rsidRPr="009615EA">
              <w:rPr>
                <w:rFonts w:ascii="Arial" w:hAnsi="Arial" w:cs="Arial"/>
                <w:color w:val="FFFFFF" w:themeColor="background1"/>
                <w:sz w:val="36"/>
                <w:szCs w:val="36"/>
                <w:highlight w:val="black"/>
                <w:shd w:val="clear" w:color="auto" w:fill="FFFFFF"/>
              </w:rPr>
              <w:t>, предательский</w:t>
            </w:r>
          </w:p>
          <w:p w:rsidR="0065726D" w:rsidRPr="009615EA" w:rsidRDefault="0065726D"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speech - изменническая речь</w:t>
            </w:r>
          </w:p>
          <w:p w:rsidR="002738AB" w:rsidRPr="009615EA" w:rsidRDefault="002738AB" w:rsidP="004F7301">
            <w:pPr>
              <w:shd w:val="clear" w:color="auto" w:fill="000000" w:themeFill="text1"/>
              <w:spacing w:after="0" w:line="240" w:lineRule="auto"/>
              <w:rPr>
                <w:rFonts w:ascii="Arial" w:hAnsi="Arial" w:cs="Arial"/>
                <w:color w:val="FFFFFF" w:themeColor="background1"/>
                <w:sz w:val="36"/>
                <w:szCs w:val="36"/>
                <w:highlight w:val="black"/>
              </w:rPr>
            </w:pPr>
          </w:p>
          <w:p w:rsidR="00A82F97" w:rsidRDefault="00A82F97" w:rsidP="00A82F97">
            <w:pPr>
              <w:jc w:val="center"/>
              <w:rPr>
                <w:b/>
                <w:i/>
                <w:color w:val="FF0000"/>
              </w:rPr>
            </w:pPr>
            <w:r>
              <w:rPr>
                <w:b/>
                <w:i/>
                <w:color w:val="FF0000"/>
                <w:lang w:val="en-US"/>
              </w:rPr>
              <w:t>RECKLESSNESS</w:t>
            </w:r>
            <w:r>
              <w:rPr>
                <w:b/>
                <w:i/>
                <w:color w:val="FF0000"/>
              </w:rPr>
              <w:t xml:space="preserve"> **</w:t>
            </w:r>
          </w:p>
          <w:p w:rsidR="00A82F97" w:rsidRDefault="00A82F97" w:rsidP="00A82F97">
            <w:pPr>
              <w:jc w:val="center"/>
              <w:rPr>
                <w:b/>
                <w:i/>
                <w:color w:val="FF0000"/>
              </w:rPr>
            </w:pPr>
            <w:r>
              <w:rPr>
                <w:b/>
                <w:i/>
                <w:color w:val="FF0000"/>
              </w:rPr>
              <w:t>[ˈ</w:t>
            </w:r>
            <w:r>
              <w:rPr>
                <w:b/>
                <w:i/>
                <w:color w:val="FF0000"/>
                <w:lang w:val="en-US"/>
              </w:rPr>
              <w:t>rekl</w:t>
            </w:r>
            <w:r>
              <w:rPr>
                <w:b/>
                <w:i/>
                <w:color w:val="FF0000"/>
              </w:rPr>
              <w:t>ə</w:t>
            </w:r>
            <w:r>
              <w:rPr>
                <w:b/>
                <w:i/>
                <w:color w:val="FF0000"/>
                <w:lang w:val="en-US"/>
              </w:rPr>
              <w:t>sn</w:t>
            </w:r>
            <w:r>
              <w:rPr>
                <w:b/>
                <w:i/>
                <w:color w:val="FF0000"/>
              </w:rPr>
              <w:t>ə</w:t>
            </w:r>
            <w:r>
              <w:rPr>
                <w:b/>
                <w:i/>
                <w:color w:val="FF0000"/>
                <w:lang w:val="en-US"/>
              </w:rPr>
              <w:t>s</w:t>
            </w:r>
            <w:r>
              <w:rPr>
                <w:b/>
                <w:i/>
                <w:color w:val="FF0000"/>
              </w:rPr>
              <w:t>]</w:t>
            </w:r>
          </w:p>
          <w:p w:rsidR="00A82F97" w:rsidRDefault="00A82F97" w:rsidP="00A82F97">
            <w:pPr>
              <w:rPr>
                <w:color w:val="FFFF00"/>
              </w:rPr>
            </w:pPr>
            <w:r>
              <w:rPr>
                <w:color w:val="FF0000"/>
              </w:rPr>
              <w:t xml:space="preserve">1 безрассудство </w:t>
            </w:r>
            <w:r>
              <w:rPr>
                <w:color w:val="FFFF00"/>
              </w:rPr>
              <w:t>бесшабашность лихачество неосторожность небрежность беспечность</w:t>
            </w:r>
          </w:p>
          <w:p w:rsidR="00A82F97" w:rsidRDefault="00A82F97" w:rsidP="00A82F97">
            <w:pPr>
              <w:rPr>
                <w:color w:val="FFFF00"/>
              </w:rPr>
            </w:pPr>
          </w:p>
          <w:p w:rsidR="00A82F97" w:rsidRDefault="00A82F97" w:rsidP="00A82F97">
            <w:pPr>
              <w:rPr>
                <w:color w:val="FFFF00"/>
              </w:rPr>
            </w:pPr>
          </w:p>
          <w:p w:rsidR="00A82F97" w:rsidRDefault="00A82F97" w:rsidP="00A82F97">
            <w:pPr>
              <w:rPr>
                <w:color w:val="FFFF00"/>
              </w:rPr>
            </w:pPr>
          </w:p>
          <w:p w:rsidR="00A82F97" w:rsidRDefault="00A82F97" w:rsidP="00A82F97">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OCCUR ** [ə</w:t>
            </w:r>
            <w:r>
              <w:rPr>
                <w:b/>
                <w:color w:val="FFFF00"/>
                <w:highlight w:val="black"/>
                <w:shd w:val="clear" w:color="auto" w:fill="FFFFFF"/>
              </w:rPr>
              <w:t>ʹ</w:t>
            </w:r>
            <w:r>
              <w:rPr>
                <w:b/>
                <w:color w:val="FFFF00"/>
                <w:highlight w:val="black"/>
                <w:shd w:val="clear" w:color="auto" w:fill="FFFFFF"/>
                <w:lang w:val="en-US"/>
              </w:rPr>
              <w:t>kɜ:] </w:t>
            </w:r>
            <w:r>
              <w:rPr>
                <w:b/>
                <w:i/>
                <w:iCs/>
                <w:color w:val="FFFF00"/>
                <w:highlight w:val="black"/>
                <w:shd w:val="clear" w:color="auto" w:fill="FFFFFF"/>
                <w:lang w:val="en-US"/>
              </w:rPr>
              <w:t>v</w:t>
            </w:r>
          </w:p>
          <w:p w:rsidR="00A82F97" w:rsidRDefault="00A82F97" w:rsidP="00A82F97">
            <w:pPr>
              <w:shd w:val="clear" w:color="auto" w:fill="000000" w:themeFill="text1"/>
              <w:spacing w:after="0" w:line="240" w:lineRule="auto"/>
              <w:rPr>
                <w:b/>
                <w:i/>
                <w:color w:val="FFFF00"/>
                <w:highlight w:val="black"/>
                <w:shd w:val="clear" w:color="auto" w:fill="FFFFFF"/>
                <w:lang w:val="en-US"/>
              </w:rPr>
            </w:pPr>
            <w:r>
              <w:rPr>
                <w:b/>
                <w:i/>
                <w:color w:val="FFFF00"/>
                <w:highlight w:val="black"/>
                <w:shd w:val="clear" w:color="auto" w:fill="FFFFFF"/>
                <w:lang w:val="en-US"/>
              </w:rPr>
              <w:t>OCCURRED [</w:t>
            </w:r>
            <w:r>
              <w:rPr>
                <w:b/>
                <w:i/>
                <w:color w:val="FFFF00"/>
                <w:highlight w:val="black"/>
                <w:shd w:val="clear" w:color="auto" w:fill="FCFCFC"/>
                <w:lang w:val="en-US"/>
              </w:rPr>
              <w:t>əˈkɜːd</w:t>
            </w:r>
            <w:r>
              <w:rPr>
                <w:b/>
                <w:i/>
                <w:color w:val="FFFF00"/>
                <w:highlight w:val="black"/>
                <w:shd w:val="clear" w:color="auto" w:fill="FFFFFF"/>
                <w:lang w:val="en-US"/>
              </w:rPr>
              <w:t>]</w:t>
            </w:r>
          </w:p>
          <w:p w:rsidR="00A82F97" w:rsidRDefault="00A82F97" w:rsidP="00A82F97">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случаться, происходить, иметь место</w:t>
            </w:r>
          </w:p>
          <w:p w:rsidR="00A82F97" w:rsidRDefault="00A82F97" w:rsidP="00A82F97">
            <w:pPr>
              <w:pStyle w:val="a7"/>
              <w:numPr>
                <w:ilvl w:val="0"/>
                <w:numId w:val="78"/>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when did it ~? - когда это произошло?</w:t>
            </w:r>
          </w:p>
          <w:p w:rsidR="00A82F97" w:rsidRDefault="00A82F97" w:rsidP="00A82F97">
            <w:pPr>
              <w:pStyle w:val="a7"/>
              <w:numPr>
                <w:ilvl w:val="0"/>
                <w:numId w:val="78"/>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this must not ~ again - это не должно повториться</w:t>
            </w:r>
          </w:p>
          <w:p w:rsidR="00A82F97" w:rsidRDefault="00A82F97" w:rsidP="00A82F97">
            <w:pPr>
              <w:shd w:val="clear" w:color="auto" w:fill="000000" w:themeFill="text1"/>
              <w:spacing w:after="0" w:line="240" w:lineRule="auto"/>
              <w:rPr>
                <w:color w:val="FFFFFF" w:themeColor="background1"/>
                <w:highlight w:val="black"/>
                <w:shd w:val="clear" w:color="auto" w:fill="FFFFFF"/>
              </w:rPr>
            </w:pPr>
            <w:r>
              <w:rPr>
                <w:color w:val="FFFF00"/>
                <w:highlight w:val="black"/>
                <w:shd w:val="clear" w:color="auto" w:fill="FFFFFF"/>
              </w:rPr>
              <w:t>2. встречаться, попа</w:t>
            </w:r>
            <w:r>
              <w:rPr>
                <w:color w:val="FFFFFF" w:themeColor="background1"/>
                <w:highlight w:val="black"/>
                <w:shd w:val="clear" w:color="auto" w:fill="FFFFFF"/>
              </w:rPr>
              <w:t>даться</w:t>
            </w:r>
          </w:p>
          <w:p w:rsidR="00A82F97" w:rsidRDefault="00A82F97" w:rsidP="00A82F97">
            <w:pPr>
              <w:pStyle w:val="a7"/>
              <w:numPr>
                <w:ilvl w:val="0"/>
                <w:numId w:val="7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several misprints ~ on the first page - на первой странице несколько опечаток</w:t>
            </w:r>
          </w:p>
          <w:p w:rsidR="00A82F97" w:rsidRDefault="00A82F97" w:rsidP="00A82F97">
            <w:pPr>
              <w:pStyle w:val="a7"/>
              <w:numPr>
                <w:ilvl w:val="0"/>
                <w:numId w:val="7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this sound does not ~ in this language - в этом языке не существует такого звука</w:t>
            </w:r>
          </w:p>
          <w:p w:rsidR="00A82F97" w:rsidRDefault="00A82F97" w:rsidP="00A82F9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возникать, появляться</w:t>
            </w:r>
          </w:p>
          <w:p w:rsidR="00A82F97" w:rsidRDefault="00A82F97" w:rsidP="00A82F97">
            <w:pPr>
              <w:pStyle w:val="a7"/>
              <w:numPr>
                <w:ilvl w:val="0"/>
                <w:numId w:val="7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Generally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when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tomorrow</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came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thought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either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all</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so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attenuated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by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delay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very</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troublesome</w:t>
            </w:r>
            <w:r>
              <w:rPr>
                <w:i/>
                <w:color w:val="FFFFFF" w:themeColor="background1"/>
                <w:highlight w:val="black"/>
                <w:shd w:val="clear" w:color="auto" w:fill="FFFFFF"/>
              </w:rPr>
              <w:t>. - И чаще всего, когда наступало завтра, неприятная мысль или не возникала больше, или по прошествии времени уже не казалась такой неприятной.</w:t>
            </w:r>
          </w:p>
          <w:p w:rsidR="00A82F97" w:rsidRDefault="00A82F97" w:rsidP="00A82F97">
            <w:pPr>
              <w:pStyle w:val="a7"/>
              <w:numPr>
                <w:ilvl w:val="0"/>
                <w:numId w:val="7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And</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anyhow</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question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arise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this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year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stability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F</w:t>
            </w:r>
            <w:r>
              <w:rPr>
                <w:i/>
                <w:color w:val="FFFFFF" w:themeColor="background1"/>
                <w:highlight w:val="black"/>
                <w:shd w:val="clear" w:color="auto" w:fill="FFFFFF"/>
              </w:rPr>
              <w:t xml:space="preserve">. 632, </w:t>
            </w:r>
            <w:r>
              <w:rPr>
                <w:i/>
                <w:color w:val="FFFFFF" w:themeColor="background1"/>
                <w:highlight w:val="black"/>
                <w:shd w:val="clear" w:color="auto" w:fill="FFFFFF"/>
                <w:lang w:val="en-US"/>
              </w:rPr>
              <w:t>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didn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ask</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Да и не возникал у вас этот вопрос, ныне, на 632-м году эры стабильности, эры Форда, подобные вопросы в голову не приходили.</w:t>
            </w:r>
          </w:p>
          <w:p w:rsidR="00A82F97" w:rsidRDefault="00A82F97" w:rsidP="00A82F97">
            <w:pPr>
              <w:pStyle w:val="a7"/>
              <w:numPr>
                <w:ilvl w:val="0"/>
                <w:numId w:val="7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name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given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religious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delusions</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psychoses</w:t>
            </w:r>
            <w:r w:rsidRPr="00A82F97">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That</w:t>
            </w:r>
            <w:proofErr w:type="gramEnd"/>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occur</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when</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people</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visit</w:t>
            </w:r>
            <w:r w:rsidRPr="00A82F97">
              <w:rPr>
                <w:i/>
                <w:color w:val="FFFFFF" w:themeColor="background1"/>
                <w:highlight w:val="black"/>
                <w:shd w:val="clear" w:color="auto" w:fill="FFFFFF"/>
              </w:rPr>
              <w:t xml:space="preserve"> </w:t>
            </w:r>
            <w:r>
              <w:rPr>
                <w:i/>
                <w:color w:val="FFFFFF" w:themeColor="background1"/>
                <w:highlight w:val="black"/>
                <w:shd w:val="clear" w:color="auto" w:fill="FFFFFF"/>
                <w:lang w:val="en-US"/>
              </w:rPr>
              <w:t>jerusalem</w:t>
            </w:r>
            <w:r>
              <w:rPr>
                <w:i/>
                <w:color w:val="FFFFFF" w:themeColor="background1"/>
                <w:highlight w:val="black"/>
                <w:shd w:val="clear" w:color="auto" w:fill="FFFFFF"/>
              </w:rPr>
              <w:t>. - название для религиозного заблуждения или психоза, которое возникает, когда люди посещают Иерусалим.</w:t>
            </w:r>
          </w:p>
          <w:p w:rsidR="00A82F97" w:rsidRDefault="00A82F97" w:rsidP="00A82F9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приходить на ум, в голову</w:t>
            </w:r>
          </w:p>
          <w:p w:rsidR="00A82F97" w:rsidRDefault="00A82F97" w:rsidP="00A82F97">
            <w:pPr>
              <w:pStyle w:val="a7"/>
              <w:numPr>
                <w:ilvl w:val="0"/>
                <w:numId w:val="7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didn‘t it ~ to you to close the window? - а вы не догадались /вам не пришло в голову/ закрыть окно?</w:t>
            </w:r>
          </w:p>
          <w:p w:rsidR="00A82F97" w:rsidRDefault="00A82F97" w:rsidP="00A82F97">
            <w:pPr>
              <w:pStyle w:val="a7"/>
              <w:numPr>
                <w:ilvl w:val="0"/>
                <w:numId w:val="7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good idea ~red to me - мне пришла в голову хорошая мысль</w:t>
            </w:r>
          </w:p>
          <w:p w:rsidR="00A82F97" w:rsidRDefault="00A82F97" w:rsidP="00A82F97">
            <w:pPr>
              <w:shd w:val="clear" w:color="auto" w:fill="000000" w:themeFill="text1"/>
              <w:spacing w:after="0" w:line="240" w:lineRule="auto"/>
              <w:rPr>
                <w:color w:val="FFFFFF" w:themeColor="background1"/>
                <w:highlight w:val="black"/>
              </w:rPr>
            </w:pPr>
          </w:p>
          <w:p w:rsidR="00A82F97" w:rsidRDefault="00A82F97" w:rsidP="00A82F97">
            <w:pPr>
              <w:shd w:val="clear" w:color="auto" w:fill="000000" w:themeFill="text1"/>
              <w:spacing w:after="0" w:line="240" w:lineRule="auto"/>
              <w:rPr>
                <w:color w:val="FFFFFF" w:themeColor="background1"/>
                <w:highlight w:val="black"/>
              </w:rPr>
            </w:pPr>
          </w:p>
          <w:p w:rsidR="00A82F97" w:rsidRDefault="00A82F97" w:rsidP="00A82F97">
            <w:pPr>
              <w:spacing w:after="0" w:line="240" w:lineRule="auto"/>
              <w:rPr>
                <w:color w:val="FFFFFF" w:themeColor="background1"/>
              </w:rPr>
            </w:pPr>
          </w:p>
          <w:p w:rsidR="00A82F97" w:rsidRDefault="00A82F97" w:rsidP="00A82F97">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HINT</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h</w:t>
            </w:r>
            <w:r>
              <w:rPr>
                <w:b/>
                <w:color w:val="FFFFFF" w:themeColor="background1"/>
                <w:highlight w:val="black"/>
                <w:shd w:val="clear" w:color="auto" w:fill="FFFFFF"/>
              </w:rPr>
              <w:t>ı</w:t>
            </w:r>
            <w:r>
              <w:rPr>
                <w:b/>
                <w:color w:val="FFFFFF" w:themeColor="background1"/>
                <w:highlight w:val="black"/>
                <w:shd w:val="clear" w:color="auto" w:fill="FFFFFF"/>
                <w:lang w:val="en-US"/>
              </w:rPr>
              <w:t>nt</w:t>
            </w:r>
            <w:r>
              <w:rPr>
                <w:b/>
                <w:color w:val="FFFFFF" w:themeColor="background1"/>
                <w:highlight w:val="black"/>
                <w:shd w:val="clear" w:color="auto" w:fill="FFFFFF"/>
              </w:rPr>
              <w:t>]</w:t>
            </w:r>
          </w:p>
          <w:p w:rsidR="00A82F97" w:rsidRDefault="00A82F97" w:rsidP="00A82F97">
            <w:pPr>
              <w:spacing w:after="0" w:line="240" w:lineRule="auto"/>
              <w:rPr>
                <w:b/>
                <w:color w:val="FFFFFF" w:themeColor="background1"/>
                <w:highlight w:val="black"/>
                <w:shd w:val="clear" w:color="auto" w:fill="FFFFFF"/>
              </w:rPr>
            </w:pPr>
            <w:r>
              <w:rPr>
                <w:b/>
                <w:color w:val="FFFFFF" w:themeColor="background1"/>
                <w:highlight w:val="black"/>
                <w:shd w:val="clear" w:color="auto" w:fill="FFFFFF"/>
                <w:lang w:val="en-US"/>
              </w:rPr>
              <w:t>HINTED</w:t>
            </w:r>
          </w:p>
          <w:p w:rsidR="00A82F97" w:rsidRDefault="00A82F97" w:rsidP="00A82F97">
            <w:pPr>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намёк</w:t>
            </w:r>
          </w:p>
          <w:p w:rsidR="00A82F97" w:rsidRDefault="00A82F97" w:rsidP="00A82F97">
            <w:pPr>
              <w:pStyle w:val="a7"/>
              <w:numPr>
                <w:ilvl w:val="0"/>
                <w:numId w:val="8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delicate /gentle/ ~ - </w:t>
            </w:r>
            <w:r>
              <w:rPr>
                <w:i/>
                <w:color w:val="FFFFFF" w:themeColor="background1"/>
                <w:highlight w:val="black"/>
                <w:shd w:val="clear" w:color="auto" w:fill="FFFFFF"/>
              </w:rPr>
              <w:t>тонкий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намёк</w:t>
            </w:r>
          </w:p>
          <w:p w:rsidR="00A82F97" w:rsidRDefault="00A82F97" w:rsidP="00A82F97">
            <w:pPr>
              <w:pStyle w:val="a7"/>
              <w:numPr>
                <w:ilvl w:val="0"/>
                <w:numId w:val="8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broad ~ - </w:t>
            </w:r>
            <w:r>
              <w:rPr>
                <w:i/>
                <w:color w:val="FFFFFF" w:themeColor="background1"/>
                <w:highlight w:val="black"/>
                <w:shd w:val="clear" w:color="auto" w:fill="FFFFFF"/>
              </w:rPr>
              <w:t>ясный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недвусмысленный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намёк</w:t>
            </w:r>
          </w:p>
          <w:p w:rsidR="00A82F97" w:rsidRDefault="00A82F97" w:rsidP="00A82F97">
            <w:pPr>
              <w:pStyle w:val="a7"/>
              <w:numPr>
                <w:ilvl w:val="0"/>
                <w:numId w:val="80"/>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give /to drop/ (smb.) a ~ - </w:t>
            </w:r>
            <w:r>
              <w:rPr>
                <w:i/>
                <w:color w:val="FFFFFF" w:themeColor="background1"/>
                <w:highlight w:val="black"/>
                <w:shd w:val="clear" w:color="auto" w:fill="FFFFFF"/>
              </w:rPr>
              <w:t>намекнуть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кому</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A82F97" w:rsidRDefault="00A82F97" w:rsidP="00A82F97">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совет, подсказка</w:t>
            </w:r>
          </w:p>
          <w:p w:rsidR="00A82F97" w:rsidRDefault="00A82F97" w:rsidP="00A82F97">
            <w:pPr>
              <w:pStyle w:val="a7"/>
              <w:numPr>
                <w:ilvl w:val="0"/>
                <w:numId w:val="80"/>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on housekeeping, ~s for housewives - </w:t>
            </w:r>
            <w:r>
              <w:rPr>
                <w:i/>
                <w:color w:val="FFFFFF" w:themeColor="background1"/>
                <w:highlight w:val="black"/>
                <w:shd w:val="clear" w:color="auto" w:fill="FFFFFF"/>
              </w:rPr>
              <w:t>советы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домашним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хозяйкам</w:t>
            </w:r>
          </w:p>
          <w:p w:rsidR="00A82F97" w:rsidRDefault="00A82F97" w:rsidP="00A82F97">
            <w:pPr>
              <w:pStyle w:val="a7"/>
              <w:numPr>
                <w:ilvl w:val="0"/>
                <w:numId w:val="8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can you give me some ~s on how to do this? - не могли бы вы посоветовать /подсказать/ мне, как это сделать?</w:t>
            </w:r>
          </w:p>
          <w:p w:rsidR="00A82F97" w:rsidRDefault="00A82F97" w:rsidP="00A82F97">
            <w:pPr>
              <w:spacing w:after="0" w:line="240" w:lineRule="auto"/>
              <w:rPr>
                <w:color w:val="FFFFFF" w:themeColor="background1"/>
                <w:highlight w:val="black"/>
                <w:shd w:val="clear" w:color="auto" w:fill="FFFFFF"/>
              </w:rPr>
            </w:pPr>
            <w:r>
              <w:rPr>
                <w:color w:val="FFFFFF" w:themeColor="background1"/>
                <w:highlight w:val="black"/>
                <w:shd w:val="clear" w:color="auto" w:fill="FFFFFF"/>
              </w:rPr>
              <w:t>3. очень маленькое количество</w:t>
            </w:r>
          </w:p>
          <w:p w:rsidR="00A82F97" w:rsidRDefault="00A82F97" w:rsidP="00A82F97">
            <w:pPr>
              <w:pStyle w:val="a7"/>
              <w:numPr>
                <w:ilvl w:val="0"/>
                <w:numId w:val="8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a ~ of garlic in the soup - немножко чеснока в супе для запаха</w:t>
            </w:r>
          </w:p>
          <w:p w:rsidR="00A82F97" w:rsidRDefault="00A82F97" w:rsidP="00A82F97">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намекать; давать понять</w:t>
            </w:r>
          </w:p>
          <w:p w:rsidR="00A82F97" w:rsidRDefault="00A82F97" w:rsidP="00A82F97">
            <w:pPr>
              <w:pStyle w:val="a7"/>
              <w:numPr>
                <w:ilvl w:val="0"/>
                <w:numId w:val="8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to smb. that - намекнуть кому-л., что</w:t>
            </w:r>
          </w:p>
          <w:p w:rsidR="00A82F97" w:rsidRDefault="00A82F97" w:rsidP="00A82F97">
            <w:pPr>
              <w:pStyle w:val="a7"/>
              <w:numPr>
                <w:ilvl w:val="0"/>
                <w:numId w:val="8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at smth. - намекать на что-л.</w:t>
            </w:r>
          </w:p>
          <w:p w:rsidR="00A82F97" w:rsidRDefault="00A82F97" w:rsidP="00A82F97">
            <w:pPr>
              <w:pStyle w:val="a7"/>
              <w:numPr>
                <w:ilvl w:val="0"/>
                <w:numId w:val="8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~ed that he knew more - он дал понять, что сказал (далеко) не всё</w:t>
            </w:r>
          </w:p>
          <w:p w:rsidR="00A82F97" w:rsidRDefault="00A82F97" w:rsidP="00A82F97">
            <w:pPr>
              <w:spacing w:after="0" w:line="240" w:lineRule="auto"/>
              <w:rPr>
                <w:color w:val="FFFFFF" w:themeColor="background1"/>
                <w:shd w:val="clear" w:color="auto" w:fill="FFFFFF"/>
              </w:rPr>
            </w:pPr>
          </w:p>
          <w:p w:rsidR="00A82F97" w:rsidRDefault="00A82F97" w:rsidP="00A82F97">
            <w:pPr>
              <w:spacing w:after="0" w:line="240" w:lineRule="auto"/>
              <w:rPr>
                <w:color w:val="FFFFFF" w:themeColor="background1"/>
                <w:shd w:val="clear" w:color="auto" w:fill="FFFFFF"/>
              </w:rPr>
            </w:pPr>
          </w:p>
          <w:p w:rsidR="00A82F97" w:rsidRDefault="00A82F97" w:rsidP="00A82F97">
            <w:pPr>
              <w:spacing w:after="0" w:line="240" w:lineRule="auto"/>
              <w:rPr>
                <w:color w:val="FFFFFF" w:themeColor="background1"/>
                <w:shd w:val="clear" w:color="auto" w:fill="FFFFFF"/>
              </w:rPr>
            </w:pPr>
          </w:p>
          <w:p w:rsidR="00A82F97" w:rsidRDefault="00A82F97" w:rsidP="00A82F97">
            <w:pPr>
              <w:spacing w:after="0" w:line="240" w:lineRule="auto"/>
              <w:jc w:val="center"/>
              <w:rPr>
                <w:b/>
                <w:i/>
                <w:color w:val="FFFFFF" w:themeColor="background1"/>
                <w:u w:val="single"/>
              </w:rPr>
            </w:pPr>
            <w:r>
              <w:rPr>
                <w:b/>
                <w:i/>
                <w:color w:val="FFFFFF" w:themeColor="background1"/>
                <w:u w:val="single"/>
              </w:rPr>
              <w:t>INTACT ** [ınʹtækt]</w:t>
            </w:r>
          </w:p>
          <w:p w:rsidR="00A82F97" w:rsidRDefault="00A82F97" w:rsidP="00A82F97">
            <w:pPr>
              <w:spacing w:after="0" w:line="240" w:lineRule="auto"/>
              <w:rPr>
                <w:rFonts w:cs="Arial"/>
                <w:color w:val="FFFFFF" w:themeColor="background1"/>
                <w:szCs w:val="36"/>
              </w:rPr>
            </w:pPr>
            <w:r>
              <w:rPr>
                <w:color w:val="FFFFFF" w:themeColor="background1"/>
              </w:rPr>
              <w:t>ПРИЛ. 1) неповреждённый, невредимый, целый, исправный; нетронутый</w:t>
            </w:r>
          </w:p>
          <w:p w:rsidR="00A82F97" w:rsidRDefault="00A82F97" w:rsidP="00A82F97">
            <w:pPr>
              <w:pStyle w:val="a7"/>
              <w:numPr>
                <w:ilvl w:val="0"/>
                <w:numId w:val="80"/>
              </w:numPr>
              <w:spacing w:after="0" w:line="240" w:lineRule="auto"/>
              <w:rPr>
                <w:i/>
                <w:color w:val="FFFFFF" w:themeColor="background1"/>
              </w:rPr>
            </w:pPr>
            <w:r>
              <w:rPr>
                <w:i/>
                <w:color w:val="FFFFFF" w:themeColor="background1"/>
              </w:rPr>
              <w:t>utterly ~ of sorrow - не испытавший горя; не знающий, что такое горе</w:t>
            </w:r>
          </w:p>
          <w:p w:rsidR="00A82F97" w:rsidRDefault="00A82F97" w:rsidP="00A82F97">
            <w:pPr>
              <w:pStyle w:val="a7"/>
              <w:numPr>
                <w:ilvl w:val="0"/>
                <w:numId w:val="80"/>
              </w:numPr>
              <w:spacing w:after="0" w:line="240" w:lineRule="auto"/>
              <w:rPr>
                <w:i/>
                <w:color w:val="FFFFFF" w:themeColor="background1"/>
              </w:rPr>
            </w:pPr>
            <w:r>
              <w:rPr>
                <w:i/>
                <w:color w:val="FFFFFF" w:themeColor="background1"/>
              </w:rPr>
              <w:t>keep your honour ~ - не роняйте своего достоинства, берегите свою честь</w:t>
            </w:r>
          </w:p>
          <w:p w:rsidR="00A82F97" w:rsidRDefault="00A82F97" w:rsidP="00A82F97">
            <w:pPr>
              <w:spacing w:after="0" w:line="240" w:lineRule="auto"/>
              <w:rPr>
                <w:color w:val="FFFFFF" w:themeColor="background1"/>
              </w:rPr>
            </w:pPr>
            <w:r>
              <w:rPr>
                <w:color w:val="FFFFFF" w:themeColor="background1"/>
              </w:rPr>
              <w:t>2) физически полноценный; некастрированный, нестерилизованный (о животных) </w:t>
            </w: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INFLUENCE</w:t>
            </w:r>
            <w:r>
              <w:rPr>
                <w:b/>
                <w:color w:val="FFFF00"/>
                <w:highlight w:val="black"/>
                <w:shd w:val="clear" w:color="auto" w:fill="FFFFFF"/>
              </w:rPr>
              <w:t xml:space="preserve"> ** [ʹı</w:t>
            </w:r>
            <w:r>
              <w:rPr>
                <w:b/>
                <w:color w:val="FFFF00"/>
                <w:highlight w:val="black"/>
                <w:shd w:val="clear" w:color="auto" w:fill="FFFFFF"/>
                <w:lang w:val="en-US"/>
              </w:rPr>
              <w:t>nfl</w:t>
            </w:r>
            <w:r>
              <w:rPr>
                <w:b/>
                <w:color w:val="FFFF00"/>
                <w:highlight w:val="black"/>
                <w:shd w:val="clear" w:color="auto" w:fill="FFFFFF"/>
              </w:rPr>
              <w:t>ʋə</w:t>
            </w:r>
            <w:r>
              <w:rPr>
                <w:b/>
                <w:color w:val="FFFF00"/>
                <w:highlight w:val="black"/>
                <w:shd w:val="clear" w:color="auto" w:fill="FFFFFF"/>
                <w:lang w:val="en-US"/>
              </w:rPr>
              <w:t>ns</w:t>
            </w:r>
            <w:r>
              <w:rPr>
                <w:b/>
                <w:color w:val="FFFF00"/>
                <w:highlight w:val="black"/>
                <w:shd w:val="clear" w:color="auto" w:fill="FFFFFF"/>
              </w:rPr>
              <w:t>]</w:t>
            </w:r>
          </w:p>
          <w:p w:rsidR="00A82F97" w:rsidRDefault="00A82F97" w:rsidP="00A82F97">
            <w:pPr>
              <w:shd w:val="clear" w:color="auto" w:fill="000000" w:themeFill="text1"/>
              <w:spacing w:after="0" w:line="240" w:lineRule="auto"/>
              <w:rPr>
                <w:rFonts w:cs="Arial"/>
                <w:b/>
                <w:i/>
                <w:color w:val="FFFF00"/>
                <w:szCs w:val="36"/>
                <w:highlight w:val="black"/>
                <w:shd w:val="clear" w:color="auto" w:fill="FFFFFF"/>
              </w:rPr>
            </w:pPr>
            <w:r>
              <w:rPr>
                <w:b/>
                <w:i/>
                <w:color w:val="FFFF00"/>
                <w:highlight w:val="black"/>
                <w:shd w:val="clear" w:color="auto" w:fill="FFFFFF"/>
                <w:lang w:val="en-US"/>
              </w:rPr>
              <w:t>INFLUENCED</w:t>
            </w:r>
            <w:r>
              <w:rPr>
                <w:b/>
                <w:i/>
                <w:color w:val="FFFF00"/>
                <w:highlight w:val="black"/>
                <w:shd w:val="clear" w:color="auto" w:fill="FFFFFF"/>
              </w:rPr>
              <w:t xml:space="preserve"> [</w:t>
            </w:r>
            <w:r>
              <w:rPr>
                <w:b/>
                <w:i/>
                <w:color w:val="FFFF00"/>
                <w:highlight w:val="black"/>
                <w:shd w:val="clear" w:color="auto" w:fill="FCFCFC"/>
              </w:rPr>
              <w:t>ˈɪ</w:t>
            </w:r>
            <w:r>
              <w:rPr>
                <w:b/>
                <w:i/>
                <w:color w:val="FFFF00"/>
                <w:highlight w:val="black"/>
                <w:shd w:val="clear" w:color="auto" w:fill="FCFCFC"/>
                <w:lang w:val="en-US"/>
              </w:rPr>
              <w:t>nfl</w:t>
            </w:r>
            <w:r>
              <w:rPr>
                <w:b/>
                <w:i/>
                <w:color w:val="FFFF00"/>
                <w:highlight w:val="black"/>
                <w:shd w:val="clear" w:color="auto" w:fill="FCFCFC"/>
              </w:rPr>
              <w:t>ʊə</w:t>
            </w:r>
            <w:r>
              <w:rPr>
                <w:b/>
                <w:i/>
                <w:color w:val="FFFF00"/>
                <w:highlight w:val="black"/>
                <w:shd w:val="clear" w:color="auto" w:fill="FCFCFC"/>
                <w:lang w:val="en-US"/>
              </w:rPr>
              <w:t>nst</w:t>
            </w:r>
            <w:r>
              <w:rPr>
                <w:b/>
                <w:i/>
                <w:color w:val="FFFF00"/>
                <w:highlight w:val="black"/>
                <w:shd w:val="clear" w:color="auto" w:fill="FFFFFF"/>
              </w:rPr>
              <w:t>]</w:t>
            </w:r>
          </w:p>
          <w:p w:rsidR="00A82F97" w:rsidRDefault="00A82F97" w:rsidP="00A82F97">
            <w:pPr>
              <w:shd w:val="clear" w:color="auto" w:fill="000000" w:themeFill="text1"/>
              <w:spacing w:after="0" w:line="240" w:lineRule="auto"/>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lang w:val="en-US"/>
              </w:rPr>
              <w:t>n</w:t>
            </w:r>
            <w:r>
              <w:rPr>
                <w:color w:val="FFFF00"/>
                <w:highlight w:val="black"/>
                <w:shd w:val="clear" w:color="auto" w:fill="FFFFFF"/>
              </w:rPr>
              <w:t xml:space="preserve"> 1. влияние, воздействие, действие</w:t>
            </w:r>
          </w:p>
          <w:p w:rsidR="00A82F97" w:rsidRDefault="00A82F97" w:rsidP="00A82F97">
            <w:pPr>
              <w:pStyle w:val="a7"/>
              <w:numPr>
                <w:ilvl w:val="0"/>
                <w:numId w:val="81"/>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under the ~ of - под влиянием; под воздействием</w:t>
            </w:r>
          </w:p>
          <w:p w:rsidR="00A82F97" w:rsidRDefault="00A82F97" w:rsidP="00A82F97">
            <w:pPr>
              <w:pStyle w:val="a7"/>
              <w:numPr>
                <w:ilvl w:val="0"/>
                <w:numId w:val="81"/>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00"/>
                <w:highlight w:val="black"/>
                <w:shd w:val="clear" w:color="auto" w:fill="FFFFFF"/>
                <w:lang w:val="en-US"/>
              </w:rPr>
              <w:t>to</w:t>
            </w:r>
            <w:proofErr w:type="gramEnd"/>
            <w:r>
              <w:rPr>
                <w:i/>
                <w:color w:val="FFFF00"/>
                <w:highlight w:val="black"/>
                <w:shd w:val="clear" w:color="auto" w:fill="FFFFFF"/>
                <w:lang w:val="en-US"/>
              </w:rPr>
              <w:t xml:space="preserve"> have an </w:t>
            </w:r>
            <w:r>
              <w:rPr>
                <w:i/>
                <w:color w:val="FFFFFF" w:themeColor="background1"/>
                <w:highlight w:val="black"/>
                <w:shd w:val="clear" w:color="auto" w:fill="FFFFFF"/>
                <w:lang w:val="en-US"/>
              </w:rPr>
              <w:t xml:space="preserve">~ over /on, upon/ smb. - </w:t>
            </w:r>
            <w:proofErr w:type="gramStart"/>
            <w:r>
              <w:rPr>
                <w:i/>
                <w:color w:val="FFFFFF" w:themeColor="background1"/>
                <w:highlight w:val="black"/>
                <w:shd w:val="clear" w:color="auto" w:fill="FFFFFF"/>
              </w:rPr>
              <w:t>иметь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влияние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A82F97" w:rsidRDefault="00A82F97" w:rsidP="00A82F97">
            <w:pPr>
              <w:pStyle w:val="a7"/>
              <w:numPr>
                <w:ilvl w:val="0"/>
                <w:numId w:val="8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has a civilizing ~ on her husband - она оказывает на мужа облагораживающее влияние</w:t>
            </w:r>
          </w:p>
          <w:p w:rsidR="00A82F97" w:rsidRDefault="00A82F97" w:rsidP="00A82F97">
            <w:pPr>
              <w:pStyle w:val="a7"/>
              <w:numPr>
                <w:ilvl w:val="0"/>
                <w:numId w:val="8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have ~ with smb. - быть авторитетом для кого-л.; оказывать влияние на кого-л.</w:t>
            </w:r>
          </w:p>
          <w:p w:rsidR="00A82F97" w:rsidRDefault="00A82F97" w:rsidP="00A82F97">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влиятельность</w:t>
            </w:r>
          </w:p>
          <w:p w:rsidR="00A82F97" w:rsidRDefault="00A82F97" w:rsidP="00A82F97">
            <w:pPr>
              <w:pStyle w:val="a7"/>
              <w:numPr>
                <w:ilvl w:val="0"/>
                <w:numId w:val="81"/>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flaunt one's influence — щеголять своей влиятельностью</w:t>
            </w:r>
          </w:p>
          <w:p w:rsidR="00A82F97" w:rsidRDefault="00A82F97" w:rsidP="00A82F97">
            <w:pPr>
              <w:shd w:val="clear" w:color="auto" w:fill="000000" w:themeFill="text1"/>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3 эл. индукция</w:t>
            </w:r>
          </w:p>
          <w:p w:rsidR="00A82F97" w:rsidRDefault="00A82F97" w:rsidP="00A82F97">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оказывать влияние, влиять, воздействовать</w:t>
            </w:r>
          </w:p>
          <w:p w:rsidR="00A82F97" w:rsidRDefault="00A82F97" w:rsidP="00A82F97">
            <w:pPr>
              <w:pStyle w:val="a7"/>
              <w:numPr>
                <w:ilvl w:val="0"/>
                <w:numId w:val="8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 by smth. - под влиянием чего-л.</w:t>
            </w:r>
          </w:p>
          <w:p w:rsidR="00A82F97" w:rsidRDefault="00A82F97" w:rsidP="00A82F97">
            <w:pPr>
              <w:shd w:val="clear" w:color="auto" w:fill="000000" w:themeFill="text1"/>
              <w:spacing w:after="0" w:line="240" w:lineRule="auto"/>
              <w:rPr>
                <w:color w:val="FFFFFF" w:themeColor="background1"/>
                <w:highlight w:val="black"/>
                <w:shd w:val="clear" w:color="auto" w:fill="FFFFFF"/>
              </w:rPr>
            </w:pPr>
          </w:p>
          <w:p w:rsidR="00A82F97" w:rsidRDefault="00A82F97" w:rsidP="00A82F97">
            <w:pPr>
              <w:shd w:val="clear" w:color="auto" w:fill="000000" w:themeFill="text1"/>
              <w:spacing w:after="0" w:line="240" w:lineRule="auto"/>
              <w:rPr>
                <w:color w:val="FFFFFF" w:themeColor="background1"/>
                <w:highlight w:val="black"/>
                <w:shd w:val="clear" w:color="auto" w:fill="FFFFFF"/>
              </w:rPr>
            </w:pPr>
          </w:p>
          <w:p w:rsidR="00A82F97" w:rsidRDefault="00A82F97" w:rsidP="00A82F97">
            <w:pPr>
              <w:shd w:val="clear" w:color="auto" w:fill="000000" w:themeFill="text1"/>
              <w:spacing w:after="0" w:line="240" w:lineRule="auto"/>
              <w:rPr>
                <w:color w:val="FFFFFF" w:themeColor="background1"/>
                <w:highlight w:val="black"/>
                <w:shd w:val="clear" w:color="auto" w:fill="FFFFFF"/>
              </w:rPr>
            </w:pPr>
          </w:p>
          <w:p w:rsidR="00A82F97" w:rsidRDefault="00A82F97" w:rsidP="00A82F97">
            <w:pPr>
              <w:shd w:val="clear" w:color="auto" w:fill="000000" w:themeFill="text1"/>
              <w:spacing w:after="0" w:line="240" w:lineRule="auto"/>
              <w:jc w:val="center"/>
              <w:rPr>
                <w:b/>
                <w:color w:val="7030A0"/>
                <w:highlight w:val="black"/>
                <w:lang w:val="en-US"/>
              </w:rPr>
            </w:pPr>
            <w:r>
              <w:rPr>
                <w:b/>
                <w:color w:val="7030A0"/>
                <w:highlight w:val="black"/>
                <w:lang w:val="en-US"/>
              </w:rPr>
              <w:t>INSPIRE ** [ın</w:t>
            </w:r>
            <w:r>
              <w:rPr>
                <w:b/>
                <w:color w:val="7030A0"/>
                <w:highlight w:val="black"/>
              </w:rPr>
              <w:t>ʹ</w:t>
            </w:r>
            <w:r>
              <w:rPr>
                <w:b/>
                <w:color w:val="7030A0"/>
                <w:highlight w:val="black"/>
                <w:lang w:val="en-US"/>
              </w:rPr>
              <w:t>spaıə] v</w:t>
            </w:r>
          </w:p>
          <w:p w:rsidR="00A82F97" w:rsidRDefault="00A82F97" w:rsidP="00A82F97">
            <w:pPr>
              <w:shd w:val="clear" w:color="auto" w:fill="000000" w:themeFill="text1"/>
              <w:spacing w:after="0" w:line="240" w:lineRule="auto"/>
              <w:rPr>
                <w:b/>
                <w:i/>
                <w:color w:val="7030A0"/>
                <w:highlight w:val="black"/>
                <w:lang w:val="en-US"/>
              </w:rPr>
            </w:pPr>
            <w:r>
              <w:rPr>
                <w:b/>
                <w:i/>
                <w:color w:val="7030A0"/>
                <w:highlight w:val="black"/>
                <w:lang w:val="en-US"/>
              </w:rPr>
              <w:t>INSPIRED [</w:t>
            </w:r>
            <w:r>
              <w:rPr>
                <w:b/>
                <w:i/>
                <w:color w:val="7030A0"/>
                <w:highlight w:val="black"/>
                <w:shd w:val="clear" w:color="auto" w:fill="FCFCFC"/>
                <w:lang w:val="en-US"/>
              </w:rPr>
              <w:t>ɪnˈspʌɪəd</w:t>
            </w:r>
            <w:r>
              <w:rPr>
                <w:b/>
                <w:i/>
                <w:color w:val="7030A0"/>
                <w:highlight w:val="black"/>
                <w:lang w:val="en-US"/>
              </w:rPr>
              <w:t>]</w:t>
            </w:r>
          </w:p>
          <w:p w:rsidR="00A82F97" w:rsidRDefault="00A82F97" w:rsidP="00A82F97">
            <w:pPr>
              <w:shd w:val="clear" w:color="auto" w:fill="000000" w:themeFill="text1"/>
              <w:spacing w:after="0" w:line="240" w:lineRule="auto"/>
              <w:rPr>
                <w:color w:val="7030A0"/>
                <w:highlight w:val="black"/>
              </w:rPr>
            </w:pPr>
            <w:r>
              <w:rPr>
                <w:color w:val="7030A0"/>
                <w:highlight w:val="black"/>
              </w:rPr>
              <w:t>1. внушить; вселить; пробудить; заронить (мысль, чувство и т. п.)</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lang w:val="en-US"/>
              </w:rPr>
            </w:pPr>
            <w:proofErr w:type="gramStart"/>
            <w:r>
              <w:rPr>
                <w:i/>
                <w:color w:val="7030A0"/>
                <w:highlight w:val="black"/>
                <w:lang w:val="en-US"/>
              </w:rPr>
              <w:t>to</w:t>
            </w:r>
            <w:proofErr w:type="gramEnd"/>
            <w:r>
              <w:rPr>
                <w:i/>
                <w:color w:val="7030A0"/>
                <w:highlight w:val="black"/>
                <w:lang w:val="en-US"/>
              </w:rPr>
              <w:t xml:space="preserve"> ~ smb. </w:t>
            </w:r>
            <w:proofErr w:type="gramStart"/>
            <w:r>
              <w:rPr>
                <w:i/>
                <w:color w:val="7030A0"/>
                <w:highlight w:val="black"/>
                <w:lang w:val="en-US"/>
              </w:rPr>
              <w:t>with</w:t>
            </w:r>
            <w:proofErr w:type="gramEnd"/>
            <w:r>
              <w:rPr>
                <w:i/>
                <w:color w:val="7030A0"/>
                <w:highlight w:val="black"/>
                <w:lang w:val="en-US"/>
              </w:rPr>
              <w:t xml:space="preserve"> hope [confidence, distrust, terror], to ~ hope [confidence, distrust, terror] in /into/ smb. - </w:t>
            </w:r>
            <w:proofErr w:type="gramStart"/>
            <w:r>
              <w:rPr>
                <w:i/>
                <w:color w:val="7030A0"/>
                <w:highlight w:val="black"/>
              </w:rPr>
              <w:t>вселить</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надежду</w:t>
            </w:r>
            <w:r>
              <w:rPr>
                <w:i/>
                <w:color w:val="FFFFFF" w:themeColor="background1"/>
                <w:highlight w:val="black"/>
                <w:lang w:val="en-US"/>
              </w:rPr>
              <w:t xml:space="preserve"> [</w:t>
            </w:r>
            <w:r>
              <w:rPr>
                <w:i/>
                <w:color w:val="FFFFFF" w:themeColor="background1"/>
                <w:highlight w:val="black"/>
              </w:rPr>
              <w:t>уверенность</w:t>
            </w:r>
            <w:r>
              <w:rPr>
                <w:i/>
                <w:color w:val="FFFFFF" w:themeColor="background1"/>
                <w:highlight w:val="black"/>
                <w:lang w:val="en-US"/>
              </w:rPr>
              <w:t xml:space="preserve">, </w:t>
            </w:r>
            <w:r>
              <w:rPr>
                <w:i/>
                <w:color w:val="FFFFFF" w:themeColor="background1"/>
                <w:highlight w:val="black"/>
              </w:rPr>
              <w:t>недоверие</w:t>
            </w:r>
            <w:r>
              <w:rPr>
                <w:i/>
                <w:color w:val="FFFFFF" w:themeColor="background1"/>
                <w:highlight w:val="black"/>
                <w:lang w:val="en-US"/>
              </w:rPr>
              <w:t xml:space="preserve">, </w:t>
            </w:r>
            <w:r>
              <w:rPr>
                <w:i/>
                <w:color w:val="FFFFFF" w:themeColor="background1"/>
                <w:highlight w:val="black"/>
              </w:rPr>
              <w:t>ужас</w:t>
            </w:r>
            <w:r>
              <w:rPr>
                <w:i/>
                <w:color w:val="FFFFFF" w:themeColor="background1"/>
                <w:highlight w:val="black"/>
                <w:lang w:val="en-US"/>
              </w:rPr>
              <w:t>]</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to ~ smb. with new life - вдохнуть в кого-л. новую жизнь; придать кому-л. свежие силы</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to ~ smb. with respect - внушать кому-л. уважение</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to ~ respect - вызывать уважение</w:t>
            </w:r>
          </w:p>
          <w:p w:rsidR="00A82F97" w:rsidRDefault="00A82F97" w:rsidP="00A82F97">
            <w:pPr>
              <w:shd w:val="clear" w:color="auto" w:fill="000000" w:themeFill="text1"/>
              <w:spacing w:after="0" w:line="240" w:lineRule="auto"/>
              <w:rPr>
                <w:color w:val="FFFFFF" w:themeColor="background1"/>
                <w:highlight w:val="black"/>
              </w:rPr>
            </w:pPr>
            <w:r>
              <w:rPr>
                <w:color w:val="FFFFFF" w:themeColor="background1"/>
                <w:highlight w:val="black"/>
              </w:rPr>
              <w:t>2. инспирировать, тайно внушать</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to ~ false stories about smb. - распространять /инспирировать/ ложь о ком-л.</w:t>
            </w:r>
          </w:p>
          <w:p w:rsidR="00A82F97" w:rsidRDefault="00A82F97" w:rsidP="00A82F97">
            <w:pPr>
              <w:shd w:val="clear" w:color="auto" w:fill="000000" w:themeFill="text1"/>
              <w:spacing w:after="0" w:line="240" w:lineRule="auto"/>
              <w:rPr>
                <w:color w:val="FFFFFF" w:themeColor="background1"/>
                <w:highlight w:val="black"/>
              </w:rPr>
            </w:pPr>
            <w:r>
              <w:rPr>
                <w:color w:val="FFFFFF" w:themeColor="background1"/>
                <w:highlight w:val="black"/>
              </w:rPr>
              <w:t>3. вдохновлять, воодушевлять; стимулировать, побуждать, зажечь, увлечь</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the book was ~d by his travels in the Far East - стимулом для написания книги послужила его поездка по Дальнему Востоку</w:t>
            </w:r>
          </w:p>
          <w:p w:rsidR="00A82F97" w:rsidRDefault="00A82F97" w:rsidP="00A82F97">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Pr>
                <w:rStyle w:val="3zjig"/>
                <w:rFonts w:ascii="Arial" w:hAnsi="Arial" w:cs="Arial"/>
                <w:color w:val="7030A0"/>
                <w:sz w:val="36"/>
                <w:szCs w:val="36"/>
                <w:highlight w:val="black"/>
                <w:bdr w:val="none" w:sz="0" w:space="0" w:color="auto" w:frame="1"/>
              </w:rPr>
              <w:t>4</w:t>
            </w:r>
            <w:r>
              <w:rPr>
                <w:rFonts w:ascii="Arial" w:hAnsi="Arial" w:cs="Arial"/>
                <w:color w:val="7030A0"/>
                <w:sz w:val="36"/>
                <w:szCs w:val="36"/>
                <w:highlight w:val="black"/>
                <w:bdr w:val="none" w:sz="0" w:space="0" w:color="auto" w:frame="1"/>
              </w:rPr>
              <w:t>. принуждать, побуждать, способствовать, влиять, </w:t>
            </w:r>
            <w:r>
              <w:rPr>
                <w:rFonts w:ascii="Arial" w:hAnsi="Arial" w:cs="Arial"/>
                <w:color w:val="FFFFFF" w:themeColor="background1"/>
                <w:sz w:val="36"/>
                <w:szCs w:val="36"/>
                <w:highlight w:val="black"/>
                <w:bdr w:val="none" w:sz="0" w:space="0" w:color="auto" w:frame="1"/>
              </w:rPr>
              <w:t>воздействовать</w:t>
            </w:r>
          </w:p>
          <w:p w:rsidR="00A82F97" w:rsidRDefault="00A82F97" w:rsidP="00A82F97">
            <w:pPr>
              <w:pStyle w:val="a7"/>
              <w:numPr>
                <w:ilvl w:val="0"/>
                <w:numId w:val="82"/>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Pr>
                <w:rFonts w:eastAsia="Times New Roman"/>
                <w:i/>
                <w:color w:val="FFFFFF" w:themeColor="background1"/>
                <w:highlight w:val="black"/>
                <w:bdr w:val="none" w:sz="0" w:space="0" w:color="auto" w:frame="1"/>
                <w:lang w:val="en-US" w:eastAsia="ru-RU"/>
              </w:rPr>
              <w:t xml:space="preserve">Threats don't necessarily inspire people to work. — </w:t>
            </w:r>
            <w:r>
              <w:rPr>
                <w:rFonts w:eastAsia="Times New Roman"/>
                <w:i/>
                <w:color w:val="FFFFFF" w:themeColor="background1"/>
                <w:highlight w:val="black"/>
                <w:bdr w:val="none" w:sz="0" w:space="0" w:color="auto" w:frame="1"/>
                <w:lang w:eastAsia="ru-RU"/>
              </w:rPr>
              <w:t>Угрозы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всегда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заставляют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людей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работать</w:t>
            </w:r>
            <w:r>
              <w:rPr>
                <w:rFonts w:eastAsia="Times New Roman"/>
                <w:i/>
                <w:color w:val="FFFFFF" w:themeColor="background1"/>
                <w:highlight w:val="black"/>
                <w:bdr w:val="none" w:sz="0" w:space="0" w:color="auto" w:frame="1"/>
                <w:lang w:val="en-US" w:eastAsia="ru-RU"/>
              </w:rPr>
              <w:t>.</w:t>
            </w:r>
          </w:p>
          <w:p w:rsidR="00A82F97" w:rsidRDefault="00A82F97" w:rsidP="00A82F97">
            <w:pPr>
              <w:shd w:val="clear" w:color="auto" w:fill="000000" w:themeFill="text1"/>
              <w:spacing w:after="0" w:line="240" w:lineRule="auto"/>
              <w:rPr>
                <w:rFonts w:eastAsiaTheme="minorEastAsia"/>
                <w:color w:val="FFFFFF" w:themeColor="background1"/>
                <w:highlight w:val="black"/>
              </w:rPr>
            </w:pPr>
            <w:r>
              <w:rPr>
                <w:color w:val="FFFFFF" w:themeColor="background1"/>
                <w:highlight w:val="black"/>
              </w:rPr>
              <w:t>5. вдыхать, дышать</w:t>
            </w:r>
          </w:p>
          <w:p w:rsidR="00A82F97" w:rsidRDefault="00A82F97" w:rsidP="00A82F97">
            <w:pPr>
              <w:pStyle w:val="a7"/>
              <w:numPr>
                <w:ilvl w:val="0"/>
                <w:numId w:val="82"/>
              </w:numPr>
              <w:shd w:val="clear" w:color="auto" w:fill="000000" w:themeFill="text1"/>
              <w:spacing w:after="0" w:line="240" w:lineRule="auto"/>
              <w:rPr>
                <w:i/>
                <w:color w:val="FFFFFF" w:themeColor="background1"/>
                <w:highlight w:val="black"/>
              </w:rPr>
            </w:pPr>
            <w:r>
              <w:rPr>
                <w:i/>
                <w:color w:val="FFFFFF" w:themeColor="background1"/>
                <w:highlight w:val="black"/>
              </w:rPr>
              <w:t>the air we ~ - воздух, которым мы дышим</w:t>
            </w:r>
          </w:p>
          <w:p w:rsidR="00A82F97" w:rsidRDefault="00A82F97" w:rsidP="00A82F97">
            <w:pPr>
              <w:shd w:val="clear" w:color="auto" w:fill="000000" w:themeFill="text1"/>
              <w:spacing w:after="0" w:line="240" w:lineRule="auto"/>
              <w:rPr>
                <w:color w:val="FFFFFF" w:themeColor="background1"/>
                <w:highlight w:val="black"/>
              </w:rPr>
            </w:pPr>
          </w:p>
          <w:p w:rsidR="00A82F97" w:rsidRDefault="00A82F97" w:rsidP="00A82F97">
            <w:pPr>
              <w:shd w:val="clear" w:color="auto" w:fill="000000" w:themeFill="text1"/>
              <w:spacing w:after="0" w:line="240" w:lineRule="auto"/>
              <w:rPr>
                <w:color w:val="FFFFFF" w:themeColor="background1"/>
                <w:highlight w:val="black"/>
              </w:rPr>
            </w:pPr>
          </w:p>
          <w:p w:rsidR="00A82F97" w:rsidRDefault="00A82F97" w:rsidP="00A82F97">
            <w:pPr>
              <w:shd w:val="clear" w:color="auto" w:fill="000000" w:themeFill="text1"/>
              <w:spacing w:after="0" w:line="240" w:lineRule="auto"/>
              <w:rPr>
                <w:color w:val="FFFFFF" w:themeColor="background1"/>
                <w:highlight w:val="black"/>
              </w:rPr>
            </w:pPr>
          </w:p>
          <w:p w:rsidR="00A82F97" w:rsidRDefault="00A82F97" w:rsidP="00A82F97">
            <w:pPr>
              <w:spacing w:after="0" w:line="240" w:lineRule="auto"/>
              <w:jc w:val="center"/>
              <w:rPr>
                <w:b/>
                <w:i/>
                <w:color w:val="FFFFFF" w:themeColor="background1"/>
                <w:u w:val="single"/>
              </w:rPr>
            </w:pPr>
            <w:r>
              <w:rPr>
                <w:b/>
                <w:i/>
                <w:color w:val="FFFFFF" w:themeColor="background1"/>
                <w:u w:val="single"/>
                <w:lang w:val="en-US"/>
              </w:rPr>
              <w:t>RESPONSIVE</w:t>
            </w:r>
            <w:r>
              <w:rPr>
                <w:b/>
                <w:i/>
                <w:color w:val="FFFFFF" w:themeColor="background1"/>
                <w:u w:val="single"/>
              </w:rPr>
              <w:t xml:space="preserve"> ** [</w:t>
            </w:r>
            <w:r>
              <w:rPr>
                <w:b/>
                <w:i/>
                <w:color w:val="FFFFFF" w:themeColor="background1"/>
                <w:u w:val="single"/>
                <w:lang w:val="en-US"/>
              </w:rPr>
              <w:t>r</w:t>
            </w:r>
            <w:r>
              <w:rPr>
                <w:b/>
                <w:i/>
                <w:color w:val="FFFFFF" w:themeColor="background1"/>
                <w:u w:val="single"/>
              </w:rPr>
              <w:t>ıʹ</w:t>
            </w:r>
            <w:r>
              <w:rPr>
                <w:b/>
                <w:i/>
                <w:color w:val="FFFFFF" w:themeColor="background1"/>
                <w:u w:val="single"/>
                <w:lang w:val="en-US"/>
              </w:rPr>
              <w:t>sp</w:t>
            </w:r>
            <w:r>
              <w:rPr>
                <w:b/>
                <w:i/>
                <w:color w:val="FFFFFF" w:themeColor="background1"/>
                <w:u w:val="single"/>
              </w:rPr>
              <w:t>ɒ</w:t>
            </w:r>
            <w:r>
              <w:rPr>
                <w:b/>
                <w:i/>
                <w:color w:val="FFFFFF" w:themeColor="background1"/>
                <w:u w:val="single"/>
                <w:lang w:val="en-US"/>
              </w:rPr>
              <w:t>ns</w:t>
            </w:r>
            <w:r>
              <w:rPr>
                <w:b/>
                <w:i/>
                <w:color w:val="FFFFFF" w:themeColor="background1"/>
                <w:u w:val="single"/>
              </w:rPr>
              <w:t>ı</w:t>
            </w:r>
            <w:r>
              <w:rPr>
                <w:b/>
                <w:i/>
                <w:color w:val="FFFFFF" w:themeColor="background1"/>
                <w:u w:val="single"/>
                <w:lang w:val="en-US"/>
              </w:rPr>
              <w:t>v</w:t>
            </w:r>
            <w:r>
              <w:rPr>
                <w:b/>
                <w:i/>
                <w:color w:val="FFFFFF" w:themeColor="background1"/>
                <w:u w:val="single"/>
              </w:rPr>
              <w:t>]</w:t>
            </w:r>
          </w:p>
          <w:p w:rsidR="00A82F97" w:rsidRDefault="00A82F97" w:rsidP="00A82F97">
            <w:pPr>
              <w:spacing w:after="0" w:line="240" w:lineRule="auto"/>
              <w:rPr>
                <w:color w:val="FFFFFF" w:themeColor="background1"/>
              </w:rPr>
            </w:pPr>
            <w:r>
              <w:rPr>
                <w:color w:val="FFFFFF" w:themeColor="background1"/>
              </w:rPr>
              <w:t>ПРИЛ. 1. чуткий; отзывчивый, чувствительный; быстро реагирующий, откликающийся (на призывы и т. п.); поддающийся (влияниям, усилиям)</w:t>
            </w:r>
          </w:p>
          <w:p w:rsidR="00A82F97" w:rsidRDefault="00A82F97" w:rsidP="00A82F97">
            <w:pPr>
              <w:pStyle w:val="a7"/>
              <w:numPr>
                <w:ilvl w:val="0"/>
                <w:numId w:val="80"/>
              </w:numPr>
              <w:spacing w:after="0" w:line="240" w:lineRule="auto"/>
              <w:rPr>
                <w:i/>
                <w:color w:val="FFFFFF" w:themeColor="background1"/>
                <w:lang w:val="en-US"/>
              </w:rPr>
            </w:pPr>
            <w:r>
              <w:rPr>
                <w:i/>
                <w:color w:val="FFFFFF" w:themeColor="background1"/>
                <w:lang w:val="en-US"/>
              </w:rPr>
              <w:lastRenderedPageBreak/>
              <w:t xml:space="preserve">to be quickly ~ to external influences - </w:t>
            </w:r>
            <w:r>
              <w:rPr>
                <w:i/>
                <w:color w:val="FFFFFF" w:themeColor="background1"/>
              </w:rPr>
              <w:t>легко</w:t>
            </w:r>
            <w:r>
              <w:rPr>
                <w:i/>
                <w:color w:val="FFFFFF" w:themeColor="background1"/>
                <w:lang w:val="en-US"/>
              </w:rPr>
              <w:t xml:space="preserve"> </w:t>
            </w:r>
            <w:r>
              <w:rPr>
                <w:i/>
                <w:color w:val="FFFFFF" w:themeColor="background1"/>
              </w:rPr>
              <w:t>поддаваться</w:t>
            </w:r>
            <w:r>
              <w:rPr>
                <w:i/>
                <w:color w:val="FFFFFF" w:themeColor="background1"/>
                <w:lang w:val="en-US"/>
              </w:rPr>
              <w:t xml:space="preserve"> </w:t>
            </w:r>
            <w:r>
              <w:rPr>
                <w:i/>
                <w:color w:val="FFFFFF" w:themeColor="background1"/>
              </w:rPr>
              <w:t>посторонним</w:t>
            </w:r>
            <w:r>
              <w:rPr>
                <w:i/>
                <w:color w:val="FFFFFF" w:themeColor="background1"/>
                <w:lang w:val="en-US"/>
              </w:rPr>
              <w:t xml:space="preserve"> </w:t>
            </w:r>
            <w:r>
              <w:rPr>
                <w:i/>
                <w:color w:val="FFFFFF" w:themeColor="background1"/>
              </w:rPr>
              <w:t>влияниям</w:t>
            </w:r>
            <w:r>
              <w:rPr>
                <w:i/>
                <w:color w:val="FFFFFF" w:themeColor="background1"/>
                <w:lang w:val="en-US"/>
              </w:rPr>
              <w:t> </w:t>
            </w:r>
          </w:p>
          <w:p w:rsidR="00A82F97" w:rsidRDefault="00A82F97" w:rsidP="00A82F97">
            <w:pPr>
              <w:pStyle w:val="a7"/>
              <w:numPr>
                <w:ilvl w:val="0"/>
                <w:numId w:val="80"/>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 to the wishes of smb. - </w:t>
            </w:r>
            <w:proofErr w:type="gramStart"/>
            <w:r>
              <w:rPr>
                <w:i/>
                <w:color w:val="FFFFFF" w:themeColor="background1"/>
              </w:rPr>
              <w:t>считаться</w:t>
            </w:r>
            <w:proofErr w:type="gramEnd"/>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чьими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желаниями</w:t>
            </w:r>
            <w:r>
              <w:rPr>
                <w:i/>
                <w:color w:val="FFFFFF" w:themeColor="background1"/>
                <w:lang w:val="en-US"/>
              </w:rPr>
              <w:t> </w:t>
            </w:r>
          </w:p>
          <w:p w:rsidR="00A82F97" w:rsidRDefault="00A82F97" w:rsidP="00A82F97">
            <w:pPr>
              <w:pStyle w:val="a7"/>
              <w:numPr>
                <w:ilvl w:val="0"/>
                <w:numId w:val="80"/>
              </w:numPr>
              <w:spacing w:after="0" w:line="240" w:lineRule="auto"/>
              <w:rPr>
                <w:i/>
                <w:color w:val="FFFFFF" w:themeColor="background1"/>
              </w:rPr>
            </w:pPr>
            <w:r>
              <w:rPr>
                <w:i/>
                <w:color w:val="FFFFFF" w:themeColor="background1"/>
              </w:rPr>
              <w:t>they are ~ to affection [to sympathy] - они чутко реагируют /сразу отзываются/ на ласку [на сочувствие] </w:t>
            </w:r>
          </w:p>
          <w:p w:rsidR="00A82F97" w:rsidRDefault="00A82F97" w:rsidP="00A82F97">
            <w:pPr>
              <w:pStyle w:val="a7"/>
              <w:numPr>
                <w:ilvl w:val="0"/>
                <w:numId w:val="80"/>
              </w:numPr>
              <w:spacing w:after="0" w:line="240" w:lineRule="auto"/>
              <w:rPr>
                <w:i/>
                <w:color w:val="FFFFFF" w:themeColor="background1"/>
              </w:rPr>
            </w:pPr>
            <w:r>
              <w:rPr>
                <w:i/>
                <w:color w:val="FFFFFF" w:themeColor="background1"/>
              </w:rPr>
              <w:t>I did not find them very ~ when I talked about it - когда я им об этом рассказал, они отнеслись к этому довольно равнодушно </w:t>
            </w: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jc w:val="center"/>
              <w:rPr>
                <w:b/>
                <w:i/>
                <w:color w:val="FFFFFF" w:themeColor="background1"/>
                <w:lang w:val="en-US"/>
              </w:rPr>
            </w:pPr>
            <w:r>
              <w:rPr>
                <w:b/>
                <w:i/>
                <w:color w:val="FFFFFF" w:themeColor="background1"/>
                <w:lang w:val="en-US"/>
              </w:rPr>
              <w:t>BREACH ** {bri:tʃ}</w:t>
            </w:r>
          </w:p>
          <w:p w:rsidR="00A82F97" w:rsidRDefault="00A82F97" w:rsidP="00A82F97">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A82F97" w:rsidRDefault="00A82F97" w:rsidP="00A82F97">
            <w:pPr>
              <w:spacing w:after="0" w:line="240" w:lineRule="auto"/>
              <w:rPr>
                <w:rFonts w:cs="Arial"/>
                <w:b/>
                <w:i/>
                <w:color w:val="FFFFFF" w:themeColor="background1"/>
                <w:szCs w:val="36"/>
                <w:lang w:val="en-US"/>
              </w:rPr>
            </w:pPr>
            <w:r>
              <w:rPr>
                <w:b/>
                <w:i/>
                <w:color w:val="FFFFFF" w:themeColor="background1"/>
                <w:lang w:val="en-US"/>
              </w:rPr>
              <w:t>BREACHED</w:t>
            </w:r>
          </w:p>
          <w:p w:rsidR="00A82F97" w:rsidRDefault="00A82F97" w:rsidP="00A82F97">
            <w:pPr>
              <w:spacing w:after="0" w:line="240" w:lineRule="auto"/>
              <w:rPr>
                <w:color w:val="FFFFFF" w:themeColor="background1"/>
              </w:rPr>
            </w:pPr>
            <w:r>
              <w:rPr>
                <w:color w:val="FFFFFF" w:themeColor="background1"/>
              </w:rPr>
              <w:t>1. пролом, пробоина, отверстие, брешь</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to get out through a ~ - пролезть /выбраться/ через отверстие</w:t>
            </w:r>
          </w:p>
          <w:p w:rsidR="00A82F97" w:rsidRDefault="00A82F97" w:rsidP="00A82F97">
            <w:pPr>
              <w:spacing w:after="0" w:line="240" w:lineRule="auto"/>
              <w:rPr>
                <w:color w:val="FFFFFF" w:themeColor="background1"/>
              </w:rPr>
            </w:pPr>
            <w:r>
              <w:rPr>
                <w:color w:val="FFFFFF" w:themeColor="background1"/>
              </w:rPr>
              <w:t>2. </w:t>
            </w:r>
            <w:proofErr w:type="gramStart"/>
            <w:r>
              <w:rPr>
                <w:color w:val="FFFFFF" w:themeColor="background1"/>
              </w:rPr>
              <w:t>юр.нарушение</w:t>
            </w:r>
            <w:proofErr w:type="gramEnd"/>
            <w:r>
              <w:rPr>
                <w:color w:val="FFFFFF" w:themeColor="background1"/>
              </w:rPr>
              <w:t xml:space="preserve"> (закона, обязательства и т. п.)</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the law - нарушение закона</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justice - несправедливость</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(the) peace - нарушение общественного порядка</w:t>
            </w:r>
          </w:p>
          <w:p w:rsidR="00A82F97" w:rsidRDefault="00A82F97" w:rsidP="00A82F97">
            <w:pPr>
              <w:pStyle w:val="a7"/>
              <w:numPr>
                <w:ilvl w:val="0"/>
                <w:numId w:val="83"/>
              </w:numPr>
              <w:spacing w:after="0" w:line="240" w:lineRule="auto"/>
              <w:rPr>
                <w:i/>
                <w:color w:val="FFFFFF" w:themeColor="background1"/>
                <w:lang w:val="en-US"/>
              </w:rPr>
            </w:pPr>
            <w:r>
              <w:rPr>
                <w:i/>
                <w:color w:val="FFFFFF" w:themeColor="background1"/>
                <w:lang w:val="en-US"/>
              </w:rPr>
              <w:t xml:space="preserve">~ of contract /of covenant/ - </w:t>
            </w:r>
            <w:r>
              <w:rPr>
                <w:i/>
                <w:color w:val="FFFFFF" w:themeColor="background1"/>
              </w:rPr>
              <w:t>нарушение</w:t>
            </w:r>
            <w:r>
              <w:rPr>
                <w:i/>
                <w:color w:val="FFFFFF" w:themeColor="background1"/>
                <w:lang w:val="en-US"/>
              </w:rPr>
              <w:t xml:space="preserve"> </w:t>
            </w:r>
            <w:r>
              <w:rPr>
                <w:i/>
                <w:color w:val="FFFFFF" w:themeColor="background1"/>
              </w:rPr>
              <w:t>договора</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confidence - злоупотребление доверием</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trust - обманные действия или нарушение доверительным собственником своих обязанностей</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promise - нарушение обязательства /обещания/</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faith - супружеская измена</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 of prison - побег заключённого (из места заключения)</w:t>
            </w:r>
          </w:p>
          <w:p w:rsidR="00A82F97" w:rsidRDefault="00A82F97" w:rsidP="00A82F97">
            <w:pPr>
              <w:spacing w:after="0" w:line="240" w:lineRule="auto"/>
              <w:rPr>
                <w:color w:val="FFFFFF" w:themeColor="background1"/>
              </w:rPr>
            </w:pPr>
            <w:r>
              <w:rPr>
                <w:color w:val="FFFFFF" w:themeColor="background1"/>
              </w:rPr>
              <w:t>ГЛАГ. 1. пробивать брешь; проламывать (отверстие); проделать проход</w:t>
            </w:r>
          </w:p>
          <w:p w:rsidR="00A82F97" w:rsidRDefault="00A82F97" w:rsidP="00A82F97">
            <w:pPr>
              <w:spacing w:after="0" w:line="240" w:lineRule="auto"/>
              <w:rPr>
                <w:color w:val="FFFFFF" w:themeColor="background1"/>
              </w:rPr>
            </w:pPr>
            <w:r>
              <w:rPr>
                <w:color w:val="FFFFFF" w:themeColor="background1"/>
              </w:rPr>
              <w:t>2. нарушать</w:t>
            </w:r>
          </w:p>
          <w:p w:rsidR="00A82F97" w:rsidRDefault="00A82F97" w:rsidP="00A82F97">
            <w:pPr>
              <w:pStyle w:val="a7"/>
              <w:numPr>
                <w:ilvl w:val="0"/>
                <w:numId w:val="83"/>
              </w:numPr>
              <w:spacing w:after="0" w:line="240" w:lineRule="auto"/>
              <w:rPr>
                <w:i/>
                <w:color w:val="FFFFFF" w:themeColor="background1"/>
              </w:rPr>
            </w:pPr>
            <w:r>
              <w:rPr>
                <w:i/>
                <w:color w:val="FFFFFF" w:themeColor="background1"/>
              </w:rPr>
              <w:t>this fundamental principle has been ~ed - этот основополагающий принцип был нарушен</w:t>
            </w:r>
          </w:p>
          <w:p w:rsidR="00A82F97" w:rsidRDefault="00A82F97" w:rsidP="00A82F97">
            <w:pPr>
              <w:spacing w:after="0" w:line="240" w:lineRule="auto"/>
              <w:rPr>
                <w:color w:val="FFFFFF" w:themeColor="background1"/>
                <w:lang w:val="en-US"/>
              </w:rPr>
            </w:pP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jc w:val="center"/>
              <w:rPr>
                <w:b/>
                <w:i/>
                <w:color w:val="7030A0"/>
              </w:rPr>
            </w:pPr>
            <w:r>
              <w:rPr>
                <w:b/>
                <w:i/>
                <w:color w:val="7030A0"/>
                <w:lang w:val="en-US"/>
              </w:rPr>
              <w:t>PROTOTYPE</w:t>
            </w:r>
            <w:r>
              <w:rPr>
                <w:b/>
                <w:i/>
                <w:color w:val="7030A0"/>
              </w:rPr>
              <w:t xml:space="preserve"> ** {ʹ</w:t>
            </w:r>
            <w:r>
              <w:rPr>
                <w:b/>
                <w:i/>
                <w:color w:val="7030A0"/>
                <w:lang w:val="en-US"/>
              </w:rPr>
              <w:t>pr</w:t>
            </w:r>
            <w:r>
              <w:rPr>
                <w:b/>
                <w:i/>
                <w:color w:val="7030A0"/>
              </w:rPr>
              <w:t>əʋ</w:t>
            </w:r>
            <w:r>
              <w:rPr>
                <w:b/>
                <w:i/>
                <w:color w:val="7030A0"/>
                <w:lang w:val="en-US"/>
              </w:rPr>
              <w:t>t</w:t>
            </w:r>
            <w:r>
              <w:rPr>
                <w:b/>
                <w:i/>
                <w:color w:val="7030A0"/>
              </w:rPr>
              <w:t>ə</w:t>
            </w:r>
            <w:r>
              <w:rPr>
                <w:b/>
                <w:i/>
                <w:color w:val="7030A0"/>
                <w:lang w:val="en-US"/>
              </w:rPr>
              <w:t>ta</w:t>
            </w:r>
            <w:r>
              <w:rPr>
                <w:b/>
                <w:i/>
                <w:color w:val="7030A0"/>
              </w:rPr>
              <w:t>ı</w:t>
            </w:r>
            <w:r>
              <w:rPr>
                <w:b/>
                <w:i/>
                <w:color w:val="7030A0"/>
                <w:lang w:val="en-US"/>
              </w:rPr>
              <w:t>p</w:t>
            </w:r>
            <w:r>
              <w:rPr>
                <w:b/>
                <w:i/>
                <w:color w:val="7030A0"/>
              </w:rPr>
              <w:t>}</w:t>
            </w:r>
            <w:r>
              <w:rPr>
                <w:b/>
                <w:i/>
                <w:color w:val="7030A0"/>
                <w:lang w:val="en-US"/>
              </w:rPr>
              <w:t> n</w:t>
            </w:r>
          </w:p>
          <w:p w:rsidR="00A82F97" w:rsidRDefault="00A82F97" w:rsidP="00A82F97">
            <w:pPr>
              <w:spacing w:after="0" w:line="240" w:lineRule="auto"/>
              <w:rPr>
                <w:rFonts w:cs="Arial"/>
                <w:color w:val="7030A0"/>
                <w:szCs w:val="36"/>
              </w:rPr>
            </w:pPr>
            <w:r>
              <w:rPr>
                <w:color w:val="7030A0"/>
              </w:rPr>
              <w:t>1 прототип, прообраз</w:t>
            </w:r>
          </w:p>
          <w:p w:rsidR="00A82F97" w:rsidRDefault="00A82F97" w:rsidP="00A82F97">
            <w:pPr>
              <w:spacing w:after="0" w:line="240" w:lineRule="auto"/>
              <w:rPr>
                <w:color w:val="FFFFFF" w:themeColor="background1"/>
              </w:rPr>
            </w:pPr>
            <w:r>
              <w:rPr>
                <w:color w:val="7030A0"/>
              </w:rPr>
              <w:t>2 тех. опытный образец</w:t>
            </w:r>
            <w:r>
              <w:rPr>
                <w:color w:val="FFFFFF" w:themeColor="background1"/>
              </w:rPr>
              <w:t>; модель</w:t>
            </w:r>
          </w:p>
          <w:p w:rsidR="00A82F97" w:rsidRDefault="00A82F97" w:rsidP="00A82F97">
            <w:pPr>
              <w:pStyle w:val="a7"/>
              <w:numPr>
                <w:ilvl w:val="0"/>
                <w:numId w:val="84"/>
              </w:numPr>
              <w:spacing w:after="0" w:line="240" w:lineRule="auto"/>
              <w:rPr>
                <w:i/>
                <w:color w:val="FFFFFF" w:themeColor="background1"/>
              </w:rPr>
            </w:pPr>
            <w:r>
              <w:rPr>
                <w:i/>
                <w:color w:val="FFFFFF" w:themeColor="background1"/>
              </w:rPr>
              <w:t>~ series - опытная серия</w:t>
            </w:r>
          </w:p>
          <w:p w:rsidR="00A82F97" w:rsidRDefault="00A82F97" w:rsidP="00A82F97">
            <w:pPr>
              <w:spacing w:after="0" w:line="240" w:lineRule="auto"/>
              <w:rPr>
                <w:color w:val="FFFFFF" w:themeColor="background1"/>
              </w:rPr>
            </w:pPr>
            <w:r>
              <w:rPr>
                <w:color w:val="FFFFFF" w:themeColor="background1"/>
              </w:rPr>
              <w:t>3 эталон</w:t>
            </w:r>
          </w:p>
          <w:p w:rsidR="00A82F97" w:rsidRDefault="00A82F97" w:rsidP="00A82F97">
            <w:pPr>
              <w:pStyle w:val="a7"/>
              <w:numPr>
                <w:ilvl w:val="0"/>
                <w:numId w:val="84"/>
              </w:numPr>
              <w:spacing w:after="0" w:line="240" w:lineRule="auto"/>
              <w:rPr>
                <w:i/>
                <w:color w:val="FFFFFF" w:themeColor="background1"/>
              </w:rPr>
            </w:pPr>
            <w:r>
              <w:rPr>
                <w:i/>
                <w:color w:val="FFFFFF" w:themeColor="background1"/>
              </w:rPr>
              <w:t>the ~ metre - метр-эталон; эталонный метр</w:t>
            </w: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rPr>
                <w:color w:val="FFFFFF" w:themeColor="background1"/>
              </w:rPr>
            </w:pPr>
          </w:p>
          <w:p w:rsidR="00A82F97" w:rsidRDefault="00A82F97" w:rsidP="00A82F97">
            <w:pPr>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OFFICIAL ** [ə</w:t>
            </w:r>
            <w:r>
              <w:rPr>
                <w:b/>
                <w:color w:val="FFFFFF" w:themeColor="background1"/>
                <w:highlight w:val="black"/>
                <w:shd w:val="clear" w:color="auto" w:fill="FFFFFF"/>
              </w:rPr>
              <w:t>ʹ</w:t>
            </w:r>
            <w:r>
              <w:rPr>
                <w:b/>
                <w:color w:val="FFFFFF" w:themeColor="background1"/>
                <w:highlight w:val="black"/>
                <w:shd w:val="clear" w:color="auto" w:fill="FFFFFF"/>
                <w:lang w:val="en-US"/>
              </w:rPr>
              <w:t>fıʃ(ə)l]</w:t>
            </w:r>
          </w:p>
          <w:p w:rsidR="00A82F97" w:rsidRDefault="00A82F97" w:rsidP="00A82F97">
            <w:pPr>
              <w:spacing w:after="0" w:line="240" w:lineRule="auto"/>
              <w:rPr>
                <w:rFonts w:cs="Arial"/>
                <w:color w:val="FFFFFF" w:themeColor="background1"/>
                <w:szCs w:val="36"/>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должностное лицо; чиновник; служащий (</w:t>
            </w:r>
            <w:r>
              <w:rPr>
                <w:i/>
                <w:iCs/>
                <w:color w:val="FFFFFF" w:themeColor="background1"/>
                <w:highlight w:val="black"/>
                <w:shd w:val="clear" w:color="auto" w:fill="FFFFFF"/>
              </w:rPr>
              <w:t>государственный, банковский</w:t>
            </w:r>
            <w:r>
              <w:rPr>
                <w:color w:val="FFFFFF" w:themeColor="background1"/>
                <w:highlight w:val="black"/>
                <w:shd w:val="clear" w:color="auto" w:fill="FFFFFF"/>
              </w:rPr>
              <w:t>), сотрудник, оффициальное лицо</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municipal ~s - муниципальные власти</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government ~s - государственные служащие; правительственные чиновники</w:t>
            </w:r>
          </w:p>
          <w:p w:rsidR="00A82F97" w:rsidRDefault="00A82F97" w:rsidP="00A82F97">
            <w:pPr>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2 власть</w:t>
            </w:r>
          </w:p>
          <w:p w:rsidR="00A82F97" w:rsidRDefault="00A82F97" w:rsidP="00A82F97">
            <w:pPr>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3 руководитель</w:t>
            </w:r>
          </w:p>
          <w:p w:rsidR="00A82F97" w:rsidRDefault="00A82F97" w:rsidP="00A82F97">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ПРИЛ. </w:t>
            </w:r>
            <w:r>
              <w:rPr>
                <w:color w:val="FFFFFF" w:themeColor="background1"/>
                <w:highlight w:val="black"/>
                <w:shd w:val="clear" w:color="auto" w:fill="FFFFFF"/>
              </w:rPr>
              <w:t>1. служебный, должностной</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duties /responsibilities/ - служебные обязанности</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records - служебные документы</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position - служебное положение</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uniform - служебная форма; форменная одежда</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secrecy - служебная тайна</w:t>
            </w:r>
          </w:p>
          <w:p w:rsidR="00A82F97" w:rsidRDefault="00A82F97" w:rsidP="00A82F97">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официальный, государственный</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representative - официальный представитель</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statement - официальное заявление</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condolences - официальное выражение соболезнования</w:t>
            </w:r>
          </w:p>
          <w:p w:rsidR="00A82F97" w:rsidRDefault="00A82F97" w:rsidP="00A82F97">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3. формальный; церемонный; казённый, бюрократический</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manner /style/ - формальный /официально-деловой/ стиль</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reply - формальный ответ</w:t>
            </w:r>
          </w:p>
          <w:p w:rsidR="00A82F97" w:rsidRDefault="00A82F97" w:rsidP="00A82F97">
            <w:pPr>
              <w:pStyle w:val="a7"/>
              <w:numPr>
                <w:ilvl w:val="0"/>
                <w:numId w:val="85"/>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circumlocution - бюрократическая волокита</w:t>
            </w:r>
          </w:p>
          <w:p w:rsidR="00A82F97" w:rsidRDefault="00A82F97" w:rsidP="00A82F97">
            <w:pPr>
              <w:spacing w:after="0" w:line="240" w:lineRule="auto"/>
              <w:jc w:val="center"/>
              <w:rPr>
                <w:b/>
                <w:color w:val="FFFFFF" w:themeColor="background1"/>
                <w:highlight w:val="black"/>
                <w:lang w:val="en-US"/>
              </w:rPr>
            </w:pPr>
          </w:p>
          <w:p w:rsidR="00A82F97" w:rsidRDefault="00A82F97" w:rsidP="00A82F97">
            <w:pPr>
              <w:spacing w:after="0" w:line="240" w:lineRule="auto"/>
              <w:jc w:val="center"/>
              <w:rPr>
                <w:b/>
                <w:color w:val="FFFFFF" w:themeColor="background1"/>
                <w:highlight w:val="black"/>
                <w:lang w:val="en-US"/>
              </w:rPr>
            </w:pPr>
          </w:p>
          <w:p w:rsidR="00A82F97" w:rsidRDefault="00A82F97" w:rsidP="00A82F97">
            <w:pPr>
              <w:spacing w:after="0" w:line="240" w:lineRule="auto"/>
              <w:jc w:val="center"/>
              <w:rPr>
                <w:b/>
                <w:color w:val="FFFFFF" w:themeColor="background1"/>
                <w:highlight w:val="black"/>
                <w:lang w:val="en-US"/>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B7074E" w:rsidRPr="009615EA" w:rsidRDefault="00B7074E"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SWOOSH</w:t>
            </w:r>
            <w:r w:rsidRPr="009615EA">
              <w:rPr>
                <w:rFonts w:ascii="Arial" w:hAnsi="Arial" w:cs="Arial"/>
                <w:b/>
                <w:color w:val="FFFFFF" w:themeColor="background1"/>
                <w:sz w:val="36"/>
                <w:szCs w:val="36"/>
                <w:highlight w:val="black"/>
              </w:rPr>
              <w:t xml:space="preserve"> ** [</w:t>
            </w:r>
            <w:r w:rsidR="009665CF" w:rsidRPr="009615EA">
              <w:rPr>
                <w:rFonts w:ascii="Arial" w:hAnsi="Arial" w:cs="Arial"/>
                <w:b/>
                <w:color w:val="FFFFFF" w:themeColor="background1"/>
                <w:sz w:val="36"/>
                <w:szCs w:val="36"/>
                <w:highlight w:val="black"/>
                <w:shd w:val="clear" w:color="auto" w:fill="FCFCFC"/>
              </w:rPr>
              <w:t>swuːʃ</w:t>
            </w:r>
            <w:r w:rsidRPr="009615EA">
              <w:rPr>
                <w:rFonts w:ascii="Arial" w:hAnsi="Arial" w:cs="Arial"/>
                <w:b/>
                <w:color w:val="FFFFFF" w:themeColor="background1"/>
                <w:sz w:val="36"/>
                <w:szCs w:val="36"/>
                <w:highlight w:val="black"/>
              </w:rPr>
              <w:t>]</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ГЛАГ.</w:t>
            </w:r>
            <w:r w:rsidRPr="009615EA">
              <w:rPr>
                <w:rFonts w:ascii="Arial" w:hAnsi="Arial" w:cs="Arial"/>
                <w:color w:val="FFFFFF" w:themeColor="background1"/>
                <w:sz w:val="36"/>
                <w:szCs w:val="36"/>
                <w:highlight w:val="black"/>
              </w:rPr>
              <w:t xml:space="preserve"> выбрасывать со свистом;</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проноситься со свистом, вертеться</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C28A7"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гул, свист</w:t>
            </w:r>
          </w:p>
          <w:p w:rsidR="00C27A03"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Style w:val="3zjig"/>
                <w:rFonts w:ascii="Arial" w:hAnsi="Arial" w:cs="Arial"/>
                <w:color w:val="FFFFFF" w:themeColor="background1"/>
                <w:sz w:val="36"/>
                <w:szCs w:val="36"/>
                <w:highlight w:val="black"/>
                <w:bdr w:val="none" w:sz="0" w:space="0" w:color="auto" w:frame="1"/>
                <w:shd w:val="clear" w:color="auto" w:fill="FFFFFF"/>
              </w:rPr>
              <w:t xml:space="preserve">2 </w:t>
            </w:r>
            <w:r w:rsidR="00C27A03" w:rsidRPr="009615EA">
              <w:rPr>
                <w:rStyle w:val="3zjig"/>
                <w:rFonts w:ascii="Arial" w:hAnsi="Arial" w:cs="Arial"/>
                <w:color w:val="FFFFFF" w:themeColor="background1"/>
                <w:sz w:val="36"/>
                <w:szCs w:val="36"/>
                <w:highlight w:val="black"/>
                <w:bdr w:val="none" w:sz="0" w:space="0" w:color="auto" w:frame="1"/>
                <w:shd w:val="clear" w:color="auto" w:fill="FFFFFF"/>
              </w:rPr>
              <w:t>"галочка" Nike, росчерк в логотипе компании Nike (символизирует взмах крыла греческой богини Ники)</w:t>
            </w:r>
          </w:p>
          <w:p w:rsidR="00B7074E" w:rsidRPr="009615EA" w:rsidRDefault="00B7074E"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933F1" w:rsidRPr="009615EA" w:rsidRDefault="000933F1"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SHORELINE ** [ʹ</w:t>
            </w:r>
            <w:proofErr w:type="gramStart"/>
            <w:r w:rsidRPr="009615EA">
              <w:rPr>
                <w:rFonts w:ascii="Arial" w:hAnsi="Arial" w:cs="Arial"/>
                <w:b/>
                <w:color w:val="FFFFFF" w:themeColor="background1"/>
                <w:sz w:val="36"/>
                <w:szCs w:val="36"/>
                <w:highlight w:val="black"/>
                <w:shd w:val="clear" w:color="auto" w:fill="FFFFFF"/>
              </w:rPr>
              <w:t>ʃɔ:laın</w:t>
            </w:r>
            <w:proofErr w:type="gramEnd"/>
            <w:r w:rsidRPr="009615EA">
              <w:rPr>
                <w:rFonts w:ascii="Arial" w:hAnsi="Arial" w:cs="Arial"/>
                <w:b/>
                <w:color w:val="FFFFFF" w:themeColor="background1"/>
                <w:sz w:val="36"/>
                <w:szCs w:val="36"/>
                <w:highlight w:val="black"/>
                <w:shd w:val="clear" w:color="auto" w:fill="FFFFFF"/>
              </w:rPr>
              <w:t>] </w:t>
            </w:r>
            <w:r w:rsidRPr="009615EA">
              <w:rPr>
                <w:rFonts w:ascii="Arial" w:hAnsi="Arial" w:cs="Arial"/>
                <w:b/>
                <w:i/>
                <w:iCs/>
                <w:color w:val="FFFFFF" w:themeColor="background1"/>
                <w:sz w:val="36"/>
                <w:szCs w:val="36"/>
                <w:highlight w:val="black"/>
                <w:shd w:val="clear" w:color="auto" w:fill="FFFFFF"/>
              </w:rPr>
              <w:t>n</w:t>
            </w:r>
          </w:p>
          <w:p w:rsidR="000933F1"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береговая линия, побережье</w:t>
            </w:r>
          </w:p>
          <w:p w:rsidR="000933F1" w:rsidRPr="009615EA" w:rsidRDefault="000933F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425FDA" w:rsidRPr="009615EA" w:rsidRDefault="00425FDA"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MITTEN, MITT</w:t>
            </w:r>
            <w:r w:rsidR="002A1AE9" w:rsidRPr="009615EA">
              <w:rPr>
                <w:rFonts w:ascii="Arial" w:hAnsi="Arial" w:cs="Arial"/>
                <w:b/>
                <w:color w:val="FFFFFF" w:themeColor="background1"/>
                <w:sz w:val="36"/>
                <w:szCs w:val="36"/>
                <w:highlight w:val="black"/>
                <w:lang w:val="en-US"/>
              </w:rPr>
              <w:t xml:space="preserve"> ** </w:t>
            </w:r>
            <w:r w:rsidR="005F1D4E" w:rsidRPr="009615EA">
              <w:rPr>
                <w:rFonts w:ascii="Arial" w:hAnsi="Arial" w:cs="Arial"/>
                <w:b/>
                <w:color w:val="FFFFFF" w:themeColor="background1"/>
                <w:sz w:val="36"/>
                <w:szCs w:val="36"/>
                <w:highlight w:val="black"/>
                <w:lang w:val="en-US"/>
              </w:rPr>
              <w:t>[</w:t>
            </w:r>
            <w:r w:rsidRPr="009615EA">
              <w:rPr>
                <w:rFonts w:ascii="Arial" w:hAnsi="Arial" w:cs="Arial"/>
                <w:b/>
                <w:color w:val="FFFFFF" w:themeColor="background1"/>
                <w:sz w:val="36"/>
                <w:szCs w:val="36"/>
                <w:highlight w:val="black"/>
                <w:lang w:val="en-US"/>
              </w:rPr>
              <w:t>mıtn]</w:t>
            </w:r>
          </w:p>
          <w:p w:rsidR="00425FDA" w:rsidRPr="009615EA" w:rsidRDefault="00425FDA"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b/>
                <w:i/>
                <w:color w:val="FFFFFF" w:themeColor="background1"/>
                <w:sz w:val="36"/>
                <w:szCs w:val="36"/>
                <w:highlight w:val="black"/>
                <w:lang w:val="en-US"/>
              </w:rPr>
              <w:t xml:space="preserve">. </w:t>
            </w:r>
            <w:r w:rsidR="00BC28A7" w:rsidRPr="009615EA">
              <w:rPr>
                <w:rFonts w:ascii="Arial" w:hAnsi="Arial" w:cs="Arial"/>
                <w:b/>
                <w:i/>
                <w:color w:val="FFFFFF" w:themeColor="background1"/>
                <w:sz w:val="36"/>
                <w:szCs w:val="36"/>
                <w:highlight w:val="black"/>
              </w:rPr>
              <w:t>Мн</w:t>
            </w:r>
            <w:r w:rsidR="00BC28A7" w:rsidRPr="009615EA">
              <w:rPr>
                <w:rFonts w:ascii="Arial" w:hAnsi="Arial" w:cs="Arial"/>
                <w:b/>
                <w:i/>
                <w:color w:val="FFFFFF" w:themeColor="background1"/>
                <w:sz w:val="36"/>
                <w:szCs w:val="36"/>
                <w:highlight w:val="black"/>
                <w:lang w:val="en-US"/>
              </w:rPr>
              <w:t>. MITT</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перчатка, рукавица, варежка</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pl mitt</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104654" w:rsidRPr="009615EA" w:rsidRDefault="00104654" w:rsidP="004F7301">
            <w:pPr>
              <w:shd w:val="clear" w:color="auto" w:fill="000000" w:themeFill="text1"/>
              <w:spacing w:after="0" w:line="240" w:lineRule="auto"/>
              <w:jc w:val="center"/>
              <w:rPr>
                <w:rStyle w:val="a5"/>
                <w:rFonts w:ascii="Arial" w:hAnsi="Arial" w:cs="Arial"/>
                <w:b/>
                <w:color w:val="FFFFFF" w:themeColor="background1"/>
                <w:spacing w:val="15"/>
                <w:sz w:val="36"/>
                <w:szCs w:val="36"/>
                <w:highlight w:val="black"/>
                <w:u w:val="none"/>
                <w:bdr w:val="none" w:sz="0" w:space="0" w:color="auto" w:frame="1"/>
              </w:rPr>
            </w:pPr>
            <w:r w:rsidRPr="009615EA">
              <w:rPr>
                <w:rFonts w:ascii="Arial" w:hAnsi="Arial" w:cs="Arial"/>
                <w:b/>
                <w:color w:val="FFFFFF" w:themeColor="background1"/>
                <w:sz w:val="36"/>
                <w:szCs w:val="36"/>
                <w:highlight w:val="black"/>
                <w:bdr w:val="none" w:sz="0" w:space="0" w:color="auto" w:frame="1"/>
                <w:lang w:val="en-US"/>
              </w:rPr>
              <w:t>MIGHT</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lang w:val="en-US"/>
              </w:rPr>
              <w:t>ma</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t</w:t>
            </w:r>
            <w:r w:rsidRPr="009615EA">
              <w:rPr>
                <w:rStyle w:val="a5"/>
                <w:rFonts w:ascii="Arial" w:hAnsi="Arial" w:cs="Arial"/>
                <w:b/>
                <w:color w:val="FFFFFF" w:themeColor="background1"/>
                <w:spacing w:val="15"/>
                <w:sz w:val="36"/>
                <w:szCs w:val="36"/>
                <w:highlight w:val="black"/>
                <w:u w:val="none"/>
                <w:bdr w:val="none" w:sz="0" w:space="0" w:color="auto" w:frame="1"/>
              </w:rPr>
              <w:t>]</w:t>
            </w:r>
          </w:p>
          <w:p w:rsidR="00104654"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rPr>
            </w:pPr>
            <w:bookmarkStart w:id="4" w:name="_Toc516074190"/>
            <w:r w:rsidRPr="009615EA">
              <w:rPr>
                <w:rStyle w:val="10"/>
                <w:rFonts w:ascii="Arial" w:eastAsiaTheme="minorHAnsi" w:hAnsi="Arial" w:cs="Arial"/>
                <w:i/>
                <w:color w:val="FFFFFF" w:themeColor="background1"/>
                <w:sz w:val="36"/>
                <w:szCs w:val="36"/>
                <w:highlight w:val="black"/>
                <w:bdr w:val="none" w:sz="0" w:space="0" w:color="auto" w:frame="1"/>
              </w:rPr>
              <w:t>СУЩ.</w:t>
            </w:r>
            <w:bookmarkEnd w:id="4"/>
            <w:r w:rsidR="00104654" w:rsidRPr="009615EA">
              <w:rPr>
                <w:rStyle w:val="10"/>
                <w:rFonts w:ascii="Arial" w:eastAsiaTheme="minorHAnsi" w:hAnsi="Arial" w:cs="Arial"/>
                <w:color w:val="FFFFFF" w:themeColor="background1"/>
                <w:sz w:val="36"/>
                <w:szCs w:val="36"/>
                <w:highlight w:val="black"/>
                <w:bdr w:val="none" w:sz="0" w:space="0" w:color="auto" w:frame="1"/>
              </w:rPr>
              <w:t xml:space="preserve"> </w:t>
            </w:r>
            <w:r w:rsidR="00104654" w:rsidRPr="009615EA">
              <w:rPr>
                <w:rStyle w:val="2enci"/>
                <w:rFonts w:ascii="Arial" w:hAnsi="Arial" w:cs="Arial"/>
                <w:color w:val="FFFFFF" w:themeColor="background1"/>
                <w:sz w:val="36"/>
                <w:szCs w:val="36"/>
                <w:highlight w:val="black"/>
                <w:bdr w:val="none" w:sz="0" w:space="0" w:color="auto" w:frame="1"/>
              </w:rPr>
              <w:t>энергия; мощность, сила</w:t>
            </w:r>
          </w:p>
          <w:p w:rsidR="00104654" w:rsidRPr="009615EA" w:rsidRDefault="00104654"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lang w:val="en-US"/>
              </w:rPr>
            </w:pPr>
            <w:r w:rsidRPr="009615EA">
              <w:rPr>
                <w:rStyle w:val="2enci"/>
                <w:rFonts w:ascii="Arial" w:hAnsi="Arial" w:cs="Arial"/>
                <w:color w:val="FFFFFF" w:themeColor="background1"/>
                <w:sz w:val="36"/>
                <w:szCs w:val="36"/>
                <w:highlight w:val="black"/>
                <w:bdr w:val="none" w:sz="0" w:space="0" w:color="auto" w:frame="1"/>
              </w:rPr>
              <w:t>власть</w:t>
            </w:r>
          </w:p>
          <w:p w:rsidR="00104654" w:rsidRPr="009615EA" w:rsidRDefault="00104654"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4045C" w:rsidRPr="009615EA" w:rsidRDefault="0064045C"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MATERNITY</w:t>
            </w:r>
            <w:r w:rsidR="002A1AE9" w:rsidRPr="009615EA">
              <w:rPr>
                <w:rFonts w:ascii="Arial" w:hAnsi="Arial" w:cs="Arial"/>
                <w:b/>
                <w:color w:val="FFFFFF" w:themeColor="background1"/>
                <w:sz w:val="36"/>
                <w:szCs w:val="36"/>
                <w:highlight w:val="black"/>
                <w:lang w:val="en-US"/>
              </w:rPr>
              <w:t xml:space="preserve"> ** </w:t>
            </w:r>
            <w:r w:rsidR="005F1D4E" w:rsidRPr="009615EA">
              <w:rPr>
                <w:rFonts w:ascii="Arial" w:hAnsi="Arial" w:cs="Arial"/>
                <w:b/>
                <w:color w:val="FFFFFF" w:themeColor="background1"/>
                <w:sz w:val="36"/>
                <w:szCs w:val="36"/>
                <w:highlight w:val="black"/>
                <w:lang w:val="en-US"/>
              </w:rPr>
              <w:t>[</w:t>
            </w:r>
            <w:r w:rsidR="00C87090" w:rsidRPr="009615EA">
              <w:rPr>
                <w:rFonts w:ascii="Arial" w:hAnsi="Arial" w:cs="Arial"/>
                <w:b/>
                <w:color w:val="FFFFFF" w:themeColor="background1"/>
                <w:sz w:val="36"/>
                <w:szCs w:val="36"/>
                <w:highlight w:val="black"/>
                <w:shd w:val="clear" w:color="auto" w:fill="FFFFFF"/>
                <w:lang w:val="en-US"/>
              </w:rPr>
              <w:t>mə</w:t>
            </w:r>
            <w:r w:rsidR="00C87090" w:rsidRPr="009615EA">
              <w:rPr>
                <w:rFonts w:ascii="Arial" w:hAnsi="Arial" w:cs="Arial"/>
                <w:b/>
                <w:color w:val="FFFFFF" w:themeColor="background1"/>
                <w:sz w:val="36"/>
                <w:szCs w:val="36"/>
                <w:highlight w:val="black"/>
                <w:shd w:val="clear" w:color="auto" w:fill="FFFFFF"/>
              </w:rPr>
              <w:t>ʹ</w:t>
            </w:r>
            <w:r w:rsidR="00C87090" w:rsidRPr="009615EA">
              <w:rPr>
                <w:rFonts w:ascii="Arial" w:hAnsi="Arial" w:cs="Arial"/>
                <w:b/>
                <w:color w:val="FFFFFF" w:themeColor="background1"/>
                <w:sz w:val="36"/>
                <w:szCs w:val="36"/>
                <w:highlight w:val="black"/>
                <w:shd w:val="clear" w:color="auto" w:fill="FFFFFF"/>
                <w:lang w:val="en-US"/>
              </w:rPr>
              <w:t>tɜ:nıtı]</w:t>
            </w:r>
            <w:r w:rsidR="00C22C6B" w:rsidRPr="009615EA">
              <w:rPr>
                <w:rFonts w:ascii="Arial" w:hAnsi="Arial" w:cs="Arial"/>
                <w:b/>
                <w:color w:val="FFFFFF" w:themeColor="background1"/>
                <w:sz w:val="36"/>
                <w:szCs w:val="36"/>
                <w:highlight w:val="black"/>
                <w:lang w:val="en-US"/>
              </w:rPr>
              <w:t>]</w:t>
            </w:r>
          </w:p>
          <w:p w:rsidR="008B6834" w:rsidRPr="009615EA" w:rsidRDefault="00FE1E9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40676A"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материнство</w:t>
            </w:r>
          </w:p>
          <w:p w:rsidR="0040676A" w:rsidRPr="009615EA" w:rsidRDefault="0040676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беременность, роды</w:t>
            </w:r>
          </w:p>
          <w:p w:rsidR="00FE1E9C" w:rsidRPr="009615EA" w:rsidRDefault="00FE1E9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lastRenderedPageBreak/>
              <w:t>Прил.</w:t>
            </w:r>
            <w:r w:rsidRPr="009615EA">
              <w:rPr>
                <w:rFonts w:ascii="Arial" w:hAnsi="Arial" w:cs="Arial"/>
                <w:color w:val="FFFFFF" w:themeColor="background1"/>
                <w:sz w:val="36"/>
                <w:szCs w:val="36"/>
                <w:highlight w:val="black"/>
              </w:rPr>
              <w:t xml:space="preserve"> </w:t>
            </w:r>
            <w:r w:rsidR="0040676A" w:rsidRPr="009615EA">
              <w:rPr>
                <w:rFonts w:ascii="Arial" w:hAnsi="Arial" w:cs="Arial"/>
                <w:color w:val="FFFFFF" w:themeColor="background1"/>
                <w:sz w:val="36"/>
                <w:szCs w:val="36"/>
                <w:highlight w:val="black"/>
              </w:rPr>
              <w:t>М</w:t>
            </w:r>
            <w:r w:rsidRPr="009615EA">
              <w:rPr>
                <w:rFonts w:ascii="Arial" w:hAnsi="Arial" w:cs="Arial"/>
                <w:color w:val="FFFFFF" w:themeColor="background1"/>
                <w:sz w:val="36"/>
                <w:szCs w:val="36"/>
                <w:highlight w:val="black"/>
              </w:rPr>
              <w:t>атеринский</w:t>
            </w:r>
            <w:r w:rsidR="0040676A" w:rsidRPr="009615EA">
              <w:rPr>
                <w:rFonts w:ascii="Arial" w:hAnsi="Arial" w:cs="Arial"/>
                <w:color w:val="FFFFFF" w:themeColor="background1"/>
                <w:sz w:val="36"/>
                <w:szCs w:val="36"/>
                <w:highlight w:val="black"/>
              </w:rPr>
              <w:t>, родильный</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9D3473" w:rsidRPr="009615EA" w:rsidRDefault="009D347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MUTTER</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E3725" w:rsidRPr="009615EA">
              <w:rPr>
                <w:rFonts w:ascii="Arial" w:hAnsi="Arial" w:cs="Arial"/>
                <w:b/>
                <w:color w:val="FFFFFF" w:themeColor="background1"/>
                <w:sz w:val="36"/>
                <w:szCs w:val="36"/>
                <w:highlight w:val="black"/>
              </w:rPr>
              <w:t>ˈmʌtə</w:t>
            </w:r>
            <w:r w:rsidRPr="009615EA">
              <w:rPr>
                <w:rFonts w:ascii="Arial" w:hAnsi="Arial" w:cs="Arial"/>
                <w:b/>
                <w:color w:val="FFFFFF" w:themeColor="background1"/>
                <w:sz w:val="36"/>
                <w:szCs w:val="36"/>
                <w:highlight w:val="black"/>
              </w:rPr>
              <w:t>]</w:t>
            </w:r>
          </w:p>
          <w:p w:rsidR="009665CF" w:rsidRPr="009615EA" w:rsidRDefault="009665CF"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lang w:val="en-US"/>
              </w:rPr>
              <w:t>MUTTERED</w:t>
            </w:r>
            <w:r w:rsidRPr="009615EA">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shd w:val="clear" w:color="auto" w:fill="FCFCFC"/>
              </w:rPr>
              <w:t>ˈmʌtəd</w:t>
            </w:r>
            <w:r w:rsidRPr="009615EA">
              <w:rPr>
                <w:rFonts w:ascii="Arial" w:hAnsi="Arial" w:cs="Arial"/>
                <w:b/>
                <w:i/>
                <w:color w:val="FFFFFF" w:themeColor="background1"/>
                <w:sz w:val="36"/>
                <w:szCs w:val="36"/>
                <w:highlight w:val="black"/>
              </w:rPr>
              <w:t>]</w:t>
            </w:r>
          </w:p>
          <w:p w:rsidR="009D3473" w:rsidRPr="009615EA" w:rsidRDefault="009D347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Бормотание, ворчание</w:t>
            </w:r>
          </w:p>
          <w:p w:rsidR="009D3473" w:rsidRPr="009615EA" w:rsidRDefault="009D347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w:t>
            </w:r>
            <w:r w:rsidR="009E3725"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бормотать, ворчать</w:t>
            </w:r>
            <w:r w:rsidR="00C27A03" w:rsidRPr="009615EA">
              <w:rPr>
                <w:rFonts w:ascii="Arial" w:hAnsi="Arial" w:cs="Arial"/>
                <w:color w:val="FFFFFF" w:themeColor="background1"/>
                <w:sz w:val="36"/>
                <w:szCs w:val="36"/>
                <w:highlight w:val="black"/>
              </w:rPr>
              <w:t>, бурчать</w:t>
            </w:r>
          </w:p>
          <w:p w:rsidR="00C27A03"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C27A03" w:rsidRPr="009615EA">
              <w:rPr>
                <w:rFonts w:ascii="Arial" w:hAnsi="Arial" w:cs="Arial"/>
                <w:color w:val="FFFFFF" w:themeColor="background1"/>
                <w:sz w:val="36"/>
                <w:szCs w:val="36"/>
                <w:highlight w:val="black"/>
              </w:rPr>
              <w:t>Пробормотать, пробурчать</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E03DE" w:rsidRPr="009615EA" w:rsidRDefault="000E03DE"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MIRACLE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C87090" w:rsidRPr="009615EA">
              <w:rPr>
                <w:rFonts w:ascii="Arial" w:hAnsi="Arial" w:cs="Arial"/>
                <w:color w:val="FFFFFF" w:themeColor="background1"/>
                <w:sz w:val="36"/>
                <w:szCs w:val="36"/>
                <w:highlight w:val="black"/>
                <w:shd w:val="clear" w:color="auto" w:fill="FFFFFF"/>
              </w:rPr>
              <w:t>ʹ</w:t>
            </w:r>
            <w:r w:rsidR="00C87090" w:rsidRPr="009615EA">
              <w:rPr>
                <w:rFonts w:ascii="Arial" w:hAnsi="Arial" w:cs="Arial"/>
                <w:b/>
                <w:color w:val="FFFFFF" w:themeColor="background1"/>
                <w:sz w:val="36"/>
                <w:szCs w:val="36"/>
                <w:highlight w:val="black"/>
                <w:shd w:val="clear" w:color="auto" w:fill="FFFFFF"/>
              </w:rPr>
              <w:t>mırək(ə)l</w:t>
            </w:r>
            <w:r w:rsidRPr="009615EA">
              <w:rPr>
                <w:rFonts w:ascii="Arial" w:hAnsi="Arial" w:cs="Arial"/>
                <w:b/>
                <w:color w:val="FFFFFF" w:themeColor="background1"/>
                <w:sz w:val="36"/>
                <w:szCs w:val="36"/>
                <w:highlight w:val="black"/>
              </w:rPr>
              <w:t>]</w:t>
            </w:r>
          </w:p>
          <w:p w:rsidR="000E03DE" w:rsidRPr="009615EA" w:rsidRDefault="000E03D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чудо</w:t>
            </w:r>
            <w:r w:rsidR="00965845" w:rsidRPr="009615EA">
              <w:rPr>
                <w:rFonts w:ascii="Arial" w:hAnsi="Arial" w:cs="Arial"/>
                <w:color w:val="FFFFFF" w:themeColor="background1"/>
                <w:sz w:val="36"/>
                <w:szCs w:val="36"/>
                <w:highlight w:val="black"/>
              </w:rPr>
              <w:t>, диво</w:t>
            </w:r>
          </w:p>
          <w:p w:rsidR="00965845" w:rsidRPr="009615EA" w:rsidRDefault="0096584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чудесный, чудотворный, чудодейственный</w:t>
            </w:r>
          </w:p>
          <w:p w:rsidR="00965845" w:rsidRPr="009615EA" w:rsidRDefault="00965845" w:rsidP="004F7301">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miracle cure – чудесное исцеление</w:t>
            </w:r>
          </w:p>
          <w:p w:rsidR="00965845" w:rsidRPr="009615EA" w:rsidRDefault="00965845" w:rsidP="004F7301">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miracle drug – чудодейственное лекарство</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9615EA" w:rsidRDefault="00670CE8"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MIDNIGHT</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65845" w:rsidRPr="009615EA">
              <w:rPr>
                <w:rFonts w:ascii="Arial" w:hAnsi="Arial" w:cs="Arial"/>
                <w:b/>
                <w:color w:val="FFFFFF" w:themeColor="background1"/>
                <w:sz w:val="36"/>
                <w:szCs w:val="36"/>
                <w:highlight w:val="black"/>
              </w:rPr>
              <w:t>ˈmɪdnaɪt]</w:t>
            </w:r>
            <w:r w:rsidRPr="009615EA">
              <w:rPr>
                <w:rFonts w:ascii="Arial" w:hAnsi="Arial" w:cs="Arial"/>
                <w:b/>
                <w:color w:val="FFFFFF" w:themeColor="background1"/>
                <w:sz w:val="36"/>
                <w:szCs w:val="36"/>
                <w:highlight w:val="black"/>
              </w:rPr>
              <w:t>]</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полночь</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полуночный</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9615EA" w:rsidRDefault="00670CE8"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MOTTO</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FE0FB1" w:rsidRPr="009615EA">
              <w:rPr>
                <w:rFonts w:ascii="Arial" w:hAnsi="Arial" w:cs="Arial"/>
                <w:b/>
                <w:color w:val="FFFFFF" w:themeColor="background1"/>
                <w:spacing w:val="15"/>
                <w:sz w:val="36"/>
                <w:szCs w:val="36"/>
                <w:highlight w:val="black"/>
                <w:shd w:val="clear" w:color="auto" w:fill="FFFFFF"/>
              </w:rPr>
              <w:t>'mɔtəu]</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девиз, лозунг, эпиграф, пословица</w:t>
            </w:r>
          </w:p>
          <w:p w:rsidR="00E5482C" w:rsidRPr="009615EA" w:rsidRDefault="00E5482C"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E5482C" w:rsidRPr="009615EA" w:rsidRDefault="00E5482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MAYBE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65845" w:rsidRPr="009615EA">
              <w:rPr>
                <w:rFonts w:ascii="Arial" w:hAnsi="Arial" w:cs="Arial"/>
                <w:b/>
                <w:color w:val="FFFFFF" w:themeColor="background1"/>
                <w:sz w:val="36"/>
                <w:szCs w:val="36"/>
                <w:highlight w:val="black"/>
              </w:rPr>
              <w:t>ˈmeɪbɪ</w:t>
            </w:r>
            <w:r w:rsidRPr="009615EA">
              <w:rPr>
                <w:rFonts w:ascii="Arial" w:hAnsi="Arial" w:cs="Arial"/>
                <w:b/>
                <w:color w:val="FFFFFF" w:themeColor="background1"/>
                <w:sz w:val="36"/>
                <w:szCs w:val="36"/>
                <w:highlight w:val="black"/>
              </w:rPr>
              <w:t>]</w:t>
            </w:r>
          </w:p>
          <w:p w:rsidR="00E5482C" w:rsidRPr="009615EA" w:rsidRDefault="00E5482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Может быть</w:t>
            </w:r>
            <w:r w:rsidR="00965845" w:rsidRPr="009615EA">
              <w:rPr>
                <w:rFonts w:ascii="Arial" w:hAnsi="Arial" w:cs="Arial"/>
                <w:color w:val="FFFFFF" w:themeColor="background1"/>
                <w:sz w:val="36"/>
                <w:szCs w:val="36"/>
                <w:highlight w:val="black"/>
              </w:rPr>
              <w:t>, возможно, наверно</w:t>
            </w:r>
          </w:p>
          <w:p w:rsidR="00965845" w:rsidRPr="009615EA" w:rsidRDefault="00965845"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ЧАСТ</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Пожалуй</w:t>
            </w:r>
          </w:p>
          <w:p w:rsidR="0015105C" w:rsidRPr="009615EA" w:rsidRDefault="0015105C"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15105C" w:rsidRPr="009615EA" w:rsidRDefault="0015105C" w:rsidP="004F7301">
            <w:pPr>
              <w:shd w:val="clear" w:color="auto" w:fill="000000" w:themeFill="text1"/>
              <w:tabs>
                <w:tab w:val="left" w:pos="195"/>
                <w:tab w:val="left" w:pos="570"/>
                <w:tab w:val="left" w:pos="1695"/>
                <w:tab w:val="center" w:pos="3317"/>
              </w:tabs>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lastRenderedPageBreak/>
              <w:t>MOOSE [mu:s]</w:t>
            </w:r>
          </w:p>
          <w:p w:rsidR="00253037" w:rsidRPr="009615EA" w:rsidRDefault="00253037"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Мн</w:t>
            </w:r>
            <w:r w:rsidRPr="009615EA">
              <w:rPr>
                <w:rFonts w:ascii="Arial" w:hAnsi="Arial" w:cs="Arial"/>
                <w:b/>
                <w:i/>
                <w:color w:val="FFFFFF" w:themeColor="background1"/>
                <w:sz w:val="36"/>
                <w:szCs w:val="36"/>
                <w:highlight w:val="black"/>
                <w:lang w:val="en-US"/>
              </w:rPr>
              <w:t>. MOOSE</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rPr>
              <w:t>зоол</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американский</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лось</w:t>
            </w:r>
            <w:r w:rsidRPr="009615EA">
              <w:rPr>
                <w:rFonts w:ascii="Arial" w:hAnsi="Arial" w:cs="Arial"/>
                <w:color w:val="FFFFFF" w:themeColor="background1"/>
                <w:sz w:val="36"/>
                <w:szCs w:val="36"/>
                <w:highlight w:val="black"/>
                <w:lang w:val="en-US"/>
              </w:rPr>
              <w:t xml:space="preserve"> (Alces alces americanus)</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15F7E" w:rsidRPr="009615EA" w:rsidRDefault="00D15F7E"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NEWSLETTER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nju:z</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letə]</w:t>
            </w:r>
          </w:p>
          <w:p w:rsidR="00FE0FB1" w:rsidRPr="009615EA" w:rsidRDefault="00D15F7E"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информационный бюллетень</w:t>
            </w:r>
            <w:r w:rsidR="00253037" w:rsidRPr="009615EA">
              <w:rPr>
                <w:rFonts w:ascii="Arial" w:hAnsi="Arial" w:cs="Arial"/>
                <w:color w:val="FFFFFF" w:themeColor="background1"/>
                <w:sz w:val="36"/>
                <w:szCs w:val="36"/>
                <w:highlight w:val="black"/>
              </w:rPr>
              <w:t>, вестник</w:t>
            </w:r>
            <w:r w:rsidRPr="009615EA">
              <w:rPr>
                <w:rFonts w:ascii="Arial" w:hAnsi="Arial" w:cs="Arial"/>
                <w:color w:val="FFFFFF" w:themeColor="background1"/>
                <w:sz w:val="36"/>
                <w:szCs w:val="36"/>
                <w:highlight w:val="black"/>
              </w:rPr>
              <w:t xml:space="preserve"> (учреждения, фирмы)</w:t>
            </w:r>
            <w:r w:rsidR="00FE0FB1" w:rsidRPr="009615EA">
              <w:rPr>
                <w:rFonts w:ascii="Arial" w:hAnsi="Arial" w:cs="Arial"/>
                <w:color w:val="FFFFFF" w:themeColor="background1"/>
                <w:sz w:val="36"/>
                <w:szCs w:val="36"/>
                <w:highlight w:val="black"/>
              </w:rPr>
              <w:t xml:space="preserve"> </w:t>
            </w:r>
            <w:r w:rsidR="00FE0FB1" w:rsidRPr="009615EA">
              <w:rPr>
                <w:rFonts w:ascii="Arial" w:hAnsi="Arial" w:cs="Arial"/>
                <w:color w:val="FFFFFF" w:themeColor="background1"/>
                <w:sz w:val="36"/>
                <w:szCs w:val="36"/>
                <w:highlight w:val="black"/>
                <w:bdr w:val="none" w:sz="0" w:space="0" w:color="auto" w:frame="1"/>
              </w:rPr>
              <w:t>(часто в виде электронного письма, периодически поступающего по рассылке)</w:t>
            </w:r>
          </w:p>
          <w:p w:rsidR="00253037" w:rsidRPr="009615EA" w:rsidRDefault="00253037"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color w:val="FFFFFF" w:themeColor="background1"/>
                <w:sz w:val="36"/>
                <w:szCs w:val="36"/>
                <w:highlight w:val="black"/>
                <w:bdr w:val="none" w:sz="0" w:space="0" w:color="auto" w:frame="1"/>
              </w:rPr>
              <w:t>2 новостная рассылка, информационная рассылка</w:t>
            </w:r>
          </w:p>
          <w:p w:rsidR="00253037" w:rsidRPr="009615EA" w:rsidRDefault="00253037"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bdr w:val="none" w:sz="0" w:space="0" w:color="auto" w:frame="1"/>
              </w:rPr>
              <w:t>ПРИЛ.</w:t>
            </w:r>
            <w:r w:rsidRPr="009615EA">
              <w:rPr>
                <w:rFonts w:ascii="Arial" w:hAnsi="Arial" w:cs="Arial"/>
                <w:color w:val="FFFFFF" w:themeColor="background1"/>
                <w:sz w:val="36"/>
                <w:szCs w:val="36"/>
                <w:highlight w:val="black"/>
                <w:bdr w:val="none" w:sz="0" w:space="0" w:color="auto" w:frame="1"/>
              </w:rPr>
              <w:t xml:space="preserve"> новостной</w:t>
            </w:r>
          </w:p>
          <w:p w:rsidR="00D15F7E" w:rsidRPr="009615EA" w:rsidRDefault="00D15F7E"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rPr>
              <w:t>NEPHEW</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rPr>
              <w:t>'nefjuː]</w:t>
            </w:r>
          </w:p>
          <w:p w:rsidR="00ED435D" w:rsidRPr="009615EA" w:rsidRDefault="00253037" w:rsidP="004F7301">
            <w:pPr>
              <w:shd w:val="clear" w:color="auto" w:fill="000000" w:themeFill="text1"/>
              <w:spacing w:after="0" w:line="240" w:lineRule="auto"/>
              <w:rPr>
                <w:rFonts w:ascii="Arial" w:hAnsi="Arial" w:cs="Arial"/>
                <w:color w:val="FFFFFF" w:themeColor="background1"/>
                <w:sz w:val="36"/>
                <w:szCs w:val="36"/>
                <w:highlight w:val="black"/>
              </w:rPr>
            </w:pPr>
            <w:bookmarkStart w:id="5" w:name="_Toc516074194"/>
            <w:r w:rsidRPr="009615EA">
              <w:rPr>
                <w:rStyle w:val="10"/>
                <w:rFonts w:ascii="Arial" w:eastAsiaTheme="minorHAnsi" w:hAnsi="Arial" w:cs="Arial"/>
                <w:i/>
                <w:color w:val="FFFFFF" w:themeColor="background1"/>
                <w:sz w:val="36"/>
                <w:szCs w:val="36"/>
                <w:highlight w:val="black"/>
                <w:bdr w:val="none" w:sz="0" w:space="0" w:color="auto" w:frame="1"/>
              </w:rPr>
              <w:t>СУЩ.</w:t>
            </w:r>
            <w:bookmarkEnd w:id="5"/>
            <w:r w:rsidR="00ED435D" w:rsidRPr="009615EA">
              <w:rPr>
                <w:rStyle w:val="10"/>
                <w:rFonts w:ascii="Arial" w:eastAsiaTheme="minorHAnsi" w:hAnsi="Arial" w:cs="Arial"/>
                <w:color w:val="FFFFFF" w:themeColor="background1"/>
                <w:sz w:val="36"/>
                <w:szCs w:val="36"/>
                <w:highlight w:val="black"/>
                <w:bdr w:val="none" w:sz="0" w:space="0" w:color="auto" w:frame="1"/>
              </w:rPr>
              <w:t xml:space="preserve"> </w:t>
            </w:r>
            <w:r w:rsidR="00ED435D" w:rsidRPr="009615EA">
              <w:rPr>
                <w:rStyle w:val="2enci"/>
                <w:rFonts w:ascii="Arial" w:hAnsi="Arial" w:cs="Arial"/>
                <w:color w:val="FFFFFF" w:themeColor="background1"/>
                <w:sz w:val="36"/>
                <w:szCs w:val="36"/>
                <w:highlight w:val="black"/>
                <w:bdr w:val="none" w:sz="0" w:space="0" w:color="auto" w:frame="1"/>
              </w:rPr>
              <w:t>племянник</w:t>
            </w: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04EA7" w:rsidRPr="009615EA" w:rsidRDefault="00504EA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NICKNAME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253037" w:rsidRPr="009615EA">
              <w:rPr>
                <w:rFonts w:ascii="Arial" w:hAnsi="Arial" w:cs="Arial"/>
                <w:b/>
                <w:color w:val="FFFFFF" w:themeColor="background1"/>
                <w:sz w:val="36"/>
                <w:szCs w:val="36"/>
                <w:highlight w:val="black"/>
              </w:rPr>
              <w:t>ˈnɪkneɪm</w:t>
            </w:r>
            <w:r w:rsidRPr="009615EA">
              <w:rPr>
                <w:rFonts w:ascii="Arial" w:hAnsi="Arial" w:cs="Arial"/>
                <w:b/>
                <w:color w:val="FFFFFF" w:themeColor="background1"/>
                <w:sz w:val="36"/>
                <w:szCs w:val="36"/>
                <w:highlight w:val="black"/>
              </w:rPr>
              <w:t>]</w:t>
            </w:r>
          </w:p>
          <w:p w:rsidR="005829F9" w:rsidRPr="009615EA" w:rsidRDefault="005829F9" w:rsidP="004F7301">
            <w:pPr>
              <w:shd w:val="clear" w:color="auto" w:fill="000000" w:themeFill="text1"/>
              <w:spacing w:after="0" w:line="240" w:lineRule="auto"/>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NICKNAMED</w:t>
            </w:r>
          </w:p>
          <w:p w:rsidR="00504EA7" w:rsidRPr="009615EA" w:rsidRDefault="00504EA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прозвище, кличка</w:t>
            </w:r>
            <w:r w:rsidR="00253037" w:rsidRPr="009615EA">
              <w:rPr>
                <w:rFonts w:ascii="Arial" w:hAnsi="Arial" w:cs="Arial"/>
                <w:color w:val="FFFFFF" w:themeColor="background1"/>
                <w:sz w:val="36"/>
                <w:szCs w:val="36"/>
                <w:highlight w:val="black"/>
              </w:rPr>
              <w:t>, псевдоним</w:t>
            </w:r>
          </w:p>
          <w:p w:rsidR="00504EA7" w:rsidRPr="009615EA" w:rsidRDefault="00504EA7" w:rsidP="004F7301">
            <w:pPr>
              <w:shd w:val="clear" w:color="auto" w:fill="000000" w:themeFill="text1"/>
              <w:spacing w:after="0" w:line="240" w:lineRule="auto"/>
              <w:rPr>
                <w:rFonts w:ascii="Arial" w:hAnsi="Arial" w:cs="Arial"/>
                <w:b/>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давать кличку</w:t>
            </w:r>
          </w:p>
          <w:p w:rsidR="009E3725" w:rsidRPr="009615EA" w:rsidRDefault="009E372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2C07B1" w:rsidRPr="009615EA" w:rsidRDefault="002C07B1"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NIECE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E3725" w:rsidRPr="009615EA">
              <w:rPr>
                <w:rFonts w:ascii="Arial" w:hAnsi="Arial" w:cs="Arial"/>
                <w:b/>
                <w:color w:val="FFFFFF" w:themeColor="background1"/>
                <w:sz w:val="36"/>
                <w:szCs w:val="36"/>
                <w:highlight w:val="black"/>
              </w:rPr>
              <w:t>niːs]</w:t>
            </w:r>
          </w:p>
          <w:p w:rsidR="002C07B1" w:rsidRPr="009615EA" w:rsidRDefault="002C07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племянница</w:t>
            </w:r>
          </w:p>
          <w:p w:rsidR="002C07B1" w:rsidRPr="009615EA" w:rsidRDefault="002C07B1"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OBESITY</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ə(</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u</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bi</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ː</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s</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ɪ</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ɪ]</w:t>
            </w:r>
          </w:p>
          <w:p w:rsidR="00ED435D"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6" w:name="_Toc516074199"/>
            <w:r w:rsidRPr="009615EA">
              <w:rPr>
                <w:rStyle w:val="10"/>
                <w:rFonts w:ascii="Arial" w:eastAsiaTheme="minorHAnsi" w:hAnsi="Arial" w:cs="Arial"/>
                <w:i/>
                <w:color w:val="FFFFFF" w:themeColor="background1"/>
                <w:sz w:val="36"/>
                <w:szCs w:val="36"/>
                <w:highlight w:val="black"/>
                <w:bdr w:val="none" w:sz="0" w:space="0" w:color="auto" w:frame="1"/>
              </w:rPr>
              <w:t>СУЩ.</w:t>
            </w:r>
            <w:bookmarkEnd w:id="6"/>
            <w:r w:rsidR="00ED435D" w:rsidRPr="009615EA">
              <w:rPr>
                <w:rStyle w:val="10"/>
                <w:rFonts w:ascii="Arial" w:eastAsiaTheme="minorHAnsi" w:hAnsi="Arial" w:cs="Arial"/>
                <w:color w:val="FFFFFF" w:themeColor="background1"/>
                <w:sz w:val="36"/>
                <w:szCs w:val="36"/>
                <w:highlight w:val="black"/>
                <w:bdr w:val="none" w:sz="0" w:space="0" w:color="auto" w:frame="1"/>
              </w:rPr>
              <w:t xml:space="preserve"> </w:t>
            </w:r>
            <w:r w:rsidR="00ED435D" w:rsidRPr="009615EA">
              <w:rPr>
                <w:rStyle w:val="2enci"/>
                <w:rFonts w:ascii="Arial" w:hAnsi="Arial" w:cs="Arial"/>
                <w:color w:val="FFFFFF" w:themeColor="background1"/>
                <w:sz w:val="36"/>
                <w:szCs w:val="36"/>
                <w:highlight w:val="black"/>
                <w:bdr w:val="none" w:sz="0" w:space="0" w:color="auto" w:frame="1"/>
              </w:rPr>
              <w:t>тучность;</w:t>
            </w:r>
            <w:r w:rsidR="00ED435D" w:rsidRPr="009615EA">
              <w:rPr>
                <w:rStyle w:val="24ccn"/>
                <w:rFonts w:ascii="Arial" w:hAnsi="Arial" w:cs="Arial"/>
                <w:color w:val="FFFFFF" w:themeColor="background1"/>
                <w:sz w:val="36"/>
                <w:szCs w:val="36"/>
                <w:highlight w:val="black"/>
                <w:bdr w:val="none" w:sz="0" w:space="0" w:color="auto" w:frame="1"/>
                <w:lang w:val="en-US"/>
              </w:rPr>
              <w:t> </w:t>
            </w:r>
            <w:r w:rsidR="00ED435D" w:rsidRPr="009615EA">
              <w:rPr>
                <w:rStyle w:val="2enci"/>
                <w:rFonts w:ascii="Arial" w:hAnsi="Arial" w:cs="Arial"/>
                <w:color w:val="FFFFFF" w:themeColor="background1"/>
                <w:sz w:val="36"/>
                <w:szCs w:val="36"/>
                <w:highlight w:val="black"/>
                <w:bdr w:val="none" w:sz="0" w:space="0" w:color="auto" w:frame="1"/>
              </w:rPr>
              <w:t>ожирение</w:t>
            </w:r>
            <w:r w:rsidRPr="009615EA">
              <w:rPr>
                <w:rStyle w:val="2enci"/>
                <w:rFonts w:ascii="Arial" w:hAnsi="Arial" w:cs="Arial"/>
                <w:color w:val="FFFFFF" w:themeColor="background1"/>
                <w:sz w:val="36"/>
                <w:szCs w:val="36"/>
                <w:highlight w:val="black"/>
                <w:bdr w:val="none" w:sz="0" w:space="0" w:color="auto" w:frame="1"/>
              </w:rPr>
              <w:t>, лишний вес, полнота</w:t>
            </w: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7C5779" w:rsidRPr="009615EA" w:rsidRDefault="007C5779"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rPr>
              <w:lastRenderedPageBreak/>
              <w:t>OХ</w:t>
            </w:r>
            <w:r w:rsidR="002A1AE9" w:rsidRPr="009615EA">
              <w:rPr>
                <w:rFonts w:ascii="Arial" w:hAnsi="Arial" w:cs="Arial"/>
                <w:b/>
                <w:color w:val="FFFFFF" w:themeColor="background1"/>
                <w:sz w:val="36"/>
                <w:szCs w:val="36"/>
                <w:highlight w:val="black"/>
                <w:bdr w:val="none" w:sz="0" w:space="0" w:color="auto" w:frame="1"/>
              </w:rPr>
              <w:t xml:space="preserve"> </w:t>
            </w:r>
            <w:r w:rsidR="005F1D4E" w:rsidRPr="009615EA">
              <w:rPr>
                <w:rFonts w:ascii="Arial" w:hAnsi="Arial" w:cs="Arial"/>
                <w:b/>
                <w:color w:val="FFFFFF" w:themeColor="background1"/>
                <w:sz w:val="36"/>
                <w:szCs w:val="36"/>
                <w:highlight w:val="black"/>
                <w:bdr w:val="none" w:sz="0" w:space="0" w:color="auto" w:frame="1"/>
              </w:rPr>
              <w:t>[</w:t>
            </w:r>
            <w:r w:rsidR="009E3725" w:rsidRPr="009615EA">
              <w:rPr>
                <w:rStyle w:val="a5"/>
                <w:rFonts w:ascii="Arial" w:hAnsi="Arial" w:cs="Arial"/>
                <w:b/>
                <w:color w:val="FFFFFF" w:themeColor="background1"/>
                <w:spacing w:val="15"/>
                <w:sz w:val="36"/>
                <w:szCs w:val="36"/>
                <w:highlight w:val="black"/>
                <w:u w:val="none"/>
                <w:bdr w:val="none" w:sz="0" w:space="0" w:color="auto" w:frame="1"/>
              </w:rPr>
              <w:t>ɒks</w:t>
            </w:r>
            <w:r w:rsidRPr="009615EA">
              <w:rPr>
                <w:rStyle w:val="a5"/>
                <w:rFonts w:ascii="Arial" w:hAnsi="Arial" w:cs="Arial"/>
                <w:b/>
                <w:color w:val="FFFFFF" w:themeColor="background1"/>
                <w:spacing w:val="15"/>
                <w:sz w:val="36"/>
                <w:szCs w:val="36"/>
                <w:highlight w:val="black"/>
                <w:u w:val="none"/>
                <w:bdr w:val="none" w:sz="0" w:space="0" w:color="auto" w:frame="1"/>
              </w:rPr>
              <w:t>]</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7" w:name="_Toc516074201"/>
            <w:r w:rsidRPr="009615EA">
              <w:rPr>
                <w:rStyle w:val="10"/>
                <w:rFonts w:ascii="Arial" w:eastAsiaTheme="minorHAnsi" w:hAnsi="Arial" w:cs="Arial"/>
                <w:i/>
                <w:color w:val="FFFFFF" w:themeColor="background1"/>
                <w:sz w:val="36"/>
                <w:szCs w:val="36"/>
                <w:highlight w:val="black"/>
                <w:bdr w:val="none" w:sz="0" w:space="0" w:color="auto" w:frame="1"/>
              </w:rPr>
              <w:t>СУЩ.</w:t>
            </w:r>
            <w:bookmarkEnd w:id="7"/>
            <w:r w:rsidR="007C5779" w:rsidRPr="009615EA">
              <w:rPr>
                <w:rStyle w:val="2enci"/>
                <w:rFonts w:ascii="Arial" w:hAnsi="Arial" w:cs="Arial"/>
                <w:color w:val="FFFFFF" w:themeColor="background1"/>
                <w:sz w:val="36"/>
                <w:szCs w:val="36"/>
                <w:highlight w:val="black"/>
                <w:bdr w:val="none" w:sz="0" w:space="0" w:color="auto" w:frame="1"/>
              </w:rPr>
              <w:t>;</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10"/>
                <w:rFonts w:ascii="Arial" w:eastAsiaTheme="minorHAnsi" w:hAnsi="Arial" w:cs="Arial"/>
                <w:color w:val="FFFFFF" w:themeColor="background1"/>
                <w:sz w:val="36"/>
                <w:szCs w:val="36"/>
                <w:highlight w:val="black"/>
                <w:bdr w:val="none" w:sz="0" w:space="0" w:color="auto" w:frame="1"/>
              </w:rPr>
              <w:t>мн.</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oxen</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8" w:name="_Toc516074202"/>
            <w:r w:rsidRPr="009615EA">
              <w:rPr>
                <w:rStyle w:val="10"/>
                <w:rFonts w:ascii="Arial" w:eastAsiaTheme="minorHAnsi" w:hAnsi="Arial" w:cs="Arial"/>
                <w:color w:val="FFFFFF" w:themeColor="background1"/>
                <w:sz w:val="36"/>
                <w:szCs w:val="36"/>
                <w:highlight w:val="black"/>
                <w:bdr w:val="none" w:sz="0" w:space="0" w:color="auto" w:frame="1"/>
              </w:rPr>
              <w:t xml:space="preserve">1 </w:t>
            </w:r>
            <w:r w:rsidR="007C5779" w:rsidRPr="009615EA">
              <w:rPr>
                <w:rStyle w:val="10"/>
                <w:rFonts w:ascii="Arial" w:eastAsiaTheme="minorHAnsi" w:hAnsi="Arial" w:cs="Arial"/>
                <w:color w:val="FFFFFF" w:themeColor="background1"/>
                <w:sz w:val="36"/>
                <w:szCs w:val="36"/>
                <w:highlight w:val="black"/>
                <w:bdr w:val="none" w:sz="0" w:space="0" w:color="auto" w:frame="1"/>
              </w:rPr>
              <w:t>зоол.</w:t>
            </w:r>
            <w:bookmarkEnd w:id="8"/>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бык</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 xml:space="preserve">2 </w:t>
            </w:r>
            <w:r w:rsidR="007C5779" w:rsidRPr="009615EA">
              <w:rPr>
                <w:rStyle w:val="2enci"/>
                <w:rFonts w:ascii="Arial" w:hAnsi="Arial" w:cs="Arial"/>
                <w:color w:val="FFFFFF" w:themeColor="background1"/>
                <w:sz w:val="36"/>
                <w:szCs w:val="36"/>
                <w:highlight w:val="black"/>
                <w:bdr w:val="none" w:sz="0" w:space="0" w:color="auto" w:frame="1"/>
              </w:rPr>
              <w:t>вол;</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буйвол;</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бизон</w:t>
            </w:r>
          </w:p>
          <w:p w:rsidR="007C5779" w:rsidRPr="009615EA" w:rsidRDefault="009E3725"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 xml:space="preserve">3 </w:t>
            </w:r>
            <w:r w:rsidR="007C5779" w:rsidRPr="009615EA">
              <w:rPr>
                <w:rStyle w:val="2enci"/>
                <w:rFonts w:ascii="Arial" w:hAnsi="Arial" w:cs="Arial"/>
                <w:color w:val="FFFFFF" w:themeColor="background1"/>
                <w:sz w:val="36"/>
                <w:szCs w:val="36"/>
                <w:highlight w:val="black"/>
                <w:bdr w:val="none" w:sz="0" w:space="0" w:color="auto" w:frame="1"/>
              </w:rPr>
              <w:t>(oxen)</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крупный рогатый скот</w:t>
            </w:r>
          </w:p>
          <w:p w:rsidR="009E3725" w:rsidRPr="009615EA" w:rsidRDefault="009E3725"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b/>
                <w:i/>
                <w:color w:val="FFFFFF" w:themeColor="background1"/>
                <w:sz w:val="36"/>
                <w:szCs w:val="36"/>
                <w:highlight w:val="black"/>
                <w:bdr w:val="none" w:sz="0" w:space="0" w:color="auto" w:frame="1"/>
              </w:rPr>
              <w:t>ПРИЛ.</w:t>
            </w:r>
            <w:r w:rsidRPr="009615EA">
              <w:rPr>
                <w:rStyle w:val="2enci"/>
                <w:rFonts w:ascii="Arial" w:hAnsi="Arial" w:cs="Arial"/>
                <w:color w:val="FFFFFF" w:themeColor="background1"/>
                <w:sz w:val="36"/>
                <w:szCs w:val="36"/>
                <w:highlight w:val="black"/>
                <w:bdr w:val="none" w:sz="0" w:space="0" w:color="auto" w:frame="1"/>
              </w:rPr>
              <w:t xml:space="preserve"> Бычий, воловий</w:t>
            </w:r>
          </w:p>
          <w:p w:rsidR="007C5779" w:rsidRPr="009615EA" w:rsidRDefault="007C577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A96B57" w:rsidRPr="009615EA" w:rsidRDefault="00A96B5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OAK</w:t>
            </w:r>
            <w:r w:rsidR="002A1AE9" w:rsidRPr="009615EA">
              <w:rPr>
                <w:rFonts w:ascii="Arial" w:hAnsi="Arial" w:cs="Arial"/>
                <w:b/>
                <w:color w:val="FFFFFF" w:themeColor="background1"/>
                <w:sz w:val="36"/>
                <w:szCs w:val="36"/>
                <w:highlight w:val="black"/>
              </w:rPr>
              <w:t xml:space="preserve"> </w:t>
            </w:r>
            <w:r w:rsidR="005F1D4E" w:rsidRPr="009615EA">
              <w:rPr>
                <w:rFonts w:ascii="Arial" w:hAnsi="Arial" w:cs="Arial"/>
                <w:b/>
                <w:color w:val="FFFFFF" w:themeColor="background1"/>
                <w:sz w:val="36"/>
                <w:szCs w:val="36"/>
                <w:highlight w:val="black"/>
              </w:rPr>
              <w:t>[</w:t>
            </w:r>
            <w:r w:rsidR="00B51B63" w:rsidRPr="009615EA">
              <w:rPr>
                <w:rFonts w:ascii="Arial" w:hAnsi="Arial" w:cs="Arial"/>
                <w:b/>
                <w:color w:val="FFFFFF" w:themeColor="background1"/>
                <w:sz w:val="36"/>
                <w:szCs w:val="36"/>
                <w:highlight w:val="black"/>
              </w:rPr>
              <w:t>əʊk</w:t>
            </w:r>
            <w:r w:rsidRPr="009615EA">
              <w:rPr>
                <w:rFonts w:ascii="Arial" w:hAnsi="Arial" w:cs="Arial"/>
                <w:b/>
                <w:color w:val="FFFFFF" w:themeColor="background1"/>
                <w:sz w:val="36"/>
                <w:szCs w:val="36"/>
                <w:highlight w:val="black"/>
              </w:rPr>
              <w:t>]</w:t>
            </w:r>
          </w:p>
          <w:p w:rsidR="00A96B57" w:rsidRPr="009615EA" w:rsidRDefault="00A96B5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дуб</w:t>
            </w:r>
          </w:p>
          <w:p w:rsidR="00A96B57" w:rsidRPr="009615EA" w:rsidRDefault="00A96B5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дубовый</w:t>
            </w:r>
          </w:p>
          <w:p w:rsidR="009E34FA" w:rsidRPr="009615EA" w:rsidRDefault="009E34FA"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3D3E95" w:rsidRPr="009615EA" w:rsidRDefault="003D3E9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OBSTACLE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C87090" w:rsidRPr="009615EA">
              <w:rPr>
                <w:rFonts w:ascii="Arial" w:hAnsi="Arial" w:cs="Arial"/>
                <w:b/>
                <w:color w:val="FFFFFF" w:themeColor="background1"/>
                <w:sz w:val="36"/>
                <w:szCs w:val="36"/>
                <w:highlight w:val="black"/>
                <w:shd w:val="clear" w:color="auto" w:fill="FFFFFF"/>
              </w:rPr>
              <w:t>ʹɒ</w:t>
            </w:r>
            <w:r w:rsidR="00C87090" w:rsidRPr="009615EA">
              <w:rPr>
                <w:rFonts w:ascii="Arial" w:hAnsi="Arial" w:cs="Arial"/>
                <w:b/>
                <w:color w:val="FFFFFF" w:themeColor="background1"/>
                <w:sz w:val="36"/>
                <w:szCs w:val="36"/>
                <w:highlight w:val="black"/>
                <w:shd w:val="clear" w:color="auto" w:fill="FFFFFF"/>
                <w:lang w:val="en-US"/>
              </w:rPr>
              <w:t>bst</w:t>
            </w:r>
            <w:r w:rsidR="00C87090" w:rsidRPr="009615EA">
              <w:rPr>
                <w:rFonts w:ascii="Arial" w:hAnsi="Arial" w:cs="Arial"/>
                <w:b/>
                <w:color w:val="FFFFFF" w:themeColor="background1"/>
                <w:sz w:val="36"/>
                <w:szCs w:val="36"/>
                <w:highlight w:val="black"/>
                <w:shd w:val="clear" w:color="auto" w:fill="FFFFFF"/>
              </w:rPr>
              <w:t>ə</w:t>
            </w:r>
            <w:r w:rsidR="00C87090" w:rsidRPr="009615EA">
              <w:rPr>
                <w:rFonts w:ascii="Arial" w:hAnsi="Arial" w:cs="Arial"/>
                <w:b/>
                <w:color w:val="FFFFFF" w:themeColor="background1"/>
                <w:sz w:val="36"/>
                <w:szCs w:val="36"/>
                <w:highlight w:val="black"/>
                <w:shd w:val="clear" w:color="auto" w:fill="FFFFFF"/>
                <w:lang w:val="en-US"/>
              </w:rPr>
              <w:t>k</w:t>
            </w:r>
            <w:r w:rsidR="00C87090" w:rsidRPr="009615EA">
              <w:rPr>
                <w:rFonts w:ascii="Arial" w:hAnsi="Arial" w:cs="Arial"/>
                <w:b/>
                <w:color w:val="FFFFFF" w:themeColor="background1"/>
                <w:sz w:val="36"/>
                <w:szCs w:val="36"/>
                <w:highlight w:val="black"/>
                <w:shd w:val="clear" w:color="auto" w:fill="FFFFFF"/>
              </w:rPr>
              <w:t>(ə)</w:t>
            </w:r>
            <w:r w:rsidR="00C87090" w:rsidRPr="009615EA">
              <w:rPr>
                <w:rFonts w:ascii="Arial" w:hAnsi="Arial" w:cs="Arial"/>
                <w:b/>
                <w:color w:val="FFFFFF" w:themeColor="background1"/>
                <w:sz w:val="36"/>
                <w:szCs w:val="36"/>
                <w:highlight w:val="black"/>
                <w:shd w:val="clear" w:color="auto" w:fill="FFFFFF"/>
                <w:lang w:val="en-US"/>
              </w:rPr>
              <w:t>l</w:t>
            </w:r>
            <w:r w:rsidRPr="009615EA">
              <w:rPr>
                <w:rFonts w:ascii="Arial" w:hAnsi="Arial" w:cs="Arial"/>
                <w:b/>
                <w:color w:val="FFFFFF" w:themeColor="background1"/>
                <w:sz w:val="36"/>
                <w:szCs w:val="36"/>
                <w:highlight w:val="black"/>
              </w:rPr>
              <w:t>]</w:t>
            </w:r>
          </w:p>
          <w:p w:rsidR="003D3E95" w:rsidRPr="009615EA" w:rsidRDefault="003D3E9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помеха, преграда, препятствие</w:t>
            </w:r>
            <w:r w:rsidR="00B51B63" w:rsidRPr="009615EA">
              <w:rPr>
                <w:rFonts w:ascii="Arial" w:hAnsi="Arial" w:cs="Arial"/>
                <w:color w:val="FFFFFF" w:themeColor="background1"/>
                <w:sz w:val="36"/>
                <w:szCs w:val="36"/>
                <w:highlight w:val="black"/>
              </w:rPr>
              <w:t>, барьер</w:t>
            </w:r>
          </w:p>
          <w:p w:rsidR="00B51B63"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ПРИЧ</w:t>
            </w:r>
            <w:proofErr w:type="gramStart"/>
            <w:r w:rsidRPr="009615EA">
              <w:rPr>
                <w:rFonts w:ascii="Arial" w:hAnsi="Arial" w:cs="Arial"/>
                <w:b/>
                <w:i/>
                <w:color w:val="FFFFFF" w:themeColor="background1"/>
                <w:sz w:val="36"/>
                <w:szCs w:val="36"/>
                <w:highlight w:val="black"/>
              </w:rPr>
              <w:t>.</w:t>
            </w:r>
            <w:proofErr w:type="gramEnd"/>
            <w:r w:rsidRPr="009615EA">
              <w:rPr>
                <w:rFonts w:ascii="Arial" w:hAnsi="Arial" w:cs="Arial"/>
                <w:color w:val="FFFFFF" w:themeColor="background1"/>
                <w:sz w:val="36"/>
                <w:szCs w:val="36"/>
                <w:highlight w:val="black"/>
              </w:rPr>
              <w:t xml:space="preserve"> препятствующий</w:t>
            </w:r>
          </w:p>
          <w:p w:rsidR="00613B46" w:rsidRPr="009615EA" w:rsidRDefault="00613B46"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CF3D2A" w:rsidRPr="009615EA" w:rsidRDefault="00CF3D2A"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PARTICIPATE</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p</w:t>
            </w:r>
            <w:r w:rsidRPr="009615EA">
              <w:rPr>
                <w:rFonts w:ascii="Arial" w:hAnsi="Arial" w:cs="Arial"/>
                <w:b/>
                <w:color w:val="FFFFFF" w:themeColor="background1"/>
                <w:sz w:val="36"/>
                <w:szCs w:val="36"/>
                <w:highlight w:val="black"/>
              </w:rPr>
              <w:t>ɑ:ʹ</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pe</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w:t>
            </w:r>
          </w:p>
          <w:p w:rsidR="004D377B" w:rsidRPr="009615EA" w:rsidRDefault="004D377B" w:rsidP="004F7301">
            <w:pPr>
              <w:pStyle w:val="1"/>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9615EA">
              <w:rPr>
                <w:rFonts w:ascii="Arial" w:hAnsi="Arial" w:cs="Arial"/>
                <w:i/>
                <w:caps/>
                <w:color w:val="FFFFFF" w:themeColor="background1"/>
                <w:sz w:val="36"/>
                <w:szCs w:val="36"/>
                <w:highlight w:val="black"/>
                <w:lang w:val="en-US"/>
              </w:rPr>
              <w:t>Participated</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shd w:val="clear" w:color="auto" w:fill="FCFCFC"/>
                <w:lang w:val="en-US"/>
              </w:rPr>
              <w:t>pɑːˈtɪsɪpeɪtɪd]</w:t>
            </w:r>
          </w:p>
          <w:p w:rsidR="00CF3D2A" w:rsidRPr="009615EA" w:rsidRDefault="00CF3D2A"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участвовать</w:t>
            </w:r>
            <w:r w:rsidR="00B51B63" w:rsidRPr="009615EA">
              <w:rPr>
                <w:rFonts w:ascii="Arial" w:hAnsi="Arial" w:cs="Arial"/>
                <w:color w:val="FFFFFF" w:themeColor="background1"/>
                <w:sz w:val="36"/>
                <w:szCs w:val="36"/>
                <w:highlight w:val="black"/>
              </w:rPr>
              <w:t>, поучаствовать, соучаствовать</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9615EA">
              <w:rPr>
                <w:rFonts w:ascii="Arial" w:hAnsi="Arial" w:cs="Arial"/>
                <w:i/>
                <w:color w:val="FFFFFF" w:themeColor="background1"/>
                <w:sz w:val="36"/>
                <w:szCs w:val="36"/>
                <w:highlight w:val="black"/>
                <w:lang w:val="en-US"/>
              </w:rPr>
              <w:t>to</w:t>
            </w:r>
            <w:proofErr w:type="gramEnd"/>
            <w:r w:rsidRPr="009615EA">
              <w:rPr>
                <w:rFonts w:ascii="Arial" w:hAnsi="Arial" w:cs="Arial"/>
                <w:i/>
                <w:color w:val="FFFFFF" w:themeColor="background1"/>
                <w:sz w:val="36"/>
                <w:szCs w:val="36"/>
                <w:highlight w:val="black"/>
              </w:rPr>
              <w:t xml:space="preserve"> ~ </w:t>
            </w:r>
            <w:r w:rsidRPr="009615EA">
              <w:rPr>
                <w:rFonts w:ascii="Arial" w:hAnsi="Arial" w:cs="Arial"/>
                <w:i/>
                <w:color w:val="FFFFFF" w:themeColor="background1"/>
                <w:sz w:val="36"/>
                <w:szCs w:val="36"/>
                <w:highlight w:val="black"/>
                <w:lang w:val="en-US"/>
              </w:rPr>
              <w:t>in</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smth</w:t>
            </w:r>
            <w:r w:rsidRPr="009615EA">
              <w:rPr>
                <w:rFonts w:ascii="Arial" w:hAnsi="Arial" w:cs="Arial"/>
                <w:i/>
                <w:color w:val="FFFFFF" w:themeColor="background1"/>
                <w:sz w:val="36"/>
                <w:szCs w:val="36"/>
                <w:highlight w:val="black"/>
              </w:rPr>
              <w:t>. - участвовать в чём-л.</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conversation - принимать участие в разговоре</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discussion - участвовать в обсуждении</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crime - быть соучастником преступления </w:t>
            </w:r>
          </w:p>
          <w:p w:rsidR="00CF3D2A" w:rsidRPr="009615EA" w:rsidRDefault="00CF3D2A"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AA06CC" w:rsidRPr="009615EA" w:rsidRDefault="00AA06C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PRIEST ** [pri:st]</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1) священник</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книжн. </w:t>
            </w:r>
            <w:r w:rsidR="00B51B63" w:rsidRPr="009615EA">
              <w:rPr>
                <w:rFonts w:ascii="Arial" w:hAnsi="Arial" w:cs="Arial"/>
                <w:color w:val="FFFFFF" w:themeColor="background1"/>
                <w:sz w:val="36"/>
                <w:szCs w:val="36"/>
                <w:highlight w:val="black"/>
              </w:rPr>
              <w:t>С</w:t>
            </w:r>
            <w:r w:rsidRPr="009615EA">
              <w:rPr>
                <w:rFonts w:ascii="Arial" w:hAnsi="Arial" w:cs="Arial"/>
                <w:color w:val="FFFFFF" w:themeColor="background1"/>
                <w:sz w:val="36"/>
                <w:szCs w:val="36"/>
                <w:highlight w:val="black"/>
              </w:rPr>
              <w:t>вященнослужитель</w:t>
            </w:r>
            <w:r w:rsidR="00B51B63" w:rsidRPr="009615EA">
              <w:rPr>
                <w:rFonts w:ascii="Arial" w:hAnsi="Arial" w:cs="Arial"/>
                <w:color w:val="FFFFFF" w:themeColor="background1"/>
                <w:sz w:val="36"/>
                <w:szCs w:val="36"/>
                <w:highlight w:val="black"/>
              </w:rPr>
              <w:t>, служитель культа</w:t>
            </w:r>
          </w:p>
          <w:p w:rsidR="00AA06CC"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w:t>
            </w:r>
            <w:r w:rsidR="00AA06CC" w:rsidRPr="009615EA">
              <w:rPr>
                <w:rFonts w:ascii="Arial" w:hAnsi="Arial" w:cs="Arial"/>
                <w:color w:val="FFFFFF" w:themeColor="background1"/>
                <w:sz w:val="36"/>
                <w:szCs w:val="36"/>
                <w:highlight w:val="black"/>
              </w:rPr>
              <w:t>. жрец</w:t>
            </w:r>
            <w:r w:rsidRPr="009615EA">
              <w:rPr>
                <w:rFonts w:ascii="Arial" w:hAnsi="Arial" w:cs="Arial"/>
                <w:color w:val="FFFFFF" w:themeColor="background1"/>
                <w:sz w:val="36"/>
                <w:szCs w:val="36"/>
                <w:highlight w:val="black"/>
              </w:rPr>
              <w:t>, батюшка, ксендз</w:t>
            </w:r>
          </w:p>
          <w:p w:rsidR="00AA06CC" w:rsidRPr="009615EA" w:rsidRDefault="00AA06CC"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high ~ - верховный жрец</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7C5779" w:rsidRPr="009615EA" w:rsidRDefault="007C5779" w:rsidP="004F7301">
            <w:pPr>
              <w:shd w:val="clear" w:color="auto" w:fill="000000" w:themeFill="text1"/>
              <w:spacing w:after="0" w:line="240" w:lineRule="auto"/>
              <w:jc w:val="center"/>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PREDICT</w:t>
            </w:r>
            <w:r w:rsidR="002A1AE9" w:rsidRPr="009615EA">
              <w:rPr>
                <w:rStyle w:val="a5"/>
                <w:rFonts w:ascii="Arial" w:hAnsi="Arial" w:cs="Arial"/>
                <w:b/>
                <w:color w:val="FFFFFF" w:themeColor="background1"/>
                <w:sz w:val="36"/>
                <w:szCs w:val="36"/>
                <w:highlight w:val="black"/>
                <w:u w:val="none"/>
                <w:bdr w:val="none" w:sz="0" w:space="0" w:color="auto" w:frame="1"/>
              </w:rPr>
              <w:t xml:space="preserve"> ** </w:t>
            </w:r>
            <w:r w:rsidR="005F1D4E" w:rsidRPr="009615EA">
              <w:rPr>
                <w:rStyle w:val="a5"/>
                <w:rFonts w:ascii="Arial" w:hAnsi="Arial" w:cs="Arial"/>
                <w:b/>
                <w:color w:val="FFFFFF" w:themeColor="background1"/>
                <w:sz w:val="36"/>
                <w:szCs w:val="36"/>
                <w:highlight w:val="black"/>
                <w:u w:val="none"/>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lang w:val="en-US"/>
              </w:rPr>
              <w:t>pr</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d</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kt</w:t>
            </w:r>
            <w:r w:rsidRPr="009615EA">
              <w:rPr>
                <w:rStyle w:val="a5"/>
                <w:rFonts w:ascii="Arial" w:hAnsi="Arial" w:cs="Arial"/>
                <w:b/>
                <w:color w:val="FFFFFF" w:themeColor="background1"/>
                <w:spacing w:val="15"/>
                <w:sz w:val="36"/>
                <w:szCs w:val="36"/>
                <w:highlight w:val="black"/>
                <w:u w:val="none"/>
                <w:bdr w:val="none" w:sz="0" w:space="0" w:color="auto" w:frame="1"/>
              </w:rPr>
              <w:t>]</w:t>
            </w:r>
          </w:p>
          <w:p w:rsidR="004D377B" w:rsidRPr="009615EA" w:rsidRDefault="004D377B" w:rsidP="004F7301">
            <w:p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bookmarkStart w:id="9" w:name="_Toc516074212"/>
            <w:r w:rsidRPr="009615EA">
              <w:rPr>
                <w:rStyle w:val="10"/>
                <w:rFonts w:ascii="Arial" w:eastAsiaTheme="minorHAnsi" w:hAnsi="Arial" w:cs="Arial"/>
                <w:i/>
                <w:color w:val="FFFFFF" w:themeColor="background1"/>
                <w:sz w:val="36"/>
                <w:szCs w:val="36"/>
                <w:highlight w:val="black"/>
                <w:bdr w:val="none" w:sz="0" w:space="0" w:color="auto" w:frame="1"/>
                <w:lang w:val="en-US"/>
              </w:rPr>
              <w:t>PREDICTED</w:t>
            </w:r>
            <w:r w:rsidRPr="009615EA">
              <w:rPr>
                <w:rStyle w:val="10"/>
                <w:rFonts w:ascii="Arial" w:eastAsiaTheme="minorHAnsi" w:hAnsi="Arial" w:cs="Arial"/>
                <w:i/>
                <w:color w:val="FFFFFF" w:themeColor="background1"/>
                <w:sz w:val="36"/>
                <w:szCs w:val="36"/>
                <w:highlight w:val="black"/>
                <w:bdr w:val="none" w:sz="0" w:space="0" w:color="auto" w:frame="1"/>
              </w:rPr>
              <w:t xml:space="preserve"> </w:t>
            </w:r>
            <w:r w:rsidRPr="009615EA">
              <w:rPr>
                <w:rStyle w:val="10"/>
                <w:rFonts w:ascii="Arial" w:eastAsiaTheme="minorHAnsi" w:hAnsi="Arial" w:cs="Arial"/>
                <w:b w:val="0"/>
                <w:i/>
                <w:color w:val="FFFFFF" w:themeColor="background1"/>
                <w:sz w:val="36"/>
                <w:szCs w:val="36"/>
                <w:highlight w:val="black"/>
                <w:bdr w:val="none" w:sz="0" w:space="0" w:color="auto" w:frame="1"/>
              </w:rPr>
              <w:t>[</w:t>
            </w:r>
            <w:r w:rsidRPr="009615EA">
              <w:rPr>
                <w:rFonts w:ascii="Arial" w:hAnsi="Arial" w:cs="Arial"/>
                <w:b/>
                <w:i/>
                <w:color w:val="FFFFFF" w:themeColor="background1"/>
                <w:sz w:val="36"/>
                <w:szCs w:val="36"/>
                <w:highlight w:val="black"/>
                <w:shd w:val="clear" w:color="auto" w:fill="FCFCFC"/>
              </w:rPr>
              <w:t>prɪˈdɪktɪd]</w:t>
            </w:r>
          </w:p>
          <w:p w:rsidR="007C5779" w:rsidRPr="009615EA" w:rsidRDefault="007C5779"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10"/>
                <w:rFonts w:ascii="Arial" w:eastAsiaTheme="minorHAnsi" w:hAnsi="Arial" w:cs="Arial"/>
                <w:b w:val="0"/>
                <w:i/>
                <w:color w:val="FFFFFF" w:themeColor="background1"/>
                <w:sz w:val="36"/>
                <w:szCs w:val="36"/>
                <w:highlight w:val="black"/>
                <w:bdr w:val="none" w:sz="0" w:space="0" w:color="auto" w:frame="1"/>
              </w:rPr>
              <w:t>Гл</w:t>
            </w:r>
            <w:r w:rsidRPr="009615EA">
              <w:rPr>
                <w:rStyle w:val="10"/>
                <w:rFonts w:ascii="Arial" w:eastAsiaTheme="minorHAnsi" w:hAnsi="Arial" w:cs="Arial"/>
                <w:color w:val="FFFFFF" w:themeColor="background1"/>
                <w:sz w:val="36"/>
                <w:szCs w:val="36"/>
                <w:highlight w:val="black"/>
                <w:bdr w:val="none" w:sz="0" w:space="0" w:color="auto" w:frame="1"/>
              </w:rPr>
              <w:t>.</w:t>
            </w:r>
            <w:bookmarkEnd w:id="9"/>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предсказывать,</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пророчить;</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прогнозировать</w:t>
            </w:r>
            <w:r w:rsidR="00B51B63" w:rsidRPr="009615EA">
              <w:rPr>
                <w:rStyle w:val="2enci"/>
                <w:rFonts w:ascii="Arial" w:hAnsi="Arial" w:cs="Arial"/>
                <w:color w:val="FFFFFF" w:themeColor="background1"/>
                <w:sz w:val="36"/>
                <w:szCs w:val="36"/>
                <w:highlight w:val="black"/>
                <w:bdr w:val="none" w:sz="0" w:space="0" w:color="auto" w:frame="1"/>
              </w:rPr>
              <w:t>, предрекать</w:t>
            </w:r>
          </w:p>
          <w:p w:rsidR="007C5779" w:rsidRPr="009615EA" w:rsidRDefault="007C577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9A08C7" w:rsidRPr="009615EA" w:rsidRDefault="009A08C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PEANUT</w:t>
            </w:r>
            <w:r w:rsidR="00BA6AAD" w:rsidRPr="009615EA">
              <w:rPr>
                <w:rFonts w:ascii="Arial" w:hAnsi="Arial" w:cs="Arial"/>
                <w:b/>
                <w:color w:val="FFFFFF" w:themeColor="background1"/>
                <w:sz w:val="36"/>
                <w:szCs w:val="36"/>
                <w:highlight w:val="black"/>
              </w:rPr>
              <w:t xml:space="preserve"> </w:t>
            </w:r>
            <w:r w:rsidR="005F1D4E" w:rsidRPr="009615EA">
              <w:rPr>
                <w:rFonts w:ascii="Arial" w:hAnsi="Arial" w:cs="Arial"/>
                <w:b/>
                <w:color w:val="FFFFFF" w:themeColor="background1"/>
                <w:sz w:val="36"/>
                <w:szCs w:val="36"/>
                <w:highlight w:val="black"/>
              </w:rPr>
              <w:t>[</w:t>
            </w:r>
            <w:r w:rsidR="00B51B63" w:rsidRPr="009615EA">
              <w:rPr>
                <w:rFonts w:ascii="Arial" w:hAnsi="Arial" w:cs="Arial"/>
                <w:b/>
                <w:color w:val="FFFFFF" w:themeColor="background1"/>
                <w:sz w:val="36"/>
                <w:szCs w:val="36"/>
                <w:highlight w:val="black"/>
              </w:rPr>
              <w:t>ˈpiːnʌt</w:t>
            </w:r>
            <w:r w:rsidRPr="009615EA">
              <w:rPr>
                <w:rFonts w:ascii="Arial" w:hAnsi="Arial" w:cs="Arial"/>
                <w:b/>
                <w:color w:val="FFFFFF" w:themeColor="background1"/>
                <w:sz w:val="36"/>
                <w:szCs w:val="36"/>
                <w:highlight w:val="black"/>
              </w:rPr>
              <w:t>]</w:t>
            </w:r>
          </w:p>
          <w:p w:rsidR="00732D92" w:rsidRPr="009615EA" w:rsidRDefault="009A08C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51B63"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арахис</w:t>
            </w:r>
          </w:p>
          <w:p w:rsidR="00732D92"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9A08C7" w:rsidRPr="009615EA">
              <w:rPr>
                <w:rFonts w:ascii="Arial" w:hAnsi="Arial" w:cs="Arial"/>
                <w:color w:val="FFFFFF" w:themeColor="background1"/>
                <w:sz w:val="36"/>
                <w:szCs w:val="36"/>
                <w:highlight w:val="black"/>
              </w:rPr>
              <w:t>ничтожный челове</w:t>
            </w:r>
            <w:r w:rsidR="00732D92" w:rsidRPr="009615EA">
              <w:rPr>
                <w:rFonts w:ascii="Arial" w:hAnsi="Arial" w:cs="Arial"/>
                <w:color w:val="FFFFFF" w:themeColor="background1"/>
                <w:sz w:val="36"/>
                <w:szCs w:val="36"/>
                <w:highlight w:val="black"/>
                <w:lang w:val="en-US"/>
              </w:rPr>
              <w:t>r</w:t>
            </w:r>
            <w:r w:rsidR="009A08C7" w:rsidRPr="009615EA">
              <w:rPr>
                <w:rFonts w:ascii="Arial" w:hAnsi="Arial" w:cs="Arial"/>
                <w:color w:val="FFFFFF" w:themeColor="background1"/>
                <w:sz w:val="36"/>
                <w:szCs w:val="36"/>
                <w:highlight w:val="black"/>
              </w:rPr>
              <w:t>, козявка</w:t>
            </w:r>
          </w:p>
          <w:p w:rsidR="00B51B63"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арахисовый</w:t>
            </w:r>
          </w:p>
          <w:p w:rsidR="009E34FA" w:rsidRPr="009615EA" w:rsidRDefault="009E34FA"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15105C" w:rsidRPr="009615EA" w:rsidRDefault="0015105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PREACHER</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pri</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ʃə]</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51B63"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проповедник</w:t>
            </w:r>
          </w:p>
          <w:p w:rsidR="0015105C"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15105C" w:rsidRPr="009615EA">
              <w:rPr>
                <w:rFonts w:ascii="Arial" w:hAnsi="Arial" w:cs="Arial"/>
                <w:color w:val="FFFFFF" w:themeColor="background1"/>
                <w:sz w:val="36"/>
                <w:szCs w:val="36"/>
                <w:highlight w:val="black"/>
              </w:rPr>
              <w:t>священник, пастор</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w:t>
            </w:r>
            <w:r w:rsidRPr="009615EA">
              <w:rPr>
                <w:rFonts w:ascii="Arial" w:hAnsi="Arial" w:cs="Arial"/>
                <w:color w:val="FFFFFF" w:themeColor="background1"/>
                <w:sz w:val="36"/>
                <w:szCs w:val="36"/>
                <w:highlight w:val="black"/>
                <w:lang w:val="en-US"/>
              </w:rPr>
              <w:t>the</w:t>
            </w:r>
            <w:r w:rsidRPr="009615EA">
              <w:rPr>
                <w:rFonts w:ascii="Arial" w:hAnsi="Arial" w:cs="Arial"/>
                <w:color w:val="FFFFFF" w:themeColor="background1"/>
                <w:sz w:val="36"/>
                <w:szCs w:val="36"/>
                <w:highlight w:val="black"/>
              </w:rPr>
              <w:t xml:space="preserve"> </w:t>
            </w:r>
            <w:r w:rsidRPr="009615EA">
              <w:rPr>
                <w:rFonts w:ascii="Arial" w:hAnsi="Arial" w:cs="Arial"/>
                <w:color w:val="FFFFFF" w:themeColor="background1"/>
                <w:sz w:val="36"/>
                <w:szCs w:val="36"/>
                <w:highlight w:val="black"/>
                <w:lang w:val="en-US"/>
              </w:rPr>
              <w:t>Preacher</w:t>
            </w:r>
            <w:r w:rsidRPr="009615EA">
              <w:rPr>
                <w:rFonts w:ascii="Arial" w:hAnsi="Arial" w:cs="Arial"/>
                <w:color w:val="FFFFFF" w:themeColor="background1"/>
                <w:sz w:val="36"/>
                <w:szCs w:val="36"/>
                <w:highlight w:val="black"/>
              </w:rPr>
              <w:t>)</w:t>
            </w:r>
            <w:r w:rsidRPr="009615EA">
              <w:rPr>
                <w:rFonts w:ascii="Arial" w:hAnsi="Arial" w:cs="Arial"/>
                <w:color w:val="FFFFFF" w:themeColor="background1"/>
                <w:sz w:val="36"/>
                <w:szCs w:val="36"/>
                <w:highlight w:val="black"/>
                <w:lang w:val="en-US"/>
              </w:rPr>
              <w:t> </w:t>
            </w:r>
            <w:r w:rsidRPr="009615EA">
              <w:rPr>
                <w:rFonts w:ascii="Arial" w:hAnsi="Arial" w:cs="Arial"/>
                <w:color w:val="FFFFFF" w:themeColor="background1"/>
                <w:sz w:val="36"/>
                <w:szCs w:val="36"/>
                <w:highlight w:val="black"/>
              </w:rPr>
              <w:t>библ.</w:t>
            </w:r>
            <w:r w:rsidRPr="009615EA">
              <w:rPr>
                <w:rFonts w:ascii="Arial" w:hAnsi="Arial" w:cs="Arial"/>
                <w:color w:val="FFFFFF" w:themeColor="background1"/>
                <w:sz w:val="36"/>
                <w:szCs w:val="36"/>
                <w:highlight w:val="black"/>
                <w:lang w:val="en-US"/>
              </w:rPr>
              <w:t> </w:t>
            </w:r>
            <w:r w:rsidRPr="009615EA">
              <w:rPr>
                <w:rFonts w:ascii="Arial" w:hAnsi="Arial" w:cs="Arial"/>
                <w:color w:val="FFFFFF" w:themeColor="background1"/>
                <w:sz w:val="36"/>
                <w:szCs w:val="36"/>
                <w:highlight w:val="black"/>
              </w:rPr>
              <w:t>Екклезиаст</w:t>
            </w:r>
            <w:r w:rsidRPr="009615EA">
              <w:rPr>
                <w:rFonts w:ascii="Arial" w:hAnsi="Arial" w:cs="Arial"/>
                <w:color w:val="FFFFFF" w:themeColor="background1"/>
                <w:sz w:val="36"/>
                <w:szCs w:val="36"/>
                <w:highlight w:val="black"/>
                <w:lang w:val="en-US"/>
              </w:rPr>
              <w:t> </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3827E1" w:rsidRPr="009615EA" w:rsidRDefault="003E4EB0"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AIRPORT</w:t>
            </w:r>
            <w:r w:rsidR="003827E1" w:rsidRPr="009615EA">
              <w:rPr>
                <w:rFonts w:ascii="Arial" w:hAnsi="Arial" w:cs="Arial"/>
                <w:b/>
                <w:caps/>
                <w:color w:val="FFFFFF" w:themeColor="background1"/>
                <w:sz w:val="36"/>
                <w:szCs w:val="36"/>
                <w:highlight w:val="black"/>
                <w:shd w:val="clear" w:color="auto" w:fill="FFFFFF"/>
              </w:rPr>
              <w:t xml:space="preserve"> </w:t>
            </w:r>
            <w:r w:rsidR="003827E1" w:rsidRPr="009615EA">
              <w:rPr>
                <w:rFonts w:ascii="Arial" w:hAnsi="Arial" w:cs="Arial"/>
                <w:b/>
                <w:color w:val="FFFFFF" w:themeColor="background1"/>
                <w:sz w:val="36"/>
                <w:szCs w:val="36"/>
                <w:highlight w:val="black"/>
                <w:shd w:val="clear" w:color="auto" w:fill="FFFFFF"/>
              </w:rPr>
              <w:t>** [ʹeəpɔ:t] </w:t>
            </w:r>
            <w:r w:rsidR="003827E1" w:rsidRPr="009615EA">
              <w:rPr>
                <w:rFonts w:ascii="Arial" w:hAnsi="Arial" w:cs="Arial"/>
                <w:b/>
                <w:i/>
                <w:iCs/>
                <w:color w:val="FFFFFF" w:themeColor="background1"/>
                <w:sz w:val="36"/>
                <w:szCs w:val="36"/>
                <w:highlight w:val="black"/>
                <w:shd w:val="clear" w:color="auto" w:fill="FFFFFF"/>
              </w:rPr>
              <w:t>n</w:t>
            </w:r>
          </w:p>
          <w:p w:rsidR="003827E1" w:rsidRPr="009615EA" w:rsidRDefault="003827E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Аэропорт</w:t>
            </w:r>
          </w:p>
          <w:p w:rsidR="003827E1" w:rsidRPr="009615EA" w:rsidRDefault="003827E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EXPERIMENTATION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[ık</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sperımen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teıʃ(ə)n] n</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экспериментирование, проведение опытов</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lang w:val="en-US"/>
              </w:rPr>
              <w:t>COMPARABLE</w:t>
            </w:r>
            <w:r w:rsidRPr="009615EA">
              <w:rPr>
                <w:rFonts w:ascii="Arial" w:hAnsi="Arial" w:cs="Arial"/>
                <w:b/>
                <w:color w:val="FFFFFF" w:themeColor="background1"/>
                <w:sz w:val="36"/>
                <w:szCs w:val="36"/>
                <w:highlight w:val="black"/>
                <w:shd w:val="clear" w:color="auto" w:fill="FFFFFF"/>
              </w:rPr>
              <w:t xml:space="preserve"> ** </w:t>
            </w:r>
            <w:r w:rsidRPr="009615EA">
              <w:rPr>
                <w:rFonts w:ascii="Arial" w:hAnsi="Arial" w:cs="Arial"/>
                <w:b/>
                <w:color w:val="FFFFFF" w:themeColor="background1"/>
                <w:spacing w:val="15"/>
                <w:sz w:val="36"/>
                <w:szCs w:val="36"/>
                <w:highlight w:val="black"/>
                <w:shd w:val="clear" w:color="auto" w:fill="FFFFFF"/>
              </w:rPr>
              <w:t>[kəm'pærəbl</w:t>
            </w:r>
            <w:r w:rsidRPr="009615EA">
              <w:rPr>
                <w:rFonts w:ascii="Arial" w:hAnsi="Arial" w:cs="Arial"/>
                <w:b/>
                <w:color w:val="FFFFFF" w:themeColor="background1"/>
                <w:sz w:val="36"/>
                <w:szCs w:val="36"/>
                <w:highlight w:val="black"/>
                <w:shd w:val="clear" w:color="auto" w:fill="FFFFFF"/>
              </w:rPr>
              <w: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lang w:val="en-US"/>
              </w:rPr>
              <w:t> </w:t>
            </w:r>
            <w:r w:rsidRPr="009615EA">
              <w:rPr>
                <w:rFonts w:ascii="Arial" w:hAnsi="Arial" w:cs="Arial"/>
                <w:i/>
                <w:iCs/>
                <w:color w:val="FFFFFF" w:themeColor="background1"/>
                <w:sz w:val="36"/>
                <w:szCs w:val="36"/>
                <w:highlight w:val="black"/>
                <w:shd w:val="clear" w:color="auto" w:fill="FFFFFF"/>
                <w:lang w:val="en-US"/>
              </w:rPr>
              <w:t>A</w:t>
            </w:r>
            <w:r w:rsidRPr="009615EA">
              <w:rPr>
                <w:rFonts w:ascii="Arial" w:hAnsi="Arial" w:cs="Arial"/>
                <w:i/>
                <w:iCs/>
                <w:color w:val="FFFFFF" w:themeColor="background1"/>
                <w:sz w:val="36"/>
                <w:szCs w:val="36"/>
                <w:highlight w:val="black"/>
                <w:shd w:val="clear" w:color="auto" w:fill="FFFFFF"/>
              </w:rPr>
              <w:t xml:space="preserve"> 1</w:t>
            </w:r>
            <w:r w:rsidRPr="009615EA">
              <w:rPr>
                <w:rFonts w:ascii="Arial" w:hAnsi="Arial" w:cs="Arial"/>
                <w:color w:val="FFFFFF" w:themeColor="background1"/>
                <w:sz w:val="36"/>
                <w:szCs w:val="36"/>
                <w:highlight w:val="black"/>
                <w:shd w:val="clear" w:color="auto" w:fill="FFFFFF"/>
              </w:rPr>
              <w:t>) сравнимый, сопоставимый, соизмеримый</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DOGMATIC</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ɒ</w:t>
            </w:r>
            <w:r w:rsidRPr="009615EA">
              <w:rPr>
                <w:rFonts w:ascii="Arial" w:hAnsi="Arial" w:cs="Arial"/>
                <w:b/>
                <w:color w:val="FFFFFF" w:themeColor="background1"/>
                <w:sz w:val="36"/>
                <w:szCs w:val="36"/>
                <w:highlight w:val="black"/>
                <w:lang w:val="en-US"/>
              </w:rPr>
              <w:t>g</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m</w:t>
            </w:r>
            <w:r w:rsidRPr="009615EA">
              <w:rPr>
                <w:rFonts w:ascii="Arial" w:hAnsi="Arial" w:cs="Arial"/>
                <w:b/>
                <w:color w:val="FFFFFF" w:themeColor="background1"/>
                <w:sz w:val="36"/>
                <w:szCs w:val="36"/>
                <w:highlight w:val="black"/>
              </w:rPr>
              <w:t>æ</w:t>
            </w:r>
            <w:r w:rsidRPr="009615EA">
              <w:rPr>
                <w:rFonts w:ascii="Arial" w:hAnsi="Arial" w:cs="Arial"/>
                <w:b/>
                <w:color w:val="FFFFFF" w:themeColor="background1"/>
                <w:sz w:val="36"/>
                <w:szCs w:val="36"/>
                <w:highlight w:val="black"/>
                <w:lang w:val="en-US"/>
              </w:rPr>
              <w:t>tik</w:t>
            </w:r>
            <w:r w:rsidRPr="009615EA">
              <w:rPr>
                <w:rFonts w:ascii="Arial" w:hAnsi="Arial" w:cs="Arial"/>
                <w:b/>
                <w:color w:val="FFFFFF" w:themeColor="background1"/>
                <w:sz w:val="36"/>
                <w:szCs w:val="36"/>
                <w:highlight w:val="black"/>
              </w:rPr>
              <w: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A</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 xml:space="preserve">1. догматический; догматичный, доктринёрский, принимаемый за неприложную истину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philosophy - догматическая философия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категорический, безапелляционный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statement - безапелляционное заявление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BA6AAD"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REINFORCEMENT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ri:in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fɔ:smənt]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 xml:space="preserve"> N</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 xml:space="preserve">1. 1) усиление, укрепление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ЧАСТО PL</w:t>
            </w:r>
            <w:r w:rsidRPr="009615EA">
              <w:rPr>
                <w:rFonts w:ascii="Arial" w:hAnsi="Arial" w:cs="Arial"/>
                <w:color w:val="FFFFFF" w:themeColor="background1"/>
                <w:sz w:val="36"/>
                <w:szCs w:val="36"/>
                <w:highlight w:val="black"/>
              </w:rPr>
              <w:t xml:space="preserve"> воен. подкрепление; пополнение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1) армирование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стр. арматура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bar - стержень арматуры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PHARMACY</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ʹf</w:t>
            </w:r>
            <w:r w:rsidRPr="009615EA">
              <w:rPr>
                <w:rFonts w:ascii="Arial" w:hAnsi="Arial" w:cs="Arial"/>
                <w:b/>
                <w:color w:val="FFFFFF" w:themeColor="background1"/>
                <w:sz w:val="36"/>
                <w:szCs w:val="36"/>
                <w:highlight w:val="black"/>
              </w:rPr>
              <w:t>ɑ:</w:t>
            </w:r>
            <w:r w:rsidRPr="009615EA">
              <w:rPr>
                <w:rFonts w:ascii="Arial" w:hAnsi="Arial" w:cs="Arial"/>
                <w:b/>
                <w:color w:val="FFFFFF" w:themeColor="background1"/>
                <w:sz w:val="36"/>
                <w:szCs w:val="36"/>
                <w:highlight w:val="black"/>
                <w:lang w:val="en-US"/>
              </w:rPr>
              <w:t>m</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 xml:space="preserve">ı] </w:t>
            </w:r>
            <w:r w:rsidRPr="009615EA">
              <w:rPr>
                <w:rFonts w:ascii="Arial" w:hAnsi="Arial" w:cs="Arial"/>
                <w:b/>
                <w:color w:val="FFFFFF" w:themeColor="background1"/>
                <w:sz w:val="36"/>
                <w:szCs w:val="36"/>
                <w:highlight w:val="black"/>
                <w:lang w:val="en-US"/>
              </w:rPr>
              <w:t>n</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1. фармация, аптечное дело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аптека</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ATTAINABLE ** [ə</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teınəb(ə)l] </w:t>
            </w:r>
            <w:r w:rsidRPr="009615EA">
              <w:rPr>
                <w:rFonts w:ascii="Arial" w:hAnsi="Arial" w:cs="Arial"/>
                <w:b/>
                <w:i/>
                <w:iCs/>
                <w:color w:val="FFFFFF" w:themeColor="background1"/>
                <w:sz w:val="36"/>
                <w:szCs w:val="36"/>
                <w:highlight w:val="black"/>
                <w:shd w:val="clear" w:color="auto" w:fill="FFFFFF"/>
                <w:lang w:val="en-US"/>
              </w:rPr>
              <w:t>a</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достижимый</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lang w:val="en-US"/>
              </w:rPr>
              <w:t>the</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highest</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pitch</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of</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perfection</w:t>
            </w:r>
            <w:r w:rsidRPr="009615EA">
              <w:rPr>
                <w:rFonts w:ascii="Arial" w:hAnsi="Arial" w:cs="Arial"/>
                <w:i/>
                <w:color w:val="FFFFFF" w:themeColor="background1"/>
                <w:sz w:val="36"/>
                <w:szCs w:val="36"/>
                <w:highlight w:val="black"/>
                <w:shd w:val="clear" w:color="auto" w:fill="FFFFFF"/>
              </w:rPr>
              <w:t xml:space="preserve"> ~ - высшая степень совершенства, которой можно достичь</w:t>
            </w:r>
            <w:r w:rsidRPr="009615EA">
              <w:rPr>
                <w:rFonts w:ascii="Arial" w:hAnsi="Arial" w:cs="Arial"/>
                <w:i/>
                <w:color w:val="FFFFFF" w:themeColor="background1"/>
                <w:sz w:val="36"/>
                <w:szCs w:val="36"/>
                <w:highlight w:val="black"/>
                <w:shd w:val="clear" w:color="auto" w:fill="FFFFFF"/>
                <w:lang w:val="en-US"/>
              </w:rPr>
              <w:t>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DETECTABLE</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ʹtekt</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bl</w:t>
            </w:r>
            <w:r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z w:val="36"/>
                <w:szCs w:val="36"/>
                <w:highlight w:val="black"/>
                <w:lang w:val="en-US"/>
              </w:rPr>
              <w:t>a</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поддающийся обнаружению; обнаружимый, детектируемый</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WAISTBAND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weıstbænd]</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rPr>
              <w:t>Сущ</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пояс</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GREED ** [gri:d]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жадность; алчность, скупость, корыстолюбие, стяжательство</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for /of/ money [wealth] - жадность к деньгам [богатству]</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it is sheer ~ that makes him eat so much - </w:t>
            </w:r>
            <w:r w:rsidRPr="009615EA">
              <w:rPr>
                <w:rFonts w:ascii="Arial" w:hAnsi="Arial" w:cs="Arial"/>
                <w:i/>
                <w:color w:val="FFFFFF" w:themeColor="background1"/>
                <w:sz w:val="36"/>
                <w:szCs w:val="36"/>
                <w:highlight w:val="black"/>
              </w:rPr>
              <w:t>он</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ест</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так</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много</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только</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от</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жадности</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SCHOOLMASTER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sku:l</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mɑ:stə]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1) педагог, школьный учитель</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наставник, воспитатель</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WAIST</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9615EA">
              <w:rPr>
                <w:rStyle w:val="a5"/>
                <w:rFonts w:ascii="Arial" w:eastAsiaTheme="majorEastAsia" w:hAnsi="Arial" w:cs="Arial"/>
                <w:b/>
                <w:color w:val="FFFFFF" w:themeColor="background1"/>
                <w:spacing w:val="15"/>
                <w:sz w:val="36"/>
                <w:szCs w:val="36"/>
                <w:highlight w:val="black"/>
                <w:bdr w:val="none" w:sz="0" w:space="0" w:color="auto" w:frame="1"/>
              </w:rPr>
              <w:t>ɪ</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st</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0" w:name="_Toc516074255"/>
            <w:r w:rsidRPr="009615EA">
              <w:rPr>
                <w:rStyle w:val="10"/>
                <w:rFonts w:ascii="Arial" w:eastAsiaTheme="minorHAnsi" w:hAnsi="Arial" w:cs="Arial"/>
                <w:b w:val="0"/>
                <w:i/>
                <w:color w:val="FFFFFF" w:themeColor="background1"/>
                <w:sz w:val="36"/>
                <w:szCs w:val="36"/>
                <w:highlight w:val="black"/>
                <w:bdr w:val="none" w:sz="0" w:space="0" w:color="auto" w:frame="1"/>
              </w:rPr>
              <w:t>сущ.</w:t>
            </w:r>
            <w:bookmarkEnd w:id="10"/>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талия</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WAISTCOAT</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9615EA">
              <w:rPr>
                <w:rStyle w:val="a5"/>
                <w:rFonts w:ascii="Arial" w:eastAsiaTheme="majorEastAsia" w:hAnsi="Arial" w:cs="Arial"/>
                <w:b/>
                <w:color w:val="FFFFFF" w:themeColor="background1"/>
                <w:spacing w:val="15"/>
                <w:sz w:val="36"/>
                <w:szCs w:val="36"/>
                <w:highlight w:val="black"/>
                <w:bdr w:val="none" w:sz="0" w:space="0" w:color="auto" w:frame="1"/>
              </w:rPr>
              <w:t>ɪ</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stk</w:t>
            </w:r>
            <w:r w:rsidRPr="009615EA">
              <w:rPr>
                <w:rStyle w:val="a5"/>
                <w:rFonts w:ascii="Arial" w:eastAsiaTheme="majorEastAsia" w:hAnsi="Arial" w:cs="Arial"/>
                <w:b/>
                <w:color w:val="FFFFFF" w:themeColor="background1"/>
                <w:spacing w:val="15"/>
                <w:sz w:val="36"/>
                <w:szCs w:val="36"/>
                <w:highlight w:val="black"/>
                <w:bdr w:val="none" w:sz="0" w:space="0" w:color="auto" w:frame="1"/>
              </w:rPr>
              <w:t>ə</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ut</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1" w:name="_Toc516074253"/>
            <w:r w:rsidRPr="009615EA">
              <w:rPr>
                <w:rStyle w:val="10"/>
                <w:rFonts w:ascii="Arial" w:eastAsiaTheme="minorHAnsi" w:hAnsi="Arial" w:cs="Arial"/>
                <w:b w:val="0"/>
                <w:i/>
                <w:color w:val="FFFFFF" w:themeColor="background1"/>
                <w:sz w:val="36"/>
                <w:szCs w:val="36"/>
                <w:highlight w:val="black"/>
                <w:bdr w:val="none" w:sz="0" w:space="0" w:color="auto" w:frame="1"/>
              </w:rPr>
              <w:t>сущ.</w:t>
            </w:r>
            <w:bookmarkEnd w:id="11"/>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жилет</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2" w:name="_Toc516074254"/>
            <w:r w:rsidRPr="009615EA">
              <w:rPr>
                <w:rStyle w:val="10"/>
                <w:rFonts w:ascii="Arial" w:eastAsiaTheme="minorHAnsi" w:hAnsi="Arial" w:cs="Arial"/>
                <w:color w:val="FFFFFF" w:themeColor="background1"/>
                <w:sz w:val="36"/>
                <w:szCs w:val="36"/>
                <w:highlight w:val="black"/>
                <w:bdr w:val="none" w:sz="0" w:space="0" w:color="auto" w:frame="1"/>
              </w:rPr>
              <w:t>ист.</w:t>
            </w:r>
            <w:bookmarkEnd w:id="12"/>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камзол</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UNETHICAL</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pacing w:val="15"/>
                <w:sz w:val="36"/>
                <w:szCs w:val="36"/>
                <w:highlight w:val="black"/>
                <w:shd w:val="clear" w:color="auto" w:fill="FFFFFF"/>
              </w:rPr>
              <w:t>ʌ</w:t>
            </w:r>
            <w:r w:rsidRPr="009615EA">
              <w:rPr>
                <w:rFonts w:ascii="Arial" w:hAnsi="Arial" w:cs="Arial"/>
                <w:b/>
                <w:color w:val="FFFFFF" w:themeColor="background1"/>
                <w:spacing w:val="15"/>
                <w:sz w:val="36"/>
                <w:szCs w:val="36"/>
                <w:highlight w:val="black"/>
                <w:shd w:val="clear" w:color="auto" w:fill="FFFFFF"/>
                <w:lang w:val="en-US"/>
              </w:rPr>
              <w:t>n</w:t>
            </w:r>
            <w:r w:rsidRPr="009615EA">
              <w:rPr>
                <w:rFonts w:ascii="Arial" w:hAnsi="Arial" w:cs="Arial"/>
                <w:b/>
                <w:color w:val="FFFFFF" w:themeColor="background1"/>
                <w:spacing w:val="15"/>
                <w:sz w:val="36"/>
                <w:szCs w:val="36"/>
                <w:highlight w:val="black"/>
                <w:shd w:val="clear" w:color="auto" w:fill="FFFFFF"/>
              </w:rPr>
              <w:t>'</w:t>
            </w:r>
            <w:r w:rsidRPr="009615EA">
              <w:rPr>
                <w:rFonts w:ascii="Arial" w:hAnsi="Arial" w:cs="Arial"/>
                <w:b/>
                <w:color w:val="FFFFFF" w:themeColor="background1"/>
                <w:spacing w:val="15"/>
                <w:sz w:val="36"/>
                <w:szCs w:val="36"/>
                <w:highlight w:val="black"/>
                <w:shd w:val="clear" w:color="auto" w:fill="FFFFFF"/>
                <w:lang w:val="en-US"/>
              </w:rPr>
              <w:t>e</w:t>
            </w:r>
            <w:r w:rsidRPr="009615EA">
              <w:rPr>
                <w:rFonts w:ascii="Arial" w:hAnsi="Arial" w:cs="Arial"/>
                <w:b/>
                <w:color w:val="FFFFFF" w:themeColor="background1"/>
                <w:spacing w:val="15"/>
                <w:sz w:val="36"/>
                <w:szCs w:val="36"/>
                <w:highlight w:val="black"/>
                <w:shd w:val="clear" w:color="auto" w:fill="FFFFFF"/>
              </w:rPr>
              <w:t>θɪ</w:t>
            </w:r>
            <w:r w:rsidRPr="009615EA">
              <w:rPr>
                <w:rFonts w:ascii="Arial" w:hAnsi="Arial" w:cs="Arial"/>
                <w:b/>
                <w:color w:val="FFFFFF" w:themeColor="background1"/>
                <w:spacing w:val="15"/>
                <w:sz w:val="36"/>
                <w:szCs w:val="36"/>
                <w:highlight w:val="black"/>
                <w:shd w:val="clear" w:color="auto" w:fill="FFFFFF"/>
                <w:lang w:val="en-US"/>
              </w:rPr>
              <w:t>k</w:t>
            </w:r>
            <w:r w:rsidRPr="009615EA">
              <w:rPr>
                <w:rFonts w:ascii="Arial" w:hAnsi="Arial" w:cs="Arial"/>
                <w:b/>
                <w:color w:val="FFFFFF" w:themeColor="background1"/>
                <w:spacing w:val="15"/>
                <w:sz w:val="36"/>
                <w:szCs w:val="36"/>
                <w:highlight w:val="black"/>
                <w:shd w:val="clear" w:color="auto" w:fill="FFFFFF"/>
              </w:rPr>
              <w:t>(ə)</w:t>
            </w:r>
            <w:r w:rsidRPr="009615EA">
              <w:rPr>
                <w:rFonts w:ascii="Arial" w:hAnsi="Arial" w:cs="Arial"/>
                <w:b/>
                <w:color w:val="FFFFFF" w:themeColor="background1"/>
                <w:spacing w:val="15"/>
                <w:sz w:val="36"/>
                <w:szCs w:val="36"/>
                <w:highlight w:val="black"/>
                <w:shd w:val="clear" w:color="auto" w:fill="FFFFFF"/>
                <w:lang w:val="en-US"/>
              </w:rPr>
              <w:t>l</w:t>
            </w:r>
            <w:r w:rsidRPr="009615EA">
              <w:rPr>
                <w:rFonts w:ascii="Arial" w:hAnsi="Arial" w:cs="Arial"/>
                <w:b/>
                <w:color w:val="FFFFFF" w:themeColor="background1"/>
                <w:sz w:val="36"/>
                <w:szCs w:val="36"/>
                <w:highlight w:val="black"/>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Неэтичный, аморальный, безнравственный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SUNTAN</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ʌ</w:t>
            </w:r>
            <w:r w:rsidRPr="009615EA">
              <w:rPr>
                <w:rFonts w:ascii="Arial" w:hAnsi="Arial" w:cs="Arial"/>
                <w:b/>
                <w:color w:val="FFFFFF" w:themeColor="background1"/>
                <w:sz w:val="36"/>
                <w:szCs w:val="36"/>
                <w:highlight w:val="black"/>
                <w:lang w:val="en-US"/>
              </w:rPr>
              <w:t>nt</w:t>
            </w:r>
            <w:r w:rsidRPr="009615EA">
              <w:rPr>
                <w:rFonts w:ascii="Arial" w:hAnsi="Arial" w:cs="Arial"/>
                <w:b/>
                <w:color w:val="FFFFFF" w:themeColor="background1"/>
                <w:sz w:val="36"/>
                <w:szCs w:val="36"/>
                <w:highlight w:val="black"/>
              </w:rPr>
              <w:t>æ</w:t>
            </w: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загар</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get a ~ - </w:t>
            </w:r>
            <w:r w:rsidRPr="009615EA">
              <w:rPr>
                <w:rFonts w:ascii="Arial" w:hAnsi="Arial" w:cs="Arial"/>
                <w:i/>
                <w:color w:val="FFFFFF" w:themeColor="background1"/>
                <w:sz w:val="36"/>
                <w:szCs w:val="36"/>
                <w:highlight w:val="black"/>
              </w:rPr>
              <w:t>загореть</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lotion - лосьон для загара</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oil - масло, предохраняющее от солнечного ожога</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загорелый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UNABLE</w:t>
            </w:r>
            <w:r w:rsidRPr="009615EA">
              <w:rPr>
                <w:rFonts w:ascii="Arial" w:hAnsi="Arial" w:cs="Arial"/>
                <w:b/>
                <w:color w:val="FFFFFF" w:themeColor="background1"/>
                <w:sz w:val="36"/>
                <w:szCs w:val="36"/>
                <w:highlight w:val="black"/>
              </w:rPr>
              <w:t xml:space="preserve"> ** </w:t>
            </w:r>
            <w:r w:rsidRPr="009615EA">
              <w:rPr>
                <w:rStyle w:val="2enci"/>
                <w:rFonts w:ascii="Arial" w:hAnsi="Arial" w:cs="Arial"/>
                <w:b/>
                <w:color w:val="FFFFFF" w:themeColor="background1"/>
                <w:spacing w:val="15"/>
                <w:sz w:val="36"/>
                <w:szCs w:val="36"/>
                <w:highlight w:val="black"/>
                <w:bdr w:val="none" w:sz="0" w:space="0" w:color="auto" w:frame="1"/>
                <w:shd w:val="clear" w:color="auto" w:fill="FFFFFF"/>
              </w:rPr>
              <w:t>[ʌn'eɪbl]</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неспособный, беспомощный, слабый, бессильный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TUNA</w:t>
            </w:r>
            <w:r w:rsidR="00021248"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pacing w:val="15"/>
                <w:sz w:val="36"/>
                <w:szCs w:val="36"/>
                <w:highlight w:val="black"/>
                <w:shd w:val="clear" w:color="auto" w:fill="FFFFFF"/>
              </w:rPr>
              <w:t>'tjuːnə</w:t>
            </w:r>
            <w:r w:rsidRPr="009615EA">
              <w:rPr>
                <w:rFonts w:ascii="Arial" w:hAnsi="Arial" w:cs="Arial"/>
                <w:b/>
                <w:color w:val="FFFFFF" w:themeColor="background1"/>
                <w:sz w:val="36"/>
                <w:szCs w:val="36"/>
                <w:highlight w:val="black"/>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тунец</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USUAL</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pacing w:val="15"/>
                <w:sz w:val="36"/>
                <w:szCs w:val="36"/>
                <w:highlight w:val="black"/>
                <w:shd w:val="clear" w:color="auto" w:fill="FFFFFF"/>
              </w:rPr>
              <w:t>'juːʒ(ə)l]</w:t>
            </w:r>
          </w:p>
          <w:p w:rsidR="00F223D3" w:rsidRPr="009615EA" w:rsidRDefault="00F223D3"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ПРИЛ.</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обыкновенный, обычный, привычный, обыденный</w:t>
            </w:r>
          </w:p>
          <w:p w:rsidR="00F223D3" w:rsidRPr="009615EA" w:rsidRDefault="00F223D3" w:rsidP="004F7301">
            <w:pPr>
              <w:pStyle w:val="a7"/>
              <w:numPr>
                <w:ilvl w:val="0"/>
                <w:numId w:val="8"/>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9615EA">
              <w:rPr>
                <w:rStyle w:val="3zjig"/>
                <w:rFonts w:ascii="Arial" w:hAnsi="Arial" w:cs="Arial"/>
                <w:i/>
                <w:color w:val="FFFFFF" w:themeColor="background1"/>
                <w:sz w:val="36"/>
                <w:szCs w:val="36"/>
                <w:highlight w:val="black"/>
                <w:bdr w:val="none" w:sz="0" w:space="0" w:color="auto" w:frame="1"/>
              </w:rPr>
              <w:t>It's usual to ask for permission before visiting a class. — Перед тем как входить в класс, принято просить разрешения.</w:t>
            </w:r>
          </w:p>
          <w:p w:rsidR="00F223D3" w:rsidRPr="009615EA" w:rsidRDefault="00F223D3"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СУЩ.</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(the usual) то, что обычно принято (говорить, делать)</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TEMPTATION  ** [temp</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teıʃ(ə)n]</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соблазн</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искушение</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the</w:t>
            </w:r>
            <w:r w:rsidRPr="009615EA">
              <w:rPr>
                <w:rFonts w:ascii="Arial" w:hAnsi="Arial" w:cs="Arial"/>
                <w:i/>
                <w:color w:val="FFFFFF" w:themeColor="background1"/>
                <w:sz w:val="36"/>
                <w:szCs w:val="36"/>
                <w:highlight w:val="black"/>
              </w:rPr>
              <w:t xml:space="preserve"> ~ </w:t>
            </w:r>
            <w:r w:rsidRPr="009615EA">
              <w:rPr>
                <w:rFonts w:ascii="Arial" w:hAnsi="Arial" w:cs="Arial"/>
                <w:i/>
                <w:color w:val="FFFFFF" w:themeColor="background1"/>
                <w:sz w:val="36"/>
                <w:szCs w:val="36"/>
                <w:highlight w:val="black"/>
                <w:lang w:val="en-US"/>
              </w:rPr>
              <w:t>of</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ultimate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power</w:t>
            </w:r>
            <w:r w:rsidRPr="009615EA">
              <w:rPr>
                <w:rFonts w:ascii="Arial" w:hAnsi="Arial" w:cs="Arial"/>
                <w:i/>
                <w:color w:val="FFFFFF" w:themeColor="background1"/>
                <w:sz w:val="36"/>
                <w:szCs w:val="36"/>
                <w:highlight w:val="black"/>
              </w:rPr>
              <w:t xml:space="preserve"> - соблазн высшей /абсолютной/ власти</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in spite of all</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w:t>
            </w:r>
            <w:r w:rsidRPr="009615EA">
              <w:rPr>
                <w:rFonts w:ascii="Arial" w:hAnsi="Arial" w:cs="Arial"/>
                <w:i/>
                <w:color w:val="FFFFFF" w:themeColor="background1"/>
                <w:sz w:val="36"/>
                <w:szCs w:val="36"/>
                <w:highlight w:val="black"/>
              </w:rPr>
              <w:t xml:space="preserve"> - вопреки всем соблазнам</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lastRenderedPageBreak/>
              <w:t>to</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yield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to</w:t>
            </w:r>
            <w:r w:rsidRPr="009615EA">
              <w:rPr>
                <w:rFonts w:ascii="Arial" w:hAnsi="Arial" w:cs="Arial"/>
                <w:i/>
                <w:color w:val="FFFFFF" w:themeColor="background1"/>
                <w:sz w:val="36"/>
                <w:szCs w:val="36"/>
                <w:highlight w:val="black"/>
              </w:rPr>
              <w:t xml:space="preserve"> ~ - не устоять перед соблазном /искушением/</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склонность</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 ~ to anarchy and disorder - склонность /стремление/ к анархии и беспорядку</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THREAT ** [θret]</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угроза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idle ~ - пустая угроза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~s and counter~s - </w:t>
            </w:r>
            <w:r w:rsidRPr="009615EA">
              <w:rPr>
                <w:rFonts w:ascii="Arial" w:hAnsi="Arial" w:cs="Arial"/>
                <w:i/>
                <w:color w:val="FFFFFF" w:themeColor="background1"/>
                <w:sz w:val="36"/>
                <w:szCs w:val="36"/>
                <w:highlight w:val="black"/>
              </w:rPr>
              <w:t>взаимные</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угрозы</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of a veto - угроза вето</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9615EA">
              <w:rPr>
                <w:rFonts w:ascii="Arial" w:hAnsi="Arial" w:cs="Arial"/>
                <w:i/>
                <w:color w:val="FFFFFF" w:themeColor="background1"/>
                <w:sz w:val="36"/>
                <w:szCs w:val="36"/>
                <w:highlight w:val="black"/>
                <w:lang w:val="en-US"/>
              </w:rPr>
              <w:t>to</w:t>
            </w:r>
            <w:proofErr w:type="gramEnd"/>
            <w:r w:rsidRPr="009615EA">
              <w:rPr>
                <w:rFonts w:ascii="Arial" w:hAnsi="Arial" w:cs="Arial"/>
                <w:i/>
                <w:color w:val="FFFFFF" w:themeColor="background1"/>
                <w:sz w:val="36"/>
                <w:szCs w:val="36"/>
                <w:highlight w:val="black"/>
                <w:lang w:val="en-US"/>
              </w:rPr>
              <w:t xml:space="preserve"> use /to utter/ ~s (against smb.) - </w:t>
            </w:r>
            <w:proofErr w:type="gramStart"/>
            <w:r w:rsidRPr="009615EA">
              <w:rPr>
                <w:rFonts w:ascii="Arial" w:hAnsi="Arial" w:cs="Arial"/>
                <w:i/>
                <w:color w:val="FFFFFF" w:themeColor="background1"/>
                <w:sz w:val="36"/>
                <w:szCs w:val="36"/>
                <w:highlight w:val="black"/>
              </w:rPr>
              <w:t>угрожать</w:t>
            </w:r>
            <w:proofErr w:type="gramEnd"/>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кому</w:t>
            </w:r>
            <w:r w:rsidRPr="009615EA">
              <w:rPr>
                <w:rFonts w:ascii="Arial" w:hAnsi="Arial" w:cs="Arial"/>
                <w:i/>
                <w:color w:val="FFFFFF" w:themeColor="background1"/>
                <w:sz w:val="36"/>
                <w:szCs w:val="36"/>
                <w:highlight w:val="black"/>
                <w:lang w:val="en-US"/>
              </w:rPr>
              <w:t>-</w:t>
            </w:r>
            <w:r w:rsidRPr="009615EA">
              <w:rPr>
                <w:rFonts w:ascii="Arial" w:hAnsi="Arial" w:cs="Arial"/>
                <w:i/>
                <w:color w:val="FFFFFF" w:themeColor="background1"/>
                <w:sz w:val="36"/>
                <w:szCs w:val="36"/>
                <w:highlight w:val="black"/>
              </w:rPr>
              <w:t>л</w:t>
            </w:r>
            <w:r w:rsidRPr="009615EA">
              <w:rPr>
                <w:rFonts w:ascii="Arial" w:hAnsi="Arial" w:cs="Arial"/>
                <w:i/>
                <w:color w:val="FFFFFF" w:themeColor="background1"/>
                <w:sz w:val="36"/>
                <w:szCs w:val="36"/>
                <w:highlight w:val="black"/>
                <w:lang w:val="en-US"/>
              </w:rPr>
              <w:t>.)</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answer ~s with ~s - отвечать угрозой на угрозу</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carry out a ~ - привести угрозу в исполнение</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грозное предзнаменование; опасность</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of war [of famine] - угроза /опасность/ войны [голода]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there‘s a ~ of a storm - надвигается /собирается/ буря</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pose a ~ to the cause of peace - </w:t>
            </w:r>
            <w:r w:rsidRPr="009615EA">
              <w:rPr>
                <w:rFonts w:ascii="Arial" w:hAnsi="Arial" w:cs="Arial"/>
                <w:i/>
                <w:color w:val="FFFFFF" w:themeColor="background1"/>
                <w:sz w:val="36"/>
                <w:szCs w:val="36"/>
                <w:highlight w:val="black"/>
              </w:rPr>
              <w:t>представлять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угрозу</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для</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дела</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мира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poverty and disease are ~s to society - нищета и болезни угрожают существованию общества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a still greater ~ faces mankind - человечеству угрожает ещё большая опасность</w:t>
            </w: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bdr w:val="none" w:sz="0" w:space="0" w:color="auto" w:frame="1"/>
                <w:lang w:val="en-US"/>
              </w:rPr>
              <w:t>SHORTS</w:t>
            </w:r>
            <w:r w:rsidRPr="009615EA">
              <w:rPr>
                <w:rFonts w:ascii="Arial" w:hAnsi="Arial" w:cs="Arial"/>
                <w:b/>
                <w:color w:val="FFFF00"/>
                <w:sz w:val="36"/>
                <w:szCs w:val="36"/>
                <w:highlight w:val="black"/>
                <w:bdr w:val="none" w:sz="0" w:space="0" w:color="auto" w:frame="1"/>
              </w:rPr>
              <w:t xml:space="preserve"> ** [</w:t>
            </w:r>
            <w:r w:rsidRPr="009615EA">
              <w:rPr>
                <w:rStyle w:val="a5"/>
                <w:rFonts w:ascii="Arial" w:hAnsi="Arial" w:cs="Arial"/>
                <w:b/>
                <w:color w:val="FFFF00"/>
                <w:spacing w:val="15"/>
                <w:sz w:val="36"/>
                <w:szCs w:val="36"/>
                <w:highlight w:val="black"/>
                <w:bdr w:val="none" w:sz="0" w:space="0" w:color="auto" w:frame="1"/>
              </w:rPr>
              <w:t>ʃɔː</w:t>
            </w:r>
            <w:r w:rsidRPr="009615EA">
              <w:rPr>
                <w:rStyle w:val="a5"/>
                <w:rFonts w:ascii="Arial" w:hAnsi="Arial" w:cs="Arial"/>
                <w:b/>
                <w:color w:val="FFFF00"/>
                <w:spacing w:val="15"/>
                <w:sz w:val="36"/>
                <w:szCs w:val="36"/>
                <w:highlight w:val="black"/>
                <w:bdr w:val="none" w:sz="0" w:space="0" w:color="auto" w:frame="1"/>
                <w:lang w:val="en-US"/>
              </w:rPr>
              <w:t>ts</w:t>
            </w:r>
            <w:r w:rsidRPr="009615EA">
              <w:rPr>
                <w:rStyle w:val="a5"/>
                <w:rFonts w:ascii="Arial" w:hAnsi="Arial" w:cs="Arial"/>
                <w:b/>
                <w:color w:val="FFFF00"/>
                <w:spacing w:val="15"/>
                <w:sz w:val="36"/>
                <w:szCs w:val="36"/>
                <w:highlight w:val="black"/>
                <w:bdr w:val="none" w:sz="0" w:space="0" w:color="auto" w:frame="1"/>
              </w:rPr>
              <w:t>]</w:t>
            </w:r>
          </w:p>
          <w:p w:rsidR="00F223D3" w:rsidRPr="009615EA" w:rsidRDefault="00F223D3" w:rsidP="004F7301">
            <w:pPr>
              <w:shd w:val="clear" w:color="auto" w:fill="000000" w:themeFill="text1"/>
              <w:spacing w:after="0" w:line="240" w:lineRule="auto"/>
              <w:rPr>
                <w:rFonts w:ascii="Arial" w:hAnsi="Arial" w:cs="Arial"/>
                <w:color w:val="FFFF00"/>
                <w:sz w:val="36"/>
                <w:szCs w:val="36"/>
                <w:highlight w:val="black"/>
              </w:rPr>
            </w:pPr>
            <w:bookmarkStart w:id="13" w:name="_Toc516074241"/>
            <w:r w:rsidRPr="009615EA">
              <w:rPr>
                <w:rStyle w:val="10"/>
                <w:rFonts w:ascii="Arial" w:eastAsiaTheme="minorHAnsi" w:hAnsi="Arial" w:cs="Arial"/>
                <w:b w:val="0"/>
                <w:i/>
                <w:color w:val="FFFF00"/>
                <w:sz w:val="36"/>
                <w:szCs w:val="36"/>
                <w:highlight w:val="black"/>
                <w:bdr w:val="none" w:sz="0" w:space="0" w:color="auto" w:frame="1"/>
              </w:rPr>
              <w:t>сущ.</w:t>
            </w:r>
            <w:bookmarkEnd w:id="13"/>
            <w:r w:rsidRPr="009615EA">
              <w:rPr>
                <w:rStyle w:val="2enci"/>
                <w:rFonts w:ascii="Arial" w:hAnsi="Arial" w:cs="Arial"/>
                <w:b/>
                <w:i/>
                <w:color w:val="FFFF00"/>
                <w:sz w:val="36"/>
                <w:szCs w:val="36"/>
                <w:highlight w:val="black"/>
                <w:bdr w:val="none" w:sz="0" w:space="0" w:color="auto" w:frame="1"/>
              </w:rPr>
              <w:t>;</w:t>
            </w:r>
            <w:r w:rsidRPr="009615EA">
              <w:rPr>
                <w:rStyle w:val="24ccn"/>
                <w:rFonts w:ascii="Arial" w:hAnsi="Arial" w:cs="Arial"/>
                <w:b/>
                <w:i/>
                <w:color w:val="FFFF00"/>
                <w:sz w:val="36"/>
                <w:szCs w:val="36"/>
                <w:highlight w:val="black"/>
                <w:bdr w:val="none" w:sz="0" w:space="0" w:color="auto" w:frame="1"/>
                <w:lang w:val="en-US"/>
              </w:rPr>
              <w:t> </w:t>
            </w:r>
            <w:r w:rsidRPr="009615EA">
              <w:rPr>
                <w:rStyle w:val="10"/>
                <w:rFonts w:ascii="Arial" w:eastAsiaTheme="minorHAnsi" w:hAnsi="Arial" w:cs="Arial"/>
                <w:b w:val="0"/>
                <w:i/>
                <w:color w:val="FFFF00"/>
                <w:sz w:val="36"/>
                <w:szCs w:val="36"/>
                <w:highlight w:val="black"/>
                <w:bdr w:val="none" w:sz="0" w:space="0" w:color="auto" w:frame="1"/>
              </w:rPr>
              <w:t xml:space="preserve">мн. </w:t>
            </w:r>
            <w:r w:rsidRPr="009615EA">
              <w:rPr>
                <w:rStyle w:val="2enci"/>
                <w:rFonts w:ascii="Arial" w:hAnsi="Arial" w:cs="Arial"/>
                <w:color w:val="FFFF00"/>
                <w:sz w:val="36"/>
                <w:szCs w:val="36"/>
                <w:highlight w:val="black"/>
                <w:bdr w:val="none" w:sz="0" w:space="0" w:color="auto" w:frame="1"/>
              </w:rPr>
              <w:t>шорты</w:t>
            </w:r>
          </w:p>
          <w:p w:rsidR="00F223D3" w:rsidRPr="009615EA" w:rsidRDefault="00F223D3" w:rsidP="004F7301">
            <w:pPr>
              <w:shd w:val="clear" w:color="auto" w:fill="000000" w:themeFill="text1"/>
              <w:spacing w:after="0" w:line="240" w:lineRule="auto"/>
              <w:rPr>
                <w:rFonts w:ascii="Arial" w:hAnsi="Arial" w:cs="Arial"/>
                <w:b/>
                <w:color w:val="FFFFFF" w:themeColor="background1"/>
                <w:sz w:val="36"/>
                <w:szCs w:val="36"/>
                <w:highlight w:val="black"/>
              </w:rPr>
            </w:pPr>
            <w:bookmarkStart w:id="14" w:name="_Toc516074242"/>
            <w:r w:rsidRPr="009615EA">
              <w:rPr>
                <w:rStyle w:val="10"/>
                <w:rFonts w:ascii="Arial" w:eastAsiaTheme="minorHAnsi" w:hAnsi="Arial" w:cs="Arial"/>
                <w:b w:val="0"/>
                <w:i/>
                <w:color w:val="FFFFFF" w:themeColor="background1"/>
                <w:sz w:val="36"/>
                <w:szCs w:val="36"/>
                <w:highlight w:val="black"/>
                <w:bdr w:val="none" w:sz="0" w:space="0" w:color="auto" w:frame="1"/>
              </w:rPr>
              <w:t>амер.</w:t>
            </w:r>
            <w:bookmarkEnd w:id="14"/>
            <w:r w:rsidRPr="009615EA">
              <w:rPr>
                <w:rStyle w:val="24ccn"/>
                <w:rFonts w:ascii="Arial" w:hAnsi="Arial" w:cs="Arial"/>
                <w:color w:val="FFFFFF" w:themeColor="background1"/>
                <w:sz w:val="36"/>
                <w:szCs w:val="36"/>
                <w:highlight w:val="black"/>
                <w:bdr w:val="none" w:sz="0" w:space="0" w:color="auto" w:frame="1"/>
                <w:lang w:val="en-US"/>
              </w:rPr>
              <w:t> </w:t>
            </w:r>
            <w:r w:rsidRPr="009615EA">
              <w:rPr>
                <w:rStyle w:val="2enci"/>
                <w:rFonts w:ascii="Arial" w:hAnsi="Arial" w:cs="Arial"/>
                <w:color w:val="FFFFFF" w:themeColor="background1"/>
                <w:sz w:val="36"/>
                <w:szCs w:val="36"/>
                <w:highlight w:val="black"/>
                <w:bdr w:val="none" w:sz="0" w:space="0" w:color="auto" w:frame="1"/>
              </w:rPr>
              <w:t>мужские трусы</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pacing w:val="15"/>
                <w:sz w:val="36"/>
                <w:szCs w:val="36"/>
                <w:highlight w:val="black"/>
                <w:shd w:val="clear" w:color="auto" w:fill="FFFFFF"/>
              </w:rPr>
            </w:pPr>
            <w:r w:rsidRPr="009615EA">
              <w:rPr>
                <w:rFonts w:ascii="Arial" w:hAnsi="Arial" w:cs="Arial"/>
                <w:b/>
                <w:color w:val="FFFFFF" w:themeColor="background1"/>
                <w:sz w:val="36"/>
                <w:szCs w:val="36"/>
                <w:highlight w:val="black"/>
                <w:lang w:val="en-US"/>
              </w:rPr>
              <w:t>SHRIMP</w:t>
            </w:r>
            <w:r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pacing w:val="15"/>
                <w:sz w:val="36"/>
                <w:szCs w:val="36"/>
                <w:highlight w:val="black"/>
                <w:shd w:val="clear" w:color="auto" w:fill="FFFFFF"/>
              </w:rPr>
              <w:t>ʃ</w:t>
            </w:r>
            <w:r w:rsidRPr="009615EA">
              <w:rPr>
                <w:rFonts w:ascii="Arial" w:hAnsi="Arial" w:cs="Arial"/>
                <w:b/>
                <w:color w:val="FFFFFF" w:themeColor="background1"/>
                <w:spacing w:val="15"/>
                <w:sz w:val="36"/>
                <w:szCs w:val="36"/>
                <w:highlight w:val="black"/>
                <w:shd w:val="clear" w:color="auto" w:fill="FFFFFF"/>
                <w:lang w:val="en-US"/>
              </w:rPr>
              <w:t>r</w:t>
            </w:r>
            <w:r w:rsidRPr="009615EA">
              <w:rPr>
                <w:rFonts w:ascii="Arial" w:hAnsi="Arial" w:cs="Arial"/>
                <w:b/>
                <w:color w:val="FFFFFF" w:themeColor="background1"/>
                <w:spacing w:val="15"/>
                <w:sz w:val="36"/>
                <w:szCs w:val="36"/>
                <w:highlight w:val="black"/>
                <w:shd w:val="clear" w:color="auto" w:fill="FFFFFF"/>
              </w:rPr>
              <w:t>ɪ</w:t>
            </w:r>
            <w:r w:rsidRPr="009615EA">
              <w:rPr>
                <w:rFonts w:ascii="Arial" w:hAnsi="Arial" w:cs="Arial"/>
                <w:b/>
                <w:color w:val="FFFFFF" w:themeColor="background1"/>
                <w:spacing w:val="15"/>
                <w:sz w:val="36"/>
                <w:szCs w:val="36"/>
                <w:highlight w:val="black"/>
                <w:shd w:val="clear" w:color="auto" w:fill="FFFFFF"/>
                <w:lang w:val="en-US"/>
              </w:rPr>
              <w:t>mp</w:t>
            </w:r>
            <w:r w:rsidRPr="009615EA">
              <w:rPr>
                <w:rFonts w:ascii="Arial" w:hAnsi="Arial" w:cs="Arial"/>
                <w:b/>
                <w:color w:val="FFFFFF" w:themeColor="background1"/>
                <w:spacing w:val="15"/>
                <w:sz w:val="36"/>
                <w:szCs w:val="36"/>
                <w:highlight w:val="black"/>
                <w:shd w:val="clear" w:color="auto" w:fill="FFFFFF"/>
              </w:rPr>
              <w:t>]</w:t>
            </w:r>
          </w:p>
          <w:p w:rsidR="00F223D3" w:rsidRPr="009615EA" w:rsidRDefault="00F223D3"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pacing w:val="15"/>
                <w:sz w:val="36"/>
                <w:szCs w:val="36"/>
                <w:highlight w:val="black"/>
                <w:shd w:val="clear" w:color="auto" w:fill="FFFFFF"/>
                <w:lang w:val="en-US"/>
              </w:rPr>
              <w:t>SHRIMPED</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lastRenderedPageBreak/>
              <w:t>Сущ.</w:t>
            </w:r>
            <w:r w:rsidRPr="009615EA">
              <w:rPr>
                <w:rFonts w:ascii="Arial" w:hAnsi="Arial" w:cs="Arial"/>
                <w:color w:val="FFFFFF" w:themeColor="background1"/>
                <w:sz w:val="36"/>
                <w:szCs w:val="36"/>
                <w:highlight w:val="black"/>
              </w:rPr>
              <w:t xml:space="preserve"> креветка, ярко-розовый цвет, ничтожный человек, козявка</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Гл</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ловить</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креветок</w:t>
            </w:r>
            <w:r w:rsidRPr="009615EA">
              <w:rPr>
                <w:rFonts w:ascii="Arial" w:hAnsi="Arial" w:cs="Arial"/>
                <w:color w:val="FFFFFF" w:themeColor="background1"/>
                <w:sz w:val="36"/>
                <w:szCs w:val="36"/>
                <w:highlight w:val="black"/>
                <w:lang w:val="en-US"/>
              </w:rPr>
              <w:t xml:space="preserve"> (to go shrimping)</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Ловить на креветок</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SCISSORS</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lang w:val="en-US"/>
              </w:rPr>
              <w:t>s</w:t>
            </w:r>
            <w:r w:rsidRPr="009615EA">
              <w:rPr>
                <w:rFonts w:ascii="Arial" w:hAnsi="Arial" w:cs="Arial"/>
                <w:b/>
                <w:color w:val="FFFFFF" w:themeColor="background1"/>
                <w:sz w:val="36"/>
                <w:szCs w:val="36"/>
                <w:highlight w:val="black"/>
                <w:shd w:val="clear" w:color="auto" w:fill="FFFFFF"/>
              </w:rPr>
              <w:t>ı</w:t>
            </w:r>
            <w:r w:rsidRPr="009615EA">
              <w:rPr>
                <w:rFonts w:ascii="Arial" w:hAnsi="Arial" w:cs="Arial"/>
                <w:b/>
                <w:color w:val="FFFFFF" w:themeColor="background1"/>
                <w:sz w:val="36"/>
                <w:szCs w:val="36"/>
                <w:highlight w:val="black"/>
                <w:shd w:val="clear" w:color="auto" w:fill="FFFFFF"/>
                <w:lang w:val="en-US"/>
              </w:rPr>
              <w:t>z</w:t>
            </w:r>
            <w:r w:rsidRPr="009615EA">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lang w:val="en-US"/>
              </w:rPr>
              <w:t>z</w:t>
            </w:r>
            <w:r w:rsidRPr="009615EA">
              <w:rPr>
                <w:rFonts w:ascii="Arial" w:hAnsi="Arial" w:cs="Arial"/>
                <w:b/>
                <w:color w:val="FFFFFF" w:themeColor="background1"/>
                <w:sz w:val="36"/>
                <w:szCs w:val="36"/>
                <w:highlight w:val="black"/>
              </w:rPr>
              <w:t>]</w:t>
            </w:r>
          </w:p>
          <w:p w:rsidR="00F223D3" w:rsidRPr="009615EA" w:rsidRDefault="00F223D3"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shd w:val="clear" w:color="auto" w:fill="FFFFFF"/>
                <w:lang w:val="en-US"/>
              </w:rPr>
            </w:pPr>
            <w:r w:rsidRPr="009615EA">
              <w:rPr>
                <w:rFonts w:ascii="Arial" w:hAnsi="Arial" w:cs="Arial"/>
                <w:b/>
                <w:i/>
                <w:color w:val="FFFFFF" w:themeColor="background1"/>
                <w:sz w:val="36"/>
                <w:szCs w:val="36"/>
                <w:highlight w:val="black"/>
              </w:rPr>
              <w:t>Сущ</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Style w:val="10"/>
                <w:rFonts w:ascii="Arial" w:eastAsiaTheme="minorHAnsi" w:hAnsi="Arial" w:cs="Arial"/>
                <w:color w:val="FFFFFF" w:themeColor="background1"/>
                <w:sz w:val="36"/>
                <w:szCs w:val="36"/>
                <w:highlight w:val="black"/>
                <w:bdr w:val="none" w:sz="0" w:space="0" w:color="auto" w:frame="1"/>
                <w:shd w:val="clear" w:color="auto" w:fill="FFFFFF"/>
              </w:rPr>
              <w:t>мн</w:t>
            </w:r>
            <w:r w:rsidRPr="009615EA">
              <w:rPr>
                <w:rStyle w:val="10"/>
                <w:rFonts w:ascii="Arial" w:eastAsiaTheme="minorHAnsi" w:hAnsi="Arial" w:cs="Arial"/>
                <w:color w:val="FFFFFF" w:themeColor="background1"/>
                <w:sz w:val="36"/>
                <w:szCs w:val="36"/>
                <w:highlight w:val="black"/>
                <w:bdr w:val="none" w:sz="0" w:space="0" w:color="auto" w:frame="1"/>
                <w:shd w:val="clear" w:color="auto" w:fill="FFFFFF"/>
                <w:lang w:val="en-US"/>
              </w:rPr>
              <w:t>.</w:t>
            </w:r>
            <w:r w:rsidRPr="009615EA">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r w:rsidRPr="009615EA">
              <w:rPr>
                <w:rStyle w:val="2enci"/>
                <w:rFonts w:ascii="Arial" w:hAnsi="Arial" w:cs="Arial"/>
                <w:b/>
                <w:i/>
                <w:color w:val="FFFFFF" w:themeColor="background1"/>
                <w:sz w:val="36"/>
                <w:szCs w:val="36"/>
                <w:highlight w:val="black"/>
                <w:bdr w:val="none" w:sz="0" w:space="0" w:color="auto" w:frame="1"/>
                <w:shd w:val="clear" w:color="auto" w:fill="FFFFFF"/>
                <w:lang w:val="en-US"/>
              </w:rPr>
              <w:t>A PAIR OF SCISSORS</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ножницы</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SLAVERY</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sleiv</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ri</w:t>
            </w:r>
            <w:r w:rsidRPr="009615EA">
              <w:rPr>
                <w:rFonts w:ascii="Arial" w:hAnsi="Arial" w:cs="Arial"/>
                <w:b/>
                <w:color w:val="FFFFFF" w:themeColor="background1"/>
                <w:sz w:val="36"/>
                <w:szCs w:val="36"/>
                <w:highlight w:val="black"/>
              </w:rPr>
              <w:t>]</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1. рабство, положение раба, неволя</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be sold in(to) ~ - быть проданным в рабство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рабовладение, порабощение</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тяжёлый, подневольный труд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рабское подчинение привычке, желанию и т. п.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угодничество, раболепие</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TRUNCHEON ** [ʹtrʌntʃən]</w:t>
            </w:r>
          </w:p>
          <w:p w:rsidR="00F223D3" w:rsidRPr="009615EA" w:rsidRDefault="00F223D3"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lang w:val="en-US"/>
              </w:rPr>
              <w:t>TRUNCHEONED</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N</w:t>
            </w:r>
            <w:r w:rsidRPr="009615EA">
              <w:rPr>
                <w:rFonts w:ascii="Arial" w:hAnsi="Arial" w:cs="Arial"/>
                <w:color w:val="FFFFFF" w:themeColor="background1"/>
                <w:sz w:val="36"/>
                <w:szCs w:val="36"/>
                <w:highlight w:val="black"/>
              </w:rPr>
              <w:t xml:space="preserve"> 1. дубинка полицейского </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rubber ~ - резиновая дубинка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жезл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V</w:t>
            </w:r>
            <w:r w:rsidRPr="009615EA">
              <w:rPr>
                <w:rFonts w:ascii="Arial" w:hAnsi="Arial" w:cs="Arial"/>
                <w:color w:val="FFFFFF" w:themeColor="background1"/>
                <w:sz w:val="36"/>
                <w:szCs w:val="36"/>
                <w:highlight w:val="black"/>
              </w:rPr>
              <w:t xml:space="preserve"> бить палкой, дубинкой</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MENTOR</w:t>
            </w:r>
            <w:r w:rsidRPr="009615EA">
              <w:rPr>
                <w:rFonts w:ascii="Arial" w:hAnsi="Arial" w:cs="Arial"/>
                <w:b/>
                <w:color w:val="FFFFFF" w:themeColor="background1"/>
                <w:sz w:val="36"/>
                <w:szCs w:val="36"/>
                <w:highlight w:val="black"/>
              </w:rPr>
              <w:t xml:space="preserve"> ** [ˈmentə]</w:t>
            </w:r>
          </w:p>
          <w:p w:rsidR="00001D52" w:rsidRPr="009615EA" w:rsidRDefault="00001D52"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воспитатель, наставник, учитель, руководитель</w:t>
            </w:r>
          </w:p>
          <w:p w:rsidR="00001D52" w:rsidRPr="009615EA" w:rsidRDefault="00001D52"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Менторский, наставнический</w:t>
            </w: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FIREFLY {ʹfaıəflaı}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жук-светляк, светлячок</w:t>
            </w: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SUBCONTRACTOR</w:t>
            </w:r>
            <w:r w:rsidRPr="009615EA">
              <w:rPr>
                <w:rFonts w:ascii="Arial" w:hAnsi="Arial" w:cs="Arial"/>
                <w:b/>
                <w:i/>
                <w:color w:val="FFFFFF" w:themeColor="background1"/>
                <w:sz w:val="36"/>
                <w:szCs w:val="36"/>
              </w:rPr>
              <w:t xml:space="preserve"> **</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ʌ</w:t>
            </w:r>
            <w:r w:rsidRPr="009615EA">
              <w:rPr>
                <w:rFonts w:ascii="Arial" w:hAnsi="Arial" w:cs="Arial"/>
                <w:b/>
                <w:i/>
                <w:color w:val="FFFFFF" w:themeColor="background1"/>
                <w:sz w:val="36"/>
                <w:szCs w:val="36"/>
                <w:lang w:val="en-US"/>
              </w:rPr>
              <w:t>bk</w:t>
            </w:r>
            <w:r w:rsidRPr="009615EA">
              <w:rPr>
                <w:rFonts w:ascii="Arial" w:hAnsi="Arial" w:cs="Arial"/>
                <w:b/>
                <w:i/>
                <w:color w:val="FFFFFF" w:themeColor="background1"/>
                <w:sz w:val="36"/>
                <w:szCs w:val="36"/>
              </w:rPr>
              <w:t>ə</w:t>
            </w:r>
            <w:r w:rsidRPr="009615EA">
              <w:rPr>
                <w:rFonts w:ascii="Arial" w:hAnsi="Arial" w:cs="Arial"/>
                <w:b/>
                <w:i/>
                <w:color w:val="FFFFFF" w:themeColor="background1"/>
                <w:sz w:val="36"/>
                <w:szCs w:val="36"/>
                <w:lang w:val="en-US"/>
              </w:rPr>
              <w:t>n</w:t>
            </w:r>
            <w:r w:rsidRPr="009615EA">
              <w:rPr>
                <w:rFonts w:ascii="Arial" w:hAnsi="Arial" w:cs="Arial"/>
                <w:b/>
                <w:i/>
                <w:color w:val="FFFFFF" w:themeColor="background1"/>
                <w:sz w:val="36"/>
                <w:szCs w:val="36"/>
              </w:rPr>
              <w:t>ˈ</w:t>
            </w:r>
            <w:r w:rsidRPr="009615EA">
              <w:rPr>
                <w:rFonts w:ascii="Arial" w:hAnsi="Arial" w:cs="Arial"/>
                <w:b/>
                <w:i/>
                <w:color w:val="FFFFFF" w:themeColor="background1"/>
                <w:sz w:val="36"/>
                <w:szCs w:val="36"/>
                <w:lang w:val="en-US"/>
              </w:rPr>
              <w:t>tr</w:t>
            </w:r>
            <w:r w:rsidRPr="009615EA">
              <w:rPr>
                <w:rFonts w:ascii="Arial" w:hAnsi="Arial" w:cs="Arial"/>
                <w:b/>
                <w:i/>
                <w:color w:val="FFFFFF" w:themeColor="background1"/>
                <w:sz w:val="36"/>
                <w:szCs w:val="36"/>
              </w:rPr>
              <w:t>æ</w:t>
            </w:r>
            <w:r w:rsidRPr="009615EA">
              <w:rPr>
                <w:rFonts w:ascii="Arial" w:hAnsi="Arial" w:cs="Arial"/>
                <w:b/>
                <w:i/>
                <w:color w:val="FFFFFF" w:themeColor="background1"/>
                <w:sz w:val="36"/>
                <w:szCs w:val="36"/>
                <w:lang w:val="en-US"/>
              </w:rPr>
              <w:t>kt</w:t>
            </w:r>
            <w:r w:rsidRPr="009615EA">
              <w:rPr>
                <w:rFonts w:ascii="Arial" w:hAnsi="Arial" w:cs="Arial"/>
                <w:b/>
                <w:i/>
                <w:color w:val="FFFFFF" w:themeColor="background1"/>
                <w:sz w:val="36"/>
                <w:szCs w:val="36"/>
              </w:rPr>
              <w:t>ə]</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субподрядчик, субподрядная организация</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bdr w:val="none" w:sz="0" w:space="0" w:color="auto" w:frame="1"/>
                <w:lang w:val="en-US"/>
              </w:rPr>
              <w:t>LOAN</w:t>
            </w:r>
            <w:r w:rsidRPr="009615EA">
              <w:rPr>
                <w:rFonts w:ascii="Arial" w:hAnsi="Arial" w:cs="Arial"/>
                <w:b/>
                <w:color w:val="FFFF00"/>
                <w:sz w:val="36"/>
                <w:szCs w:val="36"/>
                <w:highlight w:val="black"/>
                <w:bdr w:val="none" w:sz="0" w:space="0" w:color="auto" w:frame="1"/>
              </w:rPr>
              <w:t xml:space="preserve"> ** [</w:t>
            </w:r>
            <w:r w:rsidRPr="009615EA">
              <w:rPr>
                <w:rStyle w:val="a5"/>
                <w:rFonts w:ascii="Arial" w:hAnsi="Arial" w:cs="Arial"/>
                <w:b/>
                <w:color w:val="FFFF00"/>
                <w:spacing w:val="15"/>
                <w:sz w:val="36"/>
                <w:szCs w:val="36"/>
                <w:highlight w:val="black"/>
                <w:bdr w:val="none" w:sz="0" w:space="0" w:color="auto" w:frame="1"/>
                <w:lang w:val="en-US"/>
              </w:rPr>
              <w:t>l</w:t>
            </w:r>
            <w:r w:rsidRPr="009615EA">
              <w:rPr>
                <w:rStyle w:val="a5"/>
                <w:rFonts w:ascii="Arial" w:hAnsi="Arial" w:cs="Arial"/>
                <w:b/>
                <w:color w:val="FFFF00"/>
                <w:spacing w:val="15"/>
                <w:sz w:val="36"/>
                <w:szCs w:val="36"/>
                <w:highlight w:val="black"/>
                <w:bdr w:val="none" w:sz="0" w:space="0" w:color="auto" w:frame="1"/>
              </w:rPr>
              <w:t>ə</w:t>
            </w:r>
            <w:r w:rsidRPr="009615EA">
              <w:rPr>
                <w:rStyle w:val="a5"/>
                <w:rFonts w:ascii="Arial" w:hAnsi="Arial" w:cs="Arial"/>
                <w:b/>
                <w:color w:val="FFFF00"/>
                <w:spacing w:val="15"/>
                <w:sz w:val="36"/>
                <w:szCs w:val="36"/>
                <w:highlight w:val="black"/>
                <w:bdr w:val="none" w:sz="0" w:space="0" w:color="auto" w:frame="1"/>
                <w:lang w:val="en-US"/>
              </w:rPr>
              <w:t>un</w:t>
            </w:r>
            <w:r w:rsidRPr="009615EA">
              <w:rPr>
                <w:rStyle w:val="a5"/>
                <w:rFonts w:ascii="Arial" w:hAnsi="Arial" w:cs="Arial"/>
                <w:b/>
                <w:color w:val="FFFF00"/>
                <w:spacing w:val="15"/>
                <w:sz w:val="36"/>
                <w:szCs w:val="36"/>
                <w:highlight w:val="black"/>
                <w:bdr w:val="none" w:sz="0" w:space="0" w:color="auto" w:frame="1"/>
              </w:rPr>
              <w:t>]</w:t>
            </w:r>
          </w:p>
          <w:p w:rsidR="00F326E7" w:rsidRPr="009615EA" w:rsidRDefault="00F326E7" w:rsidP="004F7301">
            <w:pPr>
              <w:spacing w:after="0" w:line="240" w:lineRule="auto"/>
              <w:rPr>
                <w:rFonts w:ascii="Arial" w:hAnsi="Arial" w:cs="Arial"/>
                <w:b/>
                <w:color w:val="FFFF00"/>
                <w:sz w:val="36"/>
                <w:szCs w:val="36"/>
                <w:highlight w:val="black"/>
              </w:rPr>
            </w:pPr>
            <w:bookmarkStart w:id="15" w:name="_Toc516073980"/>
            <w:r w:rsidRPr="009615EA">
              <w:rPr>
                <w:rFonts w:ascii="Arial" w:hAnsi="Arial" w:cs="Arial"/>
                <w:b/>
                <w:color w:val="FFFF00"/>
                <w:sz w:val="36"/>
                <w:szCs w:val="36"/>
                <w:highlight w:val="black"/>
                <w:lang w:val="en-US"/>
              </w:rPr>
              <w:t>LOANED</w:t>
            </w:r>
            <w:r w:rsidRPr="009615EA">
              <w:rPr>
                <w:rFonts w:ascii="Arial" w:hAnsi="Arial" w:cs="Arial"/>
                <w:b/>
                <w:color w:val="FFFF00"/>
                <w:sz w:val="36"/>
                <w:szCs w:val="36"/>
                <w:highlight w:val="black"/>
              </w:rPr>
              <w:t xml:space="preserve"> [</w:t>
            </w:r>
            <w:r w:rsidRPr="009615EA">
              <w:rPr>
                <w:rFonts w:ascii="Arial" w:hAnsi="Arial" w:cs="Arial"/>
                <w:b/>
                <w:color w:val="FFFF00"/>
                <w:sz w:val="36"/>
                <w:szCs w:val="36"/>
                <w:highlight w:val="black"/>
                <w:lang w:val="en-US"/>
              </w:rPr>
              <w:t>l</w:t>
            </w:r>
            <w:r w:rsidRPr="009615EA">
              <w:rPr>
                <w:rFonts w:ascii="Arial" w:hAnsi="Arial" w:cs="Arial"/>
                <w:b/>
                <w:color w:val="FFFF00"/>
                <w:sz w:val="36"/>
                <w:szCs w:val="36"/>
                <w:highlight w:val="black"/>
              </w:rPr>
              <w:t>əʊ</w:t>
            </w:r>
            <w:r w:rsidRPr="009615EA">
              <w:rPr>
                <w:rFonts w:ascii="Arial" w:hAnsi="Arial" w:cs="Arial"/>
                <w:b/>
                <w:color w:val="FFFF00"/>
                <w:sz w:val="36"/>
                <w:szCs w:val="36"/>
                <w:highlight w:val="black"/>
                <w:lang w:val="en-US"/>
              </w:rPr>
              <w:t>nd</w:t>
            </w:r>
            <w:r w:rsidRPr="009615EA">
              <w:rPr>
                <w:rFonts w:ascii="Arial" w:hAnsi="Arial" w:cs="Arial"/>
                <w:b/>
                <w:color w:val="FFFF00"/>
                <w:sz w:val="36"/>
                <w:szCs w:val="36"/>
                <w:highlight w:val="black"/>
              </w:rPr>
              <w:t>]</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color w:val="FFFF00"/>
                <w:sz w:val="36"/>
                <w:szCs w:val="36"/>
                <w:highlight w:val="black"/>
              </w:rPr>
              <w:t>СУЩ.</w:t>
            </w:r>
            <w:bookmarkEnd w:id="15"/>
            <w:r w:rsidRPr="009615EA">
              <w:rPr>
                <w:rFonts w:ascii="Arial" w:hAnsi="Arial" w:cs="Arial"/>
                <w:color w:val="FFFF00"/>
                <w:sz w:val="36"/>
                <w:szCs w:val="36"/>
                <w:highlight w:val="black"/>
              </w:rPr>
              <w:t xml:space="preserve"> 1 заём, ссуда, кредит</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color w:val="FFFF00"/>
                <w:sz w:val="36"/>
                <w:szCs w:val="36"/>
                <w:highlight w:val="black"/>
              </w:rPr>
              <w:t>2 Временное пользование, прокат</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rPr>
            </w:pPr>
            <w:r w:rsidRPr="009615EA">
              <w:rPr>
                <w:rFonts w:ascii="Arial" w:hAnsi="Arial" w:cs="Arial"/>
                <w:i/>
                <w:color w:val="FFFF00"/>
                <w:sz w:val="36"/>
                <w:szCs w:val="36"/>
              </w:rPr>
              <w:t xml:space="preserve">on loan — во </w:t>
            </w:r>
            <w:r w:rsidRPr="009615EA">
              <w:rPr>
                <w:rFonts w:ascii="Arial" w:hAnsi="Arial" w:cs="Arial"/>
                <w:i/>
                <w:color w:val="FFFFFF" w:themeColor="background1"/>
                <w:sz w:val="36"/>
                <w:szCs w:val="36"/>
              </w:rPr>
              <w:t>временном пользовании, в аренду, в прокат, взаймы</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have the loan of smth. — получить что-л. во временное пользование</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The painting was on loan to the National Gallery from the Louvre. — </w:t>
            </w:r>
            <w:r w:rsidRPr="009615EA">
              <w:rPr>
                <w:rFonts w:ascii="Arial" w:hAnsi="Arial" w:cs="Arial"/>
                <w:i/>
                <w:color w:val="FFFFFF" w:themeColor="background1"/>
                <w:sz w:val="36"/>
                <w:szCs w:val="36"/>
              </w:rPr>
              <w:t>Картина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взята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Лувра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время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выставки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Национальной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галерее</w:t>
            </w:r>
            <w:r w:rsidRPr="009615EA">
              <w:rPr>
                <w:rFonts w:ascii="Arial" w:hAnsi="Arial" w:cs="Arial"/>
                <w:i/>
                <w:color w:val="FFFFFF" w:themeColor="background1"/>
                <w:sz w:val="36"/>
                <w:szCs w:val="36"/>
                <w:lang w:val="en-US"/>
              </w:rPr>
              <w:t>.</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заимствование;</w:t>
            </w:r>
          </w:p>
          <w:p w:rsidR="00F326E7" w:rsidRPr="009615EA" w:rsidRDefault="00F326E7" w:rsidP="004F7301">
            <w:pPr>
              <w:spacing w:after="0" w:line="240" w:lineRule="auto"/>
              <w:rPr>
                <w:rFonts w:ascii="Arial" w:hAnsi="Arial" w:cs="Arial"/>
                <w:color w:val="FFFFFF" w:themeColor="background1"/>
                <w:sz w:val="36"/>
                <w:szCs w:val="36"/>
                <w:highlight w:val="black"/>
              </w:rPr>
            </w:pPr>
            <w:bookmarkStart w:id="16" w:name="_Toc516073981"/>
            <w:r w:rsidRPr="009615EA">
              <w:rPr>
                <w:rFonts w:ascii="Arial" w:hAnsi="Arial" w:cs="Arial"/>
                <w:color w:val="FFFFFF" w:themeColor="background1"/>
                <w:sz w:val="36"/>
                <w:szCs w:val="36"/>
                <w:highlight w:val="black"/>
              </w:rPr>
              <w:t>ГЛАГ.</w:t>
            </w:r>
            <w:bookmarkEnd w:id="16"/>
            <w:r w:rsidRPr="009615EA">
              <w:rPr>
                <w:rFonts w:ascii="Arial" w:hAnsi="Arial" w:cs="Arial"/>
                <w:color w:val="FFFFFF" w:themeColor="background1"/>
                <w:sz w:val="36"/>
                <w:szCs w:val="36"/>
                <w:highlight w:val="black"/>
              </w:rPr>
              <w:t xml:space="preserve"> Преим. АМЕР. Одалживать, одолжить, </w:t>
            </w:r>
            <w:r w:rsidRPr="009615EA">
              <w:rPr>
                <w:rFonts w:ascii="Arial" w:hAnsi="Arial" w:cs="Arial"/>
                <w:color w:val="FFFFFF" w:themeColor="background1"/>
                <w:sz w:val="36"/>
                <w:szCs w:val="36"/>
              </w:rPr>
              <w:t>давать взаймы, давать в долг, ссужать деньги под проценты</w:t>
            </w:r>
          </w:p>
          <w:p w:rsidR="00F326E7" w:rsidRPr="009615EA" w:rsidRDefault="00F326E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ссудный, заемный</w:t>
            </w:r>
          </w:p>
          <w:p w:rsidR="00F326E7" w:rsidRPr="009615EA" w:rsidRDefault="00F326E7" w:rsidP="004F7301">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loan account – ссудный счет</w:t>
            </w:r>
          </w:p>
          <w:p w:rsidR="00F326E7" w:rsidRPr="009615EA" w:rsidRDefault="00F326E7" w:rsidP="004F7301">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loan capital – заемный капитал</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Глагол to loan является синонимом to lend, однако употребляется именно в американском английском. В британском же английском это слово в качестве глагола употребляется крайне редко, но можно встретить a loan как существительное со значением «заем», «ссуда», «кредит».</w:t>
            </w:r>
          </w:p>
          <w:p w:rsidR="00F326E7" w:rsidRPr="009615EA" w:rsidRDefault="00F326E7" w:rsidP="004F7301">
            <w:pPr>
              <w:pStyle w:val="a7"/>
              <w:numPr>
                <w:ilvl w:val="0"/>
                <w:numId w:val="11"/>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loaned that book to my friend.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одолжил</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ту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книгу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моему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другу</w:t>
            </w:r>
            <w:r w:rsidRPr="009615EA">
              <w:rPr>
                <w:rFonts w:ascii="Arial" w:hAnsi="Arial" w:cs="Arial"/>
                <w:i/>
                <w:color w:val="FFFFFF" w:themeColor="background1"/>
                <w:sz w:val="36"/>
                <w:szCs w:val="36"/>
                <w:lang w:val="en-US"/>
              </w:rPr>
              <w:t>.</w:t>
            </w:r>
          </w:p>
          <w:p w:rsidR="00F326E7" w:rsidRPr="009615EA" w:rsidRDefault="00F326E7" w:rsidP="004F7301">
            <w:pPr>
              <w:pStyle w:val="a7"/>
              <w:numPr>
                <w:ilvl w:val="0"/>
                <w:numId w:val="11"/>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The bank loan was enough to pay all the bills. – </w:t>
            </w:r>
            <w:r w:rsidRPr="009615EA">
              <w:rPr>
                <w:rFonts w:ascii="Arial" w:hAnsi="Arial" w:cs="Arial"/>
                <w:i/>
                <w:color w:val="FFFFFF" w:themeColor="background1"/>
                <w:sz w:val="36"/>
                <w:szCs w:val="36"/>
              </w:rPr>
              <w:t>Этого</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кредитахватило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чтобы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погасить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все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долги</w:t>
            </w:r>
            <w:r w:rsidRPr="009615EA">
              <w:rPr>
                <w:rFonts w:ascii="Arial" w:hAnsi="Arial" w:cs="Arial"/>
                <w:i/>
                <w:color w:val="FFFFFF" w:themeColor="background1"/>
                <w:sz w:val="36"/>
                <w:szCs w:val="36"/>
                <w:lang w:val="en-US"/>
              </w:rPr>
              <w:t>.</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BABYSITTING</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be</w:t>
            </w:r>
            <w:r w:rsidRPr="009615EA">
              <w:rPr>
                <w:rFonts w:ascii="Arial" w:hAnsi="Arial" w:cs="Arial"/>
                <w:b/>
                <w:i/>
                <w:color w:val="FFFFFF" w:themeColor="background1"/>
                <w:sz w:val="36"/>
                <w:szCs w:val="36"/>
              </w:rPr>
              <w:t>ɪ</w:t>
            </w:r>
            <w:r w:rsidRPr="009615EA">
              <w:rPr>
                <w:rFonts w:ascii="Arial" w:hAnsi="Arial" w:cs="Arial"/>
                <w:b/>
                <w:i/>
                <w:color w:val="FFFFFF" w:themeColor="background1"/>
                <w:sz w:val="36"/>
                <w:szCs w:val="36"/>
                <w:lang w:val="en-US"/>
              </w:rPr>
              <w:t>b</w:t>
            </w:r>
            <w:r w:rsidRPr="009615EA">
              <w:rPr>
                <w:rFonts w:ascii="Arial" w:hAnsi="Arial" w:cs="Arial"/>
                <w:b/>
                <w:i/>
                <w:color w:val="FFFFFF" w:themeColor="background1"/>
                <w:sz w:val="36"/>
                <w:szCs w:val="36"/>
              </w:rPr>
              <w:t>ɪˌ</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ɪ</w:t>
            </w:r>
            <w:r w:rsidRPr="009615EA">
              <w:rPr>
                <w:rFonts w:ascii="Arial" w:hAnsi="Arial" w:cs="Arial"/>
                <w:b/>
                <w:i/>
                <w:color w:val="FFFFFF" w:themeColor="background1"/>
                <w:sz w:val="36"/>
                <w:szCs w:val="36"/>
                <w:lang w:val="en-US"/>
              </w:rPr>
              <w:t>t</w:t>
            </w:r>
            <w:r w:rsidRPr="009615EA">
              <w:rPr>
                <w:rFonts w:ascii="Arial" w:hAnsi="Arial" w:cs="Arial"/>
                <w:b/>
                <w:i/>
                <w:color w:val="FFFFFF" w:themeColor="background1"/>
                <w:sz w:val="36"/>
                <w:szCs w:val="36"/>
              </w:rPr>
              <w:t>ɪŋ]</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BABY</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SITTING</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сущ.; = </w:t>
            </w:r>
            <w:r w:rsidRPr="009615EA">
              <w:rPr>
                <w:rFonts w:ascii="Arial" w:hAnsi="Arial" w:cs="Arial"/>
                <w:color w:val="FFFFFF" w:themeColor="background1"/>
                <w:sz w:val="36"/>
                <w:szCs w:val="36"/>
                <w:lang w:val="en-US"/>
              </w:rPr>
              <w:t>baby</w:t>
            </w:r>
            <w:r w:rsidRPr="009615EA">
              <w:rPr>
                <w:rFonts w:ascii="Arial" w:hAnsi="Arial" w:cs="Arial"/>
                <w:color w:val="FFFFFF" w:themeColor="background1"/>
                <w:sz w:val="36"/>
                <w:szCs w:val="36"/>
              </w:rPr>
              <w:t xml:space="preserve"> </w:t>
            </w:r>
            <w:r w:rsidRPr="009615EA">
              <w:rPr>
                <w:rFonts w:ascii="Arial" w:hAnsi="Arial" w:cs="Arial"/>
                <w:color w:val="FFFFFF" w:themeColor="background1"/>
                <w:sz w:val="36"/>
                <w:szCs w:val="36"/>
                <w:lang w:val="en-US"/>
              </w:rPr>
              <w:t>sitting</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бебиситтинг, присмотр за ребёнком (во время отсутствия родителей)</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работа бебиситтером, приходящей няней</w:t>
            </w: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lang w:val="en-US"/>
              </w:rPr>
              <w:t>COBBLE</w:t>
            </w:r>
            <w:r w:rsidRPr="009615EA">
              <w:rPr>
                <w:rFonts w:ascii="Arial" w:hAnsi="Arial" w:cs="Arial"/>
                <w:b/>
                <w:color w:val="FFFF00"/>
                <w:sz w:val="36"/>
                <w:szCs w:val="36"/>
                <w:highlight w:val="black"/>
              </w:rPr>
              <w:t xml:space="preserve"> ** [ʹ</w:t>
            </w:r>
            <w:r w:rsidRPr="009615EA">
              <w:rPr>
                <w:rFonts w:ascii="Arial" w:hAnsi="Arial" w:cs="Arial"/>
                <w:b/>
                <w:color w:val="FFFF00"/>
                <w:sz w:val="36"/>
                <w:szCs w:val="36"/>
                <w:highlight w:val="black"/>
                <w:lang w:val="en-US"/>
              </w:rPr>
              <w:t>k</w:t>
            </w:r>
            <w:r w:rsidRPr="009615EA">
              <w:rPr>
                <w:rFonts w:ascii="Arial" w:hAnsi="Arial" w:cs="Arial"/>
                <w:b/>
                <w:color w:val="FFFF00"/>
                <w:sz w:val="36"/>
                <w:szCs w:val="36"/>
                <w:highlight w:val="black"/>
              </w:rPr>
              <w:t>ɒ</w:t>
            </w:r>
            <w:r w:rsidRPr="009615EA">
              <w:rPr>
                <w:rFonts w:ascii="Arial" w:hAnsi="Arial" w:cs="Arial"/>
                <w:b/>
                <w:color w:val="FFFF00"/>
                <w:sz w:val="36"/>
                <w:szCs w:val="36"/>
                <w:highlight w:val="black"/>
                <w:lang w:val="en-US"/>
              </w:rPr>
              <w:t>b</w:t>
            </w:r>
            <w:r w:rsidRPr="009615EA">
              <w:rPr>
                <w:rFonts w:ascii="Arial" w:hAnsi="Arial" w:cs="Arial"/>
                <w:b/>
                <w:color w:val="FFFF00"/>
                <w:sz w:val="36"/>
                <w:szCs w:val="36"/>
                <w:highlight w:val="black"/>
              </w:rPr>
              <w:t>(ə)</w:t>
            </w:r>
            <w:r w:rsidRPr="009615EA">
              <w:rPr>
                <w:rFonts w:ascii="Arial" w:hAnsi="Arial" w:cs="Arial"/>
                <w:b/>
                <w:color w:val="FFFF00"/>
                <w:sz w:val="36"/>
                <w:szCs w:val="36"/>
                <w:highlight w:val="black"/>
                <w:lang w:val="en-US"/>
              </w:rPr>
              <w:t>l</w:t>
            </w:r>
            <w:r w:rsidRPr="009615EA">
              <w:rPr>
                <w:rFonts w:ascii="Arial" w:hAnsi="Arial" w:cs="Arial"/>
                <w:b/>
                <w:color w:val="FFFF00"/>
                <w:sz w:val="36"/>
                <w:szCs w:val="36"/>
                <w:highlight w:val="black"/>
              </w:rPr>
              <w:t>]</w:t>
            </w:r>
          </w:p>
          <w:p w:rsidR="00F326E7" w:rsidRPr="009615EA" w:rsidRDefault="00F326E7" w:rsidP="004F7301">
            <w:pPr>
              <w:spacing w:after="0" w:line="240" w:lineRule="auto"/>
              <w:rPr>
                <w:rFonts w:ascii="Arial" w:hAnsi="Arial" w:cs="Arial"/>
                <w:b/>
                <w:color w:val="FFFF00"/>
                <w:sz w:val="36"/>
                <w:szCs w:val="36"/>
                <w:highlight w:val="black"/>
              </w:rPr>
            </w:pPr>
            <w:r w:rsidRPr="009615EA">
              <w:rPr>
                <w:rFonts w:ascii="Arial" w:hAnsi="Arial" w:cs="Arial"/>
                <w:b/>
                <w:color w:val="FFFF00"/>
                <w:sz w:val="36"/>
                <w:szCs w:val="36"/>
                <w:highlight w:val="black"/>
                <w:lang w:val="en-US"/>
              </w:rPr>
              <w:t>COBBLED</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СУЩ.</w:t>
            </w:r>
            <w:r w:rsidRPr="009615EA">
              <w:rPr>
                <w:rFonts w:ascii="Arial" w:hAnsi="Arial" w:cs="Arial"/>
                <w:color w:val="FFFF00"/>
                <w:sz w:val="36"/>
                <w:szCs w:val="36"/>
                <w:highlight w:val="black"/>
              </w:rPr>
              <w:t xml:space="preserve"> булыжник</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ГЛАГ.</w:t>
            </w:r>
            <w:r w:rsidRPr="009615EA">
              <w:rPr>
                <w:rFonts w:ascii="Arial" w:hAnsi="Arial" w:cs="Arial"/>
                <w:color w:val="FFFF00"/>
                <w:sz w:val="36"/>
                <w:szCs w:val="36"/>
                <w:highlight w:val="black"/>
              </w:rPr>
              <w:t xml:space="preserve"> Мостить, выстилать (булыжником)</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00"/>
                <w:sz w:val="36"/>
                <w:szCs w:val="36"/>
                <w:highlight w:val="black"/>
              </w:rPr>
              <w:t>диал. бросать, забрас</w:t>
            </w:r>
            <w:r w:rsidRPr="009615EA">
              <w:rPr>
                <w:rFonts w:ascii="Arial" w:hAnsi="Arial" w:cs="Arial"/>
                <w:color w:val="FFFFFF" w:themeColor="background1"/>
                <w:sz w:val="36"/>
                <w:szCs w:val="36"/>
                <w:highlight w:val="black"/>
              </w:rPr>
              <w:t>ывать (камнями)</w:t>
            </w:r>
          </w:p>
          <w:p w:rsidR="00F326E7" w:rsidRPr="009615EA" w:rsidRDefault="00F326E7" w:rsidP="004F7301">
            <w:pPr>
              <w:pStyle w:val="a7"/>
              <w:numPr>
                <w:ilvl w:val="0"/>
                <w:numId w:val="12"/>
              </w:numPr>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cobble with stones — </w:t>
            </w:r>
            <w:r w:rsidRPr="009615EA">
              <w:rPr>
                <w:rFonts w:ascii="Arial" w:hAnsi="Arial" w:cs="Arial"/>
                <w:i/>
                <w:color w:val="FFFFFF" w:themeColor="background1"/>
                <w:sz w:val="36"/>
                <w:szCs w:val="36"/>
                <w:highlight w:val="black"/>
              </w:rPr>
              <w:t>бросать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кам</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lang w:val="en-US"/>
              </w:rPr>
              <w:t>COORDINATE ** {kəʋ</w:t>
            </w:r>
            <w:r w:rsidRPr="009615EA">
              <w:rPr>
                <w:rFonts w:ascii="Arial" w:hAnsi="Arial" w:cs="Arial"/>
                <w:b/>
                <w:i/>
                <w:color w:val="FFFFFF" w:themeColor="background1"/>
                <w:sz w:val="36"/>
                <w:szCs w:val="36"/>
                <w:highlight w:val="black"/>
              </w:rPr>
              <w:t>ʹ</w:t>
            </w:r>
            <w:r w:rsidRPr="009615EA">
              <w:rPr>
                <w:rFonts w:ascii="Arial" w:hAnsi="Arial" w:cs="Arial"/>
                <w:b/>
                <w:i/>
                <w:color w:val="FFFFFF" w:themeColor="background1"/>
                <w:sz w:val="36"/>
                <w:szCs w:val="36"/>
                <w:highlight w:val="black"/>
                <w:lang w:val="en-US"/>
              </w:rPr>
              <w:t>ɔ:dınıt}</w:t>
            </w:r>
          </w:p>
          <w:p w:rsidR="00F326E7" w:rsidRPr="009615EA" w:rsidRDefault="00F326E7" w:rsidP="004F7301">
            <w:pPr>
              <w:spacing w:after="0" w:line="240" w:lineRule="auto"/>
              <w:jc w:val="center"/>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НЕПОЛНОЕ</w:t>
            </w:r>
            <w:r w:rsidRPr="009615EA">
              <w:rPr>
                <w:rFonts w:ascii="Arial" w:hAnsi="Arial" w:cs="Arial"/>
                <w:b/>
                <w:i/>
                <w:color w:val="FFFFFF" w:themeColor="background1"/>
                <w:sz w:val="36"/>
                <w:szCs w:val="36"/>
                <w:highlight w:val="black"/>
                <w:lang w:val="en-US"/>
              </w:rPr>
              <w:t xml:space="preserve"> </w:t>
            </w:r>
            <w:r w:rsidRPr="009615EA">
              <w:rPr>
                <w:rFonts w:ascii="Arial" w:hAnsi="Arial" w:cs="Arial"/>
                <w:b/>
                <w:i/>
                <w:color w:val="FFFFFF" w:themeColor="background1"/>
                <w:sz w:val="36"/>
                <w:szCs w:val="36"/>
                <w:highlight w:val="black"/>
              </w:rPr>
              <w:t>СЛОВО</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обыкн. pl мат. координаты; система координат</w:t>
            </w:r>
          </w:p>
          <w:p w:rsidR="00F326E7" w:rsidRPr="009615EA" w:rsidRDefault="00F326E7" w:rsidP="004F7301">
            <w:pPr>
              <w:pStyle w:val="a7"/>
              <w:numPr>
                <w:ilvl w:val="0"/>
                <w:numId w:val="13"/>
              </w:numPr>
              <w:spacing w:after="0" w:line="240" w:lineRule="auto"/>
              <w:rPr>
                <w:rFonts w:ascii="Arial" w:hAnsi="Arial" w:cs="Arial"/>
                <w:i/>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w:t>
            </w:r>
            <w:r w:rsidRPr="009615EA">
              <w:rPr>
                <w:rFonts w:ascii="Arial" w:hAnsi="Arial" w:cs="Arial"/>
                <w:i/>
                <w:color w:val="FFFFFF" w:themeColor="background1"/>
                <w:sz w:val="36"/>
                <w:szCs w:val="36"/>
                <w:highlight w:val="black"/>
                <w:lang w:val="en-US"/>
              </w:rPr>
              <w:t>s of control points - </w:t>
            </w:r>
            <w:r w:rsidRPr="009615EA">
              <w:rPr>
                <w:rFonts w:ascii="Arial" w:hAnsi="Arial" w:cs="Arial"/>
                <w:i/>
                <w:color w:val="FFFFFF" w:themeColor="background1"/>
                <w:sz w:val="36"/>
                <w:szCs w:val="36"/>
                <w:highlight w:val="black"/>
              </w:rPr>
              <w:t>топ</w:t>
            </w:r>
            <w:r w:rsidRPr="009615EA">
              <w:rPr>
                <w:rFonts w:ascii="Arial" w:hAnsi="Arial" w:cs="Arial"/>
                <w:i/>
                <w:color w:val="FFFFFF" w:themeColor="background1"/>
                <w:sz w:val="36"/>
                <w:szCs w:val="36"/>
                <w:highlight w:val="black"/>
                <w:lang w:val="en-US"/>
              </w:rPr>
              <w:t>.</w:t>
            </w:r>
            <w:r w:rsidRPr="009615EA">
              <w:rPr>
                <w:rFonts w:ascii="Arial" w:hAnsi="Arial" w:cs="Arial"/>
                <w:i/>
                <w:color w:val="FFFFFF" w:themeColor="background1"/>
                <w:sz w:val="36"/>
                <w:szCs w:val="36"/>
                <w:highlight w:val="black"/>
              </w:rPr>
              <w:t>координаты</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опорных</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точек</w:t>
            </w:r>
          </w:p>
          <w:p w:rsidR="00F326E7" w:rsidRPr="009615EA" w:rsidRDefault="00F326E7" w:rsidP="004F7301">
            <w:pPr>
              <w:pStyle w:val="a7"/>
              <w:numPr>
                <w:ilvl w:val="0"/>
                <w:numId w:val="13"/>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code - </w:t>
            </w:r>
            <w:proofErr w:type="gramStart"/>
            <w:r w:rsidRPr="009615EA">
              <w:rPr>
                <w:rFonts w:ascii="Arial" w:hAnsi="Arial" w:cs="Arial"/>
                <w:i/>
                <w:color w:val="FFFFFF" w:themeColor="background1"/>
                <w:sz w:val="36"/>
                <w:szCs w:val="36"/>
                <w:highlight w:val="black"/>
              </w:rPr>
              <w:t>топ.код</w:t>
            </w:r>
            <w:proofErr w:type="gramEnd"/>
            <w:r w:rsidRPr="009615EA">
              <w:rPr>
                <w:rFonts w:ascii="Arial" w:hAnsi="Arial" w:cs="Arial"/>
                <w:i/>
                <w:color w:val="FFFFFF" w:themeColor="background1"/>
                <w:sz w:val="36"/>
                <w:szCs w:val="36"/>
                <w:highlight w:val="black"/>
              </w:rPr>
              <w:t xml:space="preserve"> координатной сетки</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HOUSEHOLD</w:t>
            </w:r>
            <w:r w:rsidRPr="009615EA">
              <w:rPr>
                <w:rFonts w:ascii="Arial" w:hAnsi="Arial" w:cs="Arial"/>
                <w:b/>
                <w:i/>
                <w:color w:val="FFFFFF" w:themeColor="background1"/>
                <w:sz w:val="36"/>
                <w:szCs w:val="36"/>
              </w:rPr>
              <w:t xml:space="preserve"> ** {ʹ</w:t>
            </w:r>
            <w:r w:rsidRPr="009615EA">
              <w:rPr>
                <w:rFonts w:ascii="Arial" w:hAnsi="Arial" w:cs="Arial"/>
                <w:b/>
                <w:i/>
                <w:color w:val="FFFFFF" w:themeColor="background1"/>
                <w:sz w:val="36"/>
                <w:szCs w:val="36"/>
                <w:lang w:val="en-US"/>
              </w:rPr>
              <w:t>ha</w:t>
            </w:r>
            <w:r w:rsidRPr="009615EA">
              <w:rPr>
                <w:rFonts w:ascii="Arial" w:hAnsi="Arial" w:cs="Arial"/>
                <w:b/>
                <w:i/>
                <w:color w:val="FFFFFF" w:themeColor="background1"/>
                <w:sz w:val="36"/>
                <w:szCs w:val="36"/>
              </w:rPr>
              <w:t>ʋ</w:t>
            </w:r>
            <w:r w:rsidRPr="009615EA">
              <w:rPr>
                <w:rFonts w:ascii="Arial" w:hAnsi="Arial" w:cs="Arial"/>
                <w:b/>
                <w:i/>
                <w:color w:val="FFFFFF" w:themeColor="background1"/>
                <w:sz w:val="36"/>
                <w:szCs w:val="36"/>
                <w:lang w:val="en-US"/>
              </w:rPr>
              <w:t>sh</w:t>
            </w:r>
            <w:r w:rsidRPr="009615EA">
              <w:rPr>
                <w:rFonts w:ascii="Arial" w:hAnsi="Arial" w:cs="Arial"/>
                <w:b/>
                <w:i/>
                <w:color w:val="FFFFFF" w:themeColor="background1"/>
                <w:sz w:val="36"/>
                <w:szCs w:val="36"/>
              </w:rPr>
              <w:t>əʋ</w:t>
            </w:r>
            <w:r w:rsidRPr="009615EA">
              <w:rPr>
                <w:rFonts w:ascii="Arial" w:hAnsi="Arial" w:cs="Arial"/>
                <w:b/>
                <w:i/>
                <w:color w:val="FFFFFF" w:themeColor="background1"/>
                <w:sz w:val="36"/>
                <w:szCs w:val="36"/>
                <w:lang w:val="en-US"/>
              </w:rPr>
              <w:t>ld</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 n</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Н/С</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(домашнее) хозяйство</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franchise /suffrage/ - </w:t>
            </w:r>
            <w:proofErr w:type="gramStart"/>
            <w:r w:rsidRPr="009615EA">
              <w:rPr>
                <w:rFonts w:ascii="Arial" w:hAnsi="Arial" w:cs="Arial"/>
                <w:i/>
                <w:color w:val="FFFFFF" w:themeColor="background1"/>
                <w:sz w:val="36"/>
                <w:szCs w:val="36"/>
              </w:rPr>
              <w:t>полит.право</w:t>
            </w:r>
            <w:proofErr w:type="gramEnd"/>
            <w:r w:rsidRPr="009615EA">
              <w:rPr>
                <w:rFonts w:ascii="Arial" w:hAnsi="Arial" w:cs="Arial"/>
                <w:i/>
                <w:color w:val="FFFFFF" w:themeColor="background1"/>
                <w:sz w:val="36"/>
                <w:szCs w:val="36"/>
              </w:rPr>
              <w:t xml:space="preserve"> голоса для домовладельцев и квартиронанимателей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to manage / run a household — </w:t>
            </w:r>
            <w:r w:rsidRPr="009615EA">
              <w:rPr>
                <w:rFonts w:ascii="Arial" w:hAnsi="Arial" w:cs="Arial"/>
                <w:i/>
                <w:color w:val="FFFFFF" w:themeColor="background1"/>
                <w:sz w:val="36"/>
                <w:szCs w:val="36"/>
              </w:rPr>
              <w:t>вести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хозяйство</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keep open household — держать двери открытыми для гостей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to establish / set up a household — </w:t>
            </w:r>
            <w:r w:rsidRPr="009615EA">
              <w:rPr>
                <w:rFonts w:ascii="Arial" w:hAnsi="Arial" w:cs="Arial"/>
                <w:i/>
                <w:color w:val="FFFFFF" w:themeColor="background1"/>
                <w:sz w:val="36"/>
                <w:szCs w:val="36"/>
              </w:rPr>
              <w:t>обзавестись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хозяйством</w:t>
            </w:r>
          </w:p>
          <w:p w:rsidR="00F326E7" w:rsidRPr="009615EA" w:rsidRDefault="00F326E7" w:rsidP="004F7301">
            <w:pPr>
              <w:spacing w:after="0" w:line="240" w:lineRule="auto"/>
              <w:rPr>
                <w:rFonts w:ascii="Arial" w:hAnsi="Arial" w:cs="Arial"/>
                <w:i/>
                <w:color w:val="FFFFFF" w:themeColor="background1"/>
                <w:sz w:val="36"/>
                <w:szCs w:val="36"/>
                <w:lang w:val="en-US"/>
              </w:rPr>
            </w:pPr>
          </w:p>
          <w:p w:rsidR="00F326E7" w:rsidRPr="009615EA" w:rsidRDefault="00F326E7" w:rsidP="004F7301">
            <w:pPr>
              <w:spacing w:after="0" w:line="240" w:lineRule="auto"/>
              <w:rPr>
                <w:rFonts w:ascii="Arial" w:hAnsi="Arial" w:cs="Arial"/>
                <w:color w:val="FFFFFF" w:themeColor="background1"/>
                <w:sz w:val="36"/>
                <w:szCs w:val="36"/>
                <w:lang w:val="en-US"/>
              </w:rPr>
            </w:pPr>
          </w:p>
          <w:p w:rsidR="00F326E7" w:rsidRPr="009615EA" w:rsidRDefault="00F326E7" w:rsidP="004F7301">
            <w:pPr>
              <w:spacing w:after="0" w:line="240" w:lineRule="auto"/>
              <w:rPr>
                <w:rFonts w:ascii="Arial" w:hAnsi="Arial" w:cs="Arial"/>
                <w:color w:val="FFFFFF" w:themeColor="background1"/>
                <w:sz w:val="36"/>
                <w:szCs w:val="36"/>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PARENTAL</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p</w:t>
            </w:r>
            <w:r w:rsidRPr="009615EA">
              <w:rPr>
                <w:rFonts w:ascii="Arial" w:hAnsi="Arial" w:cs="Arial"/>
                <w:b/>
                <w:i/>
                <w:color w:val="FFFFFF" w:themeColor="background1"/>
                <w:sz w:val="36"/>
                <w:szCs w:val="36"/>
              </w:rPr>
              <w:t>əʹ</w:t>
            </w:r>
            <w:r w:rsidRPr="009615EA">
              <w:rPr>
                <w:rFonts w:ascii="Arial" w:hAnsi="Arial" w:cs="Arial"/>
                <w:b/>
                <w:i/>
                <w:color w:val="FFFFFF" w:themeColor="background1"/>
                <w:sz w:val="36"/>
                <w:szCs w:val="36"/>
                <w:lang w:val="en-US"/>
              </w:rPr>
              <w:t>rentl</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 a</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родительский; отцовский; материнский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authority - родительский авторитет</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rights {feelings} - родительские права {чувства}</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являющийся источником</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lang w:val="en-US"/>
              </w:rPr>
              <w:t>IMPLEMENTATION</w:t>
            </w:r>
            <w:r w:rsidRPr="009615EA">
              <w:rPr>
                <w:rFonts w:ascii="Arial" w:hAnsi="Arial" w:cs="Arial"/>
                <w:b/>
                <w:color w:val="FFFFFF" w:themeColor="background1"/>
                <w:sz w:val="36"/>
                <w:szCs w:val="36"/>
              </w:rPr>
              <w:t xml:space="preserve"> **</w:t>
            </w:r>
          </w:p>
          <w:p w:rsidR="00F326E7" w:rsidRPr="009615EA" w:rsidRDefault="00F326E7"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[͵ı</w:t>
            </w:r>
            <w:r w:rsidRPr="009615EA">
              <w:rPr>
                <w:rFonts w:ascii="Arial" w:hAnsi="Arial" w:cs="Arial"/>
                <w:b/>
                <w:color w:val="FFFFFF" w:themeColor="background1"/>
                <w:sz w:val="36"/>
                <w:szCs w:val="36"/>
                <w:lang w:val="en-US"/>
              </w:rPr>
              <w:t>mpl</w:t>
            </w:r>
            <w:r w:rsidRPr="009615EA">
              <w:rPr>
                <w:rFonts w:ascii="Arial" w:hAnsi="Arial" w:cs="Arial"/>
                <w:b/>
                <w:color w:val="FFFFFF" w:themeColor="background1"/>
                <w:sz w:val="36"/>
                <w:szCs w:val="36"/>
              </w:rPr>
              <w:t>ı</w:t>
            </w:r>
            <w:r w:rsidRPr="009615EA">
              <w:rPr>
                <w:rFonts w:ascii="Arial" w:hAnsi="Arial" w:cs="Arial"/>
                <w:b/>
                <w:color w:val="FFFFFF" w:themeColor="background1"/>
                <w:sz w:val="36"/>
                <w:szCs w:val="36"/>
                <w:lang w:val="en-US"/>
              </w:rPr>
              <w:t>m</w:t>
            </w:r>
            <w:r w:rsidRPr="009615EA">
              <w:rPr>
                <w:rFonts w:ascii="Arial" w:hAnsi="Arial" w:cs="Arial"/>
                <w:b/>
                <w:color w:val="FFFFFF" w:themeColor="background1"/>
                <w:sz w:val="36"/>
                <w:szCs w:val="36"/>
              </w:rPr>
              <w:t>ə</w:t>
            </w:r>
            <w:r w:rsidRPr="009615EA">
              <w:rPr>
                <w:rFonts w:ascii="Arial" w:hAnsi="Arial" w:cs="Arial"/>
                <w:b/>
                <w:color w:val="FFFFFF" w:themeColor="background1"/>
                <w:sz w:val="36"/>
                <w:szCs w:val="36"/>
                <w:lang w:val="en-US"/>
              </w:rPr>
              <w:t>n</w:t>
            </w:r>
            <w:r w:rsidRPr="009615EA">
              <w:rPr>
                <w:rFonts w:ascii="Arial" w:hAnsi="Arial" w:cs="Arial"/>
                <w:b/>
                <w:color w:val="FFFFFF" w:themeColor="background1"/>
                <w:sz w:val="36"/>
                <w:szCs w:val="36"/>
              </w:rPr>
              <w:t>ʹ</w:t>
            </w:r>
            <w:r w:rsidRPr="009615EA">
              <w:rPr>
                <w:rFonts w:ascii="Arial" w:hAnsi="Arial" w:cs="Arial"/>
                <w:b/>
                <w:color w:val="FFFFFF" w:themeColor="background1"/>
                <w:sz w:val="36"/>
                <w:szCs w:val="36"/>
                <w:lang w:val="en-US"/>
              </w:rPr>
              <w:t>te</w:t>
            </w:r>
            <w:r w:rsidRPr="009615EA">
              <w:rPr>
                <w:rFonts w:ascii="Arial" w:hAnsi="Arial" w:cs="Arial"/>
                <w:b/>
                <w:color w:val="FFFFFF" w:themeColor="background1"/>
                <w:sz w:val="36"/>
                <w:szCs w:val="36"/>
              </w:rPr>
              <w:t>ıʃ(ə)</w:t>
            </w:r>
            <w:r w:rsidRPr="009615EA">
              <w:rPr>
                <w:rFonts w:ascii="Arial" w:hAnsi="Arial" w:cs="Arial"/>
                <w:b/>
                <w:color w:val="FFFFFF" w:themeColor="background1"/>
                <w:sz w:val="36"/>
                <w:szCs w:val="36"/>
                <w:lang w:val="en-US"/>
              </w:rPr>
              <w:t>n</w:t>
            </w:r>
            <w:r w:rsidRPr="009615EA">
              <w:rPr>
                <w:rFonts w:ascii="Arial" w:hAnsi="Arial" w:cs="Arial"/>
                <w:b/>
                <w:color w:val="FFFFFF" w:themeColor="background1"/>
                <w:sz w:val="36"/>
                <w:szCs w:val="36"/>
              </w:rPr>
              <w:t>]</w:t>
            </w:r>
            <w:r w:rsidRPr="009615EA">
              <w:rPr>
                <w:rFonts w:ascii="Arial" w:hAnsi="Arial" w:cs="Arial"/>
                <w:b/>
                <w:color w:val="FFFFFF" w:themeColor="background1"/>
                <w:sz w:val="36"/>
                <w:szCs w:val="36"/>
                <w:lang w:val="en-US"/>
              </w:rPr>
              <w:t>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выполнение, исполнение, осуществление, реализация (плана и т. п.)</w:t>
            </w:r>
          </w:p>
          <w:p w:rsidR="00F326E7" w:rsidRPr="009615EA" w:rsidRDefault="00F326E7" w:rsidP="004F7301">
            <w:pPr>
              <w:pStyle w:val="a7"/>
              <w:numPr>
                <w:ilvl w:val="0"/>
                <w:numId w:val="1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budget ~ - исполнение бюджета</w:t>
            </w: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NEVER MIND</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ИДИОМ.</w:t>
            </w:r>
            <w:r w:rsidRPr="009615EA">
              <w:rPr>
                <w:rFonts w:ascii="Arial" w:hAnsi="Arial" w:cs="Arial"/>
                <w:color w:val="FFFFFF" w:themeColor="background1"/>
                <w:sz w:val="36"/>
                <w:szCs w:val="36"/>
              </w:rPr>
              <w:t xml:space="preserve"> не беспокойтесь, не обращайте внимания, ничего страшного</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пустяки, не важно</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сленг. проехали</w:t>
            </w:r>
          </w:p>
          <w:p w:rsidR="00F326E7" w:rsidRPr="009615EA" w:rsidRDefault="00F326E7" w:rsidP="004F7301">
            <w:pPr>
              <w:pStyle w:val="a7"/>
              <w:numPr>
                <w:ilvl w:val="0"/>
                <w:numId w:val="16"/>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There's a possibility of rain, but never mind.</w:t>
            </w:r>
          </w:p>
          <w:p w:rsidR="00F326E7" w:rsidRPr="009615EA" w:rsidRDefault="00F326E7" w:rsidP="004F7301">
            <w:pPr>
              <w:pStyle w:val="a7"/>
              <w:numPr>
                <w:ilvl w:val="0"/>
                <w:numId w:val="16"/>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do apologize. — </w:t>
            </w:r>
            <w:proofErr w:type="gramStart"/>
            <w:r w:rsidRPr="009615EA">
              <w:rPr>
                <w:rFonts w:ascii="Arial" w:hAnsi="Arial" w:cs="Arial"/>
                <w:i/>
                <w:color w:val="FFFFFF" w:themeColor="background1"/>
                <w:sz w:val="36"/>
                <w:szCs w:val="36"/>
                <w:lang w:val="en-US"/>
              </w:rPr>
              <w:t>Never</w:t>
            </w:r>
            <w:proofErr w:type="gramEnd"/>
            <w:r w:rsidRPr="009615EA">
              <w:rPr>
                <w:rFonts w:ascii="Arial" w:hAnsi="Arial" w:cs="Arial"/>
                <w:i/>
                <w:color w:val="FFFFFF" w:themeColor="background1"/>
                <w:sz w:val="36"/>
                <w:szCs w:val="36"/>
                <w:lang w:val="en-US"/>
              </w:rPr>
              <w:t xml:space="preserve"> mind.</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PIECEWORK ** {ʹ</w:t>
            </w:r>
            <w:proofErr w:type="gramStart"/>
            <w:r w:rsidRPr="009615EA">
              <w:rPr>
                <w:rFonts w:ascii="Arial" w:hAnsi="Arial" w:cs="Arial"/>
                <w:b/>
                <w:i/>
                <w:color w:val="FFFFFF" w:themeColor="background1"/>
                <w:sz w:val="36"/>
                <w:szCs w:val="36"/>
              </w:rPr>
              <w:t>pi:swɜ</w:t>
            </w:r>
            <w:proofErr w:type="gramEnd"/>
            <w:r w:rsidRPr="009615EA">
              <w:rPr>
                <w:rFonts w:ascii="Arial" w:hAnsi="Arial" w:cs="Arial"/>
                <w:b/>
                <w:i/>
                <w:color w:val="FFFFFF" w:themeColor="background1"/>
                <w:sz w:val="36"/>
                <w:szCs w:val="36"/>
              </w:rPr>
              <w:t>:k}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сдельная, штучная работа, сдельщина</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MOTORIST ** {ʹməʋt(ə)rıst}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автомобилист, автолюбитель, автовладелец</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lang w:val="en-US"/>
              </w:rPr>
              <w:t>SUFFICE</w:t>
            </w:r>
            <w:r w:rsidRPr="009615EA">
              <w:rPr>
                <w:rFonts w:ascii="Arial" w:hAnsi="Arial" w:cs="Arial"/>
                <w:b/>
                <w:i/>
                <w:color w:val="FFFFFF" w:themeColor="background1"/>
                <w:sz w:val="36"/>
                <w:szCs w:val="36"/>
                <w:u w:val="single"/>
              </w:rPr>
              <w:t xml:space="preserve"> ** [</w:t>
            </w:r>
            <w:r w:rsidRPr="009615EA">
              <w:rPr>
                <w:rFonts w:ascii="Arial" w:hAnsi="Arial" w:cs="Arial"/>
                <w:b/>
                <w:i/>
                <w:color w:val="FFFFFF" w:themeColor="background1"/>
                <w:sz w:val="36"/>
                <w:szCs w:val="36"/>
                <w:u w:val="single"/>
                <w:lang w:val="en-US"/>
              </w:rPr>
              <w:t>s</w:t>
            </w:r>
            <w:r w:rsidRPr="009615EA">
              <w:rPr>
                <w:rFonts w:ascii="Arial" w:hAnsi="Arial" w:cs="Arial"/>
                <w:b/>
                <w:i/>
                <w:color w:val="FFFFFF" w:themeColor="background1"/>
                <w:sz w:val="36"/>
                <w:szCs w:val="36"/>
                <w:u w:val="single"/>
              </w:rPr>
              <w:t>əʹ</w:t>
            </w:r>
            <w:r w:rsidRPr="009615EA">
              <w:rPr>
                <w:rFonts w:ascii="Arial" w:hAnsi="Arial" w:cs="Arial"/>
                <w:b/>
                <w:i/>
                <w:color w:val="FFFFFF" w:themeColor="background1"/>
                <w:sz w:val="36"/>
                <w:szCs w:val="36"/>
                <w:u w:val="single"/>
                <w:lang w:val="en-US"/>
              </w:rPr>
              <w:t>fa</w:t>
            </w:r>
            <w:r w:rsidRPr="009615EA">
              <w:rPr>
                <w:rFonts w:ascii="Arial" w:hAnsi="Arial" w:cs="Arial"/>
                <w:b/>
                <w:i/>
                <w:color w:val="FFFFFF" w:themeColor="background1"/>
                <w:sz w:val="36"/>
                <w:szCs w:val="36"/>
                <w:u w:val="single"/>
              </w:rPr>
              <w:t>ı</w:t>
            </w:r>
            <w:r w:rsidRPr="009615EA">
              <w:rPr>
                <w:rFonts w:ascii="Arial" w:hAnsi="Arial" w:cs="Arial"/>
                <w:b/>
                <w:i/>
                <w:color w:val="FFFFFF" w:themeColor="background1"/>
                <w:sz w:val="36"/>
                <w:szCs w:val="36"/>
                <w:u w:val="single"/>
                <w:lang w:val="en-US"/>
              </w:rPr>
              <w:t>s</w:t>
            </w:r>
            <w:r w:rsidRPr="009615EA">
              <w:rPr>
                <w:rFonts w:ascii="Arial" w:hAnsi="Arial" w:cs="Arial"/>
                <w:b/>
                <w:i/>
                <w:color w:val="FFFFFF" w:themeColor="background1"/>
                <w:sz w:val="36"/>
                <w:szCs w:val="36"/>
                <w:u w:val="single"/>
              </w:rPr>
              <w:t>]</w:t>
            </w:r>
          </w:p>
          <w:p w:rsidR="00071A15" w:rsidRPr="009615EA" w:rsidRDefault="00071A15" w:rsidP="004F7301">
            <w:pPr>
              <w:spacing w:after="0" w:line="240" w:lineRule="auto"/>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SUFFICED</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ГЛАГ.</w:t>
            </w:r>
            <w:r w:rsidRPr="009615EA">
              <w:rPr>
                <w:rFonts w:ascii="Arial" w:hAnsi="Arial" w:cs="Arial"/>
                <w:color w:val="FFFFFF" w:themeColor="background1"/>
                <w:sz w:val="36"/>
                <w:szCs w:val="36"/>
              </w:rPr>
              <w:t xml:space="preserve"> 1 быть достаточным; хватать</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proofErr w:type="gramStart"/>
            <w:r w:rsidRPr="009615EA">
              <w:rPr>
                <w:rFonts w:ascii="Arial" w:hAnsi="Arial" w:cs="Arial"/>
                <w:i/>
                <w:color w:val="FFFFFF" w:themeColor="background1"/>
                <w:sz w:val="36"/>
                <w:szCs w:val="36"/>
                <w:lang w:val="en-US"/>
              </w:rPr>
              <w:t>to</w:t>
            </w:r>
            <w:proofErr w:type="gramEnd"/>
            <w:r w:rsidRPr="009615EA">
              <w:rPr>
                <w:rFonts w:ascii="Arial" w:hAnsi="Arial" w:cs="Arial"/>
                <w:i/>
                <w:color w:val="FFFFFF" w:themeColor="background1"/>
                <w:sz w:val="36"/>
                <w:szCs w:val="36"/>
              </w:rPr>
              <w:t xml:space="preserve"> ~ </w:t>
            </w:r>
            <w:r w:rsidRPr="009615EA">
              <w:rPr>
                <w:rFonts w:ascii="Arial" w:hAnsi="Arial" w:cs="Arial"/>
                <w:i/>
                <w:color w:val="FFFFFF" w:themeColor="background1"/>
                <w:sz w:val="36"/>
                <w:szCs w:val="36"/>
                <w:lang w:val="en-US"/>
              </w:rPr>
              <w:t>f</w:t>
            </w:r>
            <w:r w:rsidRPr="009615EA">
              <w:rPr>
                <w:rFonts w:ascii="Arial" w:hAnsi="Arial" w:cs="Arial"/>
                <w:i/>
                <w:color w:val="FFFFFF" w:themeColor="background1"/>
                <w:sz w:val="36"/>
                <w:szCs w:val="36"/>
              </w:rPr>
              <w:t xml:space="preserve">or smb. [for </w:t>
            </w:r>
            <w:proofErr w:type="gramStart"/>
            <w:r w:rsidRPr="009615EA">
              <w:rPr>
                <w:rFonts w:ascii="Arial" w:hAnsi="Arial" w:cs="Arial"/>
                <w:i/>
                <w:color w:val="FFFFFF" w:themeColor="background1"/>
                <w:sz w:val="36"/>
                <w:szCs w:val="36"/>
              </w:rPr>
              <w:t>smb.‘</w:t>
            </w:r>
            <w:proofErr w:type="gramEnd"/>
            <w:r w:rsidRPr="009615EA">
              <w:rPr>
                <w:rFonts w:ascii="Arial" w:hAnsi="Arial" w:cs="Arial"/>
                <w:i/>
                <w:color w:val="FFFFFF" w:themeColor="background1"/>
                <w:sz w:val="36"/>
                <w:szCs w:val="36"/>
              </w:rPr>
              <w:t>s needs] - быть достаточным для кого-л. [для чьих-л. нужд]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the stock in hand will ~ only for a fortnight - имеющихся запасов хватит только на две недели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your word will ~ - нашего слова будет достаточно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little attention will ~ to see that ... - достаточно немного внимания, чтобы увидеть, что ...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for a purpose - отвечать какой-л. цели </w:t>
            </w:r>
          </w:p>
          <w:p w:rsidR="00071A15" w:rsidRPr="009615EA" w:rsidRDefault="00071A15" w:rsidP="004F7301">
            <w:pPr>
              <w:pStyle w:val="a7"/>
              <w:numPr>
                <w:ilvl w:val="0"/>
                <w:numId w:val="17"/>
              </w:numPr>
              <w:spacing w:after="0" w:line="240" w:lineRule="auto"/>
              <w:rPr>
                <w:rFonts w:ascii="Arial" w:hAnsi="Arial" w:cs="Arial"/>
                <w:color w:val="FFFFFF" w:themeColor="background1"/>
                <w:sz w:val="36"/>
                <w:szCs w:val="36"/>
              </w:rPr>
            </w:pPr>
            <w:r w:rsidRPr="009615EA">
              <w:rPr>
                <w:rFonts w:ascii="Arial" w:hAnsi="Arial" w:cs="Arial"/>
                <w:i/>
                <w:color w:val="FFFFFF" w:themeColor="background1"/>
                <w:sz w:val="36"/>
                <w:szCs w:val="36"/>
              </w:rPr>
              <w:t>~ it to say - достаточно сказать </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удовлетворять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smb. - удовлетворять кого-л.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£100 will ~ him - с него хватит ста фунтов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an apology will not ~ him - извинение его не удовлетворит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one meal a day won‘t ~ a growing boy - есть один раз в день - это мало для мальчика, который ещё растёт </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0672EA" w:rsidRDefault="00071A15"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CRANE</w:t>
            </w:r>
            <w:r w:rsidRPr="000672EA">
              <w:rPr>
                <w:rFonts w:ascii="Arial" w:hAnsi="Arial" w:cs="Arial"/>
                <w:b/>
                <w:i/>
                <w:color w:val="FFFFFF" w:themeColor="background1"/>
                <w:sz w:val="36"/>
                <w:szCs w:val="36"/>
                <w:lang w:val="en-US"/>
              </w:rPr>
              <w:t xml:space="preserve"> ** {</w:t>
            </w:r>
            <w:r w:rsidRPr="009615EA">
              <w:rPr>
                <w:rFonts w:ascii="Arial" w:hAnsi="Arial" w:cs="Arial"/>
                <w:b/>
                <w:i/>
                <w:color w:val="FFFFFF" w:themeColor="background1"/>
                <w:sz w:val="36"/>
                <w:szCs w:val="36"/>
                <w:lang w:val="en-US"/>
              </w:rPr>
              <w:t>kre</w:t>
            </w:r>
            <w:r w:rsidRPr="000672EA">
              <w:rPr>
                <w:rFonts w:ascii="Arial" w:hAnsi="Arial" w:cs="Arial"/>
                <w:b/>
                <w:i/>
                <w:color w:val="FFFFFF" w:themeColor="background1"/>
                <w:sz w:val="36"/>
                <w:szCs w:val="36"/>
                <w:lang w:val="en-US"/>
              </w:rPr>
              <w:t>ı</w:t>
            </w:r>
            <w:r w:rsidRPr="009615EA">
              <w:rPr>
                <w:rFonts w:ascii="Arial" w:hAnsi="Arial" w:cs="Arial"/>
                <w:b/>
                <w:i/>
                <w:color w:val="FFFFFF" w:themeColor="background1"/>
                <w:sz w:val="36"/>
                <w:szCs w:val="36"/>
                <w:lang w:val="en-US"/>
              </w:rPr>
              <w:t>n</w:t>
            </w:r>
            <w:r w:rsidRPr="000672EA">
              <w:rPr>
                <w:rFonts w:ascii="Arial" w:hAnsi="Arial" w:cs="Arial"/>
                <w:b/>
                <w:i/>
                <w:color w:val="FFFFFF" w:themeColor="background1"/>
                <w:sz w:val="36"/>
                <w:szCs w:val="36"/>
                <w:lang w:val="en-US"/>
              </w:rPr>
              <w:t>}</w:t>
            </w:r>
            <w:r w:rsidRPr="009615EA">
              <w:rPr>
                <w:rFonts w:ascii="Arial" w:hAnsi="Arial" w:cs="Arial"/>
                <w:b/>
                <w:i/>
                <w:color w:val="FFFFFF" w:themeColor="background1"/>
                <w:sz w:val="36"/>
                <w:szCs w:val="36"/>
                <w:lang w:val="en-US"/>
              </w:rPr>
              <w:t> n</w:t>
            </w:r>
          </w:p>
          <w:p w:rsidR="00071A15" w:rsidRPr="000672EA" w:rsidRDefault="00071A15" w:rsidP="004F7301">
            <w:p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CRANED</w:t>
            </w:r>
          </w:p>
          <w:p w:rsidR="00071A15" w:rsidRPr="009615EA" w:rsidRDefault="00071A15" w:rsidP="004F7301">
            <w:pPr>
              <w:spacing w:after="0" w:line="240" w:lineRule="auto"/>
              <w:rPr>
                <w:rFonts w:ascii="Arial" w:hAnsi="Arial" w:cs="Arial"/>
                <w:color w:val="FFFFFF" w:themeColor="background1"/>
                <w:sz w:val="36"/>
                <w:szCs w:val="36"/>
              </w:rPr>
            </w:pPr>
            <w:r w:rsidRPr="000672EA">
              <w:rPr>
                <w:rFonts w:ascii="Arial" w:hAnsi="Arial" w:cs="Arial"/>
                <w:color w:val="FFFFFF" w:themeColor="background1"/>
                <w:sz w:val="36"/>
                <w:szCs w:val="36"/>
                <w:lang w:val="en-US"/>
              </w:rPr>
              <w:t>1.</w:t>
            </w:r>
            <w:r w:rsidRPr="009615EA">
              <w:rPr>
                <w:rFonts w:ascii="Arial" w:hAnsi="Arial" w:cs="Arial"/>
                <w:color w:val="FFFFFF" w:themeColor="background1"/>
                <w:sz w:val="36"/>
                <w:szCs w:val="36"/>
                <w:lang w:val="en-US"/>
              </w:rPr>
              <w:t> </w:t>
            </w:r>
            <w:r w:rsidRPr="009615EA">
              <w:rPr>
                <w:rFonts w:ascii="Arial" w:hAnsi="Arial" w:cs="Arial"/>
                <w:color w:val="FFFFFF" w:themeColor="background1"/>
                <w:sz w:val="36"/>
                <w:szCs w:val="36"/>
              </w:rPr>
              <w:t>зоол</w:t>
            </w:r>
            <w:r w:rsidRPr="000672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Журавль</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подъёмный кран</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attendant - крановщик</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truck - автокран</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way - подкрановые пути</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lastRenderedPageBreak/>
              <w:t>3. тех. сифон, ливер</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w:t>
            </w:r>
            <w:r w:rsidRPr="009615EA">
              <w:rPr>
                <w:rFonts w:ascii="Arial" w:hAnsi="Arial" w:cs="Arial"/>
                <w:color w:val="FFFFFF" w:themeColor="background1"/>
                <w:sz w:val="36"/>
                <w:szCs w:val="36"/>
                <w:lang w:val="en-US"/>
              </w:rPr>
              <w:t>. = crane forward, crane up </w:t>
            </w:r>
            <w:r w:rsidRPr="009615EA">
              <w:rPr>
                <w:rFonts w:ascii="Arial" w:hAnsi="Arial" w:cs="Arial"/>
                <w:color w:val="FFFFFF" w:themeColor="background1"/>
                <w:sz w:val="36"/>
                <w:szCs w:val="36"/>
              </w:rPr>
              <w:t>вытягивать</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шею</w:t>
            </w:r>
            <w:r w:rsidRPr="009615EA">
              <w:rPr>
                <w:rFonts w:ascii="Arial" w:hAnsi="Arial" w:cs="Arial"/>
                <w:color w:val="FFFFFF" w:themeColor="background1"/>
                <w:sz w:val="36"/>
                <w:szCs w:val="36"/>
                <w:lang w:val="en-US"/>
              </w:rPr>
              <w:t> </w:t>
            </w:r>
            <w:r w:rsidRPr="009615EA">
              <w:rPr>
                <w:rFonts w:ascii="Arial" w:hAnsi="Arial" w:cs="Arial"/>
                <w:color w:val="FFFFFF" w:themeColor="background1"/>
                <w:sz w:val="36"/>
                <w:szCs w:val="36"/>
              </w:rPr>
              <w:t>(для того, чтобы лучше увидеть что-л.)</w:t>
            </w:r>
          </w:p>
          <w:p w:rsidR="00071A15" w:rsidRPr="009615EA" w:rsidRDefault="00071A15" w:rsidP="004F7301">
            <w:pPr>
              <w:pStyle w:val="a7"/>
              <w:numPr>
                <w:ilvl w:val="0"/>
                <w:numId w:val="18"/>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Only by craning forward out of the window could we get a view of the sea from our hotel room. — </w:t>
            </w:r>
            <w:r w:rsidRPr="009615EA">
              <w:rPr>
                <w:rFonts w:ascii="Arial" w:hAnsi="Arial" w:cs="Arial"/>
                <w:i/>
                <w:color w:val="FFFFFF" w:themeColor="background1"/>
                <w:sz w:val="36"/>
                <w:szCs w:val="36"/>
              </w:rPr>
              <w:t>Мы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могли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увидеть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море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нашего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гостиничного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номера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только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высунувшись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пояс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окно</w:t>
            </w:r>
            <w:r w:rsidRPr="009615EA">
              <w:rPr>
                <w:rFonts w:ascii="Arial" w:hAnsi="Arial" w:cs="Arial"/>
                <w:i/>
                <w:color w:val="FFFFFF" w:themeColor="background1"/>
                <w:sz w:val="36"/>
                <w:szCs w:val="36"/>
                <w:lang w:val="en-US"/>
              </w:rPr>
              <w:t>.</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поднимать краном</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hd w:val="clear" w:color="auto" w:fill="000000" w:themeFill="text1"/>
              <w:spacing w:after="0" w:line="240" w:lineRule="auto"/>
              <w:jc w:val="center"/>
              <w:rPr>
                <w:rFonts w:ascii="Arial" w:hAnsi="Arial" w:cs="Arial"/>
                <w:b/>
                <w:color w:val="FFFF00"/>
                <w:sz w:val="36"/>
                <w:szCs w:val="36"/>
                <w:highlight w:val="black"/>
                <w:shd w:val="clear" w:color="auto" w:fill="FFFFFF"/>
              </w:rPr>
            </w:pPr>
            <w:r w:rsidRPr="009615EA">
              <w:rPr>
                <w:rFonts w:ascii="Arial" w:hAnsi="Arial" w:cs="Arial"/>
                <w:b/>
                <w:color w:val="FFFF00"/>
                <w:sz w:val="36"/>
                <w:szCs w:val="36"/>
                <w:highlight w:val="black"/>
                <w:shd w:val="clear" w:color="auto" w:fill="FFFFFF"/>
              </w:rPr>
              <w:t xml:space="preserve">ACCURACY ** [ʹækjərəsı] </w:t>
            </w:r>
            <w:r w:rsidRPr="009615EA">
              <w:rPr>
                <w:rFonts w:ascii="Arial" w:hAnsi="Arial" w:cs="Arial"/>
                <w:b/>
                <w:i/>
                <w:iCs/>
                <w:color w:val="FFFF00"/>
                <w:sz w:val="36"/>
                <w:szCs w:val="36"/>
                <w:highlight w:val="black"/>
                <w:shd w:val="clear" w:color="auto" w:fill="FFFFFF"/>
              </w:rPr>
              <w:t>n</w:t>
            </w:r>
          </w:p>
          <w:p w:rsidR="00071A15" w:rsidRPr="009615EA" w:rsidRDefault="00071A15" w:rsidP="004F7301">
            <w:pPr>
              <w:shd w:val="clear" w:color="auto" w:fill="000000" w:themeFill="text1"/>
              <w:spacing w:after="0" w:line="240" w:lineRule="auto"/>
              <w:rPr>
                <w:rFonts w:ascii="Arial" w:hAnsi="Arial" w:cs="Arial"/>
                <w:color w:val="FFFF00"/>
                <w:sz w:val="36"/>
                <w:szCs w:val="36"/>
                <w:highlight w:val="black"/>
                <w:shd w:val="clear" w:color="auto" w:fill="FFFFFF"/>
              </w:rPr>
            </w:pPr>
            <w:r w:rsidRPr="009615EA">
              <w:rPr>
                <w:rFonts w:ascii="Arial" w:hAnsi="Arial" w:cs="Arial"/>
                <w:color w:val="FFFF00"/>
                <w:sz w:val="36"/>
                <w:szCs w:val="36"/>
                <w:highlight w:val="black"/>
                <w:shd w:val="clear" w:color="auto" w:fill="FFFFFF"/>
              </w:rPr>
              <w:t xml:space="preserve">1 точность, правильность; достоверность, </w:t>
            </w:r>
          </w:p>
          <w:p w:rsidR="00071A15" w:rsidRPr="009615EA" w:rsidRDefault="00071A15" w:rsidP="004F7301">
            <w:pPr>
              <w:shd w:val="clear" w:color="auto" w:fill="000000" w:themeFill="text1"/>
              <w:spacing w:after="0" w:line="240" w:lineRule="auto"/>
              <w:rPr>
                <w:rFonts w:ascii="Arial" w:hAnsi="Arial" w:cs="Arial"/>
                <w:color w:val="FFFF00"/>
                <w:sz w:val="36"/>
                <w:szCs w:val="36"/>
                <w:highlight w:val="black"/>
                <w:shd w:val="clear" w:color="auto" w:fill="FFFFFF"/>
              </w:rPr>
            </w:pPr>
            <w:r w:rsidRPr="009615EA">
              <w:rPr>
                <w:rFonts w:ascii="Arial" w:hAnsi="Arial" w:cs="Arial"/>
                <w:color w:val="FFFF00"/>
                <w:sz w:val="36"/>
                <w:szCs w:val="36"/>
                <w:highlight w:val="black"/>
                <w:shd w:val="clear" w:color="auto" w:fill="FFFFFF"/>
              </w:rPr>
              <w:t>2 тщательность, скурупулезность, аккуратность</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00"/>
                <w:sz w:val="36"/>
                <w:szCs w:val="36"/>
                <w:highlight w:val="black"/>
                <w:shd w:val="clear" w:color="auto" w:fill="FFFFFF"/>
              </w:rPr>
              <w:t xml:space="preserve">~ movement </w:t>
            </w:r>
            <w:r w:rsidRPr="009615EA">
              <w:rPr>
                <w:rFonts w:ascii="Arial" w:hAnsi="Arial" w:cs="Arial"/>
                <w:i/>
                <w:color w:val="FFFFFF" w:themeColor="background1"/>
                <w:sz w:val="36"/>
                <w:szCs w:val="36"/>
                <w:highlight w:val="black"/>
                <w:shd w:val="clear" w:color="auto" w:fill="FFFFFF"/>
              </w:rPr>
              <w:t>- точность хода (</w:t>
            </w:r>
            <w:r w:rsidRPr="009615EA">
              <w:rPr>
                <w:rFonts w:ascii="Arial" w:hAnsi="Arial" w:cs="Arial"/>
                <w:i/>
                <w:iCs/>
                <w:color w:val="FFFFFF" w:themeColor="background1"/>
                <w:sz w:val="36"/>
                <w:szCs w:val="36"/>
                <w:highlight w:val="black"/>
                <w:shd w:val="clear" w:color="auto" w:fill="FFFFFF"/>
              </w:rPr>
              <w:t>часов</w:t>
            </w:r>
            <w:r w:rsidRPr="009615EA">
              <w:rPr>
                <w:rFonts w:ascii="Arial" w:hAnsi="Arial" w:cs="Arial"/>
                <w:i/>
                <w:color w:val="FFFFFF" w:themeColor="background1"/>
                <w:sz w:val="36"/>
                <w:szCs w:val="36"/>
                <w:highlight w:val="black"/>
                <w:shd w:val="clear" w:color="auto" w:fill="FFFFFF"/>
              </w:rPr>
              <w:t>)</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xml:space="preserve">~ table - </w:t>
            </w:r>
            <w:r w:rsidRPr="009615EA">
              <w:rPr>
                <w:rFonts w:ascii="Arial" w:hAnsi="Arial" w:cs="Arial"/>
                <w:i/>
                <w:iCs/>
                <w:color w:val="FFFFFF" w:themeColor="background1"/>
                <w:sz w:val="36"/>
                <w:szCs w:val="36"/>
                <w:highlight w:val="black"/>
                <w:shd w:val="clear" w:color="auto" w:fill="FFFFFF"/>
              </w:rPr>
              <w:t xml:space="preserve">воен. </w:t>
            </w:r>
            <w:r w:rsidRPr="009615EA">
              <w:rPr>
                <w:rFonts w:ascii="Arial" w:hAnsi="Arial" w:cs="Arial"/>
                <w:i/>
                <w:color w:val="FFFFFF" w:themeColor="background1"/>
                <w:sz w:val="36"/>
                <w:szCs w:val="36"/>
                <w:highlight w:val="black"/>
                <w:shd w:val="clear" w:color="auto" w:fill="FFFFFF"/>
              </w:rPr>
              <w:t>таблица вероятности попаданий</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xml:space="preserve">~ of fire - </w:t>
            </w:r>
            <w:r w:rsidRPr="009615EA">
              <w:rPr>
                <w:rFonts w:ascii="Arial" w:hAnsi="Arial" w:cs="Arial"/>
                <w:i/>
                <w:iCs/>
                <w:color w:val="FFFFFF" w:themeColor="background1"/>
                <w:sz w:val="36"/>
                <w:szCs w:val="36"/>
                <w:highlight w:val="black"/>
                <w:shd w:val="clear" w:color="auto" w:fill="FFFFFF"/>
              </w:rPr>
              <w:t xml:space="preserve">воен. </w:t>
            </w:r>
            <w:r w:rsidRPr="009615EA">
              <w:rPr>
                <w:rFonts w:ascii="Arial" w:hAnsi="Arial" w:cs="Arial"/>
                <w:i/>
                <w:color w:val="FFFFFF" w:themeColor="background1"/>
                <w:sz w:val="36"/>
                <w:szCs w:val="36"/>
                <w:highlight w:val="black"/>
                <w:shd w:val="clear" w:color="auto" w:fill="FFFFFF"/>
              </w:rPr>
              <w:t>меткость стрельбы</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 xml:space="preserve">3 </w:t>
            </w:r>
            <w:r w:rsidRPr="009615EA">
              <w:rPr>
                <w:rFonts w:ascii="Arial" w:hAnsi="Arial" w:cs="Arial"/>
                <w:color w:val="FFFFFF" w:themeColor="background1"/>
                <w:sz w:val="36"/>
                <w:szCs w:val="36"/>
                <w:highlight w:val="black"/>
              </w:rPr>
              <w:t>меткость</w:t>
            </w:r>
          </w:p>
          <w:p w:rsidR="00071A15" w:rsidRPr="009615EA" w:rsidRDefault="00071A15" w:rsidP="004F7301">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shooting accuracy – меткость стрельбы</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 xml:space="preserve">4 </w:t>
            </w:r>
            <w:r w:rsidRPr="009615EA">
              <w:rPr>
                <w:rFonts w:ascii="Arial" w:hAnsi="Arial" w:cs="Arial"/>
                <w:color w:val="FFFFFF" w:themeColor="background1"/>
                <w:sz w:val="36"/>
                <w:szCs w:val="36"/>
                <w:highlight w:val="black"/>
              </w:rPr>
              <w:t>кучность, кучность стрельбы</w:t>
            </w:r>
          </w:p>
          <w:p w:rsidR="00071A15" w:rsidRPr="009615EA" w:rsidRDefault="00071A15" w:rsidP="004F7301">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accuracy of fire – </w:t>
            </w:r>
            <w:r w:rsidRPr="009615EA">
              <w:rPr>
                <w:rFonts w:ascii="Arial" w:hAnsi="Arial" w:cs="Arial"/>
                <w:i/>
                <w:color w:val="FFFFFF" w:themeColor="background1"/>
                <w:sz w:val="36"/>
                <w:szCs w:val="36"/>
                <w:highlight w:val="black"/>
              </w:rPr>
              <w:t>кучность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стрельбы</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UNDERWAY ** [͵ʌndəʹweı]</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shd w:val="clear" w:color="auto" w:fill="FFFFFF"/>
              </w:rPr>
              <w:t>ПРИЛ.</w:t>
            </w:r>
            <w:r w:rsidRPr="009615EA">
              <w:rPr>
                <w:rFonts w:ascii="Arial" w:hAnsi="Arial" w:cs="Arial"/>
                <w:color w:val="FFFFFF" w:themeColor="background1"/>
                <w:sz w:val="36"/>
                <w:szCs w:val="36"/>
                <w:highlight w:val="black"/>
                <w:shd w:val="clear" w:color="auto" w:fill="FFFFFF"/>
              </w:rPr>
              <w:t xml:space="preserve"> 1. путевой, дорожный</w:t>
            </w:r>
          </w:p>
          <w:p w:rsidR="00071A15" w:rsidRPr="009615EA" w:rsidRDefault="00071A15" w:rsidP="004F7301">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t>~ refuelling - заправка горючим /топливом/ в пути</w:t>
            </w:r>
          </w:p>
          <w:p w:rsidR="00071A15" w:rsidRPr="009615EA" w:rsidRDefault="00071A15" w:rsidP="004F7301">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t>~ clothing - дорожная одежда</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shd w:val="clear" w:color="auto" w:fill="FFFFFF"/>
              </w:rPr>
              <w:t>2. двигающийся, продвигающийся</w:t>
            </w:r>
          </w:p>
          <w:p w:rsidR="00071A15" w:rsidRPr="009615EA" w:rsidRDefault="00071A15" w:rsidP="004F7301">
            <w:pPr>
              <w:pStyle w:val="a7"/>
              <w:numPr>
                <w:ilvl w:val="0"/>
                <w:numId w:val="22"/>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shd w:val="clear" w:color="auto" w:fill="FFFFFF"/>
                <w:lang w:val="en-US"/>
              </w:rPr>
              <w:t xml:space="preserve">the preparations are well ~ for the conference - </w:t>
            </w:r>
            <w:r w:rsidRPr="009615EA">
              <w:rPr>
                <w:rFonts w:ascii="Arial" w:hAnsi="Arial" w:cs="Arial"/>
                <w:i/>
                <w:color w:val="FFFFFF" w:themeColor="background1"/>
                <w:sz w:val="36"/>
                <w:szCs w:val="36"/>
                <w:highlight w:val="black"/>
                <w:shd w:val="clear" w:color="auto" w:fill="FFFFFF"/>
              </w:rPr>
              <w:t>подготовка</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к</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конференции</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идёт</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своим</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чередом</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НАР.</w:t>
            </w:r>
            <w:r w:rsidRPr="009615EA">
              <w:rPr>
                <w:rFonts w:ascii="Arial" w:hAnsi="Arial" w:cs="Arial"/>
                <w:b/>
                <w:bCs/>
                <w:color w:val="FFFFFF" w:themeColor="background1"/>
                <w:sz w:val="36"/>
                <w:szCs w:val="36"/>
                <w:highlight w:val="black"/>
                <w:shd w:val="clear" w:color="auto" w:fill="FFFFFF"/>
              </w:rPr>
              <w:t xml:space="preserve"> 1 </w:t>
            </w:r>
            <w:r w:rsidRPr="009615EA">
              <w:rPr>
                <w:rFonts w:ascii="Arial" w:hAnsi="Arial" w:cs="Arial"/>
                <w:color w:val="FFFFFF" w:themeColor="background1"/>
                <w:sz w:val="36"/>
                <w:szCs w:val="36"/>
                <w:highlight w:val="black"/>
                <w:shd w:val="clear" w:color="auto" w:fill="FFFFFF"/>
              </w:rPr>
              <w:t>в процессе разработки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color w:val="FFFFFF" w:themeColor="background1"/>
                <w:sz w:val="36"/>
                <w:szCs w:val="36"/>
                <w:highlight w:val="black"/>
                <w:shd w:val="clear" w:color="auto" w:fill="FFFFFF"/>
              </w:rPr>
              <w:t> реализации (</w:t>
            </w:r>
            <w:r w:rsidRPr="009615EA">
              <w:rPr>
                <w:rFonts w:ascii="Arial" w:hAnsi="Arial" w:cs="Arial"/>
                <w:i/>
                <w:iCs/>
                <w:color w:val="FFFFFF" w:themeColor="background1"/>
                <w:sz w:val="36"/>
                <w:szCs w:val="36"/>
                <w:highlight w:val="black"/>
                <w:shd w:val="clear" w:color="auto" w:fill="FFFFFF"/>
              </w:rPr>
              <w:t>о проекте и т. п.</w:t>
            </w:r>
            <w:r w:rsidRPr="009615EA">
              <w:rPr>
                <w:rFonts w:ascii="Arial" w:hAnsi="Arial" w:cs="Arial"/>
                <w:color w:val="FFFFFF" w:themeColor="background1"/>
                <w:sz w:val="36"/>
                <w:szCs w:val="36"/>
                <w:highlight w:val="black"/>
                <w:shd w:val="clear" w:color="auto" w:fill="FFFFFF"/>
              </w:rPr>
              <w:t>), в стадии реализации</w:t>
            </w:r>
          </w:p>
          <w:p w:rsidR="00071A15" w:rsidRPr="009615EA" w:rsidRDefault="00071A15" w:rsidP="004F7301">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На ходу</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INTRUDER</w:t>
            </w:r>
            <w:r w:rsidRPr="009615EA">
              <w:rPr>
                <w:rFonts w:ascii="Arial" w:hAnsi="Arial" w:cs="Arial"/>
                <w:b/>
                <w:color w:val="FFFFFF" w:themeColor="background1"/>
                <w:sz w:val="36"/>
                <w:szCs w:val="36"/>
                <w:highlight w:val="black"/>
              </w:rPr>
              <w:t xml:space="preserve"> ** [ı</w:t>
            </w: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tru</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ə]</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навязчивый, назойливый человек</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незваный гость, непрошенный гость</w:t>
            </w:r>
          </w:p>
          <w:p w:rsidR="00071A15" w:rsidRPr="009615EA" w:rsidRDefault="00071A15" w:rsidP="004F7301">
            <w:pPr>
              <w:pStyle w:val="a7"/>
              <w:numPr>
                <w:ilvl w:val="0"/>
                <w:numId w:val="2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be an ~ on </w:t>
            </w:r>
            <w:proofErr w:type="gramStart"/>
            <w:r w:rsidRPr="009615EA">
              <w:rPr>
                <w:rFonts w:ascii="Arial" w:hAnsi="Arial" w:cs="Arial"/>
                <w:i/>
                <w:color w:val="FFFFFF" w:themeColor="background1"/>
                <w:sz w:val="36"/>
                <w:szCs w:val="36"/>
                <w:highlight w:val="black"/>
              </w:rPr>
              <w:t>smb.‘</w:t>
            </w:r>
            <w:proofErr w:type="gramEnd"/>
            <w:r w:rsidRPr="009615EA">
              <w:rPr>
                <w:rFonts w:ascii="Arial" w:hAnsi="Arial" w:cs="Arial"/>
                <w:i/>
                <w:color w:val="FFFFFF" w:themeColor="background1"/>
                <w:sz w:val="36"/>
                <w:szCs w:val="36"/>
                <w:highlight w:val="black"/>
              </w:rPr>
              <w:t>s joys - мешать кому-л. веселиться, нарушать чьё-л. веселье</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нарушитель, тот кто вторгается</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4 самозванец</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вчт. «злоумышленник», хакер, взломщик</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3F7260" w:rsidRDefault="00071A15" w:rsidP="004F7301">
            <w:pPr>
              <w:shd w:val="clear" w:color="auto" w:fill="000000" w:themeFill="text1"/>
              <w:spacing w:after="0" w:line="240" w:lineRule="auto"/>
              <w:jc w:val="center"/>
              <w:rPr>
                <w:rStyle w:val="3zjig"/>
                <w:rFonts w:ascii="Arial" w:hAnsi="Arial" w:cs="Arial"/>
                <w:color w:val="FFFFFF" w:themeColor="background1"/>
                <w:sz w:val="36"/>
                <w:szCs w:val="36"/>
                <w:highlight w:val="black"/>
                <w:bdr w:val="none" w:sz="0" w:space="0" w:color="auto" w:frame="1"/>
                <w:shd w:val="clear" w:color="auto" w:fill="FFFFFF"/>
              </w:rPr>
            </w:pPr>
            <w:r w:rsidRPr="009615EA">
              <w:rPr>
                <w:rFonts w:ascii="Arial" w:hAnsi="Arial" w:cs="Arial"/>
                <w:b/>
                <w:color w:val="FFFFFF" w:themeColor="background1"/>
                <w:sz w:val="36"/>
                <w:szCs w:val="36"/>
                <w:highlight w:val="black"/>
                <w:bdr w:val="none" w:sz="0" w:space="0" w:color="auto" w:frame="1"/>
                <w:lang w:val="en-US"/>
              </w:rPr>
              <w:t>WRECK</w:t>
            </w:r>
            <w:r w:rsidRPr="003F7260">
              <w:rPr>
                <w:rFonts w:ascii="Arial" w:hAnsi="Arial" w:cs="Arial"/>
                <w:b/>
                <w:color w:val="FFFFFF" w:themeColor="background1"/>
                <w:sz w:val="36"/>
                <w:szCs w:val="36"/>
                <w:highlight w:val="black"/>
                <w:bdr w:val="none" w:sz="0" w:space="0" w:color="auto" w:frame="1"/>
              </w:rPr>
              <w:t xml:space="preserve"> ** </w:t>
            </w:r>
            <w:r w:rsidRPr="003F7260">
              <w:rPr>
                <w:rStyle w:val="2enci"/>
                <w:rFonts w:ascii="Arial" w:hAnsi="Arial" w:cs="Arial"/>
                <w:b/>
                <w:color w:val="FFFFFF" w:themeColor="background1"/>
                <w:spacing w:val="15"/>
                <w:sz w:val="36"/>
                <w:szCs w:val="36"/>
                <w:highlight w:val="black"/>
                <w:bdr w:val="none" w:sz="0" w:space="0" w:color="auto" w:frame="1"/>
                <w:shd w:val="clear" w:color="auto" w:fill="FFFFFF"/>
              </w:rPr>
              <w:t>[</w:t>
            </w:r>
            <w:r w:rsidRPr="009615EA">
              <w:rPr>
                <w:rStyle w:val="2enci"/>
                <w:rFonts w:ascii="Arial" w:hAnsi="Arial" w:cs="Arial"/>
                <w:b/>
                <w:color w:val="FFFFFF" w:themeColor="background1"/>
                <w:spacing w:val="15"/>
                <w:sz w:val="36"/>
                <w:szCs w:val="36"/>
                <w:highlight w:val="black"/>
                <w:bdr w:val="none" w:sz="0" w:space="0" w:color="auto" w:frame="1"/>
                <w:shd w:val="clear" w:color="auto" w:fill="FFFFFF"/>
                <w:lang w:val="en-US"/>
              </w:rPr>
              <w:t>rek</w:t>
            </w:r>
            <w:r w:rsidRPr="003F7260">
              <w:rPr>
                <w:rStyle w:val="2enci"/>
                <w:rFonts w:ascii="Arial" w:hAnsi="Arial" w:cs="Arial"/>
                <w:b/>
                <w:color w:val="FFFFFF" w:themeColor="background1"/>
                <w:spacing w:val="15"/>
                <w:sz w:val="36"/>
                <w:szCs w:val="36"/>
                <w:highlight w:val="black"/>
                <w:bdr w:val="none" w:sz="0" w:space="0" w:color="auto" w:frame="1"/>
                <w:shd w:val="clear" w:color="auto" w:fill="FFFFFF"/>
              </w:rPr>
              <w:t>]</w:t>
            </w:r>
          </w:p>
          <w:p w:rsidR="00003FE5" w:rsidRPr="003F7260" w:rsidRDefault="00003FE5" w:rsidP="00003FE5">
            <w:pPr>
              <w:rPr>
                <w:rFonts w:ascii="Arial" w:hAnsi="Arial" w:cs="Arial"/>
                <w:color w:val="FFFFFF" w:themeColor="background1"/>
                <w:sz w:val="36"/>
                <w:szCs w:val="36"/>
                <w:lang w:val="en-US"/>
              </w:rPr>
            </w:pPr>
            <w:r w:rsidRPr="003F7260">
              <w:rPr>
                <w:rFonts w:ascii="Arial" w:hAnsi="Arial" w:cs="Arial"/>
                <w:color w:val="FFFFFF" w:themeColor="background1"/>
                <w:sz w:val="36"/>
                <w:szCs w:val="36"/>
                <w:highlight w:val="blue"/>
                <w:lang w:val="en-US"/>
              </w:rPr>
              <w:t>As nouns the difference As nouns the difference between wreckage and wreck is that wreckage is something wrecked, especially the remains or debris of something which has been severely damaged or destroyed while wreck is something or someone that has been ruined</w:t>
            </w:r>
            <w:r w:rsidRPr="003F7260">
              <w:rPr>
                <w:rFonts w:ascii="Arial" w:hAnsi="Arial" w:cs="Arial"/>
                <w:color w:val="00B0F0"/>
                <w:sz w:val="36"/>
                <w:szCs w:val="36"/>
                <w:highlight w:val="blue"/>
                <w:lang w:val="en-US"/>
              </w:rPr>
              <w:t>.</w:t>
            </w:r>
            <w:bookmarkStart w:id="17" w:name="_Toc516073977"/>
          </w:p>
          <w:p w:rsidR="00071A15" w:rsidRPr="00003FE5" w:rsidRDefault="00071A15" w:rsidP="00003FE5">
            <w:pPr>
              <w:rPr>
                <w:rFonts w:ascii="Arial" w:hAnsi="Arial" w:cs="Arial"/>
                <w:b/>
                <w:i/>
                <w:sz w:val="36"/>
                <w:szCs w:val="36"/>
                <w:highlight w:val="black"/>
              </w:rPr>
            </w:pPr>
            <w:r w:rsidRPr="00003FE5">
              <w:rPr>
                <w:rFonts w:ascii="Arial" w:hAnsi="Arial" w:cs="Arial"/>
                <w:b/>
                <w:i/>
                <w:sz w:val="36"/>
                <w:szCs w:val="36"/>
                <w:highlight w:val="black"/>
              </w:rPr>
              <w:t>WRECKED [rɛkt]</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СУЩ.</w:t>
            </w:r>
            <w:bookmarkEnd w:id="17"/>
            <w:r w:rsidRPr="009615EA">
              <w:rPr>
                <w:rFonts w:ascii="Arial" w:hAnsi="Arial" w:cs="Arial"/>
                <w:color w:val="FFFFFF" w:themeColor="background1"/>
                <w:sz w:val="36"/>
                <w:szCs w:val="36"/>
                <w:highlight w:val="black"/>
              </w:rPr>
              <w:t xml:space="preserve"> 1 крушение</w:t>
            </w:r>
            <w:r w:rsidRPr="009615EA">
              <w:rPr>
                <w:rStyle w:val="2enci"/>
                <w:rFonts w:ascii="Arial" w:hAnsi="Arial" w:cs="Arial"/>
                <w:color w:val="FFFFFF" w:themeColor="background1"/>
                <w:sz w:val="36"/>
                <w:szCs w:val="36"/>
                <w:highlight w:val="black"/>
                <w:bdr w:val="none" w:sz="0" w:space="0" w:color="auto" w:frame="1"/>
              </w:rPr>
              <w:t>, авария, гибель, катастрофа;</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2 остатки, обломки (самолёта, автомобиля и т. п.)</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3 развалины, развалина</w:t>
            </w:r>
          </w:p>
          <w:p w:rsidR="00071A15" w:rsidRPr="009615EA" w:rsidRDefault="00071A15" w:rsidP="004F7301">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suffer ~ - потерпеть крушение</w:t>
            </w:r>
          </w:p>
          <w:p w:rsidR="00071A15" w:rsidRPr="009615EA" w:rsidRDefault="00071A15" w:rsidP="004F7301">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go to ~ - разрушиться </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bookmarkStart w:id="18" w:name="_Toc516073978"/>
            <w:r w:rsidRPr="009615EA">
              <w:rPr>
                <w:rFonts w:ascii="Arial" w:hAnsi="Arial" w:cs="Arial"/>
                <w:color w:val="FFFFFF" w:themeColor="background1"/>
                <w:sz w:val="36"/>
                <w:szCs w:val="36"/>
                <w:highlight w:val="black"/>
              </w:rPr>
              <w:t>ГЛАГ.</w:t>
            </w:r>
            <w:bookmarkEnd w:id="18"/>
            <w:r w:rsidRPr="009615EA">
              <w:rPr>
                <w:rFonts w:ascii="Arial" w:hAnsi="Arial" w:cs="Arial"/>
                <w:color w:val="FFFFFF" w:themeColor="background1"/>
                <w:sz w:val="36"/>
                <w:szCs w:val="36"/>
                <w:highlight w:val="black"/>
              </w:rPr>
              <w:t xml:space="preserve"> 1 терпеть</w:t>
            </w:r>
            <w:r w:rsidRPr="009615EA">
              <w:rPr>
                <w:rStyle w:val="2enci"/>
                <w:rFonts w:ascii="Arial" w:hAnsi="Arial" w:cs="Arial"/>
                <w:color w:val="FFFFFF" w:themeColor="background1"/>
                <w:sz w:val="36"/>
                <w:szCs w:val="36"/>
                <w:highlight w:val="black"/>
                <w:bdr w:val="none" w:sz="0" w:space="0" w:color="auto" w:frame="1"/>
              </w:rPr>
              <w:t xml:space="preserve"> крушение; вызывать крушение;</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2 Разрушать, разрушить (материальные и нематериальные объекты)</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подрывать, губить (здоровье, карьеру</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и т. п.), портить</w:t>
            </w:r>
          </w:p>
          <w:p w:rsidR="007873E7" w:rsidRDefault="007873E7" w:rsidP="004F7301">
            <w:pPr>
              <w:spacing w:after="0" w:line="240" w:lineRule="auto"/>
              <w:jc w:val="center"/>
              <w:rPr>
                <w:rFonts w:ascii="Arial" w:hAnsi="Arial" w:cs="Arial"/>
                <w:b/>
                <w:i/>
                <w:color w:val="FF0000"/>
                <w:sz w:val="36"/>
                <w:szCs w:val="36"/>
                <w:lang w:val="en-US"/>
              </w:rPr>
            </w:pPr>
            <w:r w:rsidRPr="00003FE5">
              <w:rPr>
                <w:rFonts w:ascii="Arial" w:hAnsi="Arial" w:cs="Arial"/>
                <w:b/>
                <w:i/>
                <w:color w:val="FF0000"/>
                <w:sz w:val="36"/>
                <w:szCs w:val="36"/>
                <w:lang w:val="en-US"/>
              </w:rPr>
              <w:t>WRECKAGE</w:t>
            </w:r>
            <w:r w:rsidR="00B91747" w:rsidRPr="003F7260">
              <w:rPr>
                <w:rFonts w:ascii="Arial" w:hAnsi="Arial" w:cs="Arial"/>
                <w:b/>
                <w:i/>
                <w:color w:val="FF0000"/>
                <w:sz w:val="36"/>
                <w:szCs w:val="36"/>
                <w:lang w:val="en-US"/>
              </w:rPr>
              <w:t xml:space="preserve"> **</w:t>
            </w:r>
            <w:r w:rsidRPr="003F7260">
              <w:rPr>
                <w:rFonts w:ascii="Arial" w:hAnsi="Arial" w:cs="Arial"/>
                <w:b/>
                <w:i/>
                <w:color w:val="FF0000"/>
                <w:sz w:val="36"/>
                <w:szCs w:val="36"/>
                <w:lang w:val="en-US"/>
              </w:rPr>
              <w:t xml:space="preserve"> {</w:t>
            </w:r>
            <w:r w:rsidRPr="00003FE5">
              <w:rPr>
                <w:rFonts w:ascii="Arial" w:hAnsi="Arial" w:cs="Arial"/>
                <w:b/>
                <w:i/>
                <w:color w:val="FF0000"/>
                <w:sz w:val="36"/>
                <w:szCs w:val="36"/>
              </w:rPr>
              <w:t>ʹ</w:t>
            </w:r>
            <w:r w:rsidRPr="00003FE5">
              <w:rPr>
                <w:rFonts w:ascii="Arial" w:hAnsi="Arial" w:cs="Arial"/>
                <w:b/>
                <w:i/>
                <w:color w:val="FF0000"/>
                <w:sz w:val="36"/>
                <w:szCs w:val="36"/>
                <w:lang w:val="en-US"/>
              </w:rPr>
              <w:t>rek</w:t>
            </w:r>
            <w:r w:rsidRPr="003F7260">
              <w:rPr>
                <w:rFonts w:ascii="Arial" w:hAnsi="Arial" w:cs="Arial"/>
                <w:b/>
                <w:i/>
                <w:color w:val="FF0000"/>
                <w:sz w:val="36"/>
                <w:szCs w:val="36"/>
                <w:lang w:val="en-US"/>
              </w:rPr>
              <w:t>ı</w:t>
            </w:r>
            <w:r w:rsidRPr="00003FE5">
              <w:rPr>
                <w:rFonts w:ascii="Arial" w:hAnsi="Arial" w:cs="Arial"/>
                <w:b/>
                <w:i/>
                <w:color w:val="FF0000"/>
                <w:sz w:val="36"/>
                <w:szCs w:val="36"/>
                <w:lang w:val="en-US"/>
              </w:rPr>
              <w:t>d</w:t>
            </w:r>
            <w:r w:rsidRPr="003F7260">
              <w:rPr>
                <w:rFonts w:ascii="Arial" w:hAnsi="Arial" w:cs="Arial"/>
                <w:b/>
                <w:i/>
                <w:color w:val="FF0000"/>
                <w:sz w:val="36"/>
                <w:szCs w:val="36"/>
                <w:lang w:val="en-US"/>
              </w:rPr>
              <w:t>ʒ}</w:t>
            </w:r>
            <w:r w:rsidRPr="00003FE5">
              <w:rPr>
                <w:rFonts w:ascii="Arial" w:hAnsi="Arial" w:cs="Arial"/>
                <w:b/>
                <w:i/>
                <w:color w:val="FF0000"/>
                <w:sz w:val="36"/>
                <w:szCs w:val="36"/>
                <w:lang w:val="en-US"/>
              </w:rPr>
              <w:t> n</w:t>
            </w:r>
          </w:p>
          <w:p w:rsidR="004D6DFC" w:rsidRPr="003F7260" w:rsidRDefault="004D6DFC" w:rsidP="004D6DFC">
            <w:pPr>
              <w:rPr>
                <w:rFonts w:ascii="Arial" w:hAnsi="Arial" w:cs="Arial"/>
                <w:sz w:val="36"/>
                <w:szCs w:val="36"/>
                <w:lang w:val="en-US"/>
              </w:rPr>
            </w:pPr>
            <w:r w:rsidRPr="003F7260">
              <w:rPr>
                <w:rFonts w:ascii="Arial" w:hAnsi="Arial" w:cs="Arial"/>
                <w:sz w:val="36"/>
                <w:szCs w:val="36"/>
                <w:highlight w:val="blue"/>
                <w:lang w:val="en-US"/>
              </w:rPr>
              <w:t>a badly damaged object or the separated parts of a badly damaged object:</w:t>
            </w:r>
          </w:p>
          <w:p w:rsidR="004D6DFC" w:rsidRPr="003F7260" w:rsidRDefault="004D6DFC" w:rsidP="00227F3F">
            <w:pPr>
              <w:pStyle w:val="a7"/>
              <w:numPr>
                <w:ilvl w:val="0"/>
                <w:numId w:val="64"/>
              </w:numPr>
              <w:rPr>
                <w:rFonts w:ascii="Arial" w:hAnsi="Arial" w:cs="Arial"/>
                <w:sz w:val="36"/>
                <w:szCs w:val="36"/>
                <w:lang w:val="en-US"/>
              </w:rPr>
            </w:pPr>
            <w:r w:rsidRPr="003F7260">
              <w:rPr>
                <w:rFonts w:ascii="Arial" w:hAnsi="Arial" w:cs="Arial"/>
                <w:sz w:val="36"/>
                <w:szCs w:val="36"/>
                <w:lang w:val="en-US"/>
              </w:rPr>
              <w:t>Two children were trapped in the wreckage.</w:t>
            </w:r>
          </w:p>
          <w:p w:rsidR="004D6DFC" w:rsidRPr="003F7260" w:rsidRDefault="004D6DFC" w:rsidP="00227F3F">
            <w:pPr>
              <w:pStyle w:val="a7"/>
              <w:numPr>
                <w:ilvl w:val="0"/>
                <w:numId w:val="64"/>
              </w:numPr>
              <w:rPr>
                <w:rFonts w:ascii="Arial" w:hAnsi="Arial" w:cs="Arial"/>
                <w:sz w:val="36"/>
                <w:szCs w:val="36"/>
                <w:lang w:val="en-US"/>
              </w:rPr>
            </w:pPr>
            <w:r w:rsidRPr="003F7260">
              <w:rPr>
                <w:rFonts w:ascii="Arial" w:hAnsi="Arial" w:cs="Arial"/>
                <w:sz w:val="36"/>
                <w:szCs w:val="36"/>
                <w:lang w:val="en-US"/>
              </w:rPr>
              <w:t>The wreckage of the car was scattered over the roadside.</w:t>
            </w:r>
          </w:p>
          <w:p w:rsidR="004D6DFC" w:rsidRPr="004D6DFC" w:rsidRDefault="004D6DFC" w:rsidP="004D6DFC">
            <w:pPr>
              <w:rPr>
                <w:rFonts w:ascii="Arial" w:hAnsi="Arial" w:cs="Arial"/>
                <w:sz w:val="36"/>
                <w:szCs w:val="36"/>
                <w:lang w:val="en-US"/>
              </w:rPr>
            </w:pPr>
            <w:r w:rsidRPr="003F7260">
              <w:rPr>
                <w:rFonts w:ascii="Arial" w:hAnsi="Arial" w:cs="Arial"/>
                <w:sz w:val="36"/>
                <w:szCs w:val="36"/>
                <w:highlight w:val="blue"/>
                <w:lang w:val="en-US"/>
              </w:rPr>
              <w:lastRenderedPageBreak/>
              <w:t>what is left of something that has been spoiled or that has failed:</w:t>
            </w:r>
          </w:p>
          <w:p w:rsidR="004D6DFC" w:rsidRPr="003F7260" w:rsidRDefault="004D6DFC" w:rsidP="00227F3F">
            <w:pPr>
              <w:pStyle w:val="a7"/>
              <w:numPr>
                <w:ilvl w:val="0"/>
                <w:numId w:val="65"/>
              </w:numPr>
              <w:rPr>
                <w:rFonts w:ascii="Arial" w:hAnsi="Arial" w:cs="Arial"/>
                <w:sz w:val="36"/>
                <w:szCs w:val="36"/>
                <w:lang w:val="en-US"/>
              </w:rPr>
            </w:pPr>
            <w:r w:rsidRPr="003F7260">
              <w:rPr>
                <w:rFonts w:ascii="Arial" w:hAnsi="Arial" w:cs="Arial"/>
                <w:sz w:val="36"/>
                <w:szCs w:val="36"/>
                <w:lang w:val="en-US"/>
              </w:rPr>
              <w:t>Kate was still clinging to the wreckage of her failed marriage.</w:t>
            </w:r>
          </w:p>
          <w:p w:rsidR="007873E7" w:rsidRPr="004D6DFC" w:rsidRDefault="004D6DFC" w:rsidP="004D6DFC">
            <w:pPr>
              <w:spacing w:after="0" w:line="240" w:lineRule="auto"/>
              <w:rPr>
                <w:rFonts w:ascii="Arial" w:hAnsi="Arial" w:cs="Arial"/>
                <w:color w:val="FF0000"/>
                <w:sz w:val="36"/>
                <w:szCs w:val="36"/>
              </w:rPr>
            </w:pPr>
            <w:r w:rsidRPr="00003FE5">
              <w:rPr>
                <w:rFonts w:ascii="Arial" w:hAnsi="Arial" w:cs="Arial"/>
                <w:color w:val="FF0000"/>
                <w:sz w:val="36"/>
                <w:szCs w:val="36"/>
              </w:rPr>
              <w:t>О</w:t>
            </w:r>
            <w:r w:rsidR="007873E7" w:rsidRPr="00003FE5">
              <w:rPr>
                <w:rFonts w:ascii="Arial" w:hAnsi="Arial" w:cs="Arial"/>
                <w:color w:val="FF0000"/>
                <w:sz w:val="36"/>
                <w:szCs w:val="36"/>
              </w:rPr>
              <w:t>бломки</w:t>
            </w:r>
            <w:r>
              <w:rPr>
                <w:rFonts w:ascii="Arial" w:hAnsi="Arial" w:cs="Arial"/>
                <w:color w:val="FF0000"/>
                <w:sz w:val="36"/>
                <w:szCs w:val="36"/>
              </w:rPr>
              <w:t>, то что образуется после аварии,</w:t>
            </w:r>
            <w:r w:rsidR="007873E7" w:rsidRPr="004D6DFC">
              <w:rPr>
                <w:rFonts w:ascii="Arial" w:hAnsi="Arial" w:cs="Arial"/>
                <w:color w:val="FF0000"/>
                <w:sz w:val="36"/>
                <w:szCs w:val="36"/>
              </w:rPr>
              <w:t xml:space="preserve"> </w:t>
            </w:r>
            <w:r w:rsidR="007873E7" w:rsidRPr="00003FE5">
              <w:rPr>
                <w:rFonts w:ascii="Arial" w:hAnsi="Arial" w:cs="Arial"/>
                <w:color w:val="FF0000"/>
                <w:sz w:val="36"/>
                <w:szCs w:val="36"/>
              </w:rPr>
              <w:t>руины</w:t>
            </w:r>
          </w:p>
          <w:p w:rsidR="00071A15" w:rsidRPr="003F7260"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RECAPITULATION ** [͵ri:kəpıtjʋʹleıʃ(ə)n]</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(краткое) повторение или перечисление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резюме; суммирование; вывод(ы)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конспект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4 Подведение итога, обобщение</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CHOCOLATE ** {ʹtʃɒklıt} n</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шоколад</w:t>
            </w:r>
          </w:p>
          <w:p w:rsidR="00071A15" w:rsidRPr="009615EA" w:rsidRDefault="00071A15" w:rsidP="004F7301">
            <w:pPr>
              <w:pStyle w:val="a7"/>
              <w:numPr>
                <w:ilvl w:val="0"/>
                <w:numId w:val="2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bar of ~ - плитка шоколада; шоколадный батон</w:t>
            </w:r>
          </w:p>
          <w:p w:rsidR="00071A15" w:rsidRPr="009615EA" w:rsidRDefault="00071A15" w:rsidP="004F7301">
            <w:pPr>
              <w:pStyle w:val="a7"/>
              <w:numPr>
                <w:ilvl w:val="0"/>
                <w:numId w:val="2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cup of ~ - чашка шоколада</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(chocolates)</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шоколадные конфеты</w:t>
            </w:r>
          </w:p>
          <w:p w:rsidR="00071A15" w:rsidRPr="009615EA" w:rsidRDefault="00071A15" w:rsidP="004F7301">
            <w:pPr>
              <w:pStyle w:val="a7"/>
              <w:numPr>
                <w:ilvl w:val="0"/>
                <w:numId w:val="26"/>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box of ~s - коробка шоколада /шоколадных конфет/, шоколадный набор</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шоколадный цвет (тж.~ brown)</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1. шоколадный</w:t>
            </w:r>
          </w:p>
          <w:p w:rsidR="00071A15" w:rsidRPr="009615EA" w:rsidRDefault="00071A15" w:rsidP="004F7301">
            <w:pPr>
              <w:pStyle w:val="a7"/>
              <w:numPr>
                <w:ilvl w:val="0"/>
                <w:numId w:val="26"/>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ice - шоколадное мороженое</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шоколадного цвета</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WINCE ** [wıns] n</w:t>
            </w:r>
          </w:p>
          <w:p w:rsidR="00071A15" w:rsidRPr="009615EA" w:rsidRDefault="00071A15" w:rsidP="004F7301">
            <w:pPr>
              <w:spacing w:after="0" w:line="240" w:lineRule="auto"/>
              <w:rPr>
                <w:rFonts w:ascii="Arial" w:hAnsi="Arial" w:cs="Arial"/>
                <w:b/>
                <w:color w:val="FFFFFF" w:themeColor="background1"/>
                <w:sz w:val="36"/>
                <w:szCs w:val="36"/>
              </w:rPr>
            </w:pPr>
            <w:r w:rsidRPr="009615EA">
              <w:rPr>
                <w:rFonts w:ascii="Arial" w:hAnsi="Arial" w:cs="Arial"/>
                <w:b/>
                <w:color w:val="FFFFFF" w:themeColor="background1"/>
                <w:sz w:val="36"/>
                <w:szCs w:val="36"/>
                <w:lang w:val="en-US"/>
              </w:rPr>
              <w:t>WINCED</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СУЩ.</w:t>
            </w:r>
            <w:r w:rsidRPr="009615EA">
              <w:rPr>
                <w:rFonts w:ascii="Arial" w:hAnsi="Arial" w:cs="Arial"/>
                <w:color w:val="FFFFFF" w:themeColor="background1"/>
                <w:sz w:val="36"/>
                <w:szCs w:val="36"/>
              </w:rPr>
              <w:t xml:space="preserve"> вздрагивание (от испуга, боли, отвращения)</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with a ~ - отшатнувшись; вздрогнув; поморщившись</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lastRenderedPageBreak/>
              <w:t>ГЛАГ.</w:t>
            </w:r>
            <w:r w:rsidRPr="009615EA">
              <w:rPr>
                <w:rFonts w:ascii="Arial" w:hAnsi="Arial" w:cs="Arial"/>
                <w:color w:val="FFFFFF" w:themeColor="background1"/>
                <w:sz w:val="36"/>
                <w:szCs w:val="36"/>
              </w:rPr>
              <w:t xml:space="preserve"> вздрагивать, содрогаться, отшатываться (от испуга, отвращения); морщиться (от боли), поморщиться, сморщиться</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at a blow - отшатнуться от удара</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to ~ at an allusion [at a remark] - </w:t>
            </w:r>
            <w:r w:rsidRPr="009615EA">
              <w:rPr>
                <w:rFonts w:ascii="Arial" w:hAnsi="Arial" w:cs="Arial"/>
                <w:i/>
                <w:color w:val="FFFFFF" w:themeColor="background1"/>
                <w:sz w:val="36"/>
                <w:szCs w:val="36"/>
              </w:rPr>
              <w:t>поморщиться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от</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намёка</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от</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замечания</w:t>
            </w:r>
            <w:r w:rsidRPr="009615EA">
              <w:rPr>
                <w:rFonts w:ascii="Arial" w:hAnsi="Arial" w:cs="Arial"/>
                <w:i/>
                <w:color w:val="FFFFFF" w:themeColor="background1"/>
                <w:sz w:val="36"/>
                <w:szCs w:val="36"/>
                <w:lang w:val="en-US"/>
              </w:rPr>
              <w:t>]</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xml:space="preserve">without wincing - не поморщившись; </w:t>
            </w:r>
            <w:r w:rsidRPr="009615EA">
              <w:rPr>
                <w:rFonts w:ascii="Cambria Math" w:hAnsi="Cambria Math" w:cs="Cambria Math"/>
                <w:i/>
                <w:color w:val="FFFFFF" w:themeColor="background1"/>
                <w:sz w:val="36"/>
                <w:szCs w:val="36"/>
              </w:rPr>
              <w:t>≅</w:t>
            </w:r>
            <w:r w:rsidRPr="009615EA">
              <w:rPr>
                <w:rFonts w:ascii="Arial" w:hAnsi="Arial" w:cs="Arial"/>
                <w:i/>
                <w:color w:val="FFFFFF" w:themeColor="background1"/>
                <w:sz w:val="36"/>
                <w:szCs w:val="36"/>
              </w:rPr>
              <w:t xml:space="preserve"> и бровью не повёл</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TAKE</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COVER</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укрыться</w:t>
            </w: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lang w:val="en-US"/>
              </w:rPr>
              <w:t>ROBUST</w:t>
            </w:r>
            <w:r w:rsidRPr="009615EA">
              <w:rPr>
                <w:rFonts w:ascii="Arial" w:hAnsi="Arial" w:cs="Arial"/>
                <w:b/>
                <w:i/>
                <w:color w:val="FFFFFF" w:themeColor="background1"/>
                <w:sz w:val="36"/>
                <w:szCs w:val="36"/>
                <w:u w:val="single"/>
              </w:rPr>
              <w:t xml:space="preserve"> ** [</w:t>
            </w:r>
            <w:r w:rsidRPr="009615EA">
              <w:rPr>
                <w:rFonts w:ascii="Arial" w:hAnsi="Arial" w:cs="Arial"/>
                <w:b/>
                <w:i/>
                <w:color w:val="FFFFFF" w:themeColor="background1"/>
                <w:sz w:val="36"/>
                <w:szCs w:val="36"/>
                <w:u w:val="single"/>
                <w:lang w:val="en-US"/>
              </w:rPr>
              <w:t>r</w:t>
            </w:r>
            <w:r w:rsidRPr="009615EA">
              <w:rPr>
                <w:rFonts w:ascii="Arial" w:hAnsi="Arial" w:cs="Arial"/>
                <w:b/>
                <w:i/>
                <w:color w:val="FFFFFF" w:themeColor="background1"/>
                <w:sz w:val="36"/>
                <w:szCs w:val="36"/>
                <w:u w:val="single"/>
              </w:rPr>
              <w:t>əʹ</w:t>
            </w:r>
            <w:r w:rsidRPr="009615EA">
              <w:rPr>
                <w:rFonts w:ascii="Arial" w:hAnsi="Arial" w:cs="Arial"/>
                <w:b/>
                <w:i/>
                <w:color w:val="FFFFFF" w:themeColor="background1"/>
                <w:sz w:val="36"/>
                <w:szCs w:val="36"/>
                <w:u w:val="single"/>
                <w:lang w:val="en-US"/>
              </w:rPr>
              <w:t>b</w:t>
            </w:r>
            <w:r w:rsidRPr="009615EA">
              <w:rPr>
                <w:rFonts w:ascii="Arial" w:hAnsi="Arial" w:cs="Arial"/>
                <w:b/>
                <w:i/>
                <w:color w:val="FFFFFF" w:themeColor="background1"/>
                <w:sz w:val="36"/>
                <w:szCs w:val="36"/>
                <w:u w:val="single"/>
              </w:rPr>
              <w:t>ʌ</w:t>
            </w:r>
            <w:r w:rsidRPr="009615EA">
              <w:rPr>
                <w:rFonts w:ascii="Arial" w:hAnsi="Arial" w:cs="Arial"/>
                <w:b/>
                <w:i/>
                <w:color w:val="FFFFFF" w:themeColor="background1"/>
                <w:sz w:val="36"/>
                <w:szCs w:val="36"/>
                <w:u w:val="single"/>
                <w:lang w:val="en-US"/>
              </w:rPr>
              <w:t>st</w:t>
            </w:r>
            <w:r w:rsidRPr="009615EA">
              <w:rPr>
                <w:rFonts w:ascii="Arial" w:hAnsi="Arial" w:cs="Arial"/>
                <w:b/>
                <w:i/>
                <w:color w:val="FFFFFF" w:themeColor="background1"/>
                <w:sz w:val="36"/>
                <w:szCs w:val="36"/>
                <w:u w:val="single"/>
              </w:rPr>
              <w:t>,ʹ</w:t>
            </w:r>
            <w:r w:rsidRPr="009615EA">
              <w:rPr>
                <w:rFonts w:ascii="Arial" w:hAnsi="Arial" w:cs="Arial"/>
                <w:b/>
                <w:i/>
                <w:color w:val="FFFFFF" w:themeColor="background1"/>
                <w:sz w:val="36"/>
                <w:szCs w:val="36"/>
                <w:u w:val="single"/>
                <w:lang w:val="en-US"/>
              </w:rPr>
              <w:t>r</w:t>
            </w:r>
            <w:r w:rsidRPr="009615EA">
              <w:rPr>
                <w:rFonts w:ascii="Arial" w:hAnsi="Arial" w:cs="Arial"/>
                <w:b/>
                <w:i/>
                <w:color w:val="FFFFFF" w:themeColor="background1"/>
                <w:sz w:val="36"/>
                <w:szCs w:val="36"/>
                <w:u w:val="single"/>
              </w:rPr>
              <w:t>əʋ</w:t>
            </w:r>
            <w:r w:rsidRPr="009615EA">
              <w:rPr>
                <w:rFonts w:ascii="Arial" w:hAnsi="Arial" w:cs="Arial"/>
                <w:b/>
                <w:i/>
                <w:color w:val="FFFFFF" w:themeColor="background1"/>
                <w:sz w:val="36"/>
                <w:szCs w:val="36"/>
                <w:u w:val="single"/>
                <w:lang w:val="en-US"/>
              </w:rPr>
              <w:t>b</w:t>
            </w:r>
            <w:r w:rsidRPr="009615EA">
              <w:rPr>
                <w:rFonts w:ascii="Arial" w:hAnsi="Arial" w:cs="Arial"/>
                <w:b/>
                <w:i/>
                <w:color w:val="FFFFFF" w:themeColor="background1"/>
                <w:sz w:val="36"/>
                <w:szCs w:val="36"/>
                <w:u w:val="single"/>
              </w:rPr>
              <w:t>ʌ</w:t>
            </w:r>
            <w:r w:rsidRPr="009615EA">
              <w:rPr>
                <w:rFonts w:ascii="Arial" w:hAnsi="Arial" w:cs="Arial"/>
                <w:b/>
                <w:i/>
                <w:color w:val="FFFFFF" w:themeColor="background1"/>
                <w:sz w:val="36"/>
                <w:szCs w:val="36"/>
                <w:u w:val="single"/>
                <w:lang w:val="en-US"/>
              </w:rPr>
              <w:t>st</w:t>
            </w:r>
            <w:r w:rsidRPr="009615EA">
              <w:rPr>
                <w:rFonts w:ascii="Arial" w:hAnsi="Arial" w:cs="Arial"/>
                <w:b/>
                <w:i/>
                <w:color w:val="FFFFFF" w:themeColor="background1"/>
                <w:sz w:val="36"/>
                <w:szCs w:val="36"/>
                <w:u w:val="single"/>
              </w:rPr>
              <w:t>]</w:t>
            </w:r>
          </w:p>
          <w:p w:rsidR="00071A15" w:rsidRPr="009615EA" w:rsidRDefault="00071A15"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НЕПОЛНОЕ СЛОВО</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1. 1) здоровый, крепкий, сильный</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young fellow - крепкий /дюжий/ малый</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health - крепкое здоровье</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appetite - здоровый аппетит</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nervous system - крепкие нервы</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plant - сильное растение</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прочный; устойчивый, надёжный в эксплуатации</w:t>
            </w:r>
          </w:p>
          <w:p w:rsidR="00071A15" w:rsidRPr="009615EA" w:rsidRDefault="00071A15" w:rsidP="004F7301">
            <w:pPr>
              <w:spacing w:after="0" w:line="240" w:lineRule="auto"/>
              <w:jc w:val="center"/>
              <w:rPr>
                <w:rFonts w:ascii="Arial" w:hAnsi="Arial" w:cs="Arial"/>
                <w:b/>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BARBED WIRE {</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bɑ:bd</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waıə}</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колючая проволока</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entanglement - </w:t>
            </w:r>
            <w:proofErr w:type="gramStart"/>
            <w:r w:rsidRPr="009615EA">
              <w:rPr>
                <w:rFonts w:ascii="Arial" w:hAnsi="Arial" w:cs="Arial"/>
                <w:i/>
                <w:color w:val="FFFFFF" w:themeColor="background1"/>
                <w:sz w:val="36"/>
                <w:szCs w:val="36"/>
              </w:rPr>
              <w:t>воен.проволочное</w:t>
            </w:r>
            <w:proofErr w:type="gramEnd"/>
            <w:r w:rsidRPr="009615EA">
              <w:rPr>
                <w:rFonts w:ascii="Arial" w:hAnsi="Arial" w:cs="Arial"/>
                <w:i/>
                <w:color w:val="FFFFFF" w:themeColor="background1"/>
                <w:sz w:val="36"/>
                <w:szCs w:val="36"/>
              </w:rPr>
              <w:t xml:space="preserve"> заграждение</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GATHER</w:t>
            </w:r>
            <w:r w:rsidRPr="009615EA">
              <w:rPr>
                <w:rFonts w:ascii="Arial" w:hAnsi="Arial" w:cs="Arial"/>
                <w:b/>
                <w:i/>
                <w:color w:val="FFFFFF" w:themeColor="background1"/>
                <w:sz w:val="36"/>
                <w:szCs w:val="36"/>
              </w:rPr>
              <w:t xml:space="preserve"> </w:t>
            </w:r>
            <w:bookmarkStart w:id="19" w:name="_GoBack"/>
            <w:r w:rsidRPr="009615EA">
              <w:rPr>
                <w:rFonts w:ascii="Arial" w:hAnsi="Arial" w:cs="Arial"/>
                <w:b/>
                <w:i/>
                <w:color w:val="FFFFFF" w:themeColor="background1"/>
                <w:sz w:val="36"/>
                <w:szCs w:val="36"/>
              </w:rPr>
              <w:t>**</w:t>
            </w:r>
            <w:bookmarkEnd w:id="19"/>
            <w:r w:rsidRPr="009615EA">
              <w:rPr>
                <w:rFonts w:ascii="Arial" w:hAnsi="Arial" w:cs="Arial"/>
                <w:b/>
                <w:i/>
                <w:color w:val="FFFFFF" w:themeColor="background1"/>
                <w:sz w:val="36"/>
                <w:szCs w:val="36"/>
              </w:rPr>
              <w:t xml:space="preserve"> {ʹ</w:t>
            </w:r>
            <w:r w:rsidRPr="009615EA">
              <w:rPr>
                <w:rFonts w:ascii="Arial" w:hAnsi="Arial" w:cs="Arial"/>
                <w:b/>
                <w:i/>
                <w:color w:val="FFFFFF" w:themeColor="background1"/>
                <w:sz w:val="36"/>
                <w:szCs w:val="36"/>
                <w:lang w:val="en-US"/>
              </w:rPr>
              <w:t>g</w:t>
            </w:r>
            <w:r w:rsidRPr="009615EA">
              <w:rPr>
                <w:rFonts w:ascii="Arial" w:hAnsi="Arial" w:cs="Arial"/>
                <w:b/>
                <w:i/>
                <w:color w:val="FFFFFF" w:themeColor="background1"/>
                <w:sz w:val="36"/>
                <w:szCs w:val="36"/>
              </w:rPr>
              <w:t>æðə}</w:t>
            </w:r>
            <w:r w:rsidRPr="009615EA">
              <w:rPr>
                <w:rFonts w:ascii="Arial" w:hAnsi="Arial" w:cs="Arial"/>
                <w:b/>
                <w:i/>
                <w:color w:val="FFFFFF" w:themeColor="background1"/>
                <w:sz w:val="36"/>
                <w:szCs w:val="36"/>
                <w:lang w:val="en-US"/>
              </w:rPr>
              <w:t> v</w:t>
            </w: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Н/С</w:t>
            </w:r>
          </w:p>
          <w:p w:rsidR="00D84B40" w:rsidRPr="009615EA" w:rsidRDefault="00D84B40" w:rsidP="004F7301">
            <w:p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lastRenderedPageBreak/>
              <w:t>GATHERED</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собирать(ся)</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a crowd - собрать толпу</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one's things {tools} - собирать свои вещи {инструменты}</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in a heap - собирать в кучу</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crowd had ~ed - собралась толпа</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round, and I'll tell you a story - усаживайтесь вокруг меня, и я расскажу вам историю</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clouds ~ed - тучи сгущались</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tears ~ed in her eyes - её глаза наполнились слезами</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suspicion was ~ing in his mind - </w:t>
            </w:r>
            <w:r w:rsidRPr="009615EA">
              <w:rPr>
                <w:rFonts w:ascii="Arial" w:hAnsi="Arial" w:cs="Arial"/>
                <w:i/>
                <w:color w:val="FFFFFF" w:themeColor="background1"/>
                <w:sz w:val="36"/>
                <w:szCs w:val="36"/>
              </w:rPr>
              <w:t>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крепли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подозрения</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the story ~ed like a snowball - эта история обрастала (новыми) подробностями как снежный ком</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MOCK-UP</w:t>
            </w:r>
            <w:r w:rsidRPr="009615EA">
              <w:rPr>
                <w:rFonts w:ascii="Arial" w:hAnsi="Arial" w:cs="Arial"/>
                <w:color w:val="FFFFFF" w:themeColor="background1"/>
                <w:sz w:val="36"/>
                <w:szCs w:val="36"/>
              </w:rPr>
              <w:t xml:space="preserve"> </w:t>
            </w:r>
            <w:r w:rsidRPr="009615EA">
              <w:rPr>
                <w:rFonts w:ascii="Arial" w:hAnsi="Arial" w:cs="Arial"/>
                <w:b/>
                <w:i/>
                <w:color w:val="FFFFFF" w:themeColor="background1"/>
                <w:sz w:val="36"/>
                <w:szCs w:val="36"/>
              </w:rPr>
              <w:t>['mɔkʌp]</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сущ. макет в натуральную величину, модель в натуральную величину</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DESTROYER</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d</w:t>
            </w:r>
            <w:r w:rsidRPr="009615EA">
              <w:rPr>
                <w:rFonts w:ascii="Arial" w:hAnsi="Arial" w:cs="Arial"/>
                <w:b/>
                <w:i/>
                <w:color w:val="FFFFFF" w:themeColor="background1"/>
                <w:sz w:val="36"/>
                <w:szCs w:val="36"/>
              </w:rPr>
              <w:t>ı</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tr</w:t>
            </w:r>
            <w:r w:rsidRPr="009615EA">
              <w:rPr>
                <w:rFonts w:ascii="Arial" w:hAnsi="Arial" w:cs="Arial"/>
                <w:b/>
                <w:i/>
                <w:color w:val="FFFFFF" w:themeColor="background1"/>
                <w:sz w:val="36"/>
                <w:szCs w:val="36"/>
              </w:rPr>
              <w:t>ɔıə}</w:t>
            </w:r>
            <w:r w:rsidRPr="009615EA">
              <w:rPr>
                <w:rFonts w:ascii="Arial" w:hAnsi="Arial" w:cs="Arial"/>
                <w:b/>
                <w:i/>
                <w:color w:val="FFFFFF" w:themeColor="background1"/>
                <w:sz w:val="36"/>
                <w:szCs w:val="36"/>
                <w:lang w:val="en-US"/>
              </w:rPr>
              <w:t> n</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разрушитель</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w:t>
            </w:r>
            <w:proofErr w:type="gramStart"/>
            <w:r w:rsidRPr="009615EA">
              <w:rPr>
                <w:rFonts w:ascii="Arial" w:hAnsi="Arial" w:cs="Arial"/>
                <w:color w:val="FFFFFF" w:themeColor="background1"/>
                <w:sz w:val="36"/>
                <w:szCs w:val="36"/>
              </w:rPr>
              <w:t>мор.эскадренный</w:t>
            </w:r>
            <w:proofErr w:type="gramEnd"/>
            <w:r w:rsidRPr="009615EA">
              <w:rPr>
                <w:rFonts w:ascii="Arial" w:hAnsi="Arial" w:cs="Arial"/>
                <w:color w:val="FFFFFF" w:themeColor="background1"/>
                <w:sz w:val="36"/>
                <w:szCs w:val="36"/>
              </w:rPr>
              <w:t xml:space="preserve"> миноносец, эсминец</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flotilla - флотилия эскадренных миноносцев</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w:t>
            </w:r>
            <w:proofErr w:type="gramStart"/>
            <w:r w:rsidRPr="009615EA">
              <w:rPr>
                <w:rFonts w:ascii="Arial" w:hAnsi="Arial" w:cs="Arial"/>
                <w:color w:val="FFFFFF" w:themeColor="background1"/>
                <w:sz w:val="36"/>
                <w:szCs w:val="36"/>
              </w:rPr>
              <w:t>ав.истребитель</w:t>
            </w:r>
            <w:proofErr w:type="gramEnd"/>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ind w:left="360"/>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CONSTRUCTION **</w:t>
            </w:r>
          </w:p>
          <w:p w:rsidR="00D84B40" w:rsidRPr="009615EA" w:rsidRDefault="00D84B40" w:rsidP="004F7301">
            <w:pPr>
              <w:spacing w:after="0" w:line="240" w:lineRule="auto"/>
              <w:ind w:left="360"/>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{kən</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strʌkʃ(ə)n} n</w:t>
            </w:r>
          </w:p>
          <w:p w:rsidR="00D84B40" w:rsidRPr="009615EA" w:rsidRDefault="00D84B40" w:rsidP="004F7301">
            <w:pPr>
              <w:spacing w:after="0" w:line="240" w:lineRule="auto"/>
              <w:ind w:left="360"/>
              <w:jc w:val="center"/>
              <w:rPr>
                <w:rFonts w:ascii="Arial" w:hAnsi="Arial" w:cs="Arial"/>
                <w:color w:val="FFFFFF" w:themeColor="background1"/>
                <w:sz w:val="36"/>
                <w:szCs w:val="36"/>
              </w:rPr>
            </w:pPr>
            <w:r w:rsidRPr="009615EA">
              <w:rPr>
                <w:rFonts w:ascii="Arial" w:hAnsi="Arial" w:cs="Arial"/>
                <w:b/>
                <w:i/>
                <w:color w:val="FFFFFF" w:themeColor="background1"/>
                <w:sz w:val="36"/>
                <w:szCs w:val="36"/>
              </w:rPr>
              <w:t>Н/С</w:t>
            </w:r>
          </w:p>
          <w:p w:rsidR="00D84B40" w:rsidRPr="009615EA" w:rsidRDefault="00D84B40" w:rsidP="004F7301">
            <w:pPr>
              <w:spacing w:after="0" w:line="240" w:lineRule="auto"/>
              <w:ind w:left="360"/>
              <w:rPr>
                <w:rFonts w:ascii="Arial" w:hAnsi="Arial" w:cs="Arial"/>
                <w:color w:val="FFFFFF" w:themeColor="background1"/>
                <w:sz w:val="36"/>
                <w:szCs w:val="36"/>
              </w:rPr>
            </w:pPr>
            <w:r w:rsidRPr="009615EA">
              <w:rPr>
                <w:rFonts w:ascii="Arial" w:hAnsi="Arial" w:cs="Arial"/>
                <w:color w:val="FFFFFF" w:themeColor="background1"/>
                <w:sz w:val="36"/>
                <w:szCs w:val="36"/>
              </w:rPr>
              <w:t>1 строительство, стройка; конструирование</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lastRenderedPageBreak/>
              <w:t>housing ~ - жилищное строительство</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industry - строительная промышленность, строительство</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engineering - строительная техника</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plant /site/ - строительная площадка</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work - строительные работы</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department - постановочно-отделочный цех (киностудии)</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Construction Corps - </w:t>
            </w:r>
            <w:proofErr w:type="gramStart"/>
            <w:r w:rsidRPr="009615EA">
              <w:rPr>
                <w:rFonts w:ascii="Arial" w:hAnsi="Arial" w:cs="Arial"/>
                <w:i/>
                <w:color w:val="FFFFFF" w:themeColor="background1"/>
                <w:sz w:val="36"/>
                <w:szCs w:val="36"/>
              </w:rPr>
              <w:t>воен.инженерно</w:t>
            </w:r>
            <w:proofErr w:type="gramEnd"/>
            <w:r w:rsidRPr="009615EA">
              <w:rPr>
                <w:rFonts w:ascii="Arial" w:hAnsi="Arial" w:cs="Arial"/>
                <w:i/>
                <w:color w:val="FFFFFF" w:themeColor="background1"/>
                <w:sz w:val="36"/>
                <w:szCs w:val="36"/>
              </w:rPr>
              <w:t>-строительные части</w:t>
            </w:r>
          </w:p>
          <w:p w:rsidR="00D84B40" w:rsidRPr="009615EA" w:rsidRDefault="00D84B40" w:rsidP="004F7301">
            <w:pPr>
              <w:spacing w:after="0" w:line="240" w:lineRule="auto"/>
              <w:ind w:left="720"/>
              <w:rPr>
                <w:rFonts w:ascii="Arial" w:hAnsi="Arial" w:cs="Arial"/>
                <w:color w:val="FFFFFF" w:themeColor="background1"/>
                <w:sz w:val="36"/>
                <w:szCs w:val="36"/>
                <w:lang w:val="en-US"/>
              </w:rPr>
            </w:pPr>
            <w:r w:rsidRPr="009615EA">
              <w:rPr>
                <w:rFonts w:ascii="Arial" w:hAnsi="Arial" w:cs="Arial"/>
                <w:color w:val="FFFFFF" w:themeColor="background1"/>
                <w:sz w:val="36"/>
                <w:szCs w:val="36"/>
                <w:lang w:val="en-US"/>
              </w:rPr>
              <w:t xml:space="preserve">to be under /in the course of/ ~ - </w:t>
            </w:r>
            <w:r w:rsidRPr="009615EA">
              <w:rPr>
                <w:rFonts w:ascii="Arial" w:hAnsi="Arial" w:cs="Arial"/>
                <w:color w:val="FFFFFF" w:themeColor="background1"/>
                <w:sz w:val="36"/>
                <w:szCs w:val="36"/>
              </w:rPr>
              <w:t>строиться</w:t>
            </w:r>
          </w:p>
          <w:p w:rsidR="00D84B40" w:rsidRPr="009615EA" w:rsidRDefault="00D84B40" w:rsidP="004F7301">
            <w:pPr>
              <w:pStyle w:val="a7"/>
              <w:numPr>
                <w:ilvl w:val="0"/>
                <w:numId w:val="31"/>
              </w:num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AT LEAST SIX PEOPLE HAVE DIED AFTER A LUXURY RESIDENTIAL HIGH-RISE UNDER CONSTRUCTION IN NIGERIA’S COMMERCIAL CAPITAL, LAGOS, COLLAPSED, TRAPPING CONSTRUCTION WORKERS UNDER A PILE OF CONCRETE RUBBLE, THE STATE EMERGENCY SERVICES CHIEF SAID.</w:t>
            </w: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METHANE {</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mi</w:t>
            </w:r>
            <w:proofErr w:type="gramStart"/>
            <w:r w:rsidRPr="009615EA">
              <w:rPr>
                <w:rFonts w:ascii="Arial" w:hAnsi="Arial" w:cs="Arial"/>
                <w:b/>
                <w:i/>
                <w:color w:val="FFFFFF" w:themeColor="background1"/>
                <w:sz w:val="36"/>
                <w:szCs w:val="36"/>
                <w:lang w:val="en-US"/>
              </w:rPr>
              <w:t>:</w:t>
            </w:r>
            <w:r w:rsidRPr="009615EA">
              <w:rPr>
                <w:rFonts w:ascii="Arial" w:hAnsi="Arial" w:cs="Arial"/>
                <w:b/>
                <w:i/>
                <w:color w:val="FFFFFF" w:themeColor="background1"/>
                <w:sz w:val="36"/>
                <w:szCs w:val="36"/>
              </w:rPr>
              <w:t>θ</w:t>
            </w:r>
            <w:r w:rsidRPr="009615EA">
              <w:rPr>
                <w:rFonts w:ascii="Arial" w:hAnsi="Arial" w:cs="Arial"/>
                <w:b/>
                <w:i/>
                <w:color w:val="FFFFFF" w:themeColor="background1"/>
                <w:sz w:val="36"/>
                <w:szCs w:val="36"/>
                <w:lang w:val="en-US"/>
              </w:rPr>
              <w:t>eın</w:t>
            </w:r>
            <w:proofErr w:type="gramEnd"/>
            <w:r w:rsidRPr="009615EA">
              <w:rPr>
                <w:rFonts w:ascii="Arial" w:hAnsi="Arial" w:cs="Arial"/>
                <w:b/>
                <w:i/>
                <w:color w:val="FFFFFF" w:themeColor="background1"/>
                <w:sz w:val="36"/>
                <w:szCs w:val="36"/>
                <w:lang w:val="en-US"/>
              </w:rPr>
              <w:t>} n </w:t>
            </w:r>
            <w:r w:rsidRPr="009615EA">
              <w:rPr>
                <w:rFonts w:ascii="Arial" w:hAnsi="Arial" w:cs="Arial"/>
                <w:b/>
                <w:i/>
                <w:color w:val="FFFFFF" w:themeColor="background1"/>
                <w:sz w:val="36"/>
                <w:szCs w:val="36"/>
              </w:rPr>
              <w:t>хим</w:t>
            </w:r>
            <w:r w:rsidRPr="009615EA">
              <w:rPr>
                <w:rFonts w:ascii="Arial" w:hAnsi="Arial" w:cs="Arial"/>
                <w:b/>
                <w:i/>
                <w:color w:val="FFFFFF" w:themeColor="background1"/>
                <w:sz w:val="36"/>
                <w:szCs w:val="36"/>
                <w:lang w:val="en-US"/>
              </w:rPr>
              <w:t>.</w:t>
            </w:r>
          </w:p>
          <w:p w:rsidR="00D84B40" w:rsidRPr="009615EA" w:rsidRDefault="00D84B40"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метан</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highlight w:val="black"/>
                <w:lang w:val="en-US"/>
              </w:rPr>
              <w:t>PUT</w:t>
            </w:r>
            <w:r w:rsidRPr="009615EA">
              <w:rPr>
                <w:rFonts w:ascii="Arial" w:hAnsi="Arial" w:cs="Arial"/>
                <w:b/>
                <w:i/>
                <w:color w:val="FFFF00"/>
                <w:sz w:val="36"/>
                <w:szCs w:val="36"/>
                <w:highlight w:val="black"/>
              </w:rPr>
              <w:t xml:space="preserve"> ** </w:t>
            </w:r>
            <w:r w:rsidRPr="009615EA">
              <w:rPr>
                <w:rFonts w:ascii="Arial" w:hAnsi="Arial" w:cs="Arial"/>
                <w:b/>
                <w:i/>
                <w:color w:val="FFFF00"/>
                <w:sz w:val="36"/>
                <w:szCs w:val="36"/>
              </w:rPr>
              <w:t>{</w:t>
            </w:r>
            <w:r w:rsidRPr="009615EA">
              <w:rPr>
                <w:rFonts w:ascii="Arial" w:hAnsi="Arial" w:cs="Arial"/>
                <w:b/>
                <w:i/>
                <w:color w:val="FFFF00"/>
                <w:sz w:val="36"/>
                <w:szCs w:val="36"/>
                <w:lang w:val="en-US"/>
              </w:rPr>
              <w:t>p</w:t>
            </w:r>
            <w:r w:rsidRPr="009615EA">
              <w:rPr>
                <w:rFonts w:ascii="Arial" w:hAnsi="Arial" w:cs="Arial"/>
                <w:b/>
                <w:i/>
                <w:color w:val="FFFF00"/>
                <w:sz w:val="36"/>
                <w:szCs w:val="36"/>
              </w:rPr>
              <w:t>ʋ</w:t>
            </w:r>
            <w:r w:rsidRPr="009615EA">
              <w:rPr>
                <w:rFonts w:ascii="Arial" w:hAnsi="Arial" w:cs="Arial"/>
                <w:b/>
                <w:i/>
                <w:color w:val="FFFF00"/>
                <w:sz w:val="36"/>
                <w:szCs w:val="36"/>
                <w:lang w:val="en-US"/>
              </w:rPr>
              <w:t>t</w:t>
            </w:r>
            <w:r w:rsidRPr="009615EA">
              <w:rPr>
                <w:rFonts w:ascii="Arial" w:hAnsi="Arial" w:cs="Arial"/>
                <w:b/>
                <w:i/>
                <w:color w:val="FFFF00"/>
                <w:sz w:val="36"/>
                <w:szCs w:val="36"/>
              </w:rPr>
              <w:t>}</w:t>
            </w:r>
          </w:p>
          <w:p w:rsidR="00401505" w:rsidRPr="009615EA" w:rsidRDefault="00401505"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Н/С</w:t>
            </w:r>
          </w:p>
          <w:p w:rsidR="00401505" w:rsidRPr="009615EA" w:rsidRDefault="00401505" w:rsidP="004F7301">
            <w:pPr>
              <w:spacing w:after="0" w:line="240" w:lineRule="auto"/>
              <w:rPr>
                <w:rFonts w:ascii="Arial" w:hAnsi="Arial" w:cs="Arial"/>
                <w:b/>
                <w:i/>
                <w:color w:val="FFFF00"/>
                <w:sz w:val="36"/>
                <w:szCs w:val="36"/>
              </w:rPr>
            </w:pPr>
            <w:r w:rsidRPr="009615EA">
              <w:rPr>
                <w:rFonts w:ascii="Arial" w:hAnsi="Arial" w:cs="Arial"/>
                <w:b/>
                <w:i/>
                <w:color w:val="FFFF00"/>
                <w:sz w:val="36"/>
                <w:szCs w:val="36"/>
                <w:lang w:val="en-GB"/>
              </w:rPr>
              <w:t>PUT</w:t>
            </w:r>
          </w:p>
          <w:p w:rsidR="00401505" w:rsidRPr="009615EA" w:rsidRDefault="00401505" w:rsidP="004F7301">
            <w:pPr>
              <w:spacing w:after="0" w:line="240" w:lineRule="auto"/>
              <w:rPr>
                <w:rFonts w:ascii="Arial" w:hAnsi="Arial" w:cs="Arial"/>
                <w:b/>
                <w:i/>
                <w:color w:val="FFFF00"/>
                <w:sz w:val="36"/>
                <w:szCs w:val="36"/>
              </w:rPr>
            </w:pPr>
            <w:r w:rsidRPr="009615EA">
              <w:rPr>
                <w:rFonts w:ascii="Arial" w:hAnsi="Arial" w:cs="Arial"/>
                <w:b/>
                <w:i/>
                <w:color w:val="FFFF00"/>
                <w:sz w:val="36"/>
                <w:szCs w:val="36"/>
                <w:lang w:val="en-GB"/>
              </w:rPr>
              <w:t>PUT</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Класть, помещать, размещать, ставить, поставить</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lang w:val="en-GB"/>
              </w:rPr>
              <w:t>to</w:t>
            </w:r>
            <w:r w:rsidRPr="009615EA">
              <w:rPr>
                <w:rFonts w:ascii="Arial" w:hAnsi="Arial" w:cs="Arial"/>
                <w:i/>
                <w:color w:val="FFFF00"/>
                <w:sz w:val="36"/>
                <w:szCs w:val="36"/>
              </w:rPr>
              <w:t xml:space="preserve"> ~ </w:t>
            </w:r>
            <w:r w:rsidRPr="009615EA">
              <w:rPr>
                <w:rFonts w:ascii="Arial" w:hAnsi="Arial" w:cs="Arial"/>
                <w:i/>
                <w:color w:val="FFFF00"/>
                <w:sz w:val="36"/>
                <w:szCs w:val="36"/>
                <w:lang w:val="en-GB"/>
              </w:rPr>
              <w:t>books</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on</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a</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shelf</w:t>
            </w:r>
            <w:r w:rsidRPr="009615EA">
              <w:rPr>
                <w:rFonts w:ascii="Arial" w:hAnsi="Arial" w:cs="Arial"/>
                <w:i/>
                <w:color w:val="FFFF00"/>
                <w:sz w:val="36"/>
                <w:szCs w:val="36"/>
              </w:rPr>
              <w:t xml:space="preserve"> - положить /поставить/ книги на полку</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GB"/>
              </w:rPr>
            </w:pPr>
            <w:r w:rsidRPr="009615EA">
              <w:rPr>
                <w:rFonts w:ascii="Arial" w:hAnsi="Arial" w:cs="Arial"/>
                <w:i/>
                <w:color w:val="FFFF00"/>
                <w:sz w:val="36"/>
                <w:szCs w:val="36"/>
                <w:lang w:val="en-GB"/>
              </w:rPr>
              <w:t xml:space="preserve">to ~ a bandage on one's hand - </w:t>
            </w:r>
            <w:r w:rsidRPr="009615EA">
              <w:rPr>
                <w:rFonts w:ascii="Arial" w:hAnsi="Arial" w:cs="Arial"/>
                <w:i/>
                <w:color w:val="FFFF00"/>
                <w:sz w:val="36"/>
                <w:szCs w:val="36"/>
              </w:rPr>
              <w:t>наложить</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повязку</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руку</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lang w:val="en-GB"/>
              </w:rPr>
              <w:t>to ~ a thin</w:t>
            </w:r>
            <w:r w:rsidRPr="009615EA">
              <w:rPr>
                <w:rFonts w:ascii="Arial" w:hAnsi="Arial" w:cs="Arial"/>
                <w:i/>
                <w:color w:val="FFFF00"/>
                <w:sz w:val="36"/>
                <w:szCs w:val="36"/>
              </w:rPr>
              <w:t>g in its right place - положить /поставить/ вещь на место</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rPr>
              <w:lastRenderedPageBreak/>
              <w:t>to ~ a child to bed - уложить ребёнка в постель; уложить ребёнка спать</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 the parcel on the table - </w:t>
            </w:r>
            <w:r w:rsidRPr="009615EA">
              <w:rPr>
                <w:rFonts w:ascii="Arial" w:hAnsi="Arial" w:cs="Arial"/>
                <w:i/>
                <w:color w:val="FFFF00"/>
                <w:sz w:val="36"/>
                <w:szCs w:val="36"/>
              </w:rPr>
              <w:t>положите</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свёрток</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стол</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don't ~ the basket on the table, ~ it on the floor - </w:t>
            </w:r>
            <w:r w:rsidRPr="009615EA">
              <w:rPr>
                <w:rFonts w:ascii="Arial" w:hAnsi="Arial" w:cs="Arial"/>
                <w:i/>
                <w:color w:val="FFFF00"/>
                <w:sz w:val="36"/>
                <w:szCs w:val="36"/>
              </w:rPr>
              <w:t>не</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ставь</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корзину</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стол</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поставь</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её</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пол</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 the child in the chair - </w:t>
            </w:r>
            <w:r w:rsidRPr="009615EA">
              <w:rPr>
                <w:rFonts w:ascii="Arial" w:hAnsi="Arial" w:cs="Arial"/>
                <w:i/>
                <w:color w:val="FFFF00"/>
                <w:sz w:val="36"/>
                <w:szCs w:val="36"/>
              </w:rPr>
              <w:t>посади</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ребёнка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стул</w:t>
            </w:r>
          </w:p>
          <w:p w:rsidR="004D6DFC" w:rsidRDefault="004D6DFC" w:rsidP="004D6DFC">
            <w:pPr>
              <w:spacing w:after="0" w:line="240" w:lineRule="auto"/>
              <w:jc w:val="center"/>
              <w:rPr>
                <w:rFonts w:ascii="Arial" w:hAnsi="Arial" w:cs="Arial"/>
                <w:b/>
                <w:i/>
                <w:color w:val="FFFF00"/>
                <w:sz w:val="36"/>
                <w:szCs w:val="36"/>
                <w:lang w:val="en-US"/>
              </w:rPr>
            </w:pPr>
          </w:p>
          <w:p w:rsidR="004D6DFC" w:rsidRDefault="004D6DFC" w:rsidP="004D6DFC">
            <w:pPr>
              <w:spacing w:after="0" w:line="240" w:lineRule="auto"/>
              <w:jc w:val="center"/>
              <w:rPr>
                <w:rFonts w:ascii="Arial" w:hAnsi="Arial" w:cs="Arial"/>
                <w:b/>
                <w:i/>
                <w:color w:val="FFFF00"/>
                <w:sz w:val="36"/>
                <w:szCs w:val="36"/>
                <w:lang w:val="en-US"/>
              </w:rPr>
            </w:pPr>
          </w:p>
          <w:p w:rsidR="004D6DFC" w:rsidRDefault="004D6DFC" w:rsidP="004D6DFC">
            <w:pPr>
              <w:spacing w:after="0" w:line="240" w:lineRule="auto"/>
              <w:jc w:val="center"/>
              <w:rPr>
                <w:rFonts w:ascii="Arial" w:hAnsi="Arial" w:cs="Arial"/>
                <w:b/>
                <w:i/>
                <w:color w:val="FFFF00"/>
                <w:sz w:val="36"/>
                <w:szCs w:val="36"/>
                <w:lang w:val="en-US"/>
              </w:rPr>
            </w:pPr>
          </w:p>
          <w:p w:rsidR="004D6DFC" w:rsidRPr="003F7260" w:rsidRDefault="004D6DFC" w:rsidP="004D6DFC">
            <w:pPr>
              <w:spacing w:after="0" w:line="240" w:lineRule="auto"/>
              <w:jc w:val="center"/>
              <w:rPr>
                <w:rFonts w:ascii="Arial" w:hAnsi="Arial" w:cs="Arial"/>
                <w:b/>
                <w:i/>
                <w:color w:val="FFFF00"/>
                <w:sz w:val="36"/>
                <w:szCs w:val="36"/>
                <w:lang w:val="en-US"/>
              </w:rPr>
            </w:pPr>
            <w:r w:rsidRPr="004D6DFC">
              <w:rPr>
                <w:rFonts w:ascii="Arial" w:hAnsi="Arial" w:cs="Arial"/>
                <w:b/>
                <w:i/>
                <w:color w:val="FFFF00"/>
                <w:sz w:val="36"/>
                <w:szCs w:val="36"/>
                <w:lang w:val="en-US"/>
              </w:rPr>
              <w:t>PUT</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ASIDE</w:t>
            </w:r>
            <w:r w:rsidRPr="003F7260">
              <w:rPr>
                <w:rFonts w:ascii="Arial" w:hAnsi="Arial" w:cs="Arial"/>
                <w:b/>
                <w:i/>
                <w:color w:val="FFFF00"/>
                <w:sz w:val="36"/>
                <w:szCs w:val="36"/>
                <w:lang w:val="en-US"/>
              </w:rPr>
              <w:t xml:space="preserve"> ** {</w:t>
            </w:r>
            <w:r w:rsidRPr="004D6DFC">
              <w:rPr>
                <w:rFonts w:ascii="Arial" w:hAnsi="Arial" w:cs="Arial"/>
                <w:b/>
                <w:i/>
                <w:color w:val="FFFF00"/>
                <w:sz w:val="36"/>
                <w:szCs w:val="36"/>
              </w:rPr>
              <w:t>ʹ</w:t>
            </w:r>
            <w:r w:rsidRPr="004D6DFC">
              <w:rPr>
                <w:rFonts w:ascii="Arial" w:hAnsi="Arial" w:cs="Arial"/>
                <w:b/>
                <w:i/>
                <w:color w:val="FFFF00"/>
                <w:sz w:val="36"/>
                <w:szCs w:val="36"/>
                <w:lang w:val="en-US"/>
              </w:rPr>
              <w:t>p</w:t>
            </w:r>
            <w:r w:rsidRPr="003F7260">
              <w:rPr>
                <w:rFonts w:ascii="Arial" w:hAnsi="Arial" w:cs="Arial"/>
                <w:b/>
                <w:i/>
                <w:color w:val="FFFF00"/>
                <w:sz w:val="36"/>
                <w:szCs w:val="36"/>
                <w:lang w:val="en-US"/>
              </w:rPr>
              <w:t>ʋ</w:t>
            </w:r>
            <w:r w:rsidRPr="004D6DFC">
              <w:rPr>
                <w:rFonts w:ascii="Arial" w:hAnsi="Arial" w:cs="Arial"/>
                <w:b/>
                <w:i/>
                <w:color w:val="FFFF00"/>
                <w:sz w:val="36"/>
                <w:szCs w:val="36"/>
                <w:lang w:val="en-US"/>
              </w:rPr>
              <w:t>t</w:t>
            </w:r>
            <w:r w:rsidRPr="003F7260">
              <w:rPr>
                <w:rFonts w:ascii="Arial" w:hAnsi="Arial" w:cs="Arial"/>
                <w:b/>
                <w:i/>
                <w:color w:val="FFFF00"/>
                <w:sz w:val="36"/>
                <w:szCs w:val="36"/>
                <w:lang w:val="en-US"/>
              </w:rPr>
              <w:t>ə</w:t>
            </w:r>
            <w:r w:rsidRPr="004D6DFC">
              <w:rPr>
                <w:rFonts w:ascii="Arial" w:hAnsi="Arial" w:cs="Arial"/>
                <w:b/>
                <w:i/>
                <w:color w:val="FFFF00"/>
                <w:sz w:val="36"/>
                <w:szCs w:val="36"/>
              </w:rPr>
              <w:t>ʹ</w:t>
            </w:r>
            <w:r w:rsidRPr="004D6DFC">
              <w:rPr>
                <w:rFonts w:ascii="Arial" w:hAnsi="Arial" w:cs="Arial"/>
                <w:b/>
                <w:i/>
                <w:color w:val="FFFF00"/>
                <w:sz w:val="36"/>
                <w:szCs w:val="36"/>
                <w:lang w:val="en-US"/>
              </w:rPr>
              <w:t>sa</w:t>
            </w:r>
            <w:r w:rsidRPr="003F7260">
              <w:rPr>
                <w:rFonts w:ascii="Arial" w:hAnsi="Arial" w:cs="Arial"/>
                <w:b/>
                <w:i/>
                <w:color w:val="FFFF00"/>
                <w:sz w:val="36"/>
                <w:szCs w:val="36"/>
                <w:lang w:val="en-US"/>
              </w:rPr>
              <w:t>ı</w:t>
            </w:r>
            <w:r w:rsidRPr="004D6DFC">
              <w:rPr>
                <w:rFonts w:ascii="Arial" w:hAnsi="Arial" w:cs="Arial"/>
                <w:b/>
                <w:i/>
                <w:color w:val="FFFF00"/>
                <w:sz w:val="36"/>
                <w:szCs w:val="36"/>
                <w:lang w:val="en-US"/>
              </w:rPr>
              <w:t>d</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phr</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v</w:t>
            </w:r>
          </w:p>
          <w:p w:rsidR="004D6DFC" w:rsidRPr="004D6DFC" w:rsidRDefault="004D6DFC" w:rsidP="004D6DFC">
            <w:pPr>
              <w:spacing w:after="0" w:line="240" w:lineRule="auto"/>
              <w:rPr>
                <w:rFonts w:ascii="Arial" w:hAnsi="Arial" w:cs="Arial"/>
                <w:color w:val="FFFF00"/>
                <w:sz w:val="36"/>
                <w:szCs w:val="36"/>
              </w:rPr>
            </w:pPr>
            <w:r w:rsidRPr="004D6DFC">
              <w:rPr>
                <w:rFonts w:ascii="Arial" w:hAnsi="Arial" w:cs="Arial"/>
                <w:color w:val="FFFF00"/>
                <w:sz w:val="36"/>
                <w:szCs w:val="36"/>
              </w:rPr>
              <w:t>1. откладывать (в сторону)</w:t>
            </w:r>
          </w:p>
          <w:p w:rsidR="004D6DFC" w:rsidRPr="004D6DFC" w:rsidRDefault="004D6DFC" w:rsidP="00227F3F">
            <w:pPr>
              <w:pStyle w:val="a7"/>
              <w:numPr>
                <w:ilvl w:val="0"/>
                <w:numId w:val="66"/>
              </w:numPr>
              <w:spacing w:after="0" w:line="240" w:lineRule="auto"/>
              <w:rPr>
                <w:rFonts w:ascii="Arial" w:hAnsi="Arial" w:cs="Arial"/>
                <w:i/>
                <w:color w:val="FFFF00"/>
                <w:sz w:val="36"/>
                <w:szCs w:val="36"/>
              </w:rPr>
            </w:pPr>
            <w:r w:rsidRPr="004D6DFC">
              <w:rPr>
                <w:rFonts w:ascii="Arial" w:hAnsi="Arial" w:cs="Arial"/>
                <w:i/>
                <w:color w:val="FFFF00"/>
                <w:sz w:val="36"/>
                <w:szCs w:val="36"/>
              </w:rPr>
              <w:t>to ~ a book - отложить (в сторону) книгу, перестать читать</w:t>
            </w:r>
          </w:p>
          <w:p w:rsidR="004D6DFC" w:rsidRPr="004D6DFC" w:rsidRDefault="004D6DFC" w:rsidP="004D6DFC">
            <w:pPr>
              <w:spacing w:after="0" w:line="240" w:lineRule="auto"/>
              <w:jc w:val="center"/>
              <w:rPr>
                <w:rFonts w:ascii="Arial" w:hAnsi="Arial" w:cs="Arial"/>
                <w:b/>
                <w:i/>
                <w:color w:val="FFFF00"/>
                <w:sz w:val="36"/>
                <w:szCs w:val="36"/>
                <w:lang w:val="en-US"/>
              </w:rPr>
            </w:pPr>
            <w:r w:rsidRPr="004D6DFC">
              <w:rPr>
                <w:rFonts w:ascii="Arial" w:hAnsi="Arial" w:cs="Arial"/>
                <w:b/>
                <w:i/>
                <w:color w:val="FFFF00"/>
                <w:sz w:val="36"/>
                <w:szCs w:val="36"/>
                <w:lang w:val="en-US"/>
              </w:rPr>
              <w:t>PUT AWAY</w:t>
            </w:r>
            <w:r w:rsidRPr="004D6DFC">
              <w:rPr>
                <w:rFonts w:ascii="Arial" w:hAnsi="Arial" w:cs="Arial"/>
                <w:b/>
                <w:i/>
                <w:color w:val="FFFF00"/>
                <w:sz w:val="36"/>
                <w:szCs w:val="36"/>
                <w:lang w:val="en-GB"/>
              </w:rPr>
              <w:t xml:space="preserve"> ** </w:t>
            </w:r>
            <w:r w:rsidRPr="004D6DFC">
              <w:rPr>
                <w:rFonts w:ascii="Arial" w:hAnsi="Arial" w:cs="Arial"/>
                <w:b/>
                <w:i/>
                <w:color w:val="FFFF00"/>
                <w:sz w:val="36"/>
                <w:szCs w:val="36"/>
                <w:lang w:val="en-US"/>
              </w:rPr>
              <w:t>{</w:t>
            </w:r>
            <w:r w:rsidRPr="004D6DFC">
              <w:rPr>
                <w:rFonts w:ascii="Arial" w:hAnsi="Arial" w:cs="Arial"/>
                <w:b/>
                <w:i/>
                <w:color w:val="FFFF00"/>
                <w:sz w:val="36"/>
                <w:szCs w:val="36"/>
              </w:rPr>
              <w:t>ʹ</w:t>
            </w:r>
            <w:r w:rsidRPr="004D6DFC">
              <w:rPr>
                <w:rFonts w:ascii="Arial" w:hAnsi="Arial" w:cs="Arial"/>
                <w:b/>
                <w:i/>
                <w:color w:val="FFFF00"/>
                <w:sz w:val="36"/>
                <w:szCs w:val="36"/>
                <w:lang w:val="en-US"/>
              </w:rPr>
              <w:t>pʋtə</w:t>
            </w:r>
            <w:r w:rsidRPr="004D6DFC">
              <w:rPr>
                <w:rFonts w:ascii="Arial" w:hAnsi="Arial" w:cs="Arial"/>
                <w:b/>
                <w:i/>
                <w:color w:val="FFFF00"/>
                <w:sz w:val="36"/>
                <w:szCs w:val="36"/>
              </w:rPr>
              <w:t>ʹ</w:t>
            </w:r>
            <w:r w:rsidRPr="004D6DFC">
              <w:rPr>
                <w:rFonts w:ascii="Arial" w:hAnsi="Arial" w:cs="Arial"/>
                <w:b/>
                <w:i/>
                <w:color w:val="FFFF00"/>
                <w:sz w:val="36"/>
                <w:szCs w:val="36"/>
                <w:lang w:val="en-US"/>
              </w:rPr>
              <w:t>weı} phr v</w:t>
            </w:r>
          </w:p>
          <w:p w:rsidR="004D6DFC" w:rsidRPr="004D6DFC" w:rsidRDefault="004D6DFC" w:rsidP="004D6DFC">
            <w:pPr>
              <w:spacing w:after="0" w:line="240" w:lineRule="auto"/>
              <w:rPr>
                <w:rFonts w:ascii="Arial" w:hAnsi="Arial" w:cs="Arial"/>
                <w:color w:val="FFFF00"/>
                <w:sz w:val="36"/>
                <w:szCs w:val="36"/>
              </w:rPr>
            </w:pPr>
            <w:r w:rsidRPr="004D6DFC">
              <w:rPr>
                <w:rFonts w:ascii="Arial" w:hAnsi="Arial" w:cs="Arial"/>
                <w:color w:val="FFFF00"/>
                <w:sz w:val="36"/>
                <w:szCs w:val="36"/>
              </w:rPr>
              <w:t>1. убирать, прятать</w:t>
            </w:r>
          </w:p>
          <w:p w:rsidR="004D6DFC" w:rsidRPr="004D6DFC" w:rsidRDefault="004D6DFC" w:rsidP="00227F3F">
            <w:pPr>
              <w:pStyle w:val="a7"/>
              <w:numPr>
                <w:ilvl w:val="0"/>
                <w:numId w:val="66"/>
              </w:numPr>
              <w:spacing w:after="0" w:line="240" w:lineRule="auto"/>
              <w:rPr>
                <w:rFonts w:ascii="Arial" w:hAnsi="Arial" w:cs="Arial"/>
                <w:i/>
                <w:color w:val="FFFFFF" w:themeColor="background1"/>
                <w:sz w:val="36"/>
                <w:szCs w:val="36"/>
              </w:rPr>
            </w:pPr>
            <w:r w:rsidRPr="004D6DFC">
              <w:rPr>
                <w:rFonts w:ascii="Arial" w:hAnsi="Arial" w:cs="Arial"/>
                <w:i/>
                <w:color w:val="FFFF00"/>
                <w:sz w:val="36"/>
                <w:szCs w:val="36"/>
              </w:rPr>
              <w:t xml:space="preserve">to ~ one's </w:t>
            </w:r>
            <w:r w:rsidRPr="004D6DFC">
              <w:rPr>
                <w:rFonts w:ascii="Arial" w:hAnsi="Arial" w:cs="Arial"/>
                <w:i/>
                <w:color w:val="FFFFFF" w:themeColor="background1"/>
                <w:sz w:val="36"/>
                <w:szCs w:val="36"/>
              </w:rPr>
              <w:t>clothes - убрать одежду</w:t>
            </w:r>
          </w:p>
          <w:p w:rsidR="004D6DFC" w:rsidRPr="004D6DFC" w:rsidRDefault="004D6DFC" w:rsidP="00227F3F">
            <w:pPr>
              <w:pStyle w:val="a7"/>
              <w:numPr>
                <w:ilvl w:val="0"/>
                <w:numId w:val="66"/>
              </w:numPr>
              <w:spacing w:after="0" w:line="240" w:lineRule="auto"/>
              <w:rPr>
                <w:rFonts w:ascii="Arial" w:hAnsi="Arial" w:cs="Arial"/>
                <w:i/>
                <w:color w:val="FFFFFF" w:themeColor="background1"/>
                <w:sz w:val="36"/>
                <w:szCs w:val="36"/>
              </w:rPr>
            </w:pPr>
            <w:r w:rsidRPr="004D6DFC">
              <w:rPr>
                <w:rFonts w:ascii="Arial" w:hAnsi="Arial" w:cs="Arial"/>
                <w:i/>
                <w:color w:val="FFFFFF" w:themeColor="background1"/>
                <w:sz w:val="36"/>
                <w:szCs w:val="36"/>
              </w:rPr>
              <w:t>I'll just put the car away - я только поставлю машину</w:t>
            </w: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jc w:val="center"/>
              <w:rPr>
                <w:rFonts w:ascii="Arial" w:hAnsi="Arial" w:cs="Arial"/>
                <w:b/>
                <w:i/>
                <w:sz w:val="36"/>
                <w:szCs w:val="36"/>
              </w:rPr>
            </w:pPr>
            <w:r w:rsidRPr="009615EA">
              <w:rPr>
                <w:rFonts w:ascii="Arial" w:hAnsi="Arial" w:cs="Arial"/>
                <w:b/>
                <w:i/>
                <w:sz w:val="36"/>
                <w:szCs w:val="36"/>
              </w:rPr>
              <w:t>MIDDLE</w:t>
            </w:r>
            <w:r w:rsidRPr="009615EA">
              <w:rPr>
                <w:rFonts w:ascii="Arial" w:hAnsi="Arial" w:cs="Arial"/>
                <w:b/>
                <w:i/>
                <w:sz w:val="36"/>
                <w:szCs w:val="36"/>
                <w:lang w:val="en-GB"/>
              </w:rPr>
              <w:t xml:space="preserve"> ** </w:t>
            </w:r>
            <w:r w:rsidRPr="009615EA">
              <w:rPr>
                <w:rFonts w:ascii="Arial" w:hAnsi="Arial" w:cs="Arial"/>
                <w:b/>
                <w:i/>
                <w:sz w:val="36"/>
                <w:szCs w:val="36"/>
              </w:rPr>
              <w:t>{mıdl} n</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1. середина</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t>(right) in the (very) ~ of the room {of the day, of the summer} - (</w:t>
            </w:r>
            <w:r w:rsidRPr="009615EA">
              <w:rPr>
                <w:rFonts w:ascii="Arial" w:hAnsi="Arial" w:cs="Arial"/>
                <w:i/>
                <w:sz w:val="36"/>
                <w:szCs w:val="36"/>
              </w:rPr>
              <w:t>прямо</w:t>
            </w:r>
            <w:r w:rsidRPr="009615EA">
              <w:rPr>
                <w:rFonts w:ascii="Arial" w:hAnsi="Arial" w:cs="Arial"/>
                <w:i/>
                <w:sz w:val="36"/>
                <w:szCs w:val="36"/>
                <w:lang w:val="en-GB"/>
              </w:rPr>
              <w:t xml:space="preserve">) </w:t>
            </w:r>
            <w:r w:rsidRPr="009615EA">
              <w:rPr>
                <w:rFonts w:ascii="Arial" w:hAnsi="Arial" w:cs="Arial"/>
                <w:i/>
                <w:sz w:val="36"/>
                <w:szCs w:val="36"/>
              </w:rPr>
              <w:t>в</w:t>
            </w:r>
            <w:r w:rsidRPr="009615EA">
              <w:rPr>
                <w:rFonts w:ascii="Arial" w:hAnsi="Arial" w:cs="Arial"/>
                <w:i/>
                <w:sz w:val="36"/>
                <w:szCs w:val="36"/>
                <w:lang w:val="en-GB"/>
              </w:rPr>
              <w:t xml:space="preserve"> (</w:t>
            </w:r>
            <w:r w:rsidRPr="009615EA">
              <w:rPr>
                <w:rFonts w:ascii="Arial" w:hAnsi="Arial" w:cs="Arial"/>
                <w:i/>
                <w:sz w:val="36"/>
                <w:szCs w:val="36"/>
              </w:rPr>
              <w:t>самой</w:t>
            </w:r>
            <w:r w:rsidRPr="009615EA">
              <w:rPr>
                <w:rFonts w:ascii="Arial" w:hAnsi="Arial" w:cs="Arial"/>
                <w:i/>
                <w:sz w:val="36"/>
                <w:szCs w:val="36"/>
                <w:lang w:val="en-GB"/>
              </w:rPr>
              <w:t xml:space="preserve">) </w:t>
            </w:r>
            <w:r w:rsidRPr="009615EA">
              <w:rPr>
                <w:rFonts w:ascii="Arial" w:hAnsi="Arial" w:cs="Arial"/>
                <w:i/>
                <w:sz w:val="36"/>
                <w:szCs w:val="36"/>
              </w:rPr>
              <w:t>середине</w:t>
            </w:r>
            <w:r w:rsidRPr="009615EA">
              <w:rPr>
                <w:rFonts w:ascii="Arial" w:hAnsi="Arial" w:cs="Arial"/>
                <w:i/>
                <w:sz w:val="36"/>
                <w:szCs w:val="36"/>
                <w:lang w:val="en-GB"/>
              </w:rPr>
              <w:t xml:space="preserve"> </w:t>
            </w:r>
            <w:r w:rsidRPr="009615EA">
              <w:rPr>
                <w:rFonts w:ascii="Arial" w:hAnsi="Arial" w:cs="Arial"/>
                <w:i/>
                <w:sz w:val="36"/>
                <w:szCs w:val="36"/>
              </w:rPr>
              <w:t>комнаты</w:t>
            </w:r>
            <w:r w:rsidRPr="009615EA">
              <w:rPr>
                <w:rFonts w:ascii="Arial" w:hAnsi="Arial" w:cs="Arial"/>
                <w:i/>
                <w:sz w:val="36"/>
                <w:szCs w:val="36"/>
                <w:lang w:val="en-GB"/>
              </w:rPr>
              <w:t> {</w:t>
            </w:r>
            <w:r w:rsidRPr="009615EA">
              <w:rPr>
                <w:rFonts w:ascii="Arial" w:hAnsi="Arial" w:cs="Arial"/>
                <w:i/>
                <w:sz w:val="36"/>
                <w:szCs w:val="36"/>
              </w:rPr>
              <w:t>дня</w:t>
            </w:r>
            <w:r w:rsidRPr="009615EA">
              <w:rPr>
                <w:rFonts w:ascii="Arial" w:hAnsi="Arial" w:cs="Arial"/>
                <w:i/>
                <w:sz w:val="36"/>
                <w:szCs w:val="36"/>
                <w:lang w:val="en-GB"/>
              </w:rPr>
              <w:t xml:space="preserve">, </w:t>
            </w:r>
            <w:r w:rsidRPr="009615EA">
              <w:rPr>
                <w:rFonts w:ascii="Arial" w:hAnsi="Arial" w:cs="Arial"/>
                <w:i/>
                <w:sz w:val="36"/>
                <w:szCs w:val="36"/>
              </w:rPr>
              <w:t>лета</w:t>
            </w:r>
            <w:r w:rsidRPr="009615EA">
              <w:rPr>
                <w:rFonts w:ascii="Arial" w:hAnsi="Arial" w:cs="Arial"/>
                <w:i/>
                <w:sz w:val="36"/>
                <w:szCs w:val="36"/>
                <w:lang w:val="en-GB"/>
              </w:rPr>
              <w:t>}</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t xml:space="preserve">in the ~ of the speech {of (the) reading, of dinner} - </w:t>
            </w:r>
            <w:r w:rsidRPr="009615EA">
              <w:rPr>
                <w:rFonts w:ascii="Arial" w:hAnsi="Arial" w:cs="Arial"/>
                <w:i/>
                <w:sz w:val="36"/>
                <w:szCs w:val="36"/>
              </w:rPr>
              <w:t>во</w:t>
            </w:r>
            <w:r w:rsidRPr="009615EA">
              <w:rPr>
                <w:rFonts w:ascii="Arial" w:hAnsi="Arial" w:cs="Arial"/>
                <w:i/>
                <w:sz w:val="36"/>
                <w:szCs w:val="36"/>
                <w:lang w:val="en-GB"/>
              </w:rPr>
              <w:t xml:space="preserve"> </w:t>
            </w:r>
            <w:r w:rsidRPr="009615EA">
              <w:rPr>
                <w:rFonts w:ascii="Arial" w:hAnsi="Arial" w:cs="Arial"/>
                <w:i/>
                <w:sz w:val="36"/>
                <w:szCs w:val="36"/>
              </w:rPr>
              <w:t>время</w:t>
            </w:r>
            <w:r w:rsidRPr="009615EA">
              <w:rPr>
                <w:rFonts w:ascii="Arial" w:hAnsi="Arial" w:cs="Arial"/>
                <w:i/>
                <w:sz w:val="36"/>
                <w:szCs w:val="36"/>
                <w:lang w:val="en-GB"/>
              </w:rPr>
              <w:t xml:space="preserve"> </w:t>
            </w:r>
            <w:r w:rsidRPr="009615EA">
              <w:rPr>
                <w:rFonts w:ascii="Arial" w:hAnsi="Arial" w:cs="Arial"/>
                <w:i/>
                <w:sz w:val="36"/>
                <w:szCs w:val="36"/>
              </w:rPr>
              <w:t>речи</w:t>
            </w:r>
            <w:r w:rsidRPr="009615EA">
              <w:rPr>
                <w:rFonts w:ascii="Arial" w:hAnsi="Arial" w:cs="Arial"/>
                <w:i/>
                <w:sz w:val="36"/>
                <w:szCs w:val="36"/>
                <w:lang w:val="en-GB"/>
              </w:rPr>
              <w:t> {</w:t>
            </w:r>
            <w:r w:rsidRPr="009615EA">
              <w:rPr>
                <w:rFonts w:ascii="Arial" w:hAnsi="Arial" w:cs="Arial"/>
                <w:i/>
                <w:sz w:val="36"/>
                <w:szCs w:val="36"/>
              </w:rPr>
              <w:t>чтения</w:t>
            </w:r>
            <w:r w:rsidRPr="009615EA">
              <w:rPr>
                <w:rFonts w:ascii="Arial" w:hAnsi="Arial" w:cs="Arial"/>
                <w:i/>
                <w:sz w:val="36"/>
                <w:szCs w:val="36"/>
                <w:lang w:val="en-GB"/>
              </w:rPr>
              <w:t xml:space="preserve">, </w:t>
            </w:r>
            <w:r w:rsidRPr="009615EA">
              <w:rPr>
                <w:rFonts w:ascii="Arial" w:hAnsi="Arial" w:cs="Arial"/>
                <w:i/>
                <w:sz w:val="36"/>
                <w:szCs w:val="36"/>
              </w:rPr>
              <w:t>обеда</w:t>
            </w:r>
            <w:r w:rsidRPr="009615EA">
              <w:rPr>
                <w:rFonts w:ascii="Arial" w:hAnsi="Arial" w:cs="Arial"/>
                <w:i/>
                <w:sz w:val="36"/>
                <w:szCs w:val="36"/>
                <w:lang w:val="en-GB"/>
              </w:rPr>
              <w:t>}</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the ~ of life - зрелый возраст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in the ~ of life - в середине жизни</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t xml:space="preserve">there is a pain in the ~ of my back - </w:t>
            </w:r>
            <w:r w:rsidRPr="009615EA">
              <w:rPr>
                <w:rFonts w:ascii="Arial" w:hAnsi="Arial" w:cs="Arial"/>
                <w:i/>
                <w:sz w:val="36"/>
                <w:szCs w:val="36"/>
              </w:rPr>
              <w:t>у</w:t>
            </w:r>
            <w:r w:rsidRPr="009615EA">
              <w:rPr>
                <w:rFonts w:ascii="Arial" w:hAnsi="Arial" w:cs="Arial"/>
                <w:i/>
                <w:sz w:val="36"/>
                <w:szCs w:val="36"/>
                <w:lang w:val="en-GB"/>
              </w:rPr>
              <w:t xml:space="preserve"> </w:t>
            </w:r>
            <w:r w:rsidRPr="009615EA">
              <w:rPr>
                <w:rFonts w:ascii="Arial" w:hAnsi="Arial" w:cs="Arial"/>
                <w:i/>
                <w:sz w:val="36"/>
                <w:szCs w:val="36"/>
              </w:rPr>
              <w:t>меня</w:t>
            </w:r>
            <w:r w:rsidRPr="009615EA">
              <w:rPr>
                <w:rFonts w:ascii="Arial" w:hAnsi="Arial" w:cs="Arial"/>
                <w:i/>
                <w:sz w:val="36"/>
                <w:szCs w:val="36"/>
                <w:lang w:val="en-GB"/>
              </w:rPr>
              <w:t xml:space="preserve"> </w:t>
            </w:r>
            <w:r w:rsidRPr="009615EA">
              <w:rPr>
                <w:rFonts w:ascii="Arial" w:hAnsi="Arial" w:cs="Arial"/>
                <w:i/>
                <w:sz w:val="36"/>
                <w:szCs w:val="36"/>
              </w:rPr>
              <w:t>боль</w:t>
            </w:r>
            <w:r w:rsidRPr="009615EA">
              <w:rPr>
                <w:rFonts w:ascii="Arial" w:hAnsi="Arial" w:cs="Arial"/>
                <w:i/>
                <w:sz w:val="36"/>
                <w:szCs w:val="36"/>
                <w:lang w:val="en-GB"/>
              </w:rPr>
              <w:t xml:space="preserve"> </w:t>
            </w:r>
            <w:r w:rsidRPr="009615EA">
              <w:rPr>
                <w:rFonts w:ascii="Arial" w:hAnsi="Arial" w:cs="Arial"/>
                <w:i/>
                <w:sz w:val="36"/>
                <w:szCs w:val="36"/>
              </w:rPr>
              <w:t>в</w:t>
            </w:r>
            <w:r w:rsidRPr="009615EA">
              <w:rPr>
                <w:rFonts w:ascii="Arial" w:hAnsi="Arial" w:cs="Arial"/>
                <w:i/>
                <w:sz w:val="36"/>
                <w:szCs w:val="36"/>
                <w:lang w:val="en-GB"/>
              </w:rPr>
              <w:t xml:space="preserve"> </w:t>
            </w:r>
            <w:r w:rsidRPr="009615EA">
              <w:rPr>
                <w:rFonts w:ascii="Arial" w:hAnsi="Arial" w:cs="Arial"/>
                <w:i/>
                <w:sz w:val="36"/>
                <w:szCs w:val="36"/>
              </w:rPr>
              <w:t>пояснице</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ПРИЛ. 1. Средний</w:t>
            </w:r>
            <w:r w:rsidRPr="009615EA">
              <w:rPr>
                <w:rFonts w:ascii="Arial" w:hAnsi="Arial" w:cs="Arial"/>
                <w:sz w:val="36"/>
                <w:szCs w:val="36"/>
                <w:lang w:val="en-GB"/>
              </w:rPr>
              <w:t xml:space="preserve">, </w:t>
            </w:r>
            <w:r w:rsidRPr="009615EA">
              <w:rPr>
                <w:rFonts w:ascii="Arial" w:hAnsi="Arial" w:cs="Arial"/>
                <w:sz w:val="36"/>
                <w:szCs w:val="36"/>
              </w:rPr>
              <w:t>промежуточный</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position - среднее положение; положение посередине</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finger - средний палец</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height - средний рост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lastRenderedPageBreak/>
              <w:t>a man of ~ size - а) человек среднего роста; б) человек средней комплекции</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school - средняя школа</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years /age/ - зрелые годы, зрелый возраст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during his ~ age - когда он уже был немолодым</w:t>
            </w: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lang w:val="en-US"/>
              </w:rPr>
              <w:t>HOAX</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lang w:val="en-US"/>
              </w:rPr>
              <w:t>h</w:t>
            </w:r>
            <w:r w:rsidRPr="009615EA">
              <w:rPr>
                <w:rFonts w:ascii="Arial" w:hAnsi="Arial" w:cs="Arial"/>
                <w:b/>
                <w:color w:val="FFFFFF" w:themeColor="background1"/>
                <w:sz w:val="36"/>
                <w:szCs w:val="36"/>
                <w:highlight w:val="black"/>
                <w:shd w:val="clear" w:color="auto" w:fill="FFFFFF"/>
              </w:rPr>
              <w:t>əʋ</w:t>
            </w:r>
            <w:r w:rsidRPr="009615EA">
              <w:rPr>
                <w:rFonts w:ascii="Arial" w:hAnsi="Arial" w:cs="Arial"/>
                <w:b/>
                <w:color w:val="FFFFFF" w:themeColor="background1"/>
                <w:sz w:val="36"/>
                <w:szCs w:val="36"/>
                <w:highlight w:val="black"/>
                <w:shd w:val="clear" w:color="auto" w:fill="FFFFFF"/>
                <w:lang w:val="en-US"/>
              </w:rPr>
              <w:t>ks</w:t>
            </w:r>
            <w:r w:rsidRPr="009615EA">
              <w:rPr>
                <w:rFonts w:ascii="Arial" w:hAnsi="Arial" w:cs="Arial"/>
                <w:b/>
                <w:color w:val="FFFFFF" w:themeColor="background1"/>
                <w:sz w:val="36"/>
                <w:szCs w:val="36"/>
                <w:highlight w:val="black"/>
                <w:shd w:val="clear" w:color="auto" w:fill="FFFFFF"/>
              </w:rPr>
              <w:t>]</w:t>
            </w:r>
          </w:p>
          <w:p w:rsidR="00401505" w:rsidRPr="009615EA" w:rsidRDefault="00401505" w:rsidP="004F7301">
            <w:pPr>
              <w:shd w:val="clear" w:color="auto" w:fill="000000" w:themeFill="text1"/>
              <w:spacing w:after="0" w:line="240" w:lineRule="auto"/>
              <w:rPr>
                <w:rFonts w:ascii="Arial" w:hAnsi="Arial" w:cs="Arial"/>
                <w:b/>
                <w:bCs/>
                <w:i/>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lang w:val="en-US"/>
              </w:rPr>
              <w:t>HOAXED</w:t>
            </w:r>
            <w:r w:rsidRPr="009615EA">
              <w:rPr>
                <w:rFonts w:ascii="Arial" w:hAnsi="Arial" w:cs="Arial"/>
                <w:b/>
                <w:bCs/>
                <w:i/>
                <w:color w:val="FFFFFF" w:themeColor="background1"/>
                <w:sz w:val="36"/>
                <w:szCs w:val="36"/>
                <w:highlight w:val="black"/>
                <w:shd w:val="clear" w:color="auto" w:fill="FFFFFF"/>
              </w:rPr>
              <w:t xml:space="preserve"> [</w:t>
            </w:r>
            <w:r w:rsidRPr="009615EA">
              <w:rPr>
                <w:rFonts w:ascii="Arial" w:hAnsi="Arial" w:cs="Arial"/>
                <w:b/>
                <w:i/>
                <w:color w:val="FFFFFF" w:themeColor="background1"/>
                <w:sz w:val="36"/>
                <w:szCs w:val="36"/>
                <w:highlight w:val="black"/>
                <w:shd w:val="clear" w:color="auto" w:fill="FCFCFC"/>
                <w:lang w:val="en-US"/>
              </w:rPr>
              <w:t>h</w:t>
            </w:r>
            <w:r w:rsidRPr="009615EA">
              <w:rPr>
                <w:rFonts w:ascii="Arial" w:hAnsi="Arial" w:cs="Arial"/>
                <w:b/>
                <w:i/>
                <w:color w:val="FFFFFF" w:themeColor="background1"/>
                <w:sz w:val="36"/>
                <w:szCs w:val="36"/>
                <w:highlight w:val="black"/>
                <w:shd w:val="clear" w:color="auto" w:fill="FCFCFC"/>
              </w:rPr>
              <w:t>əʊ</w:t>
            </w:r>
            <w:r w:rsidRPr="009615EA">
              <w:rPr>
                <w:rFonts w:ascii="Arial" w:hAnsi="Arial" w:cs="Arial"/>
                <w:b/>
                <w:i/>
                <w:color w:val="FFFFFF" w:themeColor="background1"/>
                <w:sz w:val="36"/>
                <w:szCs w:val="36"/>
                <w:highlight w:val="black"/>
                <w:shd w:val="clear" w:color="auto" w:fill="FCFCFC"/>
                <w:lang w:val="en-US"/>
              </w:rPr>
              <w:t>kst</w:t>
            </w:r>
            <w:r w:rsidRPr="009615EA">
              <w:rPr>
                <w:rFonts w:ascii="Arial" w:hAnsi="Arial" w:cs="Arial"/>
                <w:b/>
                <w:bCs/>
                <w:i/>
                <w:color w:val="FFFFFF" w:themeColor="background1"/>
                <w:sz w:val="36"/>
                <w:szCs w:val="36"/>
                <w:highlight w:val="black"/>
                <w:shd w:val="clear" w:color="auto" w:fill="FFFFFF"/>
              </w:rPr>
              <w:t>]</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color w:val="FFFFFF" w:themeColor="background1"/>
                <w:sz w:val="36"/>
                <w:szCs w:val="36"/>
                <w:highlight w:val="black"/>
                <w:shd w:val="clear" w:color="auto" w:fill="FFFFFF"/>
              </w:rPr>
              <w:t>СУЩ.</w:t>
            </w:r>
            <w:r w:rsidRPr="009615EA">
              <w:rPr>
                <w:rFonts w:ascii="Arial" w:hAnsi="Arial" w:cs="Arial"/>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lang w:val="en-US"/>
              </w:rPr>
              <w:t> </w:t>
            </w:r>
            <w:r w:rsidRPr="009615EA">
              <w:rPr>
                <w:rFonts w:ascii="Arial" w:hAnsi="Arial" w:cs="Arial"/>
                <w:i/>
                <w:iCs/>
                <w:color w:val="FFFFFF" w:themeColor="background1"/>
                <w:sz w:val="36"/>
                <w:szCs w:val="36"/>
                <w:highlight w:val="black"/>
                <w:shd w:val="clear" w:color="auto" w:fill="FFFFFF"/>
                <w:lang w:val="en-US"/>
              </w:rPr>
              <w:t>n</w:t>
            </w:r>
            <w:r w:rsidRPr="009615EA">
              <w:rPr>
                <w:rFonts w:ascii="Arial" w:hAnsi="Arial" w:cs="Arial"/>
                <w:color w:val="FFFFFF" w:themeColor="background1"/>
                <w:sz w:val="36"/>
                <w:szCs w:val="36"/>
                <w:highlight w:val="black"/>
                <w:shd w:val="clear" w:color="auto" w:fill="FFFFFF"/>
                <w:lang w:val="en-US"/>
              </w:rPr>
              <w:t> </w:t>
            </w:r>
            <w:r w:rsidRPr="009615EA">
              <w:rPr>
                <w:rFonts w:ascii="Arial" w:hAnsi="Arial" w:cs="Arial"/>
                <w:color w:val="FFFFFF" w:themeColor="background1"/>
                <w:sz w:val="36"/>
                <w:szCs w:val="36"/>
                <w:highlight w:val="black"/>
                <w:shd w:val="clear" w:color="auto" w:fill="FFFFFF"/>
              </w:rPr>
              <w:t>1) мистификация, розыгрыш; трюк, выдумка</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play a ~ on smb. - разыграть /провести, одурачить/ кого-л.</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обман, надувательство; ложный слух, «утка»; ложная тревога, подделка</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a literary [scientific] ~ - литературная [научная] подделка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i/>
                <w:color w:val="FFFFFF" w:themeColor="background1"/>
                <w:sz w:val="36"/>
                <w:szCs w:val="36"/>
                <w:highlight w:val="black"/>
                <w:shd w:val="clear" w:color="auto" w:fill="FFFFFF"/>
              </w:rPr>
              <w:t>мистификация</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b/>
                <w:b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 1) мистифицировать, разыгрывать; подшутить</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обманывать, надувать, водить за нос; пользоваться чьей-л. Доверчивостью, вводить в заблуждение, сбивать с толку</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t>even the experts were ~ed - даже специалисты были введены в заблуждение /сбиты с толку/ </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SUDDENLY</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s</w:t>
            </w:r>
            <w:r w:rsidRPr="009615EA">
              <w:rPr>
                <w:rFonts w:ascii="Arial" w:hAnsi="Arial" w:cs="Arial"/>
                <w:b/>
                <w:color w:val="FFFFFF" w:themeColor="background1"/>
                <w:sz w:val="36"/>
                <w:szCs w:val="36"/>
                <w:highlight w:val="black"/>
                <w:shd w:val="clear" w:color="auto" w:fill="FFFFFF"/>
              </w:rPr>
              <w:t>ʌ</w:t>
            </w:r>
            <w:r w:rsidRPr="009615EA">
              <w:rPr>
                <w:rFonts w:ascii="Arial" w:hAnsi="Arial" w:cs="Arial"/>
                <w:b/>
                <w:color w:val="FFFFFF" w:themeColor="background1"/>
                <w:sz w:val="36"/>
                <w:szCs w:val="36"/>
                <w:highlight w:val="black"/>
                <w:shd w:val="clear" w:color="auto" w:fill="FFFFFF"/>
                <w:lang w:val="en-US"/>
              </w:rPr>
              <w:t>d</w:t>
            </w:r>
            <w:r w:rsidRPr="009615EA">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lang w:val="en-US"/>
              </w:rPr>
              <w:t>nl</w:t>
            </w:r>
            <w:r w:rsidRPr="009615EA">
              <w:rPr>
                <w:rFonts w:ascii="Arial" w:hAnsi="Arial" w:cs="Arial"/>
                <w:b/>
                <w:color w:val="FFFFFF" w:themeColor="background1"/>
                <w:sz w:val="36"/>
                <w:szCs w:val="36"/>
                <w:highlight w:val="black"/>
                <w:shd w:val="clear" w:color="auto" w:fill="FFFFFF"/>
              </w:rPr>
              <w:t>ı]</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1 вдруг, внезапно, неожиданно, скоропостижно</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резко</w:t>
            </w:r>
          </w:p>
          <w:p w:rsidR="00401505" w:rsidRPr="009615EA" w:rsidRDefault="00401505" w:rsidP="00227F3F">
            <w:pPr>
              <w:pStyle w:val="a7"/>
              <w:numPr>
                <w:ilvl w:val="0"/>
                <w:numId w:val="4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Gabrielle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sat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up</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suddenly</w:t>
            </w:r>
            <w:r w:rsidRPr="009615EA">
              <w:rPr>
                <w:rFonts w:ascii="Arial" w:hAnsi="Arial" w:cs="Arial"/>
                <w:i/>
                <w:color w:val="FFFFFF" w:themeColor="background1"/>
                <w:sz w:val="36"/>
                <w:szCs w:val="36"/>
                <w:highlight w:val="black"/>
              </w:rPr>
              <w:t>. "</w:t>
            </w:r>
            <w:r w:rsidRPr="009615EA">
              <w:rPr>
                <w:rFonts w:ascii="Arial" w:hAnsi="Arial" w:cs="Arial"/>
                <w:i/>
                <w:color w:val="FFFFFF" w:themeColor="background1"/>
                <w:sz w:val="36"/>
                <w:szCs w:val="36"/>
                <w:highlight w:val="black"/>
                <w:lang w:val="en-US"/>
              </w:rPr>
              <w:t>NASA</w:t>
            </w:r>
            <w:r w:rsidRPr="009615EA">
              <w:rPr>
                <w:rFonts w:ascii="Arial" w:hAnsi="Arial" w:cs="Arial"/>
                <w:i/>
                <w:color w:val="FFFFFF" w:themeColor="background1"/>
                <w:sz w:val="36"/>
                <w:szCs w:val="36"/>
                <w:highlight w:val="black"/>
              </w:rPr>
              <w:t>?" - Гэбриэл резко выпрямилась: - НАСА?</w:t>
            </w:r>
          </w:p>
          <w:p w:rsidR="00401505" w:rsidRPr="009615EA" w:rsidRDefault="00401505" w:rsidP="00227F3F">
            <w:pPr>
              <w:pStyle w:val="a7"/>
              <w:numPr>
                <w:ilvl w:val="0"/>
                <w:numId w:val="4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Her</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ears</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thundered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suddenly</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and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she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felt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the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pressure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equalize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with</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violent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rush</w:t>
            </w:r>
            <w:r w:rsidRPr="009615EA">
              <w:rPr>
                <w:rFonts w:ascii="Arial" w:hAnsi="Arial" w:cs="Arial"/>
                <w:i/>
                <w:color w:val="FFFFFF" w:themeColor="background1"/>
                <w:sz w:val="36"/>
                <w:szCs w:val="36"/>
                <w:highlight w:val="black"/>
              </w:rPr>
              <w:t>. - В ушах снова застучало, и Рейчел почувствовала, как опять резко ослабевает давление.</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rPr>
              <w:t>WRAPPER ** ['ræpə]</w:t>
            </w:r>
          </w:p>
          <w:p w:rsidR="00401505" w:rsidRPr="009615EA" w:rsidRDefault="0040150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НЕПОЛНОЕ СЛОВО</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сущ. 1 обёртка, упаковка</w:t>
            </w:r>
          </w:p>
          <w:p w:rsidR="00401505" w:rsidRPr="009615EA" w:rsidRDefault="00401505" w:rsidP="00227F3F">
            <w:pPr>
              <w:pStyle w:val="a7"/>
              <w:numPr>
                <w:ilvl w:val="0"/>
                <w:numId w:val="4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c</w:t>
            </w:r>
            <w:r w:rsidRPr="009615EA">
              <w:rPr>
                <w:rFonts w:ascii="Arial" w:hAnsi="Arial" w:cs="Arial"/>
                <w:i/>
                <w:color w:val="FFFFFF" w:themeColor="background1"/>
                <w:sz w:val="36"/>
                <w:szCs w:val="36"/>
              </w:rPr>
              <w:t>andy wrapper – конфетная обертка</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чехол (от пыли и выгорания)</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ОБОЛОЧКА</w:t>
            </w:r>
          </w:p>
          <w:p w:rsidR="00401505" w:rsidRPr="009615EA" w:rsidRDefault="00401505" w:rsidP="00227F3F">
            <w:pPr>
              <w:pStyle w:val="a7"/>
              <w:numPr>
                <w:ilvl w:val="0"/>
                <w:numId w:val="4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managed wrapper – управляемая оболочка</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оберточный</w:t>
            </w: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BYPASS ** {</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baıpɑ:s}</w:t>
            </w:r>
          </w:p>
          <w:p w:rsidR="00401505" w:rsidRPr="009615EA" w:rsidRDefault="00401505" w:rsidP="004F7301">
            <w:p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BYPASSED</w:t>
            </w:r>
          </w:p>
          <w:p w:rsidR="00401505" w:rsidRPr="009615EA" w:rsidRDefault="00401505" w:rsidP="004F7301">
            <w:pPr>
              <w:spacing w:after="0" w:line="240" w:lineRule="auto"/>
              <w:rPr>
                <w:rFonts w:ascii="Arial" w:hAnsi="Arial" w:cs="Arial"/>
                <w:color w:val="FFFFFF" w:themeColor="background1"/>
                <w:sz w:val="36"/>
                <w:szCs w:val="36"/>
                <w:lang w:val="en-US"/>
              </w:rPr>
            </w:pPr>
            <w:r w:rsidRPr="009615EA">
              <w:rPr>
                <w:rFonts w:ascii="Arial" w:hAnsi="Arial" w:cs="Arial"/>
                <w:color w:val="FFFFFF" w:themeColor="background1"/>
                <w:sz w:val="36"/>
                <w:szCs w:val="36"/>
                <w:lang w:val="en-US"/>
              </w:rPr>
              <w:t xml:space="preserve">1. </w:t>
            </w:r>
            <w:r w:rsidRPr="009615EA">
              <w:rPr>
                <w:rFonts w:ascii="Arial" w:hAnsi="Arial" w:cs="Arial"/>
                <w:color w:val="FFFFFF" w:themeColor="background1"/>
                <w:sz w:val="36"/>
                <w:szCs w:val="36"/>
              </w:rPr>
              <w:t>объезд</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обход</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обходной</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путь</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мед. Электр. Шунт, шунтирование</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 1 обходить, идти обходным путём</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шунтировать</w:t>
            </w: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t>TERMINATE ** [</w:t>
            </w:r>
            <w:r w:rsidRPr="009615EA">
              <w:rPr>
                <w:rFonts w:ascii="Arial" w:hAnsi="Arial" w:cs="Arial"/>
                <w:b/>
                <w:color w:val="FFFF00"/>
                <w:sz w:val="36"/>
                <w:szCs w:val="36"/>
                <w:highlight w:val="black"/>
              </w:rPr>
              <w:t>ʹ</w:t>
            </w:r>
            <w:r w:rsidRPr="009615EA">
              <w:rPr>
                <w:rFonts w:ascii="Arial" w:hAnsi="Arial" w:cs="Arial"/>
                <w:b/>
                <w:color w:val="FFFF00"/>
                <w:sz w:val="36"/>
                <w:szCs w:val="36"/>
                <w:highlight w:val="black"/>
                <w:lang w:val="en-US"/>
              </w:rPr>
              <w:t>tɜ:mınıt]</w:t>
            </w:r>
          </w:p>
          <w:p w:rsidR="00401505" w:rsidRPr="009615EA" w:rsidRDefault="00401505" w:rsidP="004F7301">
            <w:pPr>
              <w:shd w:val="clear" w:color="auto" w:fill="000000" w:themeFill="text1"/>
              <w:spacing w:after="0" w:line="240" w:lineRule="auto"/>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t>TERMINATED [</w:t>
            </w:r>
            <w:r w:rsidRPr="009615EA">
              <w:rPr>
                <w:rFonts w:ascii="Arial" w:hAnsi="Arial" w:cs="Arial"/>
                <w:b/>
                <w:i/>
                <w:color w:val="FFFF00"/>
                <w:sz w:val="36"/>
                <w:szCs w:val="36"/>
                <w:highlight w:val="black"/>
                <w:shd w:val="clear" w:color="auto" w:fill="FCFCFC"/>
                <w:lang w:val="en-US"/>
              </w:rPr>
              <w:t>ˈtɜːmɪneɪtɪd</w:t>
            </w:r>
            <w:r w:rsidRPr="009615EA">
              <w:rPr>
                <w:rFonts w:ascii="Arial" w:hAnsi="Arial" w:cs="Arial"/>
                <w:b/>
                <w:color w:val="FFFF00"/>
                <w:sz w:val="36"/>
                <w:szCs w:val="36"/>
                <w:highlight w:val="black"/>
                <w:lang w:val="en-US"/>
              </w:rPr>
              <w:t>]</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lang w:val="en-US"/>
              </w:rPr>
            </w:pPr>
            <w:r w:rsidRPr="009615EA">
              <w:rPr>
                <w:rFonts w:ascii="Arial" w:hAnsi="Arial" w:cs="Arial"/>
                <w:b/>
                <w:color w:val="FFFF00"/>
                <w:sz w:val="36"/>
                <w:szCs w:val="36"/>
                <w:highlight w:val="black"/>
                <w:lang w:val="en-US"/>
              </w:rPr>
              <w:t>A</w:t>
            </w:r>
            <w:r w:rsidRPr="009615EA">
              <w:rPr>
                <w:rFonts w:ascii="Arial" w:hAnsi="Arial" w:cs="Arial"/>
                <w:color w:val="FFFF00"/>
                <w:sz w:val="36"/>
                <w:szCs w:val="36"/>
                <w:highlight w:val="black"/>
                <w:lang w:val="en-US"/>
              </w:rPr>
              <w:t xml:space="preserve"> 1. </w:t>
            </w:r>
            <w:r w:rsidRPr="009615EA">
              <w:rPr>
                <w:rFonts w:ascii="Arial" w:hAnsi="Arial" w:cs="Arial"/>
                <w:color w:val="FFFF00"/>
                <w:sz w:val="36"/>
                <w:szCs w:val="36"/>
                <w:highlight w:val="black"/>
              </w:rPr>
              <w:t>ограниченный</w:t>
            </w:r>
            <w:r w:rsidRPr="009615EA">
              <w:rPr>
                <w:rFonts w:ascii="Arial" w:hAnsi="Arial" w:cs="Arial"/>
                <w:color w:val="FFFF00"/>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00"/>
                <w:sz w:val="36"/>
                <w:szCs w:val="36"/>
                <w:highlight w:val="black"/>
              </w:rPr>
              <w:t xml:space="preserve">~ decimal </w:t>
            </w:r>
            <w:r w:rsidRPr="009615EA">
              <w:rPr>
                <w:rFonts w:ascii="Arial" w:hAnsi="Arial" w:cs="Arial"/>
                <w:i/>
                <w:color w:val="FFFFFF" w:themeColor="background1"/>
                <w:sz w:val="36"/>
                <w:szCs w:val="36"/>
                <w:highlight w:val="black"/>
              </w:rPr>
              <w:t xml:space="preserve">(fraction) - мат. непериодическая десятичная дробь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ГРАМ</w:t>
            </w:r>
            <w:r w:rsidRPr="009615EA">
              <w:rPr>
                <w:rFonts w:ascii="Arial" w:hAnsi="Arial" w:cs="Arial"/>
                <w:color w:val="FFFFFF" w:themeColor="background1"/>
                <w:sz w:val="36"/>
                <w:szCs w:val="36"/>
                <w:highlight w:val="black"/>
              </w:rPr>
              <w:t xml:space="preserve">. терминативный, предельный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V</w:t>
            </w:r>
            <w:r w:rsidRPr="009615EA">
              <w:rPr>
                <w:rFonts w:ascii="Arial" w:hAnsi="Arial" w:cs="Arial"/>
                <w:color w:val="FFFFFF" w:themeColor="background1"/>
                <w:sz w:val="36"/>
                <w:szCs w:val="36"/>
                <w:highlight w:val="black"/>
              </w:rPr>
              <w:t xml:space="preserve"> 1. 1) завершать, класть конец, </w:t>
            </w:r>
            <w:proofErr w:type="gramStart"/>
            <w:r w:rsidRPr="009615EA">
              <w:rPr>
                <w:rFonts w:ascii="Arial" w:hAnsi="Arial" w:cs="Arial"/>
                <w:color w:val="FFFFFF" w:themeColor="background1"/>
                <w:sz w:val="36"/>
                <w:szCs w:val="36"/>
                <w:highlight w:val="black"/>
              </w:rPr>
              <w:t>завершить ,</w:t>
            </w:r>
            <w:proofErr w:type="gramEnd"/>
            <w:r w:rsidRPr="009615EA">
              <w:rPr>
                <w:rFonts w:ascii="Arial" w:hAnsi="Arial" w:cs="Arial"/>
                <w:color w:val="FFFFFF" w:themeColor="background1"/>
                <w:sz w:val="36"/>
                <w:szCs w:val="36"/>
                <w:highlight w:val="black"/>
              </w:rPr>
              <w:t xml:space="preserve"> закончить</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 a controversy - </w:t>
            </w:r>
            <w:r w:rsidRPr="009615EA">
              <w:rPr>
                <w:rFonts w:ascii="Arial" w:hAnsi="Arial" w:cs="Arial"/>
                <w:i/>
                <w:color w:val="FFFFFF" w:themeColor="background1"/>
                <w:sz w:val="36"/>
                <w:szCs w:val="36"/>
                <w:highlight w:val="black"/>
              </w:rPr>
              <w:t>класть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конец</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спору</w:t>
            </w:r>
            <w:r w:rsidRPr="009615EA">
              <w:rPr>
                <w:rFonts w:ascii="Arial" w:hAnsi="Arial" w:cs="Arial"/>
                <w:i/>
                <w:color w:val="FFFFFF" w:themeColor="background1"/>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right to ~ a contract - право расторжения контракта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have one‘s pregnancy ~d - прерывать беременность, сделать аборт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заканчиваться, завершаться; оканчиваться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 at eleven o‘clock - окончиться в одиннадцать часов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lastRenderedPageBreak/>
              <w:t xml:space="preserve">hostilities ~d at sundown - с заходом солнца военные действия /стычки/ прекращались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chapter ~s with El Greco - глава заканчивается рассмотрением Эль Греко /на Эль Греко/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the evening‘s entertainment ~d in a dance - </w:t>
            </w:r>
            <w:r w:rsidRPr="009615EA">
              <w:rPr>
                <w:rFonts w:ascii="Arial" w:hAnsi="Arial" w:cs="Arial"/>
                <w:i/>
                <w:color w:val="FFFFFF" w:themeColor="background1"/>
                <w:sz w:val="36"/>
                <w:szCs w:val="36"/>
                <w:highlight w:val="black"/>
              </w:rPr>
              <w:t>вечер</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закончился</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танцами</w:t>
            </w:r>
            <w:r w:rsidRPr="009615EA">
              <w:rPr>
                <w:rFonts w:ascii="Arial" w:hAnsi="Arial" w:cs="Arial"/>
                <w:i/>
                <w:color w:val="FFFFFF" w:themeColor="background1"/>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word ~s in </w:t>
            </w:r>
            <w:r w:rsidRPr="009615EA">
              <w:rPr>
                <w:rFonts w:ascii="Segoe UI Symbol" w:eastAsia="MS Gothic" w:hAnsi="Segoe UI Symbol" w:cs="Segoe UI Symbol"/>
                <w:i/>
                <w:color w:val="FFFFFF" w:themeColor="background1"/>
                <w:sz w:val="36"/>
                <w:szCs w:val="36"/>
                <w:highlight w:val="black"/>
              </w:rPr>
              <w:t>❝</w:t>
            </w:r>
            <w:r w:rsidRPr="009615EA">
              <w:rPr>
                <w:rFonts w:ascii="Arial" w:hAnsi="Arial" w:cs="Arial"/>
                <w:i/>
                <w:color w:val="FFFFFF" w:themeColor="background1"/>
                <w:sz w:val="36"/>
                <w:szCs w:val="36"/>
                <w:highlight w:val="black"/>
              </w:rPr>
              <w:t>-ism</w:t>
            </w:r>
            <w:r w:rsidRPr="009615EA">
              <w:rPr>
                <w:rFonts w:ascii="Segoe UI Symbol" w:eastAsia="MS Gothic" w:hAnsi="Segoe UI Symbol" w:cs="Segoe UI Symbol"/>
                <w:i/>
                <w:color w:val="FFFFFF" w:themeColor="background1"/>
                <w:sz w:val="36"/>
                <w:szCs w:val="36"/>
                <w:highlight w:val="black"/>
              </w:rPr>
              <w:t>❞</w:t>
            </w:r>
            <w:r w:rsidRPr="009615EA">
              <w:rPr>
                <w:rFonts w:ascii="Arial" w:hAnsi="Arial" w:cs="Arial"/>
                <w:i/>
                <w:color w:val="FFFFFF" w:themeColor="background1"/>
                <w:sz w:val="36"/>
                <w:szCs w:val="36"/>
                <w:highlight w:val="black"/>
              </w:rPr>
              <w:t xml:space="preserve"> - слово кончается на -ism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(in) приводить (к чему-л.)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прекращать, прекратить, остановить</w:t>
            </w:r>
          </w:p>
          <w:p w:rsidR="00401505" w:rsidRPr="009615EA" w:rsidRDefault="00401505" w:rsidP="00227F3F">
            <w:pPr>
              <w:pStyle w:val="a7"/>
              <w:numPr>
                <w:ilvl w:val="0"/>
                <w:numId w:val="5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terminate the relationship – прекратить отношения</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прервать, прерывать</w:t>
            </w:r>
          </w:p>
          <w:p w:rsidR="00401505" w:rsidRPr="009615EA" w:rsidRDefault="00401505" w:rsidP="00227F3F">
            <w:pPr>
              <w:pStyle w:val="a7"/>
              <w:numPr>
                <w:ilvl w:val="0"/>
                <w:numId w:val="5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terminate the pregnancy – прервать беременность</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1) ограничивать; ставить предел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 a surface - ограничивать поверхность (чего-л.)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ограничиваться; обрываться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5. </w:t>
            </w:r>
            <w:r w:rsidRPr="009615EA">
              <w:rPr>
                <w:rFonts w:ascii="Arial" w:hAnsi="Arial" w:cs="Arial"/>
                <w:b/>
                <w:color w:val="FFFFFF" w:themeColor="background1"/>
                <w:sz w:val="36"/>
                <w:szCs w:val="36"/>
                <w:highlight w:val="black"/>
              </w:rPr>
              <w:t>АМЕР</w:t>
            </w:r>
            <w:r w:rsidRPr="009615EA">
              <w:rPr>
                <w:rFonts w:ascii="Arial" w:hAnsi="Arial" w:cs="Arial"/>
                <w:color w:val="FFFFFF" w:themeColor="background1"/>
                <w:sz w:val="36"/>
                <w:szCs w:val="36"/>
                <w:highlight w:val="black"/>
              </w:rPr>
              <w:t xml:space="preserve">. увольнять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highlight w:val="black"/>
              </w:rPr>
              <w:t>to ~ a number of workers - уволить большое</w:t>
            </w:r>
            <w:r w:rsidRPr="009615EA">
              <w:rPr>
                <w:rFonts w:ascii="Arial" w:hAnsi="Arial" w:cs="Arial"/>
                <w:i/>
                <w:color w:val="FFFFFF" w:themeColor="background1"/>
                <w:sz w:val="36"/>
                <w:szCs w:val="36"/>
              </w:rPr>
              <w:t xml:space="preserve"> число рабочих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rPr>
              <w:t>HOSTILE ** [ʹhɒstaıl]</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СУЩ.</w:t>
            </w:r>
            <w:r w:rsidRPr="009615EA">
              <w:rPr>
                <w:rFonts w:ascii="Arial" w:hAnsi="Arial" w:cs="Arial"/>
                <w:color w:val="FFFF00"/>
                <w:sz w:val="36"/>
                <w:szCs w:val="36"/>
                <w:highlight w:val="black"/>
              </w:rPr>
              <w:t xml:space="preserve"> 1 враг, противник </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ПРИЛ.</w:t>
            </w:r>
            <w:r w:rsidRPr="009615EA">
              <w:rPr>
                <w:rFonts w:ascii="Arial" w:hAnsi="Arial" w:cs="Arial"/>
                <w:color w:val="FFFF00"/>
                <w:sz w:val="36"/>
                <w:szCs w:val="36"/>
                <w:highlight w:val="black"/>
              </w:rPr>
              <w:t xml:space="preserve"> 1. неприятельский, вражеский; принадлежащий противнику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 army [aviation] - армия [авиация] противника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00"/>
                <w:sz w:val="36"/>
                <w:szCs w:val="36"/>
                <w:highlight w:val="black"/>
              </w:rPr>
              <w:t xml:space="preserve">~ camp - </w:t>
            </w:r>
            <w:r w:rsidRPr="009615EA">
              <w:rPr>
                <w:rFonts w:ascii="Arial" w:hAnsi="Arial" w:cs="Arial"/>
                <w:i/>
                <w:color w:val="FFFFFF" w:themeColor="background1"/>
                <w:sz w:val="36"/>
                <w:szCs w:val="36"/>
                <w:highlight w:val="black"/>
              </w:rPr>
              <w:t>вражеский стан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ground - вражеская территория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враждебный; неприязненный, недружелюбный; враждебно относящийся (к чему-л.)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act [actions] - враждебный акт [-ые действия]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looks - недружелюбные взгляды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crowd - враждебно настроенная толпа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reception - ледяной приём </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083D20" w:rsidRPr="009615EA" w:rsidRDefault="00083D20" w:rsidP="004F7301">
            <w:pPr>
              <w:shd w:val="clear" w:color="auto" w:fill="000000" w:themeFill="text1"/>
              <w:spacing w:after="0" w:line="240" w:lineRule="auto"/>
              <w:ind w:left="360"/>
              <w:rPr>
                <w:rFonts w:ascii="Arial" w:hAnsi="Arial" w:cs="Arial"/>
                <w:b/>
                <w:color w:val="FFFFFF" w:themeColor="background1"/>
                <w:sz w:val="36"/>
                <w:szCs w:val="36"/>
                <w:highlight w:val="black"/>
              </w:rPr>
            </w:pPr>
          </w:p>
        </w:tc>
      </w:tr>
    </w:tbl>
    <w:p w:rsidR="005B77F3" w:rsidRPr="009615EA" w:rsidRDefault="005B77F3" w:rsidP="004F7301">
      <w:pPr>
        <w:shd w:val="clear" w:color="auto" w:fill="000000" w:themeFill="text1"/>
        <w:spacing w:after="0" w:line="240" w:lineRule="auto"/>
        <w:rPr>
          <w:rFonts w:ascii="Arial" w:hAnsi="Arial" w:cs="Arial"/>
          <w:b/>
          <w:color w:val="FFFFFF" w:themeColor="background1"/>
          <w:sz w:val="36"/>
          <w:szCs w:val="36"/>
        </w:rPr>
      </w:pPr>
    </w:p>
    <w:sectPr w:rsidR="005B77F3" w:rsidRPr="009615EA"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C713DB"/>
    <w:multiLevelType w:val="hybridMultilevel"/>
    <w:tmpl w:val="C152F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C0D6D8C"/>
    <w:multiLevelType w:val="hybridMultilevel"/>
    <w:tmpl w:val="D8C8EC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1F51900"/>
    <w:multiLevelType w:val="hybridMultilevel"/>
    <w:tmpl w:val="781437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2811243"/>
    <w:multiLevelType w:val="hybridMultilevel"/>
    <w:tmpl w:val="73C49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5B57211"/>
    <w:multiLevelType w:val="hybridMultilevel"/>
    <w:tmpl w:val="A36CE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6464161"/>
    <w:multiLevelType w:val="hybridMultilevel"/>
    <w:tmpl w:val="D3340B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6C37678"/>
    <w:multiLevelType w:val="hybridMultilevel"/>
    <w:tmpl w:val="3FA28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7A722FA"/>
    <w:multiLevelType w:val="hybridMultilevel"/>
    <w:tmpl w:val="1CE24C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8C035E0"/>
    <w:multiLevelType w:val="hybridMultilevel"/>
    <w:tmpl w:val="3DD2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D050DA"/>
    <w:multiLevelType w:val="hybridMultilevel"/>
    <w:tmpl w:val="FDB6E9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0A4624D"/>
    <w:multiLevelType w:val="hybridMultilevel"/>
    <w:tmpl w:val="037C2D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F043F1"/>
    <w:multiLevelType w:val="hybridMultilevel"/>
    <w:tmpl w:val="E49EFF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5BD7829"/>
    <w:multiLevelType w:val="hybridMultilevel"/>
    <w:tmpl w:val="4028B8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D292F79"/>
    <w:multiLevelType w:val="hybridMultilevel"/>
    <w:tmpl w:val="E116A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34B113F"/>
    <w:multiLevelType w:val="hybridMultilevel"/>
    <w:tmpl w:val="C7ACB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5813AE"/>
    <w:multiLevelType w:val="hybridMultilevel"/>
    <w:tmpl w:val="EF2638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E1E3A04"/>
    <w:multiLevelType w:val="hybridMultilevel"/>
    <w:tmpl w:val="BA3E96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14C3004"/>
    <w:multiLevelType w:val="hybridMultilevel"/>
    <w:tmpl w:val="DD128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2AB69A4"/>
    <w:multiLevelType w:val="hybridMultilevel"/>
    <w:tmpl w:val="0192A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61C6EB9"/>
    <w:multiLevelType w:val="hybridMultilevel"/>
    <w:tmpl w:val="9160A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47990414"/>
    <w:multiLevelType w:val="hybridMultilevel"/>
    <w:tmpl w:val="5100DD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9255000"/>
    <w:multiLevelType w:val="hybridMultilevel"/>
    <w:tmpl w:val="0762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AF54D5B"/>
    <w:multiLevelType w:val="hybridMultilevel"/>
    <w:tmpl w:val="B47C76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1557301"/>
    <w:multiLevelType w:val="hybridMultilevel"/>
    <w:tmpl w:val="9FEEE8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4B31DEB"/>
    <w:multiLevelType w:val="hybridMultilevel"/>
    <w:tmpl w:val="98B4C0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8487BE5"/>
    <w:multiLevelType w:val="hybridMultilevel"/>
    <w:tmpl w:val="4B567E90"/>
    <w:lvl w:ilvl="0" w:tplc="04190001">
      <w:start w:val="1"/>
      <w:numFmt w:val="bullet"/>
      <w:lvlText w:val=""/>
      <w:lvlJc w:val="left"/>
      <w:pPr>
        <w:ind w:left="720" w:hanging="360"/>
      </w:pPr>
      <w:rPr>
        <w:rFonts w:ascii="Symbol" w:hAnsi="Symbol" w:hint="default"/>
      </w:rPr>
    </w:lvl>
    <w:lvl w:ilvl="1" w:tplc="F7B434EC">
      <w:numFmt w:val="bullet"/>
      <w:lvlText w:val="•"/>
      <w:lvlJc w:val="left"/>
      <w:pPr>
        <w:ind w:left="1785" w:hanging="705"/>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97826AA"/>
    <w:multiLevelType w:val="hybridMultilevel"/>
    <w:tmpl w:val="F538E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B6F7EAD"/>
    <w:multiLevelType w:val="hybridMultilevel"/>
    <w:tmpl w:val="4268F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0D80CF0"/>
    <w:multiLevelType w:val="hybridMultilevel"/>
    <w:tmpl w:val="11F4F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7C4079B"/>
    <w:multiLevelType w:val="hybridMultilevel"/>
    <w:tmpl w:val="F5766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5981F82"/>
    <w:multiLevelType w:val="hybridMultilevel"/>
    <w:tmpl w:val="D83C1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5FB73AD"/>
    <w:multiLevelType w:val="hybridMultilevel"/>
    <w:tmpl w:val="2AD212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0"/>
  </w:num>
  <w:num w:numId="2">
    <w:abstractNumId w:val="30"/>
  </w:num>
  <w:num w:numId="3">
    <w:abstractNumId w:val="30"/>
  </w:num>
  <w:num w:numId="4">
    <w:abstractNumId w:val="55"/>
  </w:num>
  <w:num w:numId="5">
    <w:abstractNumId w:val="14"/>
  </w:num>
  <w:num w:numId="6">
    <w:abstractNumId w:val="26"/>
  </w:num>
  <w:num w:numId="7">
    <w:abstractNumId w:val="25"/>
  </w:num>
  <w:num w:numId="8">
    <w:abstractNumId w:val="25"/>
  </w:num>
  <w:num w:numId="9">
    <w:abstractNumId w:val="16"/>
  </w:num>
  <w:num w:numId="10">
    <w:abstractNumId w:val="7"/>
  </w:num>
  <w:num w:numId="11">
    <w:abstractNumId w:val="6"/>
  </w:num>
  <w:num w:numId="12">
    <w:abstractNumId w:val="15"/>
  </w:num>
  <w:num w:numId="13">
    <w:abstractNumId w:val="54"/>
  </w:num>
  <w:num w:numId="14">
    <w:abstractNumId w:val="58"/>
  </w:num>
  <w:num w:numId="15">
    <w:abstractNumId w:val="23"/>
  </w:num>
  <w:num w:numId="16">
    <w:abstractNumId w:val="10"/>
  </w:num>
  <w:num w:numId="17">
    <w:abstractNumId w:val="72"/>
  </w:num>
  <w:num w:numId="18">
    <w:abstractNumId w:val="56"/>
  </w:num>
  <w:num w:numId="19">
    <w:abstractNumId w:val="69"/>
  </w:num>
  <w:num w:numId="20">
    <w:abstractNumId w:val="53"/>
  </w:num>
  <w:num w:numId="21">
    <w:abstractNumId w:val="66"/>
  </w:num>
  <w:num w:numId="22">
    <w:abstractNumId w:val="68"/>
  </w:num>
  <w:num w:numId="23">
    <w:abstractNumId w:val="24"/>
  </w:num>
  <w:num w:numId="24">
    <w:abstractNumId w:val="2"/>
  </w:num>
  <w:num w:numId="25">
    <w:abstractNumId w:val="22"/>
  </w:num>
  <w:num w:numId="26">
    <w:abstractNumId w:val="33"/>
  </w:num>
  <w:num w:numId="27">
    <w:abstractNumId w:val="50"/>
  </w:num>
  <w:num w:numId="28">
    <w:abstractNumId w:val="23"/>
  </w:num>
  <w:num w:numId="29">
    <w:abstractNumId w:val="65"/>
  </w:num>
  <w:num w:numId="30">
    <w:abstractNumId w:val="12"/>
  </w:num>
  <w:num w:numId="31">
    <w:abstractNumId w:val="4"/>
  </w:num>
  <w:num w:numId="32">
    <w:abstractNumId w:val="42"/>
  </w:num>
  <w:num w:numId="33">
    <w:abstractNumId w:val="49"/>
  </w:num>
  <w:num w:numId="34">
    <w:abstractNumId w:val="67"/>
  </w:num>
  <w:num w:numId="35">
    <w:abstractNumId w:val="40"/>
  </w:num>
  <w:num w:numId="36">
    <w:abstractNumId w:val="3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59"/>
  </w:num>
  <w:num w:numId="39">
    <w:abstractNumId w:val="35"/>
  </w:num>
  <w:num w:numId="40">
    <w:abstractNumId w:val="17"/>
  </w:num>
  <w:num w:numId="41">
    <w:abstractNumId w:val="19"/>
  </w:num>
  <w:num w:numId="42">
    <w:abstractNumId w:val="38"/>
  </w:num>
  <w:num w:numId="43">
    <w:abstractNumId w:val="13"/>
  </w:num>
  <w:num w:numId="44">
    <w:abstractNumId w:val="62"/>
  </w:num>
  <w:num w:numId="45">
    <w:abstractNumId w:val="45"/>
  </w:num>
  <w:num w:numId="46">
    <w:abstractNumId w:val="64"/>
  </w:num>
  <w:num w:numId="47">
    <w:abstractNumId w:val="52"/>
  </w:num>
  <w:num w:numId="48">
    <w:abstractNumId w:val="32"/>
  </w:num>
  <w:num w:numId="49">
    <w:abstractNumId w:val="26"/>
  </w:num>
  <w:num w:numId="50">
    <w:abstractNumId w:val="18"/>
  </w:num>
  <w:num w:numId="51">
    <w:abstractNumId w:val="8"/>
  </w:num>
  <w:num w:numId="52">
    <w:abstractNumId w:val="2"/>
  </w:num>
  <w:num w:numId="53">
    <w:abstractNumId w:val="0"/>
  </w:num>
  <w:num w:numId="54">
    <w:abstractNumId w:val="5"/>
  </w:num>
  <w:num w:numId="55">
    <w:abstractNumId w:val="39"/>
  </w:num>
  <w:num w:numId="56">
    <w:abstractNumId w:val="36"/>
  </w:num>
  <w:num w:numId="5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num>
  <w:num w:numId="59">
    <w:abstractNumId w:val="60"/>
  </w:num>
  <w:num w:numId="60">
    <w:abstractNumId w:val="34"/>
  </w:num>
  <w:num w:numId="61">
    <w:abstractNumId w:val="63"/>
  </w:num>
  <w:num w:numId="62">
    <w:abstractNumId w:val="3"/>
  </w:num>
  <w:num w:numId="63">
    <w:abstractNumId w:val="71"/>
  </w:num>
  <w:num w:numId="64">
    <w:abstractNumId w:val="57"/>
  </w:num>
  <w:num w:numId="65">
    <w:abstractNumId w:val="29"/>
  </w:num>
  <w:num w:numId="66">
    <w:abstractNumId w:val="0"/>
  </w:num>
  <w:num w:numId="67">
    <w:abstractNumId w:val="4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num>
  <w:num w:numId="69">
    <w:abstractNumId w:val="11"/>
  </w:num>
  <w:num w:numId="70">
    <w:abstractNumId w:val="40"/>
  </w:num>
  <w:num w:numId="71">
    <w:abstractNumId w:val="48"/>
  </w:num>
  <w:num w:numId="72">
    <w:abstractNumId w:val="61"/>
  </w:num>
  <w:num w:numId="73">
    <w:abstractNumId w:val="51"/>
  </w:num>
  <w:num w:numId="74">
    <w:abstractNumId w:val="27"/>
  </w:num>
  <w:num w:numId="75">
    <w:abstractNumId w:val="73"/>
  </w:num>
  <w:num w:numId="76">
    <w:abstractNumId w:val="47"/>
  </w:num>
  <w:num w:numId="77">
    <w:abstractNumId w:val="46"/>
  </w:num>
  <w:num w:numId="78">
    <w:abstractNumId w:val="70"/>
  </w:num>
  <w:num w:numId="79">
    <w:abstractNumId w:val="21"/>
  </w:num>
  <w:num w:numId="80">
    <w:abstractNumId w:val="43"/>
  </w:num>
  <w:num w:numId="81">
    <w:abstractNumId w:val="69"/>
  </w:num>
  <w:num w:numId="82">
    <w:abstractNumId w:val="44"/>
  </w:num>
  <w:num w:numId="83">
    <w:abstractNumId w:val="54"/>
  </w:num>
  <w:num w:numId="84">
    <w:abstractNumId w:val="37"/>
  </w:num>
  <w:num w:numId="85">
    <w:abstractNumId w:val="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286"/>
    <w:rsid w:val="00000A7E"/>
    <w:rsid w:val="00001D52"/>
    <w:rsid w:val="0000229B"/>
    <w:rsid w:val="000028A5"/>
    <w:rsid w:val="00003FE5"/>
    <w:rsid w:val="00004840"/>
    <w:rsid w:val="00005A77"/>
    <w:rsid w:val="00006DBA"/>
    <w:rsid w:val="00011977"/>
    <w:rsid w:val="00011ADD"/>
    <w:rsid w:val="00012ECE"/>
    <w:rsid w:val="0001466C"/>
    <w:rsid w:val="0001466E"/>
    <w:rsid w:val="0001659E"/>
    <w:rsid w:val="000169EA"/>
    <w:rsid w:val="00016A89"/>
    <w:rsid w:val="00021248"/>
    <w:rsid w:val="00021A7E"/>
    <w:rsid w:val="0002237A"/>
    <w:rsid w:val="0002445B"/>
    <w:rsid w:val="00024FF6"/>
    <w:rsid w:val="000267F5"/>
    <w:rsid w:val="00030877"/>
    <w:rsid w:val="00031596"/>
    <w:rsid w:val="00032422"/>
    <w:rsid w:val="00033AC9"/>
    <w:rsid w:val="00033CAE"/>
    <w:rsid w:val="00033E6C"/>
    <w:rsid w:val="00034CA9"/>
    <w:rsid w:val="00036404"/>
    <w:rsid w:val="00040EF0"/>
    <w:rsid w:val="000422BB"/>
    <w:rsid w:val="000423A0"/>
    <w:rsid w:val="00044EC2"/>
    <w:rsid w:val="000506C8"/>
    <w:rsid w:val="00050B7D"/>
    <w:rsid w:val="00053541"/>
    <w:rsid w:val="0005758F"/>
    <w:rsid w:val="00060FC4"/>
    <w:rsid w:val="00061C89"/>
    <w:rsid w:val="000627E8"/>
    <w:rsid w:val="00063EE0"/>
    <w:rsid w:val="000659C2"/>
    <w:rsid w:val="000667B4"/>
    <w:rsid w:val="000672EA"/>
    <w:rsid w:val="00067A67"/>
    <w:rsid w:val="00070DDE"/>
    <w:rsid w:val="00070F31"/>
    <w:rsid w:val="00071A15"/>
    <w:rsid w:val="000721FA"/>
    <w:rsid w:val="000761E0"/>
    <w:rsid w:val="000816E0"/>
    <w:rsid w:val="000832BE"/>
    <w:rsid w:val="000837EB"/>
    <w:rsid w:val="00083BAE"/>
    <w:rsid w:val="00083D20"/>
    <w:rsid w:val="000840B8"/>
    <w:rsid w:val="0008675C"/>
    <w:rsid w:val="00086FB6"/>
    <w:rsid w:val="00090F2D"/>
    <w:rsid w:val="000933F1"/>
    <w:rsid w:val="000979B8"/>
    <w:rsid w:val="000A0BC5"/>
    <w:rsid w:val="000A53C3"/>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5354"/>
    <w:rsid w:val="000E645B"/>
    <w:rsid w:val="000F10D7"/>
    <w:rsid w:val="000F3276"/>
    <w:rsid w:val="000F6133"/>
    <w:rsid w:val="00100EDB"/>
    <w:rsid w:val="00101996"/>
    <w:rsid w:val="00102979"/>
    <w:rsid w:val="00103C4F"/>
    <w:rsid w:val="00104654"/>
    <w:rsid w:val="001050D1"/>
    <w:rsid w:val="0010540A"/>
    <w:rsid w:val="00107563"/>
    <w:rsid w:val="00107DE0"/>
    <w:rsid w:val="00112535"/>
    <w:rsid w:val="00116C3A"/>
    <w:rsid w:val="00121950"/>
    <w:rsid w:val="00123219"/>
    <w:rsid w:val="00135A3A"/>
    <w:rsid w:val="00135B28"/>
    <w:rsid w:val="00136316"/>
    <w:rsid w:val="00140702"/>
    <w:rsid w:val="00140C20"/>
    <w:rsid w:val="001410ED"/>
    <w:rsid w:val="00141534"/>
    <w:rsid w:val="001451AF"/>
    <w:rsid w:val="00146C7E"/>
    <w:rsid w:val="0015105C"/>
    <w:rsid w:val="00154A5B"/>
    <w:rsid w:val="0015609F"/>
    <w:rsid w:val="00157C67"/>
    <w:rsid w:val="001605AC"/>
    <w:rsid w:val="001627BF"/>
    <w:rsid w:val="00163461"/>
    <w:rsid w:val="00163A6C"/>
    <w:rsid w:val="00164481"/>
    <w:rsid w:val="00166771"/>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B0708"/>
    <w:rsid w:val="001B2403"/>
    <w:rsid w:val="001B2DD3"/>
    <w:rsid w:val="001B3BF5"/>
    <w:rsid w:val="001B5A1E"/>
    <w:rsid w:val="001B5DBA"/>
    <w:rsid w:val="001B7891"/>
    <w:rsid w:val="001C01C0"/>
    <w:rsid w:val="001C4A13"/>
    <w:rsid w:val="001C5D26"/>
    <w:rsid w:val="001C5F61"/>
    <w:rsid w:val="001C624B"/>
    <w:rsid w:val="001C67B7"/>
    <w:rsid w:val="001C6A56"/>
    <w:rsid w:val="001C7886"/>
    <w:rsid w:val="001D0C15"/>
    <w:rsid w:val="001D0CCB"/>
    <w:rsid w:val="001D113E"/>
    <w:rsid w:val="001D2533"/>
    <w:rsid w:val="001D2BB1"/>
    <w:rsid w:val="001D44F4"/>
    <w:rsid w:val="001E1048"/>
    <w:rsid w:val="001E253A"/>
    <w:rsid w:val="001E50BE"/>
    <w:rsid w:val="001E61A6"/>
    <w:rsid w:val="001E69BE"/>
    <w:rsid w:val="001F2EB3"/>
    <w:rsid w:val="001F5AC5"/>
    <w:rsid w:val="00201DA7"/>
    <w:rsid w:val="0021433B"/>
    <w:rsid w:val="002155F8"/>
    <w:rsid w:val="00215AFE"/>
    <w:rsid w:val="00224D78"/>
    <w:rsid w:val="00225D42"/>
    <w:rsid w:val="00227EB5"/>
    <w:rsid w:val="00227F3F"/>
    <w:rsid w:val="002319B2"/>
    <w:rsid w:val="00232E7E"/>
    <w:rsid w:val="00235732"/>
    <w:rsid w:val="0023703B"/>
    <w:rsid w:val="0023745B"/>
    <w:rsid w:val="00245D89"/>
    <w:rsid w:val="00247254"/>
    <w:rsid w:val="00247368"/>
    <w:rsid w:val="00247AAA"/>
    <w:rsid w:val="00253037"/>
    <w:rsid w:val="002539C1"/>
    <w:rsid w:val="00255468"/>
    <w:rsid w:val="00255E72"/>
    <w:rsid w:val="00257035"/>
    <w:rsid w:val="00260D23"/>
    <w:rsid w:val="00261439"/>
    <w:rsid w:val="00262523"/>
    <w:rsid w:val="00264C27"/>
    <w:rsid w:val="002670DC"/>
    <w:rsid w:val="002675DE"/>
    <w:rsid w:val="002738AB"/>
    <w:rsid w:val="002743BA"/>
    <w:rsid w:val="00275AA7"/>
    <w:rsid w:val="00276D48"/>
    <w:rsid w:val="00277DAC"/>
    <w:rsid w:val="002819E8"/>
    <w:rsid w:val="00282DEF"/>
    <w:rsid w:val="002830FB"/>
    <w:rsid w:val="0028678F"/>
    <w:rsid w:val="00287D14"/>
    <w:rsid w:val="002900E6"/>
    <w:rsid w:val="00292D63"/>
    <w:rsid w:val="00292F6C"/>
    <w:rsid w:val="002A08ED"/>
    <w:rsid w:val="002A1AE9"/>
    <w:rsid w:val="002A28F6"/>
    <w:rsid w:val="002A6BE3"/>
    <w:rsid w:val="002B0D50"/>
    <w:rsid w:val="002B4ADF"/>
    <w:rsid w:val="002B4B64"/>
    <w:rsid w:val="002B5037"/>
    <w:rsid w:val="002B5277"/>
    <w:rsid w:val="002B7B76"/>
    <w:rsid w:val="002C07B1"/>
    <w:rsid w:val="002C2030"/>
    <w:rsid w:val="002C3225"/>
    <w:rsid w:val="002C4807"/>
    <w:rsid w:val="002C4CE2"/>
    <w:rsid w:val="002C67EE"/>
    <w:rsid w:val="002C72D7"/>
    <w:rsid w:val="002D37C9"/>
    <w:rsid w:val="002D5BAF"/>
    <w:rsid w:val="002D5FB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22A9"/>
    <w:rsid w:val="00313EAE"/>
    <w:rsid w:val="003141D1"/>
    <w:rsid w:val="00316486"/>
    <w:rsid w:val="0031772E"/>
    <w:rsid w:val="0033033E"/>
    <w:rsid w:val="00333356"/>
    <w:rsid w:val="00340EE4"/>
    <w:rsid w:val="0034419F"/>
    <w:rsid w:val="00344B5B"/>
    <w:rsid w:val="00344E4B"/>
    <w:rsid w:val="003466FD"/>
    <w:rsid w:val="00346B93"/>
    <w:rsid w:val="00351B97"/>
    <w:rsid w:val="00352B0D"/>
    <w:rsid w:val="00353A4F"/>
    <w:rsid w:val="003542C5"/>
    <w:rsid w:val="003553B2"/>
    <w:rsid w:val="00356E85"/>
    <w:rsid w:val="00360311"/>
    <w:rsid w:val="00361503"/>
    <w:rsid w:val="00361DB6"/>
    <w:rsid w:val="003641D5"/>
    <w:rsid w:val="00365D2D"/>
    <w:rsid w:val="00366DE8"/>
    <w:rsid w:val="00367798"/>
    <w:rsid w:val="00370A7B"/>
    <w:rsid w:val="00370BA7"/>
    <w:rsid w:val="00373577"/>
    <w:rsid w:val="00374337"/>
    <w:rsid w:val="00374846"/>
    <w:rsid w:val="003773A5"/>
    <w:rsid w:val="00377AB3"/>
    <w:rsid w:val="003827E1"/>
    <w:rsid w:val="00383F01"/>
    <w:rsid w:val="00385836"/>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629C"/>
    <w:rsid w:val="003A7FEE"/>
    <w:rsid w:val="003B0595"/>
    <w:rsid w:val="003B1848"/>
    <w:rsid w:val="003B265A"/>
    <w:rsid w:val="003B4AA3"/>
    <w:rsid w:val="003B6AAE"/>
    <w:rsid w:val="003B6D76"/>
    <w:rsid w:val="003C0280"/>
    <w:rsid w:val="003C50C4"/>
    <w:rsid w:val="003C5404"/>
    <w:rsid w:val="003C6880"/>
    <w:rsid w:val="003D3E93"/>
    <w:rsid w:val="003D3E95"/>
    <w:rsid w:val="003D4057"/>
    <w:rsid w:val="003D7802"/>
    <w:rsid w:val="003E0282"/>
    <w:rsid w:val="003E0641"/>
    <w:rsid w:val="003E147E"/>
    <w:rsid w:val="003E1623"/>
    <w:rsid w:val="003E1C2C"/>
    <w:rsid w:val="003E31AD"/>
    <w:rsid w:val="003E3CF0"/>
    <w:rsid w:val="003E4EB0"/>
    <w:rsid w:val="003E6997"/>
    <w:rsid w:val="003E7FC9"/>
    <w:rsid w:val="003F1517"/>
    <w:rsid w:val="003F2DA2"/>
    <w:rsid w:val="003F31F5"/>
    <w:rsid w:val="003F7260"/>
    <w:rsid w:val="003F7FD6"/>
    <w:rsid w:val="00400F24"/>
    <w:rsid w:val="00401505"/>
    <w:rsid w:val="00401962"/>
    <w:rsid w:val="00403B6D"/>
    <w:rsid w:val="00403FD7"/>
    <w:rsid w:val="004061EC"/>
    <w:rsid w:val="0040676A"/>
    <w:rsid w:val="004075E9"/>
    <w:rsid w:val="004125B7"/>
    <w:rsid w:val="0041365B"/>
    <w:rsid w:val="00414AC2"/>
    <w:rsid w:val="004155D7"/>
    <w:rsid w:val="0041649B"/>
    <w:rsid w:val="004164A3"/>
    <w:rsid w:val="00416E6A"/>
    <w:rsid w:val="00417048"/>
    <w:rsid w:val="0041763D"/>
    <w:rsid w:val="00417866"/>
    <w:rsid w:val="0042141C"/>
    <w:rsid w:val="004220A2"/>
    <w:rsid w:val="004229E8"/>
    <w:rsid w:val="00425FDA"/>
    <w:rsid w:val="00426E2D"/>
    <w:rsid w:val="004318DE"/>
    <w:rsid w:val="004328EF"/>
    <w:rsid w:val="00432978"/>
    <w:rsid w:val="00434050"/>
    <w:rsid w:val="00435A4D"/>
    <w:rsid w:val="004370A0"/>
    <w:rsid w:val="00437BE6"/>
    <w:rsid w:val="0044448F"/>
    <w:rsid w:val="00445AD6"/>
    <w:rsid w:val="00445D1D"/>
    <w:rsid w:val="00450604"/>
    <w:rsid w:val="00465D32"/>
    <w:rsid w:val="00465E64"/>
    <w:rsid w:val="004672B7"/>
    <w:rsid w:val="0047265A"/>
    <w:rsid w:val="00474065"/>
    <w:rsid w:val="00487153"/>
    <w:rsid w:val="004928F7"/>
    <w:rsid w:val="004938E4"/>
    <w:rsid w:val="00494EB7"/>
    <w:rsid w:val="004A04A5"/>
    <w:rsid w:val="004A12A2"/>
    <w:rsid w:val="004A1783"/>
    <w:rsid w:val="004A2860"/>
    <w:rsid w:val="004A4260"/>
    <w:rsid w:val="004A4F65"/>
    <w:rsid w:val="004A5309"/>
    <w:rsid w:val="004A58AE"/>
    <w:rsid w:val="004A60CD"/>
    <w:rsid w:val="004A62B9"/>
    <w:rsid w:val="004A6EDF"/>
    <w:rsid w:val="004A7048"/>
    <w:rsid w:val="004A75BE"/>
    <w:rsid w:val="004B48EE"/>
    <w:rsid w:val="004B6CDD"/>
    <w:rsid w:val="004B712F"/>
    <w:rsid w:val="004C2066"/>
    <w:rsid w:val="004C5123"/>
    <w:rsid w:val="004C6579"/>
    <w:rsid w:val="004C6C18"/>
    <w:rsid w:val="004D070D"/>
    <w:rsid w:val="004D259A"/>
    <w:rsid w:val="004D2A92"/>
    <w:rsid w:val="004D2D93"/>
    <w:rsid w:val="004D377B"/>
    <w:rsid w:val="004D3CB9"/>
    <w:rsid w:val="004D4783"/>
    <w:rsid w:val="004D598C"/>
    <w:rsid w:val="004D6DFC"/>
    <w:rsid w:val="004D6E02"/>
    <w:rsid w:val="004E271B"/>
    <w:rsid w:val="004E3524"/>
    <w:rsid w:val="004E35F0"/>
    <w:rsid w:val="004E608C"/>
    <w:rsid w:val="004E759D"/>
    <w:rsid w:val="004F0CC4"/>
    <w:rsid w:val="004F2C81"/>
    <w:rsid w:val="004F5E62"/>
    <w:rsid w:val="004F7301"/>
    <w:rsid w:val="005036F8"/>
    <w:rsid w:val="00504C95"/>
    <w:rsid w:val="00504CEE"/>
    <w:rsid w:val="00504EA7"/>
    <w:rsid w:val="0050519F"/>
    <w:rsid w:val="00505EC7"/>
    <w:rsid w:val="00506B03"/>
    <w:rsid w:val="0051122F"/>
    <w:rsid w:val="00511AF2"/>
    <w:rsid w:val="00514027"/>
    <w:rsid w:val="005153A2"/>
    <w:rsid w:val="00520115"/>
    <w:rsid w:val="00520C49"/>
    <w:rsid w:val="00521A6B"/>
    <w:rsid w:val="005229BB"/>
    <w:rsid w:val="0052332C"/>
    <w:rsid w:val="005242F8"/>
    <w:rsid w:val="00525BAB"/>
    <w:rsid w:val="00525F1F"/>
    <w:rsid w:val="00526311"/>
    <w:rsid w:val="005278D9"/>
    <w:rsid w:val="0053053C"/>
    <w:rsid w:val="005319F6"/>
    <w:rsid w:val="00536F7B"/>
    <w:rsid w:val="00545930"/>
    <w:rsid w:val="00546A91"/>
    <w:rsid w:val="00551201"/>
    <w:rsid w:val="00553C66"/>
    <w:rsid w:val="00554029"/>
    <w:rsid w:val="005556F4"/>
    <w:rsid w:val="00555F4D"/>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7BEE"/>
    <w:rsid w:val="00581929"/>
    <w:rsid w:val="005822E1"/>
    <w:rsid w:val="005829F9"/>
    <w:rsid w:val="00584C3C"/>
    <w:rsid w:val="0058531C"/>
    <w:rsid w:val="00585FA3"/>
    <w:rsid w:val="005901C3"/>
    <w:rsid w:val="00591BE5"/>
    <w:rsid w:val="00595CF6"/>
    <w:rsid w:val="005968B4"/>
    <w:rsid w:val="005972F4"/>
    <w:rsid w:val="00597B03"/>
    <w:rsid w:val="005A2C21"/>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C6DDB"/>
    <w:rsid w:val="005D01D5"/>
    <w:rsid w:val="005D113A"/>
    <w:rsid w:val="005D2DA6"/>
    <w:rsid w:val="005D4554"/>
    <w:rsid w:val="005D5363"/>
    <w:rsid w:val="005D6D6C"/>
    <w:rsid w:val="005D6E6B"/>
    <w:rsid w:val="005D70D4"/>
    <w:rsid w:val="005D715E"/>
    <w:rsid w:val="005D771A"/>
    <w:rsid w:val="005D7C6A"/>
    <w:rsid w:val="005E264C"/>
    <w:rsid w:val="005E2C29"/>
    <w:rsid w:val="005E34CC"/>
    <w:rsid w:val="005E5643"/>
    <w:rsid w:val="005E689F"/>
    <w:rsid w:val="005E7512"/>
    <w:rsid w:val="005F0214"/>
    <w:rsid w:val="005F0493"/>
    <w:rsid w:val="005F1492"/>
    <w:rsid w:val="005F1D4E"/>
    <w:rsid w:val="005F1FB8"/>
    <w:rsid w:val="005F7B5A"/>
    <w:rsid w:val="006001BE"/>
    <w:rsid w:val="00600238"/>
    <w:rsid w:val="006009C5"/>
    <w:rsid w:val="00601514"/>
    <w:rsid w:val="00601773"/>
    <w:rsid w:val="00603470"/>
    <w:rsid w:val="006041E6"/>
    <w:rsid w:val="00606723"/>
    <w:rsid w:val="00607640"/>
    <w:rsid w:val="00610541"/>
    <w:rsid w:val="0061305F"/>
    <w:rsid w:val="006132D4"/>
    <w:rsid w:val="00613B46"/>
    <w:rsid w:val="00614FD0"/>
    <w:rsid w:val="00617497"/>
    <w:rsid w:val="006176BF"/>
    <w:rsid w:val="00617F5B"/>
    <w:rsid w:val="006213A2"/>
    <w:rsid w:val="00621B93"/>
    <w:rsid w:val="00625DE2"/>
    <w:rsid w:val="00630ECB"/>
    <w:rsid w:val="00632541"/>
    <w:rsid w:val="0063359D"/>
    <w:rsid w:val="00633984"/>
    <w:rsid w:val="00635661"/>
    <w:rsid w:val="00636D4A"/>
    <w:rsid w:val="0064045C"/>
    <w:rsid w:val="0064269A"/>
    <w:rsid w:val="00642EF4"/>
    <w:rsid w:val="00642FF1"/>
    <w:rsid w:val="00643188"/>
    <w:rsid w:val="006477D4"/>
    <w:rsid w:val="00650D26"/>
    <w:rsid w:val="0065441D"/>
    <w:rsid w:val="00654BAB"/>
    <w:rsid w:val="006557B6"/>
    <w:rsid w:val="0065726D"/>
    <w:rsid w:val="00662368"/>
    <w:rsid w:val="006624B5"/>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1663"/>
    <w:rsid w:val="00682051"/>
    <w:rsid w:val="0068291B"/>
    <w:rsid w:val="006832FB"/>
    <w:rsid w:val="00683329"/>
    <w:rsid w:val="006850EB"/>
    <w:rsid w:val="006852C4"/>
    <w:rsid w:val="006855F1"/>
    <w:rsid w:val="006915FB"/>
    <w:rsid w:val="00691685"/>
    <w:rsid w:val="00692B31"/>
    <w:rsid w:val="00692D54"/>
    <w:rsid w:val="006931D6"/>
    <w:rsid w:val="00693275"/>
    <w:rsid w:val="00697136"/>
    <w:rsid w:val="00697DD1"/>
    <w:rsid w:val="006A0082"/>
    <w:rsid w:val="006A1605"/>
    <w:rsid w:val="006A6C97"/>
    <w:rsid w:val="006A7288"/>
    <w:rsid w:val="006B18D1"/>
    <w:rsid w:val="006B30A3"/>
    <w:rsid w:val="006B7128"/>
    <w:rsid w:val="006B72ED"/>
    <w:rsid w:val="006C71EC"/>
    <w:rsid w:val="006D0591"/>
    <w:rsid w:val="006D0E41"/>
    <w:rsid w:val="006D1FE2"/>
    <w:rsid w:val="006D3DE7"/>
    <w:rsid w:val="006D4366"/>
    <w:rsid w:val="006E4297"/>
    <w:rsid w:val="006E7375"/>
    <w:rsid w:val="006E73EC"/>
    <w:rsid w:val="006F37EE"/>
    <w:rsid w:val="006F6C33"/>
    <w:rsid w:val="00700DBD"/>
    <w:rsid w:val="007021AD"/>
    <w:rsid w:val="007033B2"/>
    <w:rsid w:val="007038BD"/>
    <w:rsid w:val="00703967"/>
    <w:rsid w:val="00703A66"/>
    <w:rsid w:val="007042CE"/>
    <w:rsid w:val="00704549"/>
    <w:rsid w:val="00705C40"/>
    <w:rsid w:val="0071161E"/>
    <w:rsid w:val="00711AF9"/>
    <w:rsid w:val="007142AF"/>
    <w:rsid w:val="0071505C"/>
    <w:rsid w:val="00716D6F"/>
    <w:rsid w:val="00722008"/>
    <w:rsid w:val="00722D66"/>
    <w:rsid w:val="007234AD"/>
    <w:rsid w:val="0072410B"/>
    <w:rsid w:val="00724960"/>
    <w:rsid w:val="00732D92"/>
    <w:rsid w:val="00733BB2"/>
    <w:rsid w:val="00735097"/>
    <w:rsid w:val="00735600"/>
    <w:rsid w:val="007359AA"/>
    <w:rsid w:val="00750357"/>
    <w:rsid w:val="00754F92"/>
    <w:rsid w:val="0075647B"/>
    <w:rsid w:val="007570C9"/>
    <w:rsid w:val="007608AC"/>
    <w:rsid w:val="007628CE"/>
    <w:rsid w:val="00765419"/>
    <w:rsid w:val="00767272"/>
    <w:rsid w:val="00770EE2"/>
    <w:rsid w:val="00771BF5"/>
    <w:rsid w:val="00772815"/>
    <w:rsid w:val="007737CE"/>
    <w:rsid w:val="00774140"/>
    <w:rsid w:val="00781359"/>
    <w:rsid w:val="007839C1"/>
    <w:rsid w:val="00786F4E"/>
    <w:rsid w:val="007873E7"/>
    <w:rsid w:val="00790600"/>
    <w:rsid w:val="00794A6A"/>
    <w:rsid w:val="00795648"/>
    <w:rsid w:val="007974E8"/>
    <w:rsid w:val="007A16F7"/>
    <w:rsid w:val="007A1FCA"/>
    <w:rsid w:val="007A24A6"/>
    <w:rsid w:val="007A2B08"/>
    <w:rsid w:val="007A2DF8"/>
    <w:rsid w:val="007A3A83"/>
    <w:rsid w:val="007A6B39"/>
    <w:rsid w:val="007B3275"/>
    <w:rsid w:val="007B3711"/>
    <w:rsid w:val="007B43FE"/>
    <w:rsid w:val="007B4C96"/>
    <w:rsid w:val="007B71A4"/>
    <w:rsid w:val="007C2187"/>
    <w:rsid w:val="007C3861"/>
    <w:rsid w:val="007C4A93"/>
    <w:rsid w:val="007C5779"/>
    <w:rsid w:val="007D0714"/>
    <w:rsid w:val="007D43F2"/>
    <w:rsid w:val="007D4B4E"/>
    <w:rsid w:val="007D7F66"/>
    <w:rsid w:val="007E0096"/>
    <w:rsid w:val="007E1413"/>
    <w:rsid w:val="007E14FE"/>
    <w:rsid w:val="007E2238"/>
    <w:rsid w:val="007E35BC"/>
    <w:rsid w:val="007E61C5"/>
    <w:rsid w:val="007F038C"/>
    <w:rsid w:val="007F1D04"/>
    <w:rsid w:val="007F2026"/>
    <w:rsid w:val="007F3139"/>
    <w:rsid w:val="007F37D1"/>
    <w:rsid w:val="007F6B21"/>
    <w:rsid w:val="007F7269"/>
    <w:rsid w:val="0080459E"/>
    <w:rsid w:val="00805B8D"/>
    <w:rsid w:val="00811E54"/>
    <w:rsid w:val="00812FFF"/>
    <w:rsid w:val="00815114"/>
    <w:rsid w:val="00816C7B"/>
    <w:rsid w:val="0082026E"/>
    <w:rsid w:val="00825170"/>
    <w:rsid w:val="00827DFF"/>
    <w:rsid w:val="00831080"/>
    <w:rsid w:val="00833398"/>
    <w:rsid w:val="008335B0"/>
    <w:rsid w:val="00833976"/>
    <w:rsid w:val="0083575C"/>
    <w:rsid w:val="0083583F"/>
    <w:rsid w:val="00837F91"/>
    <w:rsid w:val="00841C50"/>
    <w:rsid w:val="00842BB5"/>
    <w:rsid w:val="0084551B"/>
    <w:rsid w:val="00846F8F"/>
    <w:rsid w:val="00850F34"/>
    <w:rsid w:val="0085183A"/>
    <w:rsid w:val="008521DF"/>
    <w:rsid w:val="008526FB"/>
    <w:rsid w:val="00855B2A"/>
    <w:rsid w:val="0085796E"/>
    <w:rsid w:val="00861A19"/>
    <w:rsid w:val="0086550C"/>
    <w:rsid w:val="00872561"/>
    <w:rsid w:val="00875B6E"/>
    <w:rsid w:val="008761E5"/>
    <w:rsid w:val="00876AFB"/>
    <w:rsid w:val="00880842"/>
    <w:rsid w:val="0088378C"/>
    <w:rsid w:val="008842A1"/>
    <w:rsid w:val="00887F1C"/>
    <w:rsid w:val="0089197E"/>
    <w:rsid w:val="008927CF"/>
    <w:rsid w:val="00892AAA"/>
    <w:rsid w:val="00895736"/>
    <w:rsid w:val="008A04DA"/>
    <w:rsid w:val="008A131E"/>
    <w:rsid w:val="008A2002"/>
    <w:rsid w:val="008A3D92"/>
    <w:rsid w:val="008A3EB6"/>
    <w:rsid w:val="008A5367"/>
    <w:rsid w:val="008A6825"/>
    <w:rsid w:val="008A6827"/>
    <w:rsid w:val="008B1895"/>
    <w:rsid w:val="008B2C63"/>
    <w:rsid w:val="008B3566"/>
    <w:rsid w:val="008B43D9"/>
    <w:rsid w:val="008B521F"/>
    <w:rsid w:val="008B56D2"/>
    <w:rsid w:val="008B595F"/>
    <w:rsid w:val="008B5F9C"/>
    <w:rsid w:val="008B608B"/>
    <w:rsid w:val="008B6834"/>
    <w:rsid w:val="008C02BF"/>
    <w:rsid w:val="008C1CD1"/>
    <w:rsid w:val="008C1D79"/>
    <w:rsid w:val="008C256E"/>
    <w:rsid w:val="008C2B9E"/>
    <w:rsid w:val="008C3E0C"/>
    <w:rsid w:val="008C3F03"/>
    <w:rsid w:val="008C6AF3"/>
    <w:rsid w:val="008D039B"/>
    <w:rsid w:val="008D0DAA"/>
    <w:rsid w:val="008D2592"/>
    <w:rsid w:val="008D45C7"/>
    <w:rsid w:val="008D49A7"/>
    <w:rsid w:val="008D56CF"/>
    <w:rsid w:val="008D63F9"/>
    <w:rsid w:val="008D700A"/>
    <w:rsid w:val="008D79FE"/>
    <w:rsid w:val="008E0696"/>
    <w:rsid w:val="008E0DF9"/>
    <w:rsid w:val="008E183B"/>
    <w:rsid w:val="008E2D5F"/>
    <w:rsid w:val="008E358F"/>
    <w:rsid w:val="008E4A5D"/>
    <w:rsid w:val="008E4F4B"/>
    <w:rsid w:val="008E5FC1"/>
    <w:rsid w:val="008F128C"/>
    <w:rsid w:val="008F1BD9"/>
    <w:rsid w:val="008F230C"/>
    <w:rsid w:val="008F23ED"/>
    <w:rsid w:val="008F3D46"/>
    <w:rsid w:val="008F7854"/>
    <w:rsid w:val="00901097"/>
    <w:rsid w:val="009025BE"/>
    <w:rsid w:val="009025DB"/>
    <w:rsid w:val="00902BD3"/>
    <w:rsid w:val="0090413B"/>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6EA7"/>
    <w:rsid w:val="009475F3"/>
    <w:rsid w:val="00950961"/>
    <w:rsid w:val="00950D6E"/>
    <w:rsid w:val="009547D8"/>
    <w:rsid w:val="00955781"/>
    <w:rsid w:val="00955EC4"/>
    <w:rsid w:val="009603FC"/>
    <w:rsid w:val="00961024"/>
    <w:rsid w:val="009615EA"/>
    <w:rsid w:val="00961CFC"/>
    <w:rsid w:val="00962F4A"/>
    <w:rsid w:val="00965845"/>
    <w:rsid w:val="009665CF"/>
    <w:rsid w:val="00971181"/>
    <w:rsid w:val="00973461"/>
    <w:rsid w:val="00973A80"/>
    <w:rsid w:val="0097566F"/>
    <w:rsid w:val="00980980"/>
    <w:rsid w:val="00980B48"/>
    <w:rsid w:val="009817DB"/>
    <w:rsid w:val="00982056"/>
    <w:rsid w:val="009831C1"/>
    <w:rsid w:val="00987034"/>
    <w:rsid w:val="009873D2"/>
    <w:rsid w:val="00987B39"/>
    <w:rsid w:val="00990882"/>
    <w:rsid w:val="00991512"/>
    <w:rsid w:val="00993D68"/>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3725"/>
    <w:rsid w:val="009E69D0"/>
    <w:rsid w:val="009F0C68"/>
    <w:rsid w:val="009F31BB"/>
    <w:rsid w:val="009F4516"/>
    <w:rsid w:val="009F6355"/>
    <w:rsid w:val="009F6486"/>
    <w:rsid w:val="009F6593"/>
    <w:rsid w:val="009F6A2A"/>
    <w:rsid w:val="00A034DA"/>
    <w:rsid w:val="00A048F7"/>
    <w:rsid w:val="00A05149"/>
    <w:rsid w:val="00A07C1A"/>
    <w:rsid w:val="00A14561"/>
    <w:rsid w:val="00A16D96"/>
    <w:rsid w:val="00A16F35"/>
    <w:rsid w:val="00A17B0F"/>
    <w:rsid w:val="00A20166"/>
    <w:rsid w:val="00A207A9"/>
    <w:rsid w:val="00A2098C"/>
    <w:rsid w:val="00A21156"/>
    <w:rsid w:val="00A27695"/>
    <w:rsid w:val="00A30F46"/>
    <w:rsid w:val="00A35F68"/>
    <w:rsid w:val="00A37ACA"/>
    <w:rsid w:val="00A40853"/>
    <w:rsid w:val="00A43671"/>
    <w:rsid w:val="00A45965"/>
    <w:rsid w:val="00A45CAF"/>
    <w:rsid w:val="00A46B83"/>
    <w:rsid w:val="00A47613"/>
    <w:rsid w:val="00A47F9E"/>
    <w:rsid w:val="00A5325B"/>
    <w:rsid w:val="00A5335C"/>
    <w:rsid w:val="00A536C4"/>
    <w:rsid w:val="00A55919"/>
    <w:rsid w:val="00A56898"/>
    <w:rsid w:val="00A61804"/>
    <w:rsid w:val="00A63B6B"/>
    <w:rsid w:val="00A644C5"/>
    <w:rsid w:val="00A664EF"/>
    <w:rsid w:val="00A7105E"/>
    <w:rsid w:val="00A73101"/>
    <w:rsid w:val="00A73DB2"/>
    <w:rsid w:val="00A76D3B"/>
    <w:rsid w:val="00A80146"/>
    <w:rsid w:val="00A811D1"/>
    <w:rsid w:val="00A82F97"/>
    <w:rsid w:val="00A8420C"/>
    <w:rsid w:val="00A85E6C"/>
    <w:rsid w:val="00A8619E"/>
    <w:rsid w:val="00A8689B"/>
    <w:rsid w:val="00A8754A"/>
    <w:rsid w:val="00A90CD8"/>
    <w:rsid w:val="00A92AA8"/>
    <w:rsid w:val="00A9342E"/>
    <w:rsid w:val="00A96B57"/>
    <w:rsid w:val="00AA06CC"/>
    <w:rsid w:val="00AA497D"/>
    <w:rsid w:val="00AA5411"/>
    <w:rsid w:val="00AB1270"/>
    <w:rsid w:val="00AB4A98"/>
    <w:rsid w:val="00AB53AD"/>
    <w:rsid w:val="00AB5429"/>
    <w:rsid w:val="00AB5EAB"/>
    <w:rsid w:val="00AB7604"/>
    <w:rsid w:val="00AC0F88"/>
    <w:rsid w:val="00AC3292"/>
    <w:rsid w:val="00AC3B4E"/>
    <w:rsid w:val="00AC4357"/>
    <w:rsid w:val="00AD2687"/>
    <w:rsid w:val="00AD4185"/>
    <w:rsid w:val="00AD51BF"/>
    <w:rsid w:val="00AD6B07"/>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D13"/>
    <w:rsid w:val="00B00583"/>
    <w:rsid w:val="00B00E4E"/>
    <w:rsid w:val="00B03F9D"/>
    <w:rsid w:val="00B054B3"/>
    <w:rsid w:val="00B06433"/>
    <w:rsid w:val="00B07545"/>
    <w:rsid w:val="00B125A1"/>
    <w:rsid w:val="00B12660"/>
    <w:rsid w:val="00B12A2D"/>
    <w:rsid w:val="00B1351D"/>
    <w:rsid w:val="00B13F91"/>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C36"/>
    <w:rsid w:val="00B44D09"/>
    <w:rsid w:val="00B46EA6"/>
    <w:rsid w:val="00B5175B"/>
    <w:rsid w:val="00B51B63"/>
    <w:rsid w:val="00B53EAB"/>
    <w:rsid w:val="00B5606F"/>
    <w:rsid w:val="00B62A1E"/>
    <w:rsid w:val="00B62D66"/>
    <w:rsid w:val="00B63719"/>
    <w:rsid w:val="00B63E9C"/>
    <w:rsid w:val="00B655C9"/>
    <w:rsid w:val="00B67200"/>
    <w:rsid w:val="00B7074E"/>
    <w:rsid w:val="00B70C90"/>
    <w:rsid w:val="00B71EA1"/>
    <w:rsid w:val="00B741DE"/>
    <w:rsid w:val="00B75F10"/>
    <w:rsid w:val="00B76AD0"/>
    <w:rsid w:val="00B80BFA"/>
    <w:rsid w:val="00B832AB"/>
    <w:rsid w:val="00B83334"/>
    <w:rsid w:val="00B83E3F"/>
    <w:rsid w:val="00B852BD"/>
    <w:rsid w:val="00B90EF9"/>
    <w:rsid w:val="00B9153D"/>
    <w:rsid w:val="00B91747"/>
    <w:rsid w:val="00B9276E"/>
    <w:rsid w:val="00B94AAE"/>
    <w:rsid w:val="00B97726"/>
    <w:rsid w:val="00BA3EB8"/>
    <w:rsid w:val="00BA4337"/>
    <w:rsid w:val="00BA6AAD"/>
    <w:rsid w:val="00BA6B6C"/>
    <w:rsid w:val="00BA7562"/>
    <w:rsid w:val="00BB0D5C"/>
    <w:rsid w:val="00BB1077"/>
    <w:rsid w:val="00BB130A"/>
    <w:rsid w:val="00BB225F"/>
    <w:rsid w:val="00BB279C"/>
    <w:rsid w:val="00BB3B04"/>
    <w:rsid w:val="00BB6EC8"/>
    <w:rsid w:val="00BB79B1"/>
    <w:rsid w:val="00BC0EB2"/>
    <w:rsid w:val="00BC27C4"/>
    <w:rsid w:val="00BC28A7"/>
    <w:rsid w:val="00BC315E"/>
    <w:rsid w:val="00BC3AFD"/>
    <w:rsid w:val="00BD5D95"/>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52CD"/>
    <w:rsid w:val="00C1767A"/>
    <w:rsid w:val="00C215DB"/>
    <w:rsid w:val="00C22C6B"/>
    <w:rsid w:val="00C24F3C"/>
    <w:rsid w:val="00C25705"/>
    <w:rsid w:val="00C2655D"/>
    <w:rsid w:val="00C26DAF"/>
    <w:rsid w:val="00C279C8"/>
    <w:rsid w:val="00C27A03"/>
    <w:rsid w:val="00C27E4E"/>
    <w:rsid w:val="00C31832"/>
    <w:rsid w:val="00C33E3C"/>
    <w:rsid w:val="00C33FF9"/>
    <w:rsid w:val="00C3485E"/>
    <w:rsid w:val="00C362E7"/>
    <w:rsid w:val="00C36786"/>
    <w:rsid w:val="00C400FE"/>
    <w:rsid w:val="00C41D3C"/>
    <w:rsid w:val="00C42AFE"/>
    <w:rsid w:val="00C4323B"/>
    <w:rsid w:val="00C4476E"/>
    <w:rsid w:val="00C51594"/>
    <w:rsid w:val="00C52427"/>
    <w:rsid w:val="00C54EBC"/>
    <w:rsid w:val="00C578D3"/>
    <w:rsid w:val="00C60AFC"/>
    <w:rsid w:val="00C621F6"/>
    <w:rsid w:val="00C65242"/>
    <w:rsid w:val="00C65435"/>
    <w:rsid w:val="00C658ED"/>
    <w:rsid w:val="00C67F6E"/>
    <w:rsid w:val="00C72E4C"/>
    <w:rsid w:val="00C73120"/>
    <w:rsid w:val="00C73261"/>
    <w:rsid w:val="00C74389"/>
    <w:rsid w:val="00C744BB"/>
    <w:rsid w:val="00C750BD"/>
    <w:rsid w:val="00C75DC9"/>
    <w:rsid w:val="00C8334D"/>
    <w:rsid w:val="00C8336F"/>
    <w:rsid w:val="00C83A63"/>
    <w:rsid w:val="00C85A46"/>
    <w:rsid w:val="00C87090"/>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2138"/>
    <w:rsid w:val="00CB2A4F"/>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601C"/>
    <w:rsid w:val="00CF7559"/>
    <w:rsid w:val="00D03F84"/>
    <w:rsid w:val="00D04190"/>
    <w:rsid w:val="00D04A5E"/>
    <w:rsid w:val="00D05D80"/>
    <w:rsid w:val="00D06BD9"/>
    <w:rsid w:val="00D06CA1"/>
    <w:rsid w:val="00D06CBD"/>
    <w:rsid w:val="00D06F33"/>
    <w:rsid w:val="00D072FF"/>
    <w:rsid w:val="00D10BE0"/>
    <w:rsid w:val="00D12A07"/>
    <w:rsid w:val="00D14782"/>
    <w:rsid w:val="00D152B4"/>
    <w:rsid w:val="00D15F7E"/>
    <w:rsid w:val="00D16735"/>
    <w:rsid w:val="00D17619"/>
    <w:rsid w:val="00D17D91"/>
    <w:rsid w:val="00D229CF"/>
    <w:rsid w:val="00D258A8"/>
    <w:rsid w:val="00D26E1F"/>
    <w:rsid w:val="00D27B1A"/>
    <w:rsid w:val="00D27CBF"/>
    <w:rsid w:val="00D27E68"/>
    <w:rsid w:val="00D304F3"/>
    <w:rsid w:val="00D33AAB"/>
    <w:rsid w:val="00D34A46"/>
    <w:rsid w:val="00D37059"/>
    <w:rsid w:val="00D44C5A"/>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1247"/>
    <w:rsid w:val="00D72DFF"/>
    <w:rsid w:val="00D74440"/>
    <w:rsid w:val="00D7587B"/>
    <w:rsid w:val="00D7792A"/>
    <w:rsid w:val="00D808B3"/>
    <w:rsid w:val="00D80ED8"/>
    <w:rsid w:val="00D834B4"/>
    <w:rsid w:val="00D83D6A"/>
    <w:rsid w:val="00D84B40"/>
    <w:rsid w:val="00D873B2"/>
    <w:rsid w:val="00D87FAE"/>
    <w:rsid w:val="00D91646"/>
    <w:rsid w:val="00D92A3C"/>
    <w:rsid w:val="00D96451"/>
    <w:rsid w:val="00DA18F7"/>
    <w:rsid w:val="00DA1A44"/>
    <w:rsid w:val="00DA4EC0"/>
    <w:rsid w:val="00DA670B"/>
    <w:rsid w:val="00DA68FD"/>
    <w:rsid w:val="00DA7715"/>
    <w:rsid w:val="00DB1F74"/>
    <w:rsid w:val="00DB3144"/>
    <w:rsid w:val="00DB37AB"/>
    <w:rsid w:val="00DB5A1A"/>
    <w:rsid w:val="00DB69B7"/>
    <w:rsid w:val="00DC2BFD"/>
    <w:rsid w:val="00DC31F8"/>
    <w:rsid w:val="00DC5D50"/>
    <w:rsid w:val="00DC5DC1"/>
    <w:rsid w:val="00DC6740"/>
    <w:rsid w:val="00DC6CE0"/>
    <w:rsid w:val="00DC727C"/>
    <w:rsid w:val="00DC73F5"/>
    <w:rsid w:val="00DD11E9"/>
    <w:rsid w:val="00DD15D0"/>
    <w:rsid w:val="00DD352A"/>
    <w:rsid w:val="00DE05A6"/>
    <w:rsid w:val="00DE26B8"/>
    <w:rsid w:val="00DE4B9E"/>
    <w:rsid w:val="00DE5D8B"/>
    <w:rsid w:val="00DE6738"/>
    <w:rsid w:val="00DF24CD"/>
    <w:rsid w:val="00DF36E6"/>
    <w:rsid w:val="00E018E7"/>
    <w:rsid w:val="00E032D7"/>
    <w:rsid w:val="00E06B64"/>
    <w:rsid w:val="00E0765E"/>
    <w:rsid w:val="00E13E6C"/>
    <w:rsid w:val="00E1529D"/>
    <w:rsid w:val="00E16E1E"/>
    <w:rsid w:val="00E21353"/>
    <w:rsid w:val="00E2219F"/>
    <w:rsid w:val="00E22436"/>
    <w:rsid w:val="00E2492A"/>
    <w:rsid w:val="00E24E09"/>
    <w:rsid w:val="00E25634"/>
    <w:rsid w:val="00E35CB5"/>
    <w:rsid w:val="00E36AEA"/>
    <w:rsid w:val="00E41EBE"/>
    <w:rsid w:val="00E429E6"/>
    <w:rsid w:val="00E4342A"/>
    <w:rsid w:val="00E440DA"/>
    <w:rsid w:val="00E47B0D"/>
    <w:rsid w:val="00E503DA"/>
    <w:rsid w:val="00E520C7"/>
    <w:rsid w:val="00E5482C"/>
    <w:rsid w:val="00E5497D"/>
    <w:rsid w:val="00E57E7F"/>
    <w:rsid w:val="00E61202"/>
    <w:rsid w:val="00E62308"/>
    <w:rsid w:val="00E63C97"/>
    <w:rsid w:val="00E64261"/>
    <w:rsid w:val="00E643F7"/>
    <w:rsid w:val="00E647DE"/>
    <w:rsid w:val="00E6650E"/>
    <w:rsid w:val="00E775E9"/>
    <w:rsid w:val="00E803DD"/>
    <w:rsid w:val="00E83788"/>
    <w:rsid w:val="00E84D2F"/>
    <w:rsid w:val="00E8523A"/>
    <w:rsid w:val="00E916FC"/>
    <w:rsid w:val="00E920EA"/>
    <w:rsid w:val="00E92D0A"/>
    <w:rsid w:val="00E94104"/>
    <w:rsid w:val="00E946B3"/>
    <w:rsid w:val="00E97357"/>
    <w:rsid w:val="00E97701"/>
    <w:rsid w:val="00E97CDF"/>
    <w:rsid w:val="00EA090B"/>
    <w:rsid w:val="00EA2A47"/>
    <w:rsid w:val="00EA3F8B"/>
    <w:rsid w:val="00EA542E"/>
    <w:rsid w:val="00EA5748"/>
    <w:rsid w:val="00EB16DB"/>
    <w:rsid w:val="00EB6E17"/>
    <w:rsid w:val="00EC1F0F"/>
    <w:rsid w:val="00EC37D8"/>
    <w:rsid w:val="00EC66C7"/>
    <w:rsid w:val="00ED0489"/>
    <w:rsid w:val="00ED435D"/>
    <w:rsid w:val="00ED5A6D"/>
    <w:rsid w:val="00EE040B"/>
    <w:rsid w:val="00EE2CA2"/>
    <w:rsid w:val="00EE3733"/>
    <w:rsid w:val="00EE6649"/>
    <w:rsid w:val="00EF0147"/>
    <w:rsid w:val="00EF0364"/>
    <w:rsid w:val="00EF5FBA"/>
    <w:rsid w:val="00EF73A9"/>
    <w:rsid w:val="00EF7797"/>
    <w:rsid w:val="00F00518"/>
    <w:rsid w:val="00F02A31"/>
    <w:rsid w:val="00F109F5"/>
    <w:rsid w:val="00F10C4F"/>
    <w:rsid w:val="00F10F1F"/>
    <w:rsid w:val="00F12405"/>
    <w:rsid w:val="00F12E9E"/>
    <w:rsid w:val="00F131C2"/>
    <w:rsid w:val="00F13E1B"/>
    <w:rsid w:val="00F16123"/>
    <w:rsid w:val="00F17332"/>
    <w:rsid w:val="00F223D3"/>
    <w:rsid w:val="00F228B8"/>
    <w:rsid w:val="00F22E26"/>
    <w:rsid w:val="00F2329A"/>
    <w:rsid w:val="00F25B04"/>
    <w:rsid w:val="00F25B2E"/>
    <w:rsid w:val="00F2649F"/>
    <w:rsid w:val="00F31AB4"/>
    <w:rsid w:val="00F3268D"/>
    <w:rsid w:val="00F326E7"/>
    <w:rsid w:val="00F3292B"/>
    <w:rsid w:val="00F3345B"/>
    <w:rsid w:val="00F338DF"/>
    <w:rsid w:val="00F3642A"/>
    <w:rsid w:val="00F36604"/>
    <w:rsid w:val="00F412E4"/>
    <w:rsid w:val="00F4267A"/>
    <w:rsid w:val="00F445FB"/>
    <w:rsid w:val="00F5047F"/>
    <w:rsid w:val="00F51C0B"/>
    <w:rsid w:val="00F5248F"/>
    <w:rsid w:val="00F54387"/>
    <w:rsid w:val="00F553F0"/>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4A04"/>
    <w:rsid w:val="00F96697"/>
    <w:rsid w:val="00F96892"/>
    <w:rsid w:val="00FA2AC5"/>
    <w:rsid w:val="00FA427C"/>
    <w:rsid w:val="00FB1862"/>
    <w:rsid w:val="00FB3021"/>
    <w:rsid w:val="00FB3323"/>
    <w:rsid w:val="00FB5731"/>
    <w:rsid w:val="00FB64EC"/>
    <w:rsid w:val="00FC26C2"/>
    <w:rsid w:val="00FC3DAA"/>
    <w:rsid w:val="00FC56EC"/>
    <w:rsid w:val="00FC675F"/>
    <w:rsid w:val="00FD0F49"/>
    <w:rsid w:val="00FE0FB1"/>
    <w:rsid w:val="00FE1E9C"/>
    <w:rsid w:val="00FE2C12"/>
    <w:rsid w:val="00FE45FE"/>
    <w:rsid w:val="00FE6772"/>
    <w:rsid w:val="00FF0B80"/>
    <w:rsid w:val="00FF348B"/>
    <w:rsid w:val="00FF3B50"/>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A9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03F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diccomment">
    <w:name w:val="dic_comment"/>
    <w:basedOn w:val="a0"/>
    <w:rsid w:val="00FF3B50"/>
  </w:style>
  <w:style w:type="character" w:customStyle="1" w:styleId="dicexample">
    <w:name w:val="dic_example"/>
    <w:basedOn w:val="a0"/>
    <w:rsid w:val="00FF3B50"/>
  </w:style>
  <w:style w:type="paragraph" w:customStyle="1" w:styleId="par2">
    <w:name w:val="par2"/>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nt">
    <w:name w:val="hint"/>
    <w:basedOn w:val="a0"/>
    <w:rsid w:val="00BD5D95"/>
  </w:style>
  <w:style w:type="paragraph" w:customStyle="1" w:styleId="par3">
    <w:name w:val="par3"/>
    <w:basedOn w:val="a"/>
    <w:rsid w:val="000A5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7B3275"/>
    <w:rPr>
      <w:i/>
      <w:iCs/>
    </w:rPr>
  </w:style>
  <w:style w:type="character" w:customStyle="1" w:styleId="20">
    <w:name w:val="Заголовок 2 Знак"/>
    <w:basedOn w:val="a0"/>
    <w:link w:val="2"/>
    <w:uiPriority w:val="9"/>
    <w:semiHidden/>
    <w:rsid w:val="00003FE5"/>
    <w:rPr>
      <w:rFonts w:asciiTheme="majorHAnsi" w:eastAsiaTheme="majorEastAsia" w:hAnsiTheme="majorHAnsi" w:cstheme="majorBidi"/>
      <w:color w:val="2E74B5" w:themeColor="accent1" w:themeShade="BF"/>
      <w:sz w:val="26"/>
      <w:szCs w:val="26"/>
    </w:rPr>
  </w:style>
  <w:style w:type="character" w:customStyle="1" w:styleId="dttext">
    <w:name w:val="dttext"/>
    <w:basedOn w:val="a0"/>
    <w:rsid w:val="00003FE5"/>
  </w:style>
  <w:style w:type="character" w:customStyle="1" w:styleId="num">
    <w:name w:val="num"/>
    <w:basedOn w:val="a0"/>
    <w:rsid w:val="00003FE5"/>
  </w:style>
  <w:style w:type="character" w:customStyle="1" w:styleId="letter">
    <w:name w:val="letter"/>
    <w:basedOn w:val="a0"/>
    <w:rsid w:val="00003FE5"/>
  </w:style>
  <w:style w:type="character" w:customStyle="1" w:styleId="eg">
    <w:name w:val="eg"/>
    <w:basedOn w:val="a0"/>
    <w:rsid w:val="004D6DFC"/>
  </w:style>
  <w:style w:type="character" w:customStyle="1" w:styleId="b">
    <w:name w:val="b"/>
    <w:basedOn w:val="a0"/>
    <w:rsid w:val="004D6DFC"/>
  </w:style>
  <w:style w:type="character" w:customStyle="1" w:styleId="trs">
    <w:name w:val="trs"/>
    <w:basedOn w:val="a0"/>
    <w:rsid w:val="00021A7E"/>
  </w:style>
  <w:style w:type="character" w:customStyle="1" w:styleId="text-uppercase">
    <w:name w:val="text-uppercase"/>
    <w:basedOn w:val="a0"/>
    <w:rsid w:val="000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2837">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1979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09660">
      <w:bodyDiv w:val="1"/>
      <w:marLeft w:val="0"/>
      <w:marRight w:val="0"/>
      <w:marTop w:val="0"/>
      <w:marBottom w:val="0"/>
      <w:divBdr>
        <w:top w:val="none" w:sz="0" w:space="0" w:color="auto"/>
        <w:left w:val="none" w:sz="0" w:space="0" w:color="auto"/>
        <w:bottom w:val="none" w:sz="0" w:space="0" w:color="auto"/>
        <w:right w:val="none" w:sz="0" w:space="0" w:color="auto"/>
      </w:divBdr>
    </w:div>
    <w:div w:id="9181258">
      <w:bodyDiv w:val="1"/>
      <w:marLeft w:val="0"/>
      <w:marRight w:val="0"/>
      <w:marTop w:val="0"/>
      <w:marBottom w:val="0"/>
      <w:divBdr>
        <w:top w:val="none" w:sz="0" w:space="0" w:color="auto"/>
        <w:left w:val="none" w:sz="0" w:space="0" w:color="auto"/>
        <w:bottom w:val="none" w:sz="0" w:space="0" w:color="auto"/>
        <w:right w:val="none" w:sz="0" w:space="0" w:color="auto"/>
      </w:divBdr>
      <w:divsChild>
        <w:div w:id="1637222404">
          <w:marLeft w:val="0"/>
          <w:marRight w:val="0"/>
          <w:marTop w:val="300"/>
          <w:marBottom w:val="825"/>
          <w:divBdr>
            <w:top w:val="none" w:sz="0" w:space="0" w:color="auto"/>
            <w:left w:val="none" w:sz="0" w:space="0" w:color="auto"/>
            <w:bottom w:val="none" w:sz="0" w:space="0" w:color="auto"/>
            <w:right w:val="none" w:sz="0" w:space="0" w:color="auto"/>
          </w:divBdr>
        </w:div>
        <w:div w:id="1406873076">
          <w:marLeft w:val="0"/>
          <w:marRight w:val="0"/>
          <w:marTop w:val="0"/>
          <w:marBottom w:val="300"/>
          <w:divBdr>
            <w:top w:val="none" w:sz="0" w:space="0" w:color="auto"/>
            <w:left w:val="single" w:sz="36" w:space="15" w:color="EEEEEE"/>
            <w:bottom w:val="none" w:sz="0" w:space="0" w:color="auto"/>
            <w:right w:val="none" w:sz="0" w:space="0" w:color="auto"/>
          </w:divBdr>
          <w:divsChild>
            <w:div w:id="398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154249">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74047">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338341">
      <w:bodyDiv w:val="1"/>
      <w:marLeft w:val="0"/>
      <w:marRight w:val="0"/>
      <w:marTop w:val="0"/>
      <w:marBottom w:val="0"/>
      <w:divBdr>
        <w:top w:val="none" w:sz="0" w:space="0" w:color="auto"/>
        <w:left w:val="none" w:sz="0" w:space="0" w:color="auto"/>
        <w:bottom w:val="none" w:sz="0" w:space="0" w:color="auto"/>
        <w:right w:val="none" w:sz="0" w:space="0" w:color="auto"/>
      </w:divBdr>
    </w:div>
    <w:div w:id="42410197">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877489">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23657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6654">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232256">
      <w:bodyDiv w:val="1"/>
      <w:marLeft w:val="0"/>
      <w:marRight w:val="0"/>
      <w:marTop w:val="0"/>
      <w:marBottom w:val="0"/>
      <w:divBdr>
        <w:top w:val="none" w:sz="0" w:space="0" w:color="auto"/>
        <w:left w:val="none" w:sz="0" w:space="0" w:color="auto"/>
        <w:bottom w:val="none" w:sz="0" w:space="0" w:color="auto"/>
        <w:right w:val="none" w:sz="0" w:space="0" w:color="auto"/>
      </w:divBdr>
    </w:div>
    <w:div w:id="64376101">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356289">
      <w:bodyDiv w:val="1"/>
      <w:marLeft w:val="0"/>
      <w:marRight w:val="0"/>
      <w:marTop w:val="0"/>
      <w:marBottom w:val="0"/>
      <w:divBdr>
        <w:top w:val="none" w:sz="0" w:space="0" w:color="auto"/>
        <w:left w:val="none" w:sz="0" w:space="0" w:color="auto"/>
        <w:bottom w:val="none" w:sz="0" w:space="0" w:color="auto"/>
        <w:right w:val="none" w:sz="0" w:space="0" w:color="auto"/>
      </w:divBdr>
    </w:div>
    <w:div w:id="69815160">
      <w:bodyDiv w:val="1"/>
      <w:marLeft w:val="0"/>
      <w:marRight w:val="0"/>
      <w:marTop w:val="0"/>
      <w:marBottom w:val="0"/>
      <w:divBdr>
        <w:top w:val="none" w:sz="0" w:space="0" w:color="auto"/>
        <w:left w:val="none" w:sz="0" w:space="0" w:color="auto"/>
        <w:bottom w:val="none" w:sz="0" w:space="0" w:color="auto"/>
        <w:right w:val="none" w:sz="0" w:space="0" w:color="auto"/>
      </w:divBdr>
    </w:div>
    <w:div w:id="70202099">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451061">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3563">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0892">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896678">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411363">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914433">
      <w:bodyDiv w:val="1"/>
      <w:marLeft w:val="0"/>
      <w:marRight w:val="0"/>
      <w:marTop w:val="0"/>
      <w:marBottom w:val="0"/>
      <w:divBdr>
        <w:top w:val="none" w:sz="0" w:space="0" w:color="auto"/>
        <w:left w:val="none" w:sz="0" w:space="0" w:color="auto"/>
        <w:bottom w:val="none" w:sz="0" w:space="0" w:color="auto"/>
        <w:right w:val="none" w:sz="0" w:space="0" w:color="auto"/>
      </w:divBdr>
    </w:div>
    <w:div w:id="98069517">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378746">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04023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50535">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27187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0989">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5681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8564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76391">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68832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431159">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85361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4069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5224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33729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1191855">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092605">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920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105445">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20244">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789523">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516498">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187866">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930703">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159956">
      <w:bodyDiv w:val="1"/>
      <w:marLeft w:val="0"/>
      <w:marRight w:val="0"/>
      <w:marTop w:val="0"/>
      <w:marBottom w:val="0"/>
      <w:divBdr>
        <w:top w:val="none" w:sz="0" w:space="0" w:color="auto"/>
        <w:left w:val="none" w:sz="0" w:space="0" w:color="auto"/>
        <w:bottom w:val="none" w:sz="0" w:space="0" w:color="auto"/>
        <w:right w:val="none" w:sz="0" w:space="0" w:color="auto"/>
      </w:divBdr>
    </w:div>
    <w:div w:id="25185782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280350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80548">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137567">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181495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63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17478">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66323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89027">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205319">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613708">
      <w:bodyDiv w:val="1"/>
      <w:marLeft w:val="0"/>
      <w:marRight w:val="0"/>
      <w:marTop w:val="0"/>
      <w:marBottom w:val="0"/>
      <w:divBdr>
        <w:top w:val="none" w:sz="0" w:space="0" w:color="auto"/>
        <w:left w:val="none" w:sz="0" w:space="0" w:color="auto"/>
        <w:bottom w:val="none" w:sz="0" w:space="0" w:color="auto"/>
        <w:right w:val="none" w:sz="0" w:space="0" w:color="auto"/>
      </w:divBdr>
    </w:div>
    <w:div w:id="298927369">
      <w:bodyDiv w:val="1"/>
      <w:marLeft w:val="0"/>
      <w:marRight w:val="0"/>
      <w:marTop w:val="0"/>
      <w:marBottom w:val="0"/>
      <w:divBdr>
        <w:top w:val="none" w:sz="0" w:space="0" w:color="auto"/>
        <w:left w:val="none" w:sz="0" w:space="0" w:color="auto"/>
        <w:bottom w:val="none" w:sz="0" w:space="0" w:color="auto"/>
        <w:right w:val="none" w:sz="0" w:space="0" w:color="auto"/>
      </w:divBdr>
      <w:divsChild>
        <w:div w:id="464588194">
          <w:marLeft w:val="0"/>
          <w:marRight w:val="0"/>
          <w:marTop w:val="0"/>
          <w:marBottom w:val="60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3625">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260684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838702">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5177">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096663">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67390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1159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72844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814343">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278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54015">
      <w:bodyDiv w:val="1"/>
      <w:marLeft w:val="0"/>
      <w:marRight w:val="0"/>
      <w:marTop w:val="0"/>
      <w:marBottom w:val="0"/>
      <w:divBdr>
        <w:top w:val="none" w:sz="0" w:space="0" w:color="auto"/>
        <w:left w:val="none" w:sz="0" w:space="0" w:color="auto"/>
        <w:bottom w:val="none" w:sz="0" w:space="0" w:color="auto"/>
        <w:right w:val="none" w:sz="0" w:space="0" w:color="auto"/>
      </w:divBdr>
    </w:div>
    <w:div w:id="36398740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680207">
      <w:bodyDiv w:val="1"/>
      <w:marLeft w:val="0"/>
      <w:marRight w:val="0"/>
      <w:marTop w:val="0"/>
      <w:marBottom w:val="0"/>
      <w:divBdr>
        <w:top w:val="none" w:sz="0" w:space="0" w:color="auto"/>
        <w:left w:val="none" w:sz="0" w:space="0" w:color="auto"/>
        <w:bottom w:val="none" w:sz="0" w:space="0" w:color="auto"/>
        <w:right w:val="none" w:sz="0" w:space="0" w:color="auto"/>
      </w:divBdr>
    </w:div>
    <w:div w:id="368378737">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8892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017399">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42681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5323560">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064196">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383454">
      <w:bodyDiv w:val="1"/>
      <w:marLeft w:val="0"/>
      <w:marRight w:val="0"/>
      <w:marTop w:val="0"/>
      <w:marBottom w:val="0"/>
      <w:divBdr>
        <w:top w:val="none" w:sz="0" w:space="0" w:color="auto"/>
        <w:left w:val="none" w:sz="0" w:space="0" w:color="auto"/>
        <w:bottom w:val="none" w:sz="0" w:space="0" w:color="auto"/>
        <w:right w:val="none" w:sz="0" w:space="0" w:color="auto"/>
      </w:divBdr>
    </w:div>
    <w:div w:id="409304346">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242634">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7750991">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9449452">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656707">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054992">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526023">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037150">
      <w:bodyDiv w:val="1"/>
      <w:marLeft w:val="0"/>
      <w:marRight w:val="0"/>
      <w:marTop w:val="0"/>
      <w:marBottom w:val="0"/>
      <w:divBdr>
        <w:top w:val="none" w:sz="0" w:space="0" w:color="auto"/>
        <w:left w:val="none" w:sz="0" w:space="0" w:color="auto"/>
        <w:bottom w:val="none" w:sz="0" w:space="0" w:color="auto"/>
        <w:right w:val="none" w:sz="0" w:space="0" w:color="auto"/>
      </w:divBdr>
    </w:div>
    <w:div w:id="444465843">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69810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284682">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28117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7000">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64353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741136">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7946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5858">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27186">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077944">
      <w:bodyDiv w:val="1"/>
      <w:marLeft w:val="0"/>
      <w:marRight w:val="0"/>
      <w:marTop w:val="0"/>
      <w:marBottom w:val="0"/>
      <w:divBdr>
        <w:top w:val="none" w:sz="0" w:space="0" w:color="auto"/>
        <w:left w:val="none" w:sz="0" w:space="0" w:color="auto"/>
        <w:bottom w:val="none" w:sz="0" w:space="0" w:color="auto"/>
        <w:right w:val="none" w:sz="0" w:space="0" w:color="auto"/>
      </w:divBdr>
    </w:div>
    <w:div w:id="494684267">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5804144">
      <w:bodyDiv w:val="1"/>
      <w:marLeft w:val="0"/>
      <w:marRight w:val="0"/>
      <w:marTop w:val="0"/>
      <w:marBottom w:val="0"/>
      <w:divBdr>
        <w:top w:val="none" w:sz="0" w:space="0" w:color="auto"/>
        <w:left w:val="none" w:sz="0" w:space="0" w:color="auto"/>
        <w:bottom w:val="none" w:sz="0" w:space="0" w:color="auto"/>
        <w:right w:val="none" w:sz="0" w:space="0" w:color="auto"/>
      </w:divBdr>
    </w:div>
    <w:div w:id="496381940">
      <w:bodyDiv w:val="1"/>
      <w:marLeft w:val="0"/>
      <w:marRight w:val="0"/>
      <w:marTop w:val="0"/>
      <w:marBottom w:val="0"/>
      <w:divBdr>
        <w:top w:val="none" w:sz="0" w:space="0" w:color="auto"/>
        <w:left w:val="none" w:sz="0" w:space="0" w:color="auto"/>
        <w:bottom w:val="none" w:sz="0" w:space="0" w:color="auto"/>
        <w:right w:val="none" w:sz="0" w:space="0" w:color="auto"/>
      </w:divBdr>
    </w:div>
    <w:div w:id="496728849">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351448">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785991">
      <w:bodyDiv w:val="1"/>
      <w:marLeft w:val="0"/>
      <w:marRight w:val="0"/>
      <w:marTop w:val="0"/>
      <w:marBottom w:val="0"/>
      <w:divBdr>
        <w:top w:val="none" w:sz="0" w:space="0" w:color="auto"/>
        <w:left w:val="none" w:sz="0" w:space="0" w:color="auto"/>
        <w:bottom w:val="none" w:sz="0" w:space="0" w:color="auto"/>
        <w:right w:val="none" w:sz="0" w:space="0" w:color="auto"/>
      </w:divBdr>
    </w:div>
    <w:div w:id="505168756">
      <w:bodyDiv w:val="1"/>
      <w:marLeft w:val="0"/>
      <w:marRight w:val="0"/>
      <w:marTop w:val="0"/>
      <w:marBottom w:val="0"/>
      <w:divBdr>
        <w:top w:val="none" w:sz="0" w:space="0" w:color="auto"/>
        <w:left w:val="none" w:sz="0" w:space="0" w:color="auto"/>
        <w:bottom w:val="none" w:sz="0" w:space="0" w:color="auto"/>
        <w:right w:val="none" w:sz="0" w:space="0" w:color="auto"/>
      </w:divBdr>
    </w:div>
    <w:div w:id="505290258">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989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23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127286">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33217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86469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789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383732">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4672">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793944">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669743">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372680">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08522">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7944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451308">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0061">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845638">
      <w:bodyDiv w:val="1"/>
      <w:marLeft w:val="0"/>
      <w:marRight w:val="0"/>
      <w:marTop w:val="0"/>
      <w:marBottom w:val="0"/>
      <w:divBdr>
        <w:top w:val="none" w:sz="0" w:space="0" w:color="auto"/>
        <w:left w:val="none" w:sz="0" w:space="0" w:color="auto"/>
        <w:bottom w:val="none" w:sz="0" w:space="0" w:color="auto"/>
        <w:right w:val="none" w:sz="0" w:space="0" w:color="auto"/>
      </w:divBdr>
    </w:div>
    <w:div w:id="624851920">
      <w:bodyDiv w:val="1"/>
      <w:marLeft w:val="0"/>
      <w:marRight w:val="0"/>
      <w:marTop w:val="0"/>
      <w:marBottom w:val="0"/>
      <w:divBdr>
        <w:top w:val="none" w:sz="0" w:space="0" w:color="auto"/>
        <w:left w:val="none" w:sz="0" w:space="0" w:color="auto"/>
        <w:bottom w:val="none" w:sz="0" w:space="0" w:color="auto"/>
        <w:right w:val="none" w:sz="0" w:space="0" w:color="auto"/>
      </w:divBdr>
    </w:div>
    <w:div w:id="624964458">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6215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72335">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52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4021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0994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44160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49674102">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569895">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48582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498716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2272084">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97694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82821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952665">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661023">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19514">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710243">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277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583754">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3968256">
      <w:bodyDiv w:val="1"/>
      <w:marLeft w:val="0"/>
      <w:marRight w:val="0"/>
      <w:marTop w:val="0"/>
      <w:marBottom w:val="0"/>
      <w:divBdr>
        <w:top w:val="none" w:sz="0" w:space="0" w:color="auto"/>
        <w:left w:val="none" w:sz="0" w:space="0" w:color="auto"/>
        <w:bottom w:val="none" w:sz="0" w:space="0" w:color="auto"/>
        <w:right w:val="none" w:sz="0" w:space="0" w:color="auto"/>
      </w:divBdr>
    </w:div>
    <w:div w:id="734209169">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091773">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6582">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067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23322">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70206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52755">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447271">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64148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45677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4228547">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282615">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8665">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713759">
      <w:bodyDiv w:val="1"/>
      <w:marLeft w:val="0"/>
      <w:marRight w:val="0"/>
      <w:marTop w:val="0"/>
      <w:marBottom w:val="0"/>
      <w:divBdr>
        <w:top w:val="none" w:sz="0" w:space="0" w:color="auto"/>
        <w:left w:val="none" w:sz="0" w:space="0" w:color="auto"/>
        <w:bottom w:val="none" w:sz="0" w:space="0" w:color="auto"/>
        <w:right w:val="none" w:sz="0" w:space="0" w:color="auto"/>
      </w:divBdr>
    </w:div>
    <w:div w:id="795373396">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793982">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340275">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694237">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25945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163565">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0887">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206843">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395">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033881">
      <w:bodyDiv w:val="1"/>
      <w:marLeft w:val="0"/>
      <w:marRight w:val="0"/>
      <w:marTop w:val="0"/>
      <w:marBottom w:val="0"/>
      <w:divBdr>
        <w:top w:val="none" w:sz="0" w:space="0" w:color="auto"/>
        <w:left w:val="none" w:sz="0" w:space="0" w:color="auto"/>
        <w:bottom w:val="none" w:sz="0" w:space="0" w:color="auto"/>
        <w:right w:val="none" w:sz="0" w:space="0" w:color="auto"/>
      </w:divBdr>
    </w:div>
    <w:div w:id="834999772">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1511809">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292478">
      <w:bodyDiv w:val="1"/>
      <w:marLeft w:val="0"/>
      <w:marRight w:val="0"/>
      <w:marTop w:val="0"/>
      <w:marBottom w:val="0"/>
      <w:divBdr>
        <w:top w:val="none" w:sz="0" w:space="0" w:color="auto"/>
        <w:left w:val="none" w:sz="0" w:space="0" w:color="auto"/>
        <w:bottom w:val="none" w:sz="0" w:space="0" w:color="auto"/>
        <w:right w:val="none" w:sz="0" w:space="0" w:color="auto"/>
      </w:divBdr>
    </w:div>
    <w:div w:id="846212756">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372964">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47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59779916">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040601">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2621639">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331765">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84396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27124">
      <w:bodyDiv w:val="1"/>
      <w:marLeft w:val="0"/>
      <w:marRight w:val="0"/>
      <w:marTop w:val="0"/>
      <w:marBottom w:val="0"/>
      <w:divBdr>
        <w:top w:val="none" w:sz="0" w:space="0" w:color="auto"/>
        <w:left w:val="none" w:sz="0" w:space="0" w:color="auto"/>
        <w:bottom w:val="none" w:sz="0" w:space="0" w:color="auto"/>
        <w:right w:val="none" w:sz="0" w:space="0" w:color="auto"/>
      </w:divBdr>
    </w:div>
    <w:div w:id="888616681">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47044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093257">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411216">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577939">
      <w:bodyDiv w:val="1"/>
      <w:marLeft w:val="0"/>
      <w:marRight w:val="0"/>
      <w:marTop w:val="0"/>
      <w:marBottom w:val="0"/>
      <w:divBdr>
        <w:top w:val="none" w:sz="0" w:space="0" w:color="auto"/>
        <w:left w:val="none" w:sz="0" w:space="0" w:color="auto"/>
        <w:bottom w:val="none" w:sz="0" w:space="0" w:color="auto"/>
        <w:right w:val="none" w:sz="0" w:space="0" w:color="auto"/>
      </w:divBdr>
    </w:div>
    <w:div w:id="911280467">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942319">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62054">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7931107">
      <w:bodyDiv w:val="1"/>
      <w:marLeft w:val="0"/>
      <w:marRight w:val="0"/>
      <w:marTop w:val="0"/>
      <w:marBottom w:val="0"/>
      <w:divBdr>
        <w:top w:val="none" w:sz="0" w:space="0" w:color="auto"/>
        <w:left w:val="none" w:sz="0" w:space="0" w:color="auto"/>
        <w:bottom w:val="none" w:sz="0" w:space="0" w:color="auto"/>
        <w:right w:val="none" w:sz="0" w:space="0" w:color="auto"/>
      </w:divBdr>
    </w:div>
    <w:div w:id="92800835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9413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703772">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889399">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98089">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5470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628861">
      <w:bodyDiv w:val="1"/>
      <w:marLeft w:val="0"/>
      <w:marRight w:val="0"/>
      <w:marTop w:val="0"/>
      <w:marBottom w:val="0"/>
      <w:divBdr>
        <w:top w:val="none" w:sz="0" w:space="0" w:color="auto"/>
        <w:left w:val="none" w:sz="0" w:space="0" w:color="auto"/>
        <w:bottom w:val="none" w:sz="0" w:space="0" w:color="auto"/>
        <w:right w:val="none" w:sz="0" w:space="0" w:color="auto"/>
      </w:divBdr>
    </w:div>
    <w:div w:id="989480322">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338803">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620412">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853995">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327823">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748037">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736896">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777571">
      <w:bodyDiv w:val="1"/>
      <w:marLeft w:val="0"/>
      <w:marRight w:val="0"/>
      <w:marTop w:val="0"/>
      <w:marBottom w:val="0"/>
      <w:divBdr>
        <w:top w:val="none" w:sz="0" w:space="0" w:color="auto"/>
        <w:left w:val="none" w:sz="0" w:space="0" w:color="auto"/>
        <w:bottom w:val="none" w:sz="0" w:space="0" w:color="auto"/>
        <w:right w:val="none" w:sz="0" w:space="0" w:color="auto"/>
      </w:divBdr>
    </w:div>
    <w:div w:id="1017922955">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204196">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467807">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39292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524596">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557">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8911">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12879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65278">
      <w:bodyDiv w:val="1"/>
      <w:marLeft w:val="0"/>
      <w:marRight w:val="0"/>
      <w:marTop w:val="0"/>
      <w:marBottom w:val="0"/>
      <w:divBdr>
        <w:top w:val="none" w:sz="0" w:space="0" w:color="auto"/>
        <w:left w:val="none" w:sz="0" w:space="0" w:color="auto"/>
        <w:bottom w:val="none" w:sz="0" w:space="0" w:color="auto"/>
        <w:right w:val="none" w:sz="0" w:space="0" w:color="auto"/>
      </w:divBdr>
    </w:div>
    <w:div w:id="105743231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337170">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78117">
      <w:bodyDiv w:val="1"/>
      <w:marLeft w:val="0"/>
      <w:marRight w:val="0"/>
      <w:marTop w:val="0"/>
      <w:marBottom w:val="0"/>
      <w:divBdr>
        <w:top w:val="none" w:sz="0" w:space="0" w:color="auto"/>
        <w:left w:val="none" w:sz="0" w:space="0" w:color="auto"/>
        <w:bottom w:val="none" w:sz="0" w:space="0" w:color="auto"/>
        <w:right w:val="none" w:sz="0" w:space="0" w:color="auto"/>
      </w:divBdr>
      <w:divsChild>
        <w:div w:id="426385077">
          <w:marLeft w:val="0"/>
          <w:marRight w:val="0"/>
          <w:marTop w:val="300"/>
          <w:marBottom w:val="825"/>
          <w:divBdr>
            <w:top w:val="none" w:sz="0" w:space="0" w:color="auto"/>
            <w:left w:val="none" w:sz="0" w:space="0" w:color="auto"/>
            <w:bottom w:val="none" w:sz="0" w:space="0" w:color="auto"/>
            <w:right w:val="none" w:sz="0" w:space="0" w:color="auto"/>
          </w:divBdr>
        </w:div>
        <w:div w:id="337585376">
          <w:marLeft w:val="0"/>
          <w:marRight w:val="0"/>
          <w:marTop w:val="0"/>
          <w:marBottom w:val="300"/>
          <w:divBdr>
            <w:top w:val="none" w:sz="0" w:space="0" w:color="auto"/>
            <w:left w:val="single" w:sz="36" w:space="15" w:color="EEEEEE"/>
            <w:bottom w:val="none" w:sz="0" w:space="0" w:color="auto"/>
            <w:right w:val="none" w:sz="0" w:space="0" w:color="auto"/>
          </w:divBdr>
          <w:divsChild>
            <w:div w:id="302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337822">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6153062">
      <w:bodyDiv w:val="1"/>
      <w:marLeft w:val="0"/>
      <w:marRight w:val="0"/>
      <w:marTop w:val="0"/>
      <w:marBottom w:val="0"/>
      <w:divBdr>
        <w:top w:val="none" w:sz="0" w:space="0" w:color="auto"/>
        <w:left w:val="none" w:sz="0" w:space="0" w:color="auto"/>
        <w:bottom w:val="none" w:sz="0" w:space="0" w:color="auto"/>
        <w:right w:val="none" w:sz="0" w:space="0" w:color="auto"/>
      </w:divBdr>
      <w:divsChild>
        <w:div w:id="675570309">
          <w:marLeft w:val="0"/>
          <w:marRight w:val="0"/>
          <w:marTop w:val="0"/>
          <w:marBottom w:val="375"/>
          <w:divBdr>
            <w:top w:val="none" w:sz="0" w:space="0" w:color="auto"/>
            <w:left w:val="none" w:sz="0" w:space="0" w:color="auto"/>
            <w:bottom w:val="none" w:sz="0" w:space="0" w:color="auto"/>
            <w:right w:val="none" w:sz="0" w:space="0" w:color="auto"/>
          </w:divBdr>
          <w:divsChild>
            <w:div w:id="1300955754">
              <w:marLeft w:val="0"/>
              <w:marRight w:val="0"/>
              <w:marTop w:val="0"/>
              <w:marBottom w:val="0"/>
              <w:divBdr>
                <w:top w:val="none" w:sz="0" w:space="0" w:color="auto"/>
                <w:left w:val="none" w:sz="0" w:space="0" w:color="auto"/>
                <w:bottom w:val="none" w:sz="0" w:space="0" w:color="auto"/>
                <w:right w:val="none" w:sz="0" w:space="0" w:color="auto"/>
              </w:divBdr>
            </w:div>
          </w:divsChild>
        </w:div>
        <w:div w:id="620496241">
          <w:marLeft w:val="0"/>
          <w:marRight w:val="0"/>
          <w:marTop w:val="0"/>
          <w:marBottom w:val="300"/>
          <w:divBdr>
            <w:top w:val="none" w:sz="0" w:space="0" w:color="auto"/>
            <w:left w:val="none" w:sz="0" w:space="0" w:color="auto"/>
            <w:bottom w:val="none" w:sz="0" w:space="0" w:color="auto"/>
            <w:right w:val="none" w:sz="0" w:space="0" w:color="auto"/>
          </w:divBdr>
          <w:divsChild>
            <w:div w:id="574169347">
              <w:marLeft w:val="0"/>
              <w:marRight w:val="0"/>
              <w:marTop w:val="0"/>
              <w:marBottom w:val="0"/>
              <w:divBdr>
                <w:top w:val="none" w:sz="0" w:space="0" w:color="auto"/>
                <w:left w:val="none" w:sz="0" w:space="0" w:color="auto"/>
                <w:bottom w:val="none" w:sz="0" w:space="0" w:color="auto"/>
                <w:right w:val="none" w:sz="0" w:space="0" w:color="auto"/>
              </w:divBdr>
            </w:div>
            <w:div w:id="1601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267489">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34565">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7896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6559229">
      <w:bodyDiv w:val="1"/>
      <w:marLeft w:val="0"/>
      <w:marRight w:val="0"/>
      <w:marTop w:val="0"/>
      <w:marBottom w:val="0"/>
      <w:divBdr>
        <w:top w:val="none" w:sz="0" w:space="0" w:color="auto"/>
        <w:left w:val="none" w:sz="0" w:space="0" w:color="auto"/>
        <w:bottom w:val="none" w:sz="0" w:space="0" w:color="auto"/>
        <w:right w:val="none" w:sz="0" w:space="0" w:color="auto"/>
      </w:divBdr>
    </w:div>
    <w:div w:id="1097602668">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564918">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1124693">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20416">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01603">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3415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79757">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351054">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32313">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1481700">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45699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40065">
      <w:bodyDiv w:val="1"/>
      <w:marLeft w:val="0"/>
      <w:marRight w:val="0"/>
      <w:marTop w:val="0"/>
      <w:marBottom w:val="0"/>
      <w:divBdr>
        <w:top w:val="none" w:sz="0" w:space="0" w:color="auto"/>
        <w:left w:val="none" w:sz="0" w:space="0" w:color="auto"/>
        <w:bottom w:val="none" w:sz="0" w:space="0" w:color="auto"/>
        <w:right w:val="none" w:sz="0" w:space="0" w:color="auto"/>
      </w:divBdr>
    </w:div>
    <w:div w:id="1166479969">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13915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304487">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8033328">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3683">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3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588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009229">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853252">
      <w:bodyDiv w:val="1"/>
      <w:marLeft w:val="0"/>
      <w:marRight w:val="0"/>
      <w:marTop w:val="0"/>
      <w:marBottom w:val="0"/>
      <w:divBdr>
        <w:top w:val="none" w:sz="0" w:space="0" w:color="auto"/>
        <w:left w:val="none" w:sz="0" w:space="0" w:color="auto"/>
        <w:bottom w:val="none" w:sz="0" w:space="0" w:color="auto"/>
        <w:right w:val="none" w:sz="0" w:space="0" w:color="auto"/>
      </w:divBdr>
    </w:div>
    <w:div w:id="123555393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41062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21998">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7865025">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678796">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587172">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748079">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8828000">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99597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953531">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649736">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847206">
      <w:bodyDiv w:val="1"/>
      <w:marLeft w:val="0"/>
      <w:marRight w:val="0"/>
      <w:marTop w:val="0"/>
      <w:marBottom w:val="0"/>
      <w:divBdr>
        <w:top w:val="none" w:sz="0" w:space="0" w:color="auto"/>
        <w:left w:val="none" w:sz="0" w:space="0" w:color="auto"/>
        <w:bottom w:val="none" w:sz="0" w:space="0" w:color="auto"/>
        <w:right w:val="none" w:sz="0" w:space="0" w:color="auto"/>
      </w:divBdr>
    </w:div>
    <w:div w:id="1303922049">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27408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87637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90464">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13306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038112">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389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0407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09320">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87455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761965">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539130">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32141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4690606">
      <w:bodyDiv w:val="1"/>
      <w:marLeft w:val="0"/>
      <w:marRight w:val="0"/>
      <w:marTop w:val="0"/>
      <w:marBottom w:val="0"/>
      <w:divBdr>
        <w:top w:val="none" w:sz="0" w:space="0" w:color="auto"/>
        <w:left w:val="none" w:sz="0" w:space="0" w:color="auto"/>
        <w:bottom w:val="none" w:sz="0" w:space="0" w:color="auto"/>
        <w:right w:val="none" w:sz="0" w:space="0" w:color="auto"/>
      </w:divBdr>
    </w:div>
    <w:div w:id="1375076684">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815334">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0584">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528785">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464426">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453799">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394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77576">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71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0282">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358814">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171266">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9128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74405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33383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757793">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174811">
      <w:bodyDiv w:val="1"/>
      <w:marLeft w:val="0"/>
      <w:marRight w:val="0"/>
      <w:marTop w:val="0"/>
      <w:marBottom w:val="0"/>
      <w:divBdr>
        <w:top w:val="none" w:sz="0" w:space="0" w:color="auto"/>
        <w:left w:val="none" w:sz="0" w:space="0" w:color="auto"/>
        <w:bottom w:val="none" w:sz="0" w:space="0" w:color="auto"/>
        <w:right w:val="none" w:sz="0" w:space="0" w:color="auto"/>
      </w:divBdr>
    </w:div>
    <w:div w:id="1470589683">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747575">
      <w:bodyDiv w:val="1"/>
      <w:marLeft w:val="0"/>
      <w:marRight w:val="0"/>
      <w:marTop w:val="0"/>
      <w:marBottom w:val="0"/>
      <w:divBdr>
        <w:top w:val="none" w:sz="0" w:space="0" w:color="auto"/>
        <w:left w:val="none" w:sz="0" w:space="0" w:color="auto"/>
        <w:bottom w:val="none" w:sz="0" w:space="0" w:color="auto"/>
        <w:right w:val="none" w:sz="0" w:space="0" w:color="auto"/>
      </w:divBdr>
    </w:div>
    <w:div w:id="147175063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4823">
      <w:bodyDiv w:val="1"/>
      <w:marLeft w:val="0"/>
      <w:marRight w:val="0"/>
      <w:marTop w:val="0"/>
      <w:marBottom w:val="0"/>
      <w:divBdr>
        <w:top w:val="none" w:sz="0" w:space="0" w:color="auto"/>
        <w:left w:val="none" w:sz="0" w:space="0" w:color="auto"/>
        <w:bottom w:val="none" w:sz="0" w:space="0" w:color="auto"/>
        <w:right w:val="none" w:sz="0" w:space="0" w:color="auto"/>
      </w:divBdr>
    </w:div>
    <w:div w:id="14745602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148773">
      <w:bodyDiv w:val="1"/>
      <w:marLeft w:val="0"/>
      <w:marRight w:val="0"/>
      <w:marTop w:val="0"/>
      <w:marBottom w:val="0"/>
      <w:divBdr>
        <w:top w:val="none" w:sz="0" w:space="0" w:color="auto"/>
        <w:left w:val="none" w:sz="0" w:space="0" w:color="auto"/>
        <w:bottom w:val="none" w:sz="0" w:space="0" w:color="auto"/>
        <w:right w:val="none" w:sz="0" w:space="0" w:color="auto"/>
      </w:divBdr>
    </w:div>
    <w:div w:id="147956931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46036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47537">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12552">
      <w:bodyDiv w:val="1"/>
      <w:marLeft w:val="0"/>
      <w:marRight w:val="0"/>
      <w:marTop w:val="0"/>
      <w:marBottom w:val="0"/>
      <w:divBdr>
        <w:top w:val="none" w:sz="0" w:space="0" w:color="auto"/>
        <w:left w:val="none" w:sz="0" w:space="0" w:color="auto"/>
        <w:bottom w:val="none" w:sz="0" w:space="0" w:color="auto"/>
        <w:right w:val="none" w:sz="0" w:space="0" w:color="auto"/>
      </w:divBdr>
    </w:div>
    <w:div w:id="1484007815">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283317">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88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41532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501211">
      <w:bodyDiv w:val="1"/>
      <w:marLeft w:val="0"/>
      <w:marRight w:val="0"/>
      <w:marTop w:val="0"/>
      <w:marBottom w:val="0"/>
      <w:divBdr>
        <w:top w:val="none" w:sz="0" w:space="0" w:color="auto"/>
        <w:left w:val="none" w:sz="0" w:space="0" w:color="auto"/>
        <w:bottom w:val="none" w:sz="0" w:space="0" w:color="auto"/>
        <w:right w:val="none" w:sz="0" w:space="0" w:color="auto"/>
      </w:divBdr>
    </w:div>
    <w:div w:id="15013866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969648">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536451">
      <w:bodyDiv w:val="1"/>
      <w:marLeft w:val="0"/>
      <w:marRight w:val="0"/>
      <w:marTop w:val="0"/>
      <w:marBottom w:val="0"/>
      <w:divBdr>
        <w:top w:val="none" w:sz="0" w:space="0" w:color="auto"/>
        <w:left w:val="none" w:sz="0" w:space="0" w:color="auto"/>
        <w:bottom w:val="none" w:sz="0" w:space="0" w:color="auto"/>
        <w:right w:val="none" w:sz="0" w:space="0" w:color="auto"/>
      </w:divBdr>
    </w:div>
    <w:div w:id="1515803543">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0880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5978">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608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73864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286508">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055303">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556237">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11439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91320">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142678">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73888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036879">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6278">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75165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74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10770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5207">
      <w:bodyDiv w:val="1"/>
      <w:marLeft w:val="0"/>
      <w:marRight w:val="0"/>
      <w:marTop w:val="0"/>
      <w:marBottom w:val="0"/>
      <w:divBdr>
        <w:top w:val="none" w:sz="0" w:space="0" w:color="auto"/>
        <w:left w:val="none" w:sz="0" w:space="0" w:color="auto"/>
        <w:bottom w:val="none" w:sz="0" w:space="0" w:color="auto"/>
        <w:right w:val="none" w:sz="0" w:space="0" w:color="auto"/>
      </w:divBdr>
    </w:div>
    <w:div w:id="1614439060">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78579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79570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62891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027073">
      <w:bodyDiv w:val="1"/>
      <w:marLeft w:val="0"/>
      <w:marRight w:val="0"/>
      <w:marTop w:val="0"/>
      <w:marBottom w:val="0"/>
      <w:divBdr>
        <w:top w:val="none" w:sz="0" w:space="0" w:color="auto"/>
        <w:left w:val="none" w:sz="0" w:space="0" w:color="auto"/>
        <w:bottom w:val="none" w:sz="0" w:space="0" w:color="auto"/>
        <w:right w:val="none" w:sz="0" w:space="0" w:color="auto"/>
      </w:divBdr>
    </w:div>
    <w:div w:id="1655717878">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064940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488979">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374621">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18184">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1844">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01649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102088">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61680">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51238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65105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542534">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97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802525">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451297">
      <w:bodyDiv w:val="1"/>
      <w:marLeft w:val="0"/>
      <w:marRight w:val="0"/>
      <w:marTop w:val="0"/>
      <w:marBottom w:val="0"/>
      <w:divBdr>
        <w:top w:val="none" w:sz="0" w:space="0" w:color="auto"/>
        <w:left w:val="none" w:sz="0" w:space="0" w:color="auto"/>
        <w:bottom w:val="none" w:sz="0" w:space="0" w:color="auto"/>
        <w:right w:val="none" w:sz="0" w:space="0" w:color="auto"/>
      </w:divBdr>
    </w:div>
    <w:div w:id="174452854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715033">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336653">
      <w:bodyDiv w:val="1"/>
      <w:marLeft w:val="0"/>
      <w:marRight w:val="0"/>
      <w:marTop w:val="0"/>
      <w:marBottom w:val="0"/>
      <w:divBdr>
        <w:top w:val="none" w:sz="0" w:space="0" w:color="auto"/>
        <w:left w:val="none" w:sz="0" w:space="0" w:color="auto"/>
        <w:bottom w:val="none" w:sz="0" w:space="0" w:color="auto"/>
        <w:right w:val="none" w:sz="0" w:space="0" w:color="auto"/>
      </w:divBdr>
    </w:div>
    <w:div w:id="1747796133">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14482">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128322">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86910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0072">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525546">
      <w:bodyDiv w:val="1"/>
      <w:marLeft w:val="0"/>
      <w:marRight w:val="0"/>
      <w:marTop w:val="0"/>
      <w:marBottom w:val="0"/>
      <w:divBdr>
        <w:top w:val="none" w:sz="0" w:space="0" w:color="auto"/>
        <w:left w:val="none" w:sz="0" w:space="0" w:color="auto"/>
        <w:bottom w:val="none" w:sz="0" w:space="0" w:color="auto"/>
        <w:right w:val="none" w:sz="0" w:space="0" w:color="auto"/>
      </w:divBdr>
    </w:div>
    <w:div w:id="177867210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718410">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7106">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3452444">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498440">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706357">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705150">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04723">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6701">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92852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89198">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338268">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44834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891230">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283074">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665326">
      <w:bodyDiv w:val="1"/>
      <w:marLeft w:val="0"/>
      <w:marRight w:val="0"/>
      <w:marTop w:val="0"/>
      <w:marBottom w:val="0"/>
      <w:divBdr>
        <w:top w:val="none" w:sz="0" w:space="0" w:color="auto"/>
        <w:left w:val="none" w:sz="0" w:space="0" w:color="auto"/>
        <w:bottom w:val="none" w:sz="0" w:space="0" w:color="auto"/>
        <w:right w:val="none" w:sz="0" w:space="0" w:color="auto"/>
      </w:divBdr>
    </w:div>
    <w:div w:id="1831404249">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0752">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433064">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6738">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27166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041588">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058349">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642569">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31491">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8815746">
      <w:bodyDiv w:val="1"/>
      <w:marLeft w:val="0"/>
      <w:marRight w:val="0"/>
      <w:marTop w:val="0"/>
      <w:marBottom w:val="0"/>
      <w:divBdr>
        <w:top w:val="none" w:sz="0" w:space="0" w:color="auto"/>
        <w:left w:val="none" w:sz="0" w:space="0" w:color="auto"/>
        <w:bottom w:val="none" w:sz="0" w:space="0" w:color="auto"/>
        <w:right w:val="none" w:sz="0" w:space="0" w:color="auto"/>
      </w:divBdr>
    </w:div>
    <w:div w:id="1880820439">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59740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704913">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7174">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930135">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06944">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942543">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0473">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834070">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34088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07954">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996999">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16705">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5788">
      <w:bodyDiv w:val="1"/>
      <w:marLeft w:val="0"/>
      <w:marRight w:val="0"/>
      <w:marTop w:val="0"/>
      <w:marBottom w:val="0"/>
      <w:divBdr>
        <w:top w:val="none" w:sz="0" w:space="0" w:color="auto"/>
        <w:left w:val="none" w:sz="0" w:space="0" w:color="auto"/>
        <w:bottom w:val="none" w:sz="0" w:space="0" w:color="auto"/>
        <w:right w:val="none" w:sz="0" w:space="0" w:color="auto"/>
      </w:divBdr>
    </w:div>
    <w:div w:id="194722914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8174">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252374">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850102">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042407">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8531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8311">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761279">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1244">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16616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873687">
      <w:bodyDiv w:val="1"/>
      <w:marLeft w:val="0"/>
      <w:marRight w:val="0"/>
      <w:marTop w:val="0"/>
      <w:marBottom w:val="0"/>
      <w:divBdr>
        <w:top w:val="none" w:sz="0" w:space="0" w:color="auto"/>
        <w:left w:val="none" w:sz="0" w:space="0" w:color="auto"/>
        <w:bottom w:val="none" w:sz="0" w:space="0" w:color="auto"/>
        <w:right w:val="none" w:sz="0" w:space="0" w:color="auto"/>
      </w:divBdr>
      <w:divsChild>
        <w:div w:id="1690450941">
          <w:marLeft w:val="0"/>
          <w:marRight w:val="0"/>
          <w:marTop w:val="0"/>
          <w:marBottom w:val="0"/>
          <w:divBdr>
            <w:top w:val="none" w:sz="0" w:space="0" w:color="auto"/>
            <w:left w:val="none" w:sz="0" w:space="0" w:color="auto"/>
            <w:bottom w:val="none" w:sz="0" w:space="0" w:color="auto"/>
            <w:right w:val="none" w:sz="0" w:space="0" w:color="auto"/>
          </w:divBdr>
          <w:divsChild>
            <w:div w:id="1329596711">
              <w:marLeft w:val="0"/>
              <w:marRight w:val="0"/>
              <w:marTop w:val="225"/>
              <w:marBottom w:val="300"/>
              <w:divBdr>
                <w:top w:val="none" w:sz="0" w:space="0" w:color="auto"/>
                <w:left w:val="none" w:sz="0" w:space="0" w:color="auto"/>
                <w:bottom w:val="none" w:sz="0" w:space="0" w:color="auto"/>
                <w:right w:val="none" w:sz="0" w:space="0" w:color="auto"/>
              </w:divBdr>
              <w:divsChild>
                <w:div w:id="1131285410">
                  <w:marLeft w:val="0"/>
                  <w:marRight w:val="0"/>
                  <w:marTop w:val="150"/>
                  <w:marBottom w:val="0"/>
                  <w:divBdr>
                    <w:top w:val="none" w:sz="0" w:space="0" w:color="auto"/>
                    <w:left w:val="none" w:sz="0" w:space="0" w:color="auto"/>
                    <w:bottom w:val="none" w:sz="0" w:space="0" w:color="auto"/>
                    <w:right w:val="none" w:sz="0" w:space="0" w:color="auto"/>
                  </w:divBdr>
                </w:div>
              </w:divsChild>
            </w:div>
            <w:div w:id="1969820235">
              <w:marLeft w:val="0"/>
              <w:marRight w:val="0"/>
              <w:marTop w:val="0"/>
              <w:marBottom w:val="300"/>
              <w:divBdr>
                <w:top w:val="none" w:sz="0" w:space="0" w:color="auto"/>
                <w:left w:val="none" w:sz="0" w:space="0" w:color="auto"/>
                <w:bottom w:val="none" w:sz="0" w:space="0" w:color="auto"/>
                <w:right w:val="none" w:sz="0" w:space="0" w:color="auto"/>
              </w:divBdr>
              <w:divsChild>
                <w:div w:id="394739811">
                  <w:marLeft w:val="0"/>
                  <w:marRight w:val="330"/>
                  <w:marTop w:val="0"/>
                  <w:marBottom w:val="150"/>
                  <w:divBdr>
                    <w:top w:val="none" w:sz="0" w:space="0" w:color="auto"/>
                    <w:left w:val="none" w:sz="0" w:space="0" w:color="auto"/>
                    <w:bottom w:val="none" w:sz="0" w:space="0" w:color="auto"/>
                    <w:right w:val="none" w:sz="0" w:space="0" w:color="auto"/>
                  </w:divBdr>
                </w:div>
                <w:div w:id="76095183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59640810">
          <w:marLeft w:val="0"/>
          <w:marRight w:val="0"/>
          <w:marTop w:val="0"/>
          <w:marBottom w:val="0"/>
          <w:divBdr>
            <w:top w:val="none" w:sz="0" w:space="0" w:color="auto"/>
            <w:left w:val="none" w:sz="0" w:space="0" w:color="auto"/>
            <w:bottom w:val="none" w:sz="0" w:space="0" w:color="auto"/>
            <w:right w:val="none" w:sz="0" w:space="0" w:color="auto"/>
          </w:divBdr>
          <w:divsChild>
            <w:div w:id="1852527392">
              <w:marLeft w:val="0"/>
              <w:marRight w:val="0"/>
              <w:marTop w:val="30"/>
              <w:marBottom w:val="0"/>
              <w:divBdr>
                <w:top w:val="single" w:sz="6" w:space="0" w:color="FEC400"/>
                <w:left w:val="none" w:sz="0" w:space="0" w:color="auto"/>
                <w:bottom w:val="none" w:sz="0" w:space="0" w:color="auto"/>
                <w:right w:val="none" w:sz="0" w:space="0" w:color="auto"/>
              </w:divBdr>
            </w:div>
            <w:div w:id="1152217994">
              <w:marLeft w:val="0"/>
              <w:marRight w:val="0"/>
              <w:marTop w:val="225"/>
              <w:marBottom w:val="300"/>
              <w:divBdr>
                <w:top w:val="none" w:sz="0" w:space="0" w:color="auto"/>
                <w:left w:val="none" w:sz="0" w:space="0" w:color="auto"/>
                <w:bottom w:val="none" w:sz="0" w:space="0" w:color="auto"/>
                <w:right w:val="none" w:sz="0" w:space="0" w:color="auto"/>
              </w:divBdr>
              <w:divsChild>
                <w:div w:id="375274872">
                  <w:marLeft w:val="0"/>
                  <w:marRight w:val="0"/>
                  <w:marTop w:val="150"/>
                  <w:marBottom w:val="0"/>
                  <w:divBdr>
                    <w:top w:val="none" w:sz="0" w:space="0" w:color="auto"/>
                    <w:left w:val="none" w:sz="0" w:space="0" w:color="auto"/>
                    <w:bottom w:val="none" w:sz="0" w:space="0" w:color="auto"/>
                    <w:right w:val="none" w:sz="0" w:space="0" w:color="auto"/>
                  </w:divBdr>
                </w:div>
              </w:divsChild>
            </w:div>
            <w:div w:id="1848016510">
              <w:marLeft w:val="0"/>
              <w:marRight w:val="0"/>
              <w:marTop w:val="0"/>
              <w:marBottom w:val="300"/>
              <w:divBdr>
                <w:top w:val="none" w:sz="0" w:space="0" w:color="auto"/>
                <w:left w:val="none" w:sz="0" w:space="0" w:color="auto"/>
                <w:bottom w:val="none" w:sz="0" w:space="0" w:color="auto"/>
                <w:right w:val="none" w:sz="0" w:space="0" w:color="auto"/>
              </w:divBdr>
              <w:divsChild>
                <w:div w:id="4501314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 w:id="1993946656">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588456">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8282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991053">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224070">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58710">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439607">
      <w:bodyDiv w:val="1"/>
      <w:marLeft w:val="0"/>
      <w:marRight w:val="0"/>
      <w:marTop w:val="0"/>
      <w:marBottom w:val="0"/>
      <w:divBdr>
        <w:top w:val="none" w:sz="0" w:space="0" w:color="auto"/>
        <w:left w:val="none" w:sz="0" w:space="0" w:color="auto"/>
        <w:bottom w:val="none" w:sz="0" w:space="0" w:color="auto"/>
        <w:right w:val="none" w:sz="0" w:space="0" w:color="auto"/>
      </w:divBdr>
    </w:div>
    <w:div w:id="2028408996">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371361">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428811">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7855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04740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4986983">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819817">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949147">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311769">
      <w:bodyDiv w:val="1"/>
      <w:marLeft w:val="0"/>
      <w:marRight w:val="0"/>
      <w:marTop w:val="0"/>
      <w:marBottom w:val="0"/>
      <w:divBdr>
        <w:top w:val="none" w:sz="0" w:space="0" w:color="auto"/>
        <w:left w:val="none" w:sz="0" w:space="0" w:color="auto"/>
        <w:bottom w:val="none" w:sz="0" w:space="0" w:color="auto"/>
        <w:right w:val="none" w:sz="0" w:space="0" w:color="auto"/>
      </w:divBdr>
    </w:div>
    <w:div w:id="2109080461">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07824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936508">
      <w:bodyDiv w:val="1"/>
      <w:marLeft w:val="0"/>
      <w:marRight w:val="0"/>
      <w:marTop w:val="0"/>
      <w:marBottom w:val="0"/>
      <w:divBdr>
        <w:top w:val="none" w:sz="0" w:space="0" w:color="auto"/>
        <w:left w:val="none" w:sz="0" w:space="0" w:color="auto"/>
        <w:bottom w:val="none" w:sz="0" w:space="0" w:color="auto"/>
        <w:right w:val="none" w:sz="0" w:space="0" w:color="auto"/>
      </w:divBdr>
    </w:div>
    <w:div w:id="213301539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057360">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36974">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4980">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4156">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C7D4-2C16-43A0-B73B-CB1A26DC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52</Pages>
  <Words>7956</Words>
  <Characters>45350</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37</cp:revision>
  <dcterms:created xsi:type="dcterms:W3CDTF">2021-09-21T11:05:00Z</dcterms:created>
  <dcterms:modified xsi:type="dcterms:W3CDTF">2022-03-31T23:13:00Z</dcterms:modified>
</cp:coreProperties>
</file>