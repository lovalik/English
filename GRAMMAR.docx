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B134B" w:rsidRDefault="003B134B" w:rsidP="003B134B">
      <w:pPr>
        <w:jc w:val="center"/>
        <w:rPr>
          <w:b/>
          <w:i/>
          <w:lang w:val="en-US"/>
        </w:rPr>
      </w:pPr>
      <w:r>
        <w:rPr>
          <w:b/>
          <w:i/>
          <w:lang w:val="en-US"/>
        </w:rPr>
        <w:t>PRESENT PERFECT TENSE</w:t>
      </w:r>
    </w:p>
    <w:p w:rsidR="003B134B" w:rsidRDefault="003B134B" w:rsidP="003B134B">
      <w:pPr>
        <w:jc w:val="center"/>
        <w:rPr>
          <w:b/>
          <w:i/>
          <w:lang w:val="en-GB"/>
        </w:rPr>
      </w:pPr>
      <w:r>
        <w:rPr>
          <w:b/>
          <w:i/>
          <w:lang w:val="en-US"/>
        </w:rPr>
        <w:t>https</w:t>
      </w:r>
      <w:r>
        <w:rPr>
          <w:b/>
          <w:i/>
          <w:lang w:val="en-GB"/>
        </w:rPr>
        <w:t>://</w:t>
      </w:r>
      <w:proofErr w:type="spellStart"/>
      <w:r>
        <w:rPr>
          <w:b/>
          <w:i/>
          <w:lang w:val="en-US"/>
        </w:rPr>
        <w:t>engblog</w:t>
      </w:r>
      <w:proofErr w:type="spellEnd"/>
      <w:r>
        <w:rPr>
          <w:b/>
          <w:i/>
          <w:lang w:val="en-GB"/>
        </w:rPr>
        <w:t>.</w:t>
      </w:r>
      <w:proofErr w:type="spellStart"/>
      <w:r>
        <w:rPr>
          <w:b/>
          <w:i/>
          <w:lang w:val="en-US"/>
        </w:rPr>
        <w:t>ru</w:t>
      </w:r>
      <w:proofErr w:type="spellEnd"/>
      <w:r>
        <w:rPr>
          <w:b/>
          <w:i/>
          <w:lang w:val="en-GB"/>
        </w:rPr>
        <w:t>/</w:t>
      </w:r>
      <w:r>
        <w:rPr>
          <w:b/>
          <w:i/>
          <w:lang w:val="en-US"/>
        </w:rPr>
        <w:t>present</w:t>
      </w:r>
      <w:r>
        <w:rPr>
          <w:b/>
          <w:i/>
          <w:lang w:val="en-GB"/>
        </w:rPr>
        <w:t>-</w:t>
      </w:r>
      <w:r>
        <w:rPr>
          <w:b/>
          <w:i/>
          <w:lang w:val="en-US"/>
        </w:rPr>
        <w:t>perfect</w:t>
      </w:r>
    </w:p>
    <w:p w:rsidR="003B134B" w:rsidRDefault="003B134B" w:rsidP="003B134B">
      <w:pPr>
        <w:rPr>
          <w:color w:val="FFFF00"/>
        </w:rPr>
      </w:pPr>
      <w:r>
        <w:rPr>
          <w:lang w:val="en-US"/>
        </w:rPr>
        <w:t>Present</w:t>
      </w:r>
      <w:r w:rsidRPr="003B134B">
        <w:t xml:space="preserve"> </w:t>
      </w:r>
      <w:r>
        <w:rPr>
          <w:lang w:val="en-US"/>
        </w:rPr>
        <w:t>Perfect</w:t>
      </w:r>
      <w:r w:rsidRPr="003B134B">
        <w:t xml:space="preserve"> </w:t>
      </w:r>
      <w:r>
        <w:t xml:space="preserve">– настоящее совершенное время. Ему нет соответствий в русском языке. </w:t>
      </w:r>
      <w:r>
        <w:rPr>
          <w:color w:val="FFFF00"/>
        </w:rPr>
        <w:t xml:space="preserve">Используя </w:t>
      </w:r>
      <w:proofErr w:type="spellStart"/>
      <w:r>
        <w:rPr>
          <w:color w:val="FFFF00"/>
        </w:rPr>
        <w:t>Present</w:t>
      </w:r>
      <w:proofErr w:type="spellEnd"/>
      <w:r>
        <w:rPr>
          <w:color w:val="FFFF00"/>
        </w:rPr>
        <w:t xml:space="preserve"> </w:t>
      </w:r>
      <w:proofErr w:type="spellStart"/>
      <w:r>
        <w:rPr>
          <w:color w:val="FFFF00"/>
        </w:rPr>
        <w:t>Perfect</w:t>
      </w:r>
      <w:proofErr w:type="spellEnd"/>
      <w:r>
        <w:rPr>
          <w:color w:val="FFFF00"/>
        </w:rPr>
        <w:t>, мы подразумеваем прошлые действия, которые связаны с настоящим. Как они могут быть связаны?</w:t>
      </w:r>
    </w:p>
    <w:p w:rsidR="003B134B" w:rsidRDefault="003B134B" w:rsidP="003B134B">
      <w:pPr>
        <w:jc w:val="center"/>
        <w:rPr>
          <w:highlight w:val="black"/>
          <w:lang w:val="en-GB"/>
        </w:rPr>
      </w:pPr>
      <w:r>
        <w:rPr>
          <w:highlight w:val="black"/>
        </w:rPr>
        <w:t>Утверждение</w:t>
      </w:r>
      <w:bookmarkStart w:id="0" w:name="_GoBack"/>
      <w:bookmarkEnd w:id="0"/>
    </w:p>
    <w:p w:rsidR="003B134B" w:rsidRDefault="003B134B" w:rsidP="003B134B">
      <w:pPr>
        <w:jc w:val="center"/>
        <w:rPr>
          <w:b/>
          <w:i/>
          <w:highlight w:val="black"/>
          <w:lang w:val="en-GB"/>
        </w:rPr>
      </w:pPr>
      <w:r>
        <w:rPr>
          <w:b/>
          <w:i/>
          <w:highlight w:val="black"/>
          <w:lang w:val="en-GB"/>
        </w:rPr>
        <w:t>HAVE + past participle</w:t>
      </w:r>
    </w:p>
    <w:p w:rsidR="003B134B" w:rsidRDefault="003B134B" w:rsidP="003B134B">
      <w:pPr>
        <w:jc w:val="center"/>
        <w:rPr>
          <w:b/>
          <w:i/>
          <w:highlight w:val="black"/>
          <w:lang w:val="en-GB"/>
        </w:rPr>
      </w:pPr>
      <w:r>
        <w:rPr>
          <w:b/>
          <w:i/>
          <w:highlight w:val="black"/>
          <w:lang w:val="en-GB"/>
        </w:rPr>
        <w:t>3</w:t>
      </w:r>
      <w:r>
        <w:rPr>
          <w:b/>
          <w:i/>
          <w:highlight w:val="black"/>
        </w:rPr>
        <w:t>л</w:t>
      </w:r>
      <w:r>
        <w:rPr>
          <w:b/>
          <w:i/>
          <w:highlight w:val="black"/>
          <w:lang w:val="en-GB"/>
        </w:rPr>
        <w:t xml:space="preserve"> </w:t>
      </w:r>
      <w:proofErr w:type="spellStart"/>
      <w:r>
        <w:rPr>
          <w:b/>
          <w:i/>
          <w:highlight w:val="black"/>
        </w:rPr>
        <w:t>ед</w:t>
      </w:r>
      <w:proofErr w:type="spellEnd"/>
      <w:r>
        <w:rPr>
          <w:b/>
          <w:i/>
          <w:highlight w:val="black"/>
          <w:lang w:val="en-GB"/>
        </w:rPr>
        <w:t>.</w:t>
      </w:r>
      <w:r>
        <w:rPr>
          <w:b/>
          <w:i/>
          <w:highlight w:val="black"/>
        </w:rPr>
        <w:t>ч</w:t>
      </w:r>
      <w:r>
        <w:rPr>
          <w:b/>
          <w:i/>
          <w:highlight w:val="black"/>
          <w:lang w:val="en-GB"/>
        </w:rPr>
        <w:t xml:space="preserve"> HAS + past participle</w:t>
      </w:r>
    </w:p>
    <w:p w:rsidR="003B134B" w:rsidRDefault="003B134B" w:rsidP="003B134B">
      <w:pPr>
        <w:pStyle w:val="a7"/>
        <w:numPr>
          <w:ilvl w:val="0"/>
          <w:numId w:val="29"/>
        </w:numPr>
        <w:spacing w:line="254" w:lineRule="auto"/>
        <w:rPr>
          <w:i/>
          <w:highlight w:val="black"/>
          <w:lang w:val="en-GB"/>
        </w:rPr>
      </w:pPr>
      <w:r>
        <w:rPr>
          <w:i/>
          <w:lang w:val="en-GB"/>
        </w:rPr>
        <w:t xml:space="preserve">I have started. – </w:t>
      </w: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начал</w:t>
      </w:r>
      <w:r>
        <w:rPr>
          <w:i/>
          <w:lang w:val="en-GB"/>
        </w:rPr>
        <w:t>.</w:t>
      </w:r>
    </w:p>
    <w:p w:rsidR="003B134B" w:rsidRDefault="003B134B" w:rsidP="003B134B">
      <w:pPr>
        <w:pStyle w:val="a7"/>
        <w:numPr>
          <w:ilvl w:val="0"/>
          <w:numId w:val="29"/>
        </w:numPr>
        <w:spacing w:line="254" w:lineRule="auto"/>
        <w:rPr>
          <w:i/>
          <w:highlight w:val="black"/>
          <w:lang w:val="en-GB"/>
        </w:rPr>
      </w:pPr>
      <w:r>
        <w:rPr>
          <w:i/>
          <w:lang w:val="en-GB"/>
        </w:rPr>
        <w:t xml:space="preserve">He has decided. – </w:t>
      </w:r>
      <w:r>
        <w:rPr>
          <w:i/>
        </w:rPr>
        <w:t>Он</w:t>
      </w:r>
      <w:r>
        <w:rPr>
          <w:i/>
          <w:lang w:val="en-GB"/>
        </w:rPr>
        <w:t xml:space="preserve"> </w:t>
      </w:r>
      <w:r>
        <w:rPr>
          <w:i/>
        </w:rPr>
        <w:t>решил</w:t>
      </w:r>
      <w:r>
        <w:rPr>
          <w:i/>
          <w:lang w:val="en-GB"/>
        </w:rPr>
        <w:t>.</w:t>
      </w:r>
    </w:p>
    <w:p w:rsidR="003B134B" w:rsidRDefault="003B134B" w:rsidP="003B134B">
      <w:pPr>
        <w:jc w:val="center"/>
        <w:rPr>
          <w:highlight w:val="black"/>
          <w:lang w:val="en-US"/>
        </w:rPr>
      </w:pPr>
      <w:r>
        <w:rPr>
          <w:highlight w:val="black"/>
        </w:rPr>
        <w:t>Отрицание</w:t>
      </w:r>
    </w:p>
    <w:p w:rsidR="003B134B" w:rsidRDefault="003B134B" w:rsidP="003B134B">
      <w:pPr>
        <w:jc w:val="center"/>
        <w:rPr>
          <w:b/>
          <w:i/>
          <w:highlight w:val="black"/>
          <w:lang w:val="en-US"/>
        </w:rPr>
      </w:pPr>
      <w:r>
        <w:rPr>
          <w:b/>
          <w:i/>
          <w:highlight w:val="black"/>
          <w:lang w:val="en-US"/>
        </w:rPr>
        <w:t xml:space="preserve">HAVE </w:t>
      </w:r>
      <w:r>
        <w:rPr>
          <w:b/>
          <w:i/>
          <w:highlight w:val="black"/>
          <w:lang w:val="en-GB"/>
        </w:rPr>
        <w:t>NOT</w:t>
      </w:r>
      <w:r>
        <w:rPr>
          <w:b/>
          <w:i/>
          <w:highlight w:val="black"/>
          <w:lang w:val="en-US"/>
        </w:rPr>
        <w:t>+ past participle</w:t>
      </w:r>
    </w:p>
    <w:p w:rsidR="003B134B" w:rsidRDefault="003B134B" w:rsidP="003B134B">
      <w:pPr>
        <w:jc w:val="center"/>
        <w:rPr>
          <w:b/>
          <w:i/>
          <w:highlight w:val="black"/>
          <w:lang w:val="en-US"/>
        </w:rPr>
      </w:pPr>
      <w:r>
        <w:rPr>
          <w:b/>
          <w:i/>
          <w:highlight w:val="black"/>
          <w:lang w:val="en-US"/>
        </w:rPr>
        <w:t>3</w:t>
      </w:r>
      <w:r>
        <w:rPr>
          <w:b/>
          <w:i/>
          <w:highlight w:val="black"/>
        </w:rPr>
        <w:t>л</w:t>
      </w:r>
      <w:r>
        <w:rPr>
          <w:b/>
          <w:i/>
          <w:highlight w:val="black"/>
          <w:lang w:val="en-US"/>
        </w:rPr>
        <w:t xml:space="preserve"> </w:t>
      </w:r>
      <w:proofErr w:type="spellStart"/>
      <w:r>
        <w:rPr>
          <w:b/>
          <w:i/>
          <w:highlight w:val="black"/>
        </w:rPr>
        <w:t>ед</w:t>
      </w:r>
      <w:proofErr w:type="spellEnd"/>
      <w:r>
        <w:rPr>
          <w:b/>
          <w:i/>
          <w:highlight w:val="black"/>
          <w:lang w:val="en-US"/>
        </w:rPr>
        <w:t>.</w:t>
      </w:r>
      <w:r>
        <w:rPr>
          <w:b/>
          <w:i/>
          <w:highlight w:val="black"/>
        </w:rPr>
        <w:t>ч</w:t>
      </w:r>
      <w:r>
        <w:rPr>
          <w:b/>
          <w:i/>
          <w:highlight w:val="black"/>
          <w:lang w:val="en-US"/>
        </w:rPr>
        <w:t xml:space="preserve"> HAS NOT + past participle</w:t>
      </w:r>
    </w:p>
    <w:p w:rsidR="003B134B" w:rsidRDefault="003B134B" w:rsidP="003B134B">
      <w:pPr>
        <w:pStyle w:val="a7"/>
        <w:numPr>
          <w:ilvl w:val="0"/>
          <w:numId w:val="29"/>
        </w:numPr>
        <w:spacing w:line="254" w:lineRule="auto"/>
        <w:rPr>
          <w:i/>
          <w:highlight w:val="black"/>
          <w:lang w:val="en-US"/>
        </w:rPr>
      </w:pPr>
      <w:r>
        <w:rPr>
          <w:i/>
          <w:lang w:val="en-US"/>
        </w:rPr>
        <w:t xml:space="preserve">I have started. – </w:t>
      </w:r>
      <w:r>
        <w:rPr>
          <w:i/>
        </w:rPr>
        <w:t>Я</w:t>
      </w:r>
      <w:r>
        <w:rPr>
          <w:i/>
          <w:lang w:val="en-US"/>
        </w:rPr>
        <w:t xml:space="preserve"> </w:t>
      </w:r>
      <w:r>
        <w:rPr>
          <w:i/>
        </w:rPr>
        <w:t>начал</w:t>
      </w:r>
      <w:r>
        <w:rPr>
          <w:i/>
          <w:lang w:val="en-US"/>
        </w:rPr>
        <w:t>.</w:t>
      </w:r>
    </w:p>
    <w:p w:rsidR="003B134B" w:rsidRDefault="003B134B" w:rsidP="003B134B">
      <w:pPr>
        <w:pStyle w:val="a7"/>
        <w:numPr>
          <w:ilvl w:val="0"/>
          <w:numId w:val="29"/>
        </w:numPr>
        <w:spacing w:line="254" w:lineRule="auto"/>
        <w:rPr>
          <w:i/>
          <w:highlight w:val="black"/>
          <w:lang w:val="en-US"/>
        </w:rPr>
      </w:pPr>
      <w:r>
        <w:rPr>
          <w:i/>
          <w:lang w:val="en-US"/>
        </w:rPr>
        <w:t xml:space="preserve">He has decided. – </w:t>
      </w:r>
      <w:r>
        <w:rPr>
          <w:i/>
        </w:rPr>
        <w:t>Он</w:t>
      </w:r>
      <w:r>
        <w:rPr>
          <w:i/>
          <w:lang w:val="en-US"/>
        </w:rPr>
        <w:t xml:space="preserve"> </w:t>
      </w:r>
      <w:r>
        <w:rPr>
          <w:i/>
        </w:rPr>
        <w:t>решил</w:t>
      </w:r>
      <w:r>
        <w:rPr>
          <w:i/>
          <w:lang w:val="en-US"/>
        </w:rPr>
        <w:t>.</w:t>
      </w:r>
    </w:p>
    <w:p w:rsidR="003B134B" w:rsidRDefault="003B134B" w:rsidP="003B134B">
      <w:pPr>
        <w:jc w:val="center"/>
        <w:rPr>
          <w:lang w:val="en-GB"/>
        </w:rPr>
      </w:pPr>
      <w:r>
        <w:t>Вопрос</w:t>
      </w:r>
    </w:p>
    <w:p w:rsidR="003B134B" w:rsidRDefault="003B134B" w:rsidP="003B134B">
      <w:pPr>
        <w:jc w:val="center"/>
        <w:rPr>
          <w:b/>
          <w:i/>
          <w:lang w:val="en-GB"/>
        </w:rPr>
      </w:pPr>
      <w:r>
        <w:rPr>
          <w:b/>
          <w:i/>
          <w:lang w:val="en-GB"/>
        </w:rPr>
        <w:t>Have + I/we/you/they + 3-</w:t>
      </w:r>
      <w:r>
        <w:rPr>
          <w:b/>
          <w:i/>
        </w:rPr>
        <w:t>я</w:t>
      </w:r>
      <w:r>
        <w:rPr>
          <w:b/>
          <w:i/>
          <w:lang w:val="en-GB"/>
        </w:rPr>
        <w:t xml:space="preserve"> </w:t>
      </w:r>
      <w:r>
        <w:rPr>
          <w:b/>
          <w:i/>
        </w:rPr>
        <w:t>форма</w:t>
      </w:r>
      <w:r>
        <w:rPr>
          <w:b/>
          <w:i/>
          <w:lang w:val="en-GB"/>
        </w:rPr>
        <w:t xml:space="preserve"> </w:t>
      </w:r>
      <w:r>
        <w:rPr>
          <w:b/>
          <w:i/>
        </w:rPr>
        <w:t>глагола</w:t>
      </w:r>
    </w:p>
    <w:p w:rsidR="003B134B" w:rsidRDefault="003B134B" w:rsidP="003B134B">
      <w:pPr>
        <w:jc w:val="center"/>
        <w:rPr>
          <w:b/>
          <w:i/>
          <w:lang w:val="en-GB"/>
        </w:rPr>
      </w:pPr>
      <w:r>
        <w:rPr>
          <w:b/>
          <w:i/>
          <w:lang w:val="en-GB"/>
        </w:rPr>
        <w:t>Has + he/she/it + 3-</w:t>
      </w:r>
      <w:r>
        <w:rPr>
          <w:b/>
          <w:i/>
        </w:rPr>
        <w:t>я</w:t>
      </w:r>
      <w:r>
        <w:rPr>
          <w:b/>
          <w:i/>
          <w:lang w:val="en-GB"/>
        </w:rPr>
        <w:t xml:space="preserve"> </w:t>
      </w:r>
      <w:r>
        <w:rPr>
          <w:b/>
          <w:i/>
        </w:rPr>
        <w:t>форма</w:t>
      </w:r>
    </w:p>
    <w:p w:rsidR="003B134B" w:rsidRDefault="003B134B" w:rsidP="003B134B">
      <w:pPr>
        <w:pStyle w:val="a7"/>
        <w:numPr>
          <w:ilvl w:val="0"/>
          <w:numId w:val="30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Have I started? – </w:t>
      </w: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начал</w:t>
      </w:r>
      <w:r>
        <w:rPr>
          <w:i/>
          <w:lang w:val="en-GB"/>
        </w:rPr>
        <w:t>?</w:t>
      </w:r>
    </w:p>
    <w:p w:rsidR="003B134B" w:rsidRDefault="003B134B" w:rsidP="003B134B">
      <w:pPr>
        <w:pStyle w:val="a7"/>
        <w:numPr>
          <w:ilvl w:val="0"/>
          <w:numId w:val="30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Has he decided? – </w:t>
      </w:r>
      <w:r>
        <w:rPr>
          <w:i/>
        </w:rPr>
        <w:t>Он</w:t>
      </w:r>
      <w:r>
        <w:rPr>
          <w:i/>
          <w:lang w:val="en-GB"/>
        </w:rPr>
        <w:t xml:space="preserve"> </w:t>
      </w:r>
      <w:r>
        <w:rPr>
          <w:i/>
        </w:rPr>
        <w:t>решил</w:t>
      </w:r>
      <w:r>
        <w:rPr>
          <w:i/>
          <w:lang w:val="en-GB"/>
        </w:rPr>
        <w:t>?</w:t>
      </w:r>
    </w:p>
    <w:p w:rsidR="00C83FED" w:rsidRDefault="00C83FED" w:rsidP="00C83FED">
      <w:r>
        <w:t xml:space="preserve">Вот </w:t>
      </w:r>
      <w:r w:rsidRPr="00C83FED">
        <w:t>некоторые</w:t>
      </w:r>
      <w:r>
        <w:t xml:space="preserve"> сокращения, употребляемые с </w:t>
      </w:r>
      <w:proofErr w:type="spellStart"/>
      <w:r>
        <w:t>Рresent</w:t>
      </w:r>
      <w:proofErr w:type="spellEnd"/>
      <w:r>
        <w:t xml:space="preserve"> </w:t>
      </w:r>
      <w:proofErr w:type="spellStart"/>
      <w:r>
        <w:t>Рerfect</w:t>
      </w:r>
      <w:proofErr w:type="spellEnd"/>
      <w:r>
        <w:t>:</w:t>
      </w:r>
    </w:p>
    <w:p w:rsidR="00C83FED" w:rsidRPr="00C83FED" w:rsidRDefault="00C83FED" w:rsidP="00C83FED">
      <w:pPr>
        <w:pStyle w:val="a7"/>
        <w:numPr>
          <w:ilvl w:val="0"/>
          <w:numId w:val="30"/>
        </w:numPr>
        <w:rPr>
          <w:lang w:val="en-GB"/>
        </w:rPr>
      </w:pPr>
      <w:r w:rsidRPr="00C83FED">
        <w:rPr>
          <w:lang w:val="en-GB"/>
        </w:rPr>
        <w:t>I + have = I’ve</w:t>
      </w:r>
      <w:r w:rsidRPr="00C83FED">
        <w:rPr>
          <w:lang w:val="en-GB"/>
        </w:rPr>
        <w:br/>
        <w:t>You + have = you’ve</w:t>
      </w:r>
      <w:r w:rsidRPr="00C83FED">
        <w:rPr>
          <w:lang w:val="en-GB"/>
        </w:rPr>
        <w:br/>
        <w:t>We + have = we’ve</w:t>
      </w:r>
      <w:r w:rsidRPr="00C83FED">
        <w:rPr>
          <w:lang w:val="en-GB"/>
        </w:rPr>
        <w:br/>
        <w:t>They + have = they’ve</w:t>
      </w:r>
      <w:r w:rsidRPr="00C83FED">
        <w:rPr>
          <w:lang w:val="en-GB"/>
        </w:rPr>
        <w:br/>
        <w:t>He + has = he’s</w:t>
      </w:r>
      <w:r w:rsidRPr="00C83FED">
        <w:rPr>
          <w:lang w:val="en-GB"/>
        </w:rPr>
        <w:br/>
        <w:t>She + has = she’s</w:t>
      </w:r>
      <w:r w:rsidRPr="00C83FED">
        <w:rPr>
          <w:lang w:val="en-GB"/>
        </w:rPr>
        <w:br/>
        <w:t>It + has = it’s</w:t>
      </w:r>
      <w:r w:rsidRPr="00C83FED">
        <w:rPr>
          <w:lang w:val="en-GB"/>
        </w:rPr>
        <w:br/>
      </w:r>
      <w:r w:rsidRPr="00C83FED">
        <w:rPr>
          <w:lang w:val="en-GB"/>
        </w:rPr>
        <w:lastRenderedPageBreak/>
        <w:t>Have + not = haven’t</w:t>
      </w:r>
      <w:r w:rsidRPr="00C83FED">
        <w:rPr>
          <w:lang w:val="en-GB"/>
        </w:rPr>
        <w:br/>
        <w:t>Has + not = hasn’t</w:t>
      </w:r>
    </w:p>
    <w:p w:rsidR="00C83FED" w:rsidRDefault="00C83FED" w:rsidP="00C83FED">
      <w:proofErr w:type="spellStart"/>
      <w:r>
        <w:t>Nota</w:t>
      </w:r>
      <w:proofErr w:type="spellEnd"/>
      <w:r>
        <w:t xml:space="preserve"> </w:t>
      </w:r>
      <w:proofErr w:type="spellStart"/>
      <w:r>
        <w:t>Bene</w:t>
      </w:r>
      <w:proofErr w:type="spellEnd"/>
      <w:r>
        <w:t xml:space="preserve">: иногда </w:t>
      </w:r>
      <w:r w:rsidRPr="00C83FED">
        <w:t>можно</w:t>
      </w:r>
      <w:r>
        <w:t xml:space="preserve"> растеряться. </w:t>
      </w:r>
      <w:proofErr w:type="spellStart"/>
      <w:r>
        <w:t>He’s</w:t>
      </w:r>
      <w:proofErr w:type="spellEnd"/>
      <w:r>
        <w:t xml:space="preserve"> — это «</w:t>
      </w:r>
      <w:proofErr w:type="spellStart"/>
      <w:r>
        <w:t>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» или </w:t>
      </w:r>
      <w:proofErr w:type="gramStart"/>
      <w:r>
        <w:t>все таки</w:t>
      </w:r>
      <w:proofErr w:type="gramEnd"/>
      <w:r>
        <w:t xml:space="preserve"> «</w:t>
      </w:r>
      <w:proofErr w:type="spellStart"/>
      <w:r>
        <w:t>he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»? Для того, чтобы разобраться,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Continuous</w:t>
      </w:r>
      <w:proofErr w:type="spellEnd"/>
      <w:r>
        <w:t xml:space="preserve"> это или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, нужно посмотреть на смысловой глагол. Если после </w:t>
      </w:r>
      <w:proofErr w:type="spellStart"/>
      <w:r>
        <w:t>he’s</w:t>
      </w:r>
      <w:proofErr w:type="spellEnd"/>
      <w:r>
        <w:t xml:space="preserve"> стоит </w:t>
      </w:r>
      <w:proofErr w:type="spellStart"/>
      <w:r>
        <w:t>verb+ing</w:t>
      </w:r>
      <w:proofErr w:type="spellEnd"/>
      <w:r>
        <w:t xml:space="preserve">, то это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Continuous</w:t>
      </w:r>
      <w:proofErr w:type="spellEnd"/>
      <w:r>
        <w:t xml:space="preserve">, а если — </w:t>
      </w:r>
      <w:proofErr w:type="spellStart"/>
      <w:r>
        <w:t>verb+ed</w:t>
      </w:r>
      <w:proofErr w:type="spellEnd"/>
      <w:r>
        <w:t xml:space="preserve"> (</w:t>
      </w:r>
      <w:proofErr w:type="spellStart"/>
      <w:r>
        <w:t>verb</w:t>
      </w:r>
      <w:proofErr w:type="spellEnd"/>
      <w:r>
        <w:t xml:space="preserve"> 3rd </w:t>
      </w:r>
      <w:proofErr w:type="spellStart"/>
      <w:r>
        <w:t>form</w:t>
      </w:r>
      <w:proofErr w:type="spellEnd"/>
      <w:r>
        <w:t>), это «презент перфект» (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Perfect</w:t>
      </w:r>
      <w:proofErr w:type="spellEnd"/>
      <w:r>
        <w:t>).</w:t>
      </w:r>
    </w:p>
    <w:p w:rsidR="003B134B" w:rsidRDefault="003B134B" w:rsidP="003B134B">
      <w:r>
        <w:t xml:space="preserve">В отрицательном предложении </w:t>
      </w:r>
      <w:proofErr w:type="spellStart"/>
      <w:r>
        <w:t>have</w:t>
      </w:r>
      <w:proofErr w:type="spellEnd"/>
      <w:r>
        <w:t xml:space="preserve"> (</w:t>
      </w:r>
      <w:proofErr w:type="spellStart"/>
      <w:r>
        <w:t>has</w:t>
      </w:r>
      <w:proofErr w:type="spellEnd"/>
      <w:r>
        <w:t xml:space="preserve">) объединяется с </w:t>
      </w:r>
      <w:proofErr w:type="spellStart"/>
      <w:r>
        <w:t>not</w:t>
      </w:r>
      <w:proofErr w:type="spellEnd"/>
      <w:r>
        <w:t xml:space="preserve">, сокращенные формы выглядят как </w:t>
      </w:r>
      <w:proofErr w:type="spellStart"/>
      <w:r>
        <w:t>haven’t</w:t>
      </w:r>
      <w:proofErr w:type="spellEnd"/>
      <w:r>
        <w:t xml:space="preserve">, </w:t>
      </w:r>
      <w:proofErr w:type="spellStart"/>
      <w:r>
        <w:t>hasn’t</w:t>
      </w:r>
      <w:proofErr w:type="spellEnd"/>
      <w:r>
        <w:t>:</w:t>
      </w:r>
    </w:p>
    <w:p w:rsidR="003B134B" w:rsidRDefault="003B134B" w:rsidP="003B134B">
      <w:pPr>
        <w:pStyle w:val="a7"/>
        <w:numPr>
          <w:ilvl w:val="0"/>
          <w:numId w:val="32"/>
        </w:numPr>
        <w:spacing w:line="254" w:lineRule="auto"/>
        <w:rPr>
          <w:i/>
        </w:rPr>
      </w:pPr>
      <w:r>
        <w:rPr>
          <w:i/>
        </w:rPr>
        <w:t xml:space="preserve">I </w:t>
      </w:r>
      <w:proofErr w:type="spellStart"/>
      <w:r>
        <w:rPr>
          <w:i/>
        </w:rPr>
        <w:t>haven’t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started</w:t>
      </w:r>
      <w:proofErr w:type="spellEnd"/>
      <w:r>
        <w:rPr>
          <w:i/>
        </w:rPr>
        <w:t>.</w:t>
      </w:r>
    </w:p>
    <w:p w:rsidR="003B134B" w:rsidRDefault="003B134B" w:rsidP="003B134B">
      <w:pPr>
        <w:pStyle w:val="a7"/>
        <w:numPr>
          <w:ilvl w:val="0"/>
          <w:numId w:val="32"/>
        </w:numPr>
        <w:spacing w:line="254" w:lineRule="auto"/>
        <w:rPr>
          <w:i/>
        </w:rPr>
      </w:pP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hasn’t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done</w:t>
      </w:r>
      <w:proofErr w:type="spellEnd"/>
      <w:r>
        <w:rPr>
          <w:i/>
        </w:rPr>
        <w:t>.</w:t>
      </w:r>
    </w:p>
    <w:p w:rsidR="003B134B" w:rsidRDefault="003B134B" w:rsidP="003B134B">
      <w:r>
        <w:t>В разговорной речи чаще встречаются сокращенные формы, чем полные.</w:t>
      </w:r>
    </w:p>
    <w:p w:rsidR="003B134B" w:rsidRDefault="003B134B" w:rsidP="003B134B">
      <w:pPr>
        <w:jc w:val="center"/>
        <w:rPr>
          <w:b/>
          <w:i/>
        </w:rPr>
      </w:pPr>
      <w:r>
        <w:rPr>
          <w:b/>
          <w:i/>
        </w:rPr>
        <w:t xml:space="preserve">Употребление </w:t>
      </w:r>
      <w:proofErr w:type="spellStart"/>
      <w:r>
        <w:rPr>
          <w:b/>
          <w:i/>
        </w:rPr>
        <w:t>Present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Perfect</w:t>
      </w:r>
      <w:proofErr w:type="spellEnd"/>
    </w:p>
    <w:p w:rsidR="003B134B" w:rsidRDefault="003B134B" w:rsidP="003B134B">
      <w:pPr>
        <w:jc w:val="center"/>
        <w:rPr>
          <w:b/>
          <w:i/>
          <w:color w:val="0070C0"/>
        </w:rPr>
      </w:pPr>
      <w:r>
        <w:rPr>
          <w:b/>
          <w:i/>
          <w:color w:val="0070C0"/>
        </w:rPr>
        <w:t>НАЧАЛЬНЫЙ УРОВЕНЬ</w:t>
      </w:r>
    </w:p>
    <w:p w:rsidR="003B134B" w:rsidRDefault="003B134B" w:rsidP="003B134B">
      <w:r>
        <w:t xml:space="preserve">Мы используем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, когда хотим показать результат действия, которое уже совершилось. С помощью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мы акцентируем внимание именно на результате и по нему видим, что действие уже выполнено. Гораздо легче понять, что значит результат, на примере глаголов «делать» и «сделать»:</w:t>
      </w:r>
    </w:p>
    <w:p w:rsidR="003B134B" w:rsidRDefault="003B134B" w:rsidP="003B134B">
      <w:pPr>
        <w:pStyle w:val="a7"/>
        <w:numPr>
          <w:ilvl w:val="0"/>
          <w:numId w:val="33"/>
        </w:numPr>
        <w:spacing w:line="254" w:lineRule="auto"/>
        <w:rPr>
          <w:i/>
        </w:rPr>
      </w:pPr>
      <w:r>
        <w:rPr>
          <w:i/>
        </w:rPr>
        <w:t xml:space="preserve">Я делал это – I </w:t>
      </w:r>
      <w:proofErr w:type="spellStart"/>
      <w:r>
        <w:rPr>
          <w:i/>
        </w:rPr>
        <w:t>did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>. (</w:t>
      </w:r>
      <w:proofErr w:type="spellStart"/>
      <w:r>
        <w:rPr>
          <w:i/>
        </w:rPr>
        <w:t>Past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Simple</w:t>
      </w:r>
      <w:proofErr w:type="spellEnd"/>
      <w:r>
        <w:rPr>
          <w:i/>
        </w:rPr>
        <w:t xml:space="preserve"> – действие было в прошлом)</w:t>
      </w:r>
    </w:p>
    <w:p w:rsidR="003B134B" w:rsidRDefault="003B134B" w:rsidP="003B134B">
      <w:pPr>
        <w:pStyle w:val="a7"/>
        <w:numPr>
          <w:ilvl w:val="0"/>
          <w:numId w:val="33"/>
        </w:numPr>
        <w:spacing w:line="254" w:lineRule="auto"/>
        <w:rPr>
          <w:i/>
        </w:rPr>
      </w:pP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сделал</w:t>
      </w:r>
      <w:r>
        <w:rPr>
          <w:i/>
          <w:lang w:val="en-GB"/>
        </w:rPr>
        <w:t xml:space="preserve"> </w:t>
      </w:r>
      <w:r>
        <w:rPr>
          <w:i/>
        </w:rPr>
        <w:t>это</w:t>
      </w:r>
      <w:r>
        <w:rPr>
          <w:i/>
          <w:lang w:val="en-GB"/>
        </w:rPr>
        <w:t xml:space="preserve"> – I have done it. </w:t>
      </w:r>
      <w:r>
        <w:rPr>
          <w:i/>
        </w:rPr>
        <w:t>(действие закончилось, значит, есть результат)</w:t>
      </w:r>
    </w:p>
    <w:p w:rsidR="003B134B" w:rsidRDefault="003B134B" w:rsidP="003B134B">
      <w:r>
        <w:t>К действию с результатом относится:</w:t>
      </w:r>
    </w:p>
    <w:p w:rsidR="003B134B" w:rsidRDefault="003B134B" w:rsidP="003B134B">
      <w:r>
        <w:t xml:space="preserve">Действие с наречиями </w:t>
      </w:r>
      <w:proofErr w:type="spellStart"/>
      <w:r>
        <w:t>already</w:t>
      </w:r>
      <w:proofErr w:type="spellEnd"/>
      <w:r>
        <w:t xml:space="preserve"> (уже), </w:t>
      </w:r>
      <w:proofErr w:type="spellStart"/>
      <w:r>
        <w:t>just</w:t>
      </w:r>
      <w:proofErr w:type="spellEnd"/>
      <w:r>
        <w:t xml:space="preserve"> (только что), </w:t>
      </w:r>
      <w:proofErr w:type="spellStart"/>
      <w:r>
        <w:t>yet</w:t>
      </w:r>
      <w:proofErr w:type="spellEnd"/>
      <w:r>
        <w:t xml:space="preserve"> (уже, еще). Они указывают на то, что действие произошло недавно и в результате что-то изменилось.</w:t>
      </w:r>
    </w:p>
    <w:p w:rsidR="003B134B" w:rsidRDefault="003B134B" w:rsidP="003B134B">
      <w:pPr>
        <w:pStyle w:val="a7"/>
        <w:numPr>
          <w:ilvl w:val="0"/>
          <w:numId w:val="34"/>
        </w:numPr>
        <w:spacing w:line="254" w:lineRule="auto"/>
        <w:rPr>
          <w:i/>
        </w:rPr>
      </w:pPr>
      <w:r>
        <w:rPr>
          <w:i/>
        </w:rPr>
        <w:lastRenderedPageBreak/>
        <w:t xml:space="preserve">I </w:t>
      </w:r>
      <w:proofErr w:type="spellStart"/>
      <w:r>
        <w:rPr>
          <w:i/>
        </w:rPr>
        <w:t>know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Jane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We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already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met</w:t>
      </w:r>
      <w:proofErr w:type="spellEnd"/>
      <w:r>
        <w:rPr>
          <w:i/>
        </w:rPr>
        <w:t>. – Я знаком с Джейн, мы уже встречались. (мы встречались в прошлом, поэтому, как результат, сейчас я ее знаю)</w:t>
      </w:r>
    </w:p>
    <w:p w:rsidR="003B134B" w:rsidRDefault="003B134B" w:rsidP="003B134B">
      <w:pPr>
        <w:pStyle w:val="a7"/>
        <w:numPr>
          <w:ilvl w:val="0"/>
          <w:numId w:val="35"/>
        </w:numPr>
        <w:spacing w:line="254" w:lineRule="auto"/>
        <w:rPr>
          <w:i/>
        </w:rPr>
      </w:pPr>
      <w:r>
        <w:rPr>
          <w:i/>
        </w:rPr>
        <w:t xml:space="preserve">I </w:t>
      </w:r>
      <w:proofErr w:type="spellStart"/>
      <w:r>
        <w:rPr>
          <w:i/>
        </w:rPr>
        <w:t>don’t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café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I’ve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eaten</w:t>
      </w:r>
      <w:proofErr w:type="spellEnd"/>
      <w:r>
        <w:rPr>
          <w:i/>
        </w:rPr>
        <w:t>. – Я не хочу идти в кафе, я только что поел. (я не голодный, это результат того, что я недавно ел)</w:t>
      </w:r>
    </w:p>
    <w:p w:rsidR="003B134B" w:rsidRDefault="003B134B" w:rsidP="003B134B">
      <w:r>
        <w:t xml:space="preserve">Наречие </w:t>
      </w:r>
      <w:proofErr w:type="spellStart"/>
      <w:r>
        <w:t>yet</w:t>
      </w:r>
      <w:proofErr w:type="spellEnd"/>
      <w:r>
        <w:t xml:space="preserve"> используется в вопросах и отрицаниях. В отрицательном предложении </w:t>
      </w:r>
      <w:proofErr w:type="spellStart"/>
      <w:r>
        <w:t>yet</w:t>
      </w:r>
      <w:proofErr w:type="spellEnd"/>
      <w:r>
        <w:t xml:space="preserve"> переводится как «еще», в вопросе – «уже». </w:t>
      </w:r>
      <w:proofErr w:type="spellStart"/>
      <w:r>
        <w:t>Yet</w:t>
      </w:r>
      <w:proofErr w:type="spellEnd"/>
      <w:r>
        <w:t xml:space="preserve"> обычно стоит в конце предложения.</w:t>
      </w:r>
    </w:p>
    <w:p w:rsidR="003B134B" w:rsidRDefault="003B134B" w:rsidP="003B134B">
      <w:pPr>
        <w:ind w:left="360"/>
        <w:rPr>
          <w:i/>
        </w:rPr>
      </w:pPr>
      <w:r>
        <w:rPr>
          <w:i/>
        </w:rPr>
        <w:t xml:space="preserve">–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Jim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here</w:t>
      </w:r>
      <w:proofErr w:type="spellEnd"/>
      <w:r>
        <w:rPr>
          <w:i/>
        </w:rPr>
        <w:t>? – Джим здесь?</w:t>
      </w:r>
      <w:r>
        <w:rPr>
          <w:i/>
        </w:rPr>
        <w:br/>
        <w:t xml:space="preserve">– </w:t>
      </w:r>
      <w:proofErr w:type="spellStart"/>
      <w:r>
        <w:rPr>
          <w:i/>
        </w:rPr>
        <w:t>No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hasn’t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arrived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yet</w:t>
      </w:r>
      <w:proofErr w:type="spellEnd"/>
      <w:r>
        <w:rPr>
          <w:i/>
        </w:rPr>
        <w:t>. – Нет, он еще не приехал.</w:t>
      </w:r>
    </w:p>
    <w:p w:rsidR="003B134B" w:rsidRDefault="003B134B" w:rsidP="003B134B">
      <w:pPr>
        <w:ind w:left="360"/>
        <w:rPr>
          <w:i/>
          <w:lang w:val="en-GB"/>
        </w:rPr>
      </w:pPr>
      <w:r>
        <w:rPr>
          <w:i/>
          <w:lang w:val="en-GB"/>
        </w:rPr>
        <w:t xml:space="preserve">Have you been to the new supermarket yet? – </w:t>
      </w:r>
      <w:r>
        <w:rPr>
          <w:i/>
        </w:rPr>
        <w:t>Ты</w:t>
      </w:r>
      <w:r>
        <w:rPr>
          <w:i/>
          <w:lang w:val="en-GB"/>
        </w:rPr>
        <w:t xml:space="preserve"> </w:t>
      </w:r>
      <w:r>
        <w:rPr>
          <w:i/>
        </w:rPr>
        <w:t>уже</w:t>
      </w:r>
      <w:r>
        <w:rPr>
          <w:i/>
          <w:lang w:val="en-GB"/>
        </w:rPr>
        <w:t xml:space="preserve"> </w:t>
      </w:r>
      <w:r>
        <w:rPr>
          <w:i/>
        </w:rPr>
        <w:t>была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новом</w:t>
      </w:r>
      <w:r>
        <w:rPr>
          <w:i/>
          <w:lang w:val="en-GB"/>
        </w:rPr>
        <w:t xml:space="preserve"> </w:t>
      </w:r>
      <w:r>
        <w:rPr>
          <w:i/>
        </w:rPr>
        <w:t>супермаркете</w:t>
      </w:r>
      <w:r>
        <w:rPr>
          <w:i/>
          <w:lang w:val="en-GB"/>
        </w:rPr>
        <w:t>?</w:t>
      </w:r>
    </w:p>
    <w:p w:rsidR="003B134B" w:rsidRDefault="003B134B" w:rsidP="003B134B">
      <w:r>
        <w:t xml:space="preserve">Действие, которое произошло в прошлом, </w:t>
      </w:r>
      <w:proofErr w:type="gramStart"/>
      <w:r>
        <w:t>неважно</w:t>
      </w:r>
      <w:proofErr w:type="gramEnd"/>
      <w:r>
        <w:t xml:space="preserve"> когда, но в настоящем виден результат.</w:t>
      </w:r>
    </w:p>
    <w:p w:rsidR="003B134B" w:rsidRDefault="003B134B" w:rsidP="003B134B">
      <w:pPr>
        <w:pStyle w:val="a7"/>
        <w:numPr>
          <w:ilvl w:val="0"/>
          <w:numId w:val="35"/>
        </w:numPr>
        <w:spacing w:line="254" w:lineRule="auto"/>
        <w:rPr>
          <w:i/>
        </w:rPr>
      </w:pPr>
      <w:r>
        <w:rPr>
          <w:i/>
          <w:lang w:val="en-GB"/>
        </w:rPr>
        <w:t xml:space="preserve">I have bought a new car. – </w:t>
      </w: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купил</w:t>
      </w:r>
      <w:r>
        <w:rPr>
          <w:i/>
          <w:lang w:val="en-GB"/>
        </w:rPr>
        <w:t xml:space="preserve"> </w:t>
      </w:r>
      <w:r>
        <w:rPr>
          <w:i/>
        </w:rPr>
        <w:t>новую</w:t>
      </w:r>
      <w:r>
        <w:rPr>
          <w:i/>
          <w:lang w:val="en-GB"/>
        </w:rPr>
        <w:t xml:space="preserve"> </w:t>
      </w:r>
      <w:r>
        <w:rPr>
          <w:i/>
        </w:rPr>
        <w:t>машину</w:t>
      </w:r>
      <w:r>
        <w:rPr>
          <w:i/>
          <w:lang w:val="en-GB"/>
        </w:rPr>
        <w:t xml:space="preserve">. </w:t>
      </w:r>
      <w:r>
        <w:rPr>
          <w:i/>
        </w:rPr>
        <w:t>(я уже совершил покупку, мы не знаем, когда это произошло, но видим результат – новую машину)</w:t>
      </w:r>
    </w:p>
    <w:p w:rsidR="003B134B" w:rsidRDefault="003B134B" w:rsidP="003B134B">
      <w:pPr>
        <w:pStyle w:val="a7"/>
        <w:numPr>
          <w:ilvl w:val="0"/>
          <w:numId w:val="35"/>
        </w:numPr>
        <w:spacing w:line="254" w:lineRule="auto"/>
        <w:rPr>
          <w:i/>
        </w:rPr>
      </w:pPr>
      <w:r>
        <w:rPr>
          <w:i/>
          <w:lang w:val="en-GB"/>
        </w:rPr>
        <w:t xml:space="preserve">They aren’t at home, they have gone shopping. – </w:t>
      </w:r>
      <w:r>
        <w:rPr>
          <w:i/>
        </w:rPr>
        <w:t>Их</w:t>
      </w:r>
      <w:r>
        <w:rPr>
          <w:i/>
          <w:lang w:val="en-GB"/>
        </w:rPr>
        <w:t xml:space="preserve"> </w:t>
      </w:r>
      <w:r>
        <w:rPr>
          <w:i/>
        </w:rPr>
        <w:t>нет</w:t>
      </w:r>
      <w:r>
        <w:rPr>
          <w:i/>
          <w:lang w:val="en-GB"/>
        </w:rPr>
        <w:t xml:space="preserve"> </w:t>
      </w:r>
      <w:r>
        <w:rPr>
          <w:i/>
        </w:rPr>
        <w:t>дома</w:t>
      </w:r>
      <w:r>
        <w:rPr>
          <w:i/>
          <w:lang w:val="en-GB"/>
        </w:rPr>
        <w:t xml:space="preserve">, </w:t>
      </w:r>
      <w:r>
        <w:rPr>
          <w:i/>
        </w:rPr>
        <w:t>они</w:t>
      </w:r>
      <w:r>
        <w:rPr>
          <w:i/>
          <w:lang w:val="en-GB"/>
        </w:rPr>
        <w:t xml:space="preserve"> </w:t>
      </w:r>
      <w:r>
        <w:rPr>
          <w:i/>
        </w:rPr>
        <w:t>ушли</w:t>
      </w:r>
      <w:r>
        <w:rPr>
          <w:i/>
          <w:lang w:val="en-GB"/>
        </w:rPr>
        <w:t xml:space="preserve"> </w:t>
      </w:r>
      <w:r>
        <w:rPr>
          <w:i/>
        </w:rPr>
        <w:t>за</w:t>
      </w:r>
      <w:r>
        <w:rPr>
          <w:i/>
          <w:lang w:val="en-GB"/>
        </w:rPr>
        <w:t xml:space="preserve"> </w:t>
      </w:r>
      <w:r>
        <w:rPr>
          <w:i/>
        </w:rPr>
        <w:t>покупками</w:t>
      </w:r>
      <w:r>
        <w:rPr>
          <w:i/>
          <w:lang w:val="en-GB"/>
        </w:rPr>
        <w:t xml:space="preserve">. </w:t>
      </w:r>
      <w:r>
        <w:rPr>
          <w:i/>
        </w:rPr>
        <w:t>(неважно, когда они ушли, важно, что сейчас их нет)</w:t>
      </w:r>
    </w:p>
    <w:p w:rsidR="003B134B" w:rsidRDefault="003B134B" w:rsidP="003B134B">
      <w:r>
        <w:t>Еще результат действия может влиять на настоящее:</w:t>
      </w:r>
    </w:p>
    <w:p w:rsidR="003B134B" w:rsidRDefault="003B134B" w:rsidP="003B134B">
      <w:pPr>
        <w:pStyle w:val="a7"/>
        <w:numPr>
          <w:ilvl w:val="0"/>
          <w:numId w:val="36"/>
        </w:numPr>
        <w:spacing w:line="254" w:lineRule="auto"/>
        <w:rPr>
          <w:i/>
        </w:rPr>
      </w:pP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keys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can’t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now</w:t>
      </w:r>
      <w:proofErr w:type="spellEnd"/>
      <w:r>
        <w:rPr>
          <w:i/>
        </w:rPr>
        <w:t>. – Она потеряла ключи, теперь она не может попасть домой. (из-за того, что она потеряла ключи в прошлом, она не может открыть дверь в настоящем)</w:t>
      </w:r>
    </w:p>
    <w:p w:rsidR="003B134B" w:rsidRDefault="003B134B" w:rsidP="003B134B">
      <w:r>
        <w:t xml:space="preserve">Действие, которое произошло в незаконченный период времени. На незаконченный период нам указывают слова </w:t>
      </w:r>
      <w:proofErr w:type="spellStart"/>
      <w:r>
        <w:t>today</w:t>
      </w:r>
      <w:proofErr w:type="spellEnd"/>
      <w:r>
        <w:t xml:space="preserve"> (сегодня),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/</w:t>
      </w:r>
      <w:proofErr w:type="spellStart"/>
      <w:r>
        <w:t>week</w:t>
      </w:r>
      <w:proofErr w:type="spellEnd"/>
      <w:r>
        <w:t>/</w:t>
      </w:r>
      <w:proofErr w:type="spellStart"/>
      <w:r>
        <w:t>month</w:t>
      </w:r>
      <w:proofErr w:type="spellEnd"/>
      <w:r>
        <w:t>/</w:t>
      </w:r>
      <w:proofErr w:type="spellStart"/>
      <w:r>
        <w:t>year</w:t>
      </w:r>
      <w:proofErr w:type="spellEnd"/>
      <w:r>
        <w:t xml:space="preserve"> (этим утром / на этой неделе / в этом месяце / в этом году). У нашего действия уже есть результат, но сегодня, эта неделя / этот месяц / этот год </w:t>
      </w:r>
      <w:r>
        <w:lastRenderedPageBreak/>
        <w:t>еще не закончились, то есть мы успеем выполнить действие или повторить его еще раз за этот период.</w:t>
      </w:r>
    </w:p>
    <w:p w:rsidR="003B134B" w:rsidRDefault="003B134B" w:rsidP="003B134B">
      <w:pPr>
        <w:pStyle w:val="a7"/>
        <w:numPr>
          <w:ilvl w:val="0"/>
          <w:numId w:val="36"/>
        </w:numPr>
        <w:spacing w:line="254" w:lineRule="auto"/>
        <w:rPr>
          <w:i/>
        </w:rPr>
      </w:pPr>
      <w:r>
        <w:rPr>
          <w:i/>
          <w:lang w:val="en-GB"/>
        </w:rPr>
        <w:t xml:space="preserve">Today he has visited two galleries. – </w:t>
      </w:r>
      <w:r>
        <w:rPr>
          <w:i/>
        </w:rPr>
        <w:t>Сегодня</w:t>
      </w:r>
      <w:r>
        <w:rPr>
          <w:i/>
          <w:lang w:val="en-GB"/>
        </w:rPr>
        <w:t xml:space="preserve"> </w:t>
      </w:r>
      <w:r>
        <w:rPr>
          <w:i/>
        </w:rPr>
        <w:t>он</w:t>
      </w:r>
      <w:r>
        <w:rPr>
          <w:i/>
          <w:lang w:val="en-GB"/>
        </w:rPr>
        <w:t xml:space="preserve"> </w:t>
      </w:r>
      <w:r>
        <w:rPr>
          <w:i/>
        </w:rPr>
        <w:t>побывал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двух</w:t>
      </w:r>
      <w:r>
        <w:rPr>
          <w:i/>
          <w:lang w:val="en-GB"/>
        </w:rPr>
        <w:t xml:space="preserve"> </w:t>
      </w:r>
      <w:r>
        <w:rPr>
          <w:i/>
        </w:rPr>
        <w:t>галереях</w:t>
      </w:r>
      <w:r>
        <w:rPr>
          <w:i/>
          <w:lang w:val="en-GB"/>
        </w:rPr>
        <w:t xml:space="preserve">. </w:t>
      </w:r>
      <w:r>
        <w:rPr>
          <w:i/>
        </w:rPr>
        <w:t>(сегодня еще не закончилось, и он может отправиться в третью галерею)</w:t>
      </w:r>
    </w:p>
    <w:p w:rsidR="003B134B" w:rsidRDefault="003B134B" w:rsidP="003B134B">
      <w:pPr>
        <w:pStyle w:val="a7"/>
        <w:numPr>
          <w:ilvl w:val="0"/>
          <w:numId w:val="36"/>
        </w:numPr>
        <w:spacing w:line="254" w:lineRule="auto"/>
        <w:rPr>
          <w:i/>
        </w:rPr>
      </w:pPr>
      <w:r>
        <w:rPr>
          <w:i/>
        </w:rPr>
        <w:t xml:space="preserve">I </w:t>
      </w:r>
      <w:proofErr w:type="spellStart"/>
      <w:r>
        <w:rPr>
          <w:i/>
        </w:rPr>
        <w:t>haven’t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work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week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because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sickness</w:t>
      </w:r>
      <w:proofErr w:type="spellEnd"/>
      <w:r>
        <w:rPr>
          <w:i/>
        </w:rPr>
        <w:t>. – Я не был на работе на этой неделе из-за болезни. (но неделя еще не закончилась, и я могу выйти на работу на этой неделе)</w:t>
      </w:r>
    </w:p>
    <w:p w:rsidR="003B134B" w:rsidRDefault="003B134B" w:rsidP="003B134B">
      <w:proofErr w:type="spellStart"/>
      <w:r>
        <w:t>Present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используется, когда мы говорим о нашем личном опыте. Эту функцию часто называют «жизненный опыт».</w:t>
      </w:r>
    </w:p>
    <w:p w:rsidR="003B134B" w:rsidRDefault="003B134B" w:rsidP="003B134B">
      <w:pPr>
        <w:pStyle w:val="a7"/>
        <w:numPr>
          <w:ilvl w:val="0"/>
          <w:numId w:val="37"/>
        </w:numPr>
        <w:spacing w:line="254" w:lineRule="auto"/>
        <w:rPr>
          <w:i/>
        </w:rPr>
      </w:pPr>
      <w:r>
        <w:rPr>
          <w:i/>
          <w:lang w:val="en-GB"/>
        </w:rPr>
        <w:t xml:space="preserve">I’ve been to England but I haven’t been to Scotland. – </w:t>
      </w: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был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Англии</w:t>
      </w:r>
      <w:r>
        <w:rPr>
          <w:i/>
          <w:lang w:val="en-GB"/>
        </w:rPr>
        <w:t xml:space="preserve">, </w:t>
      </w:r>
      <w:r>
        <w:rPr>
          <w:i/>
        </w:rPr>
        <w:t>но</w:t>
      </w:r>
      <w:r>
        <w:rPr>
          <w:i/>
          <w:lang w:val="en-GB"/>
        </w:rPr>
        <w:t xml:space="preserve"> </w:t>
      </w:r>
      <w:r>
        <w:rPr>
          <w:i/>
        </w:rPr>
        <w:t>не</w:t>
      </w:r>
      <w:r>
        <w:rPr>
          <w:i/>
          <w:lang w:val="en-GB"/>
        </w:rPr>
        <w:t xml:space="preserve"> </w:t>
      </w:r>
      <w:r>
        <w:rPr>
          <w:i/>
        </w:rPr>
        <w:t>был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Шотландии</w:t>
      </w:r>
      <w:r>
        <w:rPr>
          <w:i/>
          <w:lang w:val="en-GB"/>
        </w:rPr>
        <w:t xml:space="preserve">. </w:t>
      </w:r>
      <w:r>
        <w:rPr>
          <w:i/>
        </w:rPr>
        <w:t>(на данный момент моей жизни я посетил Англию и не успел посетить Шотландию, но я все еще надеюсь там побывать)</w:t>
      </w:r>
    </w:p>
    <w:p w:rsidR="003B134B" w:rsidRDefault="003B134B" w:rsidP="003B134B">
      <w:pPr>
        <w:rPr>
          <w:i/>
        </w:rPr>
      </w:pPr>
      <w:r>
        <w:t>В таких предложениях не указывают точное время. Но вы можете подчеркнуть, сколько раз действие происходило:</w:t>
      </w:r>
    </w:p>
    <w:p w:rsidR="003B134B" w:rsidRDefault="003B134B" w:rsidP="003B134B">
      <w:pPr>
        <w:pStyle w:val="a7"/>
        <w:numPr>
          <w:ilvl w:val="0"/>
          <w:numId w:val="37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– Have you read this book? – </w:t>
      </w:r>
      <w:r>
        <w:rPr>
          <w:i/>
        </w:rPr>
        <w:t>Ты</w:t>
      </w:r>
      <w:r>
        <w:rPr>
          <w:i/>
          <w:lang w:val="en-GB"/>
        </w:rPr>
        <w:t xml:space="preserve"> </w:t>
      </w:r>
      <w:r>
        <w:rPr>
          <w:i/>
        </w:rPr>
        <w:t>прочитал</w:t>
      </w:r>
      <w:r>
        <w:rPr>
          <w:i/>
          <w:lang w:val="en-GB"/>
        </w:rPr>
        <w:t xml:space="preserve"> </w:t>
      </w:r>
      <w:r>
        <w:rPr>
          <w:i/>
        </w:rPr>
        <w:t>эту</w:t>
      </w:r>
      <w:r>
        <w:rPr>
          <w:i/>
          <w:lang w:val="en-GB"/>
        </w:rPr>
        <w:t xml:space="preserve"> </w:t>
      </w:r>
      <w:r>
        <w:rPr>
          <w:i/>
        </w:rPr>
        <w:t>книгу</w:t>
      </w:r>
      <w:r>
        <w:rPr>
          <w:i/>
          <w:lang w:val="en-GB"/>
        </w:rPr>
        <w:t>?</w:t>
      </w:r>
      <w:r>
        <w:rPr>
          <w:i/>
          <w:lang w:val="en-GB"/>
        </w:rPr>
        <w:br/>
        <w:t xml:space="preserve">– Yes, I have read this book twice already. – </w:t>
      </w:r>
      <w:r>
        <w:rPr>
          <w:i/>
        </w:rPr>
        <w:t>Да</w:t>
      </w:r>
      <w:r>
        <w:rPr>
          <w:i/>
          <w:lang w:val="en-GB"/>
        </w:rPr>
        <w:t xml:space="preserve">, </w:t>
      </w: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прочитал</w:t>
      </w:r>
      <w:r>
        <w:rPr>
          <w:i/>
          <w:lang w:val="en-GB"/>
        </w:rPr>
        <w:t xml:space="preserve"> </w:t>
      </w:r>
      <w:r>
        <w:rPr>
          <w:i/>
        </w:rPr>
        <w:t>эту</w:t>
      </w:r>
      <w:r>
        <w:rPr>
          <w:i/>
          <w:lang w:val="en-GB"/>
        </w:rPr>
        <w:t xml:space="preserve"> </w:t>
      </w:r>
      <w:r>
        <w:rPr>
          <w:i/>
        </w:rPr>
        <w:t>книгу</w:t>
      </w:r>
      <w:r>
        <w:rPr>
          <w:i/>
          <w:lang w:val="en-GB"/>
        </w:rPr>
        <w:t xml:space="preserve"> </w:t>
      </w:r>
      <w:r>
        <w:rPr>
          <w:i/>
        </w:rPr>
        <w:t>уже</w:t>
      </w:r>
      <w:r>
        <w:rPr>
          <w:i/>
          <w:lang w:val="en-GB"/>
        </w:rPr>
        <w:t xml:space="preserve"> </w:t>
      </w:r>
      <w:r>
        <w:rPr>
          <w:i/>
        </w:rPr>
        <w:t>дважды</w:t>
      </w:r>
      <w:r>
        <w:rPr>
          <w:i/>
          <w:lang w:val="en-GB"/>
        </w:rPr>
        <w:t>.</w:t>
      </w:r>
    </w:p>
    <w:p w:rsidR="003B134B" w:rsidRDefault="003B134B" w:rsidP="003B134B">
      <w:pPr>
        <w:pStyle w:val="a7"/>
        <w:numPr>
          <w:ilvl w:val="0"/>
          <w:numId w:val="37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I have eaten in this restaurant many times. – </w:t>
      </w: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ел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этом</w:t>
      </w:r>
      <w:r>
        <w:rPr>
          <w:i/>
          <w:lang w:val="en-GB"/>
        </w:rPr>
        <w:t xml:space="preserve"> </w:t>
      </w:r>
      <w:r>
        <w:rPr>
          <w:i/>
        </w:rPr>
        <w:t>ресторане</w:t>
      </w:r>
      <w:r>
        <w:rPr>
          <w:i/>
          <w:lang w:val="en-GB"/>
        </w:rPr>
        <w:t xml:space="preserve"> </w:t>
      </w:r>
      <w:r>
        <w:rPr>
          <w:i/>
        </w:rPr>
        <w:t>много</w:t>
      </w:r>
      <w:r>
        <w:rPr>
          <w:i/>
          <w:lang w:val="en-GB"/>
        </w:rPr>
        <w:t xml:space="preserve"> </w:t>
      </w:r>
      <w:r>
        <w:rPr>
          <w:i/>
        </w:rPr>
        <w:t>раз</w:t>
      </w:r>
      <w:r>
        <w:rPr>
          <w:i/>
          <w:lang w:val="en-GB"/>
        </w:rPr>
        <w:t>.</w:t>
      </w:r>
    </w:p>
    <w:p w:rsidR="003B134B" w:rsidRDefault="003B134B" w:rsidP="003B134B">
      <w:r>
        <w:t>А можете говорить в целом, не указывая точное количество раз:</w:t>
      </w:r>
    </w:p>
    <w:p w:rsidR="003B134B" w:rsidRDefault="003B134B" w:rsidP="003B134B">
      <w:pPr>
        <w:pStyle w:val="a7"/>
        <w:numPr>
          <w:ilvl w:val="0"/>
          <w:numId w:val="37"/>
        </w:numPr>
        <w:spacing w:line="254" w:lineRule="auto"/>
        <w:rPr>
          <w:i/>
        </w:rPr>
      </w:pPr>
      <w:r>
        <w:rPr>
          <w:i/>
        </w:rPr>
        <w:t xml:space="preserve">– </w:t>
      </w:r>
      <w:proofErr w:type="spellStart"/>
      <w:r>
        <w:rPr>
          <w:i/>
        </w:rPr>
        <w:t>Have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book</w:t>
      </w:r>
      <w:proofErr w:type="spellEnd"/>
      <w:r>
        <w:rPr>
          <w:i/>
        </w:rPr>
        <w:t>? – Ты прочитал эту книгу?</w:t>
      </w:r>
      <w:r>
        <w:rPr>
          <w:i/>
        </w:rPr>
        <w:br/>
        <w:t xml:space="preserve">– </w:t>
      </w:r>
      <w:proofErr w:type="spellStart"/>
      <w:r>
        <w:rPr>
          <w:i/>
        </w:rPr>
        <w:t>Yes</w:t>
      </w:r>
      <w:proofErr w:type="spellEnd"/>
      <w:r>
        <w:rPr>
          <w:i/>
        </w:rPr>
        <w:t xml:space="preserve">, I </w:t>
      </w:r>
      <w:proofErr w:type="spellStart"/>
      <w:r>
        <w:rPr>
          <w:i/>
        </w:rPr>
        <w:t>have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book</w:t>
      </w:r>
      <w:proofErr w:type="spellEnd"/>
      <w:r>
        <w:rPr>
          <w:i/>
        </w:rPr>
        <w:t>. – Да, я прочитал эту книгу.</w:t>
      </w:r>
    </w:p>
    <w:p w:rsidR="003B134B" w:rsidRDefault="003B134B" w:rsidP="003B134B">
      <w:pPr>
        <w:pStyle w:val="a7"/>
        <w:numPr>
          <w:ilvl w:val="0"/>
          <w:numId w:val="37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I have eaten in this restaurant. – </w:t>
      </w: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ел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этом</w:t>
      </w:r>
      <w:r>
        <w:rPr>
          <w:i/>
          <w:lang w:val="en-GB"/>
        </w:rPr>
        <w:t xml:space="preserve"> </w:t>
      </w:r>
      <w:r>
        <w:rPr>
          <w:i/>
        </w:rPr>
        <w:t>ресторане</w:t>
      </w:r>
      <w:r>
        <w:rPr>
          <w:i/>
          <w:lang w:val="en-GB"/>
        </w:rPr>
        <w:t>.</w:t>
      </w:r>
    </w:p>
    <w:p w:rsidR="003B134B" w:rsidRDefault="003B134B" w:rsidP="003B134B">
      <w:r>
        <w:t xml:space="preserve">Наречия </w:t>
      </w:r>
      <w:proofErr w:type="spellStart"/>
      <w:r>
        <w:t>ever</w:t>
      </w:r>
      <w:proofErr w:type="spellEnd"/>
      <w:r>
        <w:t xml:space="preserve"> (когда-нибудь) и </w:t>
      </w:r>
      <w:proofErr w:type="spellStart"/>
      <w:r>
        <w:t>never</w:t>
      </w:r>
      <w:proofErr w:type="spellEnd"/>
      <w:r>
        <w:t xml:space="preserve"> (никогда) часто встречаются, когда мы говорим о жизненном опыте. Они показывают, что мы делали или не делали в нашей жизни. Обратите внимание, что </w:t>
      </w:r>
      <w:proofErr w:type="spellStart"/>
      <w:r>
        <w:t>never</w:t>
      </w:r>
      <w:proofErr w:type="spellEnd"/>
      <w:r>
        <w:t xml:space="preserve"> замещает частицу </w:t>
      </w:r>
      <w:proofErr w:type="spellStart"/>
      <w:r>
        <w:t>not</w:t>
      </w:r>
      <w:proofErr w:type="spellEnd"/>
      <w:r>
        <w:t>.</w:t>
      </w:r>
    </w:p>
    <w:p w:rsidR="003B134B" w:rsidRDefault="003B134B" w:rsidP="003B134B">
      <w:pPr>
        <w:pStyle w:val="a7"/>
        <w:numPr>
          <w:ilvl w:val="0"/>
          <w:numId w:val="37"/>
        </w:numPr>
        <w:spacing w:line="254" w:lineRule="auto"/>
        <w:rPr>
          <w:i/>
        </w:rPr>
      </w:pPr>
      <w:r>
        <w:rPr>
          <w:i/>
        </w:rPr>
        <w:lastRenderedPageBreak/>
        <w:t xml:space="preserve">– </w:t>
      </w:r>
      <w:proofErr w:type="spellStart"/>
      <w:r>
        <w:rPr>
          <w:i/>
        </w:rPr>
        <w:t>Have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film</w:t>
      </w:r>
      <w:proofErr w:type="spellEnd"/>
      <w:r>
        <w:rPr>
          <w:i/>
        </w:rPr>
        <w:t>? – Ты видел когда-нибудь этот фильм?</w:t>
      </w:r>
      <w:r>
        <w:rPr>
          <w:i/>
        </w:rPr>
        <w:br/>
        <w:t xml:space="preserve">– </w:t>
      </w:r>
      <w:proofErr w:type="spellStart"/>
      <w:r>
        <w:rPr>
          <w:i/>
        </w:rPr>
        <w:t>No</w:t>
      </w:r>
      <w:proofErr w:type="spellEnd"/>
      <w:r>
        <w:rPr>
          <w:i/>
        </w:rPr>
        <w:t xml:space="preserve">, I </w:t>
      </w:r>
      <w:proofErr w:type="spellStart"/>
      <w:r>
        <w:rPr>
          <w:i/>
        </w:rPr>
        <w:t>have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never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film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before</w:t>
      </w:r>
      <w:proofErr w:type="spellEnd"/>
      <w:r>
        <w:rPr>
          <w:i/>
        </w:rPr>
        <w:t>. – Нет, я никогда не видел этот фильм раньше.</w:t>
      </w:r>
    </w:p>
    <w:p w:rsidR="003B134B" w:rsidRDefault="003B134B" w:rsidP="003B134B">
      <w:pPr>
        <w:pStyle w:val="a7"/>
        <w:numPr>
          <w:ilvl w:val="0"/>
          <w:numId w:val="37"/>
        </w:numPr>
        <w:spacing w:line="254" w:lineRule="auto"/>
        <w:rPr>
          <w:i/>
        </w:rPr>
      </w:pPr>
      <w:r>
        <w:rPr>
          <w:i/>
        </w:rPr>
        <w:t xml:space="preserve">– </w:t>
      </w:r>
      <w:proofErr w:type="spellStart"/>
      <w:r>
        <w:rPr>
          <w:i/>
        </w:rPr>
        <w:t>Has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abroad</w:t>
      </w:r>
      <w:proofErr w:type="spellEnd"/>
      <w:r>
        <w:rPr>
          <w:i/>
        </w:rPr>
        <w:t>? – Он когда-нибудь был за границей?</w:t>
      </w:r>
      <w:r>
        <w:rPr>
          <w:i/>
        </w:rPr>
        <w:br/>
        <w:t xml:space="preserve">– </w:t>
      </w:r>
      <w:proofErr w:type="spellStart"/>
      <w:r>
        <w:rPr>
          <w:i/>
        </w:rPr>
        <w:t>No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hasn’t</w:t>
      </w:r>
      <w:proofErr w:type="spellEnd"/>
      <w:r>
        <w:rPr>
          <w:i/>
        </w:rPr>
        <w:t>. – Нет, не был.</w:t>
      </w:r>
    </w:p>
    <w:p w:rsidR="003B134B" w:rsidRDefault="003B134B" w:rsidP="003B134B">
      <w:pPr>
        <w:pStyle w:val="a7"/>
        <w:numPr>
          <w:ilvl w:val="0"/>
          <w:numId w:val="37"/>
        </w:numPr>
        <w:spacing w:line="254" w:lineRule="auto"/>
        <w:rPr>
          <w:i/>
        </w:rPr>
      </w:pPr>
      <w:r>
        <w:rPr>
          <w:i/>
        </w:rPr>
        <w:t xml:space="preserve">I </w:t>
      </w:r>
      <w:proofErr w:type="spellStart"/>
      <w:r>
        <w:rPr>
          <w:i/>
        </w:rPr>
        <w:t>have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never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eaten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mango</w:t>
      </w:r>
      <w:proofErr w:type="spellEnd"/>
      <w:r>
        <w:rPr>
          <w:i/>
        </w:rPr>
        <w:t>. – Я никогда не ел манго.</w:t>
      </w:r>
    </w:p>
    <w:p w:rsidR="003B134B" w:rsidRDefault="003B134B" w:rsidP="003B134B">
      <w:pPr>
        <w:jc w:val="center"/>
        <w:rPr>
          <w:b/>
          <w:i/>
          <w:color w:val="0070C0"/>
        </w:rPr>
      </w:pPr>
      <w:r>
        <w:rPr>
          <w:b/>
          <w:i/>
          <w:color w:val="0070C0"/>
        </w:rPr>
        <w:t>СРЕДНИЙ УРОВЕНЬ</w:t>
      </w:r>
    </w:p>
    <w:p w:rsidR="003B134B" w:rsidRDefault="003B134B" w:rsidP="003B134B">
      <w:r>
        <w:t xml:space="preserve">Помимо результата,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показывает длительное действие, которое все еще актуально: оно началось в прошлом, но продолжается в настоящем и, возможно, будет продолжаться в будущем. Обычно в этих случаях стоят предлоги </w:t>
      </w:r>
      <w:proofErr w:type="spellStart"/>
      <w:r>
        <w:t>for</w:t>
      </w:r>
      <w:proofErr w:type="spellEnd"/>
      <w:r>
        <w:t xml:space="preserve"> (в течение) и </w:t>
      </w:r>
      <w:proofErr w:type="spellStart"/>
      <w:r>
        <w:t>since</w:t>
      </w:r>
      <w:proofErr w:type="spellEnd"/>
      <w:r>
        <w:t xml:space="preserve"> (с тех пор как, начиная с). </w:t>
      </w:r>
      <w:proofErr w:type="spellStart"/>
      <w:r>
        <w:t>For</w:t>
      </w:r>
      <w:proofErr w:type="spellEnd"/>
      <w:r>
        <w:t xml:space="preserve"> указывает на то, сколько действие длится, </w:t>
      </w:r>
      <w:proofErr w:type="spellStart"/>
      <w:r>
        <w:t>since</w:t>
      </w:r>
      <w:proofErr w:type="spellEnd"/>
      <w:r>
        <w:t xml:space="preserve"> показывает, что действие началось в определенный момент в прошлом и сейчас все еще длится. Возможно, вы скажете, что это функция времени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Continuous</w:t>
      </w:r>
      <w:proofErr w:type="spellEnd"/>
      <w:r>
        <w:t xml:space="preserve">. Так и есть, но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также употребляется в этом значении в нескольких случаях:</w:t>
      </w:r>
    </w:p>
    <w:p w:rsidR="003B134B" w:rsidRDefault="003B134B" w:rsidP="003B134B">
      <w:r>
        <w:t xml:space="preserve">C глаголами состояния, которые почти не используются с временами группы </w:t>
      </w:r>
      <w:proofErr w:type="spellStart"/>
      <w:r>
        <w:t>Continuous</w:t>
      </w:r>
      <w:proofErr w:type="spellEnd"/>
      <w:r>
        <w:t>.</w:t>
      </w:r>
    </w:p>
    <w:p w:rsidR="003B134B" w:rsidRDefault="003B134B" w:rsidP="003B134B">
      <w:pPr>
        <w:pStyle w:val="a7"/>
        <w:numPr>
          <w:ilvl w:val="0"/>
          <w:numId w:val="38"/>
        </w:numPr>
        <w:spacing w:line="254" w:lineRule="auto"/>
        <w:rPr>
          <w:i/>
        </w:rPr>
      </w:pPr>
      <w:proofErr w:type="spellStart"/>
      <w:r>
        <w:rPr>
          <w:i/>
        </w:rPr>
        <w:t>We’ve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known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each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other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school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years</w:t>
      </w:r>
      <w:proofErr w:type="spellEnd"/>
      <w:r>
        <w:rPr>
          <w:i/>
        </w:rPr>
        <w:t>. – Мы знаем друг друга со школы.</w:t>
      </w:r>
    </w:p>
    <w:p w:rsidR="003B134B" w:rsidRDefault="003B134B" w:rsidP="003B134B">
      <w:pPr>
        <w:pStyle w:val="a7"/>
        <w:numPr>
          <w:ilvl w:val="0"/>
          <w:numId w:val="38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She has wanted to become an actress since her childhood. – </w:t>
      </w:r>
      <w:r>
        <w:rPr>
          <w:i/>
        </w:rPr>
        <w:t>Она</w:t>
      </w:r>
      <w:r>
        <w:rPr>
          <w:i/>
          <w:lang w:val="en-GB"/>
        </w:rPr>
        <w:t xml:space="preserve"> </w:t>
      </w:r>
      <w:r>
        <w:rPr>
          <w:i/>
        </w:rPr>
        <w:t>мечтает</w:t>
      </w:r>
      <w:r>
        <w:rPr>
          <w:i/>
          <w:lang w:val="en-GB"/>
        </w:rPr>
        <w:t xml:space="preserve"> </w:t>
      </w:r>
      <w:r>
        <w:rPr>
          <w:i/>
        </w:rPr>
        <w:t>стать</w:t>
      </w:r>
      <w:r>
        <w:rPr>
          <w:i/>
          <w:lang w:val="en-GB"/>
        </w:rPr>
        <w:t xml:space="preserve"> </w:t>
      </w:r>
      <w:r>
        <w:rPr>
          <w:i/>
        </w:rPr>
        <w:t>актрисой</w:t>
      </w:r>
      <w:r>
        <w:rPr>
          <w:i/>
          <w:lang w:val="en-GB"/>
        </w:rPr>
        <w:t xml:space="preserve"> </w:t>
      </w:r>
      <w:r>
        <w:rPr>
          <w:i/>
        </w:rPr>
        <w:t>с</w:t>
      </w:r>
      <w:r>
        <w:rPr>
          <w:i/>
          <w:lang w:val="en-GB"/>
        </w:rPr>
        <w:t xml:space="preserve"> </w:t>
      </w:r>
      <w:r>
        <w:rPr>
          <w:i/>
        </w:rPr>
        <w:t>детства</w:t>
      </w:r>
      <w:r>
        <w:rPr>
          <w:i/>
          <w:lang w:val="en-GB"/>
        </w:rPr>
        <w:t>.</w:t>
      </w:r>
    </w:p>
    <w:p w:rsidR="003B134B" w:rsidRDefault="003B134B" w:rsidP="003B134B">
      <w:r>
        <w:t>С глаголами, которые сами по себе передают длительное действие (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– жить,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– работать,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– учиться, </w:t>
      </w:r>
      <w:proofErr w:type="spellStart"/>
      <w:r>
        <w:t>to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– спать,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– ждать). В этом случае мы можем использовать как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, так и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Continuous</w:t>
      </w:r>
      <w:proofErr w:type="spellEnd"/>
      <w:r>
        <w:t>, при этом смысл предложения не поменяется.</w:t>
      </w:r>
    </w:p>
    <w:p w:rsidR="003B134B" w:rsidRDefault="003B134B" w:rsidP="003B134B">
      <w:pPr>
        <w:pStyle w:val="a7"/>
        <w:numPr>
          <w:ilvl w:val="0"/>
          <w:numId w:val="39"/>
        </w:numPr>
        <w:spacing w:line="254" w:lineRule="auto"/>
        <w:rPr>
          <w:i/>
        </w:rPr>
      </w:pPr>
      <w:proofErr w:type="spellStart"/>
      <w:r>
        <w:rPr>
          <w:i/>
        </w:rPr>
        <w:t>I’ve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studied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English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5 </w:t>
      </w:r>
      <w:proofErr w:type="spellStart"/>
      <w:r>
        <w:rPr>
          <w:i/>
        </w:rPr>
        <w:t>years</w:t>
      </w:r>
      <w:proofErr w:type="spellEnd"/>
      <w:r>
        <w:rPr>
          <w:i/>
        </w:rPr>
        <w:t>. – Я учу английский в течение 5 лет. (я начал 5 лет назад, продолжаю сейчас и, возможно, буду учить в будущем)</w:t>
      </w:r>
    </w:p>
    <w:p w:rsidR="003B134B" w:rsidRDefault="003B134B" w:rsidP="003B134B">
      <w:pPr>
        <w:pStyle w:val="a7"/>
        <w:numPr>
          <w:ilvl w:val="0"/>
          <w:numId w:val="39"/>
        </w:numPr>
        <w:spacing w:line="254" w:lineRule="auto"/>
        <w:rPr>
          <w:i/>
        </w:rPr>
      </w:pPr>
      <w:proofErr w:type="spellStart"/>
      <w:r>
        <w:rPr>
          <w:i/>
        </w:rPr>
        <w:lastRenderedPageBreak/>
        <w:t>I’ve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lived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suburbs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childhood</w:t>
      </w:r>
      <w:proofErr w:type="spellEnd"/>
      <w:r>
        <w:rPr>
          <w:i/>
        </w:rPr>
        <w:t>. – Я живу в пригороде с детства. (я начал жить еще в детстве и продолжаю жить в пригороде сейчас)</w:t>
      </w:r>
    </w:p>
    <w:p w:rsidR="003B134B" w:rsidRDefault="003B134B" w:rsidP="003B134B">
      <w:r>
        <w:t>В отрицательных предложениях, когда мы сообщаем о том, чего не делали в течение какого-то времени.</w:t>
      </w:r>
    </w:p>
    <w:p w:rsidR="003B134B" w:rsidRDefault="003B134B" w:rsidP="003B134B">
      <w:pPr>
        <w:pStyle w:val="a7"/>
        <w:numPr>
          <w:ilvl w:val="0"/>
          <w:numId w:val="40"/>
        </w:numPr>
        <w:spacing w:line="254" w:lineRule="auto"/>
        <w:rPr>
          <w:i/>
        </w:rPr>
      </w:pPr>
      <w:r>
        <w:rPr>
          <w:i/>
        </w:rPr>
        <w:t xml:space="preserve">I </w:t>
      </w:r>
      <w:proofErr w:type="spellStart"/>
      <w:r>
        <w:rPr>
          <w:i/>
        </w:rPr>
        <w:t>haven’t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last</w:t>
      </w:r>
      <w:proofErr w:type="spellEnd"/>
      <w:r>
        <w:rPr>
          <w:i/>
        </w:rPr>
        <w:t xml:space="preserve"> 3 </w:t>
      </w:r>
      <w:proofErr w:type="spellStart"/>
      <w:r>
        <w:rPr>
          <w:i/>
        </w:rPr>
        <w:t>years</w:t>
      </w:r>
      <w:proofErr w:type="spellEnd"/>
      <w:r>
        <w:rPr>
          <w:i/>
        </w:rPr>
        <w:t>. – Я о нем ничего не слышал последние три года.</w:t>
      </w:r>
    </w:p>
    <w:p w:rsidR="003B134B" w:rsidRDefault="003B134B" w:rsidP="003B134B">
      <w:pPr>
        <w:pStyle w:val="a7"/>
        <w:numPr>
          <w:ilvl w:val="0"/>
          <w:numId w:val="40"/>
        </w:numPr>
        <w:spacing w:line="254" w:lineRule="auto"/>
        <w:rPr>
          <w:i/>
        </w:rPr>
      </w:pPr>
      <w:proofErr w:type="spellStart"/>
      <w:r>
        <w:rPr>
          <w:i/>
        </w:rPr>
        <w:t>We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haven’t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honeymoon</w:t>
      </w:r>
      <w:proofErr w:type="spellEnd"/>
      <w:r>
        <w:rPr>
          <w:i/>
        </w:rPr>
        <w:t>. – Мы не были в Риме с нашего медового месяца.</w:t>
      </w:r>
    </w:p>
    <w:p w:rsidR="003B134B" w:rsidRDefault="003B134B" w:rsidP="003B134B">
      <w:r>
        <w:t xml:space="preserve">У глаголов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и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в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есть дополнительные оттенки значения: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означает, что говорящий где-то был, куда-то ходил или ездил и сейчас оттуда вернулся. А </w:t>
      </w:r>
      <w:proofErr w:type="spellStart"/>
      <w:r>
        <w:t>has</w:t>
      </w:r>
      <w:proofErr w:type="spellEnd"/>
      <w:r>
        <w:t xml:space="preserve"> </w:t>
      </w:r>
      <w:proofErr w:type="spellStart"/>
      <w:r>
        <w:t>gone</w:t>
      </w:r>
      <w:proofErr w:type="spellEnd"/>
      <w:r>
        <w:t xml:space="preserve"> означает, что говорящий куда-то ушел или уехал и пока не вернулся.</w:t>
      </w:r>
    </w:p>
    <w:p w:rsidR="003B134B" w:rsidRDefault="003B134B" w:rsidP="003B134B">
      <w:pPr>
        <w:pStyle w:val="a7"/>
        <w:numPr>
          <w:ilvl w:val="0"/>
          <w:numId w:val="41"/>
        </w:numPr>
        <w:spacing w:line="254" w:lineRule="auto"/>
        <w:rPr>
          <w:i/>
        </w:rPr>
      </w:pPr>
      <w:r>
        <w:rPr>
          <w:i/>
          <w:lang w:val="en-GB"/>
        </w:rPr>
        <w:t xml:space="preserve">She has been to Madrid. – </w:t>
      </w:r>
      <w:r>
        <w:rPr>
          <w:i/>
        </w:rPr>
        <w:t>Она</w:t>
      </w:r>
      <w:r>
        <w:rPr>
          <w:i/>
          <w:lang w:val="en-GB"/>
        </w:rPr>
        <w:t xml:space="preserve"> </w:t>
      </w:r>
      <w:r>
        <w:rPr>
          <w:i/>
        </w:rPr>
        <w:t>была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Мадриде</w:t>
      </w:r>
      <w:r>
        <w:rPr>
          <w:i/>
          <w:lang w:val="en-GB"/>
        </w:rPr>
        <w:t xml:space="preserve">. </w:t>
      </w:r>
      <w:r>
        <w:rPr>
          <w:i/>
        </w:rPr>
        <w:t>(но сейчас она дома)</w:t>
      </w:r>
    </w:p>
    <w:p w:rsidR="003B134B" w:rsidRDefault="003B134B" w:rsidP="003B134B">
      <w:pPr>
        <w:pStyle w:val="a7"/>
        <w:numPr>
          <w:ilvl w:val="0"/>
          <w:numId w:val="41"/>
        </w:numPr>
        <w:spacing w:line="254" w:lineRule="auto"/>
        <w:rPr>
          <w:i/>
        </w:rPr>
      </w:pPr>
      <w:r>
        <w:rPr>
          <w:i/>
          <w:lang w:val="en-GB"/>
        </w:rPr>
        <w:t xml:space="preserve">She has gone to Madrid. – </w:t>
      </w:r>
      <w:r>
        <w:rPr>
          <w:i/>
        </w:rPr>
        <w:t>Она</w:t>
      </w:r>
      <w:r>
        <w:rPr>
          <w:i/>
          <w:lang w:val="en-GB"/>
        </w:rPr>
        <w:t xml:space="preserve"> </w:t>
      </w:r>
      <w:r>
        <w:rPr>
          <w:i/>
        </w:rPr>
        <w:t>уехала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Мадрид</w:t>
      </w:r>
      <w:r>
        <w:rPr>
          <w:i/>
          <w:lang w:val="en-GB"/>
        </w:rPr>
        <w:t xml:space="preserve">. </w:t>
      </w:r>
      <w:r>
        <w:rPr>
          <w:i/>
        </w:rPr>
        <w:t>(она все еще в Мадриде)</w:t>
      </w:r>
    </w:p>
    <w:p w:rsidR="003B134B" w:rsidRDefault="003B134B" w:rsidP="003B134B">
      <w:r>
        <w:t xml:space="preserve">Мы употребляем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, когда хотим подчеркнуть, сколько раз выполнялось действие. Для этого используется конструкция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(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)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>/</w:t>
      </w:r>
      <w:proofErr w:type="spellStart"/>
      <w:r>
        <w:t>second</w:t>
      </w:r>
      <w:proofErr w:type="spellEnd"/>
      <w:r>
        <w:t>/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– это первый/второй/третий раз, как что-то произошло.</w:t>
      </w:r>
    </w:p>
    <w:p w:rsidR="003B134B" w:rsidRDefault="003B134B" w:rsidP="003B134B">
      <w:pPr>
        <w:pStyle w:val="a7"/>
        <w:numPr>
          <w:ilvl w:val="0"/>
          <w:numId w:val="42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It is the first time I have driven a car. = I have never driven a car before. – </w:t>
      </w: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первый</w:t>
      </w:r>
      <w:r>
        <w:rPr>
          <w:i/>
          <w:lang w:val="en-GB"/>
        </w:rPr>
        <w:t xml:space="preserve"> </w:t>
      </w:r>
      <w:r>
        <w:rPr>
          <w:i/>
        </w:rPr>
        <w:t>раз</w:t>
      </w:r>
      <w:r>
        <w:rPr>
          <w:i/>
          <w:lang w:val="en-GB"/>
        </w:rPr>
        <w:t xml:space="preserve"> </w:t>
      </w:r>
      <w:r>
        <w:rPr>
          <w:i/>
        </w:rPr>
        <w:t>водил</w:t>
      </w:r>
      <w:r>
        <w:rPr>
          <w:i/>
          <w:lang w:val="en-GB"/>
        </w:rPr>
        <w:t xml:space="preserve"> </w:t>
      </w:r>
      <w:r>
        <w:rPr>
          <w:i/>
        </w:rPr>
        <w:t>машину</w:t>
      </w:r>
      <w:r>
        <w:rPr>
          <w:i/>
          <w:lang w:val="en-GB"/>
        </w:rPr>
        <w:t>.</w:t>
      </w:r>
    </w:p>
    <w:p w:rsidR="003B134B" w:rsidRDefault="003B134B" w:rsidP="003B134B">
      <w:pPr>
        <w:pStyle w:val="a7"/>
        <w:numPr>
          <w:ilvl w:val="0"/>
          <w:numId w:val="42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That is the fifth time Bill has phoned his girlfriend this evening. = He has called his girlfriend five times this evening. – </w:t>
      </w:r>
      <w:r>
        <w:rPr>
          <w:i/>
        </w:rPr>
        <w:t>Билл</w:t>
      </w:r>
      <w:r>
        <w:rPr>
          <w:i/>
          <w:lang w:val="en-GB"/>
        </w:rPr>
        <w:t xml:space="preserve"> </w:t>
      </w:r>
      <w:r>
        <w:rPr>
          <w:i/>
        </w:rPr>
        <w:t>позвонил</w:t>
      </w:r>
      <w:r>
        <w:rPr>
          <w:i/>
          <w:lang w:val="en-GB"/>
        </w:rPr>
        <w:t xml:space="preserve"> </w:t>
      </w:r>
      <w:r>
        <w:rPr>
          <w:i/>
        </w:rPr>
        <w:t>своей</w:t>
      </w:r>
      <w:r>
        <w:rPr>
          <w:i/>
          <w:lang w:val="en-GB"/>
        </w:rPr>
        <w:t xml:space="preserve"> </w:t>
      </w:r>
      <w:r>
        <w:rPr>
          <w:i/>
        </w:rPr>
        <w:t>девушке</w:t>
      </w:r>
      <w:r>
        <w:rPr>
          <w:i/>
          <w:lang w:val="en-GB"/>
        </w:rPr>
        <w:t xml:space="preserve"> </w:t>
      </w:r>
      <w:r>
        <w:rPr>
          <w:i/>
        </w:rPr>
        <w:t>уже</w:t>
      </w:r>
      <w:r>
        <w:rPr>
          <w:i/>
          <w:lang w:val="en-GB"/>
        </w:rPr>
        <w:t xml:space="preserve"> </w:t>
      </w:r>
      <w:r>
        <w:rPr>
          <w:i/>
        </w:rPr>
        <w:t>пятый</w:t>
      </w:r>
      <w:r>
        <w:rPr>
          <w:i/>
          <w:lang w:val="en-GB"/>
        </w:rPr>
        <w:t xml:space="preserve"> </w:t>
      </w:r>
      <w:r>
        <w:rPr>
          <w:i/>
        </w:rPr>
        <w:t>раз</w:t>
      </w:r>
      <w:r>
        <w:rPr>
          <w:i/>
          <w:lang w:val="en-GB"/>
        </w:rPr>
        <w:t xml:space="preserve"> </w:t>
      </w:r>
      <w:r>
        <w:rPr>
          <w:i/>
        </w:rPr>
        <w:t>за</w:t>
      </w:r>
      <w:r>
        <w:rPr>
          <w:i/>
          <w:lang w:val="en-GB"/>
        </w:rPr>
        <w:t xml:space="preserve"> </w:t>
      </w:r>
      <w:r>
        <w:rPr>
          <w:i/>
        </w:rPr>
        <w:t>вечер</w:t>
      </w:r>
      <w:r>
        <w:rPr>
          <w:i/>
          <w:lang w:val="en-GB"/>
        </w:rPr>
        <w:t>.</w:t>
      </w:r>
    </w:p>
    <w:p w:rsidR="003B134B" w:rsidRDefault="003B134B" w:rsidP="003B134B">
      <w:pPr>
        <w:jc w:val="center"/>
        <w:rPr>
          <w:i/>
        </w:rPr>
      </w:pPr>
      <w:r>
        <w:rPr>
          <w:i/>
        </w:rPr>
        <w:t>МАТЕРИАЛ НЕ ВЕСЬ</w:t>
      </w:r>
    </w:p>
    <w:p w:rsidR="003B134B" w:rsidRDefault="003B134B" w:rsidP="003B134B"/>
    <w:p w:rsidR="003B134B" w:rsidRDefault="003B134B" w:rsidP="003B134B"/>
    <w:p w:rsidR="003B134B" w:rsidRDefault="003B134B" w:rsidP="003B134B"/>
    <w:p w:rsidR="003B134B" w:rsidRDefault="003B134B" w:rsidP="003B134B">
      <w:pPr>
        <w:jc w:val="center"/>
        <w:rPr>
          <w:b/>
          <w:i/>
        </w:rPr>
      </w:pPr>
    </w:p>
    <w:p w:rsidR="003B134B" w:rsidRDefault="003B134B" w:rsidP="003B134B">
      <w:pPr>
        <w:jc w:val="center"/>
        <w:rPr>
          <w:b/>
          <w:i/>
        </w:rPr>
      </w:pPr>
    </w:p>
    <w:p w:rsidR="003B134B" w:rsidRDefault="003B134B" w:rsidP="003B134B">
      <w:pPr>
        <w:jc w:val="center"/>
        <w:rPr>
          <w:b/>
          <w:i/>
        </w:rPr>
      </w:pPr>
    </w:p>
    <w:p w:rsidR="003B134B" w:rsidRDefault="003B134B" w:rsidP="003B134B">
      <w:pPr>
        <w:jc w:val="center"/>
        <w:rPr>
          <w:b/>
          <w:i/>
        </w:rPr>
      </w:pPr>
      <w:proofErr w:type="spellStart"/>
      <w:r>
        <w:rPr>
          <w:b/>
          <w:i/>
        </w:rPr>
        <w:t>Present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Perfect</w:t>
      </w:r>
      <w:proofErr w:type="spellEnd"/>
      <w:r>
        <w:rPr>
          <w:b/>
          <w:i/>
        </w:rPr>
        <w:t xml:space="preserve"> — особенности употребления</w:t>
      </w:r>
    </w:p>
    <w:p w:rsidR="003B134B" w:rsidRDefault="003B134B" w:rsidP="003B134B">
      <w:pPr>
        <w:jc w:val="center"/>
        <w:rPr>
          <w:b/>
          <w:i/>
        </w:rPr>
      </w:pPr>
      <w:r>
        <w:rPr>
          <w:b/>
          <w:i/>
        </w:rPr>
        <w:t xml:space="preserve">Употребление </w:t>
      </w:r>
      <w:proofErr w:type="spellStart"/>
      <w:r>
        <w:rPr>
          <w:b/>
          <w:i/>
        </w:rPr>
        <w:t>Present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Perfect</w:t>
      </w:r>
      <w:proofErr w:type="spellEnd"/>
    </w:p>
    <w:p w:rsidR="003B134B" w:rsidRDefault="003B134B" w:rsidP="003B134B">
      <w:r>
        <w:t>Когда говорим об опыте и достижениях (</w:t>
      </w:r>
      <w:proofErr w:type="spellStart"/>
      <w:r>
        <w:t>experience</w:t>
      </w:r>
      <w:proofErr w:type="spellEnd"/>
      <w:r>
        <w:t xml:space="preserve"> &amp; </w:t>
      </w:r>
      <w:proofErr w:type="spellStart"/>
      <w:r>
        <w:t>achievements</w:t>
      </w:r>
      <w:proofErr w:type="spellEnd"/>
      <w:r>
        <w:t>):</w:t>
      </w:r>
    </w:p>
    <w:p w:rsidR="003B134B" w:rsidRPr="003B134B" w:rsidRDefault="003B134B" w:rsidP="003B134B">
      <w:pPr>
        <w:pStyle w:val="a7"/>
        <w:numPr>
          <w:ilvl w:val="0"/>
          <w:numId w:val="1"/>
        </w:numPr>
        <w:spacing w:line="256" w:lineRule="auto"/>
        <w:rPr>
          <w:i/>
          <w:lang w:val="en-GB"/>
        </w:rPr>
      </w:pPr>
      <w:r w:rsidRPr="003B134B">
        <w:rPr>
          <w:i/>
          <w:lang w:val="en-GB"/>
        </w:rPr>
        <w:t xml:space="preserve">I have jumped with a parachute! – </w:t>
      </w:r>
      <w:r>
        <w:rPr>
          <w:i/>
        </w:rPr>
        <w:t>Я</w:t>
      </w:r>
      <w:r w:rsidRPr="003B134B">
        <w:rPr>
          <w:i/>
          <w:lang w:val="en-GB"/>
        </w:rPr>
        <w:t xml:space="preserve"> </w:t>
      </w:r>
      <w:r>
        <w:rPr>
          <w:i/>
        </w:rPr>
        <w:t>прыгнул</w:t>
      </w:r>
      <w:r w:rsidRPr="003B134B">
        <w:rPr>
          <w:i/>
          <w:lang w:val="en-GB"/>
        </w:rPr>
        <w:t xml:space="preserve"> </w:t>
      </w:r>
      <w:r>
        <w:rPr>
          <w:i/>
        </w:rPr>
        <w:t>с</w:t>
      </w:r>
      <w:r w:rsidRPr="003B134B">
        <w:rPr>
          <w:i/>
          <w:lang w:val="en-GB"/>
        </w:rPr>
        <w:t xml:space="preserve"> </w:t>
      </w:r>
      <w:r>
        <w:rPr>
          <w:i/>
        </w:rPr>
        <w:t>парашютом</w:t>
      </w:r>
      <w:r w:rsidRPr="003B134B">
        <w:rPr>
          <w:i/>
          <w:lang w:val="en-GB"/>
        </w:rPr>
        <w:t>!</w:t>
      </w:r>
    </w:p>
    <w:p w:rsidR="003B134B" w:rsidRDefault="003B134B" w:rsidP="003B134B">
      <w:pPr>
        <w:pStyle w:val="a7"/>
        <w:numPr>
          <w:ilvl w:val="0"/>
          <w:numId w:val="1"/>
        </w:numPr>
        <w:spacing w:line="256" w:lineRule="auto"/>
        <w:rPr>
          <w:i/>
        </w:rPr>
      </w:pPr>
      <w:proofErr w:type="spellStart"/>
      <w:r>
        <w:rPr>
          <w:i/>
        </w:rPr>
        <w:t>I’ve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graduated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from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University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got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diploma</w:t>
      </w:r>
      <w:proofErr w:type="spellEnd"/>
      <w:r>
        <w:rPr>
          <w:i/>
        </w:rPr>
        <w:t>! – Я только что закончил университет и получил диплом!</w:t>
      </w:r>
    </w:p>
    <w:p w:rsidR="003B134B" w:rsidRDefault="003B134B" w:rsidP="003B134B">
      <w:pPr>
        <w:pStyle w:val="a7"/>
        <w:numPr>
          <w:ilvl w:val="0"/>
          <w:numId w:val="1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She has started to walk! – </w:t>
      </w:r>
      <w:r>
        <w:rPr>
          <w:i/>
        </w:rPr>
        <w:t>Она</w:t>
      </w:r>
      <w:r>
        <w:rPr>
          <w:i/>
          <w:lang w:val="en-GB"/>
        </w:rPr>
        <w:t xml:space="preserve"> </w:t>
      </w:r>
      <w:r>
        <w:rPr>
          <w:i/>
        </w:rPr>
        <w:t>начала</w:t>
      </w:r>
      <w:r>
        <w:rPr>
          <w:i/>
          <w:lang w:val="en-GB"/>
        </w:rPr>
        <w:t xml:space="preserve"> </w:t>
      </w:r>
      <w:r>
        <w:rPr>
          <w:i/>
        </w:rPr>
        <w:t>ходить</w:t>
      </w:r>
      <w:r>
        <w:rPr>
          <w:i/>
          <w:lang w:val="en-GB"/>
        </w:rPr>
        <w:t>!</w:t>
      </w:r>
    </w:p>
    <w:p w:rsidR="003B134B" w:rsidRDefault="003B134B" w:rsidP="003B134B">
      <w:r>
        <w:t>Чтобы показать какие-то изменения:</w:t>
      </w:r>
    </w:p>
    <w:p w:rsidR="003B134B" w:rsidRDefault="003B134B" w:rsidP="003B134B">
      <w:pPr>
        <w:pStyle w:val="a7"/>
        <w:numPr>
          <w:ilvl w:val="0"/>
          <w:numId w:val="2"/>
        </w:numPr>
        <w:spacing w:line="256" w:lineRule="auto"/>
        <w:rPr>
          <w:i/>
        </w:rPr>
      </w:pPr>
      <w:proofErr w:type="spellStart"/>
      <w:r>
        <w:rPr>
          <w:i/>
        </w:rPr>
        <w:t>You’ve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weight</w:t>
      </w:r>
      <w:proofErr w:type="spellEnd"/>
      <w:r>
        <w:rPr>
          <w:i/>
        </w:rPr>
        <w:t>! – Ты сбросил вес!</w:t>
      </w:r>
    </w:p>
    <w:p w:rsidR="003B134B" w:rsidRDefault="003B134B" w:rsidP="003B134B">
      <w:r>
        <w:t xml:space="preserve">Когда действие произошло в прошлом, но мы не </w:t>
      </w:r>
      <w:proofErr w:type="gramStart"/>
      <w:r>
        <w:t>знаем</w:t>
      </w:r>
      <w:proofErr w:type="gramEnd"/>
      <w:r>
        <w:t xml:space="preserve"> когда именно, либо время не имеет значение. Главное, не когда произошло действие, а его результат в настоящем:</w:t>
      </w:r>
    </w:p>
    <w:p w:rsidR="003B134B" w:rsidRDefault="003B134B" w:rsidP="003B134B">
      <w:pPr>
        <w:pStyle w:val="a7"/>
        <w:numPr>
          <w:ilvl w:val="0"/>
          <w:numId w:val="2"/>
        </w:numPr>
        <w:spacing w:line="256" w:lineRule="auto"/>
        <w:rPr>
          <w:i/>
        </w:rPr>
      </w:pPr>
      <w:r w:rsidRPr="003B134B">
        <w:rPr>
          <w:i/>
          <w:lang w:val="en-GB"/>
        </w:rPr>
        <w:t xml:space="preserve">Have you read this book? – </w:t>
      </w:r>
      <w:r>
        <w:rPr>
          <w:i/>
        </w:rPr>
        <w:t>Ты</w:t>
      </w:r>
      <w:r w:rsidRPr="003B134B">
        <w:rPr>
          <w:i/>
          <w:lang w:val="en-GB"/>
        </w:rPr>
        <w:t xml:space="preserve"> </w:t>
      </w:r>
      <w:r>
        <w:rPr>
          <w:i/>
        </w:rPr>
        <w:t>читал</w:t>
      </w:r>
      <w:r w:rsidRPr="003B134B">
        <w:rPr>
          <w:i/>
          <w:lang w:val="en-GB"/>
        </w:rPr>
        <w:t xml:space="preserve"> </w:t>
      </w:r>
      <w:r>
        <w:rPr>
          <w:i/>
        </w:rPr>
        <w:t>эту</w:t>
      </w:r>
      <w:r w:rsidRPr="003B134B">
        <w:rPr>
          <w:i/>
          <w:lang w:val="en-GB"/>
        </w:rPr>
        <w:t xml:space="preserve"> </w:t>
      </w:r>
      <w:r>
        <w:rPr>
          <w:i/>
        </w:rPr>
        <w:t>книгу</w:t>
      </w:r>
      <w:r w:rsidRPr="003B134B">
        <w:rPr>
          <w:i/>
          <w:lang w:val="en-GB"/>
        </w:rPr>
        <w:t xml:space="preserve">? </w:t>
      </w:r>
      <w:r>
        <w:rPr>
          <w:i/>
        </w:rPr>
        <w:t>(Хоть когда-нибудь?)</w:t>
      </w:r>
    </w:p>
    <w:p w:rsidR="003B134B" w:rsidRDefault="003B134B" w:rsidP="003B134B">
      <w:pPr>
        <w:pStyle w:val="a7"/>
        <w:numPr>
          <w:ilvl w:val="0"/>
          <w:numId w:val="2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Nick has travelled a lot. – </w:t>
      </w:r>
      <w:r>
        <w:rPr>
          <w:i/>
        </w:rPr>
        <w:t>Ник</w:t>
      </w:r>
      <w:r>
        <w:rPr>
          <w:i/>
          <w:lang w:val="en-GB"/>
        </w:rPr>
        <w:t xml:space="preserve"> </w:t>
      </w:r>
      <w:r>
        <w:rPr>
          <w:i/>
        </w:rPr>
        <w:t>много</w:t>
      </w:r>
      <w:r>
        <w:rPr>
          <w:i/>
          <w:lang w:val="en-GB"/>
        </w:rPr>
        <w:t xml:space="preserve"> </w:t>
      </w:r>
      <w:r>
        <w:rPr>
          <w:i/>
        </w:rPr>
        <w:t>путешествовал</w:t>
      </w:r>
      <w:r>
        <w:rPr>
          <w:i/>
          <w:lang w:val="en-GB"/>
        </w:rPr>
        <w:t>.</w:t>
      </w:r>
    </w:p>
    <w:p w:rsidR="003B134B" w:rsidRDefault="003B134B" w:rsidP="003B134B">
      <w:r>
        <w:t xml:space="preserve">В предложениях со </w:t>
      </w:r>
      <w:proofErr w:type="spellStart"/>
      <w:r>
        <w:t>Stative</w:t>
      </w:r>
      <w:proofErr w:type="spellEnd"/>
      <w:r>
        <w:t>/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verbs</w:t>
      </w:r>
      <w:proofErr w:type="spellEnd"/>
      <w:r>
        <w:t xml:space="preserve">, когда действие началось в прошлом, продолжается в настоящем и может продолжаться в будущем. В данных предложениях могут быть использованы слова: </w:t>
      </w:r>
      <w:proofErr w:type="spellStart"/>
      <w:r>
        <w:t>since</w:t>
      </w:r>
      <w:proofErr w:type="spellEnd"/>
      <w:r>
        <w:t xml:space="preserve"> (с тех пор как) и </w:t>
      </w:r>
      <w:proofErr w:type="spellStart"/>
      <w:r>
        <w:t>for</w:t>
      </w:r>
      <w:proofErr w:type="spellEnd"/>
      <w:r>
        <w:t xml:space="preserve"> (в течение):</w:t>
      </w:r>
    </w:p>
    <w:p w:rsidR="003B134B" w:rsidRDefault="003B134B" w:rsidP="003B134B">
      <w:pPr>
        <w:pStyle w:val="a7"/>
        <w:numPr>
          <w:ilvl w:val="0"/>
          <w:numId w:val="3"/>
        </w:numPr>
        <w:spacing w:line="256" w:lineRule="auto"/>
        <w:rPr>
          <w:i/>
        </w:rPr>
      </w:pPr>
      <w:proofErr w:type="spellStart"/>
      <w:r>
        <w:rPr>
          <w:i/>
        </w:rPr>
        <w:t>I’ve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known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him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years</w:t>
      </w:r>
      <w:proofErr w:type="spellEnd"/>
      <w:r>
        <w:rPr>
          <w:i/>
        </w:rPr>
        <w:t>. – Я знаю его в течение 10 лет (знал в прошлом, знаю сейчас, и может быть буду знать в будущем).</w:t>
      </w:r>
      <w:r>
        <w:rPr>
          <w:i/>
        </w:rPr>
        <w:br/>
        <w:t xml:space="preserve">I </w:t>
      </w:r>
      <w:proofErr w:type="spellStart"/>
      <w:r>
        <w:rPr>
          <w:i/>
        </w:rPr>
        <w:t>haven’t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felt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Monday</w:t>
      </w:r>
      <w:proofErr w:type="spellEnd"/>
      <w:r>
        <w:rPr>
          <w:i/>
        </w:rPr>
        <w:t xml:space="preserve">. – Я не чувствую себя хорошо c понедельника. </w:t>
      </w:r>
    </w:p>
    <w:p w:rsidR="003B134B" w:rsidRDefault="003B134B" w:rsidP="003B134B">
      <w:r>
        <w:lastRenderedPageBreak/>
        <w:t xml:space="preserve">Когда время совершения действия определено словами </w:t>
      </w:r>
      <w:proofErr w:type="spellStart"/>
      <w:r>
        <w:t>just</w:t>
      </w:r>
      <w:proofErr w:type="spellEnd"/>
      <w:r>
        <w:t xml:space="preserve"> (только что), </w:t>
      </w:r>
      <w:proofErr w:type="spellStart"/>
      <w:r>
        <w:t>already</w:t>
      </w:r>
      <w:proofErr w:type="spellEnd"/>
      <w:r>
        <w:t xml:space="preserve"> (уже), </w:t>
      </w:r>
      <w:proofErr w:type="spellStart"/>
      <w:r>
        <w:t>yet</w:t>
      </w:r>
      <w:proofErr w:type="spellEnd"/>
      <w:r>
        <w:t xml:space="preserve"> (еще). Точная связь с настоящим:</w:t>
      </w:r>
    </w:p>
    <w:p w:rsidR="003B134B" w:rsidRDefault="003B134B" w:rsidP="003B134B">
      <w:pPr>
        <w:pStyle w:val="a7"/>
        <w:numPr>
          <w:ilvl w:val="0"/>
          <w:numId w:val="3"/>
        </w:numPr>
        <w:spacing w:line="256" w:lineRule="auto"/>
        <w:rPr>
          <w:i/>
        </w:rPr>
      </w:pPr>
      <w:proofErr w:type="spellStart"/>
      <w:r>
        <w:rPr>
          <w:i/>
        </w:rPr>
        <w:t>I’ve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just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interesting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movie</w:t>
      </w:r>
      <w:proofErr w:type="spellEnd"/>
      <w:r>
        <w:rPr>
          <w:i/>
        </w:rPr>
        <w:t>. – Я только что посмотрел интересный фильм.</w:t>
      </w:r>
    </w:p>
    <w:p w:rsidR="003B134B" w:rsidRDefault="003B134B" w:rsidP="003B134B">
      <w:pPr>
        <w:pStyle w:val="a7"/>
        <w:numPr>
          <w:ilvl w:val="0"/>
          <w:numId w:val="3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She has already left. – </w:t>
      </w:r>
      <w:r>
        <w:rPr>
          <w:i/>
        </w:rPr>
        <w:t>Она</w:t>
      </w:r>
      <w:r>
        <w:rPr>
          <w:i/>
          <w:lang w:val="en-GB"/>
        </w:rPr>
        <w:t xml:space="preserve"> </w:t>
      </w:r>
      <w:r>
        <w:rPr>
          <w:i/>
        </w:rPr>
        <w:t>уже</w:t>
      </w:r>
      <w:r>
        <w:rPr>
          <w:i/>
          <w:lang w:val="en-GB"/>
        </w:rPr>
        <w:t xml:space="preserve"> </w:t>
      </w:r>
      <w:r>
        <w:rPr>
          <w:i/>
        </w:rPr>
        <w:t>ушла</w:t>
      </w:r>
      <w:r>
        <w:rPr>
          <w:i/>
          <w:lang w:val="en-GB"/>
        </w:rPr>
        <w:t>.</w:t>
      </w:r>
    </w:p>
    <w:p w:rsidR="003B134B" w:rsidRDefault="003B134B" w:rsidP="003B134B">
      <w:pPr>
        <w:pStyle w:val="a7"/>
        <w:numPr>
          <w:ilvl w:val="0"/>
          <w:numId w:val="3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The show has not begun yet. – </w:t>
      </w:r>
      <w:r>
        <w:rPr>
          <w:i/>
        </w:rPr>
        <w:t>Шоу</w:t>
      </w:r>
      <w:r>
        <w:rPr>
          <w:i/>
          <w:lang w:val="en-GB"/>
        </w:rPr>
        <w:t xml:space="preserve"> </w:t>
      </w:r>
      <w:r>
        <w:rPr>
          <w:i/>
        </w:rPr>
        <w:t>еще</w:t>
      </w:r>
      <w:r>
        <w:rPr>
          <w:i/>
          <w:lang w:val="en-GB"/>
        </w:rPr>
        <w:t xml:space="preserve"> </w:t>
      </w:r>
      <w:r>
        <w:rPr>
          <w:i/>
        </w:rPr>
        <w:t>не</w:t>
      </w:r>
      <w:r>
        <w:rPr>
          <w:i/>
          <w:lang w:val="en-GB"/>
        </w:rPr>
        <w:t xml:space="preserve"> </w:t>
      </w:r>
      <w:r>
        <w:rPr>
          <w:i/>
        </w:rPr>
        <w:t>началось</w:t>
      </w:r>
      <w:r>
        <w:rPr>
          <w:i/>
          <w:lang w:val="en-GB"/>
        </w:rPr>
        <w:t>.</w:t>
      </w:r>
    </w:p>
    <w:p w:rsidR="003B134B" w:rsidRDefault="003B134B" w:rsidP="003B134B">
      <w:r>
        <w:t xml:space="preserve">Когда действие совершилось в период, который еще не закончился. К таким периодам относятся: </w:t>
      </w:r>
      <w:proofErr w:type="spellStart"/>
      <w:r>
        <w:t>today</w:t>
      </w:r>
      <w:proofErr w:type="spellEnd"/>
      <w:r>
        <w:t xml:space="preserve"> (сегодня),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(этим утром),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(на этой неделе),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(в этом месяце),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(в этом году) и т.д.:</w:t>
      </w:r>
    </w:p>
    <w:p w:rsidR="003B134B" w:rsidRDefault="003B134B" w:rsidP="003B134B">
      <w:pPr>
        <w:pStyle w:val="a7"/>
        <w:numPr>
          <w:ilvl w:val="0"/>
          <w:numId w:val="4"/>
        </w:numPr>
        <w:spacing w:line="256" w:lineRule="auto"/>
        <w:rPr>
          <w:i/>
        </w:rPr>
      </w:pP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called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friend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morning</w:t>
      </w:r>
      <w:proofErr w:type="spellEnd"/>
      <w:r>
        <w:rPr>
          <w:i/>
        </w:rPr>
        <w:t>. – Она позвонила своему лучшему другу утром (утро еще не закончилось).</w:t>
      </w:r>
    </w:p>
    <w:p w:rsidR="003B134B" w:rsidRDefault="003B134B" w:rsidP="003B134B">
      <w:pPr>
        <w:pStyle w:val="a7"/>
        <w:numPr>
          <w:ilvl w:val="0"/>
          <w:numId w:val="4"/>
        </w:numPr>
        <w:spacing w:line="256" w:lineRule="auto"/>
        <w:rPr>
          <w:i/>
        </w:rPr>
      </w:pPr>
      <w:r>
        <w:rPr>
          <w:i/>
        </w:rPr>
        <w:t xml:space="preserve">I </w:t>
      </w:r>
      <w:proofErr w:type="spellStart"/>
      <w:r>
        <w:rPr>
          <w:i/>
        </w:rPr>
        <w:t>have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never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China</w:t>
      </w:r>
      <w:proofErr w:type="spellEnd"/>
      <w:r>
        <w:rPr>
          <w:i/>
        </w:rPr>
        <w:t xml:space="preserve">. — Я никогда не был в Китае. </w:t>
      </w:r>
      <w:proofErr w:type="gramStart"/>
      <w:r>
        <w:rPr>
          <w:i/>
        </w:rPr>
        <w:t>( Я</w:t>
      </w:r>
      <w:proofErr w:type="gramEnd"/>
      <w:r>
        <w:rPr>
          <w:i/>
        </w:rPr>
        <w:t xml:space="preserve"> на протяжении всей жизни ни разу не был в Китае.)</w:t>
      </w:r>
    </w:p>
    <w:p w:rsidR="003B134B" w:rsidRDefault="003B134B" w:rsidP="003B134B">
      <w:r>
        <w:t xml:space="preserve">Описание событий недавнего прошлого. Обычно в таких случаях используются слова </w:t>
      </w:r>
      <w:proofErr w:type="spellStart"/>
      <w:r>
        <w:t>recently</w:t>
      </w:r>
      <w:proofErr w:type="spellEnd"/>
      <w:r>
        <w:t xml:space="preserve"> (недавно), </w:t>
      </w:r>
      <w:proofErr w:type="spellStart"/>
      <w:r>
        <w:t>lately</w:t>
      </w:r>
      <w:proofErr w:type="spellEnd"/>
      <w:r>
        <w:t xml:space="preserve"> (в последнее время, недавно):</w:t>
      </w:r>
    </w:p>
    <w:p w:rsidR="003B134B" w:rsidRPr="003B134B" w:rsidRDefault="003B134B" w:rsidP="003B134B">
      <w:pPr>
        <w:pStyle w:val="a7"/>
        <w:numPr>
          <w:ilvl w:val="0"/>
          <w:numId w:val="5"/>
        </w:numPr>
        <w:spacing w:line="256" w:lineRule="auto"/>
        <w:rPr>
          <w:i/>
          <w:lang w:val="en-GB"/>
        </w:rPr>
      </w:pPr>
      <w:r w:rsidRPr="003B134B">
        <w:rPr>
          <w:i/>
          <w:lang w:val="en-GB"/>
        </w:rPr>
        <w:t xml:space="preserve">We have come back recently. – </w:t>
      </w:r>
      <w:r>
        <w:rPr>
          <w:i/>
        </w:rPr>
        <w:t>Мы</w:t>
      </w:r>
      <w:r w:rsidRPr="003B134B">
        <w:rPr>
          <w:i/>
          <w:lang w:val="en-GB"/>
        </w:rPr>
        <w:t xml:space="preserve"> </w:t>
      </w:r>
      <w:r>
        <w:rPr>
          <w:i/>
        </w:rPr>
        <w:t>недавно</w:t>
      </w:r>
      <w:r w:rsidRPr="003B134B">
        <w:rPr>
          <w:i/>
          <w:lang w:val="en-GB"/>
        </w:rPr>
        <w:t xml:space="preserve"> </w:t>
      </w:r>
      <w:r>
        <w:rPr>
          <w:i/>
        </w:rPr>
        <w:t>вернулись</w:t>
      </w:r>
      <w:r w:rsidRPr="003B134B">
        <w:rPr>
          <w:i/>
          <w:lang w:val="en-GB"/>
        </w:rPr>
        <w:t>.</w:t>
      </w:r>
    </w:p>
    <w:p w:rsidR="003B134B" w:rsidRDefault="003B134B" w:rsidP="003B134B">
      <w:pPr>
        <w:pStyle w:val="a7"/>
        <w:numPr>
          <w:ilvl w:val="0"/>
          <w:numId w:val="5"/>
        </w:numPr>
        <w:spacing w:line="256" w:lineRule="auto"/>
        <w:rPr>
          <w:i/>
        </w:rPr>
      </w:pPr>
      <w:proofErr w:type="spellStart"/>
      <w:r>
        <w:rPr>
          <w:i/>
        </w:rPr>
        <w:t>You’ve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worked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lately</w:t>
      </w:r>
      <w:proofErr w:type="spellEnd"/>
      <w:r>
        <w:rPr>
          <w:i/>
        </w:rPr>
        <w:t>. – В последнее время ты много работал.</w:t>
      </w:r>
    </w:p>
    <w:p w:rsidR="003B134B" w:rsidRDefault="003B134B" w:rsidP="003B134B">
      <w:r>
        <w:t>Когда действие происходит в первый (второй, третий и т.д.) раз:</w:t>
      </w:r>
    </w:p>
    <w:p w:rsidR="003B134B" w:rsidRPr="003B134B" w:rsidRDefault="003B134B" w:rsidP="003B134B">
      <w:pPr>
        <w:pStyle w:val="a7"/>
        <w:numPr>
          <w:ilvl w:val="0"/>
          <w:numId w:val="6"/>
        </w:numPr>
        <w:spacing w:line="256" w:lineRule="auto"/>
        <w:rPr>
          <w:i/>
          <w:lang w:val="en-GB"/>
        </w:rPr>
      </w:pPr>
      <w:r w:rsidRPr="003B134B">
        <w:rPr>
          <w:i/>
          <w:lang w:val="en-GB"/>
        </w:rPr>
        <w:t xml:space="preserve">It’s the first time I have done it. – </w:t>
      </w:r>
      <w:r>
        <w:rPr>
          <w:i/>
        </w:rPr>
        <w:t>Я</w:t>
      </w:r>
      <w:r w:rsidRPr="003B134B">
        <w:rPr>
          <w:i/>
          <w:lang w:val="en-GB"/>
        </w:rPr>
        <w:t xml:space="preserve"> </w:t>
      </w:r>
      <w:r>
        <w:rPr>
          <w:i/>
        </w:rPr>
        <w:t>сделал</w:t>
      </w:r>
      <w:r w:rsidRPr="003B134B">
        <w:rPr>
          <w:i/>
          <w:lang w:val="en-GB"/>
        </w:rPr>
        <w:t xml:space="preserve"> </w:t>
      </w:r>
      <w:r>
        <w:rPr>
          <w:i/>
        </w:rPr>
        <w:t>это</w:t>
      </w:r>
      <w:r w:rsidRPr="003B134B">
        <w:rPr>
          <w:i/>
          <w:lang w:val="en-GB"/>
        </w:rPr>
        <w:t xml:space="preserve"> </w:t>
      </w:r>
      <w:r>
        <w:rPr>
          <w:i/>
        </w:rPr>
        <w:t>впервые</w:t>
      </w:r>
      <w:r w:rsidRPr="003B134B">
        <w:rPr>
          <w:i/>
          <w:lang w:val="en-GB"/>
        </w:rPr>
        <w:t>.</w:t>
      </w:r>
    </w:p>
    <w:p w:rsidR="003B134B" w:rsidRPr="003B134B" w:rsidRDefault="003B134B" w:rsidP="003B134B">
      <w:pPr>
        <w:pStyle w:val="a7"/>
        <w:numPr>
          <w:ilvl w:val="0"/>
          <w:numId w:val="6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It’s the second time I have driven a car. – </w:t>
      </w: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вел</w:t>
      </w:r>
      <w:r>
        <w:rPr>
          <w:i/>
          <w:lang w:val="en-GB"/>
        </w:rPr>
        <w:t xml:space="preserve"> </w:t>
      </w:r>
      <w:r>
        <w:rPr>
          <w:i/>
        </w:rPr>
        <w:t>машину</w:t>
      </w:r>
      <w:r>
        <w:rPr>
          <w:i/>
          <w:lang w:val="en-GB"/>
        </w:rPr>
        <w:t xml:space="preserve"> </w:t>
      </w:r>
      <w:r>
        <w:rPr>
          <w:i/>
        </w:rPr>
        <w:t>во</w:t>
      </w:r>
      <w:r>
        <w:rPr>
          <w:i/>
          <w:lang w:val="en-GB"/>
        </w:rPr>
        <w:t xml:space="preserve"> </w:t>
      </w:r>
      <w:r>
        <w:rPr>
          <w:i/>
        </w:rPr>
        <w:t>второй</w:t>
      </w:r>
      <w:r>
        <w:rPr>
          <w:i/>
          <w:lang w:val="en-GB"/>
        </w:rPr>
        <w:t xml:space="preserve"> </w:t>
      </w:r>
      <w:r>
        <w:rPr>
          <w:i/>
        </w:rPr>
        <w:t>раз</w:t>
      </w:r>
      <w:r>
        <w:rPr>
          <w:i/>
          <w:lang w:val="en-GB"/>
        </w:rPr>
        <w:t>.</w:t>
      </w:r>
    </w:p>
    <w:p w:rsidR="003B134B" w:rsidRDefault="003B134B" w:rsidP="003B134B">
      <w:pPr>
        <w:pStyle w:val="a7"/>
        <w:numPr>
          <w:ilvl w:val="0"/>
          <w:numId w:val="6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It’s the third time she has called him this morning. – </w:t>
      </w:r>
      <w:r>
        <w:rPr>
          <w:i/>
        </w:rPr>
        <w:t>Она</w:t>
      </w:r>
      <w:r>
        <w:rPr>
          <w:i/>
          <w:lang w:val="en-GB"/>
        </w:rPr>
        <w:t xml:space="preserve"> </w:t>
      </w:r>
      <w:r>
        <w:rPr>
          <w:i/>
        </w:rPr>
        <w:t>звонила</w:t>
      </w:r>
      <w:r>
        <w:rPr>
          <w:i/>
          <w:lang w:val="en-GB"/>
        </w:rPr>
        <w:t xml:space="preserve"> </w:t>
      </w:r>
      <w:r>
        <w:rPr>
          <w:i/>
        </w:rPr>
        <w:t>ему</w:t>
      </w:r>
      <w:r>
        <w:rPr>
          <w:i/>
          <w:lang w:val="en-GB"/>
        </w:rPr>
        <w:t xml:space="preserve"> </w:t>
      </w:r>
      <w:r>
        <w:rPr>
          <w:i/>
        </w:rPr>
        <w:t>этим</w:t>
      </w:r>
      <w:r>
        <w:rPr>
          <w:i/>
          <w:lang w:val="en-GB"/>
        </w:rPr>
        <w:t xml:space="preserve"> </w:t>
      </w:r>
      <w:r>
        <w:rPr>
          <w:i/>
        </w:rPr>
        <w:t>утром</w:t>
      </w:r>
      <w:r>
        <w:rPr>
          <w:i/>
          <w:lang w:val="en-GB"/>
        </w:rPr>
        <w:t xml:space="preserve"> </w:t>
      </w:r>
      <w:r>
        <w:rPr>
          <w:i/>
        </w:rPr>
        <w:t>уже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третий</w:t>
      </w:r>
      <w:r>
        <w:rPr>
          <w:i/>
          <w:lang w:val="en-GB"/>
        </w:rPr>
        <w:t xml:space="preserve"> </w:t>
      </w:r>
      <w:r>
        <w:rPr>
          <w:i/>
        </w:rPr>
        <w:t>раз</w:t>
      </w:r>
      <w:r>
        <w:rPr>
          <w:i/>
          <w:lang w:val="en-GB"/>
        </w:rPr>
        <w:t>.</w:t>
      </w:r>
    </w:p>
    <w:p w:rsidR="003B134B" w:rsidRDefault="003B134B" w:rsidP="003B134B">
      <w:pPr>
        <w:jc w:val="center"/>
        <w:rPr>
          <w:b/>
          <w:i/>
        </w:rPr>
      </w:pPr>
      <w:r>
        <w:rPr>
          <w:b/>
          <w:i/>
        </w:rPr>
        <w:t xml:space="preserve">Особенности употребления </w:t>
      </w:r>
      <w:proofErr w:type="spellStart"/>
      <w:r>
        <w:rPr>
          <w:b/>
          <w:i/>
        </w:rPr>
        <w:t>been</w:t>
      </w:r>
      <w:proofErr w:type="spellEnd"/>
      <w:r>
        <w:rPr>
          <w:b/>
          <w:i/>
        </w:rPr>
        <w:t xml:space="preserve"> и </w:t>
      </w:r>
      <w:proofErr w:type="spellStart"/>
      <w:r>
        <w:rPr>
          <w:b/>
          <w:i/>
        </w:rPr>
        <w:t>gone</w:t>
      </w:r>
      <w:proofErr w:type="spellEnd"/>
      <w:r>
        <w:rPr>
          <w:b/>
          <w:i/>
        </w:rPr>
        <w:t xml:space="preserve"> в </w:t>
      </w:r>
      <w:proofErr w:type="spellStart"/>
      <w:r>
        <w:rPr>
          <w:b/>
          <w:i/>
        </w:rPr>
        <w:t>Present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Perfect</w:t>
      </w:r>
      <w:proofErr w:type="spellEnd"/>
      <w:r>
        <w:rPr>
          <w:b/>
          <w:i/>
        </w:rPr>
        <w:t>:</w:t>
      </w:r>
    </w:p>
    <w:p w:rsidR="003B134B" w:rsidRDefault="003B134B" w:rsidP="003B134B">
      <w:r>
        <w:lastRenderedPageBreak/>
        <w:t>«</w:t>
      </w:r>
      <w:proofErr w:type="spellStart"/>
      <w:r>
        <w:t>Been</w:t>
      </w:r>
      <w:proofErr w:type="spellEnd"/>
      <w:r>
        <w:t>» и «</w:t>
      </w:r>
      <w:proofErr w:type="spellStart"/>
      <w:r>
        <w:t>gone</w:t>
      </w:r>
      <w:proofErr w:type="spellEnd"/>
      <w:r>
        <w:t xml:space="preserve">» являются причастиями прошедшего времени (третьей формой глагола), </w:t>
      </w:r>
      <w:proofErr w:type="spellStart"/>
      <w:r>
        <w:t>gone</w:t>
      </w:r>
      <w:proofErr w:type="spellEnd"/>
      <w:r>
        <w:t xml:space="preserve"> — это форма причастия прошедшего времени от глагола </w:t>
      </w:r>
      <w:proofErr w:type="spellStart"/>
      <w:r>
        <w:t>go</w:t>
      </w:r>
      <w:proofErr w:type="spellEnd"/>
      <w:r>
        <w:t xml:space="preserve">, а </w:t>
      </w:r>
      <w:proofErr w:type="spellStart"/>
      <w:r>
        <w:t>been</w:t>
      </w:r>
      <w:proofErr w:type="spellEnd"/>
      <w:r>
        <w:t xml:space="preserve"> — форма причастия прошедшего времени от глагола </w:t>
      </w:r>
      <w:proofErr w:type="spellStart"/>
      <w:r>
        <w:t>be</w:t>
      </w:r>
      <w:proofErr w:type="spellEnd"/>
      <w:r>
        <w:t>. Все вроде понятно, но при переводе на русский или с русского у студентов возникает множество проблем. Давайте рассмотрим примеры:</w:t>
      </w:r>
    </w:p>
    <w:p w:rsidR="003B134B" w:rsidRDefault="003B134B" w:rsidP="003B134B">
      <w:pPr>
        <w:pStyle w:val="a7"/>
        <w:numPr>
          <w:ilvl w:val="0"/>
          <w:numId w:val="7"/>
        </w:numPr>
        <w:spacing w:line="256" w:lineRule="auto"/>
        <w:rPr>
          <w:i/>
        </w:rPr>
      </w:pPr>
      <w:r w:rsidRPr="003B134B">
        <w:rPr>
          <w:i/>
          <w:lang w:val="en-GB"/>
        </w:rPr>
        <w:t xml:space="preserve">Is Ann in the office? No, she has just been to Great Britain. And she is at home today relaxing. </w:t>
      </w:r>
      <w:proofErr w:type="spellStart"/>
      <w:r>
        <w:rPr>
          <w:i/>
        </w:rPr>
        <w:t>She’ll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tomorrow</w:t>
      </w:r>
      <w:proofErr w:type="spellEnd"/>
      <w:r>
        <w:rPr>
          <w:i/>
        </w:rPr>
        <w:t>.</w:t>
      </w:r>
    </w:p>
    <w:p w:rsidR="003B134B" w:rsidRPr="003B134B" w:rsidRDefault="003B134B" w:rsidP="003B134B">
      <w:pPr>
        <w:pStyle w:val="a7"/>
        <w:numPr>
          <w:ilvl w:val="0"/>
          <w:numId w:val="7"/>
        </w:numPr>
        <w:spacing w:line="256" w:lineRule="auto"/>
        <w:rPr>
          <w:i/>
          <w:lang w:val="en-GB"/>
        </w:rPr>
      </w:pPr>
      <w:r w:rsidRPr="003B134B">
        <w:rPr>
          <w:i/>
          <w:lang w:val="en-GB"/>
        </w:rPr>
        <w:t>Is Ann in the office? No, she has just gone to China. She is spending there one month supervising the work of our subsidiary and is coming back on the 25th.</w:t>
      </w:r>
    </w:p>
    <w:p w:rsidR="003B134B" w:rsidRDefault="003B134B" w:rsidP="003B134B">
      <w:r>
        <w:t>Как вы видите из контекста в первом случае, Анна была в Великобритании, но уже вернулась. Ее путешествие только что завершилось.</w:t>
      </w:r>
    </w:p>
    <w:p w:rsidR="003B134B" w:rsidRDefault="003B134B" w:rsidP="003B134B">
      <w:r>
        <w:t>Во втором случае, напротив, ее путешествие только началось, она уехала и пробудет в Китае еще один месяц.</w:t>
      </w:r>
    </w:p>
    <w:p w:rsidR="003B134B" w:rsidRDefault="003B134B" w:rsidP="003B134B">
      <w:r>
        <w:t xml:space="preserve">Следует, что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с «</w:t>
      </w:r>
      <w:proofErr w:type="spellStart"/>
      <w:r>
        <w:t>been</w:t>
      </w:r>
      <w:proofErr w:type="spellEnd"/>
      <w:r>
        <w:t xml:space="preserve">» означает действие туда и обратно, а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с «</w:t>
      </w:r>
      <w:proofErr w:type="spellStart"/>
      <w:r>
        <w:t>gone</w:t>
      </w:r>
      <w:proofErr w:type="spellEnd"/>
      <w:r>
        <w:t>» означает действие только туда.</w:t>
      </w:r>
    </w:p>
    <w:p w:rsidR="003B134B" w:rsidRDefault="003B134B" w:rsidP="003B134B">
      <w:pPr>
        <w:jc w:val="center"/>
        <w:rPr>
          <w:b/>
          <w:i/>
        </w:rPr>
      </w:pPr>
      <w:r>
        <w:rPr>
          <w:b/>
          <w:i/>
        </w:rPr>
        <w:t>ЗАКЛЮЧЕНИЕ</w:t>
      </w:r>
    </w:p>
    <w:p w:rsidR="003B134B" w:rsidRDefault="003B134B" w:rsidP="003B134B">
      <w:r>
        <w:t xml:space="preserve">После всего вышеперечисленного возникает вопрос: «А зачем тогда </w:t>
      </w:r>
      <w:proofErr w:type="spellStart"/>
      <w:r>
        <w:t>Рast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, если есть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Perfect</w:t>
      </w:r>
      <w:proofErr w:type="spellEnd"/>
      <w:r>
        <w:t>?»</w:t>
      </w:r>
    </w:p>
    <w:p w:rsidR="003B134B" w:rsidRDefault="003B134B" w:rsidP="003B134B">
      <w:r>
        <w:t>Между</w:t>
      </w:r>
      <w:r w:rsidRPr="003B134B">
        <w:rPr>
          <w:lang w:val="en-GB"/>
        </w:rPr>
        <w:t xml:space="preserve"> Past Simple </w:t>
      </w:r>
      <w:r>
        <w:t>и</w:t>
      </w:r>
      <w:r w:rsidRPr="003B134B">
        <w:rPr>
          <w:lang w:val="en-GB"/>
        </w:rPr>
        <w:t xml:space="preserve"> Present Perfect </w:t>
      </w:r>
      <w:r>
        <w:t>огромная</w:t>
      </w:r>
      <w:r w:rsidRPr="003B134B">
        <w:rPr>
          <w:lang w:val="en-GB"/>
        </w:rPr>
        <w:t xml:space="preserve"> </w:t>
      </w:r>
      <w:r>
        <w:t>разница</w:t>
      </w:r>
      <w:r w:rsidRPr="003B134B">
        <w:rPr>
          <w:lang w:val="en-GB"/>
        </w:rPr>
        <w:t xml:space="preserve">. Past simple happened in the past. </w:t>
      </w:r>
      <w:r>
        <w:t xml:space="preserve">Мы </w:t>
      </w:r>
      <w:proofErr w:type="gramStart"/>
      <w:r>
        <w:t>знаем</w:t>
      </w:r>
      <w:proofErr w:type="gramEnd"/>
      <w:r>
        <w:t xml:space="preserve"> когда, и время закончено. Значит в него не входит настоящее. Вчера, в прошлом году, две минуты назад. Все это уже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time</w:t>
      </w:r>
      <w:proofErr w:type="spellEnd"/>
      <w:r>
        <w:t>.</w:t>
      </w:r>
    </w:p>
    <w:p w:rsidR="003B134B" w:rsidRDefault="003B134B" w:rsidP="003B134B">
      <w:r>
        <w:t xml:space="preserve">А если время незаконченное? Сегодня, на этой неделе, за эти десять лет (во все эти промежутки времени входит момент «сейчас»), то используем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Perfect</w:t>
      </w:r>
      <w:proofErr w:type="spellEnd"/>
      <w:r>
        <w:t>. Давайте сравним:</w:t>
      </w:r>
    </w:p>
    <w:p w:rsidR="003B134B" w:rsidRPr="003B134B" w:rsidRDefault="003B134B" w:rsidP="003B134B">
      <w:pPr>
        <w:pStyle w:val="a7"/>
        <w:numPr>
          <w:ilvl w:val="0"/>
          <w:numId w:val="8"/>
        </w:numPr>
        <w:spacing w:line="256" w:lineRule="auto"/>
        <w:rPr>
          <w:i/>
          <w:lang w:val="en-GB"/>
        </w:rPr>
      </w:pPr>
      <w:r w:rsidRPr="003B134B">
        <w:rPr>
          <w:i/>
          <w:lang w:val="en-GB"/>
        </w:rPr>
        <w:t>I’ve fed a tiger today. I fed ten tigers yesterday.</w:t>
      </w:r>
    </w:p>
    <w:p w:rsidR="003B134B" w:rsidRPr="003B134B" w:rsidRDefault="003B134B" w:rsidP="003B134B">
      <w:pPr>
        <w:pStyle w:val="a7"/>
        <w:numPr>
          <w:ilvl w:val="0"/>
          <w:numId w:val="8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lastRenderedPageBreak/>
        <w:t xml:space="preserve">She went to Europe last summer. </w:t>
      </w:r>
      <w:r w:rsidRPr="003B134B">
        <w:rPr>
          <w:i/>
          <w:lang w:val="en-GB"/>
        </w:rPr>
        <w:t>I’ve never been to Europe in my life.</w:t>
      </w:r>
    </w:p>
    <w:p w:rsidR="003B134B" w:rsidRPr="003B134B" w:rsidRDefault="003B134B" w:rsidP="003B134B">
      <w:pPr>
        <w:pStyle w:val="a7"/>
        <w:numPr>
          <w:ilvl w:val="0"/>
          <w:numId w:val="8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We’ve had many customers this week. </w:t>
      </w:r>
      <w:r w:rsidRPr="003B134B">
        <w:rPr>
          <w:i/>
          <w:lang w:val="en-GB"/>
        </w:rPr>
        <w:t>We didn’t have so many customers last week.</w:t>
      </w:r>
    </w:p>
    <w:p w:rsidR="003B134B" w:rsidRPr="003B134B" w:rsidRDefault="003B134B" w:rsidP="003B134B">
      <w:pPr>
        <w:pStyle w:val="a7"/>
        <w:numPr>
          <w:ilvl w:val="0"/>
          <w:numId w:val="8"/>
        </w:numPr>
        <w:spacing w:line="256" w:lineRule="auto"/>
        <w:rPr>
          <w:i/>
          <w:lang w:val="en-GB"/>
        </w:rPr>
      </w:pPr>
      <w:r w:rsidRPr="003B134B">
        <w:rPr>
          <w:i/>
          <w:lang w:val="en-GB"/>
        </w:rPr>
        <w:t>I lived here for ten years. I’ve lived here for ten years.</w:t>
      </w:r>
    </w:p>
    <w:p w:rsidR="003B134B" w:rsidRDefault="003B134B" w:rsidP="003B134B">
      <w:r>
        <w:t xml:space="preserve">В каком случае я все еще тут живу? Конечно же,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потому что это значит, что действие началось в прошлом и до сих пор продолжается. I </w:t>
      </w:r>
      <w:proofErr w:type="spellStart"/>
      <w:r>
        <w:t>lived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значит давным-давно жила, но уже переехала. Вот вы идете мимо дома, в котором жили когда-то давным-давно, и говорите: I </w:t>
      </w:r>
      <w:proofErr w:type="spellStart"/>
      <w:r>
        <w:t>lived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ten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a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ago</w:t>
      </w:r>
      <w:proofErr w:type="spellEnd"/>
      <w:r>
        <w:t>.</w:t>
      </w:r>
    </w:p>
    <w:p w:rsidR="003B134B" w:rsidRPr="00556341" w:rsidRDefault="003B134B" w:rsidP="003B134B">
      <w:pPr>
        <w:jc w:val="center"/>
        <w:rPr>
          <w:b/>
          <w:i/>
        </w:rPr>
      </w:pPr>
      <w:r w:rsidRPr="00556341">
        <w:rPr>
          <w:b/>
          <w:i/>
        </w:rPr>
        <w:t>СЛОВА-МАРКЕРЫ PRESENT PERFECT</w:t>
      </w:r>
    </w:p>
    <w:p w:rsidR="003B134B" w:rsidRPr="00556341" w:rsidRDefault="003B134B" w:rsidP="003B134B">
      <w:r w:rsidRPr="00556341">
        <w:t xml:space="preserve">Обычно маркеры </w:t>
      </w:r>
      <w:proofErr w:type="spellStart"/>
      <w:r w:rsidRPr="00556341">
        <w:t>Present</w:t>
      </w:r>
      <w:proofErr w:type="spellEnd"/>
      <w:r w:rsidRPr="00556341">
        <w:t xml:space="preserve"> </w:t>
      </w:r>
      <w:proofErr w:type="spellStart"/>
      <w:r w:rsidRPr="00556341">
        <w:t>Perfect</w:t>
      </w:r>
      <w:proofErr w:type="spellEnd"/>
      <w:r w:rsidRPr="00556341">
        <w:t xml:space="preserve"> представлены </w:t>
      </w:r>
      <w:r w:rsidRPr="00C83FED">
        <w:t>наречиями,</w:t>
      </w:r>
      <w:r w:rsidRPr="00556341">
        <w:t xml:space="preserve"> которые крайне размыто сообщают нам о времени действия. Например, «уже» (</w:t>
      </w:r>
      <w:proofErr w:type="spellStart"/>
      <w:r w:rsidRPr="00556341">
        <w:t>already</w:t>
      </w:r>
      <w:proofErr w:type="spellEnd"/>
      <w:r w:rsidRPr="00556341">
        <w:t>) – когда именно? Сегодня? Вчера?</w:t>
      </w:r>
    </w:p>
    <w:p w:rsidR="003B134B" w:rsidRPr="006A2CDA" w:rsidRDefault="003B134B" w:rsidP="003B134B">
      <w:pPr>
        <w:rPr>
          <w:b/>
          <w:i/>
          <w:color w:val="FFFF00"/>
        </w:rPr>
      </w:pPr>
      <w:r w:rsidRPr="00556341">
        <w:t xml:space="preserve">Чтобы не путаться и не сомневаться, достаточно выучить такие наречия и всегда использовать с ними </w:t>
      </w:r>
      <w:proofErr w:type="spellStart"/>
      <w:r w:rsidRPr="00556341">
        <w:t>Present</w:t>
      </w:r>
      <w:proofErr w:type="spellEnd"/>
      <w:r w:rsidRPr="00556341">
        <w:t xml:space="preserve"> </w:t>
      </w:r>
      <w:proofErr w:type="spellStart"/>
      <w:r w:rsidRPr="00556341">
        <w:t>Perfect</w:t>
      </w:r>
      <w:proofErr w:type="spellEnd"/>
      <w:r w:rsidRPr="00556341">
        <w:t>:</w:t>
      </w:r>
      <w:r w:rsidRPr="00556341">
        <w:br/>
      </w:r>
      <w:r>
        <w:rPr>
          <w:color w:val="3D464A"/>
        </w:rPr>
        <w:br/>
      </w:r>
      <w:r w:rsidRPr="006A2CDA">
        <w:rPr>
          <w:b/>
          <w:i/>
          <w:color w:val="FFFF00"/>
        </w:rPr>
        <w:t>ВРЕМЕННЫЕ МАРКЕРЫ</w:t>
      </w:r>
    </w:p>
    <w:p w:rsidR="003B134B" w:rsidRPr="006A2CDA" w:rsidRDefault="003B134B" w:rsidP="003B134B">
      <w:pPr>
        <w:pStyle w:val="a7"/>
        <w:numPr>
          <w:ilvl w:val="0"/>
          <w:numId w:val="9"/>
        </w:numPr>
        <w:rPr>
          <w:highlight w:val="black"/>
        </w:rPr>
      </w:pPr>
      <w:proofErr w:type="spellStart"/>
      <w:r w:rsidRPr="006A2CDA">
        <w:t>ever</w:t>
      </w:r>
      <w:proofErr w:type="spellEnd"/>
      <w:r w:rsidRPr="006A2CDA">
        <w:t xml:space="preserve"> – когда-либо, когда бы то ни было, когда-нибудь;</w:t>
      </w:r>
    </w:p>
    <w:p w:rsidR="003B134B" w:rsidRPr="006A2CDA" w:rsidRDefault="003B134B" w:rsidP="003B134B">
      <w:pPr>
        <w:pStyle w:val="a7"/>
        <w:numPr>
          <w:ilvl w:val="0"/>
          <w:numId w:val="9"/>
        </w:numPr>
        <w:rPr>
          <w:highlight w:val="black"/>
        </w:rPr>
      </w:pPr>
      <w:proofErr w:type="spellStart"/>
      <w:r w:rsidRPr="006A2CDA">
        <w:t>never</w:t>
      </w:r>
      <w:proofErr w:type="spellEnd"/>
      <w:r w:rsidRPr="006A2CDA">
        <w:t xml:space="preserve"> – никогда;</w:t>
      </w:r>
    </w:p>
    <w:p w:rsidR="003B134B" w:rsidRPr="006A2CDA" w:rsidRDefault="003B134B" w:rsidP="003B134B">
      <w:pPr>
        <w:pStyle w:val="a7"/>
        <w:numPr>
          <w:ilvl w:val="0"/>
          <w:numId w:val="9"/>
        </w:numPr>
        <w:rPr>
          <w:highlight w:val="black"/>
        </w:rPr>
      </w:pPr>
      <w:proofErr w:type="spellStart"/>
      <w:r w:rsidRPr="006A2CDA">
        <w:t>just</w:t>
      </w:r>
      <w:proofErr w:type="spellEnd"/>
      <w:r w:rsidRPr="006A2CDA">
        <w:t xml:space="preserve"> – как раз, точно, едва, только что, всего лишь, совсем, только-только, лишь, сейчас;</w:t>
      </w:r>
    </w:p>
    <w:p w:rsidR="003B134B" w:rsidRPr="006A2CDA" w:rsidRDefault="003B134B" w:rsidP="003B134B">
      <w:pPr>
        <w:pStyle w:val="a7"/>
        <w:numPr>
          <w:ilvl w:val="0"/>
          <w:numId w:val="9"/>
        </w:numPr>
        <w:rPr>
          <w:highlight w:val="black"/>
        </w:rPr>
      </w:pPr>
      <w:proofErr w:type="spellStart"/>
      <w:r w:rsidRPr="006A2CDA">
        <w:t>already</w:t>
      </w:r>
      <w:proofErr w:type="spellEnd"/>
      <w:r w:rsidRPr="006A2CDA">
        <w:t xml:space="preserve"> – уже, ранее, даже;</w:t>
      </w:r>
    </w:p>
    <w:p w:rsidR="003B134B" w:rsidRPr="006A2CDA" w:rsidRDefault="003B134B" w:rsidP="003B134B">
      <w:pPr>
        <w:pStyle w:val="a7"/>
        <w:numPr>
          <w:ilvl w:val="0"/>
          <w:numId w:val="9"/>
        </w:numPr>
        <w:rPr>
          <w:highlight w:val="black"/>
        </w:rPr>
      </w:pPr>
      <w:proofErr w:type="spellStart"/>
      <w:r w:rsidRPr="006A2CDA">
        <w:t>not</w:t>
      </w:r>
      <w:proofErr w:type="spellEnd"/>
      <w:r w:rsidRPr="006A2CDA">
        <w:t xml:space="preserve"> … </w:t>
      </w:r>
      <w:proofErr w:type="spellStart"/>
      <w:r w:rsidRPr="006A2CDA">
        <w:t>yet</w:t>
      </w:r>
      <w:proofErr w:type="spellEnd"/>
      <w:r w:rsidRPr="006A2CDA">
        <w:t xml:space="preserve"> – все еще нет, нет еще, еще не, нет, еще нет;</w:t>
      </w:r>
    </w:p>
    <w:p w:rsidR="003B134B" w:rsidRPr="006A2CDA" w:rsidRDefault="003B134B" w:rsidP="003B134B">
      <w:pPr>
        <w:pStyle w:val="a7"/>
        <w:numPr>
          <w:ilvl w:val="0"/>
          <w:numId w:val="9"/>
        </w:numPr>
        <w:rPr>
          <w:highlight w:val="black"/>
        </w:rPr>
      </w:pPr>
      <w:proofErr w:type="spellStart"/>
      <w:r w:rsidRPr="006A2CDA">
        <w:t>before</w:t>
      </w:r>
      <w:proofErr w:type="spellEnd"/>
      <w:r w:rsidRPr="006A2CDA">
        <w:t xml:space="preserve"> – раньше, прежде, пока не, уже, перед тем как;</w:t>
      </w:r>
    </w:p>
    <w:p w:rsidR="003B134B" w:rsidRPr="006A2CDA" w:rsidRDefault="003B134B" w:rsidP="003B134B">
      <w:pPr>
        <w:pStyle w:val="a7"/>
        <w:numPr>
          <w:ilvl w:val="0"/>
          <w:numId w:val="9"/>
        </w:numPr>
        <w:rPr>
          <w:highlight w:val="black"/>
        </w:rPr>
      </w:pPr>
      <w:proofErr w:type="spellStart"/>
      <w:r w:rsidRPr="006A2CDA">
        <w:t>lately</w:t>
      </w:r>
      <w:proofErr w:type="spellEnd"/>
      <w:r w:rsidRPr="006A2CDA">
        <w:t xml:space="preserve"> – давно, в последнее время, недавно, за последнее время;</w:t>
      </w:r>
    </w:p>
    <w:p w:rsidR="003B134B" w:rsidRPr="006A2CDA" w:rsidRDefault="003B134B" w:rsidP="003B134B">
      <w:pPr>
        <w:pStyle w:val="a7"/>
        <w:numPr>
          <w:ilvl w:val="0"/>
          <w:numId w:val="9"/>
        </w:numPr>
        <w:rPr>
          <w:highlight w:val="black"/>
        </w:rPr>
      </w:pPr>
      <w:proofErr w:type="spellStart"/>
      <w:r w:rsidRPr="006A2CDA">
        <w:t>of</w:t>
      </w:r>
      <w:proofErr w:type="spellEnd"/>
      <w:r w:rsidRPr="006A2CDA">
        <w:t xml:space="preserve"> </w:t>
      </w:r>
      <w:proofErr w:type="spellStart"/>
      <w:r w:rsidRPr="006A2CDA">
        <w:t>late</w:t>
      </w:r>
      <w:proofErr w:type="spellEnd"/>
      <w:r w:rsidRPr="006A2CDA">
        <w:t xml:space="preserve"> – с недавних пор, за последнее время, недавно;</w:t>
      </w:r>
    </w:p>
    <w:p w:rsidR="003B134B" w:rsidRPr="006A2CDA" w:rsidRDefault="003B134B" w:rsidP="003B134B">
      <w:pPr>
        <w:pStyle w:val="a7"/>
        <w:numPr>
          <w:ilvl w:val="0"/>
          <w:numId w:val="9"/>
        </w:numPr>
        <w:rPr>
          <w:highlight w:val="black"/>
        </w:rPr>
      </w:pPr>
      <w:proofErr w:type="spellStart"/>
      <w:r w:rsidRPr="006A2CDA">
        <w:t>so</w:t>
      </w:r>
      <w:proofErr w:type="spellEnd"/>
      <w:r w:rsidRPr="006A2CDA">
        <w:t xml:space="preserve"> </w:t>
      </w:r>
      <w:proofErr w:type="spellStart"/>
      <w:r w:rsidRPr="006A2CDA">
        <w:t>far</w:t>
      </w:r>
      <w:proofErr w:type="spellEnd"/>
      <w:r w:rsidRPr="006A2CDA">
        <w:t xml:space="preserve"> – уже, к настоящему времени, на этот час, пока, до сих пор, вплоть до этого момента;</w:t>
      </w:r>
    </w:p>
    <w:p w:rsidR="003B134B" w:rsidRPr="006A2CDA" w:rsidRDefault="003B134B" w:rsidP="003B134B">
      <w:pPr>
        <w:pStyle w:val="a7"/>
        <w:numPr>
          <w:ilvl w:val="0"/>
          <w:numId w:val="9"/>
        </w:numPr>
        <w:rPr>
          <w:highlight w:val="black"/>
        </w:rPr>
      </w:pPr>
      <w:proofErr w:type="spellStart"/>
      <w:r w:rsidRPr="006A2CDA">
        <w:lastRenderedPageBreak/>
        <w:t>recently</w:t>
      </w:r>
      <w:proofErr w:type="spellEnd"/>
      <w:r w:rsidRPr="006A2CDA">
        <w:t xml:space="preserve"> – недавно, на днях, в последнее время, только что, не так давно;</w:t>
      </w:r>
    </w:p>
    <w:p w:rsidR="003B134B" w:rsidRPr="006A2CDA" w:rsidRDefault="003B134B" w:rsidP="003B134B">
      <w:pPr>
        <w:pStyle w:val="a7"/>
        <w:numPr>
          <w:ilvl w:val="0"/>
          <w:numId w:val="9"/>
        </w:numPr>
        <w:rPr>
          <w:highlight w:val="black"/>
        </w:rPr>
      </w:pPr>
      <w:proofErr w:type="spellStart"/>
      <w:r w:rsidRPr="006A2CDA">
        <w:t>by</w:t>
      </w:r>
      <w:proofErr w:type="spellEnd"/>
      <w:r w:rsidRPr="006A2CDA">
        <w:t xml:space="preserve"> </w:t>
      </w:r>
      <w:proofErr w:type="spellStart"/>
      <w:r w:rsidRPr="006A2CDA">
        <w:t>now</w:t>
      </w:r>
      <w:proofErr w:type="spellEnd"/>
      <w:r w:rsidRPr="006A2CDA">
        <w:t xml:space="preserve"> – на настоящий момент;</w:t>
      </w:r>
    </w:p>
    <w:p w:rsidR="003B134B" w:rsidRPr="006A2CDA" w:rsidRDefault="003B134B" w:rsidP="003B134B">
      <w:pPr>
        <w:pStyle w:val="a7"/>
        <w:numPr>
          <w:ilvl w:val="0"/>
          <w:numId w:val="9"/>
        </w:numPr>
        <w:rPr>
          <w:highlight w:val="black"/>
        </w:rPr>
      </w:pPr>
      <w:proofErr w:type="spellStart"/>
      <w:r w:rsidRPr="006A2CDA">
        <w:t>up</w:t>
      </w:r>
      <w:proofErr w:type="spellEnd"/>
      <w:r w:rsidRPr="006A2CDA">
        <w:t xml:space="preserve"> </w:t>
      </w:r>
      <w:proofErr w:type="spellStart"/>
      <w:r w:rsidRPr="006A2CDA">
        <w:t>to</w:t>
      </w:r>
      <w:proofErr w:type="spellEnd"/>
      <w:r w:rsidRPr="006A2CDA">
        <w:t xml:space="preserve"> </w:t>
      </w:r>
      <w:proofErr w:type="spellStart"/>
      <w:r w:rsidRPr="006A2CDA">
        <w:t>now</w:t>
      </w:r>
      <w:proofErr w:type="spellEnd"/>
      <w:r w:rsidRPr="006A2CDA">
        <w:t xml:space="preserve"> – до сих пор, до настоящего времени;</w:t>
      </w:r>
    </w:p>
    <w:p w:rsidR="003B134B" w:rsidRPr="006A2CDA" w:rsidRDefault="003B134B" w:rsidP="003B134B">
      <w:pPr>
        <w:pStyle w:val="a7"/>
        <w:numPr>
          <w:ilvl w:val="0"/>
          <w:numId w:val="9"/>
        </w:numPr>
        <w:rPr>
          <w:highlight w:val="black"/>
        </w:rPr>
      </w:pPr>
      <w:proofErr w:type="spellStart"/>
      <w:r w:rsidRPr="006A2CDA">
        <w:t>since</w:t>
      </w:r>
      <w:proofErr w:type="spellEnd"/>
      <w:r w:rsidRPr="006A2CDA">
        <w:t xml:space="preserve"> – с (с какого-то момента);</w:t>
      </w:r>
    </w:p>
    <w:p w:rsidR="003B134B" w:rsidRPr="006A2CDA" w:rsidRDefault="003B134B" w:rsidP="003B134B">
      <w:pPr>
        <w:pStyle w:val="a7"/>
        <w:numPr>
          <w:ilvl w:val="0"/>
          <w:numId w:val="9"/>
        </w:numPr>
        <w:rPr>
          <w:highlight w:val="black"/>
        </w:rPr>
      </w:pPr>
      <w:proofErr w:type="spellStart"/>
      <w:r w:rsidRPr="006A2CDA">
        <w:t>still</w:t>
      </w:r>
      <w:proofErr w:type="spellEnd"/>
      <w:r w:rsidRPr="006A2CDA">
        <w:t xml:space="preserve"> – все еще.</w:t>
      </w:r>
    </w:p>
    <w:p w:rsidR="003B134B" w:rsidRPr="00C83FED" w:rsidRDefault="003B134B" w:rsidP="00C83FED"/>
    <w:p w:rsidR="003B134B" w:rsidRPr="00C83FED" w:rsidRDefault="003B134B" w:rsidP="00C83FED">
      <w:r w:rsidRPr="00C83FED">
        <w:t>Куда ставить маркеры в предложении?</w:t>
      </w:r>
    </w:p>
    <w:p w:rsidR="003B134B" w:rsidRPr="00C83FED" w:rsidRDefault="003B134B" w:rsidP="00C83FED">
      <w:r w:rsidRPr="00C83FED">
        <w:t xml:space="preserve">Некоторые наречия </w:t>
      </w:r>
      <w:proofErr w:type="spellStart"/>
      <w:r w:rsidRPr="00C83FED">
        <w:t>Present</w:t>
      </w:r>
      <w:proofErr w:type="spellEnd"/>
      <w:r w:rsidRPr="00C83FED">
        <w:t xml:space="preserve"> </w:t>
      </w:r>
      <w:proofErr w:type="spellStart"/>
      <w:r w:rsidRPr="00C83FED">
        <w:t>Perfect</w:t>
      </w:r>
      <w:proofErr w:type="spellEnd"/>
      <w:r w:rsidRPr="00C83FED">
        <w:t xml:space="preserve"> имеют особенности употребления.</w:t>
      </w:r>
    </w:p>
    <w:p w:rsidR="003B134B" w:rsidRPr="00C83FED" w:rsidRDefault="003B134B" w:rsidP="00C83FED">
      <w:r w:rsidRPr="00C83FED">
        <w:t xml:space="preserve">Самые частые маркеры </w:t>
      </w:r>
      <w:proofErr w:type="spellStart"/>
      <w:r w:rsidRPr="00C83FED">
        <w:t>Present</w:t>
      </w:r>
      <w:proofErr w:type="spellEnd"/>
      <w:r w:rsidRPr="00C83FED">
        <w:t xml:space="preserve"> </w:t>
      </w:r>
      <w:proofErr w:type="spellStart"/>
      <w:r w:rsidRPr="00C83FED">
        <w:t>Perfect</w:t>
      </w:r>
      <w:proofErr w:type="spellEnd"/>
      <w:r w:rsidRPr="00C83FED">
        <w:t xml:space="preserve"> «</w:t>
      </w:r>
      <w:proofErr w:type="spellStart"/>
      <w:r w:rsidRPr="00C83FED">
        <w:t>already</w:t>
      </w:r>
      <w:proofErr w:type="spellEnd"/>
      <w:r w:rsidRPr="00C83FED">
        <w:t>» и «</w:t>
      </w:r>
      <w:proofErr w:type="spellStart"/>
      <w:r w:rsidRPr="00C83FED">
        <w:t>just</w:t>
      </w:r>
      <w:proofErr w:type="spellEnd"/>
      <w:r w:rsidRPr="00C83FED">
        <w:t>» употребляются перед смысловым глаголом и после «</w:t>
      </w:r>
      <w:proofErr w:type="spellStart"/>
      <w:r w:rsidRPr="00C83FED">
        <w:t>have</w:t>
      </w:r>
      <w:proofErr w:type="spellEnd"/>
      <w:r w:rsidRPr="00C83FED">
        <w:t>/</w:t>
      </w:r>
      <w:proofErr w:type="spellStart"/>
      <w:r w:rsidRPr="00C83FED">
        <w:t>has</w:t>
      </w:r>
      <w:proofErr w:type="spellEnd"/>
      <w:r w:rsidRPr="00C83FED">
        <w:t>».</w:t>
      </w:r>
    </w:p>
    <w:p w:rsidR="003B134B" w:rsidRPr="00C83FED" w:rsidRDefault="003B134B" w:rsidP="00C83FED">
      <w:r w:rsidRPr="00C83FED">
        <w:t xml:space="preserve">I </w:t>
      </w:r>
      <w:proofErr w:type="spellStart"/>
      <w:r w:rsidRPr="00C83FED">
        <w:t>have</w:t>
      </w:r>
      <w:proofErr w:type="spellEnd"/>
      <w:r w:rsidRPr="00C83FED">
        <w:t xml:space="preserve"> </w:t>
      </w:r>
      <w:proofErr w:type="spellStart"/>
      <w:r w:rsidRPr="00C83FED">
        <w:t>already</w:t>
      </w:r>
      <w:proofErr w:type="spellEnd"/>
      <w:r w:rsidRPr="00C83FED">
        <w:t xml:space="preserve"> </w:t>
      </w:r>
      <w:proofErr w:type="spellStart"/>
      <w:r w:rsidRPr="00C83FED">
        <w:t>bought</w:t>
      </w:r>
      <w:proofErr w:type="spellEnd"/>
      <w:r w:rsidRPr="00C83FED">
        <w:t xml:space="preserve"> a </w:t>
      </w:r>
      <w:proofErr w:type="spellStart"/>
      <w:r w:rsidRPr="00C83FED">
        <w:t>gift</w:t>
      </w:r>
      <w:proofErr w:type="spellEnd"/>
      <w:r w:rsidRPr="00C83FED">
        <w:t>. – Я уже купил подарок.</w:t>
      </w:r>
      <w:r w:rsidRPr="00C83FED">
        <w:br/>
      </w:r>
      <w:proofErr w:type="spellStart"/>
      <w:r w:rsidRPr="00C83FED">
        <w:t>He</w:t>
      </w:r>
      <w:proofErr w:type="spellEnd"/>
      <w:r w:rsidRPr="00C83FED">
        <w:t xml:space="preserve"> </w:t>
      </w:r>
      <w:proofErr w:type="spellStart"/>
      <w:r w:rsidRPr="00C83FED">
        <w:t>has</w:t>
      </w:r>
      <w:proofErr w:type="spellEnd"/>
      <w:r w:rsidRPr="00C83FED">
        <w:t xml:space="preserve"> </w:t>
      </w:r>
      <w:proofErr w:type="spellStart"/>
      <w:r w:rsidRPr="00C83FED">
        <w:t>just</w:t>
      </w:r>
      <w:proofErr w:type="spellEnd"/>
      <w:r w:rsidRPr="00C83FED">
        <w:t xml:space="preserve"> </w:t>
      </w:r>
      <w:proofErr w:type="spellStart"/>
      <w:r w:rsidRPr="00C83FED">
        <w:t>started</w:t>
      </w:r>
      <w:proofErr w:type="spellEnd"/>
      <w:r w:rsidRPr="00C83FED">
        <w:t xml:space="preserve"> </w:t>
      </w:r>
      <w:proofErr w:type="spellStart"/>
      <w:r w:rsidRPr="00C83FED">
        <w:t>this</w:t>
      </w:r>
      <w:proofErr w:type="spellEnd"/>
      <w:r w:rsidRPr="00C83FED">
        <w:t xml:space="preserve"> </w:t>
      </w:r>
      <w:proofErr w:type="spellStart"/>
      <w:r w:rsidRPr="00C83FED">
        <w:t>task</w:t>
      </w:r>
      <w:proofErr w:type="spellEnd"/>
      <w:r w:rsidRPr="00C83FED">
        <w:t>. – Он только начал это задание.</w:t>
      </w:r>
    </w:p>
    <w:p w:rsidR="003B134B" w:rsidRPr="00C83FED" w:rsidRDefault="003B134B" w:rsidP="00C83FED">
      <w:r w:rsidRPr="00C83FED">
        <w:t>Есть случаи, когда мы поставим «</w:t>
      </w:r>
      <w:proofErr w:type="spellStart"/>
      <w:r w:rsidRPr="00C83FED">
        <w:t>already</w:t>
      </w:r>
      <w:proofErr w:type="spellEnd"/>
      <w:r w:rsidRPr="00C83FED">
        <w:t>» в конце для того, чтобы выразить удивление.</w:t>
      </w:r>
    </w:p>
    <w:p w:rsidR="003B134B" w:rsidRPr="00C83FED" w:rsidRDefault="003B134B" w:rsidP="00C83FED">
      <w:proofErr w:type="spellStart"/>
      <w:r w:rsidRPr="00C83FED">
        <w:t>You</w:t>
      </w:r>
      <w:proofErr w:type="spellEnd"/>
      <w:r w:rsidRPr="00C83FED">
        <w:t xml:space="preserve"> </w:t>
      </w:r>
      <w:proofErr w:type="spellStart"/>
      <w:r w:rsidRPr="00C83FED">
        <w:t>have</w:t>
      </w:r>
      <w:proofErr w:type="spellEnd"/>
      <w:r w:rsidRPr="00C83FED">
        <w:t xml:space="preserve"> </w:t>
      </w:r>
      <w:proofErr w:type="spellStart"/>
      <w:r w:rsidRPr="00C83FED">
        <w:t>come</w:t>
      </w:r>
      <w:proofErr w:type="spellEnd"/>
      <w:r w:rsidRPr="00C83FED">
        <w:t xml:space="preserve"> </w:t>
      </w:r>
      <w:proofErr w:type="spellStart"/>
      <w:r w:rsidRPr="00C83FED">
        <w:t>already</w:t>
      </w:r>
      <w:proofErr w:type="spellEnd"/>
      <w:r w:rsidRPr="00C83FED">
        <w:t>! – Ты пришел уже!</w:t>
      </w:r>
    </w:p>
    <w:p w:rsidR="003B134B" w:rsidRPr="00C83FED" w:rsidRDefault="003B134B" w:rsidP="00C83FED">
      <w:r w:rsidRPr="00C83FED">
        <w:t>«</w:t>
      </w:r>
      <w:proofErr w:type="spellStart"/>
      <w:r w:rsidRPr="00C83FED">
        <w:t>Never</w:t>
      </w:r>
      <w:proofErr w:type="spellEnd"/>
      <w:r w:rsidRPr="00C83FED">
        <w:t>» — слово, которое уже содержит отрицание, поэтому с его участием глагол будет только в утвердительной форме.</w:t>
      </w:r>
    </w:p>
    <w:p w:rsidR="003B134B" w:rsidRPr="00C83FED" w:rsidRDefault="003B134B" w:rsidP="00C83FED">
      <w:r w:rsidRPr="00C83FED">
        <w:t xml:space="preserve">I </w:t>
      </w:r>
      <w:proofErr w:type="spellStart"/>
      <w:r w:rsidRPr="00C83FED">
        <w:t>have</w:t>
      </w:r>
      <w:proofErr w:type="spellEnd"/>
      <w:r w:rsidRPr="00C83FED">
        <w:t xml:space="preserve"> </w:t>
      </w:r>
      <w:proofErr w:type="spellStart"/>
      <w:r w:rsidRPr="00C83FED">
        <w:t>never</w:t>
      </w:r>
      <w:proofErr w:type="spellEnd"/>
      <w:r w:rsidRPr="00C83FED">
        <w:t xml:space="preserve"> </w:t>
      </w:r>
      <w:proofErr w:type="spellStart"/>
      <w:r w:rsidRPr="00C83FED">
        <w:t>seen</w:t>
      </w:r>
      <w:proofErr w:type="spellEnd"/>
      <w:r w:rsidRPr="00C83FED">
        <w:t xml:space="preserve"> </w:t>
      </w:r>
      <w:proofErr w:type="spellStart"/>
      <w:r w:rsidRPr="00C83FED">
        <w:t>him</w:t>
      </w:r>
      <w:proofErr w:type="spellEnd"/>
      <w:r w:rsidRPr="00C83FED">
        <w:t>. – Я никогда его не видел (обратите внимание, в русском варианте двойное отрицание — «никогда + не», в английском «я видел его никогда»).</w:t>
      </w:r>
    </w:p>
    <w:p w:rsidR="003B134B" w:rsidRPr="00C83FED" w:rsidRDefault="003B134B" w:rsidP="00C83FED"/>
    <w:p w:rsidR="003B134B" w:rsidRPr="00C83FED" w:rsidRDefault="003B134B" w:rsidP="00C83FED">
      <w:r w:rsidRPr="00C83FED">
        <w:t>«</w:t>
      </w:r>
      <w:proofErr w:type="spellStart"/>
      <w:r w:rsidRPr="00C83FED">
        <w:t>Already</w:t>
      </w:r>
      <w:proofErr w:type="spellEnd"/>
      <w:r w:rsidRPr="00C83FED">
        <w:t>», «</w:t>
      </w:r>
      <w:proofErr w:type="spellStart"/>
      <w:r w:rsidRPr="00C83FED">
        <w:t>lately</w:t>
      </w:r>
      <w:proofErr w:type="spellEnd"/>
      <w:r w:rsidRPr="00C83FED">
        <w:t>», «</w:t>
      </w:r>
      <w:proofErr w:type="spellStart"/>
      <w:r w:rsidRPr="00C83FED">
        <w:t>recently</w:t>
      </w:r>
      <w:proofErr w:type="spellEnd"/>
      <w:r w:rsidRPr="00C83FED">
        <w:t>», «</w:t>
      </w:r>
      <w:proofErr w:type="spellStart"/>
      <w:r w:rsidRPr="00C83FED">
        <w:t>of</w:t>
      </w:r>
      <w:proofErr w:type="spellEnd"/>
      <w:r w:rsidRPr="00C83FED">
        <w:t xml:space="preserve"> </w:t>
      </w:r>
      <w:proofErr w:type="spellStart"/>
      <w:r w:rsidRPr="00C83FED">
        <w:t>late</w:t>
      </w:r>
      <w:proofErr w:type="spellEnd"/>
      <w:r w:rsidRPr="00C83FED">
        <w:t>» обычно стоят в середине предложения (перед смысловым глаголом), однако их можно поставить и в конец.</w:t>
      </w:r>
    </w:p>
    <w:p w:rsidR="003B134B" w:rsidRPr="00C83FED" w:rsidRDefault="003B134B" w:rsidP="00C83FED">
      <w:proofErr w:type="spellStart"/>
      <w:r w:rsidRPr="00C83FED">
        <w:t>He</w:t>
      </w:r>
      <w:proofErr w:type="spellEnd"/>
      <w:r w:rsidRPr="00C83FED">
        <w:t xml:space="preserve"> </w:t>
      </w:r>
      <w:proofErr w:type="spellStart"/>
      <w:r w:rsidRPr="00C83FED">
        <w:t>has</w:t>
      </w:r>
      <w:proofErr w:type="spellEnd"/>
      <w:r w:rsidRPr="00C83FED">
        <w:t xml:space="preserve"> </w:t>
      </w:r>
      <w:proofErr w:type="spellStart"/>
      <w:r w:rsidRPr="00C83FED">
        <w:t>lately</w:t>
      </w:r>
      <w:proofErr w:type="spellEnd"/>
      <w:r w:rsidRPr="00C83FED">
        <w:t xml:space="preserve"> </w:t>
      </w:r>
      <w:proofErr w:type="spellStart"/>
      <w:r w:rsidRPr="00C83FED">
        <w:t>read</w:t>
      </w:r>
      <w:proofErr w:type="spellEnd"/>
      <w:r w:rsidRPr="00C83FED">
        <w:t xml:space="preserve"> </w:t>
      </w:r>
      <w:proofErr w:type="spellStart"/>
      <w:r w:rsidRPr="00C83FED">
        <w:t>many</w:t>
      </w:r>
      <w:proofErr w:type="spellEnd"/>
      <w:r w:rsidRPr="00C83FED">
        <w:t xml:space="preserve"> </w:t>
      </w:r>
      <w:proofErr w:type="spellStart"/>
      <w:r w:rsidRPr="00C83FED">
        <w:t>books</w:t>
      </w:r>
      <w:proofErr w:type="spellEnd"/>
      <w:r w:rsidRPr="00C83FED">
        <w:t>. – Он недавно прочитал много книг.</w:t>
      </w:r>
      <w:r w:rsidRPr="00C83FED">
        <w:br/>
      </w:r>
      <w:proofErr w:type="spellStart"/>
      <w:r w:rsidRPr="00C83FED">
        <w:t>She</w:t>
      </w:r>
      <w:proofErr w:type="spellEnd"/>
      <w:r w:rsidRPr="00C83FED">
        <w:t xml:space="preserve"> </w:t>
      </w:r>
      <w:proofErr w:type="spellStart"/>
      <w:r w:rsidRPr="00C83FED">
        <w:t>has</w:t>
      </w:r>
      <w:proofErr w:type="spellEnd"/>
      <w:r w:rsidRPr="00C83FED">
        <w:t xml:space="preserve"> </w:t>
      </w:r>
      <w:proofErr w:type="spellStart"/>
      <w:r w:rsidRPr="00C83FED">
        <w:t>made</w:t>
      </w:r>
      <w:proofErr w:type="spellEnd"/>
      <w:r w:rsidRPr="00C83FED">
        <w:t xml:space="preserve"> </w:t>
      </w:r>
      <w:proofErr w:type="spellStart"/>
      <w:r w:rsidRPr="00C83FED">
        <w:t>good</w:t>
      </w:r>
      <w:proofErr w:type="spellEnd"/>
      <w:r w:rsidRPr="00C83FED">
        <w:t xml:space="preserve"> </w:t>
      </w:r>
      <w:proofErr w:type="spellStart"/>
      <w:r w:rsidRPr="00C83FED">
        <w:t>progress</w:t>
      </w:r>
      <w:proofErr w:type="spellEnd"/>
      <w:r w:rsidRPr="00C83FED">
        <w:t xml:space="preserve"> </w:t>
      </w:r>
      <w:proofErr w:type="spellStart"/>
      <w:r w:rsidRPr="00C83FED">
        <w:t>recently</w:t>
      </w:r>
      <w:proofErr w:type="spellEnd"/>
      <w:r w:rsidRPr="00C83FED">
        <w:t>. – Она добилась прогресса в последнее время.</w:t>
      </w:r>
      <w:r w:rsidRPr="00C83FED">
        <w:br/>
      </w:r>
      <w:proofErr w:type="spellStart"/>
      <w:r w:rsidRPr="00C83FED">
        <w:lastRenderedPageBreak/>
        <w:t>They</w:t>
      </w:r>
      <w:proofErr w:type="spellEnd"/>
      <w:r w:rsidRPr="00C83FED">
        <w:t xml:space="preserve"> </w:t>
      </w:r>
      <w:proofErr w:type="spellStart"/>
      <w:r w:rsidRPr="00C83FED">
        <w:t>have</w:t>
      </w:r>
      <w:proofErr w:type="spellEnd"/>
      <w:r w:rsidRPr="00C83FED">
        <w:t xml:space="preserve"> </w:t>
      </w:r>
      <w:proofErr w:type="spellStart"/>
      <w:r w:rsidRPr="00C83FED">
        <w:t>not</w:t>
      </w:r>
      <w:proofErr w:type="spellEnd"/>
      <w:r w:rsidRPr="00C83FED">
        <w:t xml:space="preserve"> </w:t>
      </w:r>
      <w:proofErr w:type="spellStart"/>
      <w:r w:rsidRPr="00C83FED">
        <w:t>spoken</w:t>
      </w:r>
      <w:proofErr w:type="spellEnd"/>
      <w:r w:rsidRPr="00C83FED">
        <w:t xml:space="preserve"> </w:t>
      </w:r>
      <w:proofErr w:type="spellStart"/>
      <w:r w:rsidRPr="00C83FED">
        <w:t>of</w:t>
      </w:r>
      <w:proofErr w:type="spellEnd"/>
      <w:r w:rsidRPr="00C83FED">
        <w:t xml:space="preserve"> </w:t>
      </w:r>
      <w:proofErr w:type="spellStart"/>
      <w:r w:rsidRPr="00C83FED">
        <w:t>late</w:t>
      </w:r>
      <w:proofErr w:type="spellEnd"/>
      <w:r w:rsidRPr="00C83FED">
        <w:t>. – Последнее время они не разговаривали.</w:t>
      </w:r>
      <w:r w:rsidRPr="00C83FED">
        <w:br/>
        <w:t xml:space="preserve">I </w:t>
      </w:r>
      <w:proofErr w:type="spellStart"/>
      <w:r w:rsidRPr="00C83FED">
        <w:t>have</w:t>
      </w:r>
      <w:proofErr w:type="spellEnd"/>
      <w:r w:rsidRPr="00C83FED">
        <w:t xml:space="preserve"> </w:t>
      </w:r>
      <w:proofErr w:type="spellStart"/>
      <w:r w:rsidRPr="00C83FED">
        <w:t>already</w:t>
      </w:r>
      <w:proofErr w:type="spellEnd"/>
      <w:r w:rsidRPr="00C83FED">
        <w:t xml:space="preserve"> </w:t>
      </w:r>
      <w:proofErr w:type="spellStart"/>
      <w:r w:rsidRPr="00C83FED">
        <w:t>been</w:t>
      </w:r>
      <w:proofErr w:type="spellEnd"/>
      <w:r w:rsidRPr="00C83FED">
        <w:t xml:space="preserve"> </w:t>
      </w:r>
      <w:proofErr w:type="spellStart"/>
      <w:r w:rsidRPr="00C83FED">
        <w:t>here</w:t>
      </w:r>
      <w:proofErr w:type="spellEnd"/>
      <w:r w:rsidRPr="00C83FED">
        <w:t>. – Я уже здесь был.</w:t>
      </w:r>
    </w:p>
    <w:p w:rsidR="003B134B" w:rsidRPr="00C83FED" w:rsidRDefault="003B134B" w:rsidP="00C83FED">
      <w:r w:rsidRPr="00C83FED">
        <w:t>«</w:t>
      </w:r>
      <w:proofErr w:type="spellStart"/>
      <w:r w:rsidRPr="00C83FED">
        <w:t>Before</w:t>
      </w:r>
      <w:proofErr w:type="spellEnd"/>
      <w:r w:rsidRPr="00C83FED">
        <w:t>» и «</w:t>
      </w:r>
      <w:proofErr w:type="spellStart"/>
      <w:r w:rsidRPr="00C83FED">
        <w:t>yet</w:t>
      </w:r>
      <w:proofErr w:type="spellEnd"/>
      <w:r w:rsidRPr="00C83FED">
        <w:t>», как правило, ставятся в конце предложения.</w:t>
      </w:r>
    </w:p>
    <w:p w:rsidR="003B134B" w:rsidRPr="00C83FED" w:rsidRDefault="003B134B" w:rsidP="00C83FED">
      <w:r w:rsidRPr="00C83FED">
        <w:t xml:space="preserve">I </w:t>
      </w:r>
      <w:proofErr w:type="spellStart"/>
      <w:r w:rsidRPr="00C83FED">
        <w:t>have</w:t>
      </w:r>
      <w:proofErr w:type="spellEnd"/>
      <w:r w:rsidRPr="00C83FED">
        <w:t xml:space="preserve"> </w:t>
      </w:r>
      <w:proofErr w:type="spellStart"/>
      <w:r w:rsidRPr="00C83FED">
        <w:t>seen</w:t>
      </w:r>
      <w:proofErr w:type="spellEnd"/>
      <w:r w:rsidRPr="00C83FED">
        <w:t xml:space="preserve"> </w:t>
      </w:r>
      <w:proofErr w:type="spellStart"/>
      <w:r w:rsidRPr="00C83FED">
        <w:t>this</w:t>
      </w:r>
      <w:proofErr w:type="spellEnd"/>
      <w:r w:rsidRPr="00C83FED">
        <w:t xml:space="preserve"> </w:t>
      </w:r>
      <w:proofErr w:type="spellStart"/>
      <w:r w:rsidRPr="00C83FED">
        <w:t>film</w:t>
      </w:r>
      <w:proofErr w:type="spellEnd"/>
      <w:r w:rsidRPr="00C83FED">
        <w:t xml:space="preserve"> </w:t>
      </w:r>
      <w:proofErr w:type="spellStart"/>
      <w:r w:rsidRPr="00C83FED">
        <w:t>before</w:t>
      </w:r>
      <w:proofErr w:type="spellEnd"/>
      <w:r w:rsidRPr="00C83FED">
        <w:t>. – Я видел этот фильм раньше.</w:t>
      </w:r>
      <w:r w:rsidRPr="00C83FED">
        <w:br/>
      </w:r>
      <w:proofErr w:type="spellStart"/>
      <w:r w:rsidRPr="00C83FED">
        <w:t>They</w:t>
      </w:r>
      <w:proofErr w:type="spellEnd"/>
      <w:r w:rsidRPr="00C83FED">
        <w:t xml:space="preserve"> </w:t>
      </w:r>
      <w:proofErr w:type="spellStart"/>
      <w:r w:rsidRPr="00C83FED">
        <w:t>haven’t</w:t>
      </w:r>
      <w:proofErr w:type="spellEnd"/>
      <w:r w:rsidRPr="00C83FED">
        <w:t xml:space="preserve"> </w:t>
      </w:r>
      <w:proofErr w:type="spellStart"/>
      <w:r w:rsidRPr="00C83FED">
        <w:t>finished</w:t>
      </w:r>
      <w:proofErr w:type="spellEnd"/>
      <w:r w:rsidRPr="00C83FED">
        <w:t xml:space="preserve"> </w:t>
      </w:r>
      <w:proofErr w:type="spellStart"/>
      <w:r w:rsidRPr="00C83FED">
        <w:t>their</w:t>
      </w:r>
      <w:proofErr w:type="spellEnd"/>
      <w:r w:rsidRPr="00C83FED">
        <w:t xml:space="preserve"> </w:t>
      </w:r>
      <w:proofErr w:type="spellStart"/>
      <w:r w:rsidRPr="00C83FED">
        <w:t>project</w:t>
      </w:r>
      <w:proofErr w:type="spellEnd"/>
      <w:r w:rsidRPr="00C83FED">
        <w:t xml:space="preserve"> </w:t>
      </w:r>
      <w:proofErr w:type="spellStart"/>
      <w:r w:rsidRPr="00C83FED">
        <w:t>yet</w:t>
      </w:r>
      <w:proofErr w:type="spellEnd"/>
      <w:r w:rsidRPr="00C83FED">
        <w:t>. – Они еще не закончили свой проект.</w:t>
      </w:r>
    </w:p>
    <w:p w:rsidR="003B134B" w:rsidRPr="00C83FED" w:rsidRDefault="003B134B" w:rsidP="00C83FED">
      <w:r w:rsidRPr="00C83FED">
        <w:t>«</w:t>
      </w:r>
      <w:proofErr w:type="spellStart"/>
      <w:r w:rsidRPr="00C83FED">
        <w:t>Yet</w:t>
      </w:r>
      <w:proofErr w:type="spellEnd"/>
      <w:r w:rsidRPr="00C83FED">
        <w:t>» — для отрицаний и вопросов. «</w:t>
      </w:r>
      <w:proofErr w:type="spellStart"/>
      <w:r w:rsidRPr="00C83FED">
        <w:t>Ever</w:t>
      </w:r>
      <w:proofErr w:type="spellEnd"/>
      <w:r w:rsidRPr="00C83FED">
        <w:t>» — только для вопросов.</w:t>
      </w:r>
    </w:p>
    <w:p w:rsidR="003B134B" w:rsidRPr="00C83FED" w:rsidRDefault="003B134B" w:rsidP="00C83FED">
      <w:r w:rsidRPr="00C83FED">
        <w:t xml:space="preserve">I </w:t>
      </w:r>
      <w:proofErr w:type="spellStart"/>
      <w:r w:rsidRPr="00C83FED">
        <w:t>haven’t</w:t>
      </w:r>
      <w:proofErr w:type="spellEnd"/>
      <w:r w:rsidRPr="00C83FED">
        <w:t xml:space="preserve"> </w:t>
      </w:r>
      <w:proofErr w:type="spellStart"/>
      <w:r w:rsidRPr="00C83FED">
        <w:t>had</w:t>
      </w:r>
      <w:proofErr w:type="spellEnd"/>
      <w:r w:rsidRPr="00C83FED">
        <w:t xml:space="preserve"> </w:t>
      </w:r>
      <w:proofErr w:type="spellStart"/>
      <w:r w:rsidRPr="00C83FED">
        <w:t>lunch</w:t>
      </w:r>
      <w:proofErr w:type="spellEnd"/>
      <w:r w:rsidRPr="00C83FED">
        <w:t xml:space="preserve"> </w:t>
      </w:r>
      <w:proofErr w:type="spellStart"/>
      <w:r w:rsidRPr="00C83FED">
        <w:t>yet</w:t>
      </w:r>
      <w:proofErr w:type="spellEnd"/>
      <w:r w:rsidRPr="00C83FED">
        <w:t>. – Я еще не обедал.</w:t>
      </w:r>
      <w:r w:rsidRPr="00C83FED">
        <w:br/>
      </w:r>
      <w:proofErr w:type="spellStart"/>
      <w:r w:rsidRPr="00C83FED">
        <w:t>Have</w:t>
      </w:r>
      <w:proofErr w:type="spellEnd"/>
      <w:r w:rsidRPr="00C83FED">
        <w:t xml:space="preserve"> </w:t>
      </w:r>
      <w:proofErr w:type="spellStart"/>
      <w:r w:rsidRPr="00C83FED">
        <w:t>you</w:t>
      </w:r>
      <w:proofErr w:type="spellEnd"/>
      <w:r w:rsidRPr="00C83FED">
        <w:t xml:space="preserve"> </w:t>
      </w:r>
      <w:proofErr w:type="spellStart"/>
      <w:r w:rsidRPr="00C83FED">
        <w:t>ever</w:t>
      </w:r>
      <w:proofErr w:type="spellEnd"/>
      <w:r w:rsidRPr="00C83FED">
        <w:t xml:space="preserve"> </w:t>
      </w:r>
      <w:proofErr w:type="spellStart"/>
      <w:r w:rsidRPr="00C83FED">
        <w:t>been</w:t>
      </w:r>
      <w:proofErr w:type="spellEnd"/>
      <w:r w:rsidRPr="00C83FED">
        <w:t xml:space="preserve"> </w:t>
      </w:r>
      <w:proofErr w:type="spellStart"/>
      <w:r w:rsidRPr="00C83FED">
        <w:t>to</w:t>
      </w:r>
      <w:proofErr w:type="spellEnd"/>
      <w:r w:rsidRPr="00C83FED">
        <w:t xml:space="preserve"> </w:t>
      </w:r>
      <w:proofErr w:type="spellStart"/>
      <w:r w:rsidRPr="00C83FED">
        <w:t>New</w:t>
      </w:r>
      <w:proofErr w:type="spellEnd"/>
      <w:r w:rsidRPr="00C83FED">
        <w:t xml:space="preserve"> </w:t>
      </w:r>
      <w:proofErr w:type="spellStart"/>
      <w:r w:rsidRPr="00C83FED">
        <w:t>York</w:t>
      </w:r>
      <w:proofErr w:type="spellEnd"/>
      <w:r w:rsidRPr="00C83FED">
        <w:t>? – Ты когда-нибудь был в Нью-Йорке?</w:t>
      </w:r>
      <w:r w:rsidRPr="00C83FED">
        <w:br/>
      </w:r>
      <w:proofErr w:type="spellStart"/>
      <w:r w:rsidRPr="00C83FED">
        <w:t>Have</w:t>
      </w:r>
      <w:proofErr w:type="spellEnd"/>
      <w:r w:rsidRPr="00C83FED">
        <w:t xml:space="preserve"> </w:t>
      </w:r>
      <w:proofErr w:type="spellStart"/>
      <w:r w:rsidRPr="00C83FED">
        <w:t>you</w:t>
      </w:r>
      <w:proofErr w:type="spellEnd"/>
      <w:r w:rsidRPr="00C83FED">
        <w:t xml:space="preserve"> </w:t>
      </w:r>
      <w:proofErr w:type="spellStart"/>
      <w:r w:rsidRPr="00C83FED">
        <w:t>cooked</w:t>
      </w:r>
      <w:proofErr w:type="spellEnd"/>
      <w:r w:rsidRPr="00C83FED">
        <w:t xml:space="preserve"> </w:t>
      </w:r>
      <w:proofErr w:type="spellStart"/>
      <w:r w:rsidRPr="00C83FED">
        <w:t>dinner</w:t>
      </w:r>
      <w:proofErr w:type="spellEnd"/>
      <w:r w:rsidRPr="00C83FED">
        <w:t xml:space="preserve"> </w:t>
      </w:r>
      <w:proofErr w:type="spellStart"/>
      <w:r w:rsidRPr="00C83FED">
        <w:t>yet</w:t>
      </w:r>
      <w:proofErr w:type="spellEnd"/>
      <w:r w:rsidRPr="00C83FED">
        <w:t>? – Вы уже приготовили ужин?</w:t>
      </w:r>
    </w:p>
    <w:p w:rsidR="003B134B" w:rsidRPr="00C83FED" w:rsidRDefault="003B134B" w:rsidP="00C83FED"/>
    <w:p w:rsidR="003B134B" w:rsidRPr="00C83FED" w:rsidRDefault="003B134B" w:rsidP="00C83FED">
      <w:r w:rsidRPr="00C83FED">
        <w:t>В вопросах «</w:t>
      </w:r>
      <w:proofErr w:type="spellStart"/>
      <w:r w:rsidRPr="00C83FED">
        <w:t>yet</w:t>
      </w:r>
      <w:proofErr w:type="spellEnd"/>
      <w:r w:rsidRPr="00C83FED">
        <w:t>» используют, чтобы узнать что-либо, получить информацию. Часто «</w:t>
      </w:r>
      <w:proofErr w:type="spellStart"/>
      <w:r w:rsidRPr="00C83FED">
        <w:t>not</w:t>
      </w:r>
      <w:proofErr w:type="spellEnd"/>
      <w:r w:rsidRPr="00C83FED">
        <w:t xml:space="preserve"> </w:t>
      </w:r>
      <w:proofErr w:type="spellStart"/>
      <w:r w:rsidRPr="00C83FED">
        <w:t>yet</w:t>
      </w:r>
      <w:proofErr w:type="spellEnd"/>
      <w:r w:rsidRPr="00C83FED">
        <w:t>» используют для короткого ответа — «Еще нет»:</w:t>
      </w:r>
    </w:p>
    <w:p w:rsidR="003B134B" w:rsidRPr="00C83FED" w:rsidRDefault="003B134B" w:rsidP="00C83FED">
      <w:r w:rsidRPr="00C83FED">
        <w:t xml:space="preserve">- </w:t>
      </w:r>
      <w:proofErr w:type="spellStart"/>
      <w:r w:rsidRPr="00C83FED">
        <w:t>Have</w:t>
      </w:r>
      <w:proofErr w:type="spellEnd"/>
      <w:r w:rsidRPr="00C83FED">
        <w:t xml:space="preserve"> </w:t>
      </w:r>
      <w:proofErr w:type="spellStart"/>
      <w:r w:rsidRPr="00C83FED">
        <w:t>you</w:t>
      </w:r>
      <w:proofErr w:type="spellEnd"/>
      <w:r w:rsidRPr="00C83FED">
        <w:t xml:space="preserve"> </w:t>
      </w:r>
      <w:proofErr w:type="spellStart"/>
      <w:r w:rsidRPr="00C83FED">
        <w:t>congratulated</w:t>
      </w:r>
      <w:proofErr w:type="spellEnd"/>
      <w:r w:rsidRPr="00C83FED">
        <w:t xml:space="preserve"> </w:t>
      </w:r>
      <w:proofErr w:type="spellStart"/>
      <w:r w:rsidRPr="00C83FED">
        <w:t>Bill</w:t>
      </w:r>
      <w:proofErr w:type="spellEnd"/>
      <w:r w:rsidRPr="00C83FED">
        <w:t xml:space="preserve">? - </w:t>
      </w:r>
      <w:proofErr w:type="spellStart"/>
      <w:r w:rsidRPr="00C83FED">
        <w:t>Not</w:t>
      </w:r>
      <w:proofErr w:type="spellEnd"/>
      <w:r w:rsidRPr="00C83FED">
        <w:t xml:space="preserve"> </w:t>
      </w:r>
      <w:proofErr w:type="spellStart"/>
      <w:r w:rsidRPr="00C83FED">
        <w:t>yet</w:t>
      </w:r>
      <w:proofErr w:type="spellEnd"/>
      <w:r w:rsidRPr="00C83FED">
        <w:t xml:space="preserve">. </w:t>
      </w:r>
      <w:proofErr w:type="spellStart"/>
      <w:r w:rsidRPr="00C83FED">
        <w:t>I'll</w:t>
      </w:r>
      <w:proofErr w:type="spellEnd"/>
      <w:r w:rsidRPr="00C83FED">
        <w:t xml:space="preserve"> </w:t>
      </w:r>
      <w:proofErr w:type="spellStart"/>
      <w:r w:rsidRPr="00C83FED">
        <w:t>call</w:t>
      </w:r>
      <w:proofErr w:type="spellEnd"/>
      <w:r w:rsidRPr="00C83FED">
        <w:t xml:space="preserve"> </w:t>
      </w:r>
      <w:proofErr w:type="spellStart"/>
      <w:r w:rsidRPr="00C83FED">
        <w:t>him</w:t>
      </w:r>
      <w:proofErr w:type="spellEnd"/>
      <w:r w:rsidRPr="00C83FED">
        <w:t xml:space="preserve"> </w:t>
      </w:r>
      <w:proofErr w:type="spellStart"/>
      <w:r w:rsidRPr="00C83FED">
        <w:t>right</w:t>
      </w:r>
      <w:proofErr w:type="spellEnd"/>
      <w:r w:rsidRPr="00C83FED">
        <w:t xml:space="preserve"> </w:t>
      </w:r>
      <w:proofErr w:type="spellStart"/>
      <w:r w:rsidRPr="00C83FED">
        <w:t>now</w:t>
      </w:r>
      <w:proofErr w:type="spellEnd"/>
      <w:r w:rsidRPr="00C83FED">
        <w:t>. – Ты поздравил Билла? - Еще нет. Я позвоню ему прямо сейчас.</w:t>
      </w:r>
    </w:p>
    <w:p w:rsidR="003B134B" w:rsidRPr="00C83FED" w:rsidRDefault="003B134B" w:rsidP="00C83FED">
      <w:r w:rsidRPr="00C83FED">
        <w:t>«</w:t>
      </w:r>
      <w:proofErr w:type="spellStart"/>
      <w:r w:rsidRPr="00C83FED">
        <w:t>So</w:t>
      </w:r>
      <w:proofErr w:type="spellEnd"/>
      <w:r w:rsidRPr="00C83FED">
        <w:t xml:space="preserve"> </w:t>
      </w:r>
      <w:proofErr w:type="spellStart"/>
      <w:r w:rsidRPr="00C83FED">
        <w:t>far</w:t>
      </w:r>
      <w:proofErr w:type="spellEnd"/>
      <w:r w:rsidRPr="00C83FED">
        <w:t>», «</w:t>
      </w:r>
      <w:proofErr w:type="spellStart"/>
      <w:r w:rsidRPr="00C83FED">
        <w:t>up</w:t>
      </w:r>
      <w:proofErr w:type="spellEnd"/>
      <w:r w:rsidRPr="00C83FED">
        <w:t xml:space="preserve"> </w:t>
      </w:r>
      <w:proofErr w:type="spellStart"/>
      <w:r w:rsidRPr="00C83FED">
        <w:t>to</w:t>
      </w:r>
      <w:proofErr w:type="spellEnd"/>
      <w:r w:rsidRPr="00C83FED">
        <w:t xml:space="preserve"> </w:t>
      </w:r>
      <w:proofErr w:type="spellStart"/>
      <w:r w:rsidRPr="00C83FED">
        <w:t>now</w:t>
      </w:r>
      <w:proofErr w:type="spellEnd"/>
      <w:r w:rsidRPr="00C83FED">
        <w:t>», «</w:t>
      </w:r>
      <w:proofErr w:type="spellStart"/>
      <w:r w:rsidRPr="00C83FED">
        <w:t>by</w:t>
      </w:r>
      <w:proofErr w:type="spellEnd"/>
      <w:r w:rsidRPr="00C83FED">
        <w:t xml:space="preserve"> </w:t>
      </w:r>
      <w:proofErr w:type="spellStart"/>
      <w:r w:rsidRPr="00C83FED">
        <w:t>now</w:t>
      </w:r>
      <w:proofErr w:type="spellEnd"/>
      <w:r w:rsidRPr="00C83FED">
        <w:t>» чаще всего находятся в конце, но можно поставить и в начало, и перед смысловым глаголом.</w:t>
      </w:r>
    </w:p>
    <w:p w:rsidR="003B134B" w:rsidRPr="00C83FED" w:rsidRDefault="003B134B" w:rsidP="00C83FED">
      <w:proofErr w:type="spellStart"/>
      <w:r w:rsidRPr="00C83FED">
        <w:t>She</w:t>
      </w:r>
      <w:proofErr w:type="spellEnd"/>
      <w:r w:rsidRPr="00C83FED">
        <w:t xml:space="preserve"> </w:t>
      </w:r>
      <w:proofErr w:type="spellStart"/>
      <w:r w:rsidRPr="00C83FED">
        <w:t>has</w:t>
      </w:r>
      <w:proofErr w:type="spellEnd"/>
      <w:r w:rsidRPr="00C83FED">
        <w:t xml:space="preserve"> </w:t>
      </w:r>
      <w:proofErr w:type="spellStart"/>
      <w:r w:rsidRPr="00C83FED">
        <w:t>read</w:t>
      </w:r>
      <w:proofErr w:type="spellEnd"/>
      <w:r w:rsidRPr="00C83FED">
        <w:t xml:space="preserve"> </w:t>
      </w:r>
      <w:proofErr w:type="spellStart"/>
      <w:r w:rsidRPr="00C83FED">
        <w:t>all</w:t>
      </w:r>
      <w:proofErr w:type="spellEnd"/>
      <w:r w:rsidRPr="00C83FED">
        <w:t xml:space="preserve"> </w:t>
      </w:r>
      <w:proofErr w:type="spellStart"/>
      <w:r w:rsidRPr="00C83FED">
        <w:t>his</w:t>
      </w:r>
      <w:proofErr w:type="spellEnd"/>
      <w:r w:rsidRPr="00C83FED">
        <w:t xml:space="preserve"> </w:t>
      </w:r>
      <w:proofErr w:type="spellStart"/>
      <w:r w:rsidRPr="00C83FED">
        <w:t>books</w:t>
      </w:r>
      <w:proofErr w:type="spellEnd"/>
      <w:r w:rsidRPr="00C83FED">
        <w:t xml:space="preserve"> </w:t>
      </w:r>
      <w:proofErr w:type="spellStart"/>
      <w:r w:rsidRPr="00C83FED">
        <w:t>by</w:t>
      </w:r>
      <w:proofErr w:type="spellEnd"/>
      <w:r w:rsidRPr="00C83FED">
        <w:t xml:space="preserve"> </w:t>
      </w:r>
      <w:proofErr w:type="spellStart"/>
      <w:r w:rsidRPr="00C83FED">
        <w:t>now</w:t>
      </w:r>
      <w:proofErr w:type="spellEnd"/>
      <w:r w:rsidRPr="00C83FED">
        <w:t>. – К настоящему моменту она прочитала все его книги.</w:t>
      </w:r>
      <w:r w:rsidRPr="00C83FED">
        <w:br/>
      </w:r>
      <w:proofErr w:type="spellStart"/>
      <w:r w:rsidRPr="00C83FED">
        <w:t>He</w:t>
      </w:r>
      <w:proofErr w:type="spellEnd"/>
      <w:r w:rsidRPr="00C83FED">
        <w:t xml:space="preserve"> </w:t>
      </w:r>
      <w:proofErr w:type="spellStart"/>
      <w:r w:rsidRPr="00C83FED">
        <w:t>has</w:t>
      </w:r>
      <w:proofErr w:type="spellEnd"/>
      <w:r w:rsidRPr="00C83FED">
        <w:t xml:space="preserve"> </w:t>
      </w:r>
      <w:proofErr w:type="spellStart"/>
      <w:r w:rsidRPr="00C83FED">
        <w:t>so</w:t>
      </w:r>
      <w:proofErr w:type="spellEnd"/>
      <w:r w:rsidRPr="00C83FED">
        <w:t xml:space="preserve"> </w:t>
      </w:r>
      <w:proofErr w:type="spellStart"/>
      <w:r w:rsidRPr="00C83FED">
        <w:t>far</w:t>
      </w:r>
      <w:proofErr w:type="spellEnd"/>
      <w:r w:rsidRPr="00C83FED">
        <w:t xml:space="preserve"> </w:t>
      </w:r>
      <w:proofErr w:type="spellStart"/>
      <w:r w:rsidRPr="00C83FED">
        <w:t>written</w:t>
      </w:r>
      <w:proofErr w:type="spellEnd"/>
      <w:r w:rsidRPr="00C83FED">
        <w:t xml:space="preserve"> </w:t>
      </w:r>
      <w:proofErr w:type="spellStart"/>
      <w:r w:rsidRPr="00C83FED">
        <w:t>ten</w:t>
      </w:r>
      <w:proofErr w:type="spellEnd"/>
      <w:r w:rsidRPr="00C83FED">
        <w:t xml:space="preserve"> </w:t>
      </w:r>
      <w:proofErr w:type="spellStart"/>
      <w:r w:rsidRPr="00C83FED">
        <w:t>letters</w:t>
      </w:r>
      <w:proofErr w:type="spellEnd"/>
      <w:r w:rsidRPr="00C83FED">
        <w:t xml:space="preserve"> </w:t>
      </w:r>
      <w:proofErr w:type="spellStart"/>
      <w:r w:rsidRPr="00C83FED">
        <w:t>to</w:t>
      </w:r>
      <w:proofErr w:type="spellEnd"/>
      <w:r w:rsidRPr="00C83FED">
        <w:t xml:space="preserve"> </w:t>
      </w:r>
      <w:proofErr w:type="spellStart"/>
      <w:r w:rsidRPr="00C83FED">
        <w:t>her</w:t>
      </w:r>
      <w:proofErr w:type="spellEnd"/>
      <w:r w:rsidRPr="00C83FED">
        <w:t>. – К этому времени он уже написал ей десять писем.</w:t>
      </w:r>
      <w:r w:rsidRPr="00C83FED">
        <w:br/>
      </w:r>
      <w:proofErr w:type="spellStart"/>
      <w:r w:rsidRPr="00C83FED">
        <w:t>Up</w:t>
      </w:r>
      <w:proofErr w:type="spellEnd"/>
      <w:r w:rsidRPr="00C83FED">
        <w:t xml:space="preserve"> </w:t>
      </w:r>
      <w:proofErr w:type="spellStart"/>
      <w:r w:rsidRPr="00C83FED">
        <w:t>to</w:t>
      </w:r>
      <w:proofErr w:type="spellEnd"/>
      <w:r w:rsidRPr="00C83FED">
        <w:t xml:space="preserve"> </w:t>
      </w:r>
      <w:proofErr w:type="spellStart"/>
      <w:r w:rsidRPr="00C83FED">
        <w:t>now</w:t>
      </w:r>
      <w:proofErr w:type="spellEnd"/>
      <w:r w:rsidRPr="00C83FED">
        <w:t xml:space="preserve"> I </w:t>
      </w:r>
      <w:proofErr w:type="spellStart"/>
      <w:r w:rsidRPr="00C83FED">
        <w:t>haven’t</w:t>
      </w:r>
      <w:proofErr w:type="spellEnd"/>
      <w:r w:rsidRPr="00C83FED">
        <w:t xml:space="preserve"> </w:t>
      </w:r>
      <w:proofErr w:type="spellStart"/>
      <w:r w:rsidRPr="00C83FED">
        <w:t>found</w:t>
      </w:r>
      <w:proofErr w:type="spellEnd"/>
      <w:r w:rsidRPr="00C83FED">
        <w:t xml:space="preserve"> </w:t>
      </w:r>
      <w:proofErr w:type="spellStart"/>
      <w:r w:rsidRPr="00C83FED">
        <w:t>my</w:t>
      </w:r>
      <w:proofErr w:type="spellEnd"/>
      <w:r w:rsidRPr="00C83FED">
        <w:t xml:space="preserve"> </w:t>
      </w:r>
      <w:proofErr w:type="spellStart"/>
      <w:r w:rsidRPr="00C83FED">
        <w:t>keys</w:t>
      </w:r>
      <w:proofErr w:type="spellEnd"/>
      <w:r w:rsidRPr="00C83FED">
        <w:t>. – До сих пор я не нашел мои ключи.</w:t>
      </w:r>
    </w:p>
    <w:p w:rsidR="003B134B" w:rsidRPr="00C83FED" w:rsidRDefault="003B134B" w:rsidP="00C83FED"/>
    <w:p w:rsidR="003B134B" w:rsidRPr="00C83FED" w:rsidRDefault="003B134B" w:rsidP="00C83FED">
      <w:r w:rsidRPr="00C83FED">
        <w:t>«</w:t>
      </w:r>
      <w:proofErr w:type="spellStart"/>
      <w:r w:rsidRPr="00C83FED">
        <w:t>Still</w:t>
      </w:r>
      <w:proofErr w:type="spellEnd"/>
      <w:r w:rsidRPr="00C83FED">
        <w:t>» указывает на то, что ситуация остается неизменной; процесс затянулся и еще не завершился.</w:t>
      </w:r>
    </w:p>
    <w:p w:rsidR="003B134B" w:rsidRPr="00C83FED" w:rsidRDefault="003B134B" w:rsidP="00C83FED">
      <w:r w:rsidRPr="00C83FED">
        <w:lastRenderedPageBreak/>
        <w:t xml:space="preserve">I </w:t>
      </w:r>
      <w:proofErr w:type="spellStart"/>
      <w:r w:rsidRPr="00C83FED">
        <w:t>still</w:t>
      </w:r>
      <w:proofErr w:type="spellEnd"/>
      <w:r w:rsidRPr="00C83FED">
        <w:t xml:space="preserve"> </w:t>
      </w:r>
      <w:proofErr w:type="spellStart"/>
      <w:r w:rsidRPr="00C83FED">
        <w:t>haven't</w:t>
      </w:r>
      <w:proofErr w:type="spellEnd"/>
      <w:r w:rsidRPr="00C83FED">
        <w:t xml:space="preserve"> </w:t>
      </w:r>
      <w:proofErr w:type="spellStart"/>
      <w:r w:rsidRPr="00C83FED">
        <w:t>finished</w:t>
      </w:r>
      <w:proofErr w:type="spellEnd"/>
      <w:r w:rsidRPr="00C83FED">
        <w:t xml:space="preserve"> </w:t>
      </w:r>
      <w:proofErr w:type="spellStart"/>
      <w:r w:rsidRPr="00C83FED">
        <w:t>writing</w:t>
      </w:r>
      <w:proofErr w:type="spellEnd"/>
      <w:r w:rsidRPr="00C83FED">
        <w:t xml:space="preserve"> </w:t>
      </w:r>
      <w:proofErr w:type="spellStart"/>
      <w:r w:rsidRPr="00C83FED">
        <w:t>my</w:t>
      </w:r>
      <w:proofErr w:type="spellEnd"/>
      <w:r w:rsidRPr="00C83FED">
        <w:t xml:space="preserve"> </w:t>
      </w:r>
      <w:proofErr w:type="spellStart"/>
      <w:r w:rsidRPr="00C83FED">
        <w:t>composition</w:t>
      </w:r>
      <w:proofErr w:type="spellEnd"/>
      <w:r w:rsidRPr="00C83FED">
        <w:t>. – Я все никак не закончу писать сочинение.</w:t>
      </w:r>
      <w:r w:rsidRPr="00C83FED">
        <w:br/>
      </w:r>
      <w:proofErr w:type="spellStart"/>
      <w:r w:rsidRPr="00C83FED">
        <w:t>He</w:t>
      </w:r>
      <w:proofErr w:type="spellEnd"/>
      <w:r w:rsidRPr="00C83FED">
        <w:t xml:space="preserve"> </w:t>
      </w:r>
      <w:proofErr w:type="spellStart"/>
      <w:r w:rsidRPr="00C83FED">
        <w:t>still</w:t>
      </w:r>
      <w:proofErr w:type="spellEnd"/>
      <w:r w:rsidRPr="00C83FED">
        <w:t xml:space="preserve"> </w:t>
      </w:r>
      <w:proofErr w:type="spellStart"/>
      <w:r w:rsidRPr="00C83FED">
        <w:t>hasn't</w:t>
      </w:r>
      <w:proofErr w:type="spellEnd"/>
      <w:r w:rsidRPr="00C83FED">
        <w:t xml:space="preserve"> </w:t>
      </w:r>
      <w:proofErr w:type="spellStart"/>
      <w:r w:rsidRPr="00C83FED">
        <w:t>found</w:t>
      </w:r>
      <w:proofErr w:type="spellEnd"/>
      <w:r w:rsidRPr="00C83FED">
        <w:t xml:space="preserve"> a </w:t>
      </w:r>
      <w:proofErr w:type="spellStart"/>
      <w:r w:rsidRPr="00C83FED">
        <w:t>new</w:t>
      </w:r>
      <w:proofErr w:type="spellEnd"/>
      <w:r w:rsidRPr="00C83FED">
        <w:t xml:space="preserve"> </w:t>
      </w:r>
      <w:proofErr w:type="spellStart"/>
      <w:r w:rsidRPr="00C83FED">
        <w:t>job</w:t>
      </w:r>
      <w:proofErr w:type="spellEnd"/>
      <w:r w:rsidRPr="00C83FED">
        <w:t>! – Он все никак не найдет работу!</w:t>
      </w:r>
    </w:p>
    <w:p w:rsidR="003B134B" w:rsidRPr="00C83FED" w:rsidRDefault="003B134B" w:rsidP="00C83FED">
      <w:r w:rsidRPr="00C83FED">
        <w:t xml:space="preserve">Что выбрать: </w:t>
      </w:r>
      <w:proofErr w:type="spellStart"/>
      <w:r w:rsidRPr="00C83FED">
        <w:t>Past</w:t>
      </w:r>
      <w:proofErr w:type="spellEnd"/>
      <w:r w:rsidRPr="00C83FED">
        <w:t xml:space="preserve"> </w:t>
      </w:r>
      <w:proofErr w:type="spellStart"/>
      <w:r w:rsidRPr="00C83FED">
        <w:t>Simple</w:t>
      </w:r>
      <w:proofErr w:type="spellEnd"/>
      <w:r w:rsidRPr="00C83FED">
        <w:t xml:space="preserve"> или </w:t>
      </w:r>
      <w:proofErr w:type="spellStart"/>
      <w:r w:rsidRPr="00C83FED">
        <w:t>Present</w:t>
      </w:r>
      <w:proofErr w:type="spellEnd"/>
      <w:r w:rsidRPr="00C83FED">
        <w:t xml:space="preserve"> </w:t>
      </w:r>
      <w:proofErr w:type="spellStart"/>
      <w:r w:rsidRPr="00C83FED">
        <w:t>Perfect</w:t>
      </w:r>
      <w:proofErr w:type="spellEnd"/>
      <w:r w:rsidRPr="00C83FED">
        <w:t>?</w:t>
      </w:r>
    </w:p>
    <w:p w:rsidR="003B134B" w:rsidRPr="00C83FED" w:rsidRDefault="003B134B" w:rsidP="00C83FED">
      <w:r w:rsidRPr="00C83FED">
        <w:t xml:space="preserve">В </w:t>
      </w:r>
      <w:hyperlink r:id="rId6" w:history="1">
        <w:r w:rsidRPr="00C83FED">
          <w:rPr>
            <w:rStyle w:val="a5"/>
          </w:rPr>
          <w:t>американском английском</w:t>
        </w:r>
      </w:hyperlink>
      <w:r w:rsidRPr="00C83FED">
        <w:t xml:space="preserve"> маркеры «</w:t>
      </w:r>
      <w:proofErr w:type="spellStart"/>
      <w:r w:rsidRPr="00C83FED">
        <w:t>just</w:t>
      </w:r>
      <w:proofErr w:type="spellEnd"/>
      <w:r w:rsidRPr="00C83FED">
        <w:t>», «</w:t>
      </w:r>
      <w:proofErr w:type="spellStart"/>
      <w:r w:rsidRPr="00C83FED">
        <w:t>already</w:t>
      </w:r>
      <w:proofErr w:type="spellEnd"/>
      <w:r w:rsidRPr="00C83FED">
        <w:t>», «</w:t>
      </w:r>
      <w:proofErr w:type="spellStart"/>
      <w:r w:rsidRPr="00C83FED">
        <w:t>yet</w:t>
      </w:r>
      <w:proofErr w:type="spellEnd"/>
      <w:r w:rsidRPr="00C83FED">
        <w:t xml:space="preserve">» сопутствуют как и </w:t>
      </w:r>
      <w:proofErr w:type="spellStart"/>
      <w:r w:rsidRPr="00C83FED">
        <w:t>Present</w:t>
      </w:r>
      <w:proofErr w:type="spellEnd"/>
      <w:r w:rsidRPr="00C83FED">
        <w:t xml:space="preserve"> </w:t>
      </w:r>
      <w:proofErr w:type="spellStart"/>
      <w:r w:rsidRPr="00C83FED">
        <w:t>Perfect</w:t>
      </w:r>
      <w:proofErr w:type="spellEnd"/>
      <w:r w:rsidRPr="00C83FED">
        <w:t xml:space="preserve">, так и </w:t>
      </w:r>
      <w:hyperlink r:id="rId7" w:history="1">
        <w:proofErr w:type="spellStart"/>
        <w:r w:rsidRPr="00C83FED">
          <w:rPr>
            <w:rStyle w:val="a5"/>
          </w:rPr>
          <w:t>Past</w:t>
        </w:r>
        <w:proofErr w:type="spellEnd"/>
        <w:r w:rsidRPr="00C83FED">
          <w:rPr>
            <w:rStyle w:val="a5"/>
          </w:rPr>
          <w:t xml:space="preserve"> </w:t>
        </w:r>
        <w:proofErr w:type="spellStart"/>
        <w:r w:rsidRPr="00C83FED">
          <w:rPr>
            <w:rStyle w:val="a5"/>
          </w:rPr>
          <w:t>Simple</w:t>
        </w:r>
        <w:proofErr w:type="spellEnd"/>
      </w:hyperlink>
      <w:r w:rsidRPr="00C83FED">
        <w:t>. Не удивляйтесь, если встретите:</w:t>
      </w:r>
    </w:p>
    <w:p w:rsidR="003B134B" w:rsidRPr="00C83FED" w:rsidRDefault="003B134B" w:rsidP="00C83FED">
      <w:proofErr w:type="spellStart"/>
      <w:r w:rsidRPr="00C83FED">
        <w:t>The</w:t>
      </w:r>
      <w:proofErr w:type="spellEnd"/>
      <w:r w:rsidRPr="00C83FED">
        <w:t xml:space="preserve"> </w:t>
      </w:r>
      <w:proofErr w:type="spellStart"/>
      <w:r w:rsidRPr="00C83FED">
        <w:t>mail</w:t>
      </w:r>
      <w:proofErr w:type="spellEnd"/>
      <w:r w:rsidRPr="00C83FED">
        <w:t xml:space="preserve"> </w:t>
      </w:r>
      <w:proofErr w:type="spellStart"/>
      <w:r w:rsidRPr="00C83FED">
        <w:t>just</w:t>
      </w:r>
      <w:proofErr w:type="spellEnd"/>
      <w:r w:rsidRPr="00C83FED">
        <w:t xml:space="preserve"> </w:t>
      </w:r>
      <w:proofErr w:type="spellStart"/>
      <w:r w:rsidRPr="00C83FED">
        <w:t>came</w:t>
      </w:r>
      <w:proofErr w:type="spellEnd"/>
      <w:r w:rsidRPr="00C83FED">
        <w:t>. – Почта только пришла (американский вариант).</w:t>
      </w:r>
      <w:r w:rsidRPr="00C83FED">
        <w:br/>
      </w:r>
      <w:proofErr w:type="spellStart"/>
      <w:r w:rsidRPr="00C83FED">
        <w:t>The</w:t>
      </w:r>
      <w:proofErr w:type="spellEnd"/>
      <w:r w:rsidRPr="00C83FED">
        <w:t xml:space="preserve"> </w:t>
      </w:r>
      <w:proofErr w:type="spellStart"/>
      <w:r w:rsidRPr="00C83FED">
        <w:t>mail</w:t>
      </w:r>
      <w:proofErr w:type="spellEnd"/>
      <w:r w:rsidRPr="00C83FED">
        <w:t xml:space="preserve"> </w:t>
      </w:r>
      <w:proofErr w:type="spellStart"/>
      <w:r w:rsidRPr="00C83FED">
        <w:t>has</w:t>
      </w:r>
      <w:proofErr w:type="spellEnd"/>
      <w:r w:rsidRPr="00C83FED">
        <w:t xml:space="preserve"> </w:t>
      </w:r>
      <w:proofErr w:type="spellStart"/>
      <w:r w:rsidRPr="00C83FED">
        <w:t>just</w:t>
      </w:r>
      <w:proofErr w:type="spellEnd"/>
      <w:r w:rsidRPr="00C83FED">
        <w:t xml:space="preserve"> </w:t>
      </w:r>
      <w:proofErr w:type="spellStart"/>
      <w:r w:rsidRPr="00C83FED">
        <w:t>come</w:t>
      </w:r>
      <w:proofErr w:type="spellEnd"/>
      <w:r w:rsidRPr="00C83FED">
        <w:t xml:space="preserve"> (британский вариант).</w:t>
      </w:r>
      <w:r w:rsidRPr="00C83FED">
        <w:br/>
        <w:t xml:space="preserve">I </w:t>
      </w:r>
      <w:proofErr w:type="spellStart"/>
      <w:r w:rsidRPr="00C83FED">
        <w:t>already</w:t>
      </w:r>
      <w:proofErr w:type="spellEnd"/>
      <w:r w:rsidRPr="00C83FED">
        <w:t xml:space="preserve"> </w:t>
      </w:r>
      <w:proofErr w:type="spellStart"/>
      <w:r w:rsidRPr="00C83FED">
        <w:t>heard</w:t>
      </w:r>
      <w:proofErr w:type="spellEnd"/>
      <w:r w:rsidRPr="00C83FED">
        <w:t xml:space="preserve"> </w:t>
      </w:r>
      <w:proofErr w:type="spellStart"/>
      <w:r w:rsidRPr="00C83FED">
        <w:t>the</w:t>
      </w:r>
      <w:proofErr w:type="spellEnd"/>
      <w:r w:rsidRPr="00C83FED">
        <w:t xml:space="preserve"> </w:t>
      </w:r>
      <w:proofErr w:type="spellStart"/>
      <w:r w:rsidRPr="00C83FED">
        <w:t>news</w:t>
      </w:r>
      <w:proofErr w:type="spellEnd"/>
      <w:r w:rsidRPr="00C83FED">
        <w:t>. – Я уже слышал эту новость (амер.).</w:t>
      </w:r>
      <w:r w:rsidRPr="00C83FED">
        <w:br/>
      </w:r>
      <w:proofErr w:type="spellStart"/>
      <w:r w:rsidRPr="00C83FED">
        <w:t>I’ve</w:t>
      </w:r>
      <w:proofErr w:type="spellEnd"/>
      <w:r w:rsidRPr="00C83FED">
        <w:t xml:space="preserve"> </w:t>
      </w:r>
      <w:proofErr w:type="spellStart"/>
      <w:r w:rsidRPr="00C83FED">
        <w:t>already</w:t>
      </w:r>
      <w:proofErr w:type="spellEnd"/>
      <w:r w:rsidRPr="00C83FED">
        <w:t xml:space="preserve"> </w:t>
      </w:r>
      <w:proofErr w:type="spellStart"/>
      <w:r w:rsidRPr="00C83FED">
        <w:t>heard</w:t>
      </w:r>
      <w:proofErr w:type="spellEnd"/>
      <w:r w:rsidRPr="00C83FED">
        <w:t xml:space="preserve"> </w:t>
      </w:r>
      <w:proofErr w:type="spellStart"/>
      <w:r w:rsidRPr="00C83FED">
        <w:t>the</w:t>
      </w:r>
      <w:proofErr w:type="spellEnd"/>
      <w:r w:rsidRPr="00C83FED">
        <w:t xml:space="preserve"> </w:t>
      </w:r>
      <w:proofErr w:type="spellStart"/>
      <w:r w:rsidRPr="00C83FED">
        <w:t>news</w:t>
      </w:r>
      <w:proofErr w:type="spellEnd"/>
      <w:r w:rsidRPr="00C83FED">
        <w:t xml:space="preserve"> (брит.).</w:t>
      </w:r>
    </w:p>
    <w:p w:rsidR="003B134B" w:rsidRPr="00C83FED" w:rsidRDefault="003B134B" w:rsidP="00C83FED">
      <w:r w:rsidRPr="00C83FED">
        <w:t>Сочетание «</w:t>
      </w:r>
      <w:proofErr w:type="spellStart"/>
      <w:r w:rsidRPr="00C83FED">
        <w:t>just</w:t>
      </w:r>
      <w:proofErr w:type="spellEnd"/>
      <w:r w:rsidRPr="00C83FED">
        <w:t xml:space="preserve"> </w:t>
      </w:r>
      <w:proofErr w:type="spellStart"/>
      <w:r w:rsidRPr="00C83FED">
        <w:t>now</w:t>
      </w:r>
      <w:proofErr w:type="spellEnd"/>
      <w:r w:rsidRPr="00C83FED">
        <w:t xml:space="preserve">» используется исключительно с простым прошедшим временем </w:t>
      </w:r>
      <w:proofErr w:type="spellStart"/>
      <w:r w:rsidRPr="00C83FED">
        <w:t>Past</w:t>
      </w:r>
      <w:proofErr w:type="spellEnd"/>
      <w:r w:rsidRPr="00C83FED">
        <w:t xml:space="preserve"> </w:t>
      </w:r>
      <w:proofErr w:type="spellStart"/>
      <w:r w:rsidRPr="00C83FED">
        <w:t>Simple</w:t>
      </w:r>
      <w:proofErr w:type="spellEnd"/>
      <w:r w:rsidRPr="00C83FED">
        <w:t>.</w:t>
      </w:r>
    </w:p>
    <w:p w:rsidR="003B134B" w:rsidRPr="00C83FED" w:rsidRDefault="003B134B" w:rsidP="00C83FED">
      <w:proofErr w:type="spellStart"/>
      <w:r w:rsidRPr="00C83FED">
        <w:t>She</w:t>
      </w:r>
      <w:proofErr w:type="spellEnd"/>
      <w:r w:rsidRPr="00C83FED">
        <w:t xml:space="preserve"> </w:t>
      </w:r>
      <w:proofErr w:type="spellStart"/>
      <w:r w:rsidRPr="00C83FED">
        <w:t>was</w:t>
      </w:r>
      <w:proofErr w:type="spellEnd"/>
      <w:r w:rsidRPr="00C83FED">
        <w:t xml:space="preserve"> </w:t>
      </w:r>
      <w:proofErr w:type="spellStart"/>
      <w:r w:rsidRPr="00C83FED">
        <w:t>here</w:t>
      </w:r>
      <w:proofErr w:type="spellEnd"/>
      <w:r w:rsidRPr="00C83FED">
        <w:t xml:space="preserve"> </w:t>
      </w:r>
      <w:proofErr w:type="spellStart"/>
      <w:r w:rsidRPr="00C83FED">
        <w:t>just</w:t>
      </w:r>
      <w:proofErr w:type="spellEnd"/>
      <w:r w:rsidRPr="00C83FED">
        <w:t xml:space="preserve"> </w:t>
      </w:r>
      <w:proofErr w:type="spellStart"/>
      <w:r w:rsidRPr="00C83FED">
        <w:t>now</w:t>
      </w:r>
      <w:proofErr w:type="spellEnd"/>
      <w:r w:rsidRPr="00C83FED">
        <w:t>. – Она только что была здесь.</w:t>
      </w:r>
    </w:p>
    <w:p w:rsidR="003B134B" w:rsidRPr="00C83FED" w:rsidRDefault="003B134B" w:rsidP="00C83FED">
      <w:r w:rsidRPr="00C83FED">
        <w:t xml:space="preserve">У маркера </w:t>
      </w:r>
      <w:proofErr w:type="spellStart"/>
      <w:r w:rsidRPr="00C83FED">
        <w:t>recently</w:t>
      </w:r>
      <w:proofErr w:type="spellEnd"/>
      <w:r w:rsidRPr="00C83FED">
        <w:t xml:space="preserve"> есть 2 значения: «не так давно» и «за последнее время».</w:t>
      </w:r>
    </w:p>
    <w:p w:rsidR="003B134B" w:rsidRPr="00C83FED" w:rsidRDefault="003B134B" w:rsidP="00C83FED">
      <w:r w:rsidRPr="00C83FED">
        <w:t xml:space="preserve">В значении «не так давно» будем употреблять </w:t>
      </w:r>
      <w:proofErr w:type="spellStart"/>
      <w:r w:rsidRPr="00C83FED">
        <w:t>Past</w:t>
      </w:r>
      <w:proofErr w:type="spellEnd"/>
      <w:r w:rsidRPr="00C83FED">
        <w:t xml:space="preserve"> </w:t>
      </w:r>
      <w:proofErr w:type="spellStart"/>
      <w:r w:rsidRPr="00C83FED">
        <w:t>Simple</w:t>
      </w:r>
      <w:proofErr w:type="spellEnd"/>
      <w:r w:rsidRPr="00C83FED">
        <w:t>.</w:t>
      </w:r>
    </w:p>
    <w:p w:rsidR="003B134B" w:rsidRPr="00C83FED" w:rsidRDefault="003B134B" w:rsidP="00C83FED">
      <w:r w:rsidRPr="00C83FED">
        <w:t xml:space="preserve">I </w:t>
      </w:r>
      <w:proofErr w:type="spellStart"/>
      <w:r w:rsidRPr="00C83FED">
        <w:t>started</w:t>
      </w:r>
      <w:proofErr w:type="spellEnd"/>
      <w:r w:rsidRPr="00C83FED">
        <w:t xml:space="preserve"> </w:t>
      </w:r>
      <w:proofErr w:type="spellStart"/>
      <w:r w:rsidRPr="00C83FED">
        <w:t>playing</w:t>
      </w:r>
      <w:proofErr w:type="spellEnd"/>
      <w:r w:rsidRPr="00C83FED">
        <w:t xml:space="preserve"> </w:t>
      </w:r>
      <w:proofErr w:type="spellStart"/>
      <w:r w:rsidRPr="00C83FED">
        <w:t>the</w:t>
      </w:r>
      <w:proofErr w:type="spellEnd"/>
      <w:r w:rsidRPr="00C83FED">
        <w:t xml:space="preserve"> </w:t>
      </w:r>
      <w:proofErr w:type="spellStart"/>
      <w:r w:rsidRPr="00C83FED">
        <w:t>piano</w:t>
      </w:r>
      <w:proofErr w:type="spellEnd"/>
      <w:r w:rsidRPr="00C83FED">
        <w:t xml:space="preserve"> </w:t>
      </w:r>
      <w:proofErr w:type="spellStart"/>
      <w:r w:rsidRPr="00C83FED">
        <w:t>only</w:t>
      </w:r>
      <w:proofErr w:type="spellEnd"/>
      <w:r w:rsidRPr="00C83FED">
        <w:t xml:space="preserve"> </w:t>
      </w:r>
      <w:proofErr w:type="spellStart"/>
      <w:r w:rsidRPr="00C83FED">
        <w:t>recently</w:t>
      </w:r>
      <w:proofErr w:type="spellEnd"/>
      <w:r w:rsidRPr="00C83FED">
        <w:t>. – Я начал играть на фортепиано не так давно.</w:t>
      </w:r>
    </w:p>
    <w:p w:rsidR="003B134B" w:rsidRPr="00C83FED" w:rsidRDefault="003B134B" w:rsidP="00C83FED">
      <w:r w:rsidRPr="00C83FED">
        <w:t xml:space="preserve">В значении «в последнее время» используем </w:t>
      </w:r>
      <w:proofErr w:type="spellStart"/>
      <w:r w:rsidRPr="00C83FED">
        <w:t>Present</w:t>
      </w:r>
      <w:proofErr w:type="spellEnd"/>
      <w:r w:rsidRPr="00C83FED">
        <w:t xml:space="preserve"> </w:t>
      </w:r>
      <w:proofErr w:type="spellStart"/>
      <w:r w:rsidRPr="00C83FED">
        <w:t>Perfect</w:t>
      </w:r>
      <w:proofErr w:type="spellEnd"/>
      <w:r w:rsidRPr="00C83FED">
        <w:t>.</w:t>
      </w:r>
    </w:p>
    <w:p w:rsidR="003B134B" w:rsidRPr="00C83FED" w:rsidRDefault="003B134B" w:rsidP="00C83FED">
      <w:r w:rsidRPr="00C83FED">
        <w:t xml:space="preserve">I </w:t>
      </w:r>
      <w:proofErr w:type="spellStart"/>
      <w:r w:rsidRPr="00C83FED">
        <w:t>haven’t</w:t>
      </w:r>
      <w:proofErr w:type="spellEnd"/>
      <w:r w:rsidRPr="00C83FED">
        <w:t xml:space="preserve"> </w:t>
      </w:r>
      <w:proofErr w:type="spellStart"/>
      <w:r w:rsidRPr="00C83FED">
        <w:t>heard</w:t>
      </w:r>
      <w:proofErr w:type="spellEnd"/>
      <w:r w:rsidRPr="00C83FED">
        <w:t xml:space="preserve"> </w:t>
      </w:r>
      <w:proofErr w:type="spellStart"/>
      <w:r w:rsidRPr="00C83FED">
        <w:t>from</w:t>
      </w:r>
      <w:proofErr w:type="spellEnd"/>
      <w:r w:rsidRPr="00C83FED">
        <w:t xml:space="preserve"> </w:t>
      </w:r>
      <w:proofErr w:type="spellStart"/>
      <w:r w:rsidRPr="00C83FED">
        <w:t>her</w:t>
      </w:r>
      <w:proofErr w:type="spellEnd"/>
      <w:r w:rsidRPr="00C83FED">
        <w:t xml:space="preserve"> </w:t>
      </w:r>
      <w:proofErr w:type="spellStart"/>
      <w:r w:rsidRPr="00C83FED">
        <w:t>recently</w:t>
      </w:r>
      <w:proofErr w:type="spellEnd"/>
      <w:r w:rsidRPr="00C83FED">
        <w:t>. – Я не слышал о ней в последнее время.</w:t>
      </w:r>
    </w:p>
    <w:p w:rsidR="003B134B" w:rsidRPr="00C83FED" w:rsidRDefault="003B134B" w:rsidP="00C83FED">
      <w:pPr>
        <w:rPr>
          <w:rStyle w:val="a5"/>
        </w:rPr>
      </w:pPr>
      <w:r w:rsidRPr="00C83FED">
        <w:fldChar w:fldCharType="begin"/>
      </w:r>
      <w:r w:rsidRPr="00C83FED">
        <w:instrText xml:space="preserve"> HYPERLINK "https://www.englishdom.com/blog/sleng-dvoe-iz-larca-no-raznyx-s-lica-raznica-mezhdu-britanskim-i-amerikanskim-slengom/" </w:instrText>
      </w:r>
      <w:r w:rsidRPr="00C83FED">
        <w:fldChar w:fldCharType="separate"/>
      </w:r>
    </w:p>
    <w:p w:rsidR="003B134B" w:rsidRPr="00C83FED" w:rsidRDefault="003B134B" w:rsidP="00C83FED">
      <w:pPr>
        <w:rPr>
          <w:rStyle w:val="a5"/>
        </w:rPr>
      </w:pPr>
      <w:r w:rsidRPr="00C83FED">
        <w:rPr>
          <w:rStyle w:val="a5"/>
        </w:rPr>
        <w:t>Читай также</w:t>
      </w:r>
    </w:p>
    <w:p w:rsidR="003B134B" w:rsidRPr="00C83FED" w:rsidRDefault="003B134B" w:rsidP="00C83FED">
      <w:pPr>
        <w:rPr>
          <w:rStyle w:val="a5"/>
        </w:rPr>
      </w:pPr>
      <w:r w:rsidRPr="00C83FED">
        <w:rPr>
          <w:rStyle w:val="a5"/>
        </w:rPr>
        <w:t>Разница между британским и американским сленгом</w:t>
      </w:r>
    </w:p>
    <w:p w:rsidR="003B134B" w:rsidRPr="00C83FED" w:rsidRDefault="003B134B" w:rsidP="00C83FED">
      <w:r w:rsidRPr="00C83FED">
        <w:fldChar w:fldCharType="end"/>
      </w:r>
    </w:p>
    <w:p w:rsidR="003B134B" w:rsidRDefault="003B134B" w:rsidP="003B134B">
      <w:pPr>
        <w:jc w:val="center"/>
        <w:rPr>
          <w:b/>
          <w:i/>
        </w:rPr>
      </w:pPr>
    </w:p>
    <w:p w:rsidR="00C83FED" w:rsidRPr="00F16EEF" w:rsidRDefault="00C83FED" w:rsidP="003B134B">
      <w:pPr>
        <w:jc w:val="center"/>
        <w:rPr>
          <w:b/>
          <w:i/>
        </w:rPr>
      </w:pPr>
    </w:p>
    <w:p w:rsidR="003B134B" w:rsidRDefault="003B134B" w:rsidP="003B134B">
      <w:pPr>
        <w:jc w:val="center"/>
        <w:rPr>
          <w:b/>
          <w:i/>
        </w:rPr>
      </w:pPr>
      <w:r>
        <w:rPr>
          <w:b/>
          <w:i/>
        </w:rPr>
        <w:lastRenderedPageBreak/>
        <w:t xml:space="preserve">В чем разница между </w:t>
      </w:r>
      <w:proofErr w:type="spellStart"/>
      <w:r>
        <w:rPr>
          <w:b/>
          <w:i/>
        </w:rPr>
        <w:t>Teach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Study</w:t>
      </w:r>
      <w:proofErr w:type="spellEnd"/>
      <w:r>
        <w:rPr>
          <w:b/>
          <w:i/>
        </w:rPr>
        <w:t xml:space="preserve"> и </w:t>
      </w:r>
      <w:proofErr w:type="spellStart"/>
      <w:r>
        <w:rPr>
          <w:b/>
          <w:i/>
        </w:rPr>
        <w:t>Learn</w:t>
      </w:r>
      <w:proofErr w:type="spellEnd"/>
      <w:r>
        <w:rPr>
          <w:b/>
          <w:i/>
        </w:rPr>
        <w:t>?</w:t>
      </w:r>
    </w:p>
    <w:p w:rsidR="003B134B" w:rsidRDefault="003B134B" w:rsidP="003B134B">
      <w:pPr>
        <w:jc w:val="center"/>
        <w:rPr>
          <w:b/>
          <w:i/>
        </w:rPr>
      </w:pPr>
      <w:r>
        <w:rPr>
          <w:b/>
          <w:i/>
        </w:rPr>
        <w:t>STUDY</w:t>
      </w:r>
    </w:p>
    <w:p w:rsidR="003B134B" w:rsidRDefault="003B134B" w:rsidP="003B134B">
      <w:r>
        <w:t>Транскрипция и перевод: ['</w:t>
      </w:r>
      <w:proofErr w:type="spellStart"/>
      <w:r>
        <w:t>stʌdi</w:t>
      </w:r>
      <w:proofErr w:type="spellEnd"/>
      <w:r>
        <w:t>] – изучать, изучить, учиться, исследовать, изучение.</w:t>
      </w:r>
      <w:r>
        <w:br/>
        <w:t>Значение: учить что-либо путем чтения, занятий; заниматься изучением отрасли науки с целью стать специалистом в данной области.</w:t>
      </w:r>
    </w:p>
    <w:p w:rsidR="003B134B" w:rsidRDefault="003B134B" w:rsidP="003B134B">
      <w:pPr>
        <w:jc w:val="center"/>
      </w:pPr>
      <w:r>
        <w:t>Употребление:</w:t>
      </w:r>
    </w:p>
    <w:p w:rsidR="003B134B" w:rsidRDefault="003B134B" w:rsidP="003B134B">
      <w:r>
        <w:t>Если говорим «</w:t>
      </w:r>
      <w:proofErr w:type="spellStart"/>
      <w:r>
        <w:t>study</w:t>
      </w:r>
      <w:proofErr w:type="spellEnd"/>
      <w:r>
        <w:t xml:space="preserve">», имеем в виду обучение в образовательном учреждении. </w:t>
      </w:r>
    </w:p>
    <w:p w:rsidR="003B134B" w:rsidRDefault="003B134B" w:rsidP="003B134B">
      <w:pPr>
        <w:pStyle w:val="a7"/>
        <w:numPr>
          <w:ilvl w:val="0"/>
          <w:numId w:val="17"/>
        </w:numPr>
        <w:spacing w:line="254" w:lineRule="auto"/>
        <w:rPr>
          <w:lang w:val="en-GB"/>
        </w:rPr>
      </w:pPr>
      <w:r>
        <w:rPr>
          <w:i/>
          <w:lang w:val="en-GB"/>
        </w:rPr>
        <w:t xml:space="preserve">She is studying at Princeton. – </w:t>
      </w:r>
      <w:r>
        <w:rPr>
          <w:i/>
        </w:rPr>
        <w:t>Она</w:t>
      </w:r>
      <w:r>
        <w:rPr>
          <w:i/>
          <w:lang w:val="en-GB"/>
        </w:rPr>
        <w:t xml:space="preserve"> </w:t>
      </w:r>
      <w:r>
        <w:rPr>
          <w:i/>
        </w:rPr>
        <w:t>учится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proofErr w:type="spellStart"/>
      <w:r>
        <w:rPr>
          <w:i/>
        </w:rPr>
        <w:t>Принстоне</w:t>
      </w:r>
      <w:proofErr w:type="spellEnd"/>
      <w:r>
        <w:rPr>
          <w:i/>
          <w:lang w:val="en-GB"/>
        </w:rPr>
        <w:t>.</w:t>
      </w:r>
    </w:p>
    <w:p w:rsidR="003B134B" w:rsidRDefault="003B134B" w:rsidP="003B134B">
      <w:pPr>
        <w:pStyle w:val="a7"/>
        <w:numPr>
          <w:ilvl w:val="0"/>
          <w:numId w:val="17"/>
        </w:numPr>
        <w:spacing w:line="254" w:lineRule="auto"/>
        <w:rPr>
          <w:lang w:val="en-GB"/>
        </w:rPr>
      </w:pPr>
      <w:r>
        <w:rPr>
          <w:i/>
          <w:lang w:val="en-GB"/>
        </w:rPr>
        <w:t xml:space="preserve">He’s studying to be a doctor. – </w:t>
      </w:r>
      <w:r>
        <w:rPr>
          <w:i/>
        </w:rPr>
        <w:t>Он</w:t>
      </w:r>
      <w:r>
        <w:rPr>
          <w:i/>
          <w:lang w:val="en-GB"/>
        </w:rPr>
        <w:t xml:space="preserve"> </w:t>
      </w:r>
      <w:r>
        <w:rPr>
          <w:i/>
        </w:rPr>
        <w:t>учится</w:t>
      </w:r>
      <w:r>
        <w:rPr>
          <w:i/>
          <w:lang w:val="en-GB"/>
        </w:rPr>
        <w:t xml:space="preserve"> </w:t>
      </w:r>
      <w:r>
        <w:rPr>
          <w:i/>
        </w:rPr>
        <w:t>на</w:t>
      </w:r>
      <w:r>
        <w:rPr>
          <w:i/>
          <w:lang w:val="en-GB"/>
        </w:rPr>
        <w:t xml:space="preserve"> </w:t>
      </w:r>
      <w:r>
        <w:rPr>
          <w:i/>
        </w:rPr>
        <w:t>доктора</w:t>
      </w:r>
      <w:r>
        <w:rPr>
          <w:i/>
          <w:lang w:val="en-GB"/>
        </w:rPr>
        <w:t>.</w:t>
      </w:r>
    </w:p>
    <w:p w:rsidR="003B134B" w:rsidRDefault="003B134B" w:rsidP="003B134B">
      <w:pPr>
        <w:pStyle w:val="a7"/>
        <w:numPr>
          <w:ilvl w:val="0"/>
          <w:numId w:val="17"/>
        </w:numPr>
        <w:spacing w:line="254" w:lineRule="auto"/>
        <w:rPr>
          <w:lang w:val="en-GB"/>
        </w:rPr>
      </w:pPr>
      <w:r>
        <w:rPr>
          <w:i/>
          <w:lang w:val="en-GB"/>
        </w:rPr>
        <w:t xml:space="preserve">She studied very hard at school. –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школе</w:t>
      </w:r>
      <w:r>
        <w:rPr>
          <w:i/>
          <w:lang w:val="en-GB"/>
        </w:rPr>
        <w:t xml:space="preserve"> </w:t>
      </w:r>
      <w:r>
        <w:rPr>
          <w:i/>
        </w:rPr>
        <w:t>она</w:t>
      </w:r>
      <w:r>
        <w:rPr>
          <w:i/>
          <w:lang w:val="en-GB"/>
        </w:rPr>
        <w:t xml:space="preserve"> </w:t>
      </w:r>
      <w:r>
        <w:rPr>
          <w:i/>
        </w:rPr>
        <w:t>очень</w:t>
      </w:r>
      <w:r>
        <w:rPr>
          <w:i/>
          <w:lang w:val="en-GB"/>
        </w:rPr>
        <w:t xml:space="preserve"> </w:t>
      </w:r>
      <w:r>
        <w:rPr>
          <w:i/>
        </w:rPr>
        <w:t>много</w:t>
      </w:r>
      <w:r>
        <w:rPr>
          <w:i/>
          <w:lang w:val="en-GB"/>
        </w:rPr>
        <w:t xml:space="preserve"> </w:t>
      </w:r>
      <w:r>
        <w:rPr>
          <w:i/>
        </w:rPr>
        <w:t>занималась</w:t>
      </w:r>
      <w:r>
        <w:rPr>
          <w:lang w:val="en-GB"/>
        </w:rPr>
        <w:t>.</w:t>
      </w:r>
    </w:p>
    <w:p w:rsidR="003B134B" w:rsidRDefault="003B134B" w:rsidP="003B134B">
      <w:r>
        <w:t>Также используем «</w:t>
      </w:r>
      <w:proofErr w:type="spellStart"/>
      <w:r>
        <w:t>study</w:t>
      </w:r>
      <w:proofErr w:type="spellEnd"/>
      <w:r>
        <w:t>» с оттенками «изучать», «анализировать», «раскладывать по полочкам».</w:t>
      </w:r>
    </w:p>
    <w:p w:rsidR="003B134B" w:rsidRDefault="003B134B" w:rsidP="003B134B">
      <w:pPr>
        <w:pStyle w:val="a7"/>
        <w:numPr>
          <w:ilvl w:val="0"/>
          <w:numId w:val="18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It was interesting for me to study this topic. – </w:t>
      </w:r>
      <w:r>
        <w:rPr>
          <w:i/>
        </w:rPr>
        <w:t>Мне</w:t>
      </w:r>
      <w:r>
        <w:rPr>
          <w:i/>
          <w:lang w:val="en-GB"/>
        </w:rPr>
        <w:t xml:space="preserve"> </w:t>
      </w:r>
      <w:r>
        <w:rPr>
          <w:i/>
        </w:rPr>
        <w:t>было</w:t>
      </w:r>
      <w:r>
        <w:rPr>
          <w:i/>
          <w:lang w:val="en-GB"/>
        </w:rPr>
        <w:t xml:space="preserve"> </w:t>
      </w:r>
      <w:r>
        <w:rPr>
          <w:i/>
        </w:rPr>
        <w:t>интересно</w:t>
      </w:r>
      <w:r>
        <w:rPr>
          <w:i/>
          <w:lang w:val="en-GB"/>
        </w:rPr>
        <w:t xml:space="preserve"> </w:t>
      </w:r>
      <w:r>
        <w:rPr>
          <w:i/>
        </w:rPr>
        <w:t>изучать</w:t>
      </w:r>
      <w:r>
        <w:rPr>
          <w:i/>
          <w:lang w:val="en-GB"/>
        </w:rPr>
        <w:t xml:space="preserve"> </w:t>
      </w:r>
      <w:r>
        <w:rPr>
          <w:i/>
        </w:rPr>
        <w:t>эту</w:t>
      </w:r>
      <w:r>
        <w:rPr>
          <w:i/>
          <w:lang w:val="en-GB"/>
        </w:rPr>
        <w:t xml:space="preserve"> </w:t>
      </w:r>
      <w:r>
        <w:rPr>
          <w:i/>
        </w:rPr>
        <w:t>тему</w:t>
      </w:r>
      <w:r>
        <w:rPr>
          <w:i/>
          <w:lang w:val="en-GB"/>
        </w:rPr>
        <w:t>.</w:t>
      </w:r>
    </w:p>
    <w:p w:rsidR="003B134B" w:rsidRDefault="003B134B" w:rsidP="003B134B">
      <w:pPr>
        <w:rPr>
          <w:lang w:val="en-GB"/>
        </w:rPr>
      </w:pPr>
      <w:r>
        <w:t>Важно</w:t>
      </w:r>
      <w:r>
        <w:rPr>
          <w:lang w:val="en-GB"/>
        </w:rPr>
        <w:t xml:space="preserve">! </w:t>
      </w:r>
      <w:r>
        <w:t>Так</w:t>
      </w:r>
      <w:r>
        <w:rPr>
          <w:lang w:val="en-GB"/>
        </w:rPr>
        <w:t xml:space="preserve"> </w:t>
      </w:r>
      <w:r>
        <w:t>как</w:t>
      </w:r>
      <w:r>
        <w:rPr>
          <w:lang w:val="en-GB"/>
        </w:rPr>
        <w:t xml:space="preserve"> </w:t>
      </w:r>
      <w:r>
        <w:t>глагол</w:t>
      </w:r>
      <w:r>
        <w:rPr>
          <w:lang w:val="en-GB"/>
        </w:rPr>
        <w:t xml:space="preserve"> «study» </w:t>
      </w:r>
      <w:r>
        <w:t>заканчивается</w:t>
      </w:r>
      <w:r>
        <w:rPr>
          <w:lang w:val="en-GB"/>
        </w:rPr>
        <w:t xml:space="preserve"> </w:t>
      </w:r>
      <w:r>
        <w:t>на</w:t>
      </w:r>
      <w:r>
        <w:rPr>
          <w:lang w:val="en-GB"/>
        </w:rPr>
        <w:t xml:space="preserve"> «-y», </w:t>
      </w:r>
      <w:r>
        <w:t>добавляя</w:t>
      </w:r>
      <w:r>
        <w:rPr>
          <w:lang w:val="en-GB"/>
        </w:rPr>
        <w:t xml:space="preserve"> </w:t>
      </w:r>
      <w:r>
        <w:t>окончания</w:t>
      </w:r>
      <w:r>
        <w:rPr>
          <w:lang w:val="en-GB"/>
        </w:rPr>
        <w:t xml:space="preserve"> «-s» (</w:t>
      </w:r>
      <w:r>
        <w:t>для</w:t>
      </w:r>
      <w:r>
        <w:rPr>
          <w:lang w:val="en-GB"/>
        </w:rPr>
        <w:t xml:space="preserve"> he / she / it </w:t>
      </w:r>
      <w:r>
        <w:t>в</w:t>
      </w:r>
      <w:r>
        <w:rPr>
          <w:lang w:val="en-GB"/>
        </w:rPr>
        <w:t xml:space="preserve"> Present Simple) </w:t>
      </w:r>
      <w:r>
        <w:t>или</w:t>
      </w:r>
      <w:r>
        <w:rPr>
          <w:lang w:val="en-GB"/>
        </w:rPr>
        <w:t xml:space="preserve"> «-</w:t>
      </w:r>
      <w:proofErr w:type="spellStart"/>
      <w:r>
        <w:rPr>
          <w:lang w:val="en-GB"/>
        </w:rPr>
        <w:t>ed</w:t>
      </w:r>
      <w:proofErr w:type="spellEnd"/>
      <w:r>
        <w:rPr>
          <w:lang w:val="en-GB"/>
        </w:rPr>
        <w:t xml:space="preserve">» </w:t>
      </w:r>
      <w:r>
        <w:t>в</w:t>
      </w:r>
      <w:r>
        <w:rPr>
          <w:lang w:val="en-GB"/>
        </w:rPr>
        <w:t xml:space="preserve"> Past Simple, </w:t>
      </w:r>
      <w:r>
        <w:t>мы</w:t>
      </w:r>
      <w:r>
        <w:rPr>
          <w:lang w:val="en-GB"/>
        </w:rPr>
        <w:t xml:space="preserve"> </w:t>
      </w:r>
      <w:r>
        <w:t>заменим</w:t>
      </w:r>
      <w:r>
        <w:rPr>
          <w:lang w:val="en-GB"/>
        </w:rPr>
        <w:t xml:space="preserve"> «-y» </w:t>
      </w:r>
      <w:r>
        <w:t>на</w:t>
      </w:r>
      <w:r>
        <w:rPr>
          <w:lang w:val="en-GB"/>
        </w:rPr>
        <w:t xml:space="preserve"> «-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»: «studies», «studied».</w:t>
      </w:r>
    </w:p>
    <w:p w:rsidR="003B134B" w:rsidRDefault="003B134B" w:rsidP="003B134B">
      <w:r>
        <w:t>Как обычно случается в английском, «</w:t>
      </w:r>
      <w:proofErr w:type="spellStart"/>
      <w:r>
        <w:t>study</w:t>
      </w:r>
      <w:proofErr w:type="spellEnd"/>
      <w:r>
        <w:t>» — не только глагол, но еще и существительное, которое соответствует русскому «учеба», «изучение», «наука», «научная работа».</w:t>
      </w:r>
    </w:p>
    <w:p w:rsidR="003B134B" w:rsidRDefault="003B134B" w:rsidP="003B134B">
      <w:pPr>
        <w:pStyle w:val="a7"/>
        <w:numPr>
          <w:ilvl w:val="0"/>
          <w:numId w:val="18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When he was at the university he was interested in humane studies. – </w:t>
      </w:r>
      <w:r>
        <w:rPr>
          <w:i/>
        </w:rPr>
        <w:t>Когда</w:t>
      </w:r>
      <w:r>
        <w:rPr>
          <w:i/>
          <w:lang w:val="en-GB"/>
        </w:rPr>
        <w:t xml:space="preserve"> </w:t>
      </w:r>
      <w:r>
        <w:rPr>
          <w:i/>
        </w:rPr>
        <w:t>он</w:t>
      </w:r>
      <w:r>
        <w:rPr>
          <w:i/>
          <w:lang w:val="en-GB"/>
        </w:rPr>
        <w:t xml:space="preserve"> </w:t>
      </w:r>
      <w:r>
        <w:rPr>
          <w:i/>
        </w:rPr>
        <w:t>был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университете</w:t>
      </w:r>
      <w:r>
        <w:rPr>
          <w:i/>
          <w:lang w:val="en-GB"/>
        </w:rPr>
        <w:t xml:space="preserve">, </w:t>
      </w:r>
      <w:r>
        <w:rPr>
          <w:i/>
        </w:rPr>
        <w:t>он</w:t>
      </w:r>
      <w:r>
        <w:rPr>
          <w:i/>
          <w:lang w:val="en-GB"/>
        </w:rPr>
        <w:t xml:space="preserve"> </w:t>
      </w:r>
      <w:r>
        <w:rPr>
          <w:i/>
        </w:rPr>
        <w:t>интересовался</w:t>
      </w:r>
      <w:r>
        <w:rPr>
          <w:i/>
          <w:lang w:val="en-GB"/>
        </w:rPr>
        <w:t xml:space="preserve"> </w:t>
      </w:r>
      <w:r>
        <w:rPr>
          <w:i/>
        </w:rPr>
        <w:t>гуманитарными</w:t>
      </w:r>
      <w:r>
        <w:rPr>
          <w:i/>
          <w:lang w:val="en-GB"/>
        </w:rPr>
        <w:t xml:space="preserve"> </w:t>
      </w:r>
      <w:r>
        <w:rPr>
          <w:i/>
        </w:rPr>
        <w:t>науками</w:t>
      </w:r>
      <w:r>
        <w:rPr>
          <w:i/>
          <w:lang w:val="en-GB"/>
        </w:rPr>
        <w:t>.</w:t>
      </w:r>
    </w:p>
    <w:p w:rsidR="003B134B" w:rsidRDefault="003B134B" w:rsidP="003B134B">
      <w:pPr>
        <w:pStyle w:val="a7"/>
        <w:numPr>
          <w:ilvl w:val="0"/>
          <w:numId w:val="18"/>
        </w:numPr>
        <w:spacing w:line="254" w:lineRule="auto"/>
        <w:rPr>
          <w:i/>
        </w:rPr>
      </w:pPr>
      <w:proofErr w:type="spellStart"/>
      <w:r>
        <w:rPr>
          <w:i/>
        </w:rPr>
        <w:t>Their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study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Shakespeare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amazed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</w:t>
      </w:r>
      <w:proofErr w:type="spellEnd"/>
      <w:r>
        <w:rPr>
          <w:i/>
        </w:rPr>
        <w:t>! – Их новая работа о Шекспире потрясла меня!</w:t>
      </w:r>
    </w:p>
    <w:p w:rsidR="003B134B" w:rsidRDefault="003B134B" w:rsidP="003B134B">
      <w:pPr>
        <w:pStyle w:val="a7"/>
        <w:numPr>
          <w:ilvl w:val="0"/>
          <w:numId w:val="18"/>
        </w:numPr>
        <w:spacing w:line="254" w:lineRule="auto"/>
        <w:rPr>
          <w:i/>
        </w:rPr>
      </w:pPr>
      <w:proofErr w:type="spellStart"/>
      <w:r>
        <w:rPr>
          <w:i/>
        </w:rPr>
        <w:t>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studies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convinced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true</w:t>
      </w:r>
      <w:proofErr w:type="spellEnd"/>
      <w:r>
        <w:rPr>
          <w:i/>
        </w:rPr>
        <w:t>. – Его исследования убедили меня в том, что это было правдой.</w:t>
      </w:r>
    </w:p>
    <w:p w:rsidR="003B134B" w:rsidRDefault="003B134B" w:rsidP="003B134B">
      <w:pPr>
        <w:jc w:val="center"/>
        <w:rPr>
          <w:b/>
          <w:i/>
        </w:rPr>
      </w:pPr>
      <w:r>
        <w:rPr>
          <w:b/>
          <w:i/>
        </w:rPr>
        <w:lastRenderedPageBreak/>
        <w:t>LEARN</w:t>
      </w:r>
    </w:p>
    <w:p w:rsidR="003B134B" w:rsidRDefault="003B134B" w:rsidP="003B134B">
      <w:r>
        <w:t>Транскрипция и перевод: [</w:t>
      </w:r>
      <w:proofErr w:type="spellStart"/>
      <w:r>
        <w:t>lɜ:rn</w:t>
      </w:r>
      <w:proofErr w:type="spellEnd"/>
      <w:r>
        <w:t>] – учить, учиться.</w:t>
      </w:r>
      <w:r>
        <w:br/>
        <w:t>Значение: учиться; получать какое-то умение.</w:t>
      </w:r>
      <w:r>
        <w:br/>
        <w:t>Употребление:</w:t>
      </w:r>
    </w:p>
    <w:p w:rsidR="003B134B" w:rsidRDefault="003B134B" w:rsidP="003B134B">
      <w:r>
        <w:t>Используем, когда описываем процесс обучения в общем:</w:t>
      </w:r>
    </w:p>
    <w:p w:rsidR="003B134B" w:rsidRDefault="003B134B" w:rsidP="003B134B">
      <w:pPr>
        <w:pStyle w:val="a7"/>
        <w:numPr>
          <w:ilvl w:val="0"/>
          <w:numId w:val="19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It's never too late to learn. – </w:t>
      </w:r>
      <w:r>
        <w:rPr>
          <w:i/>
        </w:rPr>
        <w:t>Учиться</w:t>
      </w:r>
      <w:r>
        <w:rPr>
          <w:i/>
          <w:lang w:val="en-GB"/>
        </w:rPr>
        <w:t xml:space="preserve"> </w:t>
      </w:r>
      <w:r>
        <w:rPr>
          <w:i/>
        </w:rPr>
        <w:t>никогда</w:t>
      </w:r>
      <w:r>
        <w:rPr>
          <w:i/>
          <w:lang w:val="en-GB"/>
        </w:rPr>
        <w:t xml:space="preserve"> </w:t>
      </w:r>
      <w:r>
        <w:rPr>
          <w:i/>
        </w:rPr>
        <w:t>не</w:t>
      </w:r>
      <w:r>
        <w:rPr>
          <w:i/>
          <w:lang w:val="en-GB"/>
        </w:rPr>
        <w:t xml:space="preserve"> </w:t>
      </w:r>
      <w:r>
        <w:rPr>
          <w:i/>
        </w:rPr>
        <w:t>поздно</w:t>
      </w:r>
      <w:r>
        <w:rPr>
          <w:i/>
          <w:lang w:val="en-GB"/>
        </w:rPr>
        <w:t>.</w:t>
      </w:r>
    </w:p>
    <w:p w:rsidR="003B134B" w:rsidRDefault="003B134B" w:rsidP="003B134B">
      <w:pPr>
        <w:pStyle w:val="a7"/>
        <w:numPr>
          <w:ilvl w:val="0"/>
          <w:numId w:val="19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Live and learn! – </w:t>
      </w:r>
      <w:r>
        <w:rPr>
          <w:i/>
        </w:rPr>
        <w:t>Век</w:t>
      </w:r>
      <w:r>
        <w:rPr>
          <w:i/>
          <w:lang w:val="en-GB"/>
        </w:rPr>
        <w:t xml:space="preserve"> </w:t>
      </w:r>
      <w:r>
        <w:rPr>
          <w:i/>
        </w:rPr>
        <w:t>живи</w:t>
      </w:r>
      <w:r>
        <w:rPr>
          <w:i/>
          <w:lang w:val="en-GB"/>
        </w:rPr>
        <w:t xml:space="preserve">, </w:t>
      </w:r>
      <w:r>
        <w:rPr>
          <w:i/>
        </w:rPr>
        <w:t>век</w:t>
      </w:r>
      <w:r>
        <w:rPr>
          <w:i/>
          <w:lang w:val="en-GB"/>
        </w:rPr>
        <w:t xml:space="preserve"> </w:t>
      </w:r>
      <w:r>
        <w:rPr>
          <w:i/>
        </w:rPr>
        <w:t>учись</w:t>
      </w:r>
      <w:r>
        <w:rPr>
          <w:i/>
          <w:lang w:val="en-GB"/>
        </w:rPr>
        <w:t>!</w:t>
      </w:r>
    </w:p>
    <w:p w:rsidR="003B134B" w:rsidRDefault="003B134B" w:rsidP="003B134B">
      <w:r>
        <w:t>«</w:t>
      </w:r>
      <w:proofErr w:type="spellStart"/>
      <w:r>
        <w:t>Learn</w:t>
      </w:r>
      <w:proofErr w:type="spellEnd"/>
      <w:r>
        <w:t>» также имеет отношение к различным навыкам (танцы, актерская игра, велосипед).</w:t>
      </w:r>
    </w:p>
    <w:p w:rsidR="003B134B" w:rsidRDefault="003B134B" w:rsidP="003B134B">
      <w:pPr>
        <w:pStyle w:val="a7"/>
        <w:numPr>
          <w:ilvl w:val="0"/>
          <w:numId w:val="20"/>
        </w:numPr>
        <w:spacing w:line="254" w:lineRule="auto"/>
        <w:rPr>
          <w:i/>
        </w:rPr>
      </w:pPr>
      <w:proofErr w:type="spellStart"/>
      <w:r>
        <w:rPr>
          <w:i/>
        </w:rPr>
        <w:t>Ann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still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can't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learn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drive</w:t>
      </w:r>
      <w:proofErr w:type="spellEnd"/>
      <w:r>
        <w:rPr>
          <w:i/>
        </w:rPr>
        <w:t>. – Энн никак не может научиться водить машину.</w:t>
      </w:r>
    </w:p>
    <w:p w:rsidR="003B134B" w:rsidRDefault="003B134B" w:rsidP="003B134B">
      <w:r>
        <w:t>Используем, когда учим что-то конкретное с целью усвоить определенные знания.</w:t>
      </w:r>
    </w:p>
    <w:p w:rsidR="003B134B" w:rsidRDefault="003B134B" w:rsidP="003B134B">
      <w:pPr>
        <w:pStyle w:val="a7"/>
        <w:numPr>
          <w:ilvl w:val="0"/>
          <w:numId w:val="20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My son learns English at school. – </w:t>
      </w:r>
      <w:r>
        <w:rPr>
          <w:i/>
        </w:rPr>
        <w:t>Мой</w:t>
      </w:r>
      <w:r>
        <w:rPr>
          <w:i/>
          <w:lang w:val="en-GB"/>
        </w:rPr>
        <w:t xml:space="preserve"> </w:t>
      </w:r>
      <w:r>
        <w:rPr>
          <w:i/>
        </w:rPr>
        <w:t>сын</w:t>
      </w:r>
      <w:r>
        <w:rPr>
          <w:i/>
          <w:lang w:val="en-GB"/>
        </w:rPr>
        <w:t xml:space="preserve"> </w:t>
      </w:r>
      <w:r>
        <w:rPr>
          <w:i/>
        </w:rPr>
        <w:t>учит</w:t>
      </w:r>
      <w:r>
        <w:rPr>
          <w:i/>
          <w:lang w:val="en-GB"/>
        </w:rPr>
        <w:t xml:space="preserve"> </w:t>
      </w:r>
      <w:r>
        <w:rPr>
          <w:i/>
        </w:rPr>
        <w:t>английский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школе</w:t>
      </w:r>
      <w:r>
        <w:rPr>
          <w:i/>
          <w:lang w:val="en-GB"/>
        </w:rPr>
        <w:t>.</w:t>
      </w:r>
    </w:p>
    <w:p w:rsidR="003B134B" w:rsidRDefault="003B134B" w:rsidP="003B134B">
      <w:pPr>
        <w:pStyle w:val="a7"/>
        <w:numPr>
          <w:ilvl w:val="0"/>
          <w:numId w:val="20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What are you learning now? – </w:t>
      </w:r>
      <w:r>
        <w:rPr>
          <w:i/>
        </w:rPr>
        <w:t>Чему</w:t>
      </w:r>
      <w:r>
        <w:rPr>
          <w:i/>
          <w:lang w:val="en-GB"/>
        </w:rPr>
        <w:t xml:space="preserve"> </w:t>
      </w:r>
      <w:r>
        <w:rPr>
          <w:i/>
        </w:rPr>
        <w:t>ты</w:t>
      </w:r>
      <w:r>
        <w:rPr>
          <w:i/>
          <w:lang w:val="en-GB"/>
        </w:rPr>
        <w:t xml:space="preserve"> </w:t>
      </w:r>
      <w:r>
        <w:rPr>
          <w:i/>
        </w:rPr>
        <w:t>сейчас</w:t>
      </w:r>
      <w:r>
        <w:rPr>
          <w:i/>
          <w:lang w:val="en-GB"/>
        </w:rPr>
        <w:t xml:space="preserve"> </w:t>
      </w:r>
      <w:r>
        <w:rPr>
          <w:i/>
        </w:rPr>
        <w:t>учишься</w:t>
      </w:r>
      <w:r>
        <w:rPr>
          <w:i/>
          <w:lang w:val="en-GB"/>
        </w:rPr>
        <w:t>?</w:t>
      </w:r>
    </w:p>
    <w:p w:rsidR="003B134B" w:rsidRDefault="003B134B" w:rsidP="003B134B">
      <w:pPr>
        <w:pStyle w:val="a7"/>
        <w:numPr>
          <w:ilvl w:val="0"/>
          <w:numId w:val="20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I am learning German to speak fluently. – </w:t>
      </w: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учу</w:t>
      </w:r>
      <w:r>
        <w:rPr>
          <w:i/>
          <w:lang w:val="en-GB"/>
        </w:rPr>
        <w:t xml:space="preserve"> </w:t>
      </w:r>
      <w:r>
        <w:rPr>
          <w:i/>
        </w:rPr>
        <w:t>немецкий</w:t>
      </w:r>
      <w:r>
        <w:rPr>
          <w:i/>
          <w:lang w:val="en-GB"/>
        </w:rPr>
        <w:t xml:space="preserve">, </w:t>
      </w:r>
      <w:r>
        <w:rPr>
          <w:i/>
        </w:rPr>
        <w:t>чтобы</w:t>
      </w:r>
      <w:r>
        <w:rPr>
          <w:i/>
          <w:lang w:val="en-GB"/>
        </w:rPr>
        <w:t xml:space="preserve"> </w:t>
      </w:r>
      <w:r>
        <w:rPr>
          <w:i/>
        </w:rPr>
        <w:t>говорить</w:t>
      </w:r>
      <w:r>
        <w:rPr>
          <w:i/>
          <w:lang w:val="en-GB"/>
        </w:rPr>
        <w:t xml:space="preserve"> </w:t>
      </w:r>
      <w:r>
        <w:rPr>
          <w:i/>
        </w:rPr>
        <w:t>на</w:t>
      </w:r>
      <w:r>
        <w:rPr>
          <w:i/>
          <w:lang w:val="en-GB"/>
        </w:rPr>
        <w:t xml:space="preserve"> </w:t>
      </w:r>
      <w:r>
        <w:rPr>
          <w:i/>
        </w:rPr>
        <w:t>нем</w:t>
      </w:r>
      <w:r>
        <w:rPr>
          <w:i/>
          <w:lang w:val="en-GB"/>
        </w:rPr>
        <w:t xml:space="preserve"> </w:t>
      </w:r>
      <w:r>
        <w:rPr>
          <w:i/>
        </w:rPr>
        <w:t>бегло</w:t>
      </w:r>
      <w:r>
        <w:rPr>
          <w:i/>
          <w:lang w:val="en-GB"/>
        </w:rPr>
        <w:t>.</w:t>
      </w:r>
    </w:p>
    <w:p w:rsidR="003B134B" w:rsidRDefault="003B134B" w:rsidP="003B134B">
      <w:r>
        <w:t>В некоторых контекстах «</w:t>
      </w:r>
      <w:proofErr w:type="spellStart"/>
      <w:r>
        <w:t>learn</w:t>
      </w:r>
      <w:proofErr w:type="spellEnd"/>
      <w:r>
        <w:t>» может быть синонимом «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out</w:t>
      </w:r>
      <w:proofErr w:type="spellEnd"/>
      <w:r>
        <w:t>» (узнавать).</w:t>
      </w:r>
    </w:p>
    <w:p w:rsidR="003B134B" w:rsidRDefault="003B134B" w:rsidP="003B134B">
      <w:pPr>
        <w:pStyle w:val="a7"/>
        <w:numPr>
          <w:ilvl w:val="0"/>
          <w:numId w:val="21"/>
        </w:numPr>
        <w:spacing w:line="254" w:lineRule="auto"/>
        <w:rPr>
          <w:i/>
        </w:rPr>
      </w:pPr>
      <w:r>
        <w:rPr>
          <w:i/>
        </w:rPr>
        <w:t xml:space="preserve">I </w:t>
      </w:r>
      <w:proofErr w:type="spellStart"/>
      <w:r>
        <w:rPr>
          <w:i/>
        </w:rPr>
        <w:t>have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learnt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good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news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week</w:t>
      </w:r>
      <w:proofErr w:type="spellEnd"/>
      <w:r>
        <w:rPr>
          <w:i/>
        </w:rPr>
        <w:t>. – На этой неделе я узнал хорошие новости.</w:t>
      </w:r>
    </w:p>
    <w:p w:rsidR="003B134B" w:rsidRDefault="003B134B" w:rsidP="003B134B">
      <w:r>
        <w:t>Несколько фраз и идиом со словом «</w:t>
      </w:r>
      <w:proofErr w:type="spellStart"/>
      <w:r>
        <w:t>learn</w:t>
      </w:r>
      <w:proofErr w:type="spellEnd"/>
      <w:r>
        <w:t>»:</w:t>
      </w:r>
    </w:p>
    <w:p w:rsidR="003B134B" w:rsidRDefault="003B134B" w:rsidP="003B134B">
      <w:pPr>
        <w:pStyle w:val="a7"/>
        <w:numPr>
          <w:ilvl w:val="0"/>
          <w:numId w:val="21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learn from mistakes – </w:t>
      </w:r>
      <w:r>
        <w:rPr>
          <w:i/>
        </w:rPr>
        <w:t>учиться</w:t>
      </w:r>
      <w:r>
        <w:rPr>
          <w:i/>
          <w:lang w:val="en-GB"/>
        </w:rPr>
        <w:t xml:space="preserve"> </w:t>
      </w:r>
      <w:r>
        <w:rPr>
          <w:i/>
        </w:rPr>
        <w:t>на</w:t>
      </w:r>
      <w:r>
        <w:rPr>
          <w:i/>
          <w:lang w:val="en-GB"/>
        </w:rPr>
        <w:t xml:space="preserve"> </w:t>
      </w:r>
      <w:r>
        <w:rPr>
          <w:i/>
        </w:rPr>
        <w:t>ошибках</w:t>
      </w:r>
      <w:r>
        <w:rPr>
          <w:i/>
          <w:lang w:val="en-GB"/>
        </w:rPr>
        <w:t>;</w:t>
      </w:r>
    </w:p>
    <w:p w:rsidR="003B134B" w:rsidRDefault="003B134B" w:rsidP="003B134B">
      <w:pPr>
        <w:pStyle w:val="a7"/>
        <w:numPr>
          <w:ilvl w:val="0"/>
          <w:numId w:val="21"/>
        </w:numPr>
        <w:spacing w:line="254" w:lineRule="auto"/>
        <w:rPr>
          <w:i/>
        </w:rPr>
      </w:pPr>
      <w:proofErr w:type="spellStart"/>
      <w:r>
        <w:rPr>
          <w:i/>
        </w:rPr>
        <w:t>learn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smth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from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smb</w:t>
      </w:r>
      <w:proofErr w:type="spellEnd"/>
      <w:r>
        <w:rPr>
          <w:i/>
        </w:rPr>
        <w:t xml:space="preserve"> – учиться чему-то у кого-то;</w:t>
      </w:r>
    </w:p>
    <w:p w:rsidR="003B134B" w:rsidRDefault="003B134B" w:rsidP="003B134B">
      <w:pPr>
        <w:pStyle w:val="a7"/>
        <w:numPr>
          <w:ilvl w:val="0"/>
          <w:numId w:val="21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learn by heart – </w:t>
      </w:r>
      <w:r>
        <w:rPr>
          <w:i/>
        </w:rPr>
        <w:t>учить</w:t>
      </w:r>
      <w:r>
        <w:rPr>
          <w:i/>
          <w:lang w:val="en-GB"/>
        </w:rPr>
        <w:t xml:space="preserve"> </w:t>
      </w:r>
      <w:r>
        <w:rPr>
          <w:i/>
        </w:rPr>
        <w:t>наизусть</w:t>
      </w:r>
      <w:r>
        <w:rPr>
          <w:i/>
          <w:lang w:val="en-GB"/>
        </w:rPr>
        <w:t>;</w:t>
      </w:r>
    </w:p>
    <w:p w:rsidR="003B134B" w:rsidRDefault="003B134B" w:rsidP="003B134B">
      <w:pPr>
        <w:pStyle w:val="a7"/>
        <w:numPr>
          <w:ilvl w:val="0"/>
          <w:numId w:val="21"/>
        </w:numPr>
        <w:spacing w:line="254" w:lineRule="auto"/>
        <w:rPr>
          <w:i/>
        </w:rPr>
      </w:pPr>
      <w:proofErr w:type="spellStart"/>
      <w:r>
        <w:rPr>
          <w:i/>
        </w:rPr>
        <w:t>learn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rote</w:t>
      </w:r>
      <w:proofErr w:type="spellEnd"/>
      <w:r>
        <w:rPr>
          <w:i/>
        </w:rPr>
        <w:t xml:space="preserve"> – зубрить что-либо.</w:t>
      </w:r>
    </w:p>
    <w:p w:rsidR="003B134B" w:rsidRDefault="003B134B" w:rsidP="003B134B">
      <w:pPr>
        <w:jc w:val="center"/>
        <w:rPr>
          <w:b/>
          <w:i/>
        </w:rPr>
      </w:pPr>
      <w:r>
        <w:rPr>
          <w:b/>
          <w:i/>
        </w:rPr>
        <w:t>TEACH</w:t>
      </w:r>
    </w:p>
    <w:p w:rsidR="003B134B" w:rsidRDefault="003B134B" w:rsidP="003B134B">
      <w:r>
        <w:t>Транскрипция и перевод: [</w:t>
      </w:r>
      <w:proofErr w:type="spellStart"/>
      <w:r>
        <w:t>ti:tʃ</w:t>
      </w:r>
      <w:proofErr w:type="spellEnd"/>
      <w:r>
        <w:t>] – научить, учить.</w:t>
      </w:r>
      <w:r>
        <w:br/>
        <w:t xml:space="preserve">Значение: обучать кого-то; давать уроки, выучивать; приучать; </w:t>
      </w:r>
      <w:r>
        <w:lastRenderedPageBreak/>
        <w:t xml:space="preserve">проучить. </w:t>
      </w:r>
      <w:r>
        <w:br/>
        <w:t xml:space="preserve">Употребление: если исполнитель действия — учитель, или просто человек, который кого-то чему-то учит, передает знания, преподает. </w:t>
      </w:r>
    </w:p>
    <w:p w:rsidR="003B134B" w:rsidRDefault="003B134B" w:rsidP="003B134B">
      <w:pPr>
        <w:pStyle w:val="a7"/>
        <w:numPr>
          <w:ilvl w:val="0"/>
          <w:numId w:val="22"/>
        </w:numPr>
        <w:spacing w:line="254" w:lineRule="auto"/>
        <w:rPr>
          <w:i/>
        </w:rPr>
      </w:pP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</w:t>
      </w:r>
      <w:proofErr w:type="spellEnd"/>
      <w:r>
        <w:rPr>
          <w:i/>
        </w:rPr>
        <w:t xml:space="preserve">? – I </w:t>
      </w:r>
      <w:proofErr w:type="spellStart"/>
      <w:r>
        <w:rPr>
          <w:i/>
        </w:rPr>
        <w:t>teach</w:t>
      </w:r>
      <w:proofErr w:type="spellEnd"/>
      <w:r>
        <w:rPr>
          <w:i/>
        </w:rPr>
        <w:t>. – Чем ты занимаешься? – Я преподаю.</w:t>
      </w:r>
    </w:p>
    <w:p w:rsidR="003B134B" w:rsidRDefault="003B134B" w:rsidP="003B134B">
      <w:pPr>
        <w:pStyle w:val="a7"/>
        <w:numPr>
          <w:ilvl w:val="0"/>
          <w:numId w:val="22"/>
        </w:numPr>
        <w:spacing w:line="254" w:lineRule="auto"/>
        <w:rPr>
          <w:i/>
        </w:rPr>
      </w:pP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teach</w:t>
      </w:r>
      <w:proofErr w:type="spellEnd"/>
      <w:r>
        <w:rPr>
          <w:i/>
        </w:rPr>
        <w:t xml:space="preserve">? – I </w:t>
      </w:r>
      <w:proofErr w:type="spellStart"/>
      <w:r>
        <w:rPr>
          <w:i/>
        </w:rPr>
        <w:t>teach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English</w:t>
      </w:r>
      <w:proofErr w:type="spellEnd"/>
      <w:r>
        <w:rPr>
          <w:i/>
        </w:rPr>
        <w:t>. – Что ты преподаешь? – Я преподаю английский.</w:t>
      </w:r>
    </w:p>
    <w:p w:rsidR="003B134B" w:rsidRDefault="003B134B" w:rsidP="003B134B">
      <w:pPr>
        <w:pStyle w:val="a7"/>
        <w:numPr>
          <w:ilvl w:val="0"/>
          <w:numId w:val="22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My cousin Lidia teaches History at school. – </w:t>
      </w:r>
      <w:r>
        <w:rPr>
          <w:i/>
        </w:rPr>
        <w:t>Моя</w:t>
      </w:r>
      <w:r>
        <w:rPr>
          <w:i/>
          <w:lang w:val="en-GB"/>
        </w:rPr>
        <w:t xml:space="preserve"> </w:t>
      </w:r>
      <w:r>
        <w:rPr>
          <w:i/>
        </w:rPr>
        <w:t>кузина</w:t>
      </w:r>
      <w:r>
        <w:rPr>
          <w:i/>
          <w:lang w:val="en-GB"/>
        </w:rPr>
        <w:t xml:space="preserve"> </w:t>
      </w:r>
      <w:r>
        <w:rPr>
          <w:i/>
        </w:rPr>
        <w:t>Лидия</w:t>
      </w:r>
      <w:r>
        <w:rPr>
          <w:i/>
          <w:lang w:val="en-GB"/>
        </w:rPr>
        <w:t xml:space="preserve"> </w:t>
      </w:r>
      <w:r>
        <w:rPr>
          <w:i/>
        </w:rPr>
        <w:t>преподает</w:t>
      </w:r>
      <w:r>
        <w:rPr>
          <w:i/>
          <w:lang w:val="en-GB"/>
        </w:rPr>
        <w:t xml:space="preserve"> </w:t>
      </w:r>
      <w:r>
        <w:rPr>
          <w:i/>
        </w:rPr>
        <w:t>историю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школе</w:t>
      </w:r>
      <w:r>
        <w:rPr>
          <w:i/>
          <w:lang w:val="en-GB"/>
        </w:rPr>
        <w:t>.</w:t>
      </w:r>
    </w:p>
    <w:p w:rsidR="003B134B" w:rsidRDefault="003B134B" w:rsidP="003B134B">
      <w:r>
        <w:t>Чтобы лучше понять эти глаголы в контексте, употребим их все в одном диалоге:</w:t>
      </w:r>
    </w:p>
    <w:p w:rsidR="003B134B" w:rsidRDefault="003B134B" w:rsidP="003B134B">
      <w:pPr>
        <w:pStyle w:val="a7"/>
        <w:numPr>
          <w:ilvl w:val="0"/>
          <w:numId w:val="23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Your son is a college student, right? – </w:t>
      </w:r>
      <w:r>
        <w:rPr>
          <w:i/>
        </w:rPr>
        <w:t>Твой</w:t>
      </w:r>
      <w:r>
        <w:rPr>
          <w:i/>
          <w:lang w:val="en-GB"/>
        </w:rPr>
        <w:t xml:space="preserve"> </w:t>
      </w:r>
      <w:r>
        <w:rPr>
          <w:i/>
        </w:rPr>
        <w:t>сын</w:t>
      </w:r>
      <w:r>
        <w:rPr>
          <w:i/>
          <w:lang w:val="en-GB"/>
        </w:rPr>
        <w:t xml:space="preserve"> </w:t>
      </w:r>
      <w:r>
        <w:rPr>
          <w:i/>
        </w:rPr>
        <w:t>учащийся</w:t>
      </w:r>
      <w:r>
        <w:rPr>
          <w:i/>
          <w:lang w:val="en-GB"/>
        </w:rPr>
        <w:t xml:space="preserve"> </w:t>
      </w:r>
      <w:r>
        <w:rPr>
          <w:i/>
        </w:rPr>
        <w:t>колледжа</w:t>
      </w:r>
      <w:r>
        <w:rPr>
          <w:i/>
          <w:lang w:val="en-GB"/>
        </w:rPr>
        <w:t xml:space="preserve">, </w:t>
      </w:r>
      <w:r>
        <w:rPr>
          <w:i/>
        </w:rPr>
        <w:t>верно</w:t>
      </w:r>
      <w:r>
        <w:rPr>
          <w:i/>
          <w:lang w:val="en-GB"/>
        </w:rPr>
        <w:t>?</w:t>
      </w:r>
      <w:r>
        <w:rPr>
          <w:i/>
          <w:lang w:val="en-GB"/>
        </w:rPr>
        <w:br/>
        <w:t xml:space="preserve">Yes. He studies law. He wants to be a lawyer. – </w:t>
      </w:r>
      <w:r>
        <w:rPr>
          <w:i/>
        </w:rPr>
        <w:t>Да</w:t>
      </w:r>
      <w:r>
        <w:rPr>
          <w:i/>
          <w:lang w:val="en-GB"/>
        </w:rPr>
        <w:t xml:space="preserve">. </w:t>
      </w:r>
      <w:r>
        <w:rPr>
          <w:i/>
        </w:rPr>
        <w:t>Он изучает право. Он хочет стать юристом.</w:t>
      </w:r>
      <w:r>
        <w:rPr>
          <w:i/>
        </w:rPr>
        <w:br/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daughter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living</w:t>
      </w:r>
      <w:proofErr w:type="spellEnd"/>
      <w:r>
        <w:rPr>
          <w:i/>
        </w:rPr>
        <w:t>? – А чем занимается твоя дочь?</w:t>
      </w:r>
      <w:r>
        <w:rPr>
          <w:i/>
        </w:rPr>
        <w:br/>
      </w:r>
      <w:r>
        <w:rPr>
          <w:i/>
          <w:lang w:val="en-GB"/>
        </w:rPr>
        <w:t xml:space="preserve">She teaches Spanish at the University and learns to play the piano. – </w:t>
      </w:r>
      <w:r>
        <w:rPr>
          <w:i/>
        </w:rPr>
        <w:t>Она</w:t>
      </w:r>
      <w:r>
        <w:rPr>
          <w:i/>
          <w:lang w:val="en-GB"/>
        </w:rPr>
        <w:t xml:space="preserve"> </w:t>
      </w:r>
      <w:r>
        <w:rPr>
          <w:i/>
        </w:rPr>
        <w:t>преподает</w:t>
      </w:r>
      <w:r>
        <w:rPr>
          <w:i/>
          <w:lang w:val="en-GB"/>
        </w:rPr>
        <w:t xml:space="preserve"> </w:t>
      </w:r>
      <w:r>
        <w:rPr>
          <w:i/>
        </w:rPr>
        <w:t>испанский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университете</w:t>
      </w:r>
      <w:r>
        <w:rPr>
          <w:i/>
          <w:lang w:val="en-GB"/>
        </w:rPr>
        <w:t xml:space="preserve"> </w:t>
      </w:r>
      <w:r>
        <w:rPr>
          <w:i/>
        </w:rPr>
        <w:t>и</w:t>
      </w:r>
      <w:r>
        <w:rPr>
          <w:i/>
          <w:lang w:val="en-GB"/>
        </w:rPr>
        <w:t xml:space="preserve"> </w:t>
      </w:r>
      <w:r>
        <w:rPr>
          <w:i/>
        </w:rPr>
        <w:t>учится</w:t>
      </w:r>
      <w:r>
        <w:rPr>
          <w:i/>
          <w:lang w:val="en-GB"/>
        </w:rPr>
        <w:t xml:space="preserve"> </w:t>
      </w:r>
      <w:r>
        <w:rPr>
          <w:i/>
        </w:rPr>
        <w:t>играть</w:t>
      </w:r>
      <w:r>
        <w:rPr>
          <w:i/>
          <w:lang w:val="en-GB"/>
        </w:rPr>
        <w:t xml:space="preserve"> </w:t>
      </w:r>
      <w:r>
        <w:rPr>
          <w:i/>
        </w:rPr>
        <w:t>на</w:t>
      </w:r>
      <w:r>
        <w:rPr>
          <w:i/>
          <w:lang w:val="en-GB"/>
        </w:rPr>
        <w:t xml:space="preserve"> </w:t>
      </w:r>
      <w:r>
        <w:rPr>
          <w:i/>
        </w:rPr>
        <w:t>фортепиано</w:t>
      </w:r>
      <w:r>
        <w:rPr>
          <w:i/>
          <w:lang w:val="en-GB"/>
        </w:rPr>
        <w:t>.</w:t>
      </w:r>
    </w:p>
    <w:p w:rsidR="003B134B" w:rsidRDefault="003B134B" w:rsidP="003B134B">
      <w:pPr>
        <w:jc w:val="center"/>
        <w:rPr>
          <w:b/>
          <w:i/>
        </w:rPr>
      </w:pPr>
      <w:r>
        <w:rPr>
          <w:b/>
          <w:i/>
        </w:rPr>
        <w:t>Заключение</w:t>
      </w:r>
    </w:p>
    <w:p w:rsidR="003B134B" w:rsidRDefault="003B134B" w:rsidP="003B134B">
      <w:r>
        <w:t>Итак, подведем итоги.</w:t>
      </w:r>
    </w:p>
    <w:p w:rsidR="003B134B" w:rsidRDefault="003B134B" w:rsidP="003B134B">
      <w:r>
        <w:t>Когда учимся в университете/школе или изучаем какую-то науку серьезно — это «</w:t>
      </w:r>
      <w:proofErr w:type="spellStart"/>
      <w:r>
        <w:t>study</w:t>
      </w:r>
      <w:proofErr w:type="spellEnd"/>
      <w:r>
        <w:t>».</w:t>
      </w:r>
      <w:r>
        <w:br/>
        <w:t>Если просто что-то учим, получаем навык или узнаем — это «</w:t>
      </w:r>
      <w:proofErr w:type="spellStart"/>
      <w:r>
        <w:t>learn</w:t>
      </w:r>
      <w:proofErr w:type="spellEnd"/>
      <w:r>
        <w:t>».</w:t>
      </w:r>
      <w:r>
        <w:br/>
        <w:t>А вот если учим кого-то сами или преподаем предмет — «</w:t>
      </w:r>
      <w:proofErr w:type="spellStart"/>
      <w:r>
        <w:t>teach</w:t>
      </w:r>
      <w:proofErr w:type="spellEnd"/>
      <w:r>
        <w:t>».</w:t>
      </w:r>
    </w:p>
    <w:p w:rsidR="003B134B" w:rsidRDefault="003B134B" w:rsidP="003B134B">
      <w:r>
        <w:t xml:space="preserve">Вот, теперь вы знаете чем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отличается от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и от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teach</w:t>
      </w:r>
      <w:proofErr w:type="spellEnd"/>
      <w:r>
        <w:t>!</w:t>
      </w:r>
    </w:p>
    <w:p w:rsidR="003B134B" w:rsidRDefault="003B134B" w:rsidP="003B134B"/>
    <w:p w:rsidR="003B134B" w:rsidRDefault="003B134B" w:rsidP="003B134B"/>
    <w:p w:rsidR="003B134B" w:rsidRDefault="003B134B" w:rsidP="003B134B">
      <w:pPr>
        <w:jc w:val="center"/>
        <w:rPr>
          <w:b/>
          <w:i/>
        </w:rPr>
      </w:pPr>
      <w:r>
        <w:rPr>
          <w:b/>
          <w:i/>
        </w:rPr>
        <w:t xml:space="preserve">Глагол </w:t>
      </w:r>
      <w:proofErr w:type="spellStart"/>
      <w:r>
        <w:rPr>
          <w:b/>
          <w:i/>
        </w:rPr>
        <w:t>Look</w:t>
      </w:r>
      <w:proofErr w:type="spellEnd"/>
    </w:p>
    <w:p w:rsidR="003B134B" w:rsidRDefault="003B134B" w:rsidP="003B134B">
      <w:proofErr w:type="spellStart"/>
      <w:r>
        <w:t>Look</w:t>
      </w:r>
      <w:proofErr w:type="spellEnd"/>
      <w:r>
        <w:t xml:space="preserve"> [</w:t>
      </w:r>
      <w:proofErr w:type="spellStart"/>
      <w:r>
        <w:t>luk</w:t>
      </w:r>
      <w:proofErr w:type="spellEnd"/>
      <w:r>
        <w:t xml:space="preserve">] – смотреть (на кого-то/что-то). На что-то неподвижное, статичное и неменяющееся (на распятие, на алтарь, на свою жизнь (шутка) и пр.) Мы намеренно сосредотачиваем на предмете свое внимание. Часто в этом </w:t>
      </w:r>
      <w:proofErr w:type="spellStart"/>
      <w:r>
        <w:t>значениее</w:t>
      </w:r>
      <w:proofErr w:type="spellEnd"/>
      <w:r>
        <w:t xml:space="preserve"> глагол используется с предлогом «</w:t>
      </w:r>
      <w:proofErr w:type="spellStart"/>
      <w:r>
        <w:t>at</w:t>
      </w:r>
      <w:proofErr w:type="spellEnd"/>
      <w:r>
        <w:t>».</w:t>
      </w:r>
    </w:p>
    <w:p w:rsidR="003B134B" w:rsidRDefault="003B134B" w:rsidP="003B134B">
      <w:pPr>
        <w:pStyle w:val="a7"/>
        <w:numPr>
          <w:ilvl w:val="0"/>
          <w:numId w:val="24"/>
        </w:numPr>
        <w:spacing w:line="254" w:lineRule="auto"/>
        <w:rPr>
          <w:i/>
        </w:rPr>
      </w:pPr>
      <w:proofErr w:type="spellStart"/>
      <w:r>
        <w:rPr>
          <w:i/>
        </w:rPr>
        <w:t>Look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</w:t>
      </w:r>
      <w:proofErr w:type="spellEnd"/>
      <w:r>
        <w:rPr>
          <w:i/>
        </w:rPr>
        <w:t>! – Посмотри на меня!</w:t>
      </w:r>
    </w:p>
    <w:p w:rsidR="003B134B" w:rsidRDefault="003B134B" w:rsidP="003B134B">
      <w:pPr>
        <w:pStyle w:val="a7"/>
        <w:numPr>
          <w:ilvl w:val="0"/>
          <w:numId w:val="24"/>
        </w:numPr>
        <w:spacing w:line="254" w:lineRule="auto"/>
        <w:rPr>
          <w:i/>
        </w:rPr>
      </w:pPr>
      <w:proofErr w:type="spellStart"/>
      <w:r>
        <w:rPr>
          <w:i/>
        </w:rPr>
        <w:t>Look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done</w:t>
      </w:r>
      <w:proofErr w:type="spellEnd"/>
      <w:r>
        <w:rPr>
          <w:i/>
        </w:rPr>
        <w:t>! – Посмотри, что ты наделал!</w:t>
      </w:r>
    </w:p>
    <w:p w:rsidR="003B134B" w:rsidRDefault="003B134B" w:rsidP="003B134B">
      <w:r>
        <w:t>Также «</w:t>
      </w:r>
      <w:proofErr w:type="spellStart"/>
      <w:r>
        <w:t>look</w:t>
      </w:r>
      <w:proofErr w:type="spellEnd"/>
      <w:r>
        <w:t>» используют в начале предложения в значении «смотри», в смысле «послушай».</w:t>
      </w:r>
    </w:p>
    <w:p w:rsidR="003B134B" w:rsidRDefault="003B134B" w:rsidP="003B134B">
      <w:pPr>
        <w:pStyle w:val="a7"/>
        <w:numPr>
          <w:ilvl w:val="0"/>
          <w:numId w:val="24"/>
        </w:numPr>
        <w:spacing w:line="254" w:lineRule="auto"/>
        <w:rPr>
          <w:i/>
        </w:rPr>
      </w:pPr>
      <w:r>
        <w:rPr>
          <w:i/>
          <w:lang w:val="en-GB"/>
        </w:rPr>
        <w:t xml:space="preserve">Look, there's nothing to be scared of. – </w:t>
      </w:r>
      <w:r>
        <w:rPr>
          <w:i/>
        </w:rPr>
        <w:t>Послушай</w:t>
      </w:r>
      <w:r>
        <w:rPr>
          <w:i/>
          <w:lang w:val="en-GB"/>
        </w:rPr>
        <w:t xml:space="preserve">, </w:t>
      </w:r>
      <w:r>
        <w:rPr>
          <w:i/>
        </w:rPr>
        <w:t>тут</w:t>
      </w:r>
      <w:r>
        <w:rPr>
          <w:i/>
          <w:lang w:val="en-GB"/>
        </w:rPr>
        <w:t xml:space="preserve"> </w:t>
      </w:r>
      <w:r>
        <w:rPr>
          <w:i/>
        </w:rPr>
        <w:t>нечего</w:t>
      </w:r>
      <w:r>
        <w:rPr>
          <w:i/>
          <w:lang w:val="en-GB"/>
        </w:rPr>
        <w:t xml:space="preserve"> </w:t>
      </w:r>
      <w:r>
        <w:rPr>
          <w:i/>
        </w:rPr>
        <w:t>бояться</w:t>
      </w:r>
      <w:r>
        <w:rPr>
          <w:i/>
          <w:lang w:val="en-GB"/>
        </w:rPr>
        <w:t xml:space="preserve">. </w:t>
      </w:r>
      <w:r>
        <w:rPr>
          <w:i/>
        </w:rPr>
        <w:t xml:space="preserve">Глагол </w:t>
      </w:r>
      <w:proofErr w:type="spellStart"/>
      <w:r>
        <w:rPr>
          <w:i/>
        </w:rPr>
        <w:t>See</w:t>
      </w:r>
      <w:proofErr w:type="spellEnd"/>
    </w:p>
    <w:p w:rsidR="003B134B" w:rsidRDefault="003B134B" w:rsidP="003B134B">
      <w:proofErr w:type="spellStart"/>
      <w:r>
        <w:t>See</w:t>
      </w:r>
      <w:proofErr w:type="spellEnd"/>
      <w:r>
        <w:t xml:space="preserve"> [</w:t>
      </w:r>
      <w:proofErr w:type="spellStart"/>
      <w:r>
        <w:t>si</w:t>
      </w:r>
      <w:proofErr w:type="spellEnd"/>
      <w:r>
        <w:t>:] — когда мы смотрим на что-то, то направляем на него наш взгляд, то мы просто видим.</w:t>
      </w:r>
    </w:p>
    <w:p w:rsidR="003B134B" w:rsidRDefault="003B134B" w:rsidP="003B134B">
      <w:r>
        <w:t>Мы ведь постоянно видим что-то: людей, животных, предметы, которые попадают в поле нашего зрения, неважно заостряем мы на них внимание или нет.</w:t>
      </w:r>
    </w:p>
    <w:p w:rsidR="003B134B" w:rsidRDefault="003B134B" w:rsidP="003B134B">
      <w:r>
        <w:t>«</w:t>
      </w:r>
      <w:proofErr w:type="spellStart"/>
      <w:r>
        <w:t>See</w:t>
      </w:r>
      <w:proofErr w:type="spellEnd"/>
      <w:r>
        <w:t>» довольно схожий глагол с «</w:t>
      </w:r>
      <w:proofErr w:type="spellStart"/>
      <w:r>
        <w:t>notice</w:t>
      </w:r>
      <w:proofErr w:type="spellEnd"/>
      <w:r>
        <w:t>» – «замечать». Мы замечаем что-то своими глазами. Вторая и третья формы этого неправильного глагола — это «</w:t>
      </w:r>
      <w:proofErr w:type="spellStart"/>
      <w:r>
        <w:t>saw</w:t>
      </w:r>
      <w:proofErr w:type="spellEnd"/>
      <w:r>
        <w:t>» [</w:t>
      </w:r>
      <w:proofErr w:type="spellStart"/>
      <w:r>
        <w:t>sɔ</w:t>
      </w:r>
      <w:proofErr w:type="spellEnd"/>
      <w:r>
        <w:t>:] и «</w:t>
      </w:r>
      <w:proofErr w:type="spellStart"/>
      <w:r>
        <w:t>seen</w:t>
      </w:r>
      <w:proofErr w:type="spellEnd"/>
      <w:r>
        <w:t>» [</w:t>
      </w:r>
      <w:proofErr w:type="spellStart"/>
      <w:proofErr w:type="gramStart"/>
      <w:r>
        <w:t>si:n</w:t>
      </w:r>
      <w:proofErr w:type="spellEnd"/>
      <w:proofErr w:type="gramEnd"/>
      <w:r>
        <w:t>] соответственно.</w:t>
      </w:r>
    </w:p>
    <w:p w:rsidR="003B134B" w:rsidRDefault="003B134B" w:rsidP="003B134B">
      <w:pPr>
        <w:pStyle w:val="a7"/>
        <w:numPr>
          <w:ilvl w:val="0"/>
          <w:numId w:val="24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I see him every night in the mirror. – </w:t>
      </w:r>
      <w:r>
        <w:rPr>
          <w:i/>
        </w:rPr>
        <w:t>Я</w:t>
      </w:r>
      <w:r>
        <w:rPr>
          <w:i/>
          <w:lang w:val="en-GB"/>
        </w:rPr>
        <w:t xml:space="preserve"> </w:t>
      </w:r>
      <w:r>
        <w:rPr>
          <w:i/>
        </w:rPr>
        <w:t>вижу</w:t>
      </w:r>
      <w:r>
        <w:rPr>
          <w:i/>
          <w:lang w:val="en-GB"/>
        </w:rPr>
        <w:t xml:space="preserve"> </w:t>
      </w:r>
      <w:r>
        <w:rPr>
          <w:i/>
        </w:rPr>
        <w:t>его</w:t>
      </w:r>
      <w:r>
        <w:rPr>
          <w:i/>
          <w:lang w:val="en-GB"/>
        </w:rPr>
        <w:t xml:space="preserve"> </w:t>
      </w:r>
      <w:r>
        <w:rPr>
          <w:i/>
        </w:rPr>
        <w:t>каждую</w:t>
      </w:r>
      <w:r>
        <w:rPr>
          <w:i/>
          <w:lang w:val="en-GB"/>
        </w:rPr>
        <w:t xml:space="preserve"> </w:t>
      </w:r>
      <w:r>
        <w:rPr>
          <w:i/>
        </w:rPr>
        <w:t>ночь</w:t>
      </w:r>
      <w:r>
        <w:rPr>
          <w:i/>
          <w:lang w:val="en-GB"/>
        </w:rPr>
        <w:t xml:space="preserve">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зеркале</w:t>
      </w:r>
    </w:p>
    <w:p w:rsidR="003B134B" w:rsidRDefault="003B134B" w:rsidP="003B134B">
      <w:pPr>
        <w:pStyle w:val="a7"/>
        <w:numPr>
          <w:ilvl w:val="0"/>
          <w:numId w:val="24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Did you see my new knife? – </w:t>
      </w:r>
      <w:r>
        <w:rPr>
          <w:i/>
        </w:rPr>
        <w:t>Ты</w:t>
      </w:r>
      <w:r>
        <w:rPr>
          <w:i/>
          <w:lang w:val="en-GB"/>
        </w:rPr>
        <w:t xml:space="preserve"> </w:t>
      </w:r>
      <w:r>
        <w:rPr>
          <w:i/>
        </w:rPr>
        <w:t>видел</w:t>
      </w:r>
      <w:r>
        <w:rPr>
          <w:i/>
          <w:lang w:val="en-GB"/>
        </w:rPr>
        <w:t xml:space="preserve"> </w:t>
      </w:r>
      <w:r>
        <w:rPr>
          <w:i/>
        </w:rPr>
        <w:t>мой</w:t>
      </w:r>
      <w:r>
        <w:rPr>
          <w:i/>
          <w:lang w:val="en-GB"/>
        </w:rPr>
        <w:t xml:space="preserve"> </w:t>
      </w:r>
      <w:r>
        <w:rPr>
          <w:i/>
        </w:rPr>
        <w:t>новый</w:t>
      </w:r>
      <w:r>
        <w:rPr>
          <w:i/>
          <w:lang w:val="en-GB"/>
        </w:rPr>
        <w:t xml:space="preserve"> </w:t>
      </w:r>
      <w:r>
        <w:rPr>
          <w:i/>
        </w:rPr>
        <w:t>нож</w:t>
      </w:r>
      <w:r>
        <w:rPr>
          <w:i/>
          <w:lang w:val="en-GB"/>
        </w:rPr>
        <w:t>?</w:t>
      </w:r>
    </w:p>
    <w:p w:rsidR="003B134B" w:rsidRDefault="003B134B" w:rsidP="003B134B">
      <w:r>
        <w:t>Еще «</w:t>
      </w:r>
      <w:proofErr w:type="spellStart"/>
      <w:r>
        <w:t>see</w:t>
      </w:r>
      <w:proofErr w:type="spellEnd"/>
      <w:r>
        <w:t xml:space="preserve">» означает «осознавать». Можно, например, смотреть, но не видеть. Поэтому есть выражение «I </w:t>
      </w:r>
      <w:proofErr w:type="spellStart"/>
      <w:r>
        <w:t>see</w:t>
      </w:r>
      <w:proofErr w:type="spellEnd"/>
      <w:r>
        <w:t>» – «Ясно/Понятно».</w:t>
      </w:r>
    </w:p>
    <w:p w:rsidR="003B134B" w:rsidRDefault="003B134B" w:rsidP="003B134B">
      <w:pPr>
        <w:pStyle w:val="a7"/>
        <w:numPr>
          <w:ilvl w:val="0"/>
          <w:numId w:val="25"/>
        </w:numPr>
        <w:spacing w:line="254" w:lineRule="auto"/>
        <w:rPr>
          <w:i/>
        </w:rPr>
      </w:pPr>
      <w:r>
        <w:rPr>
          <w:i/>
        </w:rPr>
        <w:t xml:space="preserve">I </w:t>
      </w:r>
      <w:proofErr w:type="spellStart"/>
      <w:r>
        <w:rPr>
          <w:i/>
        </w:rPr>
        <w:t>wanna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hug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. - I </w:t>
      </w:r>
      <w:proofErr w:type="spellStart"/>
      <w:r>
        <w:rPr>
          <w:i/>
        </w:rPr>
        <w:t>see</w:t>
      </w:r>
      <w:proofErr w:type="spellEnd"/>
      <w:r>
        <w:rPr>
          <w:i/>
        </w:rPr>
        <w:t>. – Я хочу обнять тебя. - Ясно.</w:t>
      </w:r>
    </w:p>
    <w:p w:rsidR="003B134B" w:rsidRDefault="003B134B" w:rsidP="003B134B">
      <w:pPr>
        <w:pStyle w:val="a7"/>
        <w:numPr>
          <w:ilvl w:val="0"/>
          <w:numId w:val="25"/>
        </w:numPr>
        <w:spacing w:line="254" w:lineRule="auto"/>
        <w:rPr>
          <w:i/>
        </w:rPr>
      </w:pP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what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get</w:t>
      </w:r>
      <w:proofErr w:type="spellEnd"/>
      <w:r>
        <w:rPr>
          <w:i/>
        </w:rPr>
        <w:t>. – Принимай меня таким, какой я есть.</w:t>
      </w:r>
    </w:p>
    <w:p w:rsidR="003B134B" w:rsidRDefault="003B134B" w:rsidP="003B134B">
      <w:pPr>
        <w:jc w:val="center"/>
        <w:rPr>
          <w:b/>
          <w:i/>
        </w:rPr>
      </w:pPr>
      <w:r>
        <w:rPr>
          <w:b/>
          <w:i/>
        </w:rPr>
        <w:lastRenderedPageBreak/>
        <w:t xml:space="preserve">Глагол </w:t>
      </w:r>
      <w:proofErr w:type="spellStart"/>
      <w:r>
        <w:rPr>
          <w:b/>
          <w:i/>
        </w:rPr>
        <w:t>Watch</w:t>
      </w:r>
      <w:proofErr w:type="spellEnd"/>
    </w:p>
    <w:p w:rsidR="003B134B" w:rsidRDefault="003B134B" w:rsidP="003B134B">
      <w:proofErr w:type="spellStart"/>
      <w:r>
        <w:t>Watch</w:t>
      </w:r>
      <w:proofErr w:type="spellEnd"/>
      <w:r>
        <w:t xml:space="preserve"> [</w:t>
      </w:r>
      <w:proofErr w:type="spellStart"/>
      <w:proofErr w:type="gramStart"/>
      <w:r>
        <w:t>wɑ:tʃ</w:t>
      </w:r>
      <w:proofErr w:type="spellEnd"/>
      <w:proofErr w:type="gramEnd"/>
      <w:r>
        <w:t>] — этот глагол в свою очередь схож с «</w:t>
      </w:r>
      <w:proofErr w:type="spellStart"/>
      <w:r>
        <w:t>look</w:t>
      </w:r>
      <w:proofErr w:type="spellEnd"/>
      <w:r>
        <w:t>». Однако «</w:t>
      </w:r>
      <w:proofErr w:type="spellStart"/>
      <w:r>
        <w:t>watch</w:t>
      </w:r>
      <w:proofErr w:type="spellEnd"/>
      <w:r>
        <w:t>» — не просто «смотреть» на что-то, а «наблюдать» за кем-то/чем-то, что находится в действии или развитии. Здесь акцент стоит на изменениях в течение определенного времени.</w:t>
      </w:r>
    </w:p>
    <w:p w:rsidR="003B134B" w:rsidRDefault="003B134B" w:rsidP="003B134B">
      <w:pPr>
        <w:pStyle w:val="a7"/>
        <w:numPr>
          <w:ilvl w:val="0"/>
          <w:numId w:val="26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He was sitting and watching people. – </w:t>
      </w:r>
      <w:r>
        <w:rPr>
          <w:i/>
        </w:rPr>
        <w:t>Он</w:t>
      </w:r>
      <w:r>
        <w:rPr>
          <w:i/>
          <w:lang w:val="en-GB"/>
        </w:rPr>
        <w:t xml:space="preserve"> </w:t>
      </w:r>
      <w:r>
        <w:rPr>
          <w:i/>
        </w:rPr>
        <w:t>сидел</w:t>
      </w:r>
      <w:r>
        <w:rPr>
          <w:i/>
          <w:lang w:val="en-GB"/>
        </w:rPr>
        <w:t xml:space="preserve"> </w:t>
      </w:r>
      <w:r>
        <w:rPr>
          <w:i/>
        </w:rPr>
        <w:t>и</w:t>
      </w:r>
      <w:r>
        <w:rPr>
          <w:i/>
          <w:lang w:val="en-GB"/>
        </w:rPr>
        <w:t xml:space="preserve"> </w:t>
      </w:r>
      <w:r>
        <w:rPr>
          <w:i/>
        </w:rPr>
        <w:t>наблюдал</w:t>
      </w:r>
      <w:r>
        <w:rPr>
          <w:i/>
          <w:lang w:val="en-GB"/>
        </w:rPr>
        <w:t xml:space="preserve"> </w:t>
      </w:r>
      <w:r>
        <w:rPr>
          <w:i/>
        </w:rPr>
        <w:t>за</w:t>
      </w:r>
      <w:r>
        <w:rPr>
          <w:i/>
          <w:lang w:val="en-GB"/>
        </w:rPr>
        <w:t xml:space="preserve"> </w:t>
      </w:r>
      <w:r>
        <w:rPr>
          <w:i/>
        </w:rPr>
        <w:t>людьми</w:t>
      </w:r>
      <w:r>
        <w:rPr>
          <w:i/>
          <w:lang w:val="en-GB"/>
        </w:rPr>
        <w:t>.</w:t>
      </w:r>
    </w:p>
    <w:p w:rsidR="003B134B" w:rsidRDefault="003B134B" w:rsidP="003B134B">
      <w:r>
        <w:t>Еще можно использовать «</w:t>
      </w:r>
      <w:proofErr w:type="spellStart"/>
      <w:r>
        <w:t>watch</w:t>
      </w:r>
      <w:proofErr w:type="spellEnd"/>
      <w:r>
        <w:t>», когда хотите сделать кому-то замечание или предостеречь кого-то.</w:t>
      </w:r>
    </w:p>
    <w:p w:rsidR="003B134B" w:rsidRDefault="003B134B" w:rsidP="003B134B">
      <w:pPr>
        <w:pStyle w:val="a7"/>
        <w:numPr>
          <w:ilvl w:val="0"/>
          <w:numId w:val="26"/>
        </w:numPr>
        <w:spacing w:line="254" w:lineRule="auto"/>
        <w:rPr>
          <w:i/>
        </w:rPr>
      </w:pPr>
      <w:proofErr w:type="spellStart"/>
      <w:r>
        <w:rPr>
          <w:i/>
        </w:rPr>
        <w:t>Watch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young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lady</w:t>
      </w:r>
      <w:proofErr w:type="spellEnd"/>
      <w:r>
        <w:rPr>
          <w:i/>
        </w:rPr>
        <w:t>! – Следи за своими выражениями, барышня!</w:t>
      </w:r>
    </w:p>
    <w:p w:rsidR="003B134B" w:rsidRDefault="003B134B" w:rsidP="003B134B">
      <w:pPr>
        <w:pStyle w:val="a7"/>
        <w:numPr>
          <w:ilvl w:val="0"/>
          <w:numId w:val="26"/>
        </w:numPr>
        <w:spacing w:line="254" w:lineRule="auto"/>
        <w:rPr>
          <w:i/>
        </w:rPr>
      </w:pPr>
      <w:proofErr w:type="spellStart"/>
      <w:r>
        <w:rPr>
          <w:i/>
        </w:rPr>
        <w:t>Watch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out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man</w:t>
      </w:r>
      <w:proofErr w:type="spellEnd"/>
      <w:r>
        <w:rPr>
          <w:i/>
        </w:rPr>
        <w:t>! – Будь осторожен / берегись, парень!</w:t>
      </w:r>
    </w:p>
    <w:p w:rsidR="003B134B" w:rsidRDefault="003B134B" w:rsidP="003B134B">
      <w:r>
        <w:t>В последнем варианте, правда, сгодится и «</w:t>
      </w:r>
      <w:proofErr w:type="spellStart"/>
      <w:r>
        <w:t>look</w:t>
      </w:r>
      <w:proofErr w:type="spellEnd"/>
      <w:r>
        <w:t>»: «</w:t>
      </w:r>
      <w:proofErr w:type="spellStart"/>
      <w:r>
        <w:t>Look</w:t>
      </w:r>
      <w:proofErr w:type="spellEnd"/>
      <w:r>
        <w:t xml:space="preserve"> </w:t>
      </w:r>
      <w:proofErr w:type="spellStart"/>
      <w:r>
        <w:t>out</w:t>
      </w:r>
      <w:proofErr w:type="spellEnd"/>
      <w:r>
        <w:t>! – Берегись!».</w:t>
      </w:r>
    </w:p>
    <w:p w:rsidR="003B134B" w:rsidRDefault="003B134B" w:rsidP="003B134B">
      <w:r>
        <w:t>Кроме этого, у «</w:t>
      </w:r>
      <w:proofErr w:type="spellStart"/>
      <w:r>
        <w:t>look</w:t>
      </w:r>
      <w:proofErr w:type="spellEnd"/>
      <w:r>
        <w:t xml:space="preserve"> </w:t>
      </w:r>
      <w:proofErr w:type="spellStart"/>
      <w:r>
        <w:t>out</w:t>
      </w:r>
      <w:proofErr w:type="spellEnd"/>
      <w:r>
        <w:t>» есть еще значения «выглядывать» (откуда-то); «приглядывать» или «стоять на стреме».</w:t>
      </w:r>
    </w:p>
    <w:p w:rsidR="003B134B" w:rsidRDefault="003B134B" w:rsidP="003B134B">
      <w:r>
        <w:t>А теперь давайте сравним:</w:t>
      </w:r>
    </w:p>
    <w:p w:rsidR="003B134B" w:rsidRDefault="003B134B" w:rsidP="003B134B">
      <w:pPr>
        <w:pStyle w:val="a7"/>
        <w:numPr>
          <w:ilvl w:val="0"/>
          <w:numId w:val="27"/>
        </w:numPr>
        <w:spacing w:line="254" w:lineRule="auto"/>
        <w:rPr>
          <w:i/>
        </w:rPr>
      </w:pP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looks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</w:t>
      </w:r>
      <w:proofErr w:type="spellEnd"/>
      <w:r>
        <w:rPr>
          <w:i/>
        </w:rPr>
        <w:t>. – Она смотрит на меня.</w:t>
      </w:r>
    </w:p>
    <w:p w:rsidR="003B134B" w:rsidRDefault="003B134B" w:rsidP="003B134B">
      <w:pPr>
        <w:pStyle w:val="a7"/>
        <w:numPr>
          <w:ilvl w:val="0"/>
          <w:numId w:val="27"/>
        </w:numPr>
        <w:spacing w:line="254" w:lineRule="auto"/>
        <w:rPr>
          <w:i/>
        </w:rPr>
      </w:pP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</w:t>
      </w:r>
      <w:proofErr w:type="spellEnd"/>
      <w:r>
        <w:rPr>
          <w:i/>
        </w:rPr>
        <w:t>. – Она видит меня.</w:t>
      </w:r>
    </w:p>
    <w:p w:rsidR="003B134B" w:rsidRDefault="003B134B" w:rsidP="003B134B">
      <w:pPr>
        <w:pStyle w:val="a7"/>
        <w:numPr>
          <w:ilvl w:val="0"/>
          <w:numId w:val="27"/>
        </w:numPr>
        <w:spacing w:line="254" w:lineRule="auto"/>
        <w:rPr>
          <w:i/>
        </w:rPr>
      </w:pPr>
      <w:proofErr w:type="spellStart"/>
      <w:r>
        <w:rPr>
          <w:i/>
        </w:rPr>
        <w:t>She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watches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</w:t>
      </w:r>
      <w:proofErr w:type="spellEnd"/>
      <w:r>
        <w:rPr>
          <w:i/>
        </w:rPr>
        <w:t>. – Она наблюдает за мной.</w:t>
      </w:r>
    </w:p>
    <w:p w:rsidR="003B134B" w:rsidRDefault="003B134B" w:rsidP="003B134B">
      <w:r>
        <w:t>Обратите внимание на то, что телевизор, например, мы только «</w:t>
      </w:r>
      <w:proofErr w:type="spellStart"/>
      <w:r>
        <w:t>watch</w:t>
      </w:r>
      <w:proofErr w:type="spellEnd"/>
      <w:r>
        <w:t>», но какие-то события (ТВ шоу, соревнования, матчи, и т.д.) или те же фильмы с сериалами мы можем как «</w:t>
      </w:r>
      <w:proofErr w:type="spellStart"/>
      <w:r>
        <w:t>see</w:t>
      </w:r>
      <w:proofErr w:type="spellEnd"/>
      <w:r>
        <w:t>», так и «</w:t>
      </w:r>
      <w:proofErr w:type="spellStart"/>
      <w:r>
        <w:t>watch</w:t>
      </w:r>
      <w:proofErr w:type="spellEnd"/>
      <w:r>
        <w:t>».</w:t>
      </w:r>
    </w:p>
    <w:p w:rsidR="003B134B" w:rsidRDefault="003B134B" w:rsidP="003B134B">
      <w:pPr>
        <w:pStyle w:val="a7"/>
        <w:numPr>
          <w:ilvl w:val="0"/>
          <w:numId w:val="28"/>
        </w:numPr>
        <w:spacing w:line="254" w:lineRule="auto"/>
        <w:rPr>
          <w:i/>
          <w:lang w:val="en-GB"/>
        </w:rPr>
      </w:pPr>
      <w:r>
        <w:rPr>
          <w:i/>
          <w:lang w:val="en-GB"/>
        </w:rPr>
        <w:t xml:space="preserve">Have you seen/watched «Evil Dead»? – </w:t>
      </w:r>
      <w:r>
        <w:rPr>
          <w:i/>
        </w:rPr>
        <w:t>Ты</w:t>
      </w:r>
      <w:r>
        <w:rPr>
          <w:i/>
          <w:lang w:val="en-GB"/>
        </w:rPr>
        <w:t xml:space="preserve"> </w:t>
      </w:r>
      <w:r>
        <w:rPr>
          <w:i/>
        </w:rPr>
        <w:t>видел</w:t>
      </w:r>
      <w:r>
        <w:rPr>
          <w:i/>
          <w:lang w:val="en-GB"/>
        </w:rPr>
        <w:t xml:space="preserve"> «</w:t>
      </w:r>
      <w:r>
        <w:rPr>
          <w:i/>
        </w:rPr>
        <w:t>Зловещих</w:t>
      </w:r>
      <w:r>
        <w:rPr>
          <w:i/>
          <w:lang w:val="en-GB"/>
        </w:rPr>
        <w:t xml:space="preserve"> </w:t>
      </w:r>
      <w:r>
        <w:rPr>
          <w:i/>
        </w:rPr>
        <w:t>мертвецов</w:t>
      </w:r>
      <w:r>
        <w:rPr>
          <w:i/>
          <w:lang w:val="en-GB"/>
        </w:rPr>
        <w:t>»?</w:t>
      </w:r>
    </w:p>
    <w:p w:rsidR="003B134B" w:rsidRDefault="003B134B" w:rsidP="003B134B">
      <w:r>
        <w:t>Похожие по значению глаголы</w:t>
      </w:r>
    </w:p>
    <w:p w:rsidR="003B134B" w:rsidRDefault="003B134B" w:rsidP="003B134B">
      <w:r>
        <w:lastRenderedPageBreak/>
        <w:t xml:space="preserve">Есть еще немало схожих по значению глаголов, с которыми может возникнуть путаница. Мы решили поделиться с вами некоторыми из них.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>!</w:t>
      </w:r>
    </w:p>
    <w:p w:rsidR="003B134B" w:rsidRDefault="003B134B" w:rsidP="003B134B">
      <w:proofErr w:type="spellStart"/>
      <w:r>
        <w:t>stare</w:t>
      </w:r>
      <w:proofErr w:type="spellEnd"/>
      <w:r>
        <w:t xml:space="preserve"> – пристально смотреть; дерзко смотреть; уставиться; пялиться на кого-то длительное время;</w:t>
      </w:r>
    </w:p>
    <w:p w:rsidR="003B134B" w:rsidRDefault="003B134B" w:rsidP="003B134B">
      <w:proofErr w:type="spellStart"/>
      <w:r>
        <w:t>glare</w:t>
      </w:r>
      <w:proofErr w:type="spellEnd"/>
      <w:r>
        <w:t xml:space="preserve"> – смотреть на кого-то пристально и свирепо длительное время; смотреть пронизывающе и сердито.</w:t>
      </w:r>
    </w:p>
    <w:p w:rsidR="003B134B" w:rsidRDefault="003B134B" w:rsidP="003B134B">
      <w:proofErr w:type="spellStart"/>
      <w:r>
        <w:t>peer</w:t>
      </w:r>
      <w:proofErr w:type="spellEnd"/>
      <w:r>
        <w:t xml:space="preserve"> – всматриваться; вглядываться; проглядывать; присматриваться к чему-то/кому-то;</w:t>
      </w:r>
    </w:p>
    <w:p w:rsidR="003B134B" w:rsidRDefault="003B134B" w:rsidP="003B134B">
      <w:proofErr w:type="spellStart"/>
      <w:r>
        <w:t>gaze</w:t>
      </w:r>
      <w:proofErr w:type="spellEnd"/>
      <w:r>
        <w:t xml:space="preserve"> – пристально смотреть в одном направлении; долго смотреть, не видя; «</w:t>
      </w:r>
      <w:proofErr w:type="spellStart"/>
      <w:r>
        <w:t>вмыкать</w:t>
      </w:r>
      <w:proofErr w:type="spellEnd"/>
      <w:r>
        <w:t>»; смотреть с любовью или удивлением на что-то/кого-то.</w:t>
      </w:r>
    </w:p>
    <w:p w:rsidR="003B134B" w:rsidRDefault="003B134B" w:rsidP="003B134B">
      <w:proofErr w:type="spellStart"/>
      <w:r>
        <w:t>glance</w:t>
      </w:r>
      <w:proofErr w:type="spellEnd"/>
      <w:r>
        <w:t xml:space="preserve"> – бросить беглый взгляд; сверкнуть глазами;</w:t>
      </w:r>
    </w:p>
    <w:p w:rsidR="003B134B" w:rsidRDefault="003B134B" w:rsidP="003B134B">
      <w:proofErr w:type="spellStart"/>
      <w:r>
        <w:t>glimpse</w:t>
      </w:r>
      <w:proofErr w:type="spellEnd"/>
      <w:r>
        <w:t xml:space="preserve"> – увидеть кого-то быстро и не полностью; увидеть мельком, мимолетно; бегло ознакомиться;</w:t>
      </w:r>
    </w:p>
    <w:p w:rsidR="003B134B" w:rsidRDefault="003B134B" w:rsidP="003B134B">
      <w:proofErr w:type="spellStart"/>
      <w:r>
        <w:t>peek</w:t>
      </w:r>
      <w:proofErr w:type="spellEnd"/>
      <w:r>
        <w:t xml:space="preserve"> – взглянуть украдкой, подглядывать;</w:t>
      </w:r>
    </w:p>
    <w:p w:rsidR="003B134B" w:rsidRDefault="003B134B" w:rsidP="003B134B">
      <w:proofErr w:type="spellStart"/>
      <w:r>
        <w:t>peep</w:t>
      </w:r>
      <w:proofErr w:type="spellEnd"/>
      <w:r>
        <w:t xml:space="preserve"> – почти то же, что и «</w:t>
      </w:r>
      <w:proofErr w:type="spellStart"/>
      <w:r>
        <w:t>peek</w:t>
      </w:r>
      <w:proofErr w:type="spellEnd"/>
      <w:r>
        <w:t>» — украдкой взглянуть быстро на что-то; подглядывать в маленькое отверстие (в замочную скважину, например); щуриться.</w:t>
      </w:r>
    </w:p>
    <w:p w:rsidR="003B134B" w:rsidRDefault="003B134B" w:rsidP="003B134B"/>
    <w:p w:rsidR="003B134B" w:rsidRDefault="003B134B" w:rsidP="003B134B"/>
    <w:p w:rsidR="003B134B" w:rsidRDefault="003B134B" w:rsidP="003B134B"/>
    <w:p w:rsidR="006619D8" w:rsidRDefault="006619D8" w:rsidP="006619D8">
      <w:pPr>
        <w:jc w:val="center"/>
        <w:rPr>
          <w:b/>
          <w:i/>
        </w:rPr>
      </w:pPr>
      <w:r>
        <w:rPr>
          <w:b/>
          <w:i/>
        </w:rPr>
        <w:t xml:space="preserve">СЛОВА MANY </w:t>
      </w:r>
      <w:proofErr w:type="gramStart"/>
      <w:r>
        <w:rPr>
          <w:b/>
          <w:i/>
        </w:rPr>
        <w:t>И</w:t>
      </w:r>
      <w:proofErr w:type="gramEnd"/>
      <w:r>
        <w:rPr>
          <w:b/>
          <w:i/>
        </w:rPr>
        <w:t xml:space="preserve"> MUC</w:t>
      </w:r>
      <w:r>
        <w:rPr>
          <w:b/>
          <w:i/>
          <w:lang w:val="en-GB"/>
        </w:rPr>
        <w:t>H</w:t>
      </w:r>
    </w:p>
    <w:p w:rsidR="006619D8" w:rsidRDefault="006619D8" w:rsidP="006619D8">
      <w:r>
        <w:t xml:space="preserve">Понятно, откуда может возникнуть путаница между словами </w:t>
      </w:r>
      <w:proofErr w:type="spellStart"/>
      <w:r>
        <w:t>many</w:t>
      </w:r>
      <w:proofErr w:type="spellEnd"/>
      <w:r>
        <w:t xml:space="preserve"> и </w:t>
      </w:r>
      <w:proofErr w:type="spellStart"/>
      <w:r>
        <w:t>much</w:t>
      </w:r>
      <w:proofErr w:type="spellEnd"/>
      <w:r>
        <w:t>: по-русски они имеют одинаковое значение. Оба слова передают идею множественности и указывают на большое количество тех объектов, к которым они относятся.</w:t>
      </w:r>
    </w:p>
    <w:p w:rsidR="006619D8" w:rsidRDefault="006619D8" w:rsidP="006619D8">
      <w:r>
        <w:t xml:space="preserve">Каждое из слов </w:t>
      </w:r>
      <w:proofErr w:type="spellStart"/>
      <w:r>
        <w:t>much</w:t>
      </w:r>
      <w:proofErr w:type="spellEnd"/>
      <w:r>
        <w:t xml:space="preserve"> и </w:t>
      </w:r>
      <w:proofErr w:type="spellStart"/>
      <w:r>
        <w:t>many</w:t>
      </w:r>
      <w:proofErr w:type="spellEnd"/>
      <w:r>
        <w:t xml:space="preserve"> относится к объекту, который за ним следует. Именно от типа последующего существительного зависит выбор одного из этих двух слов.</w:t>
      </w:r>
    </w:p>
    <w:p w:rsidR="006619D8" w:rsidRDefault="006619D8" w:rsidP="006619D8">
      <w:r>
        <w:lastRenderedPageBreak/>
        <w:t>Все существительные можно разбить на две группы: исчисляемые (</w:t>
      </w:r>
      <w:proofErr w:type="spellStart"/>
      <w:r>
        <w:t>countable</w:t>
      </w:r>
      <w:proofErr w:type="spellEnd"/>
      <w:r>
        <w:t>) и неисчисляемые (</w:t>
      </w:r>
      <w:proofErr w:type="spellStart"/>
      <w:r>
        <w:t>uncountable</w:t>
      </w:r>
      <w:proofErr w:type="spellEnd"/>
      <w:r>
        <w:t xml:space="preserve">). В основе разбиения на эти два класса лежит возможность посчитать объекты. Разберем этот принцип на примере: возьмем слово </w:t>
      </w:r>
      <w:proofErr w:type="spellStart"/>
      <w:r>
        <w:t>chair</w:t>
      </w:r>
      <w:proofErr w:type="spellEnd"/>
      <w:r>
        <w:t xml:space="preserve"> (стул). Оно имеет как форму единственного, так и множественного числа: </w:t>
      </w:r>
      <w:proofErr w:type="spellStart"/>
      <w:r>
        <w:t>chair</w:t>
      </w:r>
      <w:proofErr w:type="spellEnd"/>
      <w:r>
        <w:t xml:space="preserve"> (стул) — </w:t>
      </w:r>
      <w:proofErr w:type="spellStart"/>
      <w:r>
        <w:t>chairs</w:t>
      </w:r>
      <w:proofErr w:type="spellEnd"/>
      <w:r>
        <w:t xml:space="preserve"> (стулья). Если мы представим себе множество стульев, то сможем пересчитать, сколько предметов в него входит: один стул, два стула и так далее. Если же мы возьмем другое существительное, например, </w:t>
      </w:r>
      <w:proofErr w:type="spellStart"/>
      <w:r>
        <w:t>snow</w:t>
      </w:r>
      <w:proofErr w:type="spellEnd"/>
      <w:r>
        <w:t xml:space="preserve"> (снег), то пересчитать, из каких элементов состоит множество снега, у нас не получится.</w:t>
      </w:r>
      <w:r>
        <w:br/>
        <w:t xml:space="preserve">Существительные первого типа, которые ведут себя как слово </w:t>
      </w:r>
      <w:proofErr w:type="spellStart"/>
      <w:r>
        <w:t>chair</w:t>
      </w:r>
      <w:proofErr w:type="spellEnd"/>
      <w:r>
        <w:t xml:space="preserve">, называются исчисляемыми, а существительные второго типа, как слово </w:t>
      </w:r>
      <w:proofErr w:type="spellStart"/>
      <w:r>
        <w:t>snow</w:t>
      </w:r>
      <w:proofErr w:type="spellEnd"/>
      <w:r>
        <w:t>, называются неисчисляемыми.</w:t>
      </w:r>
    </w:p>
    <w:p w:rsidR="006619D8" w:rsidRDefault="006619D8" w:rsidP="006619D8">
      <w:proofErr w:type="spellStart"/>
      <w:r>
        <w:t>Many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much</w:t>
      </w:r>
      <w:proofErr w:type="spellEnd"/>
      <w:r>
        <w:t>: правило употребления</w:t>
      </w:r>
    </w:p>
    <w:p w:rsidR="006619D8" w:rsidRDefault="006619D8" w:rsidP="006619D8">
      <w:r>
        <w:t xml:space="preserve">Какое отношение к этому имеют </w:t>
      </w:r>
      <w:proofErr w:type="spellStart"/>
      <w:r>
        <w:t>much</w:t>
      </w:r>
      <w:proofErr w:type="spellEnd"/>
      <w:r>
        <w:t xml:space="preserve"> и </w:t>
      </w:r>
      <w:proofErr w:type="spellStart"/>
      <w:r>
        <w:t>many</w:t>
      </w:r>
      <w:proofErr w:type="spellEnd"/>
      <w:r>
        <w:t xml:space="preserve">? Самое прямое: категория </w:t>
      </w:r>
      <w:proofErr w:type="spellStart"/>
      <w:r>
        <w:t>исчисляемости</w:t>
      </w:r>
      <w:proofErr w:type="spellEnd"/>
      <w:r>
        <w:t xml:space="preserve"> существительного определяет, какое из этих слов будет употребляться. Обратимся к уже знакомым нам примерам. </w:t>
      </w:r>
      <w:proofErr w:type="spellStart"/>
      <w:r>
        <w:t>Chair</w:t>
      </w:r>
      <w:proofErr w:type="spellEnd"/>
      <w:r>
        <w:t xml:space="preserve"> – счетный предмет, поэтому с ним будет употребляться </w:t>
      </w:r>
      <w:proofErr w:type="spellStart"/>
      <w:r>
        <w:t>many</w:t>
      </w:r>
      <w:proofErr w:type="spellEnd"/>
      <w:r>
        <w:t xml:space="preserve">. </w:t>
      </w:r>
      <w:proofErr w:type="spellStart"/>
      <w:r>
        <w:t>Snow</w:t>
      </w:r>
      <w:proofErr w:type="spellEnd"/>
      <w:r>
        <w:t xml:space="preserve"> – существительное неисчисляемое, значит, если мы хотим передать идею большого количества, с ним мы будем использовать </w:t>
      </w:r>
      <w:proofErr w:type="spellStart"/>
      <w:r>
        <w:t>much</w:t>
      </w:r>
      <w:proofErr w:type="spellEnd"/>
      <w:r>
        <w:t>.</w:t>
      </w:r>
    </w:p>
    <w:p w:rsidR="006619D8" w:rsidRDefault="006619D8" w:rsidP="006619D8">
      <w:pPr>
        <w:pStyle w:val="a7"/>
        <w:numPr>
          <w:ilvl w:val="0"/>
          <w:numId w:val="43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I need many chairs for the party — </w:t>
      </w:r>
      <w:r>
        <w:rPr>
          <w:i/>
        </w:rPr>
        <w:t>Мне</w:t>
      </w:r>
      <w:r>
        <w:rPr>
          <w:i/>
          <w:lang w:val="en-GB"/>
        </w:rPr>
        <w:t xml:space="preserve"> </w:t>
      </w:r>
      <w:r>
        <w:rPr>
          <w:i/>
        </w:rPr>
        <w:t>нужно</w:t>
      </w:r>
      <w:r>
        <w:rPr>
          <w:i/>
          <w:lang w:val="en-GB"/>
        </w:rPr>
        <w:t xml:space="preserve"> </w:t>
      </w:r>
      <w:r>
        <w:rPr>
          <w:i/>
        </w:rPr>
        <w:t>много</w:t>
      </w:r>
      <w:r>
        <w:rPr>
          <w:i/>
          <w:lang w:val="en-GB"/>
        </w:rPr>
        <w:t xml:space="preserve"> </w:t>
      </w:r>
      <w:r>
        <w:rPr>
          <w:i/>
        </w:rPr>
        <w:t>стульев</w:t>
      </w:r>
      <w:r>
        <w:rPr>
          <w:i/>
          <w:lang w:val="en-GB"/>
        </w:rPr>
        <w:t xml:space="preserve"> </w:t>
      </w:r>
      <w:r>
        <w:rPr>
          <w:i/>
        </w:rPr>
        <w:t>к</w:t>
      </w:r>
      <w:r>
        <w:rPr>
          <w:i/>
          <w:lang w:val="en-GB"/>
        </w:rPr>
        <w:t xml:space="preserve"> </w:t>
      </w:r>
      <w:r>
        <w:rPr>
          <w:i/>
        </w:rPr>
        <w:t>празднику</w:t>
      </w:r>
      <w:r>
        <w:rPr>
          <w:i/>
          <w:lang w:val="en-GB"/>
        </w:rPr>
        <w:t>.</w:t>
      </w:r>
    </w:p>
    <w:p w:rsidR="006619D8" w:rsidRDefault="006619D8" w:rsidP="006619D8">
      <w:pPr>
        <w:pStyle w:val="a7"/>
        <w:numPr>
          <w:ilvl w:val="0"/>
          <w:numId w:val="43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There is much snow in the city — </w:t>
      </w:r>
      <w:r>
        <w:rPr>
          <w:i/>
        </w:rPr>
        <w:t>В</w:t>
      </w:r>
      <w:r>
        <w:rPr>
          <w:i/>
          <w:lang w:val="en-GB"/>
        </w:rPr>
        <w:t xml:space="preserve"> </w:t>
      </w:r>
      <w:r>
        <w:rPr>
          <w:i/>
        </w:rPr>
        <w:t>городе</w:t>
      </w:r>
      <w:r>
        <w:rPr>
          <w:i/>
          <w:lang w:val="en-GB"/>
        </w:rPr>
        <w:t xml:space="preserve"> </w:t>
      </w:r>
      <w:r>
        <w:rPr>
          <w:i/>
        </w:rPr>
        <w:t>много</w:t>
      </w:r>
      <w:r>
        <w:rPr>
          <w:i/>
          <w:lang w:val="en-GB"/>
        </w:rPr>
        <w:t xml:space="preserve"> </w:t>
      </w:r>
      <w:r>
        <w:rPr>
          <w:i/>
        </w:rPr>
        <w:t>снега</w:t>
      </w:r>
      <w:r>
        <w:rPr>
          <w:i/>
          <w:lang w:val="en-GB"/>
        </w:rPr>
        <w:t>.</w:t>
      </w:r>
    </w:p>
    <w:p w:rsidR="006619D8" w:rsidRDefault="006619D8" w:rsidP="006619D8">
      <w:r>
        <w:t xml:space="preserve">Таким образом можно вывести для </w:t>
      </w:r>
      <w:proofErr w:type="spellStart"/>
      <w:r>
        <w:t>many</w:t>
      </w:r>
      <w:proofErr w:type="spellEnd"/>
      <w:r>
        <w:t xml:space="preserve"> или </w:t>
      </w:r>
      <w:proofErr w:type="spellStart"/>
      <w:r>
        <w:t>much</w:t>
      </w:r>
      <w:proofErr w:type="spellEnd"/>
      <w:r>
        <w:t xml:space="preserve"> правило: </w:t>
      </w:r>
      <w:proofErr w:type="spellStart"/>
      <w:r>
        <w:t>many</w:t>
      </w:r>
      <w:proofErr w:type="spellEnd"/>
      <w:r>
        <w:t xml:space="preserve"> выступает с исчисляемыми существительными, а </w:t>
      </w:r>
      <w:proofErr w:type="spellStart"/>
      <w:r>
        <w:t>much</w:t>
      </w:r>
      <w:proofErr w:type="spellEnd"/>
      <w:r>
        <w:t xml:space="preserve"> – с неисчисляемыми.</w:t>
      </w:r>
    </w:p>
    <w:p w:rsidR="006619D8" w:rsidRDefault="006619D8" w:rsidP="006619D8">
      <w:pPr>
        <w:pStyle w:val="a7"/>
        <w:numPr>
          <w:ilvl w:val="0"/>
          <w:numId w:val="44"/>
        </w:numPr>
        <w:spacing w:line="256" w:lineRule="auto"/>
        <w:rPr>
          <w:i/>
        </w:rPr>
      </w:pPr>
      <w:proofErr w:type="spellStart"/>
      <w:r>
        <w:rPr>
          <w:i/>
        </w:rPr>
        <w:t>Many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years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passed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since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here</w:t>
      </w:r>
      <w:proofErr w:type="spellEnd"/>
      <w:r>
        <w:rPr>
          <w:i/>
        </w:rPr>
        <w:t xml:space="preserve"> — Много лет прошло с тех пор, как я был здесь.</w:t>
      </w:r>
    </w:p>
    <w:p w:rsidR="006619D8" w:rsidRDefault="006619D8" w:rsidP="006619D8">
      <w:pPr>
        <w:pStyle w:val="a7"/>
        <w:numPr>
          <w:ilvl w:val="0"/>
          <w:numId w:val="44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Much information has been found — </w:t>
      </w:r>
      <w:r>
        <w:rPr>
          <w:i/>
        </w:rPr>
        <w:t>Нашлось</w:t>
      </w:r>
      <w:r>
        <w:rPr>
          <w:i/>
          <w:lang w:val="en-GB"/>
        </w:rPr>
        <w:t xml:space="preserve"> </w:t>
      </w:r>
      <w:r>
        <w:rPr>
          <w:i/>
        </w:rPr>
        <w:t>много</w:t>
      </w:r>
      <w:r>
        <w:rPr>
          <w:i/>
          <w:lang w:val="en-GB"/>
        </w:rPr>
        <w:t xml:space="preserve"> </w:t>
      </w:r>
      <w:r>
        <w:rPr>
          <w:i/>
        </w:rPr>
        <w:t>информации</w:t>
      </w:r>
      <w:r>
        <w:rPr>
          <w:i/>
          <w:lang w:val="en-GB"/>
        </w:rPr>
        <w:t>.</w:t>
      </w:r>
    </w:p>
    <w:p w:rsidR="006619D8" w:rsidRDefault="006619D8" w:rsidP="006619D8">
      <w:r>
        <w:lastRenderedPageBreak/>
        <w:t xml:space="preserve">Само правило различения, когда </w:t>
      </w:r>
      <w:proofErr w:type="spellStart"/>
      <w:r>
        <w:t>many</w:t>
      </w:r>
      <w:proofErr w:type="spellEnd"/>
      <w:r>
        <w:t xml:space="preserve">, когда </w:t>
      </w:r>
      <w:proofErr w:type="spellStart"/>
      <w:r>
        <w:t>much</w:t>
      </w:r>
      <w:proofErr w:type="spellEnd"/>
      <w:r>
        <w:t>, довольно простое. Сложность может заключаться в определении, какое существительное относится к какому типу: неисчисляемому или исчисляемому.</w:t>
      </w:r>
    </w:p>
    <w:p w:rsidR="006619D8" w:rsidRDefault="006619D8" w:rsidP="006619D8">
      <w:r>
        <w:t>Языки следуют разным стратегиям и по-разному распределяют существительные между группами, и те существительные, которые в русском языке попадают в группу исчисляемых, в английском могут относиться к другому типу. Поэтому рассмотрим подробнее, какие слова относятся в английском языке к неисчисляемым существительным.</w:t>
      </w:r>
    </w:p>
    <w:p w:rsidR="006619D8" w:rsidRDefault="006619D8" w:rsidP="006619D8">
      <w:r>
        <w:t xml:space="preserve">Вещества и материалы: </w:t>
      </w:r>
      <w:proofErr w:type="spellStart"/>
      <w:r>
        <w:t>water</w:t>
      </w:r>
      <w:proofErr w:type="spellEnd"/>
      <w:r>
        <w:t xml:space="preserve"> (вода), </w:t>
      </w:r>
      <w:proofErr w:type="spellStart"/>
      <w:r>
        <w:t>snow</w:t>
      </w:r>
      <w:proofErr w:type="spellEnd"/>
      <w:r>
        <w:t xml:space="preserve"> (снег), </w:t>
      </w:r>
      <w:proofErr w:type="spellStart"/>
      <w:r>
        <w:t>sand</w:t>
      </w:r>
      <w:proofErr w:type="spellEnd"/>
      <w:r>
        <w:t xml:space="preserve"> (песок) и другие. В веществах и материалах невозможно выделить элементы, из которых они строятся. Если часть стула (</w:t>
      </w:r>
      <w:proofErr w:type="spellStart"/>
      <w:r>
        <w:t>chair</w:t>
      </w:r>
      <w:proofErr w:type="spellEnd"/>
      <w:r>
        <w:t>) — это особый предмет, а час дня (</w:t>
      </w:r>
      <w:proofErr w:type="spellStart"/>
      <w:r>
        <w:t>day</w:t>
      </w:r>
      <w:proofErr w:type="spellEnd"/>
      <w:r>
        <w:t>) — это особый промежуток времени, а не сам день, то любая часть снега (</w:t>
      </w:r>
      <w:proofErr w:type="spellStart"/>
      <w:r>
        <w:t>snow</w:t>
      </w:r>
      <w:proofErr w:type="spellEnd"/>
      <w:r>
        <w:t>) или воды (</w:t>
      </w:r>
      <w:proofErr w:type="spellStart"/>
      <w:r>
        <w:t>water</w:t>
      </w:r>
      <w:proofErr w:type="spellEnd"/>
      <w:r>
        <w:t>) по-прежнему является снегом и водой.</w:t>
      </w:r>
    </w:p>
    <w:p w:rsidR="006619D8" w:rsidRDefault="006619D8" w:rsidP="006619D8">
      <w:r>
        <w:t xml:space="preserve">Абстрактные существительные: </w:t>
      </w:r>
      <w:proofErr w:type="spellStart"/>
      <w:r>
        <w:t>work</w:t>
      </w:r>
      <w:proofErr w:type="spellEnd"/>
      <w:r>
        <w:t xml:space="preserve"> (работа), </w:t>
      </w:r>
      <w:proofErr w:type="spellStart"/>
      <w:r>
        <w:t>time</w:t>
      </w:r>
      <w:proofErr w:type="spellEnd"/>
      <w:r>
        <w:t xml:space="preserve"> (время), </w:t>
      </w:r>
      <w:proofErr w:type="spellStart"/>
      <w:r>
        <w:t>knowledge</w:t>
      </w:r>
      <w:proofErr w:type="spellEnd"/>
      <w:r>
        <w:t xml:space="preserve"> (знание), </w:t>
      </w:r>
      <w:proofErr w:type="spellStart"/>
      <w:r>
        <w:t>information</w:t>
      </w:r>
      <w:proofErr w:type="spellEnd"/>
      <w:r>
        <w:t xml:space="preserve"> (информация) и другие. Абстрактные понятия не существуют в материальном мире: мы не можем их увидеть и не можем их посчитать.</w:t>
      </w:r>
    </w:p>
    <w:p w:rsidR="006619D8" w:rsidRDefault="006619D8" w:rsidP="006619D8">
      <w:r>
        <w:t xml:space="preserve">Чувства и состояния: </w:t>
      </w:r>
      <w:proofErr w:type="spellStart"/>
      <w:r>
        <w:t>love</w:t>
      </w:r>
      <w:proofErr w:type="spellEnd"/>
      <w:r>
        <w:t xml:space="preserve"> (любовь), </w:t>
      </w:r>
      <w:proofErr w:type="spellStart"/>
      <w:r>
        <w:t>fear</w:t>
      </w:r>
      <w:proofErr w:type="spellEnd"/>
      <w:r>
        <w:t xml:space="preserve"> (страх) и прочие. Подобные слова выделяются из группы абстрактных существительных в отдельный тип.</w:t>
      </w:r>
    </w:p>
    <w:p w:rsidR="006619D8" w:rsidRDefault="006619D8" w:rsidP="006619D8">
      <w:r>
        <w:t xml:space="preserve">Это три основных типа несчетных существительных. Такие слова употребляются в единственном числе и при указании на большое множество требуют при себе </w:t>
      </w:r>
      <w:proofErr w:type="spellStart"/>
      <w:r>
        <w:t>much</w:t>
      </w:r>
      <w:proofErr w:type="spellEnd"/>
      <w:r>
        <w:t>.</w:t>
      </w:r>
    </w:p>
    <w:p w:rsidR="006619D8" w:rsidRDefault="006619D8" w:rsidP="006619D8">
      <w:pPr>
        <w:rPr>
          <w:lang w:val="en-GB"/>
        </w:rPr>
      </w:pPr>
      <w:r>
        <w:rPr>
          <w:lang w:val="en-GB"/>
        </w:rPr>
        <w:t xml:space="preserve">They said there was </w:t>
      </w:r>
      <w:proofErr w:type="spellStart"/>
      <w:r>
        <w:rPr>
          <w:lang w:val="en-GB"/>
        </w:rPr>
        <w:t>gonna</w:t>
      </w:r>
      <w:proofErr w:type="spellEnd"/>
      <w:r>
        <w:rPr>
          <w:lang w:val="en-GB"/>
        </w:rPr>
        <w:t xml:space="preserve"> be much snow this weekend — </w:t>
      </w:r>
      <w:r>
        <w:t>Они</w:t>
      </w:r>
      <w:r>
        <w:rPr>
          <w:lang w:val="en-GB"/>
        </w:rPr>
        <w:t xml:space="preserve"> </w:t>
      </w:r>
      <w:r>
        <w:t>сказали</w:t>
      </w:r>
      <w:r>
        <w:rPr>
          <w:lang w:val="en-GB"/>
        </w:rPr>
        <w:t xml:space="preserve">, </w:t>
      </w:r>
      <w:r>
        <w:t>на</w:t>
      </w:r>
      <w:r>
        <w:rPr>
          <w:lang w:val="en-GB"/>
        </w:rPr>
        <w:t xml:space="preserve"> </w:t>
      </w:r>
      <w:r>
        <w:t>выходных</w:t>
      </w:r>
      <w:r>
        <w:rPr>
          <w:lang w:val="en-GB"/>
        </w:rPr>
        <w:t xml:space="preserve"> </w:t>
      </w:r>
      <w:r>
        <w:t>будет</w:t>
      </w:r>
      <w:r>
        <w:rPr>
          <w:lang w:val="en-GB"/>
        </w:rPr>
        <w:t xml:space="preserve"> </w:t>
      </w:r>
      <w:r>
        <w:t>много</w:t>
      </w:r>
      <w:r>
        <w:rPr>
          <w:lang w:val="en-GB"/>
        </w:rPr>
        <w:t xml:space="preserve"> </w:t>
      </w:r>
      <w:r>
        <w:t>снега</w:t>
      </w:r>
      <w:r>
        <w:rPr>
          <w:lang w:val="en-GB"/>
        </w:rPr>
        <w:t>.</w:t>
      </w:r>
      <w:r>
        <w:rPr>
          <w:lang w:val="en-GB"/>
        </w:rPr>
        <w:br/>
        <w:t xml:space="preserve">Such people are unlikely to have much knowledge of computers — </w:t>
      </w:r>
      <w:r>
        <w:t>Такие</w:t>
      </w:r>
      <w:r>
        <w:rPr>
          <w:lang w:val="en-GB"/>
        </w:rPr>
        <w:t xml:space="preserve"> </w:t>
      </w:r>
      <w:r>
        <w:t>люди</w:t>
      </w:r>
      <w:r>
        <w:rPr>
          <w:lang w:val="en-GB"/>
        </w:rPr>
        <w:t xml:space="preserve"> </w:t>
      </w:r>
      <w:r>
        <w:t>вряд</w:t>
      </w:r>
      <w:r>
        <w:rPr>
          <w:lang w:val="en-GB"/>
        </w:rPr>
        <w:t xml:space="preserve"> </w:t>
      </w:r>
      <w:r>
        <w:t>ли</w:t>
      </w:r>
      <w:r>
        <w:rPr>
          <w:lang w:val="en-GB"/>
        </w:rPr>
        <w:t xml:space="preserve"> </w:t>
      </w:r>
      <w:r>
        <w:t>обладают</w:t>
      </w:r>
      <w:r>
        <w:rPr>
          <w:lang w:val="en-GB"/>
        </w:rPr>
        <w:t xml:space="preserve"> </w:t>
      </w:r>
      <w:r>
        <w:t>серьезным</w:t>
      </w:r>
      <w:r>
        <w:rPr>
          <w:lang w:val="en-GB"/>
        </w:rPr>
        <w:t xml:space="preserve"> </w:t>
      </w:r>
      <w:r>
        <w:t>знанием</w:t>
      </w:r>
      <w:r>
        <w:rPr>
          <w:lang w:val="en-GB"/>
        </w:rPr>
        <w:t xml:space="preserve"> </w:t>
      </w:r>
      <w:r>
        <w:t>компьютеров</w:t>
      </w:r>
      <w:r>
        <w:rPr>
          <w:lang w:val="en-GB"/>
        </w:rPr>
        <w:t>.</w:t>
      </w:r>
      <w:r>
        <w:rPr>
          <w:lang w:val="en-GB"/>
        </w:rPr>
        <w:br/>
        <w:t xml:space="preserve">She could quietly observe the other guests without much fear — </w:t>
      </w:r>
      <w:r>
        <w:lastRenderedPageBreak/>
        <w:t>Она</w:t>
      </w:r>
      <w:r>
        <w:rPr>
          <w:lang w:val="en-GB"/>
        </w:rPr>
        <w:t xml:space="preserve"> </w:t>
      </w:r>
      <w:r>
        <w:t>могла</w:t>
      </w:r>
      <w:r>
        <w:rPr>
          <w:lang w:val="en-GB"/>
        </w:rPr>
        <w:t xml:space="preserve"> </w:t>
      </w:r>
      <w:r>
        <w:t>тихо</w:t>
      </w:r>
      <w:r>
        <w:rPr>
          <w:lang w:val="en-GB"/>
        </w:rPr>
        <w:t xml:space="preserve"> </w:t>
      </w:r>
      <w:r>
        <w:t>наблюдать</w:t>
      </w:r>
      <w:r>
        <w:rPr>
          <w:lang w:val="en-GB"/>
        </w:rPr>
        <w:t xml:space="preserve"> </w:t>
      </w:r>
      <w:r>
        <w:t>за</w:t>
      </w:r>
      <w:r>
        <w:rPr>
          <w:lang w:val="en-GB"/>
        </w:rPr>
        <w:t xml:space="preserve"> </w:t>
      </w:r>
      <w:r>
        <w:t>остальными</w:t>
      </w:r>
      <w:r>
        <w:rPr>
          <w:lang w:val="en-GB"/>
        </w:rPr>
        <w:t xml:space="preserve"> </w:t>
      </w:r>
      <w:r>
        <w:t>гостями</w:t>
      </w:r>
      <w:r>
        <w:rPr>
          <w:lang w:val="en-GB"/>
        </w:rPr>
        <w:t xml:space="preserve"> </w:t>
      </w:r>
      <w:r>
        <w:t>без</w:t>
      </w:r>
      <w:r>
        <w:rPr>
          <w:lang w:val="en-GB"/>
        </w:rPr>
        <w:t xml:space="preserve"> </w:t>
      </w:r>
      <w:r>
        <w:t>особого</w:t>
      </w:r>
      <w:r>
        <w:rPr>
          <w:lang w:val="en-GB"/>
        </w:rPr>
        <w:t xml:space="preserve"> </w:t>
      </w:r>
      <w:r>
        <w:t>страха</w:t>
      </w:r>
      <w:r>
        <w:rPr>
          <w:lang w:val="en-GB"/>
        </w:rPr>
        <w:t>.</w:t>
      </w:r>
    </w:p>
    <w:p w:rsidR="006619D8" w:rsidRDefault="006619D8" w:rsidP="006619D8">
      <w:r>
        <w:t xml:space="preserve">Выбор </w:t>
      </w:r>
      <w:proofErr w:type="spellStart"/>
      <w:r>
        <w:t>much</w:t>
      </w:r>
      <w:proofErr w:type="spellEnd"/>
      <w:r>
        <w:t xml:space="preserve"> и </w:t>
      </w:r>
      <w:proofErr w:type="spellStart"/>
      <w:r>
        <w:t>many</w:t>
      </w:r>
      <w:proofErr w:type="spellEnd"/>
      <w:r>
        <w:t xml:space="preserve"> в английском языке не всегда совпадает с привычным типом существительного в русском. Например, к неисчисляемым существительным в английском относятся слова: </w:t>
      </w:r>
      <w:proofErr w:type="spellStart"/>
      <w:r>
        <w:t>news</w:t>
      </w:r>
      <w:proofErr w:type="spellEnd"/>
      <w:r>
        <w:t xml:space="preserve"> (новости), </w:t>
      </w:r>
      <w:proofErr w:type="spellStart"/>
      <w:r>
        <w:t>work</w:t>
      </w:r>
      <w:proofErr w:type="spellEnd"/>
      <w:r>
        <w:t xml:space="preserve"> (работа), </w:t>
      </w:r>
      <w:proofErr w:type="spellStart"/>
      <w:r>
        <w:t>traffic</w:t>
      </w:r>
      <w:proofErr w:type="spellEnd"/>
      <w:r>
        <w:t xml:space="preserve"> (транспортное движение), </w:t>
      </w:r>
      <w:proofErr w:type="spellStart"/>
      <w:r>
        <w:t>furniture</w:t>
      </w:r>
      <w:proofErr w:type="spellEnd"/>
      <w:r>
        <w:t xml:space="preserve"> (мебель), </w:t>
      </w:r>
      <w:proofErr w:type="spellStart"/>
      <w:r>
        <w:t>damage</w:t>
      </w:r>
      <w:proofErr w:type="spellEnd"/>
      <w:r>
        <w:t xml:space="preserve"> (урон), </w:t>
      </w:r>
      <w:proofErr w:type="spellStart"/>
      <w:r>
        <w:t>advice</w:t>
      </w:r>
      <w:proofErr w:type="spellEnd"/>
      <w:r>
        <w:t xml:space="preserve"> (совет), </w:t>
      </w:r>
      <w:proofErr w:type="spellStart"/>
      <w:r>
        <w:t>baggage</w:t>
      </w:r>
      <w:proofErr w:type="spellEnd"/>
      <w:r>
        <w:t xml:space="preserve"> (багаж). На эти слова стоит обратить внимание: с употреблением с ними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часто возникают ошибки.</w:t>
      </w:r>
    </w:p>
    <w:p w:rsidR="006619D8" w:rsidRDefault="006619D8" w:rsidP="006619D8">
      <w:pPr>
        <w:rPr>
          <w:lang w:val="en-GB"/>
        </w:rPr>
      </w:pPr>
      <w:proofErr w:type="spellStart"/>
      <w:r>
        <w:t>She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baggage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— У нее с собой было не много вещей.</w:t>
      </w:r>
      <w:r>
        <w:br/>
      </w:r>
      <w:proofErr w:type="spellStart"/>
      <w:r>
        <w:t>There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roads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approached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centre</w:t>
      </w:r>
      <w:proofErr w:type="spellEnd"/>
      <w:r>
        <w:t xml:space="preserve"> — На дорогах не было большого потока машин, пока они не приблизились к центру города.</w:t>
      </w:r>
      <w:r>
        <w:br/>
      </w:r>
      <w:r>
        <w:rPr>
          <w:lang w:val="en-GB"/>
        </w:rPr>
        <w:t xml:space="preserve">There was much furniture in the room — </w:t>
      </w:r>
      <w:r>
        <w:t>В</w:t>
      </w:r>
      <w:r>
        <w:rPr>
          <w:lang w:val="en-GB"/>
        </w:rPr>
        <w:t xml:space="preserve"> </w:t>
      </w:r>
      <w:r>
        <w:t>комнате</w:t>
      </w:r>
      <w:r>
        <w:rPr>
          <w:lang w:val="en-GB"/>
        </w:rPr>
        <w:t xml:space="preserve"> </w:t>
      </w:r>
      <w:r>
        <w:t>было</w:t>
      </w:r>
      <w:r>
        <w:rPr>
          <w:lang w:val="en-GB"/>
        </w:rPr>
        <w:t xml:space="preserve"> </w:t>
      </w:r>
      <w:r>
        <w:t>много</w:t>
      </w:r>
      <w:r>
        <w:rPr>
          <w:lang w:val="en-GB"/>
        </w:rPr>
        <w:t xml:space="preserve"> </w:t>
      </w:r>
      <w:r>
        <w:t>мебели</w:t>
      </w:r>
      <w:r>
        <w:rPr>
          <w:lang w:val="en-GB"/>
        </w:rPr>
        <w:t>.</w:t>
      </w:r>
    </w:p>
    <w:p w:rsidR="006619D8" w:rsidRDefault="006619D8" w:rsidP="006619D8">
      <w:r>
        <w:t xml:space="preserve">Не всегда существительное можно однозначно отнести к первой или второй группе. Есть и такие слова, которые меняют свое значение при переходе из одного типа в другой: например, слово </w:t>
      </w:r>
      <w:proofErr w:type="spellStart"/>
      <w:r>
        <w:t>paper</w:t>
      </w:r>
      <w:proofErr w:type="spellEnd"/>
      <w:r>
        <w:t xml:space="preserve"> означает «бумага» в неисчисляемом употреблении и «газета» в исчисляемом.</w:t>
      </w:r>
      <w:r>
        <w:br/>
        <w:t>Узнать больше</w:t>
      </w:r>
    </w:p>
    <w:p w:rsidR="006619D8" w:rsidRDefault="006619D8" w:rsidP="006619D8">
      <w:proofErr w:type="spellStart"/>
      <w:r>
        <w:t>I'm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papers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— Уверен, у тебя уже есть много газет для чтения.</w:t>
      </w:r>
      <w:r>
        <w:br/>
        <w:t xml:space="preserve">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I </w:t>
      </w:r>
      <w:proofErr w:type="spellStart"/>
      <w:r>
        <w:t>waste</w:t>
      </w:r>
      <w:proofErr w:type="spellEnd"/>
      <w:r>
        <w:t xml:space="preserve"> – Мне не важно, сколько бумаги я трачу впустую.</w:t>
      </w:r>
    </w:p>
    <w:p w:rsidR="006619D8" w:rsidRDefault="006619D8" w:rsidP="006619D8">
      <w:r>
        <w:t xml:space="preserve">Хотя мы показали на примерах, как отделить исчисляемые существительные от неисчисляемых, сделать это, впервые столкнувшись со словом, может быть сложно. Поэтому если вы сомневаетесь, когда </w:t>
      </w:r>
      <w:proofErr w:type="spellStart"/>
      <w:r>
        <w:t>much</w:t>
      </w:r>
      <w:proofErr w:type="spellEnd"/>
      <w:r>
        <w:t xml:space="preserve">, а когда </w:t>
      </w:r>
      <w:proofErr w:type="spellStart"/>
      <w:r>
        <w:t>many</w:t>
      </w:r>
      <w:proofErr w:type="spellEnd"/>
      <w:r>
        <w:t xml:space="preserve">, </w:t>
      </w:r>
      <w:proofErr w:type="spellStart"/>
      <w:r>
        <w:t>исчисляемость</w:t>
      </w:r>
      <w:proofErr w:type="spellEnd"/>
      <w:r>
        <w:t xml:space="preserve"> лучше всегда проверять по словарю.</w:t>
      </w:r>
    </w:p>
    <w:p w:rsidR="006619D8" w:rsidRDefault="006619D8" w:rsidP="006619D8">
      <w:pPr>
        <w:jc w:val="center"/>
        <w:rPr>
          <w:b/>
          <w:i/>
        </w:rPr>
      </w:pPr>
      <w:r>
        <w:rPr>
          <w:b/>
          <w:i/>
        </w:rPr>
        <w:t>Употребление в речи</w:t>
      </w:r>
    </w:p>
    <w:p w:rsidR="006619D8" w:rsidRDefault="006619D8" w:rsidP="006619D8">
      <w:r>
        <w:lastRenderedPageBreak/>
        <w:t xml:space="preserve">Итак, правило </w:t>
      </w:r>
      <w:proofErr w:type="spellStart"/>
      <w:r>
        <w:t>much</w:t>
      </w:r>
      <w:proofErr w:type="spellEnd"/>
      <w:r>
        <w:t xml:space="preserve"> или </w:t>
      </w:r>
      <w:proofErr w:type="spellStart"/>
      <w:r>
        <w:t>many</w:t>
      </w:r>
      <w:proofErr w:type="spellEnd"/>
      <w:r>
        <w:t>:</w:t>
      </w:r>
    </w:p>
    <w:p w:rsidR="006619D8" w:rsidRDefault="006619D8" w:rsidP="006619D8">
      <w:proofErr w:type="spellStart"/>
      <w:r>
        <w:t>many</w:t>
      </w:r>
      <w:proofErr w:type="spellEnd"/>
      <w:r>
        <w:t xml:space="preserve"> ставится перед исчисляемыми существительными во множественном числе,</w:t>
      </w:r>
    </w:p>
    <w:p w:rsidR="006619D8" w:rsidRDefault="006619D8" w:rsidP="006619D8">
      <w:proofErr w:type="spellStart"/>
      <w:r>
        <w:t>much</w:t>
      </w:r>
      <w:proofErr w:type="spellEnd"/>
      <w:r>
        <w:t xml:space="preserve"> – перед неисчисляемыми.</w:t>
      </w:r>
    </w:p>
    <w:p w:rsidR="006619D8" w:rsidRDefault="006619D8" w:rsidP="006619D8">
      <w:r>
        <w:t xml:space="preserve">Но сами слова </w:t>
      </w:r>
      <w:proofErr w:type="spellStart"/>
      <w:r>
        <w:t>many</w:t>
      </w:r>
      <w:proofErr w:type="spellEnd"/>
      <w:r>
        <w:t xml:space="preserve"> или </w:t>
      </w:r>
      <w:proofErr w:type="spellStart"/>
      <w:r>
        <w:t>much</w:t>
      </w:r>
      <w:proofErr w:type="spellEnd"/>
      <w:r>
        <w:t xml:space="preserve"> в речи могут употребляться в разнообразных конструкциях. Например, в отрицательных предложениях используются выражения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и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much</w:t>
      </w:r>
      <w:proofErr w:type="spellEnd"/>
      <w:r>
        <w:t>.</w:t>
      </w:r>
    </w:p>
    <w:p w:rsidR="006619D8" w:rsidRDefault="006619D8" w:rsidP="006619D8">
      <w:pPr>
        <w:pStyle w:val="a7"/>
        <w:numPr>
          <w:ilvl w:val="0"/>
          <w:numId w:val="45"/>
        </w:numPr>
        <w:spacing w:line="256" w:lineRule="auto"/>
        <w:rPr>
          <w:i/>
        </w:rPr>
      </w:pPr>
      <w:proofErr w:type="spellStart"/>
      <w:r>
        <w:rPr>
          <w:i/>
        </w:rPr>
        <w:t>Not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many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years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passed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since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saw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you</w:t>
      </w:r>
      <w:proofErr w:type="spellEnd"/>
      <w:r>
        <w:rPr>
          <w:i/>
        </w:rPr>
        <w:t xml:space="preserve"> — С тех пор, как я тебя видел, прошло немного лет.</w:t>
      </w:r>
    </w:p>
    <w:p w:rsidR="006619D8" w:rsidRDefault="006619D8" w:rsidP="006619D8">
      <w:pPr>
        <w:pStyle w:val="a7"/>
        <w:numPr>
          <w:ilvl w:val="0"/>
          <w:numId w:val="45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Not much chance for a million of young people who are trying to find a job — </w:t>
      </w:r>
      <w:r>
        <w:rPr>
          <w:i/>
        </w:rPr>
        <w:t>Для</w:t>
      </w:r>
      <w:r>
        <w:rPr>
          <w:i/>
          <w:lang w:val="en-GB"/>
        </w:rPr>
        <w:t xml:space="preserve"> </w:t>
      </w:r>
      <w:r>
        <w:rPr>
          <w:i/>
        </w:rPr>
        <w:t>миллиона</w:t>
      </w:r>
      <w:r>
        <w:rPr>
          <w:i/>
          <w:lang w:val="en-GB"/>
        </w:rPr>
        <w:t xml:space="preserve"> </w:t>
      </w:r>
      <w:r>
        <w:rPr>
          <w:i/>
        </w:rPr>
        <w:t>молодых</w:t>
      </w:r>
      <w:r>
        <w:rPr>
          <w:i/>
          <w:lang w:val="en-GB"/>
        </w:rPr>
        <w:t xml:space="preserve"> </w:t>
      </w:r>
      <w:r>
        <w:rPr>
          <w:i/>
        </w:rPr>
        <w:t>людей</w:t>
      </w:r>
      <w:r>
        <w:rPr>
          <w:i/>
          <w:lang w:val="en-GB"/>
        </w:rPr>
        <w:t xml:space="preserve">, </w:t>
      </w:r>
      <w:r>
        <w:rPr>
          <w:i/>
        </w:rPr>
        <w:t>которые</w:t>
      </w:r>
      <w:r>
        <w:rPr>
          <w:i/>
          <w:lang w:val="en-GB"/>
        </w:rPr>
        <w:t xml:space="preserve"> </w:t>
      </w:r>
      <w:r>
        <w:rPr>
          <w:i/>
        </w:rPr>
        <w:t>пытаются</w:t>
      </w:r>
      <w:r>
        <w:rPr>
          <w:i/>
          <w:lang w:val="en-GB"/>
        </w:rPr>
        <w:t xml:space="preserve"> </w:t>
      </w:r>
      <w:r>
        <w:rPr>
          <w:i/>
        </w:rPr>
        <w:t>найти</w:t>
      </w:r>
      <w:r>
        <w:rPr>
          <w:i/>
          <w:lang w:val="en-GB"/>
        </w:rPr>
        <w:t xml:space="preserve"> </w:t>
      </w:r>
      <w:r>
        <w:rPr>
          <w:i/>
        </w:rPr>
        <w:t>работу</w:t>
      </w:r>
      <w:r>
        <w:rPr>
          <w:i/>
          <w:lang w:val="en-GB"/>
        </w:rPr>
        <w:t xml:space="preserve">, </w:t>
      </w:r>
      <w:r>
        <w:rPr>
          <w:i/>
        </w:rPr>
        <w:t>шансы</w:t>
      </w:r>
      <w:r>
        <w:rPr>
          <w:i/>
          <w:lang w:val="en-GB"/>
        </w:rPr>
        <w:t xml:space="preserve"> </w:t>
      </w:r>
      <w:r>
        <w:rPr>
          <w:i/>
        </w:rPr>
        <w:t>невелики</w:t>
      </w:r>
      <w:r>
        <w:rPr>
          <w:i/>
          <w:lang w:val="en-GB"/>
        </w:rPr>
        <w:t>.</w:t>
      </w:r>
    </w:p>
    <w:p w:rsidR="006619D8" w:rsidRDefault="006619D8" w:rsidP="006619D8">
      <w:r>
        <w:t xml:space="preserve">Если мы хотим задать вопрос о количестве предметов, то используем конструкции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/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>.</w:t>
      </w:r>
    </w:p>
    <w:p w:rsidR="006619D8" w:rsidRDefault="006619D8" w:rsidP="006619D8">
      <w:pPr>
        <w:pStyle w:val="a7"/>
        <w:numPr>
          <w:ilvl w:val="0"/>
          <w:numId w:val="46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How many biscuits have you eaten? — </w:t>
      </w:r>
      <w:r>
        <w:rPr>
          <w:i/>
        </w:rPr>
        <w:t>Сколько</w:t>
      </w:r>
      <w:r>
        <w:rPr>
          <w:i/>
          <w:lang w:val="en-GB"/>
        </w:rPr>
        <w:t xml:space="preserve"> </w:t>
      </w:r>
      <w:r>
        <w:rPr>
          <w:i/>
        </w:rPr>
        <w:t>печенья</w:t>
      </w:r>
      <w:r>
        <w:rPr>
          <w:i/>
          <w:lang w:val="en-GB"/>
        </w:rPr>
        <w:t xml:space="preserve"> </w:t>
      </w:r>
      <w:r>
        <w:rPr>
          <w:i/>
        </w:rPr>
        <w:t>ты</w:t>
      </w:r>
      <w:r>
        <w:rPr>
          <w:i/>
          <w:lang w:val="en-GB"/>
        </w:rPr>
        <w:t xml:space="preserve"> </w:t>
      </w:r>
      <w:r>
        <w:rPr>
          <w:i/>
        </w:rPr>
        <w:t>съел</w:t>
      </w:r>
      <w:r>
        <w:rPr>
          <w:i/>
          <w:lang w:val="en-GB"/>
        </w:rPr>
        <w:t>?</w:t>
      </w:r>
    </w:p>
    <w:p w:rsidR="006619D8" w:rsidRDefault="006619D8" w:rsidP="006619D8">
      <w:pPr>
        <w:pStyle w:val="a7"/>
        <w:numPr>
          <w:ilvl w:val="0"/>
          <w:numId w:val="46"/>
        </w:numPr>
        <w:spacing w:line="256" w:lineRule="auto"/>
        <w:rPr>
          <w:i/>
          <w:lang w:val="en-GB"/>
        </w:rPr>
      </w:pPr>
      <w:r>
        <w:rPr>
          <w:i/>
          <w:lang w:val="en-GB"/>
        </w:rPr>
        <w:t xml:space="preserve">How much effort does it take to bring it about? — </w:t>
      </w:r>
      <w:r>
        <w:rPr>
          <w:i/>
        </w:rPr>
        <w:t>Сколько</w:t>
      </w:r>
      <w:r>
        <w:rPr>
          <w:i/>
          <w:lang w:val="en-GB"/>
        </w:rPr>
        <w:t xml:space="preserve"> </w:t>
      </w:r>
      <w:r>
        <w:rPr>
          <w:i/>
        </w:rPr>
        <w:t>усилий</w:t>
      </w:r>
      <w:r>
        <w:rPr>
          <w:i/>
          <w:lang w:val="en-GB"/>
        </w:rPr>
        <w:t xml:space="preserve"> </w:t>
      </w:r>
      <w:r>
        <w:rPr>
          <w:i/>
        </w:rPr>
        <w:t>требуется</w:t>
      </w:r>
      <w:r>
        <w:rPr>
          <w:i/>
          <w:lang w:val="en-GB"/>
        </w:rPr>
        <w:t xml:space="preserve">, </w:t>
      </w:r>
      <w:r>
        <w:rPr>
          <w:i/>
        </w:rPr>
        <w:t>чтобы</w:t>
      </w:r>
      <w:r>
        <w:rPr>
          <w:i/>
          <w:lang w:val="en-GB"/>
        </w:rPr>
        <w:t xml:space="preserve"> </w:t>
      </w:r>
      <w:r>
        <w:rPr>
          <w:i/>
        </w:rPr>
        <w:t>это</w:t>
      </w:r>
      <w:r>
        <w:rPr>
          <w:i/>
          <w:lang w:val="en-GB"/>
        </w:rPr>
        <w:t xml:space="preserve"> </w:t>
      </w:r>
      <w:r>
        <w:rPr>
          <w:i/>
        </w:rPr>
        <w:t>осуществить</w:t>
      </w:r>
      <w:r>
        <w:rPr>
          <w:i/>
          <w:lang w:val="en-GB"/>
        </w:rPr>
        <w:t>?</w:t>
      </w:r>
    </w:p>
    <w:p w:rsidR="006619D8" w:rsidRDefault="006619D8" w:rsidP="006619D8">
      <w:r>
        <w:t xml:space="preserve">Оба слова </w:t>
      </w:r>
      <w:proofErr w:type="spellStart"/>
      <w:r>
        <w:t>much</w:t>
      </w:r>
      <w:proofErr w:type="spellEnd"/>
      <w:r>
        <w:t xml:space="preserve"> и </w:t>
      </w:r>
      <w:proofErr w:type="spellStart"/>
      <w:r>
        <w:t>many</w:t>
      </w:r>
      <w:proofErr w:type="spellEnd"/>
      <w:r>
        <w:t xml:space="preserve"> могут выступать в конструкциях с дополнительными усилительными словами: </w:t>
      </w:r>
      <w:proofErr w:type="spellStart"/>
      <w:r>
        <w:t>so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/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(так много),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/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(слишком много):</w:t>
      </w:r>
    </w:p>
    <w:p w:rsidR="006619D8" w:rsidRDefault="006619D8" w:rsidP="006619D8">
      <w:pPr>
        <w:pStyle w:val="a7"/>
        <w:numPr>
          <w:ilvl w:val="0"/>
          <w:numId w:val="47"/>
        </w:numPr>
        <w:spacing w:line="256" w:lineRule="auto"/>
        <w:rPr>
          <w:i/>
        </w:rPr>
      </w:pPr>
      <w:proofErr w:type="spellStart"/>
      <w:r>
        <w:rPr>
          <w:i/>
        </w:rPr>
        <w:t>Too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many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years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passed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since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was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here</w:t>
      </w:r>
      <w:proofErr w:type="spellEnd"/>
      <w:r>
        <w:rPr>
          <w:i/>
        </w:rPr>
        <w:t xml:space="preserve"> — Прошло слишком много лет с тех пор, как я был здесь.</w:t>
      </w:r>
    </w:p>
    <w:p w:rsidR="006619D8" w:rsidRDefault="006619D8" w:rsidP="006619D8">
      <w:pPr>
        <w:pStyle w:val="a7"/>
        <w:numPr>
          <w:ilvl w:val="0"/>
          <w:numId w:val="47"/>
        </w:numPr>
        <w:spacing w:line="256" w:lineRule="auto"/>
        <w:rPr>
          <w:i/>
        </w:rPr>
      </w:pPr>
      <w:proofErr w:type="spellStart"/>
      <w:r>
        <w:rPr>
          <w:i/>
        </w:rPr>
        <w:t>We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spent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money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education</w:t>
      </w:r>
      <w:proofErr w:type="spellEnd"/>
      <w:r>
        <w:rPr>
          <w:i/>
        </w:rPr>
        <w:t xml:space="preserve"> — Мы столько денег потратили на образование.</w:t>
      </w:r>
    </w:p>
    <w:p w:rsidR="006619D8" w:rsidRDefault="006619D8" w:rsidP="006619D8">
      <w:r>
        <w:t xml:space="preserve">В предложении можно встретить и другую формулу: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/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of</w:t>
      </w:r>
      <w:proofErr w:type="spellEnd"/>
      <w:r>
        <w:t>. Значение такой конструкции — многие из, большая часть чего-то. Такие фразы выделяют большое множество из того объекта, о котором идет речь.</w:t>
      </w:r>
    </w:p>
    <w:p w:rsidR="006619D8" w:rsidRDefault="006619D8" w:rsidP="006619D8">
      <w:r>
        <w:rPr>
          <w:lang w:val="en-GB"/>
        </w:rPr>
        <w:t xml:space="preserve">Many of the old people were injured — </w:t>
      </w:r>
      <w:r>
        <w:t>Многие</w:t>
      </w:r>
      <w:r>
        <w:rPr>
          <w:lang w:val="en-GB"/>
        </w:rPr>
        <w:t xml:space="preserve"> </w:t>
      </w:r>
      <w:r>
        <w:t>из</w:t>
      </w:r>
      <w:r>
        <w:rPr>
          <w:lang w:val="en-GB"/>
        </w:rPr>
        <w:t xml:space="preserve"> </w:t>
      </w:r>
      <w:r>
        <w:t>стариков</w:t>
      </w:r>
      <w:r>
        <w:rPr>
          <w:lang w:val="en-GB"/>
        </w:rPr>
        <w:t xml:space="preserve"> </w:t>
      </w:r>
      <w:r>
        <w:t>были</w:t>
      </w:r>
      <w:r>
        <w:rPr>
          <w:lang w:val="en-GB"/>
        </w:rPr>
        <w:t xml:space="preserve"> </w:t>
      </w:r>
      <w:r>
        <w:t>ранены</w:t>
      </w:r>
      <w:r>
        <w:rPr>
          <w:lang w:val="en-GB"/>
        </w:rPr>
        <w:t>.</w:t>
      </w:r>
      <w:r>
        <w:rPr>
          <w:lang w:val="en-GB"/>
        </w:rPr>
        <w:br/>
      </w:r>
      <w:proofErr w:type="spellStart"/>
      <w:r>
        <w:lastRenderedPageBreak/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spent</w:t>
      </w:r>
      <w:proofErr w:type="spellEnd"/>
      <w:r>
        <w:t>? — Сколько от общей суммы было потрачено?</w:t>
      </w:r>
      <w:r>
        <w:br/>
        <w:t>Узнать больше</w:t>
      </w:r>
    </w:p>
    <w:p w:rsidR="006619D8" w:rsidRDefault="006619D8" w:rsidP="006619D8">
      <w:r>
        <w:t xml:space="preserve">Передать идею равенства определенному значению позволит конструкция </w:t>
      </w:r>
      <w:proofErr w:type="spellStart"/>
      <w:r>
        <w:t>as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/ </w:t>
      </w:r>
      <w:proofErr w:type="spellStart"/>
      <w:r>
        <w:t>as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(столько, настолько много как):</w:t>
      </w:r>
    </w:p>
    <w:p w:rsidR="006619D8" w:rsidRDefault="006619D8" w:rsidP="006619D8">
      <w:pPr>
        <w:rPr>
          <w:lang w:val="en-GB"/>
        </w:rPr>
      </w:pPr>
      <w:r>
        <w:rPr>
          <w:lang w:val="en-GB"/>
        </w:rPr>
        <w:t xml:space="preserve">He may have as many as 100 secret recordings — </w:t>
      </w:r>
      <w:r>
        <w:t>У</w:t>
      </w:r>
      <w:r>
        <w:rPr>
          <w:lang w:val="en-GB"/>
        </w:rPr>
        <w:t xml:space="preserve"> </w:t>
      </w:r>
      <w:r>
        <w:t>него</w:t>
      </w:r>
      <w:r>
        <w:rPr>
          <w:lang w:val="en-GB"/>
        </w:rPr>
        <w:t xml:space="preserve"> </w:t>
      </w:r>
      <w:r>
        <w:t>может</w:t>
      </w:r>
      <w:r>
        <w:rPr>
          <w:lang w:val="en-GB"/>
        </w:rPr>
        <w:t xml:space="preserve"> </w:t>
      </w:r>
      <w:r>
        <w:t>быть</w:t>
      </w:r>
      <w:r>
        <w:rPr>
          <w:lang w:val="en-GB"/>
        </w:rPr>
        <w:t xml:space="preserve"> </w:t>
      </w:r>
      <w:r>
        <w:t>до</w:t>
      </w:r>
      <w:r>
        <w:rPr>
          <w:lang w:val="en-GB"/>
        </w:rPr>
        <w:t xml:space="preserve"> 100 </w:t>
      </w:r>
      <w:r>
        <w:t>секретных</w:t>
      </w:r>
      <w:r>
        <w:rPr>
          <w:lang w:val="en-GB"/>
        </w:rPr>
        <w:t xml:space="preserve"> </w:t>
      </w:r>
      <w:r>
        <w:t>записей</w:t>
      </w:r>
      <w:r>
        <w:rPr>
          <w:lang w:val="en-GB"/>
        </w:rPr>
        <w:t>.</w:t>
      </w:r>
      <w:r>
        <w:rPr>
          <w:lang w:val="en-GB"/>
        </w:rPr>
        <w:br/>
        <w:t xml:space="preserve">I want to find out as much as possible — </w:t>
      </w:r>
      <w:r>
        <w:t>Я</w:t>
      </w:r>
      <w:r>
        <w:rPr>
          <w:lang w:val="en-GB"/>
        </w:rPr>
        <w:t xml:space="preserve"> </w:t>
      </w:r>
      <w:r>
        <w:t>хочу</w:t>
      </w:r>
      <w:r>
        <w:rPr>
          <w:lang w:val="en-GB"/>
        </w:rPr>
        <w:t xml:space="preserve"> </w:t>
      </w:r>
      <w:r>
        <w:t>выяснить</w:t>
      </w:r>
      <w:r>
        <w:rPr>
          <w:lang w:val="en-GB"/>
        </w:rPr>
        <w:t xml:space="preserve"> </w:t>
      </w:r>
      <w:r>
        <w:t>столько</w:t>
      </w:r>
      <w:r>
        <w:rPr>
          <w:lang w:val="en-GB"/>
        </w:rPr>
        <w:t xml:space="preserve">, </w:t>
      </w:r>
      <w:r>
        <w:t>сколько</w:t>
      </w:r>
      <w:r>
        <w:rPr>
          <w:lang w:val="en-GB"/>
        </w:rPr>
        <w:t xml:space="preserve"> </w:t>
      </w:r>
      <w:r>
        <w:t>возможно</w:t>
      </w:r>
      <w:r>
        <w:rPr>
          <w:lang w:val="en-GB"/>
        </w:rPr>
        <w:t>.</w:t>
      </w:r>
    </w:p>
    <w:p w:rsidR="006619D8" w:rsidRDefault="006619D8" w:rsidP="006619D8">
      <w:r>
        <w:t xml:space="preserve">Часто в предложении можно заменить </w:t>
      </w:r>
      <w:proofErr w:type="spellStart"/>
      <w:r>
        <w:t>many</w:t>
      </w:r>
      <w:proofErr w:type="spellEnd"/>
      <w:r>
        <w:t xml:space="preserve"> и </w:t>
      </w:r>
      <w:proofErr w:type="spellStart"/>
      <w:r>
        <w:t>much</w:t>
      </w:r>
      <w:proofErr w:type="spellEnd"/>
      <w:r>
        <w:t xml:space="preserve"> на конструкцию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/ </w:t>
      </w:r>
      <w:proofErr w:type="spellStart"/>
      <w:r>
        <w:t>lots</w:t>
      </w:r>
      <w:proofErr w:type="spellEnd"/>
      <w:r>
        <w:t xml:space="preserve"> </w:t>
      </w:r>
      <w:proofErr w:type="spellStart"/>
      <w:r>
        <w:t>of</w:t>
      </w:r>
      <w:proofErr w:type="spellEnd"/>
      <w:r>
        <w:t>. Эти выражения могут выступать с обоими типами существительных, исчисляемыми и неисчисляемыми.</w:t>
      </w:r>
    </w:p>
    <w:p w:rsidR="006619D8" w:rsidRDefault="006619D8" w:rsidP="006619D8">
      <w:r>
        <w:t xml:space="preserve">I </w:t>
      </w:r>
      <w:proofErr w:type="spellStart"/>
      <w:r>
        <w:t>know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— Я знаю много людей, которые хотят получить эту работу.</w:t>
      </w:r>
      <w:r>
        <w:br/>
        <w:t xml:space="preserve">I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— Мне нужно много денег.</w:t>
      </w:r>
    </w:p>
    <w:p w:rsidR="006619D8" w:rsidRDefault="006619D8" w:rsidP="006619D8">
      <w:r>
        <w:t xml:space="preserve">Особенности слова </w:t>
      </w:r>
      <w:proofErr w:type="spellStart"/>
      <w:r>
        <w:t>much</w:t>
      </w:r>
      <w:proofErr w:type="spellEnd"/>
    </w:p>
    <w:p w:rsidR="006619D8" w:rsidRDefault="006619D8" w:rsidP="006619D8">
      <w:r>
        <w:t xml:space="preserve">Разбирая, когда </w:t>
      </w:r>
      <w:proofErr w:type="spellStart"/>
      <w:r>
        <w:t>much</w:t>
      </w:r>
      <w:proofErr w:type="spellEnd"/>
      <w:r>
        <w:t xml:space="preserve">, когда </w:t>
      </w:r>
      <w:proofErr w:type="spellStart"/>
      <w:r>
        <w:t>many</w:t>
      </w:r>
      <w:proofErr w:type="spellEnd"/>
      <w:r>
        <w:t xml:space="preserve">, мы говорили о конструкциях, в которых оба слова относятся к последующим существительным. Но слово </w:t>
      </w:r>
      <w:proofErr w:type="spellStart"/>
      <w:r>
        <w:t>much</w:t>
      </w:r>
      <w:proofErr w:type="spellEnd"/>
      <w:r>
        <w:t xml:space="preserve"> может также употребляться как наречие со значением «очень».</w:t>
      </w:r>
    </w:p>
    <w:p w:rsidR="006619D8" w:rsidRDefault="006619D8" w:rsidP="006619D8">
      <w:pPr>
        <w:rPr>
          <w:lang w:val="en-GB"/>
        </w:rPr>
      </w:pPr>
      <w:proofErr w:type="spellStart"/>
      <w:r>
        <w:t>She</w:t>
      </w:r>
      <w:proofErr w:type="spellEnd"/>
      <w:r>
        <w:t xml:space="preserve"> </w:t>
      </w:r>
      <w:proofErr w:type="spellStart"/>
      <w:r>
        <w:t>hasn't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— С прошлой недели она не очень подросла.</w:t>
      </w:r>
      <w:r>
        <w:br/>
      </w:r>
      <w:r>
        <w:rPr>
          <w:lang w:val="en-GB"/>
        </w:rPr>
        <w:t xml:space="preserve">Thank you very much — </w:t>
      </w:r>
      <w:r>
        <w:t>Большое</w:t>
      </w:r>
      <w:r>
        <w:rPr>
          <w:lang w:val="en-GB"/>
        </w:rPr>
        <w:t xml:space="preserve"> </w:t>
      </w:r>
      <w:r>
        <w:t>спасибо</w:t>
      </w:r>
      <w:r>
        <w:rPr>
          <w:lang w:val="en-GB"/>
        </w:rPr>
        <w:t>.</w:t>
      </w:r>
      <w:r>
        <w:rPr>
          <w:lang w:val="en-GB"/>
        </w:rPr>
        <w:br/>
        <w:t xml:space="preserve">I like it so much — </w:t>
      </w:r>
      <w:r>
        <w:t>Мне</w:t>
      </w:r>
      <w:r>
        <w:rPr>
          <w:lang w:val="en-GB"/>
        </w:rPr>
        <w:t xml:space="preserve"> </w:t>
      </w:r>
      <w:r>
        <w:t>это</w:t>
      </w:r>
      <w:r>
        <w:rPr>
          <w:lang w:val="en-GB"/>
        </w:rPr>
        <w:t xml:space="preserve"> </w:t>
      </w:r>
      <w:r>
        <w:t>очень</w:t>
      </w:r>
      <w:r>
        <w:rPr>
          <w:lang w:val="en-GB"/>
        </w:rPr>
        <w:t xml:space="preserve"> </w:t>
      </w:r>
      <w:r>
        <w:t>нравится</w:t>
      </w:r>
      <w:r>
        <w:rPr>
          <w:lang w:val="en-GB"/>
        </w:rPr>
        <w:t>.</w:t>
      </w:r>
    </w:p>
    <w:p w:rsidR="006619D8" w:rsidRDefault="006619D8" w:rsidP="006619D8">
      <w:r>
        <w:t xml:space="preserve">Слово </w:t>
      </w:r>
      <w:proofErr w:type="spellStart"/>
      <w:r>
        <w:t>much</w:t>
      </w:r>
      <w:proofErr w:type="spellEnd"/>
      <w:r>
        <w:t xml:space="preserve"> может также выступать в качестве усиления при сравнительных оборотах:</w:t>
      </w:r>
    </w:p>
    <w:p w:rsidR="006619D8" w:rsidRDefault="006619D8" w:rsidP="006619D8">
      <w:pPr>
        <w:rPr>
          <w:lang w:val="en-GB"/>
        </w:rPr>
      </w:pPr>
      <w:r>
        <w:rPr>
          <w:lang w:val="en-GB"/>
        </w:rPr>
        <w:t xml:space="preserve">You can behave much better than you usually do — </w:t>
      </w:r>
      <w:r>
        <w:t>Ты</w:t>
      </w:r>
      <w:r>
        <w:rPr>
          <w:lang w:val="en-GB"/>
        </w:rPr>
        <w:t xml:space="preserve"> </w:t>
      </w:r>
      <w:r>
        <w:t>можешь</w:t>
      </w:r>
      <w:r>
        <w:rPr>
          <w:lang w:val="en-GB"/>
        </w:rPr>
        <w:t xml:space="preserve"> </w:t>
      </w:r>
      <w:r>
        <w:t>вести</w:t>
      </w:r>
      <w:r>
        <w:rPr>
          <w:lang w:val="en-GB"/>
        </w:rPr>
        <w:t xml:space="preserve"> </w:t>
      </w:r>
      <w:r>
        <w:t>себя</w:t>
      </w:r>
      <w:r>
        <w:rPr>
          <w:lang w:val="en-GB"/>
        </w:rPr>
        <w:t xml:space="preserve"> </w:t>
      </w:r>
      <w:r>
        <w:t>гораздо</w:t>
      </w:r>
      <w:r>
        <w:rPr>
          <w:lang w:val="en-GB"/>
        </w:rPr>
        <w:t xml:space="preserve"> </w:t>
      </w:r>
      <w:r>
        <w:t>лучше</w:t>
      </w:r>
      <w:r>
        <w:rPr>
          <w:lang w:val="en-GB"/>
        </w:rPr>
        <w:t xml:space="preserve">, </w:t>
      </w:r>
      <w:r>
        <w:t>чем</w:t>
      </w:r>
      <w:r>
        <w:rPr>
          <w:lang w:val="en-GB"/>
        </w:rPr>
        <w:t xml:space="preserve"> </w:t>
      </w:r>
      <w:r>
        <w:t>обычно</w:t>
      </w:r>
      <w:r>
        <w:rPr>
          <w:lang w:val="en-GB"/>
        </w:rPr>
        <w:t>.</w:t>
      </w:r>
      <w:r>
        <w:rPr>
          <w:lang w:val="en-GB"/>
        </w:rPr>
        <w:br/>
        <w:t xml:space="preserve">I find it much more difficult than you think — </w:t>
      </w:r>
      <w:r>
        <w:t>Мне</w:t>
      </w:r>
      <w:r>
        <w:rPr>
          <w:lang w:val="en-GB"/>
        </w:rPr>
        <w:t xml:space="preserve"> </w:t>
      </w:r>
      <w:r>
        <w:t>это</w:t>
      </w:r>
      <w:r>
        <w:rPr>
          <w:lang w:val="en-GB"/>
        </w:rPr>
        <w:t xml:space="preserve"> </w:t>
      </w:r>
      <w:r>
        <w:t>кажется</w:t>
      </w:r>
      <w:r>
        <w:rPr>
          <w:lang w:val="en-GB"/>
        </w:rPr>
        <w:t xml:space="preserve"> </w:t>
      </w:r>
      <w:r>
        <w:t>гораздо</w:t>
      </w:r>
      <w:r>
        <w:rPr>
          <w:lang w:val="en-GB"/>
        </w:rPr>
        <w:t xml:space="preserve"> </w:t>
      </w:r>
      <w:r>
        <w:t>более</w:t>
      </w:r>
      <w:r>
        <w:rPr>
          <w:lang w:val="en-GB"/>
        </w:rPr>
        <w:t xml:space="preserve"> </w:t>
      </w:r>
      <w:r>
        <w:t>сложным</w:t>
      </w:r>
      <w:r>
        <w:rPr>
          <w:lang w:val="en-GB"/>
        </w:rPr>
        <w:t xml:space="preserve">, </w:t>
      </w:r>
      <w:r>
        <w:t>чем</w:t>
      </w:r>
      <w:r>
        <w:rPr>
          <w:lang w:val="en-GB"/>
        </w:rPr>
        <w:t xml:space="preserve"> </w:t>
      </w:r>
      <w:r>
        <w:t>ты</w:t>
      </w:r>
      <w:r>
        <w:rPr>
          <w:lang w:val="en-GB"/>
        </w:rPr>
        <w:t xml:space="preserve"> </w:t>
      </w:r>
      <w:r>
        <w:t>думаешь</w:t>
      </w:r>
      <w:r>
        <w:rPr>
          <w:lang w:val="en-GB"/>
        </w:rPr>
        <w:t>.</w:t>
      </w:r>
    </w:p>
    <w:p w:rsidR="006619D8" w:rsidRDefault="006619D8" w:rsidP="006619D8">
      <w:pPr>
        <w:rPr>
          <w:lang w:val="en-GB"/>
        </w:rPr>
      </w:pPr>
    </w:p>
    <w:p w:rsidR="006619D8" w:rsidRDefault="006619D8" w:rsidP="006619D8">
      <w:pPr>
        <w:rPr>
          <w:lang w:val="en-GB"/>
        </w:rPr>
      </w:pPr>
    </w:p>
    <w:p w:rsidR="006619D8" w:rsidRDefault="006619D8" w:rsidP="006619D8">
      <w:pPr>
        <w:rPr>
          <w:lang w:val="en-GB"/>
        </w:rPr>
      </w:pPr>
    </w:p>
    <w:p w:rsidR="003B134B" w:rsidRPr="00643E30" w:rsidRDefault="003B134B" w:rsidP="003B134B">
      <w:pPr>
        <w:rPr>
          <w:lang w:val="en-GB"/>
        </w:rPr>
      </w:pPr>
    </w:p>
    <w:p w:rsidR="003B134B" w:rsidRPr="00DA0899" w:rsidRDefault="003B134B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3B134B" w:rsidRPr="00DA0899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73A"/>
    <w:multiLevelType w:val="multilevel"/>
    <w:tmpl w:val="F48E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A6B23"/>
    <w:multiLevelType w:val="hybridMultilevel"/>
    <w:tmpl w:val="C6425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15DA5"/>
    <w:multiLevelType w:val="hybridMultilevel"/>
    <w:tmpl w:val="79AAE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473B4"/>
    <w:multiLevelType w:val="multilevel"/>
    <w:tmpl w:val="445A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26CA2"/>
    <w:multiLevelType w:val="hybridMultilevel"/>
    <w:tmpl w:val="B2285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A1396"/>
    <w:multiLevelType w:val="hybridMultilevel"/>
    <w:tmpl w:val="390CF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A052F"/>
    <w:multiLevelType w:val="hybridMultilevel"/>
    <w:tmpl w:val="84622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F520D"/>
    <w:multiLevelType w:val="hybridMultilevel"/>
    <w:tmpl w:val="FDE26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D4729"/>
    <w:multiLevelType w:val="multilevel"/>
    <w:tmpl w:val="7570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BB04C8"/>
    <w:multiLevelType w:val="hybridMultilevel"/>
    <w:tmpl w:val="349A5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74DCB"/>
    <w:multiLevelType w:val="hybridMultilevel"/>
    <w:tmpl w:val="507E4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D04329"/>
    <w:multiLevelType w:val="hybridMultilevel"/>
    <w:tmpl w:val="CF80E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66766"/>
    <w:multiLevelType w:val="hybridMultilevel"/>
    <w:tmpl w:val="1D9A2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2A72C4"/>
    <w:multiLevelType w:val="multilevel"/>
    <w:tmpl w:val="19A0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014602"/>
    <w:multiLevelType w:val="hybridMultilevel"/>
    <w:tmpl w:val="9ED00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567F5"/>
    <w:multiLevelType w:val="hybridMultilevel"/>
    <w:tmpl w:val="F18E6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650FB"/>
    <w:multiLevelType w:val="multilevel"/>
    <w:tmpl w:val="D62E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1A587E"/>
    <w:multiLevelType w:val="hybridMultilevel"/>
    <w:tmpl w:val="2C0E8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D0625B"/>
    <w:multiLevelType w:val="hybridMultilevel"/>
    <w:tmpl w:val="0D64F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310C98"/>
    <w:multiLevelType w:val="hybridMultilevel"/>
    <w:tmpl w:val="BA560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76B1E"/>
    <w:multiLevelType w:val="hybridMultilevel"/>
    <w:tmpl w:val="3244A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12212D"/>
    <w:multiLevelType w:val="hybridMultilevel"/>
    <w:tmpl w:val="F0521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56088"/>
    <w:multiLevelType w:val="hybridMultilevel"/>
    <w:tmpl w:val="8666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4156F1"/>
    <w:multiLevelType w:val="hybridMultilevel"/>
    <w:tmpl w:val="3C945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CF29B4"/>
    <w:multiLevelType w:val="hybridMultilevel"/>
    <w:tmpl w:val="5630C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DC2F8A"/>
    <w:multiLevelType w:val="hybridMultilevel"/>
    <w:tmpl w:val="1A7EB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FE5AA3"/>
    <w:multiLevelType w:val="hybridMultilevel"/>
    <w:tmpl w:val="CBEE2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54909"/>
    <w:multiLevelType w:val="multilevel"/>
    <w:tmpl w:val="071E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9212BD"/>
    <w:multiLevelType w:val="multilevel"/>
    <w:tmpl w:val="071E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2B62AF"/>
    <w:multiLevelType w:val="hybridMultilevel"/>
    <w:tmpl w:val="4BFC7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58159B"/>
    <w:multiLevelType w:val="hybridMultilevel"/>
    <w:tmpl w:val="1C60D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1C3589"/>
    <w:multiLevelType w:val="hybridMultilevel"/>
    <w:tmpl w:val="F1304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A70279"/>
    <w:multiLevelType w:val="multilevel"/>
    <w:tmpl w:val="F16A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F30F1B"/>
    <w:multiLevelType w:val="hybridMultilevel"/>
    <w:tmpl w:val="5C963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716003"/>
    <w:multiLevelType w:val="hybridMultilevel"/>
    <w:tmpl w:val="2C621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C15505"/>
    <w:multiLevelType w:val="hybridMultilevel"/>
    <w:tmpl w:val="8FB0B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197744"/>
    <w:multiLevelType w:val="hybridMultilevel"/>
    <w:tmpl w:val="77FC9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8F1863"/>
    <w:multiLevelType w:val="hybridMultilevel"/>
    <w:tmpl w:val="C5283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7C4F4B"/>
    <w:multiLevelType w:val="multilevel"/>
    <w:tmpl w:val="7D9A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233900"/>
    <w:multiLevelType w:val="hybridMultilevel"/>
    <w:tmpl w:val="80AA6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980FD0"/>
    <w:multiLevelType w:val="hybridMultilevel"/>
    <w:tmpl w:val="7CF0A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896288"/>
    <w:multiLevelType w:val="hybridMultilevel"/>
    <w:tmpl w:val="B22E0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DF4967"/>
    <w:multiLevelType w:val="hybridMultilevel"/>
    <w:tmpl w:val="59627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968AF"/>
    <w:multiLevelType w:val="hybridMultilevel"/>
    <w:tmpl w:val="840C2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9C664B"/>
    <w:multiLevelType w:val="hybridMultilevel"/>
    <w:tmpl w:val="A1722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0"/>
  </w:num>
  <w:num w:numId="3">
    <w:abstractNumId w:val="22"/>
  </w:num>
  <w:num w:numId="4">
    <w:abstractNumId w:val="44"/>
  </w:num>
  <w:num w:numId="5">
    <w:abstractNumId w:val="10"/>
  </w:num>
  <w:num w:numId="6">
    <w:abstractNumId w:val="41"/>
  </w:num>
  <w:num w:numId="7">
    <w:abstractNumId w:val="25"/>
  </w:num>
  <w:num w:numId="8">
    <w:abstractNumId w:val="42"/>
  </w:num>
  <w:num w:numId="9">
    <w:abstractNumId w:val="23"/>
  </w:num>
  <w:num w:numId="10">
    <w:abstractNumId w:val="0"/>
  </w:num>
  <w:num w:numId="11">
    <w:abstractNumId w:val="33"/>
  </w:num>
  <w:num w:numId="12">
    <w:abstractNumId w:val="17"/>
  </w:num>
  <w:num w:numId="13">
    <w:abstractNumId w:val="14"/>
  </w:num>
  <w:num w:numId="14">
    <w:abstractNumId w:val="9"/>
  </w:num>
  <w:num w:numId="15">
    <w:abstractNumId w:val="39"/>
  </w:num>
  <w:num w:numId="16">
    <w:abstractNumId w:val="4"/>
  </w:num>
  <w:num w:numId="17">
    <w:abstractNumId w:val="26"/>
  </w:num>
  <w:num w:numId="18">
    <w:abstractNumId w:val="38"/>
  </w:num>
  <w:num w:numId="19">
    <w:abstractNumId w:val="27"/>
  </w:num>
  <w:num w:numId="20">
    <w:abstractNumId w:val="15"/>
  </w:num>
  <w:num w:numId="21">
    <w:abstractNumId w:val="45"/>
  </w:num>
  <w:num w:numId="22">
    <w:abstractNumId w:val="24"/>
  </w:num>
  <w:num w:numId="23">
    <w:abstractNumId w:val="23"/>
  </w:num>
  <w:num w:numId="24">
    <w:abstractNumId w:val="18"/>
  </w:num>
  <w:num w:numId="25">
    <w:abstractNumId w:val="8"/>
  </w:num>
  <w:num w:numId="26">
    <w:abstractNumId w:val="12"/>
  </w:num>
  <w:num w:numId="27">
    <w:abstractNumId w:val="32"/>
  </w:num>
  <w:num w:numId="28">
    <w:abstractNumId w:val="37"/>
  </w:num>
  <w:num w:numId="29">
    <w:abstractNumId w:val="1"/>
  </w:num>
  <w:num w:numId="30">
    <w:abstractNumId w:val="35"/>
  </w:num>
  <w:num w:numId="31">
    <w:abstractNumId w:val="30"/>
  </w:num>
  <w:num w:numId="32">
    <w:abstractNumId w:val="13"/>
  </w:num>
  <w:num w:numId="33">
    <w:abstractNumId w:val="5"/>
  </w:num>
  <w:num w:numId="34">
    <w:abstractNumId w:val="19"/>
  </w:num>
  <w:num w:numId="35">
    <w:abstractNumId w:val="7"/>
  </w:num>
  <w:num w:numId="36">
    <w:abstractNumId w:val="21"/>
  </w:num>
  <w:num w:numId="37">
    <w:abstractNumId w:val="36"/>
  </w:num>
  <w:num w:numId="38">
    <w:abstractNumId w:val="2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1"/>
  </w:num>
  <w:num w:numId="41">
    <w:abstractNumId w:val="34"/>
  </w:num>
  <w:num w:numId="42">
    <w:abstractNumId w:val="20"/>
  </w:num>
  <w:num w:numId="4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4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34B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81C2D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3E30"/>
    <w:rsid w:val="006477D4"/>
    <w:rsid w:val="0065441D"/>
    <w:rsid w:val="00654BAB"/>
    <w:rsid w:val="00654D10"/>
    <w:rsid w:val="006557B6"/>
    <w:rsid w:val="006619D8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D5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3FED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AD6BB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  <w:style w:type="character" w:customStyle="1" w:styleId="label-read-also">
    <w:name w:val="label-read-also"/>
    <w:basedOn w:val="a0"/>
    <w:rsid w:val="003B134B"/>
  </w:style>
  <w:style w:type="paragraph" w:customStyle="1" w:styleId="title-read-also">
    <w:name w:val="title-read-also"/>
    <w:basedOn w:val="a"/>
    <w:rsid w:val="003B1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englishdom.com/blog/past-simple-prostoe-proshedshee-vremy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nglishdom.com/blog/otlichiya-britanskogo-i-amerikanskogo-anglijskog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96E13-0255-4672-9DC4-7D68EC7C2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25</Pages>
  <Words>4853</Words>
  <Characters>27666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20</cp:revision>
  <dcterms:created xsi:type="dcterms:W3CDTF">2022-01-10T10:23:00Z</dcterms:created>
  <dcterms:modified xsi:type="dcterms:W3CDTF">2022-02-20T23:14:00Z</dcterms:modified>
</cp:coreProperties>
</file>