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8942F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55DE7" w:rsidRDefault="00755DE7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INTENTLY </w:t>
            </w:r>
            <w:bookmarkStart w:id="0" w:name="_GoBack"/>
            <w:r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ınʹtentlı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74719" w:rsidRDefault="0037471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LAW ENFORCEMENT OFFICER</w:t>
            </w: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ɪnˈfɔːsmənt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ɒfɪsə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сотрудник правоохранительных органов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судебный исполнитель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F04609" w:rsidRPr="008942F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 w:rsidRPr="008942F9"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8942F9"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8942F9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</w:p>
          <w:p w:rsidR="00F0460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4609" w:rsidRPr="00F04609" w:rsidRDefault="00F04609" w:rsidP="00F0460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F04609">
              <w:rPr>
                <w:b/>
                <w:color w:val="FFFFFF" w:themeColor="background1"/>
                <w:lang w:val="en-US"/>
              </w:rPr>
              <w:t>MARTYRDOM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F04609">
              <w:rPr>
                <w:b/>
                <w:color w:val="FFFFFF" w:themeColor="background1"/>
                <w:lang w:val="en-US"/>
              </w:rPr>
              <w:t>mɑ:tədəm</w:t>
            </w:r>
            <w:proofErr w:type="spellEnd"/>
            <w:r w:rsidRPr="00F04609">
              <w:rPr>
                <w:b/>
                <w:color w:val="FFFFFF" w:themeColor="background1"/>
                <w:lang w:val="en-US"/>
              </w:rPr>
              <w:t>]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F04609">
              <w:rPr>
                <w:b/>
                <w:i/>
                <w:color w:val="FFFFFF" w:themeColor="background1"/>
                <w:lang w:val="en-US"/>
              </w:rPr>
              <w:t>.</w:t>
            </w:r>
            <w:r w:rsidRPr="00F04609">
              <w:rPr>
                <w:color w:val="FFFFFF" w:themeColor="background1"/>
                <w:lang w:val="en-US"/>
              </w:rPr>
              <w:t xml:space="preserve"> 1. </w:t>
            </w:r>
            <w:r>
              <w:rPr>
                <w:color w:val="FFFFFF" w:themeColor="background1"/>
              </w:rPr>
              <w:t>мученичество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04609"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мука</w:t>
            </w:r>
            <w:r w:rsidRPr="00F04609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мучение</w:t>
            </w:r>
            <w:r w:rsidRPr="00F04609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пытка</w:t>
            </w:r>
          </w:p>
          <w:p w:rsidR="00F04609" w:rsidRDefault="00F04609" w:rsidP="00F0460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suffer</w:t>
            </w:r>
            <w:r>
              <w:rPr>
                <w:i/>
                <w:color w:val="FFFFFF" w:themeColor="background1"/>
              </w:rPr>
              <w:t xml:space="preserve"> ~ - страдать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5A0EDC" w:rsidRPr="00F04609" w:rsidRDefault="005A0EDC" w:rsidP="005A0EDC">
            <w:pPr>
              <w:rPr>
                <w:color w:val="FFFFFF" w:themeColor="background1"/>
                <w:lang w:val="en-US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ASSEMBLING ** [</w:t>
            </w:r>
            <w:proofErr w:type="spellStart"/>
            <w:r>
              <w:rPr>
                <w:b/>
                <w:i/>
                <w:color w:val="00B050"/>
              </w:rPr>
              <w:t>əʹsemblıŋ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сборка; установка</w:t>
            </w:r>
            <w:r>
              <w:rPr>
                <w:color w:val="FFFFFF" w:themeColor="background1"/>
              </w:rPr>
              <w:t>, монтаж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сборочный, монтажный</w:t>
            </w:r>
          </w:p>
          <w:p w:rsidR="002A5235" w:rsidRDefault="002A5235" w:rsidP="002A523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assembling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 xml:space="preserve"> – сборочный цех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2A523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FREE PASS [</w:t>
            </w:r>
            <w:proofErr w:type="spellStart"/>
            <w:r>
              <w:rPr>
                <w:b/>
                <w:i/>
              </w:rPr>
              <w:t>fri</w:t>
            </w:r>
            <w:proofErr w:type="spellEnd"/>
            <w:r>
              <w:rPr>
                <w:b/>
                <w:i/>
              </w:rPr>
              <w:t xml:space="preserve">ː </w:t>
            </w:r>
            <w:proofErr w:type="spellStart"/>
            <w:r>
              <w:rPr>
                <w:b/>
                <w:i/>
              </w:rPr>
              <w:t>pɑːs</w:t>
            </w:r>
            <w:proofErr w:type="spellEnd"/>
            <w:r>
              <w:rPr>
                <w:b/>
                <w:i/>
              </w:rPr>
              <w:t>]</w:t>
            </w:r>
          </w:p>
          <w:p w:rsidR="002A5235" w:rsidRDefault="002A5235" w:rsidP="002A5235">
            <w:r>
              <w:rPr>
                <w:b/>
                <w:i/>
              </w:rPr>
              <w:t xml:space="preserve">сущ. 1 </w:t>
            </w:r>
            <w:r>
              <w:t>свободный проход</w:t>
            </w:r>
          </w:p>
          <w:p w:rsidR="002A5235" w:rsidRDefault="002A5235" w:rsidP="002A5235">
            <w:r>
              <w:t>2 бесплатный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RETROSPECT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retr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2A5235" w:rsidRDefault="002A5235" w:rsidP="002A5235">
            <w:r>
              <w:t>взгляд назад, в прошлое; обращение к прошлому, ретроспектива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retrospect, the lesson seemed obvious: Ignore voters for long enough and you get Donald Trump.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) ~ - ретроспективно</w:t>
            </w: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ANCESTOR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предок, прародитель, пращур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remote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illustrious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отдалённые [знаменитые] предки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worship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культ предков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предшественник; прототип; прообраз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modern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bicycle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предшественник современного велосипеда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образец, пример, эталон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spiritual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мой духовный наставник /ориентир/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['</w:t>
            </w:r>
            <w:proofErr w:type="spellStart"/>
            <w:r>
              <w:rPr>
                <w:b/>
                <w:i/>
                <w:color w:val="FFFFFF" w:themeColor="background1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TURNOVER **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tɜ:nəʋvə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опрокидывание 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оборот (товарооборот, оборот денежных средств),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текучесть, размер текучести (рабочей силы)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C769E1" w:rsidRDefault="00C769E1" w:rsidP="00C769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NECESSITY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ses</w:t>
            </w:r>
            <w:proofErr w:type="spellEnd"/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ı}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необходимость, нужда, настоятельная потребность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захватывать, оккупировать; завладевать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Pr="00AA5600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A5600">
              <w:rPr>
                <w:b/>
                <w:i/>
                <w:color w:val="FFFF00"/>
                <w:lang w:val="en-US"/>
              </w:rPr>
              <w:t>FOREFRONT ** {</w:t>
            </w:r>
            <w:r w:rsidRPr="00AA5600">
              <w:rPr>
                <w:b/>
                <w:i/>
                <w:color w:val="FFFF00"/>
              </w:rPr>
              <w:t>ʹ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fɔ:frʌnt</w:t>
            </w:r>
            <w:proofErr w:type="spellEnd"/>
            <w:r w:rsidRPr="00AA5600">
              <w:rPr>
                <w:b/>
                <w:i/>
                <w:color w:val="FFFF00"/>
                <w:lang w:val="en-US"/>
              </w:rPr>
              <w:t>} n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  <w:lang w:val="en-US"/>
              </w:rPr>
            </w:pPr>
            <w:r w:rsidRPr="00AA5600">
              <w:rPr>
                <w:color w:val="FFFF00"/>
                <w:lang w:val="en-US"/>
              </w:rPr>
              <w:lastRenderedPageBreak/>
              <w:t xml:space="preserve">1. </w:t>
            </w:r>
            <w:r w:rsidRPr="00AA5600">
              <w:rPr>
                <w:color w:val="FFFF00"/>
              </w:rPr>
              <w:t>перёд</w:t>
            </w:r>
            <w:r w:rsidRPr="00AA5600">
              <w:rPr>
                <w:color w:val="FFFF00"/>
                <w:lang w:val="en-US"/>
              </w:rPr>
              <w:t xml:space="preserve">; </w:t>
            </w:r>
            <w:r w:rsidRPr="00AA5600">
              <w:rPr>
                <w:color w:val="FFFF00"/>
              </w:rPr>
              <w:t>передняя</w:t>
            </w:r>
            <w:r w:rsidRPr="00AA5600">
              <w:rPr>
                <w:color w:val="FFFF00"/>
                <w:lang w:val="en-US"/>
              </w:rPr>
              <w:t xml:space="preserve"> </w:t>
            </w:r>
            <w:r w:rsidRPr="00AA5600">
              <w:rPr>
                <w:color w:val="FFFF00"/>
              </w:rPr>
              <w:t>часть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 xml:space="preserve">2 передний край, </w:t>
            </w:r>
            <w:proofErr w:type="spellStart"/>
            <w:r w:rsidRPr="00AA5600">
              <w:rPr>
                <w:color w:val="FFFF00"/>
                <w:lang w:val="en-US"/>
              </w:rPr>
              <w:t>передовая</w:t>
            </w:r>
            <w:proofErr w:type="spellEnd"/>
            <w:r w:rsidRPr="00AA5600">
              <w:rPr>
                <w:color w:val="FFFF00"/>
                <w:lang w:val="en-US"/>
              </w:rPr>
              <w:t xml:space="preserve"> </w:t>
            </w:r>
            <w:proofErr w:type="spellStart"/>
            <w:r w:rsidRPr="00AA5600">
              <w:rPr>
                <w:color w:val="FFFF00"/>
                <w:lang w:val="en-US"/>
              </w:rPr>
              <w:t>линия</w:t>
            </w:r>
            <w:proofErr w:type="spellEnd"/>
            <w:r w:rsidRPr="00AA5600">
              <w:rPr>
                <w:color w:val="FFFF00"/>
                <w:lang w:val="en-US"/>
              </w:rPr>
              <w:t xml:space="preserve">, </w:t>
            </w:r>
            <w:r w:rsidRPr="00AA5600">
              <w:rPr>
                <w:color w:val="FFFF00"/>
              </w:rPr>
              <w:t>авангард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A5600"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C769E1" w:rsidRDefault="00C769E1" w:rsidP="00C769E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C769E1" w:rsidRPr="00C769E1" w:rsidRDefault="00C769E1" w:rsidP="00963275">
            <w:pPr>
              <w:rPr>
                <w:color w:val="00B050"/>
                <w:lang w:val="en-US"/>
              </w:rPr>
            </w:pPr>
          </w:p>
          <w:p w:rsidR="00963275" w:rsidRPr="00C769E1" w:rsidRDefault="00963275" w:rsidP="00963275">
            <w:pPr>
              <w:rPr>
                <w:lang w:val="en-US"/>
              </w:rPr>
            </w:pPr>
          </w:p>
          <w:p w:rsidR="00963275" w:rsidRPr="00C769E1" w:rsidRDefault="00963275" w:rsidP="00963275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</w:t>
            </w:r>
            <w:r w:rsidRPr="00C769E1">
              <w:rPr>
                <w:b/>
                <w:color w:val="FFFFFF" w:themeColor="background1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</w:t>
            </w:r>
            <w:r w:rsidRPr="00C769E1">
              <w:rPr>
                <w:b/>
                <w:color w:val="FFFFFF" w:themeColor="background1"/>
                <w:lang w:val="en-US"/>
              </w:rPr>
              <w:t>ʋ</w:t>
            </w:r>
            <w:r>
              <w:rPr>
                <w:b/>
                <w:color w:val="FFFFFF" w:themeColor="background1"/>
                <w:lang w:val="en-US"/>
              </w:rPr>
              <w:t>nd</w:t>
            </w:r>
            <w:proofErr w:type="spellEnd"/>
            <w:r w:rsidRPr="00C769E1">
              <w:rPr>
                <w:b/>
                <w:color w:val="FFFFFF" w:themeColor="background1"/>
                <w:lang w:val="en-US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v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ABOUNDED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ABOUNDING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быть, находиться, иметься в большом количестве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lake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озере много /полно/ рыбы, это озеро изобилует рыбой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изобиловать (чем-л.), кишеть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земля богата нефтью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woods ~ with game - </w:t>
            </w:r>
            <w:r>
              <w:rPr>
                <w:i/>
                <w:color w:val="FFFFFF" w:themeColor="background1"/>
              </w:rPr>
              <w:t>леса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дичью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уст.придерживаться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собственного мнения; упорствовать в собственном мнении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>
              <w:rPr>
                <w:b/>
                <w:color w:val="00B050"/>
                <w:highlight w:val="black"/>
              </w:rPr>
              <w:t xml:space="preserve"> ** [ʹæ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bd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ke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r>
              <w:rPr>
                <w:b/>
                <w:color w:val="00B050"/>
                <w:highlight w:val="black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1. отрекаться (в </w:t>
            </w:r>
            <w:proofErr w:type="spellStart"/>
            <w:r>
              <w:rPr>
                <w:color w:val="00B050"/>
                <w:highlight w:val="black"/>
              </w:rPr>
              <w:t>т.ч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. и в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FOSSIL ** ['</w:t>
            </w:r>
            <w:proofErr w:type="spellStart"/>
            <w:r>
              <w:rPr>
                <w:b/>
                <w:i/>
                <w:color w:val="00B050"/>
              </w:rPr>
              <w:t>fɔs</w:t>
            </w:r>
            <w:proofErr w:type="spellEnd"/>
            <w:r>
              <w:rPr>
                <w:b/>
                <w:i/>
                <w:color w:val="00B050"/>
              </w:rPr>
              <w:t>(ə)l]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00B050"/>
              </w:rPr>
              <w:t>СУЩ.</w:t>
            </w:r>
            <w:r>
              <w:rPr>
                <w:color w:val="00B050"/>
              </w:rPr>
              <w:t xml:space="preserve"> 1 ископаемое, окаменелость (остатки животных или растительных организмов</w:t>
            </w:r>
            <w:r>
              <w:rPr>
                <w:color w:val="FFFFFF" w:themeColor="background1"/>
              </w:rPr>
              <w:t xml:space="preserve">, сохранившиеся в </w:t>
            </w:r>
            <w:r>
              <w:rPr>
                <w:color w:val="FFFFFF" w:themeColor="background1"/>
              </w:rPr>
              <w:lastRenderedPageBreak/>
              <w:t>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что-либо старомодное, вышедшее из употребления; атавизм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старомодный, отсталый человек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 ископаемый, окаменелый (сохранившийся в 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допотопный, несовременный, старомодный, устаревший, неспособный к развитию или прогрессу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SCOPE {-</w:t>
            </w:r>
            <w:proofErr w:type="spellStart"/>
            <w:r>
              <w:rPr>
                <w:b/>
                <w:i/>
                <w:color w:val="00B050"/>
              </w:rPr>
              <w:t>skəʋp</w:t>
            </w:r>
            <w:proofErr w:type="spellEnd"/>
            <w:r>
              <w:rPr>
                <w:b/>
                <w:i/>
                <w:color w:val="00B050"/>
              </w:rPr>
              <w:t>}</w:t>
            </w:r>
          </w:p>
          <w:p w:rsidR="00963275" w:rsidRDefault="00963275" w:rsidP="00963275">
            <w:r>
              <w:rPr>
                <w:color w:val="00B050"/>
              </w:rPr>
              <w:t>в сложных словах имеет значение прибор для наблюд</w:t>
            </w:r>
            <w:r>
              <w:t>ения, осмотра: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microscope</w:t>
            </w:r>
            <w:proofErr w:type="spellEnd"/>
            <w:r>
              <w:rPr>
                <w:i/>
              </w:rPr>
              <w:t xml:space="preserve"> - микроскоп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laryngoscope</w:t>
            </w:r>
            <w:proofErr w:type="spellEnd"/>
            <w:r>
              <w:rPr>
                <w:i/>
              </w:rPr>
              <w:t xml:space="preserve"> - ларингоскоп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telescope</w:t>
            </w:r>
            <w:proofErr w:type="spellEnd"/>
            <w:r>
              <w:rPr>
                <w:i/>
              </w:rPr>
              <w:t xml:space="preserve"> - телескоп</w:t>
            </w: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MERE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диал. Болото, топь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простой, чистый, не более чем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простое совпадение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 spite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злобе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чистая случайность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только по чистой случайности мне удалось его увидеть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единственный; не более чем,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только взгляд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angry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злюсь от одного его вида; один его вид меня бесит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 одной только мысли о ком-л., чём-л.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penny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всего лишь за один пенни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сущий, настоящий;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сущий ребёнок, она всего лишь ребёнок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trifle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сущий пустяк, это сущая безделица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полнейшее ничтожество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received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получили сущие гроши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юр. добровольно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обычный, обыкновенный, банальный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чистый, без примесей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Частица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просто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lastRenderedPageBreak/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(по) мешать, препятствовать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UNBELIEVABLE</w:t>
            </w:r>
            <w:r>
              <w:rPr>
                <w:b/>
                <w:i/>
                <w:color w:val="00B050"/>
              </w:rPr>
              <w:t xml:space="preserve"> ** {͵ʌ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nb</w:t>
            </w:r>
            <w:proofErr w:type="spellEnd"/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li</w:t>
            </w:r>
            <w:r>
              <w:rPr>
                <w:b/>
                <w:i/>
                <w:color w:val="00B050"/>
              </w:rPr>
              <w:t>:</w:t>
            </w:r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b</w:t>
            </w:r>
            <w:r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невероятный, неправдоподобный, немыслимый</w:t>
            </w:r>
          </w:p>
          <w:p w:rsidR="001353E1" w:rsidRDefault="001353E1" w:rsidP="001353E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It's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unbelievable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me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would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commit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blunder</w:t>
            </w:r>
            <w:proofErr w:type="spellEnd"/>
            <w:r>
              <w:rPr>
                <w:i/>
                <w:color w:val="FFFFFF" w:themeColor="background1"/>
              </w:rPr>
              <w:t>. — Мне трудно поверить, что она могла сделать такую грубую ошибку.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>SUBSEQUENT ** {ʹ</w:t>
            </w:r>
            <w:proofErr w:type="spellStart"/>
            <w:r>
              <w:rPr>
                <w:b/>
                <w:i/>
                <w:color w:val="00B050"/>
                <w:u w:val="single"/>
              </w:rPr>
              <w:t>sʌbsıkwənt</w:t>
            </w:r>
            <w:proofErr w:type="spellEnd"/>
            <w:r>
              <w:rPr>
                <w:b/>
                <w:i/>
                <w:color w:val="00B050"/>
                <w:u w:val="single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1. Следующий, последующий, более поздний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events</w:t>
            </w:r>
            <w:proofErr w:type="spellEnd"/>
            <w:r>
              <w:rPr>
                <w:i/>
                <w:color w:val="00B050"/>
              </w:rPr>
              <w:t xml:space="preserve"> - последующие события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ratification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treaty</w:t>
            </w:r>
            <w:proofErr w:type="spellEnd"/>
            <w:r>
              <w:rPr>
                <w:i/>
                <w:color w:val="00B050"/>
              </w:rPr>
              <w:t xml:space="preserve"> - последующая ратификация договора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payment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ком.последующий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дополнительный платёж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claims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ком.более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поздние претензии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являющийся результатом (чего-л.)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вытекающий из чего-л.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вслед за, после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его смерти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KINDA 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kaındə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proofErr w:type="gramStart"/>
            <w:r>
              <w:rPr>
                <w:color w:val="00B050"/>
                <w:lang w:val="en-US"/>
              </w:rPr>
              <w:t>adv</w:t>
            </w:r>
            <w:proofErr w:type="spellEnd"/>
            <w:proofErr w:type="gramEnd"/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прост</w:t>
            </w:r>
            <w:r>
              <w:rPr>
                <w:color w:val="00B050"/>
                <w:lang w:val="en-US"/>
              </w:rPr>
              <w:t>. (</w:t>
            </w:r>
            <w:proofErr w:type="spellStart"/>
            <w:r>
              <w:rPr>
                <w:color w:val="00B050"/>
              </w:rPr>
              <w:t>искаж</w:t>
            </w:r>
            <w:proofErr w:type="spellEnd"/>
            <w:r>
              <w:rPr>
                <w:color w:val="00B050"/>
                <w:lang w:val="en-US"/>
              </w:rPr>
              <w:t>. kind of)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вроде, как будто</w:t>
            </w:r>
          </w:p>
          <w:p w:rsidR="001353E1" w:rsidRDefault="001353E1" w:rsidP="001353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я вроде устал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ESCALATION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eskə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leıʃ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1. эскалация</w:t>
            </w:r>
            <w:r>
              <w:rPr>
                <w:color w:val="FFFFFF" w:themeColor="background1"/>
              </w:rPr>
              <w:t>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Pr="007F012B" w:rsidRDefault="001353E1" w:rsidP="001353E1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</w:t>
            </w:r>
            <w:r w:rsidRPr="007F012B">
              <w:rPr>
                <w:b/>
                <w:i/>
                <w:color w:val="00B050"/>
              </w:rPr>
              <w:t xml:space="preserve"> ** [ʌ</w:t>
            </w:r>
            <w:r>
              <w:rPr>
                <w:b/>
                <w:i/>
                <w:color w:val="00B050"/>
                <w:lang w:val="en-US"/>
              </w:rPr>
              <w:t>p</w:t>
            </w:r>
            <w:r w:rsidRPr="007F012B">
              <w:rPr>
                <w:b/>
                <w:i/>
                <w:color w:val="00B050"/>
              </w:rPr>
              <w:t>ˈ</w:t>
            </w:r>
            <w:r>
              <w:rPr>
                <w:b/>
                <w:i/>
                <w:color w:val="00B050"/>
                <w:lang w:val="en-US"/>
              </w:rPr>
              <w:t>l</w:t>
            </w:r>
            <w:proofErr w:type="spellStart"/>
            <w:r w:rsidRPr="007F012B">
              <w:rPr>
                <w:b/>
                <w:i/>
                <w:color w:val="00B050"/>
              </w:rPr>
              <w:t>əʊ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d</w:t>
            </w:r>
            <w:r w:rsidRPr="007F012B">
              <w:rPr>
                <w:b/>
                <w:i/>
                <w:color w:val="00B050"/>
              </w:rPr>
              <w:t>]</w:t>
            </w:r>
          </w:p>
          <w:p w:rsidR="001353E1" w:rsidRPr="007F012B" w:rsidRDefault="001353E1" w:rsidP="001353E1">
            <w:pPr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UPLOADED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Загружать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закачивать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Сущ</w:t>
            </w:r>
            <w:r w:rsidRPr="007F012B">
              <w:rPr>
                <w:color w:val="00B050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lastRenderedPageBreak/>
              <w:t xml:space="preserve">NEXT TO </w:t>
            </w:r>
            <w:r>
              <w:rPr>
                <w:b/>
                <w:i/>
                <w:color w:val="00B050"/>
                <w:u w:val="single"/>
                <w:lang w:val="en-US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Санкт-Петербург второй по величине город России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 xml:space="preserve">МОДАЛЬНЫЙ ГЛАГОЛ 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  <w:lang w:val="en-US"/>
              </w:rPr>
              <w:t>DARE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  <w:highlight w:val="black"/>
              </w:rPr>
              <w:t>В английском языке </w:t>
            </w:r>
            <w:proofErr w:type="spellStart"/>
            <w:r>
              <w:rPr>
                <w:color w:val="00B050"/>
                <w:highlight w:val="black"/>
              </w:rPr>
              <w:t>dare</w:t>
            </w:r>
            <w:proofErr w:type="spellEnd"/>
            <w:r>
              <w:rPr>
                <w:color w:val="00B050"/>
                <w:highlight w:val="black"/>
              </w:rPr>
              <w:t> –</w:t>
            </w:r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полумодальный</w:t>
            </w:r>
            <w:proofErr w:type="spellEnd"/>
            <w:r>
              <w:rPr>
                <w:color w:val="00B050"/>
              </w:rPr>
              <w:t xml:space="preserve"> глагол. Это значит, что он используется в речи и как основной, и как модальный. В обоих случаях он будет иметь одинаковое значение: «осмелиться»</w:t>
            </w:r>
            <w:r>
              <w:rPr>
                <w:color w:val="FFFFFF" w:themeColor="background1"/>
              </w:rPr>
              <w:t xml:space="preserve">, «иметь смелость/храбрость/нахальство </w:t>
            </w:r>
            <w:proofErr w:type="spellStart"/>
            <w:r>
              <w:rPr>
                <w:color w:val="FFFFFF" w:themeColor="background1"/>
              </w:rPr>
              <w:t>cделать</w:t>
            </w:r>
            <w:proofErr w:type="spellEnd"/>
            <w:r>
              <w:rPr>
                <w:color w:val="FFFFFF" w:themeColor="background1"/>
              </w:rPr>
              <w:t xml:space="preserve"> что-то», «решиться сделать что-то». 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КАК МОДАЛЬНЫЙ ГЛАГОЛ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Особенности модального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 английском языке: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 модального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мы используем инфинитив без частицы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 –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something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У этого глагола есть форма настоящего (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) и прошедшего времени (</w:t>
            </w:r>
            <w:proofErr w:type="spellStart"/>
            <w:r>
              <w:rPr>
                <w:color w:val="FFFF00"/>
              </w:rPr>
              <w:t>dared</w:t>
            </w:r>
            <w:proofErr w:type="spellEnd"/>
            <w:r>
              <w:rPr>
                <w:color w:val="FFFF00"/>
              </w:rPr>
              <w:t>). Но следует отметить, что в речи в основном используется форма настоящего времени.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Для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местоимений</w:t>
            </w:r>
            <w:r>
              <w:rPr>
                <w:color w:val="FFFFFF" w:themeColor="background1"/>
                <w:lang w:val="en-US"/>
              </w:rPr>
              <w:t> he, she, it </w:t>
            </w:r>
            <w:r>
              <w:rPr>
                <w:color w:val="FFFFFF" w:themeColor="background1"/>
              </w:rPr>
              <w:t>мы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добавляем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окончание</w:t>
            </w:r>
            <w:r>
              <w:rPr>
                <w:color w:val="FFFFFF" w:themeColor="background1"/>
                <w:lang w:val="en-US"/>
              </w:rPr>
              <w:t xml:space="preserve"> —s: he dare, she dare, a cat dare.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00"/>
              </w:rPr>
              <w:t>МОДАЛЬНЫЙ DARE ЧАЩЕ ВСТРЕЧАЕТСЯ В ОТРИЦАТЕЛЬНЫХ И ВОПРОСИТЕЛЬНЫХ ПРЕДЛОЖЕНИЯХ</w:t>
            </w:r>
            <w:r>
              <w:rPr>
                <w:b/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Однако помните о том, что мы не используем вспомогательные глаголы вместе с модальными. Это значит, что </w:t>
            </w:r>
            <w:r>
              <w:rPr>
                <w:color w:val="FFFFFF" w:themeColor="background1"/>
              </w:rPr>
              <w:lastRenderedPageBreak/>
              <w:t>в вопросах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выносится на первое место, а в отрицаниях после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будет стоять только частица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>. В разговорном английском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 обычно произносится в сокращенной форме </w:t>
            </w:r>
            <w:r>
              <w:rPr>
                <w:b/>
                <w:i/>
                <w:color w:val="FFFFFF" w:themeColor="background1"/>
              </w:rPr>
              <w:t>– DAREN’T [DEƏNT].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criticize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>. – Он не осмеливается критиковать ее.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daren’t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interrupt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questions</w:t>
            </w:r>
            <w:proofErr w:type="spellEnd"/>
            <w:r>
              <w:rPr>
                <w:i/>
                <w:color w:val="FFFFFF" w:themeColor="background1"/>
              </w:rPr>
              <w:t>. – Мы не решаемся прерывать его вопросами.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everything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? – Он посмел прийти сюда после всего того, что он мне сказал?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wicked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>? – Ты осмелишься довериться такому подлому человеку?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КАК СМЫСЛОВОЙ ГЛАГОЛ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 смыслового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тоже есть несколько особенностей: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изменяется по временам: </w:t>
            </w:r>
            <w:proofErr w:type="spellStart"/>
            <w:r>
              <w:rPr>
                <w:color w:val="FFFFFF" w:themeColor="background1"/>
              </w:rPr>
              <w:t>he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dares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we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dared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they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will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, но не используется во временах группы </w:t>
            </w:r>
            <w:proofErr w:type="spellStart"/>
            <w:r>
              <w:rPr>
                <w:color w:val="FFFFFF" w:themeColor="background1"/>
              </w:rPr>
              <w:t>Continuous</w:t>
            </w:r>
            <w:proofErr w:type="spellEnd"/>
            <w:r>
              <w:rPr>
                <w:color w:val="FFFFFF" w:themeColor="background1"/>
              </w:rPr>
              <w:t> (</w:t>
            </w:r>
            <w:del w:id="1" w:author="Unknown">
              <w:r>
                <w:rPr>
                  <w:color w:val="FFFFFF" w:themeColor="background1"/>
                </w:rPr>
                <w:delText>I am daring, they are daring</w:delText>
              </w:r>
            </w:del>
            <w:r>
              <w:rPr>
                <w:color w:val="FFFFFF" w:themeColor="background1"/>
              </w:rPr>
              <w:t>).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После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мы используем инфинитив с частицей 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–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something</w:t>
            </w:r>
            <w:proofErr w:type="spellEnd"/>
            <w:r>
              <w:rPr>
                <w:color w:val="FFFF00"/>
              </w:rPr>
              <w:t>. Но в разговорном английском это правило не всегда соблюдается и после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можно опустить частицу 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–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something</w:t>
            </w:r>
            <w:proofErr w:type="spellEnd"/>
            <w:r>
              <w:rPr>
                <w:color w:val="FFFF00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речи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встречается в основном в отрицательных и вопросительных предложениях.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 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(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ask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. – Мне не хватает </w:t>
            </w:r>
            <w:proofErr w:type="spellStart"/>
            <w:r>
              <w:rPr>
                <w:i/>
                <w:color w:val="FFFFFF" w:themeColor="background1"/>
              </w:rPr>
              <w:t>храбростиспросить</w:t>
            </w:r>
            <w:proofErr w:type="spellEnd"/>
            <w:r>
              <w:rPr>
                <w:i/>
                <w:color w:val="FFFFFF" w:themeColor="background1"/>
              </w:rPr>
              <w:t xml:space="preserve"> его об этом.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won’t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(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deny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. – Она не </w:t>
            </w:r>
            <w:proofErr w:type="spellStart"/>
            <w:r>
              <w:rPr>
                <w:i/>
                <w:color w:val="FFFFFF" w:themeColor="background1"/>
              </w:rPr>
              <w:t>осмелитсяотрицать</w:t>
            </w:r>
            <w:proofErr w:type="spellEnd"/>
            <w:r>
              <w:rPr>
                <w:i/>
                <w:color w:val="FFFFFF" w:themeColor="background1"/>
              </w:rPr>
              <w:t xml:space="preserve"> свои слова.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Did you dare (to) tell him the news?! –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хватило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наглостисообщить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новость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Очень часто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используется в предложениях с отрицательными словами </w:t>
            </w:r>
            <w:proofErr w:type="spellStart"/>
            <w:r>
              <w:rPr>
                <w:color w:val="FFFF00"/>
              </w:rPr>
              <w:t>nobody</w:t>
            </w:r>
            <w:proofErr w:type="spellEnd"/>
            <w:r>
              <w:rPr>
                <w:color w:val="FFFF00"/>
              </w:rPr>
              <w:t> / </w:t>
            </w:r>
            <w:proofErr w:type="spellStart"/>
            <w:r>
              <w:rPr>
                <w:color w:val="FFFF00"/>
              </w:rPr>
              <w:t>no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one</w:t>
            </w:r>
            <w:proofErr w:type="spellEnd"/>
            <w:r>
              <w:rPr>
                <w:color w:val="FFFF00"/>
              </w:rPr>
              <w:t> (никто), </w:t>
            </w:r>
            <w:proofErr w:type="spellStart"/>
            <w:r>
              <w:rPr>
                <w:color w:val="FFFF00"/>
              </w:rPr>
              <w:t>none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 (никто из), </w:t>
            </w:r>
            <w:proofErr w:type="spellStart"/>
            <w:r>
              <w:rPr>
                <w:color w:val="FFFF00"/>
              </w:rPr>
              <w:t>never</w:t>
            </w:r>
            <w:proofErr w:type="spellEnd"/>
            <w:r>
              <w:rPr>
                <w:color w:val="FFFF00"/>
              </w:rPr>
              <w:t> (никогда).</w:t>
            </w:r>
          </w:p>
          <w:p w:rsidR="001353E1" w:rsidRDefault="001353E1" w:rsidP="001353E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utter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>. – Никто из них не осмелился и слова произнести.</w:t>
            </w:r>
          </w:p>
          <w:p w:rsidR="001353E1" w:rsidRDefault="001353E1" w:rsidP="001353E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contradict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arguments</w:t>
            </w:r>
            <w:proofErr w:type="spellEnd"/>
            <w:r>
              <w:rPr>
                <w:i/>
                <w:color w:val="FFFFFF" w:themeColor="background1"/>
              </w:rPr>
              <w:t>. – Она никогда не осмеливалась противоречить его доводам</w:t>
            </w:r>
            <w:r>
              <w:rPr>
                <w:color w:val="FFFFFF" w:themeColor="background1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утвердительных предложениях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используется редко. Его предпочитают заменять такими выражениями, как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afraid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scared</w:t>
            </w:r>
            <w:proofErr w:type="spellEnd"/>
            <w:r>
              <w:rPr>
                <w:color w:val="FFFFFF" w:themeColor="background1"/>
              </w:rPr>
              <w:t> (не бояться, не испугаться, осмелиться).</w:t>
            </w:r>
          </w:p>
          <w:p w:rsidR="001353E1" w:rsidRDefault="001353E1" w:rsidP="001353E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 </w:t>
            </w:r>
            <w:r>
              <w:rPr>
                <w:i/>
                <w:color w:val="FFFFFF" w:themeColor="background1"/>
                <w:lang w:val="en-US"/>
              </w:rPr>
              <w:t xml:space="preserve">wasn’t scared (= I dared) to come there yesterday.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испугался</w:t>
            </w:r>
            <w:r>
              <w:rPr>
                <w:i/>
                <w:color w:val="FFFFFF" w:themeColor="background1"/>
                <w:lang w:val="en-US"/>
              </w:rPr>
              <w:t> (= </w:t>
            </w:r>
            <w:r>
              <w:rPr>
                <w:i/>
                <w:color w:val="FFFFFF" w:themeColor="background1"/>
              </w:rPr>
              <w:t>осмелился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прийти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туда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вчера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 are not afraid (=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 dare) to face the truth. –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боимся</w:t>
            </w:r>
            <w:r>
              <w:rPr>
                <w:i/>
                <w:color w:val="FFFFFF" w:themeColor="background1"/>
                <w:lang w:val="en-US"/>
              </w:rPr>
              <w:t> (= </w:t>
            </w:r>
            <w:r>
              <w:rPr>
                <w:i/>
                <w:color w:val="FFFFFF" w:themeColor="background1"/>
              </w:rPr>
              <w:t>решились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взглянуть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В УСТОЙЧИВЫХ ВЫРАЖЕНИЯХ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В разговорном английском часто используются выражения с глаголом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. Давайте запомним несколько полезных фраз.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spellStart"/>
            <w:r>
              <w:rPr>
                <w:b/>
                <w:i/>
                <w:color w:val="FFFF00"/>
              </w:rPr>
              <w:t>Don’t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you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dare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do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something</w:t>
            </w:r>
            <w:proofErr w:type="spellEnd"/>
            <w:r>
              <w:rPr>
                <w:b/>
                <w:i/>
                <w:color w:val="FFFF00"/>
              </w:rPr>
              <w:t> – не смей / даже не думай делать что-то.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It’s midnight. Don’t you dare call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Kelly.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полночь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Даже не думай звонить Келли!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– I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truth</w:t>
            </w:r>
            <w:proofErr w:type="spellEnd"/>
            <w:r>
              <w:rPr>
                <w:i/>
                <w:color w:val="FFFFFF" w:themeColor="background1"/>
              </w:rPr>
              <w:t>. – Я должен сказать ей правду.</w:t>
            </w:r>
            <w:r>
              <w:rPr>
                <w:i/>
                <w:color w:val="FFFFFF" w:themeColor="background1"/>
              </w:rPr>
              <w:br/>
              <w:t>– 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! – Не смей!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How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dare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you</w:t>
            </w:r>
            <w:proofErr w:type="spellEnd"/>
            <w:r>
              <w:rPr>
                <w:b/>
                <w:i/>
                <w:color w:val="FFFFFF" w:themeColor="background1"/>
              </w:rPr>
              <w:t> (</w:t>
            </w:r>
            <w:proofErr w:type="spellStart"/>
            <w:r>
              <w:rPr>
                <w:b/>
                <w:i/>
                <w:color w:val="FFFFFF" w:themeColor="background1"/>
              </w:rPr>
              <w:t>he</w:t>
            </w:r>
            <w:proofErr w:type="spellEnd"/>
            <w:r>
              <w:rPr>
                <w:b/>
                <w:i/>
                <w:color w:val="FFFFFF" w:themeColor="background1"/>
              </w:rPr>
              <w:t>, </w:t>
            </w:r>
            <w:proofErr w:type="spellStart"/>
            <w:r>
              <w:rPr>
                <w:b/>
                <w:i/>
                <w:color w:val="FFFFFF" w:themeColor="background1"/>
              </w:rPr>
              <w:t>she</w:t>
            </w:r>
            <w:proofErr w:type="spellEnd"/>
            <w:r>
              <w:rPr>
                <w:b/>
                <w:i/>
                <w:color w:val="FFFFFF" w:themeColor="background1"/>
              </w:rPr>
              <w:t>) </w:t>
            </w:r>
            <w:proofErr w:type="spellStart"/>
            <w:r>
              <w:rPr>
                <w:b/>
                <w:i/>
                <w:color w:val="FFFFFF" w:themeColor="background1"/>
              </w:rPr>
              <w:t>do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something</w:t>
            </w:r>
            <w:proofErr w:type="spellEnd"/>
            <w:r>
              <w:rPr>
                <w:b/>
                <w:i/>
                <w:color w:val="FFFFFF" w:themeColor="background1"/>
              </w:rPr>
              <w:t> – как ты (он, она) смеешь(-</w:t>
            </w:r>
            <w:proofErr w:type="spellStart"/>
            <w:r>
              <w:rPr>
                <w:b/>
                <w:i/>
                <w:color w:val="FFFFFF" w:themeColor="background1"/>
              </w:rPr>
              <w:t>ет</w:t>
            </w:r>
            <w:proofErr w:type="spellEnd"/>
            <w:r>
              <w:rPr>
                <w:b/>
                <w:i/>
                <w:color w:val="FFFFFF" w:themeColor="background1"/>
              </w:rPr>
              <w:t>) делать что-то.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argue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– Как он смеет спорить со мной!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I think your hat is awful.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твоя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шляпа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ужасная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00"/>
              </w:rPr>
              <w:t>HOW DARE YOU</w:t>
            </w:r>
            <w:r>
              <w:rPr>
                <w:i/>
                <w:color w:val="FFFF00"/>
              </w:rPr>
              <w:t>! – Да как ты смеешь!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b/>
                <w:i/>
                <w:color w:val="FFFFFF" w:themeColor="background1"/>
              </w:rPr>
              <w:t>dare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say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 = I </w:t>
            </w:r>
            <w:proofErr w:type="spellStart"/>
            <w:r>
              <w:rPr>
                <w:b/>
                <w:i/>
                <w:color w:val="FFFFFF" w:themeColor="background1"/>
              </w:rPr>
              <w:t>daresay</w:t>
            </w:r>
            <w:proofErr w:type="spellEnd"/>
            <w:r>
              <w:rPr>
                <w:b/>
                <w:i/>
                <w:color w:val="FFFFFF" w:themeColor="background1"/>
              </w:rPr>
              <w:t> – осмелюсь сказать/заметить; пожалуй, полагаю</w:t>
            </w:r>
            <w:r>
              <w:rPr>
                <w:i/>
                <w:color w:val="FFFFFF" w:themeColor="background1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dare say you’ve heard about this already. – </w:t>
            </w:r>
            <w:r>
              <w:rPr>
                <w:i/>
                <w:color w:val="FFFFFF" w:themeColor="background1"/>
              </w:rPr>
              <w:t>Полагаю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слышал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dare say this book is really interesting. – </w:t>
            </w:r>
            <w:r>
              <w:rPr>
                <w:i/>
                <w:color w:val="FFFFFF" w:themeColor="background1"/>
              </w:rPr>
              <w:t>Осмелюсь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эта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As</w:t>
            </w:r>
            <w:proofErr w:type="spellEnd"/>
            <w:r>
              <w:rPr>
                <w:b/>
                <w:i/>
                <w:color w:val="FFFFFF" w:themeColor="background1"/>
              </w:rPr>
              <w:t> … </w:t>
            </w:r>
            <w:proofErr w:type="spellStart"/>
            <w:r>
              <w:rPr>
                <w:b/>
                <w:i/>
                <w:color w:val="FFFFFF" w:themeColor="background1"/>
              </w:rPr>
              <w:t>as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someone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dared</w:t>
            </w:r>
            <w:proofErr w:type="spellEnd"/>
            <w:r>
              <w:rPr>
                <w:b/>
                <w:i/>
                <w:color w:val="FFFFFF" w:themeColor="background1"/>
              </w:rPr>
              <w:t> – настолько … насколько кто-то осмелился; так … как осмелился</w:t>
            </w:r>
            <w:r>
              <w:rPr>
                <w:i/>
                <w:color w:val="FFFFFF" w:themeColor="background1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pronounced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name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loudly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 xml:space="preserve">. – Он произнес свое </w:t>
            </w:r>
            <w:r>
              <w:rPr>
                <w:i/>
                <w:color w:val="FFFFFF" w:themeColor="background1"/>
              </w:rPr>
              <w:lastRenderedPageBreak/>
              <w:t>имя настолько громко, насколько осмелился.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Kyle stepped forward as far as he dared. – </w:t>
            </w:r>
            <w:r>
              <w:rPr>
                <w:i/>
                <w:color w:val="FFFFFF" w:themeColor="background1"/>
              </w:rPr>
              <w:t>Кайл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вперед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далеко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осмелился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COMPETITOR ** {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kəm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petıtə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 n</w:t>
            </w:r>
          </w:p>
          <w:p w:rsidR="001353E1" w:rsidRDefault="001353E1" w:rsidP="001353E1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 xml:space="preserve">1. </w:t>
            </w:r>
            <w:r>
              <w:rPr>
                <w:color w:val="00B050"/>
              </w:rPr>
              <w:t>соперник</w:t>
            </w:r>
            <w:r>
              <w:rPr>
                <w:lang w:val="en-US"/>
              </w:rPr>
              <w:t xml:space="preserve">, </w:t>
            </w:r>
            <w:r>
              <w:t>конкурент</w:t>
            </w:r>
            <w:r>
              <w:rPr>
                <w:lang w:val="en-US"/>
              </w:rPr>
              <w:t xml:space="preserve">, </w:t>
            </w:r>
            <w:r>
              <w:t>противник</w:t>
            </w:r>
          </w:p>
          <w:p w:rsidR="001353E1" w:rsidRDefault="001353E1" w:rsidP="001353E1">
            <w:r>
              <w:t>2. участник состязания, турнира, конкурса и т. п.</w:t>
            </w:r>
          </w:p>
          <w:p w:rsidR="001353E1" w:rsidRDefault="001353E1" w:rsidP="001353E1"/>
          <w:p w:rsidR="001353E1" w:rsidRDefault="001353E1" w:rsidP="001353E1">
            <w:pPr>
              <w:rPr>
                <w:i/>
              </w:rPr>
            </w:pPr>
          </w:p>
          <w:p w:rsidR="001353E1" w:rsidRDefault="001353E1" w:rsidP="001353E1">
            <w:pPr>
              <w:rPr>
                <w:i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</w:t>
            </w: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me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222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Remained</w:t>
            </w:r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bookmarkEnd w:id="2"/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оставаться, остаться, жить, находиться, пребывать, пробыть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 in force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оставаться в силе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remaining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sum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оставшаяся сумма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сохраняться, сохраниться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sıŋ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SANG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F012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SUNG 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proofErr w:type="spellEnd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BY FAR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baɪ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fɑ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ː]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намного, значительно, гораздо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swimmer</w:t>
            </w:r>
            <w:proofErr w:type="spellEnd"/>
            <w:r>
              <w:rPr>
                <w:i/>
                <w:color w:val="FFFFFF" w:themeColor="background1"/>
              </w:rPr>
              <w:t>. — Она плавала намного лучше всех в лагере.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безусловно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is, by far, less merciful, more traumatic and painful.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Это, безусловно, менее милосердно, более травмирующий и болезненный.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Phantom Menace is by far the best Star Wars movie.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"Скрытая угроза" - безусловно, лучшей эпизод "Звездных </w:t>
            </w:r>
            <w:proofErr w:type="spellStart"/>
            <w:r>
              <w:rPr>
                <w:i/>
                <w:color w:val="FFFFFF" w:themeColor="background1"/>
              </w:rPr>
              <w:t>Войн</w:t>
            </w:r>
            <w:proofErr w:type="gramStart"/>
            <w:r>
              <w:rPr>
                <w:i/>
                <w:color w:val="FFFFFF" w:themeColor="background1"/>
              </w:rPr>
              <w:t>".гораздо</w:t>
            </w:r>
            <w:proofErr w:type="spellEnd"/>
            <w:proofErr w:type="gramEnd"/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4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7F012B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7F012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RELATIVELY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relətıvlı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useful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7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FOOTAGE ** ['</w:t>
            </w:r>
            <w:proofErr w:type="spellStart"/>
            <w:r>
              <w:rPr>
                <w:b/>
                <w:i/>
                <w:color w:val="FFFFFF" w:themeColor="background1"/>
              </w:rPr>
              <w:t>futɪʤ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длина плёнки или фильма в футах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метраж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– большой метраж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отснятый видеоматериал, видеозапись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Did you help them recently obtain that footage?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ты помог им заполучить такие кадры?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 значительной степени, очень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7F01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P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ABNORMAL</w:t>
            </w:r>
            <w:r w:rsidRPr="007F012B">
              <w:rPr>
                <w:b/>
                <w:color w:val="FFFFFF" w:themeColor="background1"/>
              </w:rPr>
              <w:t xml:space="preserve"> ** [æ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7F012B">
              <w:rPr>
                <w:b/>
                <w:color w:val="FFFFFF" w:themeColor="background1"/>
              </w:rPr>
              <w:t>ɔ: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7F012B">
              <w:rPr>
                <w:b/>
                <w:color w:val="FFFFFF" w:themeColor="background1"/>
              </w:rPr>
              <w:t>(ə)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 w:rsidRPr="007F012B"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ненормальный; аномальный; отклоняющийся от нормы, необычный, патологический, неестественный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children</w:t>
            </w:r>
            <w:proofErr w:type="spellEnd"/>
            <w:r>
              <w:rPr>
                <w:i/>
                <w:color w:val="FFFFFF" w:themeColor="background1"/>
              </w:rPr>
              <w:t xml:space="preserve"> - умственно отсталые дети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psychology</w:t>
            </w:r>
            <w:proofErr w:type="spellEnd"/>
            <w:r>
              <w:rPr>
                <w:i/>
                <w:color w:val="FFFFFF" w:themeColor="background1"/>
              </w:rPr>
              <w:t xml:space="preserve"> - психопатология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юр.специальные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правовые нормы, регулирующие положение лиц, на которых не распространяются общие нормы права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wing of a bat is a most abnormal structure. — </w:t>
            </w:r>
            <w:r>
              <w:rPr>
                <w:i/>
                <w:color w:val="FFFFFF" w:themeColor="background1"/>
              </w:rPr>
              <w:t>Крыло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летучей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мыши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имеет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весьма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небычное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строение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огромный, гигантский, колоссальный, необычно большого размера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profits</w:t>
            </w:r>
            <w:proofErr w:type="spellEnd"/>
            <w:r>
              <w:rPr>
                <w:i/>
                <w:color w:val="FFFFFF" w:themeColor="background1"/>
              </w:rPr>
              <w:t xml:space="preserve"> - колоссальные прибыли</w:t>
            </w: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ALIGNMENT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расположение вдоль одной линии; линия, образованная таким расположением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51A8B" w:rsidRPr="007F012B" w:rsidRDefault="00C51A8B" w:rsidP="00542AB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F02F15" w:rsidRPr="008942F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012B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7F012B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7F01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8"/>
  </w:num>
  <w:num w:numId="4">
    <w:abstractNumId w:val="29"/>
  </w:num>
  <w:num w:numId="5">
    <w:abstractNumId w:val="2"/>
  </w:num>
  <w:num w:numId="6">
    <w:abstractNumId w:val="19"/>
  </w:num>
  <w:num w:numId="7">
    <w:abstractNumId w:val="27"/>
  </w:num>
  <w:num w:numId="8">
    <w:abstractNumId w:val="52"/>
  </w:num>
  <w:num w:numId="9">
    <w:abstractNumId w:val="38"/>
  </w:num>
  <w:num w:numId="10">
    <w:abstractNumId w:val="21"/>
  </w:num>
  <w:num w:numId="11">
    <w:abstractNumId w:val="23"/>
  </w:num>
  <w:num w:numId="12">
    <w:abstractNumId w:val="8"/>
  </w:num>
  <w:num w:numId="13">
    <w:abstractNumId w:val="30"/>
  </w:num>
  <w:num w:numId="14">
    <w:abstractNumId w:val="18"/>
  </w:num>
  <w:num w:numId="15">
    <w:abstractNumId w:val="3"/>
  </w:num>
  <w:num w:numId="16">
    <w:abstractNumId w:val="15"/>
  </w:num>
  <w:num w:numId="17">
    <w:abstractNumId w:val="14"/>
  </w:num>
  <w:num w:numId="18">
    <w:abstractNumId w:val="28"/>
  </w:num>
  <w:num w:numId="19">
    <w:abstractNumId w:val="5"/>
  </w:num>
  <w:num w:numId="20">
    <w:abstractNumId w:val="44"/>
  </w:num>
  <w:num w:numId="21">
    <w:abstractNumId w:val="25"/>
  </w:num>
  <w:num w:numId="22">
    <w:abstractNumId w:val="38"/>
  </w:num>
  <w:num w:numId="23">
    <w:abstractNumId w:val="24"/>
  </w:num>
  <w:num w:numId="24">
    <w:abstractNumId w:val="17"/>
  </w:num>
  <w:num w:numId="25">
    <w:abstractNumId w:val="54"/>
  </w:num>
  <w:num w:numId="26">
    <w:abstractNumId w:val="36"/>
  </w:num>
  <w:num w:numId="27">
    <w:abstractNumId w:val="45"/>
  </w:num>
  <w:num w:numId="28">
    <w:abstractNumId w:val="58"/>
  </w:num>
  <w:num w:numId="29">
    <w:abstractNumId w:val="39"/>
  </w:num>
  <w:num w:numId="30">
    <w:abstractNumId w:val="35"/>
  </w:num>
  <w:num w:numId="31">
    <w:abstractNumId w:val="32"/>
  </w:num>
  <w:num w:numId="32">
    <w:abstractNumId w:val="59"/>
  </w:num>
  <w:num w:numId="33">
    <w:abstractNumId w:val="13"/>
  </w:num>
  <w:num w:numId="34">
    <w:abstractNumId w:val="57"/>
  </w:num>
  <w:num w:numId="35">
    <w:abstractNumId w:val="33"/>
  </w:num>
  <w:num w:numId="36">
    <w:abstractNumId w:val="55"/>
  </w:num>
  <w:num w:numId="37">
    <w:abstractNumId w:val="46"/>
  </w:num>
  <w:num w:numId="38">
    <w:abstractNumId w:val="43"/>
  </w:num>
  <w:num w:numId="39">
    <w:abstractNumId w:val="34"/>
  </w:num>
  <w:num w:numId="40">
    <w:abstractNumId w:val="50"/>
  </w:num>
  <w:num w:numId="41">
    <w:abstractNumId w:val="6"/>
  </w:num>
  <w:num w:numId="42">
    <w:abstractNumId w:val="10"/>
  </w:num>
  <w:num w:numId="43">
    <w:abstractNumId w:val="42"/>
  </w:num>
  <w:num w:numId="44">
    <w:abstractNumId w:val="47"/>
  </w:num>
  <w:num w:numId="45">
    <w:abstractNumId w:val="41"/>
  </w:num>
  <w:num w:numId="46">
    <w:abstractNumId w:val="53"/>
  </w:num>
  <w:num w:numId="47">
    <w:abstractNumId w:val="48"/>
  </w:num>
  <w:num w:numId="48">
    <w:abstractNumId w:val="11"/>
  </w:num>
  <w:num w:numId="49">
    <w:abstractNumId w:val="1"/>
  </w:num>
  <w:num w:numId="50">
    <w:abstractNumId w:val="26"/>
  </w:num>
  <w:num w:numId="51">
    <w:abstractNumId w:val="12"/>
  </w:num>
  <w:num w:numId="52">
    <w:abstractNumId w:val="4"/>
  </w:num>
  <w:num w:numId="53">
    <w:abstractNumId w:val="16"/>
  </w:num>
  <w:num w:numId="54">
    <w:abstractNumId w:val="40"/>
  </w:num>
  <w:num w:numId="55">
    <w:abstractNumId w:val="20"/>
  </w:num>
  <w:num w:numId="56">
    <w:abstractNumId w:val="37"/>
  </w:num>
  <w:num w:numId="57">
    <w:abstractNumId w:val="7"/>
  </w:num>
  <w:num w:numId="58">
    <w:abstractNumId w:val="56"/>
  </w:num>
  <w:num w:numId="59">
    <w:abstractNumId w:val="49"/>
  </w:num>
  <w:num w:numId="60">
    <w:abstractNumId w:val="31"/>
  </w:num>
  <w:num w:numId="61">
    <w:abstractNumId w:val="17"/>
  </w:num>
  <w:num w:numId="62">
    <w:abstractNumId w:val="51"/>
  </w:num>
  <w:num w:numId="63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F06BF-43D1-483C-B295-F00AD532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36</Pages>
  <Words>4119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11</cp:revision>
  <dcterms:created xsi:type="dcterms:W3CDTF">2022-01-30T07:44:00Z</dcterms:created>
  <dcterms:modified xsi:type="dcterms:W3CDTF">2022-02-10T13:41:00Z</dcterms:modified>
</cp:coreProperties>
</file>