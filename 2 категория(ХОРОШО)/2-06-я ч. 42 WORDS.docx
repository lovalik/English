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66459F" w:rsidRPr="00C75900" w:rsidRDefault="00E13BBF" w:rsidP="00CD2B00">
      <w:pPr>
        <w:pStyle w:val="aa"/>
        <w:shd w:val="clear" w:color="auto" w:fill="000000" w:themeFill="text1"/>
        <w:spacing w:before="0" w:line="240" w:lineRule="auto"/>
        <w:jc w:val="center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sdt>
        <w:sdtPr>
          <w:rPr>
            <w:rFonts w:ascii="Arial" w:eastAsiaTheme="minorHAnsi" w:hAnsi="Arial" w:cs="Arial"/>
            <w:color w:val="FFFFFF" w:themeColor="background1"/>
            <w:sz w:val="36"/>
            <w:szCs w:val="36"/>
            <w:highlight w:val="black"/>
            <w:lang w:eastAsia="en-US"/>
          </w:rPr>
          <w:id w:val="-331447439"/>
          <w:docPartObj>
            <w:docPartGallery w:val="Table of Contents"/>
            <w:docPartUnique/>
          </w:docPartObj>
        </w:sdtPr>
        <w:sdtEndPr>
          <w:rPr>
            <w:rFonts w:eastAsiaTheme="majorEastAsia"/>
            <w:b/>
            <w:bCs/>
            <w:lang w:eastAsia="ru-RU"/>
          </w:rPr>
        </w:sdtEndPr>
        <w:sdtContent>
          <w:r w:rsidR="0066459F" w:rsidRPr="00C75900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begin"/>
          </w:r>
          <w:r w:rsidR="0066459F" w:rsidRPr="00C75900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instrText xml:space="preserve"> TOC \o "1-3" \h \z \u </w:instrText>
          </w:r>
          <w:r w:rsidR="0066459F" w:rsidRPr="00C75900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end"/>
          </w:r>
        </w:sdtContent>
      </w:sdt>
    </w:p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F861E6" w:rsidRPr="00A1565C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A27A43" w:rsidRDefault="00A27A43" w:rsidP="00A27A43">
            <w:pPr>
              <w:jc w:val="center"/>
              <w:rPr>
                <w:b/>
                <w:i/>
                <w:color w:val="0070C0"/>
                <w:highlight w:val="yellow"/>
              </w:rPr>
            </w:pPr>
            <w:r>
              <w:rPr>
                <w:b/>
                <w:i/>
                <w:color w:val="0070C0"/>
                <w:highlight w:val="yellow"/>
              </w:rPr>
              <w:t>++++++++++++++++++</w:t>
            </w:r>
          </w:p>
          <w:p w:rsidR="00A27A43" w:rsidRDefault="00A27A43" w:rsidP="00A27A4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TO BE GOING TO</w:t>
            </w:r>
          </w:p>
          <w:p w:rsidR="00A27A43" w:rsidRDefault="00A27A43" w:rsidP="00A27A43">
            <w:pPr>
              <w:jc w:val="center"/>
              <w:rPr>
                <w:b/>
                <w:i/>
                <w:color w:val="0070C0"/>
                <w:highlight w:val="yellow"/>
              </w:rPr>
            </w:pPr>
            <w:r>
              <w:rPr>
                <w:b/>
                <w:i/>
                <w:color w:val="0070C0"/>
                <w:highlight w:val="yellow"/>
              </w:rPr>
              <w:t>++++++++++++++++++</w:t>
            </w:r>
          </w:p>
          <w:p w:rsidR="00A27A43" w:rsidRDefault="00A27A43" w:rsidP="00A27A43">
            <w:r>
              <w:t xml:space="preserve">Когда мы хотим сказать о намерении сделать что-то, то </w:t>
            </w:r>
            <w:proofErr w:type="gramStart"/>
            <w:r>
              <w:t>на английский такое предложение</w:t>
            </w:r>
            <w:proofErr w:type="gramEnd"/>
            <w:r>
              <w:t xml:space="preserve"> надо перевести с помощью конструкции 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going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do</w:t>
            </w:r>
            <w:proofErr w:type="spellEnd"/>
            <w:r>
              <w:t xml:space="preserve"> </w:t>
            </w:r>
            <w:proofErr w:type="spellStart"/>
            <w:r>
              <w:t>smth</w:t>
            </w:r>
            <w:proofErr w:type="spellEnd"/>
            <w:r>
              <w:t xml:space="preserve"> (собираться сделать что-то). </w:t>
            </w:r>
            <w:r w:rsidRPr="00B23964">
              <w:rPr>
                <w:color w:val="FFFF00"/>
              </w:rPr>
              <w:t>Эту фразу очень часто можно встретить в письменной и устной речи.</w:t>
            </w:r>
            <w:r>
              <w:t xml:space="preserve"> Давайте разберемся, как ее использовать правильно.</w:t>
            </w:r>
          </w:p>
          <w:p w:rsidR="00A27A43" w:rsidRDefault="00A27A43" w:rsidP="00A27A43">
            <w:r>
              <w:t xml:space="preserve">Образование выражения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going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</w:p>
          <w:p w:rsidR="00A27A43" w:rsidRDefault="00A27A43" w:rsidP="00A27A43">
            <w:r>
              <w:t>Первое, что важно помнить, – это выражение нужно использовать в настоящем и прошедшем временах.</w:t>
            </w:r>
          </w:p>
          <w:p w:rsidR="00A27A43" w:rsidRDefault="00A27A43" w:rsidP="003E77C2">
            <w:pPr>
              <w:pStyle w:val="a7"/>
              <w:numPr>
                <w:ilvl w:val="0"/>
                <w:numId w:val="33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I am going to wear my new skirt for the party. – </w:t>
            </w:r>
            <w:r>
              <w:rPr>
                <w:i/>
              </w:rPr>
              <w:t>Я</w:t>
            </w:r>
            <w:r>
              <w:rPr>
                <w:i/>
                <w:lang w:val="en-US"/>
              </w:rPr>
              <w:t> </w:t>
            </w:r>
            <w:r>
              <w:rPr>
                <w:i/>
              </w:rPr>
              <w:t>собираюсьнадеть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мою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новую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юбку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вечеринку</w:t>
            </w:r>
            <w:r>
              <w:rPr>
                <w:i/>
                <w:lang w:val="en-US"/>
              </w:rPr>
              <w:t>.</w:t>
            </w:r>
          </w:p>
          <w:p w:rsidR="00A27A43" w:rsidRDefault="00A27A43" w:rsidP="003E77C2">
            <w:pPr>
              <w:pStyle w:val="a7"/>
              <w:numPr>
                <w:ilvl w:val="0"/>
                <w:numId w:val="33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I </w:t>
            </w:r>
            <w:proofErr w:type="spellStart"/>
            <w:r>
              <w:rPr>
                <w:i/>
              </w:rPr>
              <w:t>was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going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> </w:t>
            </w:r>
            <w:proofErr w:type="spellStart"/>
            <w:r>
              <w:rPr>
                <w:i/>
              </w:rPr>
              <w:t>call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you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but</w:t>
            </w:r>
            <w:proofErr w:type="spellEnd"/>
            <w:r>
              <w:rPr>
                <w:i/>
              </w:rPr>
              <w:t xml:space="preserve"> I </w:t>
            </w:r>
            <w:proofErr w:type="spellStart"/>
            <w:r>
              <w:rPr>
                <w:i/>
              </w:rPr>
              <w:t>forgot</w:t>
            </w:r>
            <w:proofErr w:type="spellEnd"/>
            <w:r>
              <w:rPr>
                <w:i/>
              </w:rPr>
              <w:t>. – Я собирался позвонить тебе, но забыл.</w:t>
            </w:r>
          </w:p>
          <w:p w:rsidR="00A27A43" w:rsidRDefault="00A27A43" w:rsidP="00A27A43">
            <w:pPr>
              <w:rPr>
                <w:lang w:val="en-US"/>
              </w:rPr>
            </w:pPr>
            <w:r>
              <w:t>Как видите, если мы говорим о настоящем времени, то 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должно меняться на </w:t>
            </w:r>
            <w:proofErr w:type="spellStart"/>
            <w:r>
              <w:t>am</w:t>
            </w:r>
            <w:proofErr w:type="spellEnd"/>
            <w:r>
              <w:t>, </w:t>
            </w:r>
            <w:proofErr w:type="spellStart"/>
            <w:r>
              <w:t>is</w:t>
            </w:r>
            <w:proofErr w:type="spellEnd"/>
            <w:r>
              <w:t>, </w:t>
            </w:r>
            <w:proofErr w:type="spellStart"/>
            <w:r>
              <w:t>are</w:t>
            </w:r>
            <w:proofErr w:type="spellEnd"/>
            <w:r>
              <w:t xml:space="preserve">, которые вы уже знаете из статьи «Употребление глагола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>: как, где и зачем». А если фраза стоит в прошедшем времени, то 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 принимает </w:t>
            </w:r>
            <w:r>
              <w:lastRenderedPageBreak/>
              <w:t>форму </w:t>
            </w:r>
            <w:proofErr w:type="spellStart"/>
            <w:r>
              <w:t>was</w:t>
            </w:r>
            <w:proofErr w:type="spellEnd"/>
            <w:r>
              <w:t> или </w:t>
            </w:r>
            <w:proofErr w:type="spellStart"/>
            <w:r>
              <w:t>were</w:t>
            </w:r>
            <w:proofErr w:type="spellEnd"/>
            <w:r>
              <w:t>. Посмотрим</w:t>
            </w:r>
            <w:r>
              <w:rPr>
                <w:lang w:val="en-US"/>
              </w:rPr>
              <w:t xml:space="preserve"> </w:t>
            </w:r>
            <w:r>
              <w:t>на</w:t>
            </w:r>
            <w:r>
              <w:rPr>
                <w:lang w:val="en-US"/>
              </w:rPr>
              <w:t xml:space="preserve"> 3 </w:t>
            </w:r>
            <w:r>
              <w:t>таблички</w:t>
            </w:r>
            <w:r>
              <w:rPr>
                <w:lang w:val="en-US"/>
              </w:rPr>
              <w:t xml:space="preserve"> </w:t>
            </w:r>
            <w:r>
              <w:t>с</w:t>
            </w:r>
            <w:r>
              <w:rPr>
                <w:lang w:val="en-US"/>
              </w:rPr>
              <w:t> to be going to.</w:t>
            </w:r>
          </w:p>
          <w:p w:rsidR="00A27A43" w:rsidRDefault="00A27A43" w:rsidP="00A27A43">
            <w:pPr>
              <w:rPr>
                <w:lang w:val="en-US"/>
              </w:rPr>
            </w:pPr>
            <w:r>
              <w:t>Утверждение</w:t>
            </w:r>
          </w:p>
          <w:p w:rsidR="00A27A43" w:rsidRDefault="00A27A43" w:rsidP="00A27A43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I am/was going to do</w:t>
            </w:r>
          </w:p>
          <w:p w:rsidR="00A27A43" w:rsidRDefault="00A27A43" w:rsidP="00A27A43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He/She/It is/was going to</w:t>
            </w:r>
          </w:p>
          <w:p w:rsidR="00A27A43" w:rsidRDefault="00A27A43" w:rsidP="00A27A43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We/You/They are/were going to</w:t>
            </w:r>
          </w:p>
          <w:p w:rsidR="00A27A43" w:rsidRDefault="00A27A43" w:rsidP="00A27A43">
            <w:pPr>
              <w:rPr>
                <w:lang w:val="en-US"/>
              </w:rPr>
            </w:pPr>
          </w:p>
          <w:p w:rsidR="00A27A43" w:rsidRDefault="00A27A43" w:rsidP="003E77C2">
            <w:pPr>
              <w:pStyle w:val="a7"/>
              <w:numPr>
                <w:ilvl w:val="0"/>
                <w:numId w:val="34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He</w:t>
            </w:r>
            <w:proofErr w:type="spellEnd"/>
            <w:r>
              <w:rPr>
                <w:i/>
              </w:rPr>
              <w:t> </w:t>
            </w:r>
            <w:proofErr w:type="spellStart"/>
            <w:r>
              <w:rPr>
                <w:i/>
              </w:rPr>
              <w:t>is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going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> </w:t>
            </w:r>
            <w:proofErr w:type="spellStart"/>
            <w:r>
              <w:rPr>
                <w:i/>
              </w:rPr>
              <w:t>clean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his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room</w:t>
            </w:r>
            <w:proofErr w:type="spellEnd"/>
            <w:r>
              <w:rPr>
                <w:i/>
              </w:rPr>
              <w:t>. – Он собирается убрать в своей комнате.</w:t>
            </w:r>
          </w:p>
          <w:p w:rsidR="00A27A43" w:rsidRDefault="00A27A43" w:rsidP="003E77C2">
            <w:pPr>
              <w:pStyle w:val="a7"/>
              <w:numPr>
                <w:ilvl w:val="0"/>
                <w:numId w:val="34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They</w:t>
            </w:r>
            <w:proofErr w:type="spellEnd"/>
            <w:r>
              <w:rPr>
                <w:i/>
              </w:rPr>
              <w:t> </w:t>
            </w:r>
            <w:proofErr w:type="spellStart"/>
            <w:r>
              <w:rPr>
                <w:i/>
              </w:rPr>
              <w:t>were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going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> </w:t>
            </w:r>
            <w:proofErr w:type="spellStart"/>
            <w:r>
              <w:rPr>
                <w:i/>
              </w:rPr>
              <w:t>join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English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classes</w:t>
            </w:r>
            <w:proofErr w:type="spellEnd"/>
            <w:r>
              <w:rPr>
                <w:i/>
              </w:rPr>
              <w:t>. – Они </w:t>
            </w:r>
            <w:proofErr w:type="spellStart"/>
            <w:r>
              <w:rPr>
                <w:i/>
              </w:rPr>
              <w:t>собиралисьприсоединиться</w:t>
            </w:r>
            <w:proofErr w:type="spellEnd"/>
            <w:r>
              <w:rPr>
                <w:i/>
              </w:rPr>
              <w:t xml:space="preserve"> к урокам английского.</w:t>
            </w:r>
          </w:p>
          <w:p w:rsidR="00A27A43" w:rsidRDefault="00A27A43" w:rsidP="00A27A43">
            <w:r>
              <w:t>Отрицание</w:t>
            </w:r>
          </w:p>
          <w:p w:rsidR="00A27A43" w:rsidRDefault="00A27A43" w:rsidP="00A27A43">
            <w:r>
              <w:t>Когда у нас есть отрицание, то после 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> мы просто поставим </w:t>
            </w:r>
            <w:proofErr w:type="spellStart"/>
            <w:r>
              <w:t>not</w:t>
            </w:r>
            <w:proofErr w:type="spellEnd"/>
            <w:r>
              <w:t> и получим отрицательное предложение.</w:t>
            </w:r>
          </w:p>
          <w:p w:rsidR="00A27A43" w:rsidRDefault="00A27A43" w:rsidP="00A27A43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I am/was not going to do</w:t>
            </w:r>
          </w:p>
          <w:p w:rsidR="00A27A43" w:rsidRDefault="00A27A43" w:rsidP="00A27A43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He/She/It is/was not going to do</w:t>
            </w:r>
          </w:p>
          <w:p w:rsidR="00A27A43" w:rsidRDefault="00A27A43" w:rsidP="00A27A43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We/You/They are/were not going to do</w:t>
            </w:r>
          </w:p>
          <w:p w:rsidR="00A27A43" w:rsidRDefault="00A27A43" w:rsidP="00A27A43">
            <w:pPr>
              <w:rPr>
                <w:lang w:val="en-US"/>
              </w:rPr>
            </w:pPr>
          </w:p>
          <w:p w:rsidR="00A27A43" w:rsidRDefault="00A27A43" w:rsidP="003E77C2">
            <w:pPr>
              <w:pStyle w:val="a7"/>
              <w:numPr>
                <w:ilvl w:val="0"/>
                <w:numId w:val="35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We</w:t>
            </w:r>
            <w:proofErr w:type="spellEnd"/>
            <w:r>
              <w:rPr>
                <w:i/>
              </w:rPr>
              <w:t> </w:t>
            </w:r>
            <w:proofErr w:type="spellStart"/>
            <w:r>
              <w:rPr>
                <w:i/>
              </w:rPr>
              <w:t>were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not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going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> </w:t>
            </w:r>
            <w:proofErr w:type="spellStart"/>
            <w:r>
              <w:rPr>
                <w:i/>
              </w:rPr>
              <w:t>travel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train</w:t>
            </w:r>
            <w:proofErr w:type="spellEnd"/>
            <w:r>
              <w:rPr>
                <w:i/>
              </w:rPr>
              <w:t xml:space="preserve">. – Мы не </w:t>
            </w:r>
            <w:proofErr w:type="spellStart"/>
            <w:r>
              <w:rPr>
                <w:i/>
              </w:rPr>
              <w:t>собиралисьпутешествовать</w:t>
            </w:r>
            <w:proofErr w:type="spellEnd"/>
            <w:r>
              <w:rPr>
                <w:i/>
              </w:rPr>
              <w:t xml:space="preserve"> на поезде.</w:t>
            </w:r>
          </w:p>
          <w:p w:rsidR="00A27A43" w:rsidRDefault="00A27A43" w:rsidP="003E77C2">
            <w:pPr>
              <w:pStyle w:val="a7"/>
              <w:numPr>
                <w:ilvl w:val="0"/>
                <w:numId w:val="35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He</w:t>
            </w:r>
            <w:proofErr w:type="spellEnd"/>
            <w:r>
              <w:rPr>
                <w:i/>
              </w:rPr>
              <w:t> </w:t>
            </w:r>
            <w:proofErr w:type="spellStart"/>
            <w:r>
              <w:rPr>
                <w:i/>
              </w:rPr>
              <w:t>is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not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going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> </w:t>
            </w:r>
            <w:proofErr w:type="spellStart"/>
            <w:r>
              <w:rPr>
                <w:i/>
              </w:rPr>
              <w:t>buy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her</w:t>
            </w:r>
            <w:proofErr w:type="spellEnd"/>
            <w:r>
              <w:rPr>
                <w:i/>
              </w:rPr>
              <w:t xml:space="preserve"> a </w:t>
            </w:r>
            <w:proofErr w:type="spellStart"/>
            <w:r>
              <w:rPr>
                <w:i/>
              </w:rPr>
              <w:t>new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car</w:t>
            </w:r>
            <w:proofErr w:type="spellEnd"/>
            <w:r>
              <w:rPr>
                <w:i/>
              </w:rPr>
              <w:t xml:space="preserve">. – Он не </w:t>
            </w:r>
            <w:proofErr w:type="spellStart"/>
            <w:r>
              <w:rPr>
                <w:i/>
              </w:rPr>
              <w:t>собираетсяпокупать</w:t>
            </w:r>
            <w:proofErr w:type="spellEnd"/>
            <w:r>
              <w:rPr>
                <w:i/>
              </w:rPr>
              <w:t xml:space="preserve"> ей новую машину.</w:t>
            </w:r>
          </w:p>
          <w:p w:rsidR="00A27A43" w:rsidRDefault="00A27A43" w:rsidP="00A27A43">
            <w:r>
              <w:t>Вопрос</w:t>
            </w:r>
          </w:p>
          <w:p w:rsidR="00A27A43" w:rsidRDefault="00A27A43" w:rsidP="00A27A43">
            <w:r>
              <w:lastRenderedPageBreak/>
              <w:t>Как вы, вероятно, догадались, вопрос строится тоже при помощи 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>. Вынесите нужную форму 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> на первое место, и получится вопросительное предложение.</w:t>
            </w:r>
          </w:p>
          <w:p w:rsidR="00A27A43" w:rsidRDefault="00A27A43" w:rsidP="00A27A43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Am/Was I going to do</w:t>
            </w:r>
          </w:p>
          <w:p w:rsidR="00A27A43" w:rsidRDefault="00A27A43" w:rsidP="00A27A43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Is/Was he/she/it going to do</w:t>
            </w:r>
          </w:p>
          <w:p w:rsidR="00A27A43" w:rsidRDefault="00A27A43" w:rsidP="00A27A43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Are/Were we/you/they going to do</w:t>
            </w:r>
          </w:p>
          <w:p w:rsidR="00A27A43" w:rsidRDefault="00A27A43" w:rsidP="00A27A43">
            <w:pPr>
              <w:rPr>
                <w:lang w:val="en-US"/>
              </w:rPr>
            </w:pPr>
          </w:p>
          <w:p w:rsidR="00A27A43" w:rsidRDefault="00A27A43" w:rsidP="003E77C2">
            <w:pPr>
              <w:pStyle w:val="a7"/>
              <w:numPr>
                <w:ilvl w:val="0"/>
                <w:numId w:val="36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Are you going to work at the weekend? – </w:t>
            </w:r>
            <w:r>
              <w:rPr>
                <w:i/>
              </w:rPr>
              <w:t>Ты</w:t>
            </w:r>
            <w:r>
              <w:rPr>
                <w:i/>
                <w:lang w:val="en-US"/>
              </w:rPr>
              <w:t> </w:t>
            </w:r>
            <w:r>
              <w:rPr>
                <w:i/>
              </w:rPr>
              <w:t>собираешьсяработать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выходных</w:t>
            </w:r>
            <w:r>
              <w:rPr>
                <w:i/>
                <w:lang w:val="en-US"/>
              </w:rPr>
              <w:t>?</w:t>
            </w:r>
          </w:p>
          <w:p w:rsidR="00A27A43" w:rsidRDefault="00A27A43" w:rsidP="003E77C2">
            <w:pPr>
              <w:pStyle w:val="a7"/>
              <w:numPr>
                <w:ilvl w:val="0"/>
                <w:numId w:val="36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Is he going to tell me the truth or not? – </w:t>
            </w:r>
            <w:r>
              <w:rPr>
                <w:i/>
              </w:rPr>
              <w:t>Он</w:t>
            </w:r>
            <w:r>
              <w:rPr>
                <w:i/>
                <w:lang w:val="en-US"/>
              </w:rPr>
              <w:t> </w:t>
            </w:r>
            <w:r>
              <w:rPr>
                <w:i/>
              </w:rPr>
              <w:t>собирается</w:t>
            </w:r>
            <w:r>
              <w:rPr>
                <w:i/>
                <w:lang w:val="en-US"/>
              </w:rPr>
              <w:t> </w:t>
            </w:r>
            <w:r>
              <w:rPr>
                <w:i/>
              </w:rPr>
              <w:t>сказать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мне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правду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или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нет</w:t>
            </w:r>
            <w:r>
              <w:rPr>
                <w:i/>
                <w:lang w:val="en-US"/>
              </w:rPr>
              <w:t>?</w:t>
            </w:r>
          </w:p>
          <w:p w:rsidR="00A27A43" w:rsidRDefault="00A27A43" w:rsidP="00A27A43">
            <w:r>
              <w:t xml:space="preserve">Использование конструкции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going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</w:p>
          <w:p w:rsidR="00A27A43" w:rsidRDefault="00A27A43" w:rsidP="00A27A43">
            <w:r>
              <w:t>Это выражение используют чуть ли не чаще, чем время </w:t>
            </w:r>
            <w:proofErr w:type="spellStart"/>
            <w:r>
              <w:t>Future</w:t>
            </w:r>
            <w:proofErr w:type="spellEnd"/>
            <w:r>
              <w:t xml:space="preserve"> </w:t>
            </w:r>
            <w:proofErr w:type="spellStart"/>
            <w:r>
              <w:t>Simple</w:t>
            </w:r>
            <w:proofErr w:type="spellEnd"/>
            <w:r>
              <w:t> (простое будущее время), а все потому, что ее легко запомнить. Однако есть несколько моментов, которые стоит держать в голове, когда вы используете 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going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>.</w:t>
            </w:r>
          </w:p>
          <w:p w:rsidR="00A27A43" w:rsidRDefault="00A27A43" w:rsidP="00A27A43">
            <w:pPr>
              <w:rPr>
                <w:color w:val="0070C0"/>
              </w:rPr>
            </w:pPr>
            <w:r>
              <w:rPr>
                <w:color w:val="0070C0"/>
              </w:rPr>
              <w:t>Мы используем </w:t>
            </w:r>
            <w:proofErr w:type="spellStart"/>
            <w:r>
              <w:rPr>
                <w:color w:val="0070C0"/>
              </w:rPr>
              <w:t>to</w:t>
            </w:r>
            <w:proofErr w:type="spellEnd"/>
            <w:r>
              <w:rPr>
                <w:color w:val="0070C0"/>
              </w:rPr>
              <w:t xml:space="preserve"> </w:t>
            </w:r>
            <w:proofErr w:type="spellStart"/>
            <w:r>
              <w:rPr>
                <w:color w:val="0070C0"/>
              </w:rPr>
              <w:t>be</w:t>
            </w:r>
            <w:proofErr w:type="spellEnd"/>
            <w:r>
              <w:rPr>
                <w:color w:val="0070C0"/>
              </w:rPr>
              <w:t xml:space="preserve"> </w:t>
            </w:r>
            <w:proofErr w:type="spellStart"/>
            <w:r>
              <w:rPr>
                <w:color w:val="0070C0"/>
              </w:rPr>
              <w:t>going</w:t>
            </w:r>
            <w:proofErr w:type="spellEnd"/>
            <w:r>
              <w:rPr>
                <w:color w:val="0070C0"/>
              </w:rPr>
              <w:t xml:space="preserve"> </w:t>
            </w:r>
            <w:proofErr w:type="spellStart"/>
            <w:r>
              <w:rPr>
                <w:color w:val="0070C0"/>
              </w:rPr>
              <w:t>to</w:t>
            </w:r>
            <w:proofErr w:type="spellEnd"/>
            <w:r>
              <w:rPr>
                <w:color w:val="0070C0"/>
              </w:rPr>
              <w:t>, когда собираемся, намереваемся сделать что-то.</w:t>
            </w:r>
          </w:p>
          <w:p w:rsidR="00A27A43" w:rsidRDefault="00A27A43" w:rsidP="00A27A43">
            <w:r w:rsidRPr="0050182B">
              <w:rPr>
                <w:color w:val="FFFF00"/>
              </w:rPr>
              <w:t xml:space="preserve">Также можно ее использовать, когда мы делаем предсказание о том, что что-то обязательно должно произойти. У нас есть все основания полагать, что </w:t>
            </w:r>
            <w:r w:rsidRPr="0050182B">
              <w:rPr>
                <w:color w:val="FFFF00"/>
              </w:rPr>
              <w:lastRenderedPageBreak/>
              <w:t>что-то произойдет. Например, я вижу, что на небе тучи, и могу сказать</w:t>
            </w:r>
            <w:r w:rsidR="00DF0305" w:rsidRPr="0050182B">
              <w:rPr>
                <w:color w:val="FFFF00"/>
              </w:rPr>
              <w:t xml:space="preserve"> (скорее всего, </w:t>
            </w:r>
            <w:proofErr w:type="spellStart"/>
            <w:r w:rsidR="00DF0305" w:rsidRPr="0050182B">
              <w:rPr>
                <w:color w:val="FFFF00"/>
              </w:rPr>
              <w:t>по-видимоиу</w:t>
            </w:r>
            <w:proofErr w:type="spellEnd"/>
            <w:r w:rsidR="00DF0305" w:rsidRPr="0050182B">
              <w:rPr>
                <w:color w:val="FFFF00"/>
              </w:rPr>
              <w:t>, должно быть</w:t>
            </w:r>
            <w:r w:rsidR="00DF0305">
              <w:t>)</w:t>
            </w:r>
            <w:r>
              <w:t>:</w:t>
            </w:r>
          </w:p>
          <w:p w:rsidR="00A27A43" w:rsidRDefault="00A27A43" w:rsidP="003E77C2">
            <w:pPr>
              <w:pStyle w:val="a7"/>
              <w:numPr>
                <w:ilvl w:val="0"/>
                <w:numId w:val="37"/>
              </w:numPr>
              <w:spacing w:line="252" w:lineRule="auto"/>
              <w:rPr>
                <w:i/>
              </w:rPr>
            </w:pPr>
            <w:r>
              <w:rPr>
                <w:i/>
                <w:lang w:val="en-US"/>
              </w:rPr>
              <w:t xml:space="preserve">There are clouds in the sky. It’s going to rain. – </w:t>
            </w:r>
            <w:r>
              <w:rPr>
                <w:i/>
              </w:rPr>
              <w:t>На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небе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облака</w:t>
            </w:r>
            <w:r>
              <w:rPr>
                <w:i/>
                <w:lang w:val="en-US"/>
              </w:rPr>
              <w:t>. </w:t>
            </w:r>
            <w:r>
              <w:rPr>
                <w:i/>
              </w:rPr>
              <w:t>Собирается пойти дождь.</w:t>
            </w:r>
          </w:p>
          <w:p w:rsidR="00A27A43" w:rsidRDefault="00A27A43" w:rsidP="003E77C2">
            <w:pPr>
              <w:pStyle w:val="a7"/>
              <w:numPr>
                <w:ilvl w:val="0"/>
                <w:numId w:val="37"/>
              </w:numPr>
              <w:spacing w:line="252" w:lineRule="auto"/>
              <w:rPr>
                <w:i/>
              </w:rPr>
            </w:pPr>
            <w:proofErr w:type="gramStart"/>
            <w:r>
              <w:rPr>
                <w:i/>
                <w:lang w:val="en-US"/>
              </w:rPr>
              <w:t>It’s</w:t>
            </w:r>
            <w:proofErr w:type="gramEnd"/>
            <w:r>
              <w:rPr>
                <w:i/>
                <w:lang w:val="en-US"/>
              </w:rPr>
              <w:t xml:space="preserve"> 8 a.m. Kyle is leaving his home. He has to be at work at 8.15 but the road takes 30 minutes. </w:t>
            </w:r>
            <w:proofErr w:type="spellStart"/>
            <w:r>
              <w:rPr>
                <w:i/>
              </w:rPr>
              <w:t>He</w:t>
            </w:r>
            <w:proofErr w:type="spellEnd"/>
            <w:r>
              <w:rPr>
                <w:i/>
              </w:rPr>
              <w:t> </w:t>
            </w:r>
            <w:proofErr w:type="spellStart"/>
            <w:r>
              <w:rPr>
                <w:i/>
              </w:rPr>
              <w:t>is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going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late</w:t>
            </w:r>
            <w:proofErr w:type="spellEnd"/>
            <w:r>
              <w:rPr>
                <w:i/>
              </w:rPr>
              <w:t>. – Восемь утра. Кайл выходит из дома. Он должен быть на работе в 8:15, но дорога занимает 30 минут. Кайл,</w:t>
            </w:r>
            <w:r w:rsidRPr="00DF0305">
              <w:rPr>
                <w:i/>
                <w:color w:val="FF0000"/>
              </w:rPr>
              <w:t> скорее всего</w:t>
            </w:r>
            <w:r>
              <w:rPr>
                <w:i/>
              </w:rPr>
              <w:t>, опоздает на работу. (Кайл вышел в 8, ему надо быть на рабочем месте в 8:15, но добирается он туда за 30 минут. То есть у нас есть все основания полагать, что он опоздает)</w:t>
            </w:r>
          </w:p>
          <w:p w:rsidR="00A27A43" w:rsidRDefault="00A27A43" w:rsidP="00A27A43">
            <w:r>
              <w:t>Поскольку в самой конструкции есть слово </w:t>
            </w:r>
            <w:proofErr w:type="spellStart"/>
            <w:r>
              <w:t>go</w:t>
            </w:r>
            <w:proofErr w:type="spellEnd"/>
            <w:r>
              <w:t xml:space="preserve">, то мы не должны </w:t>
            </w:r>
            <w:r>
              <w:rPr>
                <w:color w:val="FFFF00"/>
              </w:rPr>
              <w:t>использовать </w:t>
            </w:r>
            <w:proofErr w:type="spellStart"/>
            <w:r>
              <w:rPr>
                <w:color w:val="FFFF00"/>
              </w:rPr>
              <w:t>go</w:t>
            </w:r>
            <w:proofErr w:type="spellEnd"/>
            <w:r>
              <w:rPr>
                <w:color w:val="FFFF00"/>
              </w:rPr>
              <w:t> (идти) в качестве глагола-действия: </w:t>
            </w:r>
            <w:del w:id="0" w:author="Unknown">
              <w:r>
                <w:rPr>
                  <w:color w:val="FFFF00"/>
                </w:rPr>
                <w:delText>I am going to go</w:delText>
              </w:r>
            </w:del>
            <w:r>
              <w:rPr>
                <w:color w:val="FFFF00"/>
              </w:rPr>
              <w:t> (я собираюсь пойти</w:t>
            </w:r>
            <w:r>
              <w:t xml:space="preserve">). Такая фраза выглядит как тавтология. </w:t>
            </w:r>
            <w:proofErr w:type="gramStart"/>
            <w:r>
              <w:t>Лучше сказать</w:t>
            </w:r>
            <w:proofErr w:type="gramEnd"/>
            <w:r>
              <w:t xml:space="preserve"> I </w:t>
            </w:r>
            <w:proofErr w:type="spellStart"/>
            <w:r>
              <w:t>am</w:t>
            </w:r>
            <w:proofErr w:type="spellEnd"/>
            <w:r>
              <w:t xml:space="preserve"> </w:t>
            </w:r>
            <w:proofErr w:type="spellStart"/>
            <w:r>
              <w:t>going</w:t>
            </w:r>
            <w:proofErr w:type="spellEnd"/>
            <w:r>
              <w:t xml:space="preserve"> </w:t>
            </w:r>
            <w:proofErr w:type="spellStart"/>
            <w:r>
              <w:t>somewhere</w:t>
            </w:r>
            <w:proofErr w:type="spellEnd"/>
            <w:r>
              <w:t> (я куда-то иду).</w:t>
            </w:r>
          </w:p>
          <w:p w:rsidR="00A27A43" w:rsidRDefault="00A27A43" w:rsidP="00A27A43">
            <w:r>
              <w:t xml:space="preserve">Хотя мы говорим «я собираюсь сделать что-то» (I </w:t>
            </w:r>
            <w:proofErr w:type="spellStart"/>
            <w:r>
              <w:t>am</w:t>
            </w:r>
            <w:proofErr w:type="spellEnd"/>
            <w:r>
              <w:t xml:space="preserve"> </w:t>
            </w:r>
            <w:proofErr w:type="spellStart"/>
            <w:r>
              <w:t>going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do</w:t>
            </w:r>
            <w:proofErr w:type="spellEnd"/>
            <w:r>
              <w:t xml:space="preserve"> </w:t>
            </w:r>
            <w:proofErr w:type="spellStart"/>
            <w:r>
              <w:t>smth</w:t>
            </w:r>
            <w:proofErr w:type="spellEnd"/>
            <w:r>
              <w:t xml:space="preserve">), и фраза используется в настоящем времени, но по смыслу она направлена на будущее: я в будущем сделаю то, что сейчас собираюсь. То есть настоящее время используется и для настоящего, </w:t>
            </w:r>
            <w:r>
              <w:lastRenderedPageBreak/>
              <w:t>и для будущего. Нельзя сказать </w:t>
            </w:r>
            <w:del w:id="1" w:author="Unknown">
              <w:r>
                <w:delText>I will be going to do smth</w:delText>
              </w:r>
            </w:del>
            <w:r>
              <w:t> (я буду собираться сделать что-то).</w:t>
            </w:r>
          </w:p>
          <w:p w:rsidR="00A27A43" w:rsidRDefault="00A27A43" w:rsidP="00A27A43">
            <w:r>
              <w:t>В разговорной речи принято сокращать длинное 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going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do</w:t>
            </w:r>
            <w:proofErr w:type="spellEnd"/>
            <w:r>
              <w:t> до короткого </w:t>
            </w:r>
            <w:proofErr w:type="spellStart"/>
            <w:r>
              <w:t>gonna</w:t>
            </w:r>
            <w:proofErr w:type="spellEnd"/>
            <w:r>
              <w:t> = </w:t>
            </w:r>
            <w:proofErr w:type="spellStart"/>
            <w:r>
              <w:t>going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>.</w:t>
            </w:r>
          </w:p>
          <w:p w:rsidR="00A27A43" w:rsidRDefault="00A27A43" w:rsidP="003E77C2">
            <w:pPr>
              <w:pStyle w:val="a7"/>
              <w:numPr>
                <w:ilvl w:val="0"/>
                <w:numId w:val="38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I’m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gonna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buy</w:t>
            </w:r>
            <w:proofErr w:type="spellEnd"/>
            <w:r>
              <w:rPr>
                <w:i/>
              </w:rPr>
              <w:t> </w:t>
            </w:r>
            <w:proofErr w:type="spellStart"/>
            <w:r>
              <w:rPr>
                <w:i/>
              </w:rPr>
              <w:t>this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cake</w:t>
            </w:r>
            <w:proofErr w:type="spellEnd"/>
            <w:r>
              <w:rPr>
                <w:i/>
              </w:rPr>
              <w:t>. – Я собираюсь купить этот торт.</w:t>
            </w:r>
          </w:p>
          <w:p w:rsidR="00A27A43" w:rsidRDefault="00A27A43" w:rsidP="003E77C2">
            <w:pPr>
              <w:pStyle w:val="a7"/>
              <w:numPr>
                <w:ilvl w:val="0"/>
                <w:numId w:val="38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He was </w:t>
            </w:r>
            <w:proofErr w:type="spellStart"/>
            <w:r>
              <w:rPr>
                <w:i/>
                <w:lang w:val="en-US"/>
              </w:rPr>
              <w:t>gonna</w:t>
            </w:r>
            <w:proofErr w:type="spellEnd"/>
            <w:r>
              <w:rPr>
                <w:i/>
                <w:lang w:val="en-US"/>
              </w:rPr>
              <w:t xml:space="preserve"> eat all the chicken himself. – </w:t>
            </w:r>
            <w:r>
              <w:rPr>
                <w:i/>
              </w:rPr>
              <w:t>Он</w:t>
            </w:r>
            <w:r>
              <w:rPr>
                <w:i/>
                <w:lang w:val="en-US"/>
              </w:rPr>
              <w:t> </w:t>
            </w:r>
            <w:r>
              <w:rPr>
                <w:i/>
              </w:rPr>
              <w:t>собирался</w:t>
            </w:r>
            <w:r>
              <w:rPr>
                <w:i/>
                <w:lang w:val="en-US"/>
              </w:rPr>
              <w:t> </w:t>
            </w:r>
            <w:r>
              <w:rPr>
                <w:i/>
              </w:rPr>
              <w:t>один</w:t>
            </w:r>
            <w:r>
              <w:rPr>
                <w:i/>
                <w:lang w:val="en-US"/>
              </w:rPr>
              <w:t> </w:t>
            </w:r>
            <w:r>
              <w:rPr>
                <w:i/>
              </w:rPr>
              <w:t>съесть</w:t>
            </w:r>
            <w:r>
              <w:rPr>
                <w:i/>
                <w:lang w:val="en-US"/>
              </w:rPr>
              <w:t> </w:t>
            </w:r>
            <w:r>
              <w:rPr>
                <w:i/>
              </w:rPr>
              <w:t>всю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курицу</w:t>
            </w:r>
            <w:r>
              <w:rPr>
                <w:i/>
                <w:lang w:val="en-US"/>
              </w:rPr>
              <w:t>.</w:t>
            </w:r>
          </w:p>
          <w:p w:rsidR="00A27A43" w:rsidRDefault="00A27A43" w:rsidP="00A27A4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</w:p>
          <w:p w:rsidR="0076250E" w:rsidRDefault="0076250E" w:rsidP="00A27A4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</w:p>
          <w:p w:rsidR="00C76766" w:rsidRDefault="00C76766" w:rsidP="00A27A4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</w:p>
          <w:p w:rsidR="00C76766" w:rsidRDefault="00C76766" w:rsidP="00C76766">
            <w:pPr>
              <w:spacing w:after="0" w:line="240" w:lineRule="auto"/>
              <w:jc w:val="center"/>
              <w:rPr>
                <w:b/>
                <w:i/>
                <w:color w:val="FFFF00"/>
                <w:u w:val="single"/>
              </w:rPr>
            </w:pPr>
            <w:r>
              <w:rPr>
                <w:b/>
                <w:i/>
                <w:color w:val="FFFF00"/>
                <w:u w:val="single"/>
                <w:lang w:val="en-US"/>
              </w:rPr>
              <w:t>MISS</w:t>
            </w:r>
            <w:r w:rsidRPr="00C76766">
              <w:rPr>
                <w:b/>
                <w:i/>
                <w:color w:val="FFFF00"/>
                <w:u w:val="single"/>
              </w:rPr>
              <w:t xml:space="preserve"> </w:t>
            </w:r>
            <w:r>
              <w:rPr>
                <w:b/>
                <w:i/>
                <w:color w:val="FFFF00"/>
                <w:u w:val="single"/>
                <w:lang w:val="en-US"/>
              </w:rPr>
              <w:t>OUT</w:t>
            </w:r>
            <w:r>
              <w:rPr>
                <w:b/>
                <w:i/>
                <w:color w:val="FFFF00"/>
                <w:u w:val="single"/>
              </w:rPr>
              <w:t xml:space="preserve"> ** [ʹ</w:t>
            </w:r>
            <w:r>
              <w:rPr>
                <w:b/>
                <w:i/>
                <w:color w:val="FFFF00"/>
                <w:u w:val="single"/>
                <w:lang w:val="en-US"/>
              </w:rPr>
              <w:t>m</w:t>
            </w:r>
            <w:r>
              <w:rPr>
                <w:b/>
                <w:i/>
                <w:color w:val="FFFF00"/>
                <w:u w:val="single"/>
              </w:rPr>
              <w:t>ı</w:t>
            </w:r>
            <w:r>
              <w:rPr>
                <w:b/>
                <w:i/>
                <w:color w:val="FFFF00"/>
                <w:u w:val="single"/>
                <w:lang w:val="en-US"/>
              </w:rPr>
              <w:t>s</w:t>
            </w:r>
            <w:r>
              <w:rPr>
                <w:b/>
                <w:i/>
                <w:color w:val="FFFF00"/>
                <w:u w:val="single"/>
              </w:rPr>
              <w:t>ʹ</w:t>
            </w:r>
            <w:r>
              <w:rPr>
                <w:b/>
                <w:i/>
                <w:color w:val="FFFF00"/>
                <w:u w:val="single"/>
                <w:lang w:val="en-US"/>
              </w:rPr>
              <w:t>a</w:t>
            </w:r>
            <w:r>
              <w:rPr>
                <w:b/>
                <w:i/>
                <w:color w:val="FFFF00"/>
                <w:u w:val="single"/>
              </w:rPr>
              <w:t>ʋ</w:t>
            </w:r>
            <w:r>
              <w:rPr>
                <w:b/>
                <w:i/>
                <w:color w:val="FFFF00"/>
                <w:u w:val="single"/>
                <w:lang w:val="en-US"/>
              </w:rPr>
              <w:t>t</w:t>
            </w:r>
            <w:r>
              <w:rPr>
                <w:b/>
                <w:i/>
                <w:color w:val="FFFF00"/>
                <w:u w:val="single"/>
              </w:rPr>
              <w:t>]</w:t>
            </w:r>
          </w:p>
          <w:p w:rsidR="00C76766" w:rsidRDefault="00C76766" w:rsidP="00C76766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ФРАЗ.ГЛАГ. 1 упускать; пропускать, терять шанс</w:t>
            </w:r>
          </w:p>
          <w:p w:rsidR="00C76766" w:rsidRDefault="00C76766" w:rsidP="00C76766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  <w:lang w:val="en-US"/>
              </w:rPr>
              <w:t>his</w:t>
            </w:r>
            <w:r w:rsidRPr="00C76766">
              <w:rPr>
                <w:i/>
                <w:color w:val="FFFF00"/>
              </w:rPr>
              <w:t xml:space="preserve"> </w:t>
            </w:r>
            <w:r>
              <w:rPr>
                <w:i/>
                <w:color w:val="FFFF00"/>
                <w:lang w:val="en-US"/>
              </w:rPr>
              <w:t>account</w:t>
            </w:r>
            <w:r w:rsidRPr="00C76766">
              <w:rPr>
                <w:i/>
                <w:color w:val="FFFF00"/>
              </w:rPr>
              <w:t xml:space="preserve"> </w:t>
            </w:r>
            <w:r>
              <w:rPr>
                <w:i/>
                <w:color w:val="FFFF00"/>
                <w:lang w:val="en-US"/>
              </w:rPr>
              <w:t>of</w:t>
            </w:r>
            <w:r w:rsidRPr="00C76766">
              <w:rPr>
                <w:i/>
                <w:color w:val="FFFF00"/>
              </w:rPr>
              <w:t xml:space="preserve"> </w:t>
            </w:r>
            <w:r>
              <w:rPr>
                <w:i/>
                <w:color w:val="FFFF00"/>
                <w:lang w:val="en-US"/>
              </w:rPr>
              <w:t>the</w:t>
            </w:r>
            <w:r w:rsidRPr="00C76766">
              <w:rPr>
                <w:i/>
                <w:color w:val="FFFF00"/>
              </w:rPr>
              <w:t xml:space="preserve"> </w:t>
            </w:r>
            <w:r>
              <w:rPr>
                <w:i/>
                <w:color w:val="FFFF00"/>
                <w:lang w:val="en-US"/>
              </w:rPr>
              <w:t>accident</w:t>
            </w:r>
            <w:r w:rsidRPr="00C76766">
              <w:rPr>
                <w:i/>
                <w:color w:val="FFFF00"/>
              </w:rPr>
              <w:t xml:space="preserve"> </w:t>
            </w:r>
            <w:r>
              <w:rPr>
                <w:i/>
                <w:color w:val="FFFF00"/>
                <w:lang w:val="en-US"/>
              </w:rPr>
              <w:t>misses</w:t>
            </w:r>
            <w:r w:rsidRPr="00C76766">
              <w:rPr>
                <w:i/>
                <w:color w:val="FFFF00"/>
              </w:rPr>
              <w:t xml:space="preserve"> </w:t>
            </w:r>
            <w:r>
              <w:rPr>
                <w:i/>
                <w:color w:val="FFFF00"/>
                <w:lang w:val="en-US"/>
              </w:rPr>
              <w:t>out</w:t>
            </w:r>
            <w:r>
              <w:rPr>
                <w:i/>
                <w:color w:val="FFFF00"/>
              </w:rPr>
              <w:t xml:space="preserve"> 1 </w:t>
            </w:r>
            <w:r>
              <w:rPr>
                <w:i/>
                <w:color w:val="FFFF00"/>
                <w:lang w:val="en-US"/>
              </w:rPr>
              <w:t>or</w:t>
            </w:r>
            <w:r>
              <w:rPr>
                <w:i/>
                <w:color w:val="FFFF00"/>
              </w:rPr>
              <w:t xml:space="preserve"> 2 </w:t>
            </w:r>
            <w:r>
              <w:rPr>
                <w:i/>
                <w:color w:val="FFFF00"/>
                <w:lang w:val="en-US"/>
              </w:rPr>
              <w:t>important</w:t>
            </w:r>
            <w:r w:rsidRPr="00C76766">
              <w:rPr>
                <w:i/>
                <w:color w:val="FFFF00"/>
              </w:rPr>
              <w:t xml:space="preserve"> </w:t>
            </w:r>
            <w:r>
              <w:rPr>
                <w:i/>
                <w:color w:val="FFFF00"/>
                <w:lang w:val="en-US"/>
              </w:rPr>
              <w:t>facts</w:t>
            </w:r>
            <w:r>
              <w:rPr>
                <w:i/>
                <w:color w:val="FFFF00"/>
              </w:rPr>
              <w:t xml:space="preserve"> - в его рассказе об этом несчастном случае не упоминаются один-два важных факта </w:t>
            </w:r>
          </w:p>
          <w:p w:rsidR="00C76766" w:rsidRDefault="00C76766" w:rsidP="00C76766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you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have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not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missed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out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anything</w:t>
            </w:r>
            <w:proofErr w:type="spellEnd"/>
            <w:r>
              <w:rPr>
                <w:i/>
                <w:color w:val="FFFFFF" w:themeColor="background1"/>
              </w:rPr>
              <w:t xml:space="preserve"> - ничего интересного ты не пропустил </w:t>
            </w:r>
            <w:r>
              <w:rPr>
                <w:i/>
                <w:color w:val="FFFFFF" w:themeColor="background1"/>
              </w:rPr>
              <w:br/>
              <w:t xml:space="preserve">I </w:t>
            </w:r>
            <w:proofErr w:type="spellStart"/>
            <w:r>
              <w:rPr>
                <w:i/>
                <w:color w:val="FFFFFF" w:themeColor="background1"/>
              </w:rPr>
              <w:t>shall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first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course</w:t>
            </w:r>
            <w:proofErr w:type="spellEnd"/>
            <w:r>
              <w:rPr>
                <w:i/>
                <w:color w:val="FFFFFF" w:themeColor="background1"/>
              </w:rPr>
              <w:t xml:space="preserve"> - я не буду есть первое</w:t>
            </w:r>
          </w:p>
          <w:p w:rsidR="00C76766" w:rsidRDefault="00C76766" w:rsidP="00C76766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не обращать внимания (на кого-л.)</w:t>
            </w:r>
          </w:p>
          <w:p w:rsidR="00C76766" w:rsidRDefault="00C76766" w:rsidP="00C76766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It's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Mary's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own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fault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feels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missed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out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party</w:t>
            </w:r>
            <w:proofErr w:type="spellEnd"/>
            <w:r>
              <w:rPr>
                <w:i/>
                <w:color w:val="FFFFFF" w:themeColor="background1"/>
              </w:rPr>
              <w:t>. — Мэри сама виновата в том, что чувствует себя одиноко на этой вечеринке.</w:t>
            </w:r>
          </w:p>
          <w:p w:rsidR="00C76766" w:rsidRDefault="00C76766" w:rsidP="00C76766">
            <w:pPr>
              <w:spacing w:after="0" w:line="240" w:lineRule="auto"/>
              <w:rPr>
                <w:color w:val="FFFFFF" w:themeColor="background1"/>
              </w:rPr>
            </w:pPr>
          </w:p>
          <w:p w:rsidR="00C76766" w:rsidRDefault="00C76766" w:rsidP="00C76766">
            <w:pPr>
              <w:spacing w:after="0" w:line="240" w:lineRule="auto"/>
              <w:rPr>
                <w:color w:val="FFFFFF" w:themeColor="background1"/>
              </w:rPr>
            </w:pPr>
          </w:p>
          <w:p w:rsidR="00E13BBF" w:rsidRDefault="00E13BBF" w:rsidP="00C76766">
            <w:pPr>
              <w:spacing w:after="0" w:line="240" w:lineRule="auto"/>
              <w:rPr>
                <w:color w:val="FFFFFF" w:themeColor="background1"/>
              </w:rPr>
            </w:pPr>
          </w:p>
          <w:p w:rsidR="00E13BBF" w:rsidRDefault="00E13BBF" w:rsidP="00E13BBF">
            <w:pPr>
              <w:shd w:val="clear" w:color="auto" w:fill="000000" w:themeFill="text1"/>
              <w:jc w:val="center"/>
              <w:rPr>
                <w:b/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  <w:lang w:val="en-US"/>
              </w:rPr>
              <w:lastRenderedPageBreak/>
              <w:t>MEASUREMENT</w:t>
            </w:r>
            <w:r>
              <w:rPr>
                <w:b/>
                <w:color w:val="FFFF00"/>
                <w:highlight w:val="black"/>
              </w:rPr>
              <w:t xml:space="preserve"> </w:t>
            </w:r>
            <w:bookmarkStart w:id="2" w:name="_GoBack"/>
            <w:r>
              <w:rPr>
                <w:b/>
                <w:color w:val="FFFF00"/>
                <w:highlight w:val="black"/>
              </w:rPr>
              <w:t>**</w:t>
            </w:r>
            <w:bookmarkEnd w:id="2"/>
            <w:r>
              <w:rPr>
                <w:b/>
                <w:color w:val="FFFF00"/>
                <w:highlight w:val="black"/>
              </w:rPr>
              <w:t xml:space="preserve"> [ʹ</w:t>
            </w:r>
            <w:proofErr w:type="spellStart"/>
            <w:r>
              <w:rPr>
                <w:b/>
                <w:color w:val="FFFF00"/>
                <w:highlight w:val="black"/>
              </w:rPr>
              <w:t>meʒəmənt</w:t>
            </w:r>
            <w:proofErr w:type="spellEnd"/>
            <w:r>
              <w:rPr>
                <w:b/>
                <w:color w:val="FFFF00"/>
                <w:highlight w:val="black"/>
              </w:rPr>
              <w:t>]</w:t>
            </w:r>
          </w:p>
          <w:p w:rsidR="00E13BBF" w:rsidRDefault="00E13BBF" w:rsidP="00E13BBF">
            <w:pPr>
              <w:shd w:val="clear" w:color="auto" w:fill="000000" w:themeFill="text1"/>
              <w:rPr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СУЩ.</w:t>
            </w:r>
            <w:r>
              <w:rPr>
                <w:color w:val="FFFF00"/>
                <w:highlight w:val="black"/>
              </w:rPr>
              <w:t xml:space="preserve"> 1 измерение, определение, оценка</w:t>
            </w:r>
          </w:p>
          <w:p w:rsidR="00E13BBF" w:rsidRDefault="00E13BBF" w:rsidP="00E13BBF">
            <w:pPr>
              <w:shd w:val="clear" w:color="auto" w:fill="000000" w:themeFill="text1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2 Замер, обмер</w:t>
            </w:r>
          </w:p>
          <w:p w:rsidR="00E13BBF" w:rsidRDefault="00E13BBF" w:rsidP="00E13BBF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the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ground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замер земли</w:t>
            </w:r>
          </w:p>
          <w:p w:rsidR="00E13BBF" w:rsidRDefault="00E13BBF" w:rsidP="00E13BBF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размер,</w:t>
            </w:r>
            <w:r>
              <w:rPr>
                <w:b/>
                <w:color w:val="FFFFFF" w:themeColor="background1"/>
                <w:highlight w:val="black"/>
              </w:rPr>
              <w:t xml:space="preserve"> обыкн. 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pl</w:t>
            </w:r>
            <w:proofErr w:type="spellEnd"/>
            <w:r>
              <w:rPr>
                <w:color w:val="FFFFFF" w:themeColor="background1"/>
                <w:highlight w:val="black"/>
              </w:rPr>
              <w:t> размеры</w:t>
            </w:r>
          </w:p>
          <w:p w:rsidR="00E13BBF" w:rsidRDefault="00E13BBF" w:rsidP="00E13BBF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~s of a room - </w:t>
            </w:r>
            <w:r>
              <w:rPr>
                <w:i/>
                <w:color w:val="FFFFFF" w:themeColor="background1"/>
                <w:highlight w:val="black"/>
              </w:rPr>
              <w:t>размеры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комнаты</w:t>
            </w:r>
          </w:p>
          <w:p w:rsidR="00E13BBF" w:rsidRDefault="00E13BBF" w:rsidP="00E13BBF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take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proofErr w:type="gramStart"/>
            <w:r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.‘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>s ~s - снимать мерку с кого-л.</w:t>
            </w:r>
          </w:p>
          <w:p w:rsidR="00E13BBF" w:rsidRDefault="00E13BBF" w:rsidP="00E13BBF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waist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объём талии</w:t>
            </w:r>
          </w:p>
          <w:p w:rsidR="00E13BBF" w:rsidRDefault="00E13BBF" w:rsidP="00E13BBF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 показатель</w:t>
            </w:r>
          </w:p>
          <w:p w:rsidR="00E13BBF" w:rsidRDefault="00E13BBF" w:rsidP="00E13BBF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Are</w:t>
            </w:r>
            <w:r w:rsidRPr="00E13BB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they</w:t>
            </w:r>
            <w:r w:rsidRPr="00E13BB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actually</w:t>
            </w:r>
            <w:r w:rsidRPr="00E13BBF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more</w:t>
            </w:r>
            <w:r w:rsidRPr="00E13BB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lovely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pound</w:t>
            </w:r>
            <w:r w:rsidRPr="00E13BB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for</w:t>
            </w:r>
            <w:r w:rsidRPr="00E13BB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pound</w:t>
            </w:r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measurement</w:t>
            </w:r>
            <w:r w:rsidRPr="00E13BB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for</w:t>
            </w:r>
            <w:r w:rsidRPr="00E13BB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measurement</w:t>
            </w:r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than</w:t>
            </w:r>
            <w:r w:rsidRPr="00E13BB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any</w:t>
            </w:r>
            <w:r w:rsidRPr="00E13BB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other</w:t>
            </w:r>
            <w:r w:rsidRPr="00E13BB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women</w:t>
            </w:r>
            <w:r w:rsidRPr="00E13BB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you</w:t>
            </w:r>
            <w:r>
              <w:rPr>
                <w:i/>
                <w:color w:val="FFFFFF" w:themeColor="background1"/>
                <w:highlight w:val="black"/>
              </w:rPr>
              <w:t>'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ve</w:t>
            </w:r>
            <w:proofErr w:type="spellEnd"/>
            <w:r w:rsidRPr="00E13BB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known</w:t>
            </w:r>
            <w:r>
              <w:rPr>
                <w:i/>
                <w:color w:val="FFFFFF" w:themeColor="background1"/>
                <w:highlight w:val="black"/>
              </w:rPr>
              <w:t>? - Если их подробно, показатель за показателем, детально сравнить с кем-нибудь другим, окажутся ли они прекраснее?</w:t>
            </w:r>
          </w:p>
          <w:p w:rsidR="00E13BBF" w:rsidRDefault="00E13BBF" w:rsidP="00E13BBF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I know by all numerical measurements, I didn't pass.</w:t>
            </w:r>
          </w:p>
          <w:p w:rsidR="00E13BBF" w:rsidRDefault="00E13BBF" w:rsidP="00E13BBF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line="252" w:lineRule="auto"/>
              <w:rPr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- Я знаю, по количественным показателям я не прошел</w:t>
            </w:r>
            <w:r>
              <w:rPr>
                <w:color w:val="FFFFFF" w:themeColor="background1"/>
                <w:highlight w:val="black"/>
              </w:rPr>
              <w:t>.</w:t>
            </w:r>
          </w:p>
          <w:p w:rsidR="00E13BBF" w:rsidRDefault="00E13BBF" w:rsidP="00E13BBF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5 система мер</w:t>
            </w:r>
          </w:p>
          <w:p w:rsidR="00E13BBF" w:rsidRDefault="00E13BBF" w:rsidP="00E13BBF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metric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system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- метрическая система мер</w:t>
            </w:r>
          </w:p>
          <w:p w:rsidR="00E13BBF" w:rsidRDefault="00E13BBF" w:rsidP="00E13BBF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6 единица измерения</w:t>
            </w:r>
          </w:p>
          <w:p w:rsidR="00E13BBF" w:rsidRDefault="00E13BBF" w:rsidP="00E13BBF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It's a measurement of radioactivity.</w:t>
            </w:r>
          </w:p>
          <w:p w:rsidR="00E13BBF" w:rsidRDefault="00E13BBF" w:rsidP="00E13BBF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lastRenderedPageBreak/>
              <w:t>Это единица измерения радиоактивности.</w:t>
            </w:r>
          </w:p>
          <w:p w:rsidR="00E13BBF" w:rsidRDefault="00E13BBF" w:rsidP="00E13BBF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aps/>
                <w:color w:val="FFFFFF" w:themeColor="background1"/>
                <w:highlight w:val="black"/>
              </w:rPr>
              <w:t>Прил.</w:t>
            </w:r>
            <w:r>
              <w:rPr>
                <w:b/>
                <w:color w:val="FFFFFF" w:themeColor="background1"/>
                <w:highlight w:val="black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измерительный</w:t>
            </w:r>
          </w:p>
          <w:p w:rsidR="00E13BBF" w:rsidRDefault="00E13BBF" w:rsidP="00E13BBF">
            <w:pPr>
              <w:pStyle w:val="a7"/>
              <w:numPr>
                <w:ilvl w:val="0"/>
                <w:numId w:val="54"/>
              </w:numPr>
              <w:shd w:val="clear" w:color="auto" w:fill="000000" w:themeFill="text1"/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laser</w:t>
            </w:r>
            <w:r w:rsidRPr="00E13BB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measurement</w:t>
            </w:r>
            <w:r w:rsidRPr="00E13BB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system</w:t>
            </w:r>
            <w:r>
              <w:rPr>
                <w:i/>
                <w:color w:val="FFFFFF" w:themeColor="background1"/>
                <w:highlight w:val="black"/>
              </w:rPr>
              <w:t xml:space="preserve"> – лазерная измерительная система</w:t>
            </w:r>
          </w:p>
          <w:p w:rsidR="00E13BBF" w:rsidRDefault="00E13BBF" w:rsidP="00E13BBF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E13BBF" w:rsidRDefault="00E13BBF" w:rsidP="00E13BBF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E13BBF" w:rsidRDefault="00E13BBF" w:rsidP="00E13BBF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76766" w:rsidRDefault="00C76766" w:rsidP="00C76766">
            <w:pPr>
              <w:spacing w:after="0" w:line="240" w:lineRule="auto"/>
              <w:rPr>
                <w:color w:val="FFFFFF" w:themeColor="background1"/>
              </w:rPr>
            </w:pPr>
          </w:p>
          <w:p w:rsidR="0076250E" w:rsidRPr="00C76766" w:rsidRDefault="0076250E" w:rsidP="00A27A4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</w:p>
          <w:p w:rsidR="00A27A43" w:rsidRPr="00C76766" w:rsidRDefault="00A27A43" w:rsidP="00A27A4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</w:p>
          <w:p w:rsidR="00DC398B" w:rsidRPr="00C75900" w:rsidRDefault="00DC398B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C75900">
              <w:rPr>
                <w:b/>
                <w:i/>
                <w:color w:val="FFFFFF" w:themeColor="background1"/>
              </w:rPr>
              <w:t>BROWNOUT ** {ʹ</w:t>
            </w:r>
            <w:proofErr w:type="spellStart"/>
            <w:r w:rsidRPr="00C75900">
              <w:rPr>
                <w:b/>
                <w:i/>
                <w:color w:val="FFFFFF" w:themeColor="background1"/>
              </w:rPr>
              <w:t>braʋnaʋt</w:t>
            </w:r>
            <w:proofErr w:type="spellEnd"/>
            <w:r w:rsidRPr="00C75900">
              <w:rPr>
                <w:b/>
                <w:i/>
                <w:color w:val="FFFFFF" w:themeColor="background1"/>
              </w:rPr>
              <w:t>}</w:t>
            </w:r>
          </w:p>
          <w:p w:rsidR="00DC398B" w:rsidRPr="00C75900" w:rsidRDefault="00DC398B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b/>
                <w:i/>
                <w:color w:val="FFFFFF" w:themeColor="background1"/>
              </w:rPr>
              <w:t> N АМЕР</w:t>
            </w:r>
            <w:r w:rsidRPr="00C75900">
              <w:rPr>
                <w:color w:val="FFFFFF" w:themeColor="background1"/>
              </w:rPr>
              <w:t>. 1) уменьшение освещения улиц и витрин (с целью экономии электроэнергии)</w:t>
            </w:r>
          </w:p>
          <w:p w:rsidR="00DC398B" w:rsidRPr="00C75900" w:rsidRDefault="00DC398B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t>2 частичное затемнение</w:t>
            </w:r>
          </w:p>
          <w:p w:rsidR="00DC398B" w:rsidRPr="00C75900" w:rsidRDefault="00DC398B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t>3 Падение напряжения — постепенное уменьшение напряжения вдоль проводника, по которому течет электрический ток, обусловленное тем, что проводник обладает активным сопротивлением.</w:t>
            </w:r>
          </w:p>
          <w:p w:rsidR="00DC398B" w:rsidRPr="00C75900" w:rsidRDefault="00DC398B" w:rsidP="003E77C2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75900">
              <w:rPr>
                <w:i/>
                <w:color w:val="FFFFFF" w:themeColor="background1"/>
              </w:rPr>
              <w:t>Brownout's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started</w:t>
            </w:r>
            <w:proofErr w:type="spellEnd"/>
            <w:r w:rsidRPr="00C75900">
              <w:rPr>
                <w:i/>
                <w:color w:val="FFFFFF" w:themeColor="background1"/>
              </w:rPr>
              <w:t>.</w:t>
            </w:r>
          </w:p>
          <w:p w:rsidR="00DC398B" w:rsidRPr="00C75900" w:rsidRDefault="00DC398B" w:rsidP="003E77C2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75900">
              <w:rPr>
                <w:i/>
                <w:color w:val="FFFFFF" w:themeColor="background1"/>
              </w:rPr>
              <w:t>Начались падения напряжения.</w:t>
            </w:r>
          </w:p>
          <w:p w:rsidR="00DC398B" w:rsidRPr="00C75900" w:rsidRDefault="00DC398B" w:rsidP="003E77C2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75900">
              <w:rPr>
                <w:i/>
                <w:color w:val="FFFFFF" w:themeColor="background1"/>
                <w:lang w:val="en-US"/>
              </w:rPr>
              <w:t>It's the same energy draw as the brownouts you isolated before.</w:t>
            </w:r>
          </w:p>
          <w:p w:rsidR="00DC398B" w:rsidRPr="00C75900" w:rsidRDefault="00DC398B" w:rsidP="003E77C2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75900">
              <w:rPr>
                <w:i/>
                <w:color w:val="FFFFFF" w:themeColor="background1"/>
              </w:rPr>
              <w:t>Похоже на предыдущие падения напряжения.</w:t>
            </w:r>
          </w:p>
          <w:p w:rsidR="00DC398B" w:rsidRPr="00C75900" w:rsidRDefault="00DC398B" w:rsidP="00CD2B00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C75900">
              <w:rPr>
                <w:color w:val="FFFFFF" w:themeColor="background1"/>
                <w:lang w:val="en-US"/>
              </w:rPr>
              <w:t xml:space="preserve">4 </w:t>
            </w:r>
            <w:r w:rsidRPr="00934ED4">
              <w:rPr>
                <w:color w:val="FFFF00"/>
              </w:rPr>
              <w:t>отключени</w:t>
            </w:r>
            <w:r w:rsidRPr="00C75900">
              <w:rPr>
                <w:color w:val="FFFFFF" w:themeColor="background1"/>
              </w:rPr>
              <w:t>е</w:t>
            </w:r>
          </w:p>
          <w:p w:rsidR="00DC398B" w:rsidRPr="00C75900" w:rsidRDefault="00DC398B" w:rsidP="003E77C2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75900">
              <w:rPr>
                <w:i/>
                <w:color w:val="FFFFFF" w:themeColor="background1"/>
                <w:lang w:val="en-US"/>
              </w:rPr>
              <w:t>That's the third brownout this week.</w:t>
            </w:r>
          </w:p>
          <w:p w:rsidR="00DC398B" w:rsidRPr="00C75900" w:rsidRDefault="00DC398B" w:rsidP="003E77C2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i/>
                <w:color w:val="FFFFFF" w:themeColor="background1"/>
              </w:rPr>
              <w:t>Это уже третье отключение за неделю</w:t>
            </w:r>
            <w:r w:rsidRPr="00C75900">
              <w:rPr>
                <w:color w:val="FFFFFF" w:themeColor="background1"/>
              </w:rPr>
              <w:t>.</w:t>
            </w:r>
          </w:p>
          <w:p w:rsidR="00DC398B" w:rsidRDefault="00DC398B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CD2B00" w:rsidRDefault="00CD2B00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CD2B00" w:rsidRPr="00C75900" w:rsidRDefault="00CD2B00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DC398B" w:rsidRPr="00C75900" w:rsidRDefault="00DC398B" w:rsidP="00CD2B00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75900">
              <w:rPr>
                <w:b/>
                <w:color w:val="FFFFFF" w:themeColor="background1"/>
              </w:rPr>
              <w:t>CORRECTLY ** [</w:t>
            </w:r>
            <w:proofErr w:type="spellStart"/>
            <w:r w:rsidRPr="00C75900">
              <w:rPr>
                <w:b/>
                <w:color w:val="FFFFFF" w:themeColor="background1"/>
              </w:rPr>
              <w:t>kəʹrektlı</w:t>
            </w:r>
            <w:proofErr w:type="spellEnd"/>
            <w:r w:rsidRPr="00C75900">
              <w:rPr>
                <w:b/>
                <w:color w:val="FFFFFF" w:themeColor="background1"/>
              </w:rPr>
              <w:t>] </w:t>
            </w:r>
            <w:proofErr w:type="spellStart"/>
            <w:r w:rsidRPr="00C75900">
              <w:rPr>
                <w:b/>
                <w:color w:val="FFFFFF" w:themeColor="background1"/>
              </w:rPr>
              <w:t>adv</w:t>
            </w:r>
            <w:proofErr w:type="spellEnd"/>
          </w:p>
          <w:p w:rsidR="00DC398B" w:rsidRPr="00C75900" w:rsidRDefault="00DC398B" w:rsidP="00CD2B00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75900">
              <w:rPr>
                <w:color w:val="FFFFFF" w:themeColor="background1"/>
              </w:rPr>
              <w:t>1. правильно, верно, безошибочно, точно</w:t>
            </w:r>
          </w:p>
          <w:p w:rsidR="00DC398B" w:rsidRPr="00C75900" w:rsidRDefault="00DC398B" w:rsidP="003E77C2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75900">
              <w:rPr>
                <w:i/>
                <w:color w:val="FFFFFF" w:themeColor="background1"/>
              </w:rPr>
              <w:t>he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answered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quite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~ - он отвечал довольно правильно</w:t>
            </w:r>
          </w:p>
          <w:p w:rsidR="00DC398B" w:rsidRPr="00C75900" w:rsidRDefault="00DC398B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t>2. корректно, вежливо</w:t>
            </w:r>
          </w:p>
          <w:p w:rsidR="00DC398B" w:rsidRPr="00C75900" w:rsidRDefault="00DC398B" w:rsidP="003E77C2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75900">
              <w:rPr>
                <w:i/>
                <w:color w:val="FFFFFF" w:themeColor="background1"/>
              </w:rPr>
              <w:t>to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behave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~ - вести себя корректно</w:t>
            </w:r>
          </w:p>
          <w:p w:rsidR="00DC398B" w:rsidRPr="00C75900" w:rsidRDefault="00DC398B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DC398B" w:rsidRPr="00C75900" w:rsidRDefault="00DC398B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DC398B" w:rsidRPr="00C75900" w:rsidRDefault="00DC398B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1D709D" w:rsidRPr="00C75900" w:rsidRDefault="001D709D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C75900">
              <w:rPr>
                <w:b/>
                <w:i/>
                <w:color w:val="FFFFFF" w:themeColor="background1"/>
                <w:lang w:val="en-US"/>
              </w:rPr>
              <w:t>DIALOGUE</w:t>
            </w:r>
            <w:r w:rsidRPr="00C75900">
              <w:rPr>
                <w:b/>
                <w:i/>
                <w:color w:val="FFFFFF" w:themeColor="background1"/>
              </w:rPr>
              <w:t xml:space="preserve"> ** {ʹ</w:t>
            </w:r>
            <w:r w:rsidRPr="00C75900">
              <w:rPr>
                <w:b/>
                <w:i/>
                <w:color w:val="FFFFFF" w:themeColor="background1"/>
                <w:lang w:val="en-US"/>
              </w:rPr>
              <w:t>da</w:t>
            </w:r>
            <w:r w:rsidRPr="00C75900">
              <w:rPr>
                <w:b/>
                <w:i/>
                <w:color w:val="FFFFFF" w:themeColor="background1"/>
              </w:rPr>
              <w:t>ıə</w:t>
            </w:r>
            <w:r w:rsidRPr="00C75900">
              <w:rPr>
                <w:b/>
                <w:i/>
                <w:color w:val="FFFFFF" w:themeColor="background1"/>
                <w:lang w:val="en-US"/>
              </w:rPr>
              <w:t>l</w:t>
            </w:r>
            <w:r w:rsidRPr="00C75900">
              <w:rPr>
                <w:b/>
                <w:i/>
                <w:color w:val="FFFFFF" w:themeColor="background1"/>
              </w:rPr>
              <w:t>ɒ</w:t>
            </w:r>
            <w:r w:rsidRPr="00C75900">
              <w:rPr>
                <w:b/>
                <w:i/>
                <w:color w:val="FFFFFF" w:themeColor="background1"/>
                <w:lang w:val="en-US"/>
              </w:rPr>
              <w:t>g</w:t>
            </w:r>
            <w:r w:rsidRPr="00C75900">
              <w:rPr>
                <w:b/>
                <w:i/>
                <w:color w:val="FFFFFF" w:themeColor="background1"/>
              </w:rPr>
              <w:t>}</w:t>
            </w:r>
            <w:r w:rsidRPr="00C75900"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1D709D" w:rsidRPr="00C75900" w:rsidRDefault="001D709D" w:rsidP="00CD2B00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C75900">
              <w:rPr>
                <w:b/>
                <w:i/>
                <w:color w:val="FFFFFF" w:themeColor="background1"/>
              </w:rPr>
              <w:t xml:space="preserve">Амер. </w:t>
            </w:r>
            <w:r w:rsidRPr="00C75900">
              <w:rPr>
                <w:b/>
                <w:i/>
                <w:color w:val="FFFFFF" w:themeColor="background1"/>
                <w:lang w:val="en-US"/>
              </w:rPr>
              <w:t>DIALOG</w:t>
            </w:r>
          </w:p>
          <w:p w:rsidR="001D709D" w:rsidRPr="00C75900" w:rsidRDefault="001D709D" w:rsidP="00CD2B00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C75900">
              <w:rPr>
                <w:b/>
                <w:i/>
                <w:color w:val="FFFFFF" w:themeColor="background1"/>
                <w:lang w:val="en-US"/>
              </w:rPr>
              <w:t>DIALOGUED</w:t>
            </w:r>
          </w:p>
          <w:p w:rsidR="001D709D" w:rsidRPr="00C75900" w:rsidRDefault="001D709D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t>1. диалог, разговор, беседа</w:t>
            </w:r>
          </w:p>
          <w:p w:rsidR="001D709D" w:rsidRPr="00C75900" w:rsidRDefault="001D709D" w:rsidP="003E77C2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75900">
              <w:rPr>
                <w:i/>
                <w:color w:val="FFFFFF" w:themeColor="background1"/>
              </w:rPr>
              <w:t>spirited ~ - оживлённая беседа</w:t>
            </w:r>
          </w:p>
          <w:p w:rsidR="001D709D" w:rsidRPr="00C75900" w:rsidRDefault="001D709D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t>2 полит. Диалог, неофициальные переговоры, обмен мнениями</w:t>
            </w:r>
          </w:p>
          <w:p w:rsidR="001D709D" w:rsidRPr="00C75900" w:rsidRDefault="001D709D" w:rsidP="003E77C2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75900">
              <w:rPr>
                <w:i/>
                <w:color w:val="FFFFFF" w:themeColor="background1"/>
                <w:lang w:val="en-US"/>
              </w:rPr>
              <w:t xml:space="preserve">we decided to have a ~ with progressive forces - </w:t>
            </w:r>
            <w:r w:rsidRPr="00C75900">
              <w:rPr>
                <w:i/>
                <w:color w:val="FFFFFF" w:themeColor="background1"/>
              </w:rPr>
              <w:t>мы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решили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начать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диалог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с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прогрессивными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силами</w:t>
            </w:r>
          </w:p>
          <w:p w:rsidR="001D709D" w:rsidRPr="00C75900" w:rsidRDefault="001D709D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t>ГЛАГ. 1. вести беседу, диалог</w:t>
            </w:r>
          </w:p>
          <w:p w:rsidR="001D709D" w:rsidRPr="00C75900" w:rsidRDefault="001D709D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t>ПРИЛ. Диалоговый</w:t>
            </w:r>
          </w:p>
          <w:p w:rsidR="001D709D" w:rsidRPr="00C75900" w:rsidRDefault="001D709D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1D709D" w:rsidRPr="00C75900" w:rsidRDefault="001D709D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1D709D" w:rsidRPr="00C75900" w:rsidRDefault="001D709D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D7ACE" w:rsidRPr="0050182B" w:rsidRDefault="002D7ACE" w:rsidP="00CD2B00">
            <w:pPr>
              <w:spacing w:after="0" w:line="240" w:lineRule="auto"/>
              <w:jc w:val="center"/>
              <w:rPr>
                <w:b/>
                <w:i/>
                <w:color w:val="FFFF00"/>
                <w:u w:val="single"/>
              </w:rPr>
            </w:pPr>
            <w:r w:rsidRPr="0050182B">
              <w:rPr>
                <w:b/>
                <w:i/>
                <w:color w:val="FFFF00"/>
                <w:u w:val="single"/>
                <w:lang w:val="en-US"/>
              </w:rPr>
              <w:t>INTRICACY</w:t>
            </w:r>
            <w:r w:rsidRPr="0050182B">
              <w:rPr>
                <w:b/>
                <w:i/>
                <w:color w:val="FFFF00"/>
                <w:u w:val="single"/>
              </w:rPr>
              <w:t xml:space="preserve"> ** {ʹı</w:t>
            </w:r>
            <w:r w:rsidRPr="0050182B">
              <w:rPr>
                <w:b/>
                <w:i/>
                <w:color w:val="FFFF00"/>
                <w:u w:val="single"/>
                <w:lang w:val="en-US"/>
              </w:rPr>
              <w:t>ntr</w:t>
            </w:r>
            <w:r w:rsidRPr="0050182B">
              <w:rPr>
                <w:b/>
                <w:i/>
                <w:color w:val="FFFF00"/>
                <w:u w:val="single"/>
              </w:rPr>
              <w:t>ı</w:t>
            </w:r>
            <w:r w:rsidRPr="0050182B">
              <w:rPr>
                <w:b/>
                <w:i/>
                <w:color w:val="FFFF00"/>
                <w:u w:val="single"/>
                <w:lang w:val="en-US"/>
              </w:rPr>
              <w:t>k</w:t>
            </w:r>
            <w:r w:rsidRPr="0050182B">
              <w:rPr>
                <w:b/>
                <w:i/>
                <w:color w:val="FFFF00"/>
                <w:u w:val="single"/>
              </w:rPr>
              <w:t>ə</w:t>
            </w:r>
            <w:r w:rsidRPr="0050182B">
              <w:rPr>
                <w:b/>
                <w:i/>
                <w:color w:val="FFFF00"/>
                <w:u w:val="single"/>
                <w:lang w:val="en-US"/>
              </w:rPr>
              <w:t>s</w:t>
            </w:r>
            <w:r w:rsidRPr="0050182B">
              <w:rPr>
                <w:b/>
                <w:i/>
                <w:color w:val="FFFF00"/>
                <w:u w:val="single"/>
              </w:rPr>
              <w:t>ı}</w:t>
            </w:r>
            <w:r w:rsidRPr="0050182B">
              <w:rPr>
                <w:b/>
                <w:i/>
                <w:color w:val="FFFF00"/>
                <w:u w:val="single"/>
                <w:lang w:val="en-US"/>
              </w:rPr>
              <w:t> n</w:t>
            </w:r>
          </w:p>
          <w:p w:rsidR="002D7ACE" w:rsidRPr="0050182B" w:rsidRDefault="002D7ACE" w:rsidP="00CD2B00">
            <w:pPr>
              <w:spacing w:after="0" w:line="240" w:lineRule="auto"/>
              <w:rPr>
                <w:b/>
                <w:i/>
                <w:color w:val="FFFF00"/>
              </w:rPr>
            </w:pPr>
            <w:r w:rsidRPr="0050182B">
              <w:rPr>
                <w:b/>
                <w:i/>
                <w:color w:val="FFFF00"/>
              </w:rPr>
              <w:t xml:space="preserve">Мн.ч. </w:t>
            </w:r>
            <w:r w:rsidRPr="0050182B">
              <w:rPr>
                <w:b/>
                <w:i/>
                <w:color w:val="FFFF00"/>
                <w:lang w:val="en-US"/>
              </w:rPr>
              <w:t>INTRICACIES</w:t>
            </w:r>
          </w:p>
          <w:p w:rsidR="002D7ACE" w:rsidRPr="0050182B" w:rsidRDefault="002D7ACE" w:rsidP="00CD2B00">
            <w:pPr>
              <w:spacing w:after="0" w:line="240" w:lineRule="auto"/>
              <w:rPr>
                <w:color w:val="FFFF00"/>
              </w:rPr>
            </w:pPr>
            <w:r w:rsidRPr="0050182B">
              <w:rPr>
                <w:color w:val="FFFF00"/>
              </w:rPr>
              <w:t>1. запутанность, сложность; затруднительность</w:t>
            </w:r>
          </w:p>
          <w:p w:rsidR="002D7ACE" w:rsidRPr="00CF35EF" w:rsidRDefault="002D7ACE" w:rsidP="00CD2B00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50182B">
              <w:rPr>
                <w:i/>
                <w:color w:val="FFFF00"/>
              </w:rPr>
              <w:t>the</w:t>
            </w:r>
            <w:proofErr w:type="spellEnd"/>
            <w:r w:rsidRPr="0050182B">
              <w:rPr>
                <w:i/>
                <w:color w:val="FFFF00"/>
              </w:rPr>
              <w:t xml:space="preserve"> ~ </w:t>
            </w:r>
            <w:proofErr w:type="spellStart"/>
            <w:r w:rsidRPr="0050182B">
              <w:rPr>
                <w:i/>
                <w:color w:val="FFFF00"/>
              </w:rPr>
              <w:t>of</w:t>
            </w:r>
            <w:proofErr w:type="spellEnd"/>
            <w:r w:rsidRPr="0050182B">
              <w:rPr>
                <w:i/>
                <w:color w:val="FFFF00"/>
              </w:rPr>
              <w:t xml:space="preserve"> a </w:t>
            </w:r>
            <w:proofErr w:type="spellStart"/>
            <w:r w:rsidRPr="00CF35EF">
              <w:rPr>
                <w:i/>
                <w:color w:val="FFFFFF" w:themeColor="background1"/>
              </w:rPr>
              <w:t>plot</w:t>
            </w:r>
            <w:proofErr w:type="spellEnd"/>
            <w:r w:rsidRPr="00CF35EF">
              <w:rPr>
                <w:i/>
                <w:color w:val="FFFFFF" w:themeColor="background1"/>
              </w:rPr>
              <w:t xml:space="preserve"> - запутанность /сложность/ сюжета</w:t>
            </w:r>
          </w:p>
          <w:p w:rsidR="002D7ACE" w:rsidRPr="00CF35EF" w:rsidRDefault="002D7ACE" w:rsidP="00CD2B00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F35EF">
              <w:rPr>
                <w:i/>
                <w:color w:val="FFFFFF" w:themeColor="background1"/>
                <w:lang w:val="en-US"/>
              </w:rPr>
              <w:t xml:space="preserve">the intricacies of political </w:t>
            </w:r>
            <w:proofErr w:type="spellStart"/>
            <w:r w:rsidRPr="00CF35EF">
              <w:rPr>
                <w:i/>
                <w:color w:val="FFFFFF" w:themeColor="background1"/>
                <w:lang w:val="en-US"/>
              </w:rPr>
              <w:t>behaviour</w:t>
            </w:r>
            <w:proofErr w:type="spellEnd"/>
            <w:r w:rsidRPr="00CF35EF">
              <w:rPr>
                <w:i/>
                <w:color w:val="FFFFFF" w:themeColor="background1"/>
                <w:lang w:val="en-US"/>
              </w:rPr>
              <w:t xml:space="preserve"> - </w:t>
            </w:r>
            <w:r w:rsidRPr="00CF35EF">
              <w:rPr>
                <w:i/>
                <w:color w:val="FFFFFF" w:themeColor="background1"/>
              </w:rPr>
              <w:t>сложность</w:t>
            </w:r>
            <w:r w:rsidRPr="00CF35EF">
              <w:rPr>
                <w:i/>
                <w:color w:val="FFFFFF" w:themeColor="background1"/>
                <w:lang w:val="en-US"/>
              </w:rPr>
              <w:t xml:space="preserve"> </w:t>
            </w:r>
            <w:r w:rsidRPr="00CF35EF">
              <w:rPr>
                <w:i/>
                <w:color w:val="FFFFFF" w:themeColor="background1"/>
              </w:rPr>
              <w:t>политической</w:t>
            </w:r>
            <w:r w:rsidRPr="00CF35EF">
              <w:rPr>
                <w:i/>
                <w:color w:val="FFFFFF" w:themeColor="background1"/>
                <w:lang w:val="en-US"/>
              </w:rPr>
              <w:t xml:space="preserve"> </w:t>
            </w:r>
            <w:r w:rsidRPr="00CF35EF">
              <w:rPr>
                <w:i/>
                <w:color w:val="FFFFFF" w:themeColor="background1"/>
              </w:rPr>
              <w:t>тактики</w:t>
            </w:r>
          </w:p>
          <w:p w:rsidR="002D7ACE" w:rsidRPr="00CF35EF" w:rsidRDefault="002D7ACE" w:rsidP="00CD2B00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CF35EF">
              <w:rPr>
                <w:color w:val="FFFFFF" w:themeColor="background1"/>
              </w:rPr>
              <w:t>2. лабиринт</w:t>
            </w:r>
          </w:p>
          <w:p w:rsidR="002D7ACE" w:rsidRPr="00C75900" w:rsidRDefault="002D7ACE" w:rsidP="00CD2B00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F35EF">
              <w:rPr>
                <w:i/>
                <w:color w:val="FFFFFF" w:themeColor="background1"/>
              </w:rPr>
              <w:lastRenderedPageBreak/>
              <w:t xml:space="preserve">a </w:t>
            </w:r>
            <w:proofErr w:type="spellStart"/>
            <w:r w:rsidRPr="00CF35EF">
              <w:rPr>
                <w:i/>
                <w:color w:val="FFFFFF" w:themeColor="background1"/>
              </w:rPr>
              <w:t>long</w:t>
            </w:r>
            <w:proofErr w:type="spellEnd"/>
            <w:r w:rsidRPr="00CF35EF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C75900">
              <w:rPr>
                <w:i/>
                <w:color w:val="FFFFFF" w:themeColor="background1"/>
              </w:rPr>
              <w:t>of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passages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- длинный лабиринт проходов /переходов/</w:t>
            </w:r>
          </w:p>
          <w:p w:rsidR="002D7ACE" w:rsidRPr="00C75900" w:rsidRDefault="002D7ACE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D7ACE" w:rsidRPr="00C75900" w:rsidRDefault="002D7ACE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D7ACE" w:rsidRPr="00C75900" w:rsidRDefault="002D7ACE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D7ACE" w:rsidRPr="00C75900" w:rsidRDefault="002D7ACE" w:rsidP="00CD2B0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C75900">
              <w:rPr>
                <w:b/>
                <w:color w:val="FFFFFF" w:themeColor="background1"/>
                <w:highlight w:val="black"/>
                <w:lang w:val="en-US"/>
              </w:rPr>
              <w:t>CONVENIENT</w:t>
            </w:r>
            <w:r w:rsidRPr="00C75900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C75900">
              <w:rPr>
                <w:b/>
                <w:color w:val="FFFFFF" w:themeColor="background1"/>
                <w:highlight w:val="black"/>
                <w:lang w:val="en-US"/>
              </w:rPr>
              <w:t>k</w:t>
            </w:r>
            <w:r w:rsidRPr="00C75900">
              <w:rPr>
                <w:b/>
                <w:color w:val="FFFFFF" w:themeColor="background1"/>
                <w:highlight w:val="black"/>
              </w:rPr>
              <w:t>ə</w:t>
            </w:r>
            <w:r w:rsidRPr="00C75900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C75900">
              <w:rPr>
                <w:b/>
                <w:color w:val="FFFFFF" w:themeColor="background1"/>
                <w:highlight w:val="black"/>
              </w:rPr>
              <w:t>ʹ</w:t>
            </w:r>
            <w:r w:rsidRPr="00C75900">
              <w:rPr>
                <w:b/>
                <w:color w:val="FFFFFF" w:themeColor="background1"/>
                <w:highlight w:val="black"/>
                <w:lang w:val="en-US"/>
              </w:rPr>
              <w:t>vi</w:t>
            </w:r>
            <w:r w:rsidRPr="00C75900">
              <w:rPr>
                <w:b/>
                <w:color w:val="FFFFFF" w:themeColor="background1"/>
                <w:highlight w:val="black"/>
              </w:rPr>
              <w:t>:</w:t>
            </w:r>
            <w:r w:rsidRPr="00C75900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C75900">
              <w:rPr>
                <w:b/>
                <w:color w:val="FFFFFF" w:themeColor="background1"/>
                <w:highlight w:val="black"/>
              </w:rPr>
              <w:t>ıə</w:t>
            </w:r>
            <w:r w:rsidRPr="00C75900">
              <w:rPr>
                <w:b/>
                <w:color w:val="FFFFFF" w:themeColor="background1"/>
                <w:highlight w:val="black"/>
                <w:lang w:val="en-US"/>
              </w:rPr>
              <w:t>nt</w:t>
            </w:r>
            <w:r w:rsidRPr="00C75900">
              <w:rPr>
                <w:b/>
                <w:color w:val="FFFFFF" w:themeColor="background1"/>
                <w:highlight w:val="black"/>
              </w:rPr>
              <w:t>]</w:t>
            </w:r>
            <w:r w:rsidRPr="00C75900">
              <w:rPr>
                <w:b/>
                <w:color w:val="FFFFFF" w:themeColor="background1"/>
                <w:highlight w:val="black"/>
                <w:lang w:val="en-US"/>
              </w:rPr>
              <w:t> a</w:t>
            </w:r>
          </w:p>
          <w:p w:rsidR="002D7ACE" w:rsidRPr="00C75900" w:rsidRDefault="002D7ACE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75900">
              <w:rPr>
                <w:color w:val="FFFFFF" w:themeColor="background1"/>
                <w:highlight w:val="black"/>
              </w:rPr>
              <w:t>1 удобный, комфортный, комфортабельный</w:t>
            </w:r>
          </w:p>
          <w:p w:rsidR="002D7ACE" w:rsidRPr="00C75900" w:rsidRDefault="002D7ACE" w:rsidP="003E77C2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75900">
              <w:rPr>
                <w:i/>
                <w:color w:val="FFFFFF" w:themeColor="background1"/>
                <w:highlight w:val="black"/>
              </w:rPr>
              <w:t>convenient</w:t>
            </w:r>
            <w:proofErr w:type="spellEnd"/>
            <w:r w:rsidRPr="00C75900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  <w:highlight w:val="black"/>
              </w:rPr>
              <w:t>location</w:t>
            </w:r>
            <w:proofErr w:type="spellEnd"/>
            <w:r w:rsidRPr="00C75900">
              <w:rPr>
                <w:i/>
                <w:color w:val="FFFFFF" w:themeColor="background1"/>
                <w:highlight w:val="black"/>
              </w:rPr>
              <w:t xml:space="preserve"> – удобное расположение</w:t>
            </w:r>
          </w:p>
          <w:p w:rsidR="002D7ACE" w:rsidRPr="00C75900" w:rsidRDefault="002D7ACE" w:rsidP="003E77C2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C75900">
              <w:rPr>
                <w:i/>
                <w:color w:val="FFFFFF" w:themeColor="background1"/>
                <w:highlight w:val="black"/>
                <w:lang w:val="en-US"/>
              </w:rPr>
              <w:t xml:space="preserve">convenient means of transportation – </w:t>
            </w:r>
            <w:r w:rsidRPr="00C75900">
              <w:rPr>
                <w:i/>
                <w:color w:val="FFFFFF" w:themeColor="background1"/>
                <w:highlight w:val="black"/>
              </w:rPr>
              <w:t>удобное</w:t>
            </w:r>
            <w:r w:rsidRPr="00C75900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  <w:highlight w:val="black"/>
              </w:rPr>
              <w:t>средство</w:t>
            </w:r>
            <w:r w:rsidRPr="00C75900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  <w:highlight w:val="black"/>
              </w:rPr>
              <w:t>передвижения</w:t>
            </w:r>
          </w:p>
          <w:p w:rsidR="002D7ACE" w:rsidRPr="00C75900" w:rsidRDefault="002D7ACE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75900">
              <w:rPr>
                <w:color w:val="FFFFFF" w:themeColor="background1"/>
                <w:highlight w:val="black"/>
              </w:rPr>
              <w:t>2. удобный, подходящий</w:t>
            </w:r>
          </w:p>
          <w:p w:rsidR="002D7ACE" w:rsidRPr="00C75900" w:rsidRDefault="002D7ACE" w:rsidP="003E77C2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75900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C75900">
              <w:rPr>
                <w:i/>
                <w:color w:val="FFFFFF" w:themeColor="background1"/>
                <w:highlight w:val="black"/>
              </w:rPr>
              <w:t>time</w:t>
            </w:r>
            <w:proofErr w:type="spellEnd"/>
            <w:r w:rsidRPr="00C75900"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C75900">
              <w:rPr>
                <w:i/>
                <w:color w:val="FFFFFF" w:themeColor="background1"/>
                <w:highlight w:val="black"/>
              </w:rPr>
              <w:t>place</w:t>
            </w:r>
            <w:proofErr w:type="spellEnd"/>
            <w:r w:rsidRPr="00C75900">
              <w:rPr>
                <w:i/>
                <w:color w:val="FFFFFF" w:themeColor="background1"/>
                <w:highlight w:val="black"/>
              </w:rPr>
              <w:t>] - удобное /подходящее/ время [место]</w:t>
            </w:r>
          </w:p>
          <w:p w:rsidR="002D7ACE" w:rsidRPr="00C75900" w:rsidRDefault="002D7ACE" w:rsidP="003E77C2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75900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C75900">
              <w:rPr>
                <w:i/>
                <w:color w:val="FFFFFF" w:themeColor="background1"/>
                <w:highlight w:val="black"/>
              </w:rPr>
              <w:t>tool</w:t>
            </w:r>
            <w:proofErr w:type="spellEnd"/>
            <w:r w:rsidRPr="00C75900">
              <w:rPr>
                <w:i/>
                <w:color w:val="FFFFFF" w:themeColor="background1"/>
                <w:highlight w:val="black"/>
              </w:rPr>
              <w:t xml:space="preserve"> - удобный инструмент</w:t>
            </w:r>
          </w:p>
          <w:p w:rsidR="002D7ACE" w:rsidRPr="00C75900" w:rsidRDefault="002D7ACE" w:rsidP="003E77C2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75900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C75900">
              <w:rPr>
                <w:i/>
                <w:color w:val="FFFFFF" w:themeColor="background1"/>
                <w:highlight w:val="black"/>
              </w:rPr>
              <w:t>method</w:t>
            </w:r>
            <w:proofErr w:type="spellEnd"/>
            <w:r w:rsidRPr="00C75900">
              <w:rPr>
                <w:i/>
                <w:color w:val="FFFFFF" w:themeColor="background1"/>
                <w:highlight w:val="black"/>
              </w:rPr>
              <w:t xml:space="preserve"> - подходящий метод</w:t>
            </w:r>
          </w:p>
          <w:p w:rsidR="002D7ACE" w:rsidRPr="00C75900" w:rsidRDefault="002D7ACE" w:rsidP="003E77C2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C75900">
              <w:rPr>
                <w:i/>
                <w:color w:val="FFFFFF" w:themeColor="background1"/>
                <w:highlight w:val="black"/>
                <w:lang w:val="en-US"/>
              </w:rPr>
              <w:t xml:space="preserve">I‘ll call on you tomorrow evening if it‘s ~ for you - </w:t>
            </w:r>
            <w:r w:rsidRPr="00C75900">
              <w:rPr>
                <w:i/>
                <w:color w:val="FFFFFF" w:themeColor="background1"/>
                <w:highlight w:val="black"/>
              </w:rPr>
              <w:t>если</w:t>
            </w:r>
            <w:r w:rsidRPr="00C75900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  <w:highlight w:val="black"/>
              </w:rPr>
              <w:t>вам</w:t>
            </w:r>
            <w:r w:rsidRPr="00C75900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  <w:highlight w:val="black"/>
              </w:rPr>
              <w:t>удобно</w:t>
            </w:r>
            <w:r w:rsidRPr="00C75900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C75900">
              <w:rPr>
                <w:i/>
                <w:color w:val="FFFFFF" w:themeColor="background1"/>
                <w:highlight w:val="black"/>
              </w:rPr>
              <w:t>я</w:t>
            </w:r>
            <w:r w:rsidRPr="00C75900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  <w:highlight w:val="black"/>
              </w:rPr>
              <w:t>зайду</w:t>
            </w:r>
            <w:r w:rsidRPr="00C75900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  <w:highlight w:val="black"/>
              </w:rPr>
              <w:t>за</w:t>
            </w:r>
            <w:r w:rsidRPr="00C75900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  <w:highlight w:val="black"/>
              </w:rPr>
              <w:t>вами</w:t>
            </w:r>
            <w:r w:rsidRPr="00C75900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  <w:highlight w:val="black"/>
              </w:rPr>
              <w:t>завтра</w:t>
            </w:r>
            <w:r w:rsidRPr="00C75900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  <w:highlight w:val="black"/>
              </w:rPr>
              <w:t>вечером</w:t>
            </w:r>
          </w:p>
          <w:p w:rsidR="002D7ACE" w:rsidRPr="00C75900" w:rsidRDefault="002D7ACE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75900">
              <w:rPr>
                <w:color w:val="FFFFFF" w:themeColor="background1"/>
                <w:highlight w:val="black"/>
              </w:rPr>
              <w:t>3. (</w:t>
            </w:r>
            <w:proofErr w:type="spellStart"/>
            <w:r w:rsidRPr="00C75900">
              <w:rPr>
                <w:color w:val="FFFFFF" w:themeColor="background1"/>
                <w:highlight w:val="black"/>
              </w:rPr>
              <w:t>for</w:t>
            </w:r>
            <w:proofErr w:type="spellEnd"/>
            <w:r w:rsidRPr="00C75900">
              <w:rPr>
                <w:color w:val="FFFFFF" w:themeColor="background1"/>
                <w:highlight w:val="black"/>
              </w:rPr>
              <w:t xml:space="preserve">, </w:t>
            </w:r>
            <w:proofErr w:type="spellStart"/>
            <w:r w:rsidRPr="00C75900">
              <w:rPr>
                <w:color w:val="FFFFFF" w:themeColor="background1"/>
                <w:highlight w:val="black"/>
              </w:rPr>
              <w:t>to</w:t>
            </w:r>
            <w:proofErr w:type="spellEnd"/>
            <w:r w:rsidRPr="00C75900">
              <w:rPr>
                <w:color w:val="FFFFFF" w:themeColor="background1"/>
                <w:highlight w:val="black"/>
              </w:rPr>
              <w:t>) находящийся поблизости, под рукой</w:t>
            </w:r>
          </w:p>
          <w:p w:rsidR="002D7ACE" w:rsidRPr="00C75900" w:rsidRDefault="002D7ACE" w:rsidP="003E77C2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C75900">
              <w:rPr>
                <w:i/>
                <w:color w:val="FFFFFF" w:themeColor="background1"/>
                <w:highlight w:val="black"/>
                <w:lang w:val="en-US"/>
              </w:rPr>
              <w:t xml:space="preserve">our house is very ~ for the shops [to the market] - </w:t>
            </w:r>
            <w:r w:rsidRPr="00C75900">
              <w:rPr>
                <w:i/>
                <w:color w:val="FFFFFF" w:themeColor="background1"/>
                <w:highlight w:val="black"/>
              </w:rPr>
              <w:t>от</w:t>
            </w:r>
            <w:r w:rsidRPr="00C75900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  <w:highlight w:val="black"/>
              </w:rPr>
              <w:t>нашего</w:t>
            </w:r>
            <w:r w:rsidRPr="00C75900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  <w:highlight w:val="black"/>
              </w:rPr>
              <w:t>дома</w:t>
            </w:r>
            <w:r w:rsidRPr="00C75900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  <w:highlight w:val="black"/>
              </w:rPr>
              <w:t>недалеко</w:t>
            </w:r>
            <w:r w:rsidRPr="00C75900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  <w:highlight w:val="black"/>
              </w:rPr>
              <w:t>до</w:t>
            </w:r>
            <w:r w:rsidRPr="00C75900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  <w:highlight w:val="black"/>
              </w:rPr>
              <w:t>магазинов</w:t>
            </w:r>
            <w:r w:rsidRPr="00C75900"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 w:rsidRPr="00C75900">
              <w:rPr>
                <w:i/>
                <w:color w:val="FFFFFF" w:themeColor="background1"/>
                <w:highlight w:val="black"/>
              </w:rPr>
              <w:t>до</w:t>
            </w:r>
            <w:r w:rsidRPr="00C75900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  <w:highlight w:val="black"/>
              </w:rPr>
              <w:t>рынка</w:t>
            </w:r>
            <w:r w:rsidRPr="00C75900">
              <w:rPr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2D7ACE" w:rsidRPr="00C75900" w:rsidRDefault="002D7ACE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2D7ACE" w:rsidRPr="00C75900" w:rsidRDefault="002D7ACE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2D7ACE" w:rsidRPr="00C75900" w:rsidRDefault="002D7ACE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2D7ACE" w:rsidRPr="00C75900" w:rsidRDefault="002D7ACE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C75900">
              <w:rPr>
                <w:b/>
                <w:i/>
                <w:color w:val="FFFFFF" w:themeColor="background1"/>
              </w:rPr>
              <w:t>FLASHLIGHT ** {ʹ</w:t>
            </w:r>
            <w:proofErr w:type="spellStart"/>
            <w:r w:rsidRPr="00C75900">
              <w:rPr>
                <w:b/>
                <w:i/>
                <w:color w:val="FFFFFF" w:themeColor="background1"/>
              </w:rPr>
              <w:t>flæʃlaıt</w:t>
            </w:r>
            <w:proofErr w:type="spellEnd"/>
            <w:r w:rsidRPr="00C75900">
              <w:rPr>
                <w:b/>
                <w:i/>
                <w:color w:val="FFFFFF" w:themeColor="background1"/>
              </w:rPr>
              <w:t>} n</w:t>
            </w:r>
          </w:p>
          <w:p w:rsidR="002D7ACE" w:rsidRPr="003446D0" w:rsidRDefault="002D7ACE" w:rsidP="00CD2B00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C75900">
              <w:rPr>
                <w:color w:val="FFFFFF" w:themeColor="background1"/>
              </w:rPr>
              <w:t xml:space="preserve">1. </w:t>
            </w:r>
            <w:r w:rsidRPr="003446D0">
              <w:rPr>
                <w:color w:val="FFFFFF" w:themeColor="background1"/>
              </w:rPr>
              <w:t>сигнальный огонь</w:t>
            </w:r>
          </w:p>
          <w:p w:rsidR="002D7ACE" w:rsidRPr="00C75900" w:rsidRDefault="002D7ACE" w:rsidP="00CD2B00">
            <w:pPr>
              <w:spacing w:after="0" w:line="240" w:lineRule="auto"/>
              <w:rPr>
                <w:color w:val="FFFFFF" w:themeColor="background1"/>
              </w:rPr>
            </w:pPr>
            <w:r w:rsidRPr="003446D0">
              <w:rPr>
                <w:color w:val="FFFFFF" w:themeColor="background1"/>
              </w:rPr>
              <w:t xml:space="preserve">2 яркий мигающий свет (световых реклам и </w:t>
            </w:r>
            <w:r w:rsidRPr="00C75900">
              <w:rPr>
                <w:color w:val="FFFFFF" w:themeColor="background1"/>
              </w:rPr>
              <w:t>т. п.), проблесковый свет</w:t>
            </w:r>
          </w:p>
          <w:p w:rsidR="002D7ACE" w:rsidRPr="00C75900" w:rsidRDefault="002D7ACE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t xml:space="preserve">3. карманный или ручной электрический фонарь (значение из </w:t>
            </w:r>
            <w:r w:rsidRPr="00C75900">
              <w:rPr>
                <w:color w:val="FFFFFF" w:themeColor="background1"/>
                <w:lang w:val="en-US"/>
              </w:rPr>
              <w:t>ALIEN</w:t>
            </w:r>
            <w:r w:rsidRPr="00C75900">
              <w:rPr>
                <w:color w:val="FFFFFF" w:themeColor="background1"/>
              </w:rPr>
              <w:t xml:space="preserve"> </w:t>
            </w:r>
            <w:r w:rsidRPr="00C75900">
              <w:rPr>
                <w:color w:val="FFFFFF" w:themeColor="background1"/>
                <w:lang w:val="en-US"/>
              </w:rPr>
              <w:t>ISOLATION</w:t>
            </w:r>
            <w:r w:rsidRPr="00C75900">
              <w:rPr>
                <w:color w:val="FFFFFF" w:themeColor="background1"/>
              </w:rPr>
              <w:t>)</w:t>
            </w:r>
          </w:p>
          <w:p w:rsidR="002D7ACE" w:rsidRPr="00C75900" w:rsidRDefault="002D7ACE" w:rsidP="003E77C2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75900">
              <w:rPr>
                <w:i/>
                <w:color w:val="FFFFFF" w:themeColor="background1"/>
                <w:lang w:val="en-US"/>
              </w:rPr>
              <w:lastRenderedPageBreak/>
              <w:t xml:space="preserve">to turn on a flashlight — </w:t>
            </w:r>
            <w:r w:rsidRPr="00C75900">
              <w:rPr>
                <w:i/>
                <w:color w:val="FFFFFF" w:themeColor="background1"/>
              </w:rPr>
              <w:t>зажигать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фонарь</w:t>
            </w:r>
          </w:p>
          <w:p w:rsidR="002D7ACE" w:rsidRPr="00C75900" w:rsidRDefault="002D7ACE" w:rsidP="003E77C2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 w:rsidRPr="00C75900"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 w:rsidRPr="00C75900">
              <w:rPr>
                <w:i/>
                <w:color w:val="FFFFFF" w:themeColor="background1"/>
                <w:lang w:val="en-US"/>
              </w:rPr>
              <w:t xml:space="preserve"> shine a flashlight on — </w:t>
            </w:r>
            <w:r w:rsidRPr="00C75900">
              <w:rPr>
                <w:i/>
                <w:color w:val="FFFFFF" w:themeColor="background1"/>
              </w:rPr>
              <w:t>освещать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что</w:t>
            </w:r>
            <w:r w:rsidRPr="00C75900">
              <w:rPr>
                <w:i/>
                <w:color w:val="FFFFFF" w:themeColor="background1"/>
                <w:lang w:val="en-US"/>
              </w:rPr>
              <w:t>-</w:t>
            </w:r>
            <w:r w:rsidRPr="00C75900">
              <w:rPr>
                <w:i/>
                <w:color w:val="FFFFFF" w:themeColor="background1"/>
              </w:rPr>
              <w:t>л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. </w:t>
            </w:r>
            <w:r w:rsidRPr="00C75900">
              <w:rPr>
                <w:i/>
                <w:color w:val="FFFFFF" w:themeColor="background1"/>
              </w:rPr>
              <w:t>фонарём</w:t>
            </w:r>
          </w:p>
          <w:p w:rsidR="002D7ACE" w:rsidRPr="00C75900" w:rsidRDefault="002D7ACE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t>4. фотовспышка</w:t>
            </w:r>
          </w:p>
          <w:p w:rsidR="002D7ACE" w:rsidRPr="00C75900" w:rsidRDefault="002D7ACE" w:rsidP="003E77C2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75900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C75900">
              <w:rPr>
                <w:i/>
                <w:color w:val="FFFFFF" w:themeColor="background1"/>
              </w:rPr>
              <w:t>photograph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- снимок при вспышке магния</w:t>
            </w:r>
          </w:p>
          <w:p w:rsidR="002D7ACE" w:rsidRPr="00C75900" w:rsidRDefault="002D7ACE" w:rsidP="00CD2B00">
            <w:pPr>
              <w:spacing w:after="0" w:line="240" w:lineRule="auto"/>
              <w:ind w:left="360"/>
              <w:rPr>
                <w:i/>
                <w:color w:val="FFFFFF" w:themeColor="background1"/>
              </w:rPr>
            </w:pPr>
          </w:p>
          <w:p w:rsidR="002D7ACE" w:rsidRPr="00C75900" w:rsidRDefault="002D7ACE" w:rsidP="00CD2B00">
            <w:pPr>
              <w:spacing w:after="0" w:line="240" w:lineRule="auto"/>
              <w:ind w:left="360"/>
              <w:rPr>
                <w:i/>
                <w:color w:val="FFFFFF" w:themeColor="background1"/>
              </w:rPr>
            </w:pPr>
          </w:p>
          <w:p w:rsidR="002D7ACE" w:rsidRPr="00C75900" w:rsidRDefault="002D7ACE" w:rsidP="00CD2B00">
            <w:pPr>
              <w:spacing w:after="0" w:line="240" w:lineRule="auto"/>
              <w:ind w:left="360"/>
              <w:rPr>
                <w:i/>
                <w:color w:val="FFFFFF" w:themeColor="background1"/>
              </w:rPr>
            </w:pPr>
          </w:p>
          <w:p w:rsidR="002D7ACE" w:rsidRPr="00E653EC" w:rsidRDefault="002D7ACE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E653EC">
              <w:rPr>
                <w:b/>
                <w:i/>
                <w:color w:val="FFFFFF" w:themeColor="background1"/>
              </w:rPr>
              <w:t>SOURCE ** {</w:t>
            </w:r>
            <w:proofErr w:type="spellStart"/>
            <w:proofErr w:type="gramStart"/>
            <w:r w:rsidRPr="00E653EC">
              <w:rPr>
                <w:b/>
                <w:i/>
                <w:color w:val="FFFFFF" w:themeColor="background1"/>
              </w:rPr>
              <w:t>sɔ:s</w:t>
            </w:r>
            <w:proofErr w:type="spellEnd"/>
            <w:proofErr w:type="gramEnd"/>
            <w:r w:rsidRPr="00E653EC">
              <w:rPr>
                <w:b/>
                <w:i/>
                <w:color w:val="FFFFFF" w:themeColor="background1"/>
              </w:rPr>
              <w:t>}</w:t>
            </w:r>
          </w:p>
          <w:p w:rsidR="002D7ACE" w:rsidRPr="00E653EC" w:rsidRDefault="002D7ACE" w:rsidP="00CD2B00">
            <w:pPr>
              <w:spacing w:after="0" w:line="240" w:lineRule="auto"/>
              <w:rPr>
                <w:color w:val="FFFFFF" w:themeColor="background1"/>
              </w:rPr>
            </w:pPr>
            <w:r w:rsidRPr="00E653EC">
              <w:rPr>
                <w:color w:val="FFFFFF" w:themeColor="background1"/>
              </w:rPr>
              <w:t>1. исток</w:t>
            </w:r>
          </w:p>
          <w:p w:rsidR="002D7ACE" w:rsidRPr="00E653EC" w:rsidRDefault="002D7ACE" w:rsidP="003E77C2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E653EC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E653EC">
              <w:rPr>
                <w:i/>
                <w:color w:val="FFFFFF" w:themeColor="background1"/>
              </w:rPr>
              <w:t>of</w:t>
            </w:r>
            <w:proofErr w:type="spellEnd"/>
            <w:r w:rsidRPr="00E653EC">
              <w:rPr>
                <w:i/>
                <w:color w:val="FFFFFF" w:themeColor="background1"/>
              </w:rPr>
              <w:t xml:space="preserve"> a </w:t>
            </w:r>
            <w:proofErr w:type="spellStart"/>
            <w:r w:rsidRPr="00E653EC">
              <w:rPr>
                <w:i/>
                <w:color w:val="FFFFFF" w:themeColor="background1"/>
              </w:rPr>
              <w:t>river</w:t>
            </w:r>
            <w:proofErr w:type="spellEnd"/>
            <w:r w:rsidRPr="00E653EC">
              <w:rPr>
                <w:i/>
                <w:color w:val="FFFFFF" w:themeColor="background1"/>
              </w:rPr>
              <w:t xml:space="preserve"> - истоки /верховье/ реки</w:t>
            </w:r>
          </w:p>
          <w:p w:rsidR="002D7ACE" w:rsidRPr="00E653EC" w:rsidRDefault="002D7ACE" w:rsidP="00CD2B00">
            <w:pPr>
              <w:spacing w:after="0" w:line="240" w:lineRule="auto"/>
              <w:rPr>
                <w:color w:val="FFFFFF" w:themeColor="background1"/>
              </w:rPr>
            </w:pPr>
            <w:r w:rsidRPr="00E653EC">
              <w:rPr>
                <w:color w:val="FFFFFF" w:themeColor="background1"/>
              </w:rPr>
              <w:t>2. источник, начало, первоисточник, первопричина</w:t>
            </w:r>
          </w:p>
          <w:p w:rsidR="002D7ACE" w:rsidRPr="00C75900" w:rsidRDefault="002D7ACE" w:rsidP="003E77C2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E653EC">
              <w:rPr>
                <w:i/>
                <w:color w:val="FFFFFF" w:themeColor="background1"/>
                <w:lang w:val="en-US"/>
              </w:rPr>
              <w:t xml:space="preserve">~ of grief {of inspiration, of joy, of knowledge, of supply, of infection} - </w:t>
            </w:r>
            <w:r w:rsidRPr="00E653EC">
              <w:rPr>
                <w:i/>
                <w:color w:val="FFFFFF" w:themeColor="background1"/>
              </w:rPr>
              <w:t>источник</w:t>
            </w:r>
            <w:r w:rsidRPr="00E653EC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горя</w:t>
            </w:r>
            <w:r w:rsidRPr="00C75900">
              <w:rPr>
                <w:i/>
                <w:color w:val="FFFFFF" w:themeColor="background1"/>
                <w:lang w:val="en-US"/>
              </w:rPr>
              <w:t> {</w:t>
            </w:r>
            <w:r w:rsidRPr="00C75900">
              <w:rPr>
                <w:i/>
                <w:color w:val="FFFFFF" w:themeColor="background1"/>
              </w:rPr>
              <w:t>вдохновения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, </w:t>
            </w:r>
            <w:r w:rsidRPr="00C75900">
              <w:rPr>
                <w:i/>
                <w:color w:val="FFFFFF" w:themeColor="background1"/>
              </w:rPr>
              <w:t>радости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, </w:t>
            </w:r>
            <w:r w:rsidRPr="00C75900">
              <w:rPr>
                <w:i/>
                <w:color w:val="FFFFFF" w:themeColor="background1"/>
              </w:rPr>
              <w:t>знаний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, </w:t>
            </w:r>
            <w:r w:rsidRPr="00C75900">
              <w:rPr>
                <w:i/>
                <w:color w:val="FFFFFF" w:themeColor="background1"/>
              </w:rPr>
              <w:t>снабжения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, </w:t>
            </w:r>
            <w:r w:rsidRPr="00C75900">
              <w:rPr>
                <w:i/>
                <w:color w:val="FFFFFF" w:themeColor="background1"/>
              </w:rPr>
              <w:t>инфекции</w:t>
            </w:r>
            <w:r w:rsidRPr="00C75900">
              <w:rPr>
                <w:i/>
                <w:color w:val="FFFFFF" w:themeColor="background1"/>
                <w:lang w:val="en-US"/>
              </w:rPr>
              <w:t>}</w:t>
            </w:r>
          </w:p>
          <w:p w:rsidR="002D7ACE" w:rsidRPr="00C75900" w:rsidRDefault="002D7ACE" w:rsidP="003E77C2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75900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C75900">
              <w:rPr>
                <w:i/>
                <w:color w:val="FFFFFF" w:themeColor="background1"/>
              </w:rPr>
              <w:t>of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funds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- эк.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источник финансирования</w:t>
            </w:r>
          </w:p>
          <w:p w:rsidR="002D7ACE" w:rsidRPr="00C75900" w:rsidRDefault="002D7ACE" w:rsidP="003E77C2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75900">
              <w:rPr>
                <w:i/>
                <w:color w:val="FFFFFF" w:themeColor="background1"/>
              </w:rPr>
              <w:t xml:space="preserve">a </w:t>
            </w:r>
            <w:proofErr w:type="spellStart"/>
            <w:r w:rsidRPr="00C75900">
              <w:rPr>
                <w:i/>
                <w:color w:val="FFFFFF" w:themeColor="background1"/>
              </w:rPr>
              <w:t>legitimate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C75900">
              <w:rPr>
                <w:i/>
                <w:color w:val="FFFFFF" w:themeColor="background1"/>
              </w:rPr>
              <w:t>of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income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- законный источник дохода</w:t>
            </w:r>
          </w:p>
          <w:p w:rsidR="002D7ACE" w:rsidRPr="00C75900" w:rsidRDefault="002D7ACE" w:rsidP="003E77C2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75900">
              <w:rPr>
                <w:i/>
                <w:color w:val="FFFFFF" w:themeColor="background1"/>
              </w:rPr>
              <w:t>to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tap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a </w:t>
            </w:r>
            <w:proofErr w:type="spellStart"/>
            <w:r w:rsidRPr="00C75900">
              <w:rPr>
                <w:i/>
                <w:color w:val="FFFFFF" w:themeColor="background1"/>
              </w:rPr>
              <w:t>new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C75900">
              <w:rPr>
                <w:i/>
                <w:color w:val="FFFFFF" w:themeColor="background1"/>
              </w:rPr>
              <w:t>of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revenue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- открыть новую доходную статью</w:t>
            </w:r>
          </w:p>
          <w:p w:rsidR="002D7ACE" w:rsidRPr="00C75900" w:rsidRDefault="002D7ACE" w:rsidP="003E77C2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75900">
              <w:rPr>
                <w:i/>
                <w:color w:val="FFFFFF" w:themeColor="background1"/>
              </w:rPr>
              <w:t>to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cut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off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the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evil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at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its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~ - подавить зло в его истоке /в зародыше/</w:t>
            </w:r>
          </w:p>
          <w:p w:rsidR="002D7ACE" w:rsidRPr="00C75900" w:rsidRDefault="002D7ACE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t>3 источник информации, ресурс, документ</w:t>
            </w:r>
          </w:p>
          <w:p w:rsidR="002D7ACE" w:rsidRPr="00C75900" w:rsidRDefault="002D7ACE" w:rsidP="003E77C2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75900">
              <w:rPr>
                <w:i/>
                <w:color w:val="FFFFFF" w:themeColor="background1"/>
              </w:rPr>
              <w:t>to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know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smth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. </w:t>
            </w:r>
            <w:proofErr w:type="spellStart"/>
            <w:r w:rsidRPr="00C75900">
              <w:rPr>
                <w:i/>
                <w:color w:val="FFFFFF" w:themeColor="background1"/>
              </w:rPr>
              <w:t>from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reliable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~s - знать что-л. из достоверных /надёжных/ источников</w:t>
            </w:r>
          </w:p>
          <w:p w:rsidR="002D7ACE" w:rsidRPr="00C75900" w:rsidRDefault="002D7ACE" w:rsidP="003E77C2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75900">
              <w:rPr>
                <w:i/>
                <w:color w:val="FFFFFF" w:themeColor="background1"/>
              </w:rPr>
              <w:lastRenderedPageBreak/>
              <w:t>well-informed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~s </w:t>
            </w:r>
            <w:proofErr w:type="spellStart"/>
            <w:r w:rsidRPr="00C75900">
              <w:rPr>
                <w:i/>
                <w:color w:val="FFFFFF" w:themeColor="background1"/>
              </w:rPr>
              <w:t>say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that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... - из хорошо осведомлённых источников стало известно, что ...</w:t>
            </w:r>
          </w:p>
          <w:p w:rsidR="002D7ACE" w:rsidRPr="00C75900" w:rsidRDefault="002D7ACE" w:rsidP="003E77C2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75900">
              <w:rPr>
                <w:i/>
                <w:color w:val="FFFFFF" w:themeColor="background1"/>
              </w:rPr>
              <w:t>we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cannot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trace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the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C75900">
              <w:rPr>
                <w:i/>
                <w:color w:val="FFFFFF" w:themeColor="background1"/>
              </w:rPr>
              <w:t>of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this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report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- мы не смогли выяснить, откуда исходит это сообщение</w:t>
            </w:r>
          </w:p>
          <w:p w:rsidR="002D7ACE" w:rsidRPr="00C75900" w:rsidRDefault="002D7ACE" w:rsidP="003E77C2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75900">
              <w:rPr>
                <w:i/>
                <w:color w:val="FFFFFF" w:themeColor="background1"/>
              </w:rPr>
              <w:t>historical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~s - исторические документы /данные/</w:t>
            </w:r>
          </w:p>
          <w:p w:rsidR="002D7ACE" w:rsidRPr="00C75900" w:rsidRDefault="002D7ACE" w:rsidP="003E77C2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75900">
              <w:rPr>
                <w:i/>
                <w:color w:val="FFFFFF" w:themeColor="background1"/>
              </w:rPr>
              <w:t>original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/</w:t>
            </w:r>
            <w:proofErr w:type="spellStart"/>
            <w:r w:rsidRPr="00C75900">
              <w:rPr>
                <w:i/>
                <w:color w:val="FFFFFF" w:themeColor="background1"/>
              </w:rPr>
              <w:t>primary</w:t>
            </w:r>
            <w:proofErr w:type="spellEnd"/>
            <w:r w:rsidRPr="00C75900">
              <w:rPr>
                <w:i/>
                <w:color w:val="FFFFFF" w:themeColor="background1"/>
              </w:rPr>
              <w:t>/ ~s - первоисточники</w:t>
            </w:r>
          </w:p>
          <w:p w:rsidR="002D7ACE" w:rsidRPr="00C75900" w:rsidRDefault="002D7ACE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t xml:space="preserve">4. вчт. исходный код (тж.~ </w:t>
            </w:r>
            <w:proofErr w:type="spellStart"/>
            <w:r w:rsidRPr="00C75900">
              <w:rPr>
                <w:color w:val="FFFFFF" w:themeColor="background1"/>
              </w:rPr>
              <w:t>code</w:t>
            </w:r>
            <w:proofErr w:type="spellEnd"/>
            <w:r w:rsidRPr="00C75900">
              <w:rPr>
                <w:color w:val="FFFFFF" w:themeColor="background1"/>
              </w:rPr>
              <w:t>)</w:t>
            </w:r>
          </w:p>
          <w:p w:rsidR="002D7ACE" w:rsidRPr="00C75900" w:rsidRDefault="002D7ACE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2D7ACE" w:rsidRPr="00116B54" w:rsidRDefault="002D7ACE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2D7ACE" w:rsidRPr="00116B54" w:rsidRDefault="002D7ACE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030D47" w:rsidRPr="00E653EC" w:rsidRDefault="00030D47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E653EC">
              <w:rPr>
                <w:b/>
                <w:i/>
                <w:color w:val="FFFFFF" w:themeColor="background1"/>
              </w:rPr>
              <w:t>STAND BY ** {ʹ</w:t>
            </w:r>
            <w:proofErr w:type="spellStart"/>
            <w:r w:rsidRPr="00E653EC">
              <w:rPr>
                <w:b/>
                <w:i/>
                <w:color w:val="FFFFFF" w:themeColor="background1"/>
              </w:rPr>
              <w:t>stændʹbaı</w:t>
            </w:r>
            <w:proofErr w:type="spellEnd"/>
            <w:r w:rsidRPr="00E653EC">
              <w:rPr>
                <w:b/>
                <w:i/>
                <w:color w:val="FFFFFF" w:themeColor="background1"/>
              </w:rPr>
              <w:t>}</w:t>
            </w:r>
          </w:p>
          <w:p w:rsidR="00030D47" w:rsidRPr="00E653EC" w:rsidRDefault="00030D47" w:rsidP="00CD2B00">
            <w:pPr>
              <w:spacing w:after="0" w:line="240" w:lineRule="auto"/>
              <w:rPr>
                <w:color w:val="FFFFFF" w:themeColor="background1"/>
              </w:rPr>
            </w:pPr>
            <w:proofErr w:type="spellStart"/>
            <w:r w:rsidRPr="00E653EC">
              <w:rPr>
                <w:color w:val="FFFFFF" w:themeColor="background1"/>
              </w:rPr>
              <w:t>phr</w:t>
            </w:r>
            <w:proofErr w:type="spellEnd"/>
            <w:r w:rsidRPr="00E653EC">
              <w:rPr>
                <w:color w:val="FFFFFF" w:themeColor="background1"/>
              </w:rPr>
              <w:t xml:space="preserve"> v. 1. быть безучастным зрителем, не вмешиваться, оставаться в стороне</w:t>
            </w:r>
          </w:p>
          <w:p w:rsidR="00030D47" w:rsidRPr="00E653EC" w:rsidRDefault="00030D47" w:rsidP="00CD2B00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 w:rsidRPr="00E653EC">
              <w:rPr>
                <w:b/>
                <w:i/>
                <w:color w:val="FFFFFF" w:themeColor="background1"/>
                <w:lang w:val="en-US"/>
              </w:rPr>
              <w:t>= STAND ASIDE</w:t>
            </w:r>
          </w:p>
          <w:p w:rsidR="00030D47" w:rsidRPr="00C75900" w:rsidRDefault="00030D47" w:rsidP="003E77C2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E653EC">
              <w:rPr>
                <w:i/>
                <w:color w:val="FFFFFF" w:themeColor="background1"/>
              </w:rPr>
              <w:t>How</w:t>
            </w:r>
            <w:proofErr w:type="spellEnd"/>
            <w:r w:rsidRPr="00E653EC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E653EC">
              <w:rPr>
                <w:i/>
                <w:color w:val="FFFFFF" w:themeColor="background1"/>
              </w:rPr>
              <w:t>can</w:t>
            </w:r>
            <w:proofErr w:type="spellEnd"/>
            <w:r w:rsidRPr="00E653EC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E653EC">
              <w:rPr>
                <w:i/>
                <w:color w:val="FFFFFF" w:themeColor="background1"/>
              </w:rPr>
              <w:t>you</w:t>
            </w:r>
            <w:proofErr w:type="spellEnd"/>
            <w:r w:rsidRPr="00E653EC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E653EC">
              <w:rPr>
                <w:i/>
                <w:color w:val="FFFFFF" w:themeColor="background1"/>
              </w:rPr>
              <w:t>stand</w:t>
            </w:r>
            <w:proofErr w:type="spellEnd"/>
            <w:r w:rsidRPr="00E653EC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E653EC">
              <w:rPr>
                <w:i/>
                <w:color w:val="FFFFFF" w:themeColor="background1"/>
              </w:rPr>
              <w:t>aside</w:t>
            </w:r>
            <w:proofErr w:type="spellEnd"/>
            <w:r w:rsidRPr="00E653EC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E653EC">
              <w:rPr>
                <w:i/>
                <w:color w:val="FFFFFF" w:themeColor="background1"/>
              </w:rPr>
              <w:t>and</w:t>
            </w:r>
            <w:proofErr w:type="spellEnd"/>
            <w:r w:rsidRPr="00E653EC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E653EC">
              <w:rPr>
                <w:i/>
                <w:color w:val="FFFFFF" w:themeColor="background1"/>
              </w:rPr>
              <w:t>see</w:t>
            </w:r>
            <w:proofErr w:type="spellEnd"/>
            <w:r w:rsidRPr="00E653EC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E653EC">
              <w:rPr>
                <w:i/>
                <w:color w:val="FFFFFF" w:themeColor="background1"/>
              </w:rPr>
              <w:t>the</w:t>
            </w:r>
            <w:proofErr w:type="spellEnd"/>
            <w:r w:rsidRPr="00E653EC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E653EC">
              <w:rPr>
                <w:i/>
                <w:color w:val="FFFFFF" w:themeColor="background1"/>
              </w:rPr>
              <w:t>child</w:t>
            </w:r>
            <w:proofErr w:type="spellEnd"/>
            <w:r w:rsidRPr="00E653EC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E653EC">
              <w:rPr>
                <w:i/>
                <w:color w:val="FFFFFF" w:themeColor="background1"/>
              </w:rPr>
              <w:t>badly</w:t>
            </w:r>
            <w:proofErr w:type="spellEnd"/>
            <w:r w:rsidRPr="00E653EC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treated</w:t>
            </w:r>
            <w:proofErr w:type="spellEnd"/>
            <w:r w:rsidRPr="00C75900">
              <w:rPr>
                <w:i/>
                <w:color w:val="FFFFFF" w:themeColor="background1"/>
              </w:rPr>
              <w:t>? — Как вы можете оставаться в стороне, когда на ваших глазах обижают ребёнка?</w:t>
            </w:r>
          </w:p>
          <w:p w:rsidR="00030D47" w:rsidRPr="00C75900" w:rsidRDefault="00030D47" w:rsidP="003E77C2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75900">
              <w:rPr>
                <w:i/>
                <w:color w:val="FFFFFF" w:themeColor="background1"/>
              </w:rPr>
              <w:t>how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can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you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C75900">
              <w:rPr>
                <w:i/>
                <w:color w:val="FFFFFF" w:themeColor="background1"/>
              </w:rPr>
              <w:t>and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let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your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son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ruin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himself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- как вы можете безучастно взирать на то, как ваш сын губит себя</w:t>
            </w:r>
          </w:p>
          <w:p w:rsidR="00030D47" w:rsidRPr="00C75900" w:rsidRDefault="00030D47" w:rsidP="003E77C2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75900">
              <w:rPr>
                <w:i/>
                <w:color w:val="FFFFFF" w:themeColor="background1"/>
              </w:rPr>
              <w:t>we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cannot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stand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idly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by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while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children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go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hungry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- мы не можем оставаться равнодушными, когда голодают дети</w:t>
            </w:r>
          </w:p>
          <w:p w:rsidR="00030D47" w:rsidRPr="00932923" w:rsidRDefault="00030D47" w:rsidP="00CD2B00">
            <w:pPr>
              <w:spacing w:after="0" w:line="240" w:lineRule="auto"/>
              <w:rPr>
                <w:color w:val="FFFF00"/>
              </w:rPr>
            </w:pPr>
            <w:r w:rsidRPr="00C75900">
              <w:rPr>
                <w:color w:val="FFFFFF" w:themeColor="background1"/>
              </w:rPr>
              <w:t>2</w:t>
            </w:r>
            <w:r w:rsidRPr="00932923">
              <w:rPr>
                <w:color w:val="FFFF00"/>
              </w:rPr>
              <w:t>. быть в (боевой) готовности, быть наготове</w:t>
            </w:r>
          </w:p>
          <w:p w:rsidR="00030D47" w:rsidRPr="00C75900" w:rsidRDefault="00030D47" w:rsidP="003E77C2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75900">
              <w:rPr>
                <w:i/>
                <w:color w:val="FFFFFF" w:themeColor="background1"/>
                <w:lang w:val="en-US"/>
              </w:rPr>
              <w:t>STAND</w:t>
            </w:r>
            <w:r w:rsidRPr="00C75900">
              <w:rPr>
                <w:i/>
                <w:color w:val="FFFFFF" w:themeColor="background1"/>
              </w:rPr>
              <w:t xml:space="preserve"> </w:t>
            </w:r>
            <w:r w:rsidRPr="00C75900">
              <w:rPr>
                <w:i/>
                <w:color w:val="FFFFFF" w:themeColor="background1"/>
                <w:lang w:val="en-US"/>
              </w:rPr>
              <w:t>BY</w:t>
            </w:r>
            <w:r w:rsidRPr="00C75900">
              <w:rPr>
                <w:i/>
                <w:color w:val="FFFFFF" w:themeColor="background1"/>
              </w:rPr>
              <w:t>! - по местам! ПРИГОТОВИТЬСЯ (команда)</w:t>
            </w:r>
          </w:p>
          <w:p w:rsidR="00030D47" w:rsidRPr="00C75900" w:rsidRDefault="00030D47" w:rsidP="003E77C2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75900">
              <w:rPr>
                <w:i/>
                <w:color w:val="FFFFFF" w:themeColor="background1"/>
                <w:lang w:val="en-US"/>
              </w:rPr>
              <w:lastRenderedPageBreak/>
              <w:t xml:space="preserve">STAND BY FOR ACTION! - </w:t>
            </w:r>
            <w:proofErr w:type="gramStart"/>
            <w:r w:rsidRPr="00C75900">
              <w:rPr>
                <w:i/>
                <w:color w:val="FFFFFF" w:themeColor="background1"/>
              </w:rPr>
              <w:t>боевая</w:t>
            </w:r>
            <w:proofErr w:type="gramEnd"/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тревога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! </w:t>
            </w:r>
            <w:r w:rsidRPr="00C75900">
              <w:rPr>
                <w:i/>
                <w:color w:val="FFFFFF" w:themeColor="background1"/>
              </w:rPr>
              <w:t>(команда)</w:t>
            </w:r>
          </w:p>
          <w:p w:rsidR="00030D47" w:rsidRPr="00C75900" w:rsidRDefault="00030D47" w:rsidP="003E77C2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75900">
              <w:rPr>
                <w:i/>
                <w:color w:val="FFFFFF" w:themeColor="background1"/>
              </w:rPr>
              <w:t>to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C75900">
              <w:rPr>
                <w:i/>
                <w:color w:val="FFFFFF" w:themeColor="background1"/>
              </w:rPr>
              <w:t>for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take-off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 w:rsidRPr="00C75900">
              <w:rPr>
                <w:i/>
                <w:color w:val="FFFFFF" w:themeColor="background1"/>
              </w:rPr>
              <w:t>ав.ожидать</w:t>
            </w:r>
            <w:proofErr w:type="spellEnd"/>
            <w:proofErr w:type="gramEnd"/>
            <w:r w:rsidRPr="00C75900">
              <w:rPr>
                <w:i/>
                <w:color w:val="FFFFFF" w:themeColor="background1"/>
              </w:rPr>
              <w:t xml:space="preserve"> сигнала на взлёт</w:t>
            </w:r>
          </w:p>
          <w:p w:rsidR="00030D47" w:rsidRPr="00C75900" w:rsidRDefault="00030D47" w:rsidP="003E77C2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75900">
              <w:rPr>
                <w:i/>
                <w:color w:val="FFFFFF" w:themeColor="background1"/>
              </w:rPr>
              <w:t>to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C75900">
              <w:rPr>
                <w:i/>
                <w:color w:val="FFFFFF" w:themeColor="background1"/>
              </w:rPr>
              <w:t>to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dive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- приготовиться к погружению (подлодки)</w:t>
            </w:r>
          </w:p>
          <w:p w:rsidR="00030D47" w:rsidRPr="00C75900" w:rsidRDefault="00030D47" w:rsidP="003E77C2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75900">
              <w:rPr>
                <w:i/>
                <w:color w:val="FFFFFF" w:themeColor="background1"/>
                <w:lang w:val="en-US"/>
              </w:rPr>
              <w:t xml:space="preserve">to ~ for further instructions - </w:t>
            </w:r>
            <w:r w:rsidRPr="00C75900">
              <w:rPr>
                <w:i/>
                <w:color w:val="FFFFFF" w:themeColor="background1"/>
              </w:rPr>
              <w:t>ожидать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дальнейших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указаний</w:t>
            </w:r>
          </w:p>
          <w:p w:rsidR="00030D47" w:rsidRPr="00C75900" w:rsidRDefault="00030D47" w:rsidP="003E77C2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75900">
              <w:rPr>
                <w:i/>
                <w:color w:val="FFFFFF" w:themeColor="background1"/>
                <w:lang w:val="en-US"/>
              </w:rPr>
              <w:t xml:space="preserve">publishers of the book ~, ready to turn out a huge new edition - </w:t>
            </w:r>
            <w:r w:rsidRPr="00C75900">
              <w:rPr>
                <w:i/>
                <w:color w:val="FFFFFF" w:themeColor="background1"/>
              </w:rPr>
              <w:t>издатели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этой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книги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готовы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выпустить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новое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издание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огромным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тиражом</w:t>
            </w:r>
          </w:p>
          <w:p w:rsidR="00030D47" w:rsidRPr="00C75900" w:rsidRDefault="00030D47" w:rsidP="00CD2B00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030D47" w:rsidRPr="00C75900" w:rsidRDefault="00030D47" w:rsidP="00CD2B00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030D47" w:rsidRPr="00C75900" w:rsidRDefault="00030D47" w:rsidP="00CD2B00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030D47" w:rsidRPr="00C75900" w:rsidRDefault="00030D47" w:rsidP="00CD2B0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C75900">
              <w:rPr>
                <w:b/>
                <w:caps/>
                <w:color w:val="FFFFFF" w:themeColor="background1"/>
                <w:highlight w:val="black"/>
                <w:shd w:val="clear" w:color="auto" w:fill="FFFFFF"/>
                <w:lang w:val="en-US"/>
              </w:rPr>
              <w:t>EVASIVE</w:t>
            </w:r>
            <w:r w:rsidRPr="00C75900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</w:t>
            </w:r>
            <w:proofErr w:type="spellStart"/>
            <w:r w:rsidRPr="00C75900">
              <w:rPr>
                <w:b/>
                <w:color w:val="FFFFFF" w:themeColor="background1"/>
                <w:highlight w:val="black"/>
                <w:shd w:val="clear" w:color="auto" w:fill="FFFFFF"/>
              </w:rPr>
              <w:t>ıʹveısıv</w:t>
            </w:r>
            <w:proofErr w:type="spellEnd"/>
            <w:r w:rsidRPr="00C75900">
              <w:rPr>
                <w:b/>
                <w:color w:val="FFFFFF" w:themeColor="background1"/>
                <w:highlight w:val="black"/>
                <w:shd w:val="clear" w:color="auto" w:fill="FFFFFF"/>
              </w:rPr>
              <w:t>] </w:t>
            </w:r>
            <w:r w:rsidRPr="00C75900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a</w:t>
            </w:r>
          </w:p>
          <w:p w:rsidR="00030D47" w:rsidRPr="00C75900" w:rsidRDefault="00030D47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75900">
              <w:rPr>
                <w:color w:val="FFFFFF" w:themeColor="background1"/>
                <w:highlight w:val="black"/>
                <w:shd w:val="clear" w:color="auto" w:fill="FFFFFF"/>
              </w:rPr>
              <w:t>1. уклончивый</w:t>
            </w:r>
          </w:p>
          <w:p w:rsidR="00030D47" w:rsidRPr="00C75900" w:rsidRDefault="00030D47" w:rsidP="003E77C2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75900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75900">
              <w:rPr>
                <w:i/>
                <w:color w:val="FFFFFF" w:themeColor="background1"/>
                <w:highlight w:val="black"/>
                <w:shd w:val="clear" w:color="auto" w:fill="FFFFFF"/>
              </w:rPr>
              <w:t>answers</w:t>
            </w:r>
            <w:proofErr w:type="spellEnd"/>
            <w:r w:rsidRPr="00C75900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уклончивые ответы</w:t>
            </w:r>
          </w:p>
          <w:p w:rsidR="00030D47" w:rsidRPr="00C75900" w:rsidRDefault="00030D47" w:rsidP="003E77C2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75900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75900">
              <w:rPr>
                <w:i/>
                <w:color w:val="FFFFFF" w:themeColor="background1"/>
                <w:highlight w:val="black"/>
                <w:shd w:val="clear" w:color="auto" w:fill="FFFFFF"/>
              </w:rPr>
              <w:t>promises</w:t>
            </w:r>
            <w:proofErr w:type="spellEnd"/>
            <w:r w:rsidRPr="00C75900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неопределённые обещания</w:t>
            </w:r>
          </w:p>
          <w:p w:rsidR="00030D47" w:rsidRPr="00C75900" w:rsidRDefault="00030D47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75900">
              <w:rPr>
                <w:color w:val="FFFFFF" w:themeColor="background1"/>
                <w:highlight w:val="black"/>
                <w:shd w:val="clear" w:color="auto" w:fill="FFFFFF"/>
              </w:rPr>
              <w:t>2. еле заметный, неуловимый, мимолетный, быстро исчезающий</w:t>
            </w:r>
          </w:p>
          <w:p w:rsidR="00030D47" w:rsidRPr="00C75900" w:rsidRDefault="00030D47" w:rsidP="003E77C2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75900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75900">
              <w:rPr>
                <w:i/>
                <w:color w:val="FFFFFF" w:themeColor="background1"/>
                <w:highlight w:val="black"/>
                <w:shd w:val="clear" w:color="auto" w:fill="FFFFFF"/>
              </w:rPr>
              <w:t>aroma</w:t>
            </w:r>
            <w:proofErr w:type="spellEnd"/>
            <w:r w:rsidRPr="00C75900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неуловимый аромат</w:t>
            </w:r>
          </w:p>
          <w:p w:rsidR="00030D47" w:rsidRPr="00C75900" w:rsidRDefault="00030D47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75900">
              <w:rPr>
                <w:color w:val="FFFFFF" w:themeColor="background1"/>
                <w:highlight w:val="black"/>
                <w:shd w:val="clear" w:color="auto" w:fill="FFFFFF"/>
              </w:rPr>
              <w:t>3 Хитрый, склонный к уловкам, уверткам</w:t>
            </w:r>
          </w:p>
          <w:p w:rsidR="00030D47" w:rsidRPr="00C75900" w:rsidRDefault="00030D47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75900">
              <w:rPr>
                <w:color w:val="FFFFFF" w:themeColor="background1"/>
                <w:highlight w:val="black"/>
                <w:shd w:val="clear" w:color="auto" w:fill="FFFFFF"/>
              </w:rPr>
              <w:t>4. уклоняющийся, избегающий</w:t>
            </w:r>
          </w:p>
          <w:p w:rsidR="00030D47" w:rsidRPr="00C75900" w:rsidRDefault="00030D47" w:rsidP="003E77C2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75900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75900"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 w:rsidRPr="00C75900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C75900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  <w:highlight w:val="black"/>
                <w:shd w:val="clear" w:color="auto" w:fill="FFFFFF"/>
              </w:rPr>
              <w:t>truth</w:t>
            </w:r>
            <w:proofErr w:type="spellEnd"/>
            <w:r w:rsidRPr="00C75900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уклоняющийся от правдивого ответа </w:t>
            </w:r>
          </w:p>
          <w:p w:rsidR="00030D47" w:rsidRPr="00C75900" w:rsidRDefault="00030D47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030D47" w:rsidRPr="00C75900" w:rsidRDefault="00030D47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030D47" w:rsidRPr="00C75900" w:rsidRDefault="00030D47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030D47" w:rsidRPr="00B23964" w:rsidRDefault="00030D47" w:rsidP="00CD2B00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 w:rsidRPr="00B23964">
              <w:rPr>
                <w:b/>
                <w:color w:val="FFFFFF" w:themeColor="background1"/>
                <w:lang w:val="en-US"/>
              </w:rPr>
              <w:t>FORGETFUL ** [</w:t>
            </w:r>
            <w:proofErr w:type="spellStart"/>
            <w:r w:rsidRPr="00B23964">
              <w:rPr>
                <w:b/>
                <w:color w:val="FFFFFF" w:themeColor="background1"/>
                <w:lang w:val="en-US"/>
              </w:rPr>
              <w:t>fə</w:t>
            </w:r>
            <w:proofErr w:type="spellEnd"/>
            <w:r w:rsidRPr="00B23964">
              <w:rPr>
                <w:b/>
                <w:color w:val="FFFFFF" w:themeColor="background1"/>
              </w:rPr>
              <w:t>ʹ</w:t>
            </w:r>
            <w:proofErr w:type="spellStart"/>
            <w:r w:rsidRPr="00B23964">
              <w:rPr>
                <w:b/>
                <w:color w:val="FFFFFF" w:themeColor="background1"/>
                <w:lang w:val="en-US"/>
              </w:rPr>
              <w:t>getf</w:t>
            </w:r>
            <w:proofErr w:type="spellEnd"/>
            <w:r w:rsidRPr="00B23964">
              <w:rPr>
                <w:b/>
                <w:color w:val="FFFFFF" w:themeColor="background1"/>
                <w:lang w:val="en-US"/>
              </w:rPr>
              <w:t>(ə)l] a</w:t>
            </w:r>
          </w:p>
          <w:p w:rsidR="00030D47" w:rsidRPr="00B23964" w:rsidRDefault="00030D47" w:rsidP="00CD2B00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B23964">
              <w:rPr>
                <w:color w:val="FFFFFF" w:themeColor="background1"/>
                <w:lang w:val="en-US"/>
              </w:rPr>
              <w:t xml:space="preserve">1. </w:t>
            </w:r>
            <w:r w:rsidRPr="00B23964">
              <w:rPr>
                <w:color w:val="FFFFFF" w:themeColor="background1"/>
              </w:rPr>
              <w:t>забывчивый</w:t>
            </w:r>
            <w:r w:rsidRPr="00B23964">
              <w:rPr>
                <w:color w:val="FFFFFF" w:themeColor="background1"/>
                <w:lang w:val="en-US"/>
              </w:rPr>
              <w:t xml:space="preserve">; </w:t>
            </w:r>
            <w:r w:rsidRPr="00B23964">
              <w:rPr>
                <w:color w:val="FFFFFF" w:themeColor="background1"/>
              </w:rPr>
              <w:t>рассеянный</w:t>
            </w:r>
          </w:p>
          <w:p w:rsidR="00030D47" w:rsidRPr="00B23964" w:rsidRDefault="00030D47" w:rsidP="003E77C2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B23964">
              <w:rPr>
                <w:i/>
                <w:color w:val="FFFFFF" w:themeColor="background1"/>
                <w:lang w:val="en-US"/>
              </w:rPr>
              <w:t xml:space="preserve">grandmother has become ~ - </w:t>
            </w:r>
            <w:r w:rsidRPr="00B23964">
              <w:rPr>
                <w:i/>
                <w:color w:val="FFFFFF" w:themeColor="background1"/>
              </w:rPr>
              <w:t>бабушка</w:t>
            </w:r>
            <w:r w:rsidRPr="00B23964">
              <w:rPr>
                <w:i/>
                <w:color w:val="FFFFFF" w:themeColor="background1"/>
                <w:lang w:val="en-US"/>
              </w:rPr>
              <w:t xml:space="preserve"> </w:t>
            </w:r>
            <w:r w:rsidRPr="00B23964">
              <w:rPr>
                <w:i/>
                <w:color w:val="FFFFFF" w:themeColor="background1"/>
              </w:rPr>
              <w:t>стала</w:t>
            </w:r>
            <w:r w:rsidRPr="00B23964">
              <w:rPr>
                <w:i/>
                <w:color w:val="FFFFFF" w:themeColor="background1"/>
                <w:lang w:val="en-US"/>
              </w:rPr>
              <w:t xml:space="preserve"> </w:t>
            </w:r>
            <w:r w:rsidRPr="00B23964">
              <w:rPr>
                <w:i/>
                <w:color w:val="FFFFFF" w:themeColor="background1"/>
              </w:rPr>
              <w:t>забывчивой</w:t>
            </w:r>
          </w:p>
          <w:p w:rsidR="00030D47" w:rsidRPr="00C75900" w:rsidRDefault="00030D47" w:rsidP="003E77C2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B23964">
              <w:rPr>
                <w:i/>
                <w:color w:val="FFFFFF" w:themeColor="background1"/>
              </w:rPr>
              <w:lastRenderedPageBreak/>
              <w:t>he</w:t>
            </w:r>
            <w:proofErr w:type="spellEnd"/>
            <w:r w:rsidRPr="00B23964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B23964">
              <w:rPr>
                <w:i/>
                <w:color w:val="FFFFFF" w:themeColor="background1"/>
              </w:rPr>
              <w:t>is</w:t>
            </w:r>
            <w:proofErr w:type="spellEnd"/>
            <w:r w:rsidRPr="00B23964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B23964">
              <w:rPr>
                <w:i/>
                <w:color w:val="FFFFFF" w:themeColor="background1"/>
              </w:rPr>
              <w:t>of</w:t>
            </w:r>
            <w:proofErr w:type="spellEnd"/>
            <w:r w:rsidRPr="00B23964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B23964">
              <w:rPr>
                <w:i/>
                <w:color w:val="FFFFFF" w:themeColor="background1"/>
              </w:rPr>
              <w:t>things</w:t>
            </w:r>
            <w:proofErr w:type="spellEnd"/>
            <w:r w:rsidRPr="00B23964">
              <w:rPr>
                <w:i/>
                <w:color w:val="FFFFFF" w:themeColor="background1"/>
              </w:rPr>
              <w:t xml:space="preserve"> - он всё забывает; он очень </w:t>
            </w:r>
            <w:r w:rsidRPr="00C75900">
              <w:rPr>
                <w:i/>
                <w:color w:val="FFFFFF" w:themeColor="background1"/>
              </w:rPr>
              <w:t>рассеян</w:t>
            </w:r>
          </w:p>
          <w:p w:rsidR="00030D47" w:rsidRPr="00C75900" w:rsidRDefault="00030D47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t>2. небрежный; невнимательный</w:t>
            </w:r>
          </w:p>
          <w:p w:rsidR="00030D47" w:rsidRPr="00C75900" w:rsidRDefault="00030D47" w:rsidP="003E77C2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75900">
              <w:rPr>
                <w:i/>
                <w:color w:val="FFFFFF" w:themeColor="background1"/>
              </w:rPr>
              <w:t>to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be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C75900">
              <w:rPr>
                <w:i/>
                <w:color w:val="FFFFFF" w:themeColor="background1"/>
              </w:rPr>
              <w:t>of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one's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responsibilities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- небрежно относиться к своим обязанностям</w:t>
            </w:r>
          </w:p>
          <w:p w:rsidR="00030D47" w:rsidRPr="00C75900" w:rsidRDefault="00030D47" w:rsidP="003E77C2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75900">
              <w:rPr>
                <w:i/>
                <w:color w:val="FFFFFF" w:themeColor="background1"/>
                <w:lang w:val="en-US"/>
              </w:rPr>
              <w:t xml:space="preserve">Sometimes people are forgetful of good manners. — </w:t>
            </w:r>
            <w:r w:rsidRPr="00C75900">
              <w:rPr>
                <w:i/>
                <w:color w:val="FFFFFF" w:themeColor="background1"/>
              </w:rPr>
              <w:t>Порой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люди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пренебрегают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хорошими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манерами</w:t>
            </w:r>
            <w:r w:rsidRPr="00C75900">
              <w:rPr>
                <w:i/>
                <w:color w:val="FFFFFF" w:themeColor="background1"/>
                <w:lang w:val="en-US"/>
              </w:rPr>
              <w:t>.</w:t>
            </w:r>
          </w:p>
          <w:p w:rsidR="00030D47" w:rsidRPr="00C75900" w:rsidRDefault="00030D47" w:rsidP="00CD2B00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030D47" w:rsidRPr="00C75900" w:rsidRDefault="00030D47" w:rsidP="00CD2B00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030D47" w:rsidRPr="00C75900" w:rsidRDefault="00030D47" w:rsidP="00CD2B00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030D47" w:rsidRPr="00C75900" w:rsidRDefault="00030D47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C75900">
              <w:rPr>
                <w:b/>
                <w:i/>
                <w:color w:val="FFFFFF" w:themeColor="background1"/>
                <w:u w:val="single"/>
                <w:lang w:val="en-US"/>
              </w:rPr>
              <w:t>SINGLETON</w:t>
            </w:r>
            <w:r w:rsidRPr="00C75900">
              <w:rPr>
                <w:b/>
                <w:i/>
                <w:color w:val="FFFFFF" w:themeColor="background1"/>
                <w:u w:val="single"/>
              </w:rPr>
              <w:t xml:space="preserve"> ** ['</w:t>
            </w:r>
            <w:r w:rsidRPr="00C75900">
              <w:rPr>
                <w:b/>
                <w:i/>
                <w:color w:val="FFFFFF" w:themeColor="background1"/>
                <w:u w:val="single"/>
                <w:lang w:val="en-US"/>
              </w:rPr>
              <w:t>s</w:t>
            </w:r>
            <w:r w:rsidRPr="00C75900">
              <w:rPr>
                <w:b/>
                <w:i/>
                <w:color w:val="FFFFFF" w:themeColor="background1"/>
                <w:u w:val="single"/>
              </w:rPr>
              <w:t>ɪŋ</w:t>
            </w:r>
            <w:r w:rsidRPr="00C75900">
              <w:rPr>
                <w:b/>
                <w:i/>
                <w:color w:val="FFFFFF" w:themeColor="background1"/>
                <w:u w:val="single"/>
                <w:lang w:val="en-US"/>
              </w:rPr>
              <w:t>glt</w:t>
            </w:r>
            <w:r w:rsidRPr="00C75900">
              <w:rPr>
                <w:b/>
                <w:i/>
                <w:color w:val="FFFFFF" w:themeColor="background1"/>
                <w:u w:val="single"/>
              </w:rPr>
              <w:t>ə</w:t>
            </w:r>
            <w:r w:rsidRPr="00C75900">
              <w:rPr>
                <w:b/>
                <w:i/>
                <w:color w:val="FFFFFF" w:themeColor="background1"/>
                <w:u w:val="single"/>
                <w:lang w:val="en-US"/>
              </w:rPr>
              <w:t>n</w:t>
            </w:r>
            <w:r w:rsidRPr="00C75900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030D47" w:rsidRPr="00C75900" w:rsidRDefault="00030D47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t>сущ. 1 одиночка (холостяк, незамужняя женщина)</w:t>
            </w:r>
          </w:p>
          <w:p w:rsidR="00030D47" w:rsidRPr="00C75900" w:rsidRDefault="00030D47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t>2 человек, действующий в одиночку (например, тайный агент)</w:t>
            </w:r>
          </w:p>
          <w:p w:rsidR="00030D47" w:rsidRPr="00C75900" w:rsidRDefault="00030D47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t>3 единственный ребенок (в отличие от близнецов)</w:t>
            </w:r>
          </w:p>
          <w:p w:rsidR="00030D47" w:rsidRPr="00C75900" w:rsidRDefault="00030D47" w:rsidP="00CD2B0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75900">
              <w:rPr>
                <w:i/>
                <w:color w:val="FFFFFF" w:themeColor="background1"/>
              </w:rPr>
              <w:t>Singletons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are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more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common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than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twins</w:t>
            </w:r>
            <w:proofErr w:type="spellEnd"/>
            <w:r w:rsidRPr="00C75900">
              <w:rPr>
                <w:i/>
                <w:color w:val="FFFFFF" w:themeColor="background1"/>
              </w:rPr>
              <w:t>. — Рождение одного ребёнка случается чаще, чем рождение близнецов.</w:t>
            </w:r>
          </w:p>
          <w:p w:rsidR="00030D47" w:rsidRPr="00C75900" w:rsidRDefault="00030D47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t>4 единичный предмет; единственный экземпляр</w:t>
            </w:r>
          </w:p>
          <w:p w:rsidR="00030D47" w:rsidRPr="00C75900" w:rsidRDefault="00030D47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030D47" w:rsidRPr="00C75900" w:rsidRDefault="00030D47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030D47" w:rsidRPr="00C75900" w:rsidRDefault="00030D47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030D47" w:rsidRPr="00C75900" w:rsidRDefault="00030D47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C75900">
              <w:rPr>
                <w:b/>
                <w:i/>
                <w:color w:val="FFFFFF" w:themeColor="background1"/>
              </w:rPr>
              <w:t>OVERLOAD ** {ʹ</w:t>
            </w:r>
            <w:proofErr w:type="spellStart"/>
            <w:r w:rsidRPr="00C75900">
              <w:rPr>
                <w:b/>
                <w:i/>
                <w:color w:val="FFFFFF" w:themeColor="background1"/>
              </w:rPr>
              <w:t>əʋvələʋd</w:t>
            </w:r>
            <w:proofErr w:type="spellEnd"/>
            <w:r w:rsidRPr="00C75900">
              <w:rPr>
                <w:b/>
                <w:i/>
                <w:color w:val="FFFFFF" w:themeColor="background1"/>
              </w:rPr>
              <w:t>} n</w:t>
            </w:r>
          </w:p>
          <w:p w:rsidR="00030D47" w:rsidRPr="00C75900" w:rsidRDefault="00030D47" w:rsidP="00CD2B00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C75900">
              <w:rPr>
                <w:b/>
                <w:i/>
                <w:color w:val="FFFFFF" w:themeColor="background1"/>
              </w:rPr>
              <w:t>ГЛАГ. {͵</w:t>
            </w:r>
            <w:proofErr w:type="spellStart"/>
            <w:r w:rsidRPr="00C75900">
              <w:rPr>
                <w:b/>
                <w:i/>
                <w:color w:val="FFFFFF" w:themeColor="background1"/>
              </w:rPr>
              <w:t>əʋvəʹləʋd</w:t>
            </w:r>
            <w:proofErr w:type="spellEnd"/>
            <w:r w:rsidRPr="00C75900">
              <w:rPr>
                <w:b/>
                <w:i/>
                <w:color w:val="FFFFFF" w:themeColor="background1"/>
              </w:rPr>
              <w:t>}</w:t>
            </w:r>
          </w:p>
          <w:p w:rsidR="00030D47" w:rsidRPr="00C75900" w:rsidRDefault="00030D47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t>СУЩ. Перегрузка, чрезмерная нагрузка, перегруз</w:t>
            </w:r>
          </w:p>
          <w:p w:rsidR="00030D47" w:rsidRPr="00C75900" w:rsidRDefault="00030D47" w:rsidP="00CD2B0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75900">
              <w:rPr>
                <w:i/>
                <w:color w:val="FFFFFF" w:themeColor="background1"/>
              </w:rPr>
              <w:t>work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~ - работа с перегрузкой</w:t>
            </w:r>
          </w:p>
          <w:p w:rsidR="00030D47" w:rsidRPr="00C75900" w:rsidRDefault="00030D47" w:rsidP="00CD2B0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75900">
              <w:rPr>
                <w:i/>
                <w:color w:val="FFFFFF" w:themeColor="background1"/>
                <w:lang w:val="en-US"/>
              </w:rPr>
              <w:t>the ~ of electric current - </w:t>
            </w:r>
            <w:r w:rsidRPr="00C75900">
              <w:rPr>
                <w:i/>
                <w:color w:val="FFFFFF" w:themeColor="background1"/>
              </w:rPr>
              <w:t>эл</w:t>
            </w:r>
            <w:r w:rsidRPr="00C75900">
              <w:rPr>
                <w:i/>
                <w:color w:val="FFFFFF" w:themeColor="background1"/>
                <w:lang w:val="en-US"/>
              </w:rPr>
              <w:t>.</w:t>
            </w:r>
            <w:r w:rsidRPr="00C75900">
              <w:rPr>
                <w:i/>
                <w:color w:val="FFFFFF" w:themeColor="background1"/>
              </w:rPr>
              <w:t>перенапряжение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сети</w:t>
            </w:r>
          </w:p>
          <w:p w:rsidR="00030D47" w:rsidRPr="00C75900" w:rsidRDefault="00030D47" w:rsidP="00CD2B0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75900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C75900">
              <w:rPr>
                <w:i/>
                <w:color w:val="FFFFFF" w:themeColor="background1"/>
              </w:rPr>
              <w:t>relay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 w:rsidRPr="00C75900">
              <w:rPr>
                <w:i/>
                <w:color w:val="FFFFFF" w:themeColor="background1"/>
              </w:rPr>
              <w:t>эл.максимальное</w:t>
            </w:r>
            <w:proofErr w:type="spellEnd"/>
            <w:proofErr w:type="gramEnd"/>
            <w:r w:rsidRPr="00C75900">
              <w:rPr>
                <w:i/>
                <w:color w:val="FFFFFF" w:themeColor="background1"/>
              </w:rPr>
              <w:t xml:space="preserve"> реле</w:t>
            </w:r>
          </w:p>
          <w:p w:rsidR="00030D47" w:rsidRPr="00C75900" w:rsidRDefault="00030D47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lastRenderedPageBreak/>
              <w:t>ГЛАГ. 1. перегружать, нагружать сверх меры</w:t>
            </w:r>
          </w:p>
          <w:p w:rsidR="00030D47" w:rsidRPr="00C75900" w:rsidRDefault="00030D47" w:rsidP="00CD2B0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75900">
              <w:rPr>
                <w:i/>
                <w:color w:val="FFFFFF" w:themeColor="background1"/>
              </w:rPr>
              <w:t>to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~ a </w:t>
            </w:r>
            <w:proofErr w:type="spellStart"/>
            <w:r w:rsidRPr="00C75900">
              <w:rPr>
                <w:i/>
                <w:color w:val="FFFFFF" w:themeColor="background1"/>
              </w:rPr>
              <w:t>boat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- перегрузить лодку {судно}</w:t>
            </w:r>
          </w:p>
          <w:p w:rsidR="00030D47" w:rsidRPr="00C75900" w:rsidRDefault="00030D47" w:rsidP="00CD2B0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75900">
              <w:rPr>
                <w:i/>
                <w:color w:val="FFFFFF" w:themeColor="background1"/>
                <w:lang w:val="en-US"/>
              </w:rPr>
              <w:t xml:space="preserve">to ~ an electric circuit - </w:t>
            </w:r>
            <w:r w:rsidRPr="00C75900">
              <w:rPr>
                <w:i/>
                <w:color w:val="FFFFFF" w:themeColor="background1"/>
              </w:rPr>
              <w:t>перегружать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электросеть</w:t>
            </w:r>
          </w:p>
          <w:p w:rsidR="00030D47" w:rsidRPr="00C75900" w:rsidRDefault="00030D47" w:rsidP="00CD2B00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030D47" w:rsidRPr="00C75900" w:rsidRDefault="00030D47" w:rsidP="00CD2B00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030D47" w:rsidRPr="00C75900" w:rsidRDefault="00030D47" w:rsidP="00CD2B00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0F2053" w:rsidRPr="00BA5119" w:rsidRDefault="000F2053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C75900">
              <w:rPr>
                <w:b/>
                <w:i/>
                <w:color w:val="FFFFFF" w:themeColor="background1"/>
                <w:lang w:val="en-US"/>
              </w:rPr>
              <w:t>RESET</w:t>
            </w:r>
            <w:r w:rsidRPr="00BA5119">
              <w:rPr>
                <w:b/>
                <w:i/>
                <w:color w:val="FFFFFF" w:themeColor="background1"/>
                <w:lang w:val="en-US"/>
              </w:rPr>
              <w:t xml:space="preserve"> ** {</w:t>
            </w:r>
            <w:proofErr w:type="spellStart"/>
            <w:r w:rsidRPr="00C75900">
              <w:rPr>
                <w:b/>
                <w:i/>
                <w:color w:val="FFFFFF" w:themeColor="background1"/>
                <w:lang w:val="en-US"/>
              </w:rPr>
              <w:t>ri</w:t>
            </w:r>
            <w:proofErr w:type="spellEnd"/>
            <w:r w:rsidRPr="00BA5119">
              <w:rPr>
                <w:b/>
                <w:i/>
                <w:color w:val="FFFFFF" w:themeColor="background1"/>
                <w:lang w:val="en-US"/>
              </w:rPr>
              <w:t>:</w:t>
            </w:r>
            <w:r w:rsidRPr="00C75900">
              <w:rPr>
                <w:b/>
                <w:i/>
                <w:color w:val="FFFFFF" w:themeColor="background1"/>
              </w:rPr>
              <w:t>ʹ</w:t>
            </w:r>
            <w:r w:rsidRPr="00C75900">
              <w:rPr>
                <w:b/>
                <w:i/>
                <w:color w:val="FFFFFF" w:themeColor="background1"/>
                <w:lang w:val="en-US"/>
              </w:rPr>
              <w:t>set</w:t>
            </w:r>
            <w:r w:rsidRPr="00BA5119">
              <w:rPr>
                <w:b/>
                <w:i/>
                <w:color w:val="FFFFFF" w:themeColor="background1"/>
                <w:lang w:val="en-US"/>
              </w:rPr>
              <w:t>}</w:t>
            </w:r>
          </w:p>
          <w:p w:rsidR="000F2053" w:rsidRPr="00946571" w:rsidRDefault="000F2053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C75900">
              <w:rPr>
                <w:b/>
                <w:i/>
                <w:color w:val="FFFFFF" w:themeColor="background1"/>
              </w:rPr>
              <w:t>Н</w:t>
            </w:r>
            <w:r w:rsidRPr="00946571">
              <w:rPr>
                <w:b/>
                <w:i/>
                <w:color w:val="FFFFFF" w:themeColor="background1"/>
                <w:lang w:val="en-US"/>
              </w:rPr>
              <w:t>/</w:t>
            </w:r>
            <w:r w:rsidRPr="00C75900">
              <w:rPr>
                <w:b/>
                <w:i/>
                <w:color w:val="FFFFFF" w:themeColor="background1"/>
              </w:rPr>
              <w:t>С</w:t>
            </w:r>
          </w:p>
          <w:p w:rsidR="000F2053" w:rsidRPr="00946571" w:rsidRDefault="000F2053" w:rsidP="00CD2B00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 w:rsidRPr="00C75900">
              <w:rPr>
                <w:b/>
                <w:i/>
                <w:color w:val="FFFFFF" w:themeColor="background1"/>
                <w:lang w:val="en-US"/>
              </w:rPr>
              <w:t>RESET</w:t>
            </w:r>
          </w:p>
          <w:p w:rsidR="000F2053" w:rsidRPr="00946571" w:rsidRDefault="000F2053" w:rsidP="00CD2B00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 w:rsidRPr="00C75900">
              <w:rPr>
                <w:b/>
                <w:i/>
                <w:color w:val="FFFFFF" w:themeColor="background1"/>
                <w:lang w:val="en-US"/>
              </w:rPr>
              <w:t>RESET</w:t>
            </w:r>
          </w:p>
          <w:p w:rsidR="000F2053" w:rsidRPr="00C75900" w:rsidRDefault="000F2053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b/>
                <w:i/>
                <w:color w:val="FFFFFF" w:themeColor="background1"/>
              </w:rPr>
              <w:t>СУЩ.</w:t>
            </w:r>
            <w:r w:rsidRPr="00C75900">
              <w:rPr>
                <w:color w:val="FFFFFF" w:themeColor="background1"/>
              </w:rPr>
              <w:t xml:space="preserve"> тех. 1. возврат в исходное положение, сброс, перезапуск, перезагрузка</w:t>
            </w:r>
          </w:p>
          <w:p w:rsidR="000F2053" w:rsidRPr="00C75900" w:rsidRDefault="000F2053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t>2. повторная установка на нуль (секундомера и т. п.)</w:t>
            </w:r>
          </w:p>
          <w:p w:rsidR="000F2053" w:rsidRPr="00C75900" w:rsidRDefault="000F2053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t>ГЛАГ. 1. тех. 1 вновь устанавливать; возвращать в исходное положение, сбрасывать на 0 (обнулить), перезапустить, перезагрузить</w:t>
            </w:r>
          </w:p>
          <w:p w:rsidR="000F2053" w:rsidRPr="00C75900" w:rsidRDefault="000F2053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t>2.</w:t>
            </w:r>
            <w:r w:rsidRPr="00C75900">
              <w:rPr>
                <w:color w:val="FFFFFF" w:themeColor="background1"/>
                <w:lang w:val="en-US"/>
              </w:rPr>
              <w:t> </w:t>
            </w:r>
            <w:r w:rsidRPr="00C75900">
              <w:rPr>
                <w:color w:val="FFFFFF" w:themeColor="background1"/>
              </w:rPr>
              <w:t>мед. вправлять</w:t>
            </w:r>
          </w:p>
          <w:p w:rsidR="000F2053" w:rsidRPr="00C75900" w:rsidRDefault="000F2053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F2053" w:rsidRPr="00C75900" w:rsidRDefault="000F2053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F2053" w:rsidRPr="00C75900" w:rsidRDefault="000F2053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16B54" w:rsidRPr="00116B54" w:rsidRDefault="00116B54" w:rsidP="00CD2B00">
            <w:pPr>
              <w:shd w:val="clear" w:color="auto" w:fill="000000" w:themeFill="text1"/>
              <w:spacing w:after="0" w:line="240" w:lineRule="auto"/>
              <w:jc w:val="center"/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eastAsia="ru-RU"/>
              </w:rPr>
            </w:pPr>
            <w:r w:rsidRPr="00116B54"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val="en-US" w:eastAsia="ru-RU"/>
              </w:rPr>
              <w:t>VITALITY</w:t>
            </w:r>
            <w:r w:rsidRPr="00116B54"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eastAsia="ru-RU"/>
              </w:rPr>
              <w:t xml:space="preserve"> ** [</w:t>
            </w:r>
            <w:r w:rsidRPr="00116B54"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val="en-US" w:eastAsia="ru-RU"/>
              </w:rPr>
              <w:t>va</w:t>
            </w:r>
            <w:r w:rsidRPr="00116B54"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eastAsia="ru-RU"/>
              </w:rPr>
              <w:t>ı</w:t>
            </w:r>
            <w:r w:rsidRPr="00116B54"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val="en-US" w:eastAsia="ru-RU"/>
              </w:rPr>
              <w:t>ʹt</w:t>
            </w:r>
            <w:r w:rsidRPr="00116B54"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eastAsia="ru-RU"/>
              </w:rPr>
              <w:t>æ</w:t>
            </w:r>
            <w:r w:rsidRPr="00116B54"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val="en-US" w:eastAsia="ru-RU"/>
              </w:rPr>
              <w:t>l</w:t>
            </w:r>
            <w:r w:rsidRPr="00116B54"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eastAsia="ru-RU"/>
              </w:rPr>
              <w:t>ı</w:t>
            </w:r>
            <w:r w:rsidRPr="00116B54"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val="en-US" w:eastAsia="ru-RU"/>
              </w:rPr>
              <w:t>t</w:t>
            </w:r>
            <w:r w:rsidRPr="00116B54"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eastAsia="ru-RU"/>
              </w:rPr>
              <w:t>ı]</w:t>
            </w:r>
          </w:p>
          <w:p w:rsidR="00116B54" w:rsidRPr="00116B54" w:rsidRDefault="00116B54" w:rsidP="00CD2B00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shd w:val="clear" w:color="auto" w:fill="FFFFFF"/>
                <w:lang w:eastAsia="ru-RU"/>
              </w:rPr>
            </w:pPr>
            <w:r w:rsidRPr="00116B54">
              <w:rPr>
                <w:rFonts w:eastAsia="Times New Roman"/>
                <w:color w:val="FFFFFF" w:themeColor="background1"/>
                <w:highlight w:val="black"/>
                <w:shd w:val="clear" w:color="auto" w:fill="FFFFFF"/>
                <w:lang w:eastAsia="ru-RU"/>
              </w:rPr>
              <w:t>Сущ. 1 жизнеспособность, живучесть, жизнестойкость</w:t>
            </w:r>
          </w:p>
          <w:p w:rsidR="00116B54" w:rsidRPr="00116B54" w:rsidRDefault="00116B54" w:rsidP="00CD2B00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shd w:val="clear" w:color="auto" w:fill="FFFFFF"/>
                <w:lang w:eastAsia="ru-RU"/>
              </w:rPr>
            </w:pPr>
            <w:r w:rsidRPr="00116B54">
              <w:rPr>
                <w:rFonts w:eastAsia="Times New Roman"/>
                <w:color w:val="FFFFFF" w:themeColor="background1"/>
                <w:highlight w:val="black"/>
                <w:shd w:val="clear" w:color="auto" w:fill="FFFFFF"/>
                <w:lang w:eastAsia="ru-RU"/>
              </w:rPr>
              <w:t xml:space="preserve">2 </w:t>
            </w:r>
            <w:proofErr w:type="spellStart"/>
            <w:r w:rsidRPr="00116B54">
              <w:rPr>
                <w:rFonts w:eastAsia="Times New Roman"/>
                <w:color w:val="FFFFFF" w:themeColor="background1"/>
                <w:highlight w:val="black"/>
                <w:shd w:val="clear" w:color="auto" w:fill="FFFFFF"/>
                <w:lang w:eastAsia="ru-RU"/>
              </w:rPr>
              <w:t>витальность</w:t>
            </w:r>
            <w:proofErr w:type="spellEnd"/>
          </w:p>
          <w:p w:rsidR="00116B54" w:rsidRPr="00116B54" w:rsidRDefault="00116B54" w:rsidP="00CD2B00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shd w:val="clear" w:color="auto" w:fill="FFFFFF"/>
                <w:lang w:eastAsia="ru-RU"/>
              </w:rPr>
            </w:pPr>
            <w:r w:rsidRPr="00116B54">
              <w:rPr>
                <w:rFonts w:eastAsia="Times New Roman"/>
                <w:color w:val="FFFFFF" w:themeColor="background1"/>
                <w:highlight w:val="black"/>
                <w:shd w:val="clear" w:color="auto" w:fill="FFFFFF"/>
                <w:lang w:eastAsia="ru-RU"/>
              </w:rPr>
              <w:t>3 всхожесть;</w:t>
            </w:r>
          </w:p>
          <w:p w:rsidR="00116B54" w:rsidRPr="00116B54" w:rsidRDefault="00116B54" w:rsidP="00CD2B00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shd w:val="clear" w:color="auto" w:fill="FFFFFF"/>
                <w:lang w:eastAsia="ru-RU"/>
              </w:rPr>
            </w:pPr>
            <w:r w:rsidRPr="00116B54">
              <w:rPr>
                <w:rFonts w:eastAsia="Times New Roman"/>
                <w:color w:val="FFFFFF" w:themeColor="background1"/>
                <w:highlight w:val="black"/>
                <w:shd w:val="clear" w:color="auto" w:fill="FFFFFF"/>
                <w:lang w:eastAsia="ru-RU"/>
              </w:rPr>
              <w:t>4 живость, энергичность, энергия, жизненная сила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jc w:val="center"/>
              <w:rPr>
                <w:rFonts w:eastAsia="Times New Roman"/>
                <w:b/>
                <w:color w:val="FFFFFF" w:themeColor="background1"/>
                <w:shd w:val="clear" w:color="auto" w:fill="FFFFFF"/>
                <w:lang w:eastAsia="ru-RU"/>
              </w:rPr>
            </w:pPr>
          </w:p>
          <w:p w:rsidR="00B27B14" w:rsidRPr="00116B54" w:rsidRDefault="00B27B14" w:rsidP="00CD2B00">
            <w:pPr>
              <w:shd w:val="clear" w:color="auto" w:fill="000000" w:themeFill="text1"/>
              <w:spacing w:after="0" w:line="240" w:lineRule="auto"/>
              <w:jc w:val="center"/>
              <w:rPr>
                <w:rFonts w:eastAsia="Times New Roman"/>
                <w:b/>
                <w:color w:val="FFFFFF" w:themeColor="background1"/>
                <w:shd w:val="clear" w:color="auto" w:fill="FFFFFF"/>
                <w:lang w:eastAsia="ru-RU"/>
              </w:rPr>
            </w:pPr>
          </w:p>
          <w:p w:rsidR="00116B54" w:rsidRPr="00116B54" w:rsidRDefault="00116B54" w:rsidP="00CD2B00">
            <w:pPr>
              <w:shd w:val="clear" w:color="auto" w:fill="000000" w:themeFill="text1"/>
              <w:spacing w:after="0" w:line="240" w:lineRule="auto"/>
              <w:jc w:val="center"/>
              <w:rPr>
                <w:rFonts w:eastAsia="Times New Roman"/>
                <w:b/>
                <w:color w:val="FFFFFF" w:themeColor="background1"/>
                <w:shd w:val="clear" w:color="auto" w:fill="FFFFFF"/>
                <w:lang w:eastAsia="ru-RU"/>
              </w:rPr>
            </w:pPr>
          </w:p>
          <w:p w:rsidR="00116B54" w:rsidRDefault="00116B54" w:rsidP="00CD2B00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ADDICT</w:t>
            </w:r>
            <w:r>
              <w:rPr>
                <w:b/>
                <w:color w:val="FFFFFF" w:themeColor="background1"/>
                <w:highlight w:val="black"/>
              </w:rPr>
              <w:t xml:space="preserve"> ** [ʹæ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d</w:t>
            </w:r>
            <w:r>
              <w:rPr>
                <w:b/>
                <w:color w:val="FFFFFF" w:themeColor="background1"/>
                <w:highlight w:val="black"/>
              </w:rPr>
              <w:t>ı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kt</w:t>
            </w:r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116B54" w:rsidRDefault="00116B54" w:rsidP="00CD2B00">
            <w:pPr>
              <w:spacing w:after="0" w:line="240" w:lineRule="auto"/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lastRenderedPageBreak/>
              <w:t>ГЛАГ</w:t>
            </w:r>
            <w:r>
              <w:rPr>
                <w:color w:val="FFFFFF" w:themeColor="background1"/>
                <w:highlight w:val="black"/>
              </w:rPr>
              <w:t xml:space="preserve"> </w:t>
            </w:r>
            <w:r>
              <w:rPr>
                <w:b/>
                <w:i/>
                <w:color w:val="FFFFFF" w:themeColor="background1"/>
                <w:highlight w:val="black"/>
              </w:rPr>
              <w:t>[əʹ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d</w:t>
            </w:r>
            <w:r>
              <w:rPr>
                <w:b/>
                <w:i/>
                <w:color w:val="FFFFFF" w:themeColor="background1"/>
                <w:highlight w:val="black"/>
              </w:rPr>
              <w:t>ı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kt</w:t>
            </w:r>
            <w:r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116B54" w:rsidRDefault="00116B54" w:rsidP="00CD2B00">
            <w:pPr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ADDICTED</w:t>
            </w:r>
          </w:p>
          <w:p w:rsidR="00116B54" w:rsidRDefault="00116B54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proofErr w:type="gramStart"/>
            <w:r>
              <w:rPr>
                <w:color w:val="FFFFFF" w:themeColor="background1"/>
                <w:highlight w:val="black"/>
                <w:lang w:val="en-US"/>
              </w:rPr>
              <w:t>n</w:t>
            </w:r>
            <w:proofErr w:type="gramEnd"/>
            <w:r>
              <w:rPr>
                <w:color w:val="FFFFFF" w:themeColor="background1"/>
                <w:highlight w:val="black"/>
                <w:lang w:val="en-US"/>
              </w:rPr>
              <w:t> </w:t>
            </w:r>
            <w:r>
              <w:rPr>
                <w:color w:val="FFFFFF" w:themeColor="background1"/>
                <w:highlight w:val="black"/>
              </w:rPr>
              <w:t>1. наркоман (тж.</w:t>
            </w:r>
            <w:r>
              <w:rPr>
                <w:color w:val="FFFFFF" w:themeColor="background1"/>
                <w:highlight w:val="black"/>
                <w:lang w:val="en-US"/>
              </w:rPr>
              <w:t> drug</w:t>
            </w:r>
            <w:r>
              <w:rPr>
                <w:color w:val="FFFFFF" w:themeColor="background1"/>
                <w:highlight w:val="black"/>
              </w:rPr>
              <w:t xml:space="preserve"> ~), алкоголик, зависимый</w:t>
            </w:r>
          </w:p>
          <w:p w:rsidR="00116B54" w:rsidRDefault="00116B54" w:rsidP="003E77C2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cocaine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morphine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 ~ - кокаинист [морфинист]</w:t>
            </w:r>
          </w:p>
          <w:p w:rsidR="00116B54" w:rsidRDefault="00116B54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1) человек, приверженный чему-л. (часто дурному); раб привычки</w:t>
            </w:r>
          </w:p>
          <w:p w:rsidR="00116B54" w:rsidRDefault="00116B54" w:rsidP="003E77C2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tobacco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заядлый курильщик</w:t>
            </w:r>
          </w:p>
          <w:p w:rsidR="00116B54" w:rsidRDefault="00116B54" w:rsidP="003E77C2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alcohol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алкоголик</w:t>
            </w:r>
          </w:p>
          <w:p w:rsidR="00116B54" w:rsidRDefault="00116B54" w:rsidP="003E77C2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coffee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человек, который жить не может без кофе</w:t>
            </w:r>
          </w:p>
          <w:p w:rsidR="00116B54" w:rsidRDefault="00116B54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поклонник</w:t>
            </w:r>
          </w:p>
          <w:p w:rsidR="00116B54" w:rsidRDefault="00116B54" w:rsidP="003E77C2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opera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страстный поклонник оперы</w:t>
            </w:r>
          </w:p>
          <w:p w:rsidR="00116B54" w:rsidRDefault="00116B54" w:rsidP="003E77C2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ballet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music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 ~ - балетоман [меломан]</w:t>
            </w:r>
          </w:p>
          <w:p w:rsidR="00116B54" w:rsidRDefault="00116B54" w:rsidP="003E77C2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football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заядлый футбольный болельщик</w:t>
            </w:r>
          </w:p>
          <w:p w:rsidR="00116B54" w:rsidRDefault="00116B54" w:rsidP="003E77C2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detective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story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читатель, глотающий детективы</w:t>
            </w:r>
          </w:p>
          <w:p w:rsidR="00116B54" w:rsidRDefault="00116B54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ГЛАГ.</w:t>
            </w:r>
            <w:r>
              <w:rPr>
                <w:color w:val="FFFFFF" w:themeColor="background1"/>
                <w:highlight w:val="black"/>
              </w:rPr>
              <w:t xml:space="preserve"> (</w:t>
            </w:r>
            <w:proofErr w:type="spellStart"/>
            <w:r>
              <w:rPr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color w:val="FFFFFF" w:themeColor="background1"/>
                <w:highlight w:val="black"/>
              </w:rPr>
              <w:t>) 1. </w:t>
            </w:r>
            <w:proofErr w:type="spellStart"/>
            <w:r>
              <w:rPr>
                <w:color w:val="FFFFFF" w:themeColor="background1"/>
                <w:highlight w:val="black"/>
              </w:rPr>
              <w:t>refl</w:t>
            </w:r>
            <w:proofErr w:type="spellEnd"/>
            <w:r>
              <w:rPr>
                <w:color w:val="FFFFFF" w:themeColor="background1"/>
                <w:highlight w:val="black"/>
              </w:rPr>
              <w:t> создавать, культивировать привычку (обыкн. дурную); предаваться чему-л, подсесть на что-л</w:t>
            </w:r>
          </w:p>
          <w:p w:rsidR="00116B54" w:rsidRDefault="00116B54" w:rsidP="003E77C2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oneself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vice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предаваться пороку</w:t>
            </w:r>
          </w:p>
          <w:p w:rsidR="00116B54" w:rsidRDefault="00116B54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посвящать, думать</w:t>
            </w:r>
          </w:p>
          <w:p w:rsidR="00116B54" w:rsidRDefault="00116B54" w:rsidP="003E77C2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~ one‘s mind to business - </w:t>
            </w:r>
            <w:r>
              <w:rPr>
                <w:i/>
                <w:color w:val="FFFFFF" w:themeColor="background1"/>
                <w:highlight w:val="black"/>
              </w:rPr>
              <w:t>думать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только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деле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 </w:t>
            </w:r>
          </w:p>
          <w:p w:rsidR="00116B54" w:rsidRDefault="00116B54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Зависимый, </w:t>
            </w:r>
            <w:proofErr w:type="spellStart"/>
            <w:r>
              <w:rPr>
                <w:color w:val="FFFFFF" w:themeColor="background1"/>
                <w:highlight w:val="black"/>
              </w:rPr>
              <w:t>присрастившийся</w:t>
            </w:r>
            <w:proofErr w:type="spellEnd"/>
          </w:p>
          <w:p w:rsidR="00116B54" w:rsidRDefault="00116B54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16B54" w:rsidRDefault="00116B54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16B54" w:rsidRDefault="00116B54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16B54" w:rsidRPr="00116B54" w:rsidRDefault="00116B54" w:rsidP="00CD2B00">
            <w:pPr>
              <w:shd w:val="clear" w:color="auto" w:fill="000000" w:themeFill="text1"/>
              <w:spacing w:after="0" w:line="240" w:lineRule="auto"/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ACCELERATE</w:t>
            </w:r>
            <w:r w:rsidRPr="00116B54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116B54">
              <w:rPr>
                <w:b/>
                <w:color w:val="FFFFFF" w:themeColor="background1"/>
                <w:highlight w:val="black"/>
                <w:shd w:val="clear" w:color="auto" w:fill="FFFFFF"/>
              </w:rPr>
              <w:t>ə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sel</w:t>
            </w:r>
            <w:r w:rsidRPr="00116B54">
              <w:rPr>
                <w:b/>
                <w:color w:val="FFFFFF" w:themeColor="background1"/>
                <w:highlight w:val="black"/>
                <w:shd w:val="clear" w:color="auto" w:fill="FFFFFF"/>
              </w:rPr>
              <w:t>ə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re</w:t>
            </w:r>
            <w:r w:rsidRPr="00116B54"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r w:rsidRPr="00116B54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v</w:t>
            </w:r>
          </w:p>
          <w:p w:rsidR="00116B54" w:rsidRPr="00116B54" w:rsidRDefault="00116B54" w:rsidP="00CD2B00">
            <w:pPr>
              <w:shd w:val="clear" w:color="auto" w:fill="000000" w:themeFill="text1"/>
              <w:spacing w:after="0" w:line="240" w:lineRule="auto"/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ACCELERATED</w:t>
            </w:r>
            <w:r w:rsidRPr="00116B54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r w:rsidRPr="00116B54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ə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k</w:t>
            </w:r>
            <w:r w:rsidRPr="00116B54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sel</w:t>
            </w:r>
            <w:r w:rsidRPr="00116B54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ə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re</w:t>
            </w:r>
            <w:r w:rsidRPr="00116B54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t</w:t>
            </w:r>
            <w:r w:rsidRPr="00116B54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 w:rsidRPr="00116B54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>1. 1) ускорять(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ся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); разгонять(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ся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), увеличивать скорость</w:t>
            </w:r>
          </w:p>
          <w:p w:rsidR="00116B54" w:rsidRDefault="00116B54" w:rsidP="003E77C2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economic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growth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ускорять экономический рост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2 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форсирорвать</w:t>
            </w:r>
            <w:proofErr w:type="spellEnd"/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 активизировать, усиливать(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ся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ind w:left="29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ind w:left="29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ind w:left="29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ERASE ** [</w:t>
            </w:r>
            <w:proofErr w:type="spellStart"/>
            <w:r>
              <w:rPr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ɪ'reɪz</w:t>
            </w:r>
            <w:proofErr w:type="spellEnd"/>
            <w:r>
              <w:rPr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aps/>
                <w:color w:val="FFFFFF" w:themeColor="background1"/>
                <w:highlight w:val="black"/>
                <w:lang w:val="en-US"/>
              </w:rPr>
              <w:t>Erased</w:t>
            </w:r>
            <w:r w:rsidRPr="00116B54">
              <w:rPr>
                <w:b/>
                <w:i/>
                <w:caps/>
                <w:color w:val="FFFFFF" w:themeColor="background1"/>
                <w:highlight w:val="black"/>
              </w:rPr>
              <w:t xml:space="preserve"> </w:t>
            </w:r>
            <w:r>
              <w:rPr>
                <w:b/>
                <w:i/>
                <w:color w:val="FFFFFF" w:themeColor="background1"/>
                <w:highlight w:val="black"/>
              </w:rPr>
              <w:t>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ɪˈreɪz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 xml:space="preserve">ГЛАГ. </w:t>
            </w:r>
            <w:r>
              <w:rPr>
                <w:color w:val="FFFFFF" w:themeColor="background1"/>
                <w:highlight w:val="black"/>
              </w:rPr>
              <w:t>1 стирать, стереть, удалять, удалить, уничтожить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соскабливать, подчищать (резинкой, ножом)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вычёркивать; исключать</w:t>
            </w:r>
          </w:p>
          <w:p w:rsidR="00116B54" w:rsidRDefault="00116B54" w:rsidP="003E77C2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~ a name from the list - </w:t>
            </w:r>
            <w:r>
              <w:rPr>
                <w:i/>
                <w:color w:val="FFFFFF" w:themeColor="background1"/>
                <w:highlight w:val="black"/>
              </w:rPr>
              <w:t>вычеркнуть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фамилию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из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списка</w:t>
            </w:r>
          </w:p>
          <w:p w:rsidR="00116B54" w:rsidRDefault="00116B54" w:rsidP="003E77C2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from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agreement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following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provisions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исключить из соглашения следующие положения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изглаживать (из памяти)</w:t>
            </w:r>
          </w:p>
          <w:p w:rsidR="00116B54" w:rsidRDefault="00116B54" w:rsidP="003E77C2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memories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will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not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easily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- воспоминания, которые нелегко стереть из памяти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color w:val="FFFFFF" w:themeColor="background1"/>
                <w:highlight w:val="black"/>
              </w:rPr>
              <w:t>3. стереть с лица земли, убить (человека)</w:t>
            </w: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WILD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wa</w:t>
            </w:r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ɪ</w:t>
            </w:r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ld</w:t>
            </w:r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1. (</w:t>
            </w:r>
            <w:r>
              <w:rPr>
                <w:color w:val="FFFFFF" w:themeColor="background1"/>
                <w:highlight w:val="black"/>
                <w:lang w:val="en-US"/>
              </w:rPr>
              <w:t>the</w:t>
            </w:r>
            <w:r>
              <w:rPr>
                <w:color w:val="FFFFFF" w:themeColor="background1"/>
                <w:highlight w:val="black"/>
              </w:rPr>
              <w:t xml:space="preserve"> ~</w:t>
            </w:r>
            <w:r>
              <w:rPr>
                <w:color w:val="FFFFFF" w:themeColor="background1"/>
                <w:highlight w:val="black"/>
                <w:lang w:val="en-US"/>
              </w:rPr>
              <w:t>s</w:t>
            </w:r>
            <w:r>
              <w:rPr>
                <w:color w:val="FFFFFF" w:themeColor="background1"/>
                <w:highlight w:val="black"/>
              </w:rPr>
              <w:t xml:space="preserve">) </w:t>
            </w:r>
            <w:r>
              <w:rPr>
                <w:color w:val="FFFFFF" w:themeColor="background1"/>
                <w:highlight w:val="black"/>
                <w:lang w:val="en-US"/>
              </w:rPr>
              <w:t>pl</w:t>
            </w:r>
            <w:r>
              <w:rPr>
                <w:color w:val="FFFFFF" w:themeColor="background1"/>
                <w:highlight w:val="black"/>
              </w:rPr>
              <w:t xml:space="preserve"> дебри, чаща, дикая, малообитаемая местность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Дикая, девственная природа, естественная среда обитания</w:t>
            </w:r>
          </w:p>
          <w:p w:rsidR="00116B54" w:rsidRDefault="00116B54" w:rsidP="003E77C2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in the ~s of Africa - </w:t>
            </w:r>
            <w:r>
              <w:rPr>
                <w:i/>
                <w:color w:val="FFFFFF" w:themeColor="background1"/>
                <w:highlight w:val="black"/>
              </w:rPr>
              <w:t>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дебрях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Африки</w:t>
            </w:r>
          </w:p>
          <w:p w:rsidR="00116B54" w:rsidRDefault="00116B54" w:rsidP="003E77C2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</w:rPr>
              <w:t>поэт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  <w:highlight w:val="black"/>
              </w:rPr>
              <w:t>девственная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природа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; </w:t>
            </w:r>
            <w:r>
              <w:rPr>
                <w:i/>
                <w:color w:val="FFFFFF" w:themeColor="background1"/>
                <w:highlight w:val="black"/>
              </w:rPr>
              <w:t>лоно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природы</w:t>
            </w:r>
          </w:p>
          <w:p w:rsidR="00116B54" w:rsidRDefault="00116B54" w:rsidP="003E77C2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r w:rsidRPr="00116B5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call</w:t>
            </w:r>
            <w:r w:rsidRPr="00116B5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r w:rsidRPr="00116B5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r>
              <w:rPr>
                <w:i/>
                <w:color w:val="FFFFFF" w:themeColor="background1"/>
                <w:highlight w:val="black"/>
              </w:rPr>
              <w:t xml:space="preserve"> ~ - зов предков, стремление на лоно природы</w:t>
            </w:r>
          </w:p>
          <w:p w:rsidR="00116B54" w:rsidRDefault="00116B54" w:rsidP="003E77C2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в естественных условиях, на воле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дикие животный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1 Дикий, дикорастущий, девственный;</w:t>
            </w:r>
          </w:p>
          <w:p w:rsidR="00116B54" w:rsidRDefault="00116B54" w:rsidP="003E77C2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animals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дикие звери</w:t>
            </w:r>
          </w:p>
          <w:p w:rsidR="00116B54" w:rsidRDefault="00116B54" w:rsidP="003E77C2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flowers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полевые цветы</w:t>
            </w:r>
          </w:p>
          <w:p w:rsidR="00116B54" w:rsidRDefault="00116B54" w:rsidP="003E77C2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honey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дикий мёд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Необитаемый, пустынный, невозделанный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необузданный, неконтролируемый, бурный, буйный</w:t>
            </w:r>
          </w:p>
          <w:p w:rsidR="00116B54" w:rsidRDefault="00116B54" w:rsidP="003E77C2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mob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буйная толпа</w:t>
            </w:r>
          </w:p>
          <w:p w:rsidR="00116B54" w:rsidRDefault="00116B54" w:rsidP="003E77C2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children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трудновоспитуемые /распущенные/ дети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4 сумасбродный, необдуманный, нелепый; необоснованный, безумный</w:t>
            </w:r>
          </w:p>
          <w:p w:rsidR="00116B54" w:rsidRDefault="00116B54" w:rsidP="003E77C2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wild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idea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— безумная идея</w:t>
            </w:r>
          </w:p>
          <w:p w:rsidR="00116B54" w:rsidRDefault="00116B54" w:rsidP="003E77C2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wild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accusations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— необоснованные обвинения</w:t>
            </w:r>
          </w:p>
          <w:p w:rsidR="00116B54" w:rsidRDefault="00116B54" w:rsidP="003E77C2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wild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scheme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— сумасбродный план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5 экстремистский, крайний</w:t>
            </w:r>
          </w:p>
          <w:p w:rsidR="00116B54" w:rsidRDefault="00116B54" w:rsidP="003E77C2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bands of wild fanatics —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банды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сумасшедших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фанатиков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6. штормовой, бурный (о море, погоде и т. п.), бушующий</w:t>
            </w:r>
          </w:p>
          <w:p w:rsidR="00116B54" w:rsidRDefault="00116B54" w:rsidP="003E77C2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шторм, ураган</w:t>
            </w:r>
          </w:p>
          <w:p w:rsidR="00116B54" w:rsidRDefault="00116B54" w:rsidP="003E77C2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waves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бушующие волны</w:t>
            </w:r>
          </w:p>
          <w:p w:rsidR="00116B54" w:rsidRDefault="00116B54" w:rsidP="003E77C2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it was a ~ night - </w:t>
            </w:r>
            <w:r>
              <w:rPr>
                <w:i/>
                <w:color w:val="FFFFFF" w:themeColor="background1"/>
                <w:highlight w:val="black"/>
              </w:rPr>
              <w:t>ночью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была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буря</w:t>
            </w:r>
          </w:p>
          <w:p w:rsidR="00116B54" w:rsidRDefault="00116B54" w:rsidP="003E77C2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lastRenderedPageBreak/>
              <w:t xml:space="preserve">a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coast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sea-coast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/ - берег, опасный для судов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rStyle w:val="a5"/>
                <w:rFonts w:asciiTheme="minorHAnsi" w:hAnsiTheme="minorHAnsi"/>
                <w:color w:val="FFFFFF" w:themeColor="background1"/>
                <w:sz w:val="22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НАР.</w:t>
            </w:r>
            <w:r>
              <w:rPr>
                <w:color w:val="FFFFFF" w:themeColor="background1"/>
                <w:highlight w:val="black"/>
              </w:rPr>
              <w:t xml:space="preserve"> 1 Дико, диким образом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rStyle w:val="a5"/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бесконтрольно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rFonts w:asciiTheme="minorHAnsi" w:hAnsiTheme="minorHAnsi"/>
                <w:sz w:val="22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наугад, как попало, не так как было намечено</w:t>
            </w:r>
          </w:p>
          <w:p w:rsidR="00116B54" w:rsidRDefault="00116B54" w:rsidP="00CD2B00">
            <w:pPr>
              <w:shd w:val="clear" w:color="auto" w:fill="000000" w:themeFill="text1"/>
              <w:tabs>
                <w:tab w:val="left" w:pos="1890"/>
                <w:tab w:val="center" w:pos="3317"/>
              </w:tabs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116B54" w:rsidRDefault="00116B54" w:rsidP="00CD2B00">
            <w:pPr>
              <w:shd w:val="clear" w:color="auto" w:fill="000000" w:themeFill="text1"/>
              <w:tabs>
                <w:tab w:val="left" w:pos="1890"/>
                <w:tab w:val="center" w:pos="3317"/>
              </w:tabs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16B54" w:rsidRDefault="00116B54" w:rsidP="00CD2B00">
            <w:pPr>
              <w:shd w:val="clear" w:color="auto" w:fill="000000" w:themeFill="text1"/>
              <w:tabs>
                <w:tab w:val="left" w:pos="1890"/>
                <w:tab w:val="center" w:pos="3317"/>
              </w:tabs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VERSATILE ** [ʹ</w:t>
            </w:r>
            <w:proofErr w:type="spellStart"/>
            <w:proofErr w:type="gramStart"/>
            <w:r>
              <w:rPr>
                <w:b/>
                <w:color w:val="FFFFFF" w:themeColor="background1"/>
                <w:highlight w:val="black"/>
              </w:rPr>
              <w:t>vɜ:sətaıl</w:t>
            </w:r>
            <w:proofErr w:type="spellEnd"/>
            <w:proofErr w:type="gramEnd"/>
            <w:r>
              <w:rPr>
                <w:b/>
                <w:color w:val="FFFFFF" w:themeColor="background1"/>
                <w:highlight w:val="black"/>
              </w:rPr>
              <w:t>] a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1. разносторонний; многогранный, разнообразный, разноплановый </w:t>
            </w:r>
          </w:p>
          <w:p w:rsidR="00116B54" w:rsidRDefault="00116B54" w:rsidP="003E77C2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genius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разносторонний гений </w:t>
            </w:r>
          </w:p>
          <w:p w:rsidR="00116B54" w:rsidRDefault="00116B54" w:rsidP="003E77C2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inventor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человек, имеющий изобретения в различных областях, разносторонний изобретатель </w:t>
            </w:r>
          </w:p>
          <w:p w:rsidR="00116B54" w:rsidRDefault="00116B54" w:rsidP="003E77C2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riter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/ - автор, пишущий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непостоянный, изменчивый; неустойчивый, нестабильный, ненадежный </w:t>
            </w:r>
          </w:p>
          <w:p w:rsidR="00116B54" w:rsidRDefault="00116B54" w:rsidP="003E77C2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disposition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изменчивое настроение </w:t>
            </w:r>
          </w:p>
          <w:p w:rsidR="00116B54" w:rsidRDefault="00116B54" w:rsidP="003E77C2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loyalty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ненадёжная преданность </w:t>
            </w:r>
          </w:p>
          <w:p w:rsidR="00116B54" w:rsidRDefault="00116B54" w:rsidP="003E77C2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tenderness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минутная нежность 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3. преим. спец. подвижный </w:t>
            </w:r>
          </w:p>
          <w:p w:rsidR="00116B54" w:rsidRDefault="00116B54" w:rsidP="003E77C2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antenna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подвижная антенна 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4. универсальный, многоцелевой, многофункциональный</w:t>
            </w:r>
          </w:p>
          <w:p w:rsidR="00116B54" w:rsidRDefault="00116B54" w:rsidP="003E77C2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building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material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универсальный стройматериал </w:t>
            </w:r>
          </w:p>
          <w:p w:rsidR="00116B54" w:rsidRDefault="00116B54" w:rsidP="003E77C2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mobility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воен. универсальная подвижность (на суше, на море и в воздухе) </w:t>
            </w:r>
          </w:p>
          <w:p w:rsidR="00116B54" w:rsidRDefault="00116B54" w:rsidP="003E77C2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aircraft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ав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. многоцелевой самолёт 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16B54" w:rsidRPr="00E06530" w:rsidRDefault="00116B54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E06530">
              <w:rPr>
                <w:b/>
                <w:i/>
                <w:color w:val="FFFFFF" w:themeColor="background1"/>
              </w:rPr>
              <w:t>STAND CLEAR</w:t>
            </w:r>
          </w:p>
          <w:p w:rsidR="00116B54" w:rsidRPr="00E06530" w:rsidRDefault="00116B54" w:rsidP="00CD2B00">
            <w:pPr>
              <w:spacing w:after="0" w:line="240" w:lineRule="auto"/>
              <w:rPr>
                <w:color w:val="FFFFFF" w:themeColor="background1"/>
              </w:rPr>
            </w:pPr>
            <w:r w:rsidRPr="00E06530">
              <w:rPr>
                <w:color w:val="FFFFFF" w:themeColor="background1"/>
              </w:rPr>
              <w:t>гл. не подходить</w:t>
            </w:r>
          </w:p>
          <w:p w:rsidR="00116B54" w:rsidRPr="00E06530" w:rsidRDefault="00116B54" w:rsidP="00CD2B00">
            <w:pPr>
              <w:spacing w:after="0" w:line="240" w:lineRule="auto"/>
              <w:rPr>
                <w:color w:val="FFFFFF" w:themeColor="background1"/>
              </w:rPr>
            </w:pPr>
            <w:r w:rsidRPr="00E06530">
              <w:rPr>
                <w:color w:val="FFFFFF" w:themeColor="background1"/>
              </w:rPr>
              <w:t>не прислоняться</w:t>
            </w:r>
          </w:p>
          <w:p w:rsidR="00116B54" w:rsidRPr="00E06530" w:rsidRDefault="00116B54" w:rsidP="00CD2B00">
            <w:pPr>
              <w:spacing w:after="0" w:line="240" w:lineRule="auto"/>
              <w:rPr>
                <w:color w:val="FFFFFF" w:themeColor="background1"/>
              </w:rPr>
            </w:pPr>
            <w:r w:rsidRPr="00E06530">
              <w:rPr>
                <w:color w:val="FFFFFF" w:themeColor="background1"/>
              </w:rPr>
              <w:t>держать дистанцию</w:t>
            </w:r>
          </w:p>
          <w:p w:rsidR="00116B54" w:rsidRPr="00E06530" w:rsidRDefault="00116B54" w:rsidP="003E77C2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E06530">
              <w:rPr>
                <w:i/>
                <w:color w:val="FFFFFF" w:themeColor="background1"/>
                <w:lang w:val="en-US"/>
              </w:rPr>
              <w:t>Please stand clear of the door while we are moving the piano.</w:t>
            </w:r>
          </w:p>
          <w:p w:rsidR="00116B54" w:rsidRPr="00E06530" w:rsidRDefault="00116B54" w:rsidP="00CD2B00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116B54" w:rsidRPr="00E06530" w:rsidRDefault="00116B54" w:rsidP="00CD2B00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116B54" w:rsidRDefault="00116B54" w:rsidP="00CD2B00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BA5119" w:rsidRPr="00E06530" w:rsidRDefault="00BA5119" w:rsidP="00CD2B00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E0653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MURMUR</w:t>
            </w:r>
            <w:r w:rsidRPr="00E06530"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** [</w:t>
            </w:r>
            <w:r w:rsidRPr="00E0653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ʹ</w:t>
            </w:r>
            <w:r w:rsidRPr="00E0653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mɜ:mə] </w:t>
            </w:r>
            <w:r w:rsidRPr="00E06530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</w:p>
          <w:p w:rsidR="00BA5119" w:rsidRPr="00E06530" w:rsidRDefault="00BA5119" w:rsidP="00CD2B00">
            <w:pPr>
              <w:shd w:val="clear" w:color="auto" w:fill="000000" w:themeFill="text1"/>
              <w:spacing w:after="0" w:line="240" w:lineRule="auto"/>
              <w:rPr>
                <w:rFonts w:eastAsia="Times New Roman" w:cs="Arial"/>
                <w:b/>
                <w:i/>
                <w:color w:val="FFFFFF" w:themeColor="background1"/>
                <w:szCs w:val="36"/>
                <w:highlight w:val="black"/>
                <w:lang w:val="en-US" w:eastAsia="ru-RU"/>
              </w:rPr>
            </w:pPr>
            <w:r w:rsidRPr="00E06530">
              <w:rPr>
                <w:rFonts w:eastAsia="Times New Roman"/>
                <w:b/>
                <w:i/>
                <w:color w:val="FFFFFF" w:themeColor="background1"/>
                <w:highlight w:val="black"/>
                <w:lang w:val="en-US" w:eastAsia="ru-RU"/>
              </w:rPr>
              <w:t>MURMURED [</w:t>
            </w:r>
            <w:r w:rsidRPr="00E06530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ˈ</w:t>
            </w:r>
            <w:proofErr w:type="spellStart"/>
            <w:r w:rsidRPr="00E06530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mɜːməd</w:t>
            </w:r>
            <w:proofErr w:type="spellEnd"/>
            <w:r w:rsidRPr="00E06530">
              <w:rPr>
                <w:rFonts w:eastAsia="Times New Roman"/>
                <w:b/>
                <w:i/>
                <w:color w:val="FFFFFF" w:themeColor="background1"/>
                <w:highlight w:val="black"/>
                <w:lang w:val="en-US" w:eastAsia="ru-RU"/>
              </w:rPr>
              <w:t>]</w:t>
            </w:r>
          </w:p>
          <w:p w:rsidR="00BA5119" w:rsidRPr="00E06530" w:rsidRDefault="00BA5119" w:rsidP="00CD2B00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E06530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1. приглушённый шум голосов</w:t>
            </w:r>
          </w:p>
          <w:p w:rsidR="00BA5119" w:rsidRPr="00E06530" w:rsidRDefault="00BA5119" w:rsidP="003E77C2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 w:rsidRPr="00E06530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a </w:t>
            </w:r>
            <w:proofErr w:type="spellStart"/>
            <w:r w:rsidRPr="00E06530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distant</w:t>
            </w:r>
            <w:proofErr w:type="spellEnd"/>
            <w:r w:rsidRPr="00E06530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~ </w:t>
            </w:r>
            <w:proofErr w:type="spellStart"/>
            <w:r w:rsidRPr="00E06530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of</w:t>
            </w:r>
            <w:proofErr w:type="spellEnd"/>
            <w:r w:rsidRPr="00E06530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proofErr w:type="spellStart"/>
            <w:r w:rsidRPr="00E06530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voices</w:t>
            </w:r>
            <w:proofErr w:type="spellEnd"/>
            <w:r w:rsidRPr="00E06530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- далёкий /приглушённый расстоянием/ звук /шум/ голосов</w:t>
            </w:r>
          </w:p>
          <w:p w:rsidR="00BA5119" w:rsidRDefault="00BA5119" w:rsidP="00CD2B00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E06530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2 журчание (</w:t>
            </w:r>
            <w:r w:rsidRPr="00E06530">
              <w:rPr>
                <w:rFonts w:eastAsia="Times New Roman"/>
                <w:i/>
                <w:iCs/>
                <w:color w:val="FFFFFF" w:themeColor="background1"/>
                <w:highlight w:val="black"/>
                <w:lang w:eastAsia="ru-RU"/>
              </w:rPr>
              <w:t>воды, ручейка</w:t>
            </w:r>
            <w:r w:rsidRPr="00E06530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); глухой рокот (</w:t>
            </w:r>
            <w:r w:rsidRPr="00E06530">
              <w:rPr>
                <w:rFonts w:eastAsia="Times New Roman"/>
                <w:i/>
                <w:iCs/>
                <w:color w:val="FFFFFF" w:themeColor="background1"/>
                <w:highlight w:val="black"/>
                <w:lang w:eastAsia="ru-RU"/>
              </w:rPr>
              <w:t>волн</w:t>
            </w:r>
            <w:r w:rsidRPr="00E06530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); шорох, шелест (</w:t>
            </w:r>
            <w:r w:rsidRPr="00E06530">
              <w:rPr>
                <w:rFonts w:eastAsia="Times New Roman"/>
                <w:i/>
                <w:iCs/>
                <w:color w:val="FFFFFF" w:themeColor="background1"/>
                <w:highlight w:val="black"/>
                <w:lang w:eastAsia="ru-RU"/>
              </w:rPr>
              <w:t>листьев</w:t>
            </w:r>
            <w:r w:rsidRPr="00E06530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); жужжание (</w:t>
            </w:r>
            <w:r w:rsidRPr="00E06530">
              <w:rPr>
                <w:rFonts w:eastAsia="Times New Roman"/>
                <w:i/>
                <w:iCs/>
                <w:color w:val="FFFFFF" w:themeColor="background1"/>
                <w:highlight w:val="black"/>
                <w:lang w:eastAsia="ru-RU"/>
              </w:rPr>
              <w:t>пчёл</w:t>
            </w:r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)</w:t>
            </w:r>
          </w:p>
          <w:p w:rsidR="00BA5119" w:rsidRDefault="00BA5119" w:rsidP="00CD2B00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lang w:val="en-US" w:eastAsia="ru-RU"/>
              </w:rPr>
              <w:t>3</w:t>
            </w:r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. бормотание; шёпот</w:t>
            </w:r>
          </w:p>
          <w:p w:rsidR="00BA5119" w:rsidRDefault="00BA5119" w:rsidP="003E77C2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to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converse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in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~s - разговаривать вполголоса /шёпотом/</w:t>
            </w:r>
          </w:p>
          <w:p w:rsidR="00BA5119" w:rsidRDefault="00BA5119" w:rsidP="003E77C2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she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didn't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let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out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a ~ - она не издала ни звука</w:t>
            </w:r>
          </w:p>
          <w:p w:rsidR="00BA5119" w:rsidRDefault="00BA5119" w:rsidP="00CD2B00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lang w:val="en-US" w:eastAsia="ru-RU"/>
              </w:rPr>
              <w:t>4</w:t>
            </w:r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. ропот; ворчание</w:t>
            </w:r>
          </w:p>
          <w:p w:rsidR="00BA5119" w:rsidRDefault="00BA5119" w:rsidP="003E77C2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without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a ~ - безропотно</w:t>
            </w:r>
          </w:p>
          <w:p w:rsidR="00BA5119" w:rsidRDefault="00BA5119" w:rsidP="00CD2B00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5. </w:t>
            </w:r>
            <w:r>
              <w:rPr>
                <w:rFonts w:eastAsia="Times New Roman"/>
                <w:i/>
                <w:iCs/>
                <w:color w:val="FFFFFF" w:themeColor="background1"/>
                <w:highlight w:val="black"/>
                <w:lang w:eastAsia="ru-RU"/>
              </w:rPr>
              <w:t>мед. </w:t>
            </w:r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шум (в сердце; </w:t>
            </w:r>
            <w:r>
              <w:rPr>
                <w:rFonts w:eastAsia="Times New Roman"/>
                <w:i/>
                <w:iCs/>
                <w:color w:val="FFFFFF" w:themeColor="background1"/>
                <w:highlight w:val="black"/>
                <w:lang w:eastAsia="ru-RU"/>
              </w:rPr>
              <w:t>тж. </w:t>
            </w:r>
            <w:proofErr w:type="spellStart"/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heart</w:t>
            </w:r>
            <w:proofErr w:type="spellEnd"/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 xml:space="preserve"> ~)</w:t>
            </w:r>
          </w:p>
          <w:p w:rsidR="00BA5119" w:rsidRDefault="00BA5119" w:rsidP="00CD2B00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b/>
                <w:bCs/>
                <w:i/>
                <w:color w:val="FFFFFF" w:themeColor="background1"/>
                <w:highlight w:val="black"/>
                <w:shd w:val="clear" w:color="auto" w:fill="FFFFFF"/>
                <w:lang w:eastAsia="ru-RU"/>
              </w:rPr>
              <w:t>ГЛАГ.</w:t>
            </w:r>
            <w:r>
              <w:rPr>
                <w:rFonts w:eastAsia="Times New Roman"/>
                <w:b/>
                <w:bCs/>
                <w:color w:val="FFFFFF" w:themeColor="background1"/>
                <w:highlight w:val="black"/>
                <w:shd w:val="clear" w:color="auto" w:fill="FFFFFF"/>
                <w:lang w:eastAsia="ru-RU"/>
              </w:rPr>
              <w:t xml:space="preserve"> </w:t>
            </w:r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1. говорить тихо; шептать; бормотать</w:t>
            </w:r>
          </w:p>
          <w:p w:rsidR="00BA5119" w:rsidRDefault="00BA5119" w:rsidP="003E77C2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to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~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smth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.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in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reply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- пробормотать что-л. в ответ</w:t>
            </w:r>
          </w:p>
          <w:p w:rsidR="00BA5119" w:rsidRDefault="00BA5119" w:rsidP="003E77C2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to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~ a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prayer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- шептать молитву</w:t>
            </w:r>
          </w:p>
          <w:p w:rsidR="00BA5119" w:rsidRDefault="00BA5119" w:rsidP="003E77C2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lastRenderedPageBreak/>
              <w:t xml:space="preserve">a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child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~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ing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in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her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sleep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- ребёнок, разговаривающий во сне</w:t>
            </w:r>
          </w:p>
          <w:p w:rsidR="00BA5119" w:rsidRDefault="00BA5119" w:rsidP="003E77C2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to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~ (a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secret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)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into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smb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.'s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ear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- прошептать кому-л. на ухо (какую-л. тайну)</w:t>
            </w:r>
          </w:p>
          <w:p w:rsidR="00BA5119" w:rsidRDefault="00BA5119" w:rsidP="00CD2B00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2. журчать; рокотать; шелестеть; жужжать</w:t>
            </w:r>
          </w:p>
          <w:p w:rsidR="00BA5119" w:rsidRDefault="00BA5119" w:rsidP="003E77C2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>a brook ~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>ed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 xml:space="preserve"> in the garden -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в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саду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журчал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ручеёк</w:t>
            </w:r>
          </w:p>
          <w:p w:rsidR="00BA5119" w:rsidRDefault="00BA5119" w:rsidP="003E77C2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>they ~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>ed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 xml:space="preserve"> like a swarm of bees -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они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жужжали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 xml:space="preserve">,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как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рой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пчёл</w:t>
            </w:r>
          </w:p>
          <w:p w:rsidR="00BA5119" w:rsidRDefault="00BA5119" w:rsidP="00CD2B00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3. (</w:t>
            </w:r>
            <w:proofErr w:type="spellStart"/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at</w:t>
            </w:r>
            <w:proofErr w:type="spellEnd"/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 xml:space="preserve">, </w:t>
            </w:r>
            <w:proofErr w:type="spellStart"/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against</w:t>
            </w:r>
            <w:proofErr w:type="spellEnd"/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) роптать, ворчать</w:t>
            </w:r>
          </w:p>
          <w:p w:rsidR="00BA5119" w:rsidRDefault="00BA5119" w:rsidP="003E77C2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to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~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against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new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taxes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- роптать /выражать недовольство/ по поводу новых налогов</w:t>
            </w:r>
          </w:p>
          <w:p w:rsidR="00BA5119" w:rsidRDefault="00BA5119" w:rsidP="00CD2B00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BA5119" w:rsidRDefault="00BA5119" w:rsidP="00CD2B00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BA5119" w:rsidRDefault="00BA5119" w:rsidP="00CD2B00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BA5119" w:rsidRDefault="00BA5119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TIME-OUT ** [ˌ</w:t>
            </w:r>
            <w:proofErr w:type="spellStart"/>
            <w:r>
              <w:rPr>
                <w:b/>
                <w:i/>
                <w:color w:val="FFFFFF" w:themeColor="background1"/>
              </w:rPr>
              <w:t>taɪm'aut</w:t>
            </w:r>
            <w:proofErr w:type="spellEnd"/>
            <w:r>
              <w:rPr>
                <w:b/>
                <w:i/>
                <w:color w:val="FFFFFF" w:themeColor="background1"/>
              </w:rPr>
              <w:t>]</w:t>
            </w:r>
          </w:p>
          <w:p w:rsidR="00BA5119" w:rsidRDefault="00BA5119" w:rsidP="00CD2B0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сущ. 1 спорт. тайм-аут, пауза, перерыв, простой, ожидание</w:t>
            </w:r>
          </w:p>
          <w:p w:rsidR="00BA5119" w:rsidRDefault="00BA5119" w:rsidP="00CD2B0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 блокировка по времени;</w:t>
            </w:r>
          </w:p>
          <w:p w:rsidR="00BA5119" w:rsidRDefault="00BA5119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BA5119" w:rsidRDefault="00BA5119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BA5119" w:rsidRDefault="00BA5119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BA5119" w:rsidRDefault="00BA5119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INTERVAL</w:t>
            </w:r>
            <w:r>
              <w:rPr>
                <w:b/>
                <w:i/>
                <w:color w:val="FFFFFF" w:themeColor="background1"/>
              </w:rPr>
              <w:t xml:space="preserve"> ** {ʹı</w:t>
            </w:r>
            <w:r>
              <w:rPr>
                <w:b/>
                <w:i/>
                <w:color w:val="FFFFFF" w:themeColor="background1"/>
                <w:lang w:val="en-US"/>
              </w:rPr>
              <w:t>nt</w:t>
            </w:r>
            <w:r>
              <w:rPr>
                <w:b/>
                <w:i/>
                <w:color w:val="FFFFFF" w:themeColor="background1"/>
              </w:rPr>
              <w:t>ə</w:t>
            </w:r>
            <w:r>
              <w:rPr>
                <w:b/>
                <w:i/>
                <w:color w:val="FFFFFF" w:themeColor="background1"/>
                <w:lang w:val="en-US"/>
              </w:rPr>
              <w:t>v</w:t>
            </w:r>
            <w:r>
              <w:rPr>
                <w:b/>
                <w:i/>
                <w:color w:val="FFFFFF" w:themeColor="background1"/>
              </w:rPr>
              <w:t>(ə)</w:t>
            </w:r>
            <w:r>
              <w:rPr>
                <w:b/>
                <w:i/>
                <w:color w:val="FFFFFF" w:themeColor="background1"/>
                <w:lang w:val="en-US"/>
              </w:rPr>
              <w:t>l</w:t>
            </w:r>
            <w:r>
              <w:rPr>
                <w:b/>
                <w:i/>
                <w:color w:val="FFFFFF" w:themeColor="background1"/>
              </w:rPr>
              <w:t>}</w:t>
            </w:r>
            <w:r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BA5119" w:rsidRDefault="00BA5119" w:rsidP="00CD2B0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промежуток, интервал, перерыв, пауза</w:t>
            </w:r>
          </w:p>
          <w:p w:rsidR="00BA5119" w:rsidRDefault="00BA5119" w:rsidP="003E77C2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>an</w:t>
            </w:r>
            <w:r>
              <w:rPr>
                <w:i/>
                <w:color w:val="FFFFFF" w:themeColor="background1"/>
              </w:rPr>
              <w:t xml:space="preserve"> ~ </w:t>
            </w:r>
            <w:r>
              <w:rPr>
                <w:i/>
                <w:color w:val="FFFFFF" w:themeColor="background1"/>
                <w:lang w:val="en-US"/>
              </w:rPr>
              <w:t>between</w:t>
            </w:r>
            <w:r w:rsidRPr="002936F6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two</w:t>
            </w:r>
            <w:r w:rsidRPr="002936F6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trees</w:t>
            </w:r>
            <w:r>
              <w:rPr>
                <w:i/>
                <w:color w:val="FFFFFF" w:themeColor="background1"/>
              </w:rPr>
              <w:t xml:space="preserve"> - промежуток /расстояние/ между двумя деревьями</w:t>
            </w:r>
          </w:p>
          <w:p w:rsidR="00BA5119" w:rsidRDefault="00BA5119" w:rsidP="003E77C2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at ~s - с промежутками, на расстоянии</w:t>
            </w:r>
          </w:p>
          <w:p w:rsidR="00BA5119" w:rsidRDefault="00BA5119" w:rsidP="003E77C2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short</w:t>
            </w:r>
            <w:proofErr w:type="spellEnd"/>
            <w:r>
              <w:rPr>
                <w:i/>
                <w:color w:val="FFFFFF" w:themeColor="background1"/>
              </w:rPr>
              <w:t> {</w:t>
            </w:r>
            <w:proofErr w:type="spellStart"/>
            <w:r>
              <w:rPr>
                <w:i/>
                <w:color w:val="FFFFFF" w:themeColor="background1"/>
              </w:rPr>
              <w:t>long</w:t>
            </w:r>
            <w:proofErr w:type="spellEnd"/>
            <w:r>
              <w:rPr>
                <w:i/>
                <w:color w:val="FFFFFF" w:themeColor="background1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</w:rPr>
              <w:t>regular</w:t>
            </w:r>
            <w:proofErr w:type="spellEnd"/>
            <w:r>
              <w:rPr>
                <w:i/>
                <w:color w:val="FFFFFF" w:themeColor="background1"/>
              </w:rPr>
              <w:t>} ~s - а) с небольшими {большими, равномер</w:t>
            </w:r>
            <w:r>
              <w:rPr>
                <w:i/>
                <w:color w:val="FFFFFF" w:themeColor="background1"/>
              </w:rPr>
              <w:lastRenderedPageBreak/>
              <w:t>ными} промежутками; б) на небольшом {большом, одинаковом} расстоянии</w:t>
            </w:r>
          </w:p>
          <w:p w:rsidR="00BA5119" w:rsidRDefault="00BA5119" w:rsidP="003E77C2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at</w:t>
            </w:r>
            <w:proofErr w:type="spellEnd"/>
            <w:r>
              <w:rPr>
                <w:i/>
                <w:color w:val="FFFFFF" w:themeColor="background1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ten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feet</w:t>
            </w:r>
            <w:proofErr w:type="spellEnd"/>
            <w:r>
              <w:rPr>
                <w:i/>
                <w:color w:val="FFFFFF" w:themeColor="background1"/>
              </w:rPr>
              <w:t xml:space="preserve"> - с промежутками в десять футов, на расстоянии десяти футов</w:t>
            </w:r>
          </w:p>
          <w:p w:rsidR="00BA5119" w:rsidRDefault="00BA5119" w:rsidP="003E77C2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</w:rPr>
              <w:t>minute's</w:t>
            </w:r>
            <w:proofErr w:type="spellEnd"/>
            <w:r>
              <w:rPr>
                <w:i/>
                <w:color w:val="FFFFFF" w:themeColor="background1"/>
              </w:rPr>
              <w:t xml:space="preserve"> ~ - минутная пауза</w:t>
            </w:r>
          </w:p>
          <w:p w:rsidR="00BA5119" w:rsidRDefault="00BA5119" w:rsidP="003E77C2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a week's ~, an ~ of a week - </w:t>
            </w:r>
            <w:r>
              <w:rPr>
                <w:i/>
                <w:color w:val="FFFFFF" w:themeColor="background1"/>
              </w:rPr>
              <w:t>недельный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перерыв</w:t>
            </w:r>
          </w:p>
          <w:p w:rsidR="00BA5119" w:rsidRDefault="00BA5119" w:rsidP="003E77C2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at ~s of an hour - </w:t>
            </w:r>
            <w:r>
              <w:rPr>
                <w:i/>
                <w:color w:val="FFFFFF" w:themeColor="background1"/>
              </w:rPr>
              <w:t>через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каждый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час</w:t>
            </w:r>
          </w:p>
          <w:p w:rsidR="00BA5119" w:rsidRDefault="00BA5119" w:rsidP="003E77C2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- во время перерыва</w:t>
            </w:r>
          </w:p>
          <w:p w:rsidR="00BA5119" w:rsidRDefault="00BA5119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BA5119" w:rsidRDefault="00BA5119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BA5119" w:rsidRDefault="00BA5119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2936F6" w:rsidRDefault="002936F6" w:rsidP="00CD2B0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DEPARTURE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ıʹ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ɑ: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ʃə]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2936F6" w:rsidRDefault="002936F6" w:rsidP="00CD2B00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1) отъезд; уход</w:t>
            </w:r>
          </w:p>
          <w:p w:rsidR="002936F6" w:rsidRDefault="002936F6" w:rsidP="003E77C2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.‘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 ~ - после чьего-л. ухода /отъезда/</w:t>
            </w:r>
          </w:p>
          <w:p w:rsidR="002936F6" w:rsidRDefault="002936F6" w:rsidP="003E77C2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point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отправная точка, исходный пункт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 рассуждении и т. п.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2936F6" w:rsidRDefault="002936F6" w:rsidP="003E77C2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lounge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зал ожидания</w:t>
            </w:r>
          </w:p>
          <w:p w:rsidR="002936F6" w:rsidRDefault="002936F6" w:rsidP="003E77C2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time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время отъезда</w:t>
            </w:r>
          </w:p>
          <w:p w:rsidR="002936F6" w:rsidRDefault="002936F6" w:rsidP="003E77C2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take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one‘s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уходить, уезжать; прощаться</w:t>
            </w:r>
          </w:p>
          <w:p w:rsidR="002936F6" w:rsidRDefault="002936F6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отбытие, отправление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поезда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), вылет</w:t>
            </w:r>
          </w:p>
          <w:p w:rsidR="002936F6" w:rsidRDefault="002936F6" w:rsidP="003E77C2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train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отправление поезда</w:t>
            </w:r>
          </w:p>
          <w:p w:rsidR="002936F6" w:rsidRDefault="002936F6" w:rsidP="003E77C2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hour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время отправления</w:t>
            </w:r>
          </w:p>
          <w:p w:rsidR="002936F6" w:rsidRDefault="002936F6" w:rsidP="003E77C2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platform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платформа отправления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поезда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2936F6" w:rsidRDefault="002936F6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1) отход, отклонение, отступление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от чего-л.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2936F6" w:rsidRDefault="002936F6" w:rsidP="003E77C2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>~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s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from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general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rule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отклонения /отступления/ от общего правила</w:t>
            </w:r>
          </w:p>
          <w:p w:rsidR="002936F6" w:rsidRDefault="002936F6" w:rsidP="003E77C2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from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truth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law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 - отступление от истины [закона]</w:t>
            </w:r>
          </w:p>
          <w:p w:rsidR="002936F6" w:rsidRDefault="002936F6" w:rsidP="003E77C2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from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tradition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отход от традиции</w:t>
            </w:r>
          </w:p>
          <w:p w:rsidR="002936F6" w:rsidRDefault="002936F6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отправная точка; новое направление, новшество</w:t>
            </w:r>
          </w:p>
          <w:p w:rsidR="002936F6" w:rsidRDefault="002936F6" w:rsidP="003E77C2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new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fresh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/ ~ - новый курс, новая линия поведения</w:t>
            </w:r>
          </w:p>
          <w:p w:rsidR="002936F6" w:rsidRDefault="002936F6" w:rsidP="003E77C2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computerization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will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new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institute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внедрение вычислительной техники откроет новую страницу в жизни института</w:t>
            </w:r>
          </w:p>
          <w:p w:rsidR="002936F6" w:rsidRDefault="002936F6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отправной</w:t>
            </w:r>
          </w:p>
          <w:p w:rsidR="002936F6" w:rsidRDefault="002936F6" w:rsidP="00CD2B0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936F6" w:rsidRDefault="002936F6" w:rsidP="00CD2B0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936F6" w:rsidRDefault="002936F6" w:rsidP="00CD2B0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F52A0D" w:rsidRDefault="00F52A0D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HULL ** {</w:t>
            </w:r>
            <w:proofErr w:type="spellStart"/>
            <w:r>
              <w:rPr>
                <w:b/>
                <w:i/>
                <w:color w:val="FFFFFF" w:themeColor="background1"/>
              </w:rPr>
              <w:t>hʌl</w:t>
            </w:r>
            <w:proofErr w:type="spellEnd"/>
            <w:r>
              <w:rPr>
                <w:b/>
                <w:i/>
                <w:color w:val="FFFFFF" w:themeColor="background1"/>
              </w:rPr>
              <w:t>}</w:t>
            </w:r>
          </w:p>
          <w:p w:rsidR="00F52A0D" w:rsidRDefault="00F52A0D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НЕПОЛНОЕ СЛОВО</w:t>
            </w:r>
          </w:p>
          <w:p w:rsidR="00F52A0D" w:rsidRDefault="00F52A0D" w:rsidP="00CD2B0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СУЩ. 1. мор. корпус (корабля, самолета, танка и т.д.), фюзеляж; остов, каркас</w:t>
            </w:r>
          </w:p>
          <w:p w:rsidR="00F52A0D" w:rsidRDefault="00F52A0D" w:rsidP="003E77C2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down</w:t>
            </w:r>
            <w:proofErr w:type="spellEnd"/>
            <w:r>
              <w:rPr>
                <w:i/>
                <w:color w:val="FFFFFF" w:themeColor="background1"/>
              </w:rPr>
              <w:t xml:space="preserve"> - с корпусом, скрытым за горизонтом</w:t>
            </w:r>
          </w:p>
          <w:p w:rsidR="00F52A0D" w:rsidRDefault="00F52A0D" w:rsidP="003E77C2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up</w:t>
            </w:r>
            <w:proofErr w:type="spellEnd"/>
            <w:r>
              <w:rPr>
                <w:i/>
                <w:color w:val="FFFFFF" w:themeColor="background1"/>
              </w:rPr>
              <w:t xml:space="preserve"> - с корпусом, который виден (на горизонте)</w:t>
            </w:r>
          </w:p>
          <w:p w:rsidR="00F52A0D" w:rsidRDefault="00F52A0D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F52A0D" w:rsidRDefault="00F52A0D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F52A0D" w:rsidRDefault="00F52A0D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F52A0D" w:rsidRDefault="00F52A0D" w:rsidP="00CD2B0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FULFILMENT ** [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fʋlʹfilmənt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F52A0D" w:rsidRDefault="00F52A0D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 xml:space="preserve">N </w:t>
            </w:r>
            <w:r>
              <w:rPr>
                <w:color w:val="FFFFFF" w:themeColor="background1"/>
                <w:highlight w:val="black"/>
              </w:rPr>
              <w:t>1. исполнение; выполнение; осуществление, реализация</w:t>
            </w:r>
          </w:p>
          <w:p w:rsidR="00F52A0D" w:rsidRDefault="00F52A0D" w:rsidP="003E77C2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~ of a condition - </w:t>
            </w:r>
            <w:r>
              <w:rPr>
                <w:i/>
                <w:color w:val="FFFFFF" w:themeColor="background1"/>
                <w:highlight w:val="black"/>
              </w:rPr>
              <w:t>выполнение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условия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F52A0D" w:rsidRDefault="00F52A0D" w:rsidP="003E77C2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the ~ of one‘s desires - </w:t>
            </w:r>
            <w:r>
              <w:rPr>
                <w:i/>
                <w:color w:val="FFFFFF" w:themeColor="background1"/>
                <w:highlight w:val="black"/>
              </w:rPr>
              <w:t>исполнение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желаний</w:t>
            </w:r>
          </w:p>
          <w:p w:rsidR="00F52A0D" w:rsidRDefault="00F52A0D" w:rsidP="003E77C2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fulfillment of this task –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реализация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этой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задачи</w:t>
            </w:r>
            <w:proofErr w:type="spellEnd"/>
          </w:p>
          <w:p w:rsidR="00F52A0D" w:rsidRDefault="00F52A0D" w:rsidP="00CD2B00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F52A0D" w:rsidRDefault="00F52A0D" w:rsidP="00CD2B00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F52A0D" w:rsidRDefault="00F52A0D" w:rsidP="00CD2B00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F52A0D" w:rsidRPr="0050182B" w:rsidRDefault="00F52A0D" w:rsidP="00CD2B0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00B0F0"/>
                <w:highlight w:val="black"/>
                <w:shd w:val="clear" w:color="auto" w:fill="FFFFFF"/>
              </w:rPr>
            </w:pPr>
            <w:r>
              <w:rPr>
                <w:b/>
                <w:color w:val="00B0F0"/>
                <w:highlight w:val="black"/>
                <w:lang w:val="en-US"/>
              </w:rPr>
              <w:t>DISMAY</w:t>
            </w:r>
            <w:r w:rsidRPr="0050182B">
              <w:rPr>
                <w:b/>
                <w:color w:val="00B0F0"/>
                <w:highlight w:val="black"/>
              </w:rPr>
              <w:t xml:space="preserve"> ** [</w:t>
            </w:r>
            <w:r>
              <w:rPr>
                <w:b/>
                <w:color w:val="00B0F0"/>
                <w:highlight w:val="black"/>
                <w:shd w:val="clear" w:color="auto" w:fill="FFFFFF"/>
                <w:lang w:val="en-US"/>
              </w:rPr>
              <w:t>d</w:t>
            </w:r>
            <w:r w:rsidRPr="0050182B">
              <w:rPr>
                <w:b/>
                <w:color w:val="00B0F0"/>
                <w:highlight w:val="black"/>
                <w:shd w:val="clear" w:color="auto" w:fill="FFFFFF"/>
              </w:rPr>
              <w:t>ı</w:t>
            </w:r>
            <w:r>
              <w:rPr>
                <w:b/>
                <w:color w:val="00B0F0"/>
                <w:highlight w:val="black"/>
                <w:shd w:val="clear" w:color="auto" w:fill="FFFFFF"/>
                <w:lang w:val="en-US"/>
              </w:rPr>
              <w:t>s</w:t>
            </w:r>
            <w:r>
              <w:rPr>
                <w:b/>
                <w:color w:val="00B0F0"/>
                <w:highlight w:val="black"/>
                <w:shd w:val="clear" w:color="auto" w:fill="FFFFFF"/>
              </w:rPr>
              <w:t>ʹ</w:t>
            </w:r>
            <w:r>
              <w:rPr>
                <w:b/>
                <w:color w:val="00B0F0"/>
                <w:highlight w:val="black"/>
                <w:shd w:val="clear" w:color="auto" w:fill="FFFFFF"/>
                <w:lang w:val="en-US"/>
              </w:rPr>
              <w:t>me</w:t>
            </w:r>
            <w:r w:rsidRPr="0050182B">
              <w:rPr>
                <w:b/>
                <w:color w:val="00B0F0"/>
                <w:highlight w:val="black"/>
                <w:shd w:val="clear" w:color="auto" w:fill="FFFFFF"/>
              </w:rPr>
              <w:t>ı]</w:t>
            </w:r>
          </w:p>
          <w:p w:rsidR="00F52A0D" w:rsidRPr="0050182B" w:rsidRDefault="00F52A0D" w:rsidP="00CD2B00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00B0F0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00B0F0"/>
                <w:highlight w:val="black"/>
                <w:shd w:val="clear" w:color="auto" w:fill="FFFFFF"/>
                <w:lang w:val="en-US"/>
              </w:rPr>
              <w:t>DISMAYED</w:t>
            </w:r>
            <w:r w:rsidRPr="0050182B">
              <w:rPr>
                <w:b/>
                <w:i/>
                <w:color w:val="00B0F0"/>
                <w:highlight w:val="black"/>
                <w:shd w:val="clear" w:color="auto" w:fill="FFFFFF"/>
              </w:rPr>
              <w:t xml:space="preserve"> [</w:t>
            </w:r>
            <w:r>
              <w:rPr>
                <w:b/>
                <w:i/>
                <w:color w:val="00B0F0"/>
                <w:highlight w:val="black"/>
                <w:shd w:val="clear" w:color="auto" w:fill="FCFCFC"/>
                <w:lang w:val="en-US"/>
              </w:rPr>
              <w:t>d</w:t>
            </w:r>
            <w:r w:rsidRPr="0050182B">
              <w:rPr>
                <w:b/>
                <w:i/>
                <w:color w:val="00B0F0"/>
                <w:highlight w:val="black"/>
                <w:shd w:val="clear" w:color="auto" w:fill="FCFCFC"/>
              </w:rPr>
              <w:t>ɪ</w:t>
            </w:r>
            <w:r>
              <w:rPr>
                <w:b/>
                <w:i/>
                <w:color w:val="00B0F0"/>
                <w:highlight w:val="black"/>
                <w:shd w:val="clear" w:color="auto" w:fill="FCFCFC"/>
                <w:lang w:val="en-US"/>
              </w:rPr>
              <w:t>s</w:t>
            </w:r>
            <w:r w:rsidRPr="0050182B">
              <w:rPr>
                <w:b/>
                <w:i/>
                <w:color w:val="00B0F0"/>
                <w:highlight w:val="black"/>
                <w:shd w:val="clear" w:color="auto" w:fill="FCFCFC"/>
              </w:rPr>
              <w:t>ˈ</w:t>
            </w:r>
            <w:r>
              <w:rPr>
                <w:b/>
                <w:i/>
                <w:color w:val="00B0F0"/>
                <w:highlight w:val="black"/>
                <w:shd w:val="clear" w:color="auto" w:fill="FCFCFC"/>
                <w:lang w:val="en-US"/>
              </w:rPr>
              <w:t>me</w:t>
            </w:r>
            <w:r w:rsidRPr="0050182B">
              <w:rPr>
                <w:b/>
                <w:i/>
                <w:color w:val="00B0F0"/>
                <w:highlight w:val="black"/>
                <w:shd w:val="clear" w:color="auto" w:fill="FCFCFC"/>
              </w:rPr>
              <w:t>ɪ</w:t>
            </w:r>
            <w:r>
              <w:rPr>
                <w:b/>
                <w:i/>
                <w:color w:val="00B0F0"/>
                <w:highlight w:val="black"/>
                <w:shd w:val="clear" w:color="auto" w:fill="FCFCFC"/>
                <w:lang w:val="en-US"/>
              </w:rPr>
              <w:t>d</w:t>
            </w:r>
            <w:r w:rsidRPr="0050182B">
              <w:rPr>
                <w:b/>
                <w:i/>
                <w:color w:val="00B0F0"/>
                <w:highlight w:val="black"/>
                <w:shd w:val="clear" w:color="auto" w:fill="FFFFFF"/>
              </w:rPr>
              <w:t>]</w:t>
            </w:r>
          </w:p>
          <w:p w:rsidR="00F52A0D" w:rsidRDefault="00F52A0D" w:rsidP="00CD2B00">
            <w:pPr>
              <w:shd w:val="clear" w:color="auto" w:fill="000000" w:themeFill="text1"/>
              <w:spacing w:after="0" w:line="240" w:lineRule="auto"/>
              <w:rPr>
                <w:color w:val="00B0F0"/>
                <w:highlight w:val="black"/>
              </w:rPr>
            </w:pPr>
            <w:r>
              <w:rPr>
                <w:b/>
                <w:i/>
                <w:iCs/>
                <w:color w:val="00B0F0"/>
                <w:highlight w:val="black"/>
              </w:rPr>
              <w:t>СУЩ.</w:t>
            </w:r>
            <w:r>
              <w:rPr>
                <w:i/>
                <w:iCs/>
                <w:color w:val="00B0F0"/>
                <w:highlight w:val="black"/>
              </w:rPr>
              <w:t xml:space="preserve"> 1 </w:t>
            </w:r>
            <w:r>
              <w:rPr>
                <w:color w:val="00B0F0"/>
                <w:highlight w:val="black"/>
              </w:rPr>
              <w:t>смятение, замешательство, растерянность</w:t>
            </w:r>
          </w:p>
          <w:p w:rsidR="00F52A0D" w:rsidRDefault="00F52A0D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00B0F0"/>
                <w:highlight w:val="black"/>
              </w:rPr>
              <w:t>2 тревога; беспокойство</w:t>
            </w:r>
            <w:r>
              <w:rPr>
                <w:color w:val="FFFFFF" w:themeColor="background1"/>
                <w:highlight w:val="black"/>
              </w:rPr>
              <w:t>, волнение</w:t>
            </w:r>
          </w:p>
          <w:p w:rsidR="00F52A0D" w:rsidRDefault="00F52A0D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испуг, страх, ужас</w:t>
            </w:r>
          </w:p>
          <w:p w:rsidR="00F52A0D" w:rsidRDefault="00F52A0D" w:rsidP="003E77C2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(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blank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) ~ - в смятении</w:t>
            </w:r>
          </w:p>
          <w:p w:rsidR="00F52A0D" w:rsidRDefault="00F52A0D" w:rsidP="003E77C2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filled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seized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/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охваченный тревогой</w:t>
            </w:r>
          </w:p>
          <w:p w:rsidR="00F52A0D" w:rsidRDefault="00F52A0D" w:rsidP="003E77C2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strike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ошеломить кого-л., привести кого-л. в смятение /в крайнее замешательство/</w:t>
            </w:r>
          </w:p>
          <w:p w:rsidR="00F52A0D" w:rsidRDefault="00F52A0D" w:rsidP="003E77C2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came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company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растерялся, когда увидел, что она пришла не одна</w:t>
            </w:r>
          </w:p>
          <w:p w:rsidR="00F52A0D" w:rsidRDefault="00F52A0D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 разочарование, уныние</w:t>
            </w:r>
          </w:p>
          <w:p w:rsidR="00F52A0D" w:rsidRDefault="00F52A0D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приводить в смятение; замешательство, встревожить; пугать, вселять страх</w:t>
            </w:r>
          </w:p>
          <w:p w:rsidR="00F52A0D" w:rsidRDefault="00F52A0D" w:rsidP="003E77C2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news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news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эта новость привела его в (полное) смятение </w:t>
            </w:r>
            <w:r>
              <w:rPr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</w:p>
          <w:p w:rsidR="00F52A0D" w:rsidRDefault="00F52A0D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</w:p>
          <w:p w:rsidR="00F52A0D" w:rsidRDefault="00F52A0D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</w:p>
          <w:p w:rsidR="00F52A0D" w:rsidRDefault="00F52A0D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</w:p>
          <w:p w:rsidR="00F52A0D" w:rsidRPr="00D9679E" w:rsidRDefault="00F52A0D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D9679E">
              <w:rPr>
                <w:b/>
                <w:i/>
                <w:color w:val="FFFFFF" w:themeColor="background1"/>
                <w:lang w:val="en-US"/>
              </w:rPr>
              <w:t>CHARGE</w:t>
            </w:r>
            <w:r w:rsidRPr="00D9679E">
              <w:rPr>
                <w:b/>
                <w:i/>
                <w:color w:val="FFFFFF" w:themeColor="background1"/>
              </w:rPr>
              <w:t xml:space="preserve"> ** {</w:t>
            </w:r>
            <w:r w:rsidRPr="00D9679E">
              <w:rPr>
                <w:b/>
                <w:i/>
                <w:color w:val="FFFFFF" w:themeColor="background1"/>
                <w:lang w:val="en-US"/>
              </w:rPr>
              <w:t>t</w:t>
            </w:r>
            <w:r w:rsidRPr="00D9679E">
              <w:rPr>
                <w:b/>
                <w:i/>
                <w:color w:val="FFFFFF" w:themeColor="background1"/>
              </w:rPr>
              <w:t>ʃɑ:</w:t>
            </w:r>
            <w:r w:rsidRPr="00D9679E">
              <w:rPr>
                <w:b/>
                <w:i/>
                <w:color w:val="FFFFFF" w:themeColor="background1"/>
                <w:lang w:val="en-US"/>
              </w:rPr>
              <w:t>d</w:t>
            </w:r>
            <w:r w:rsidRPr="00D9679E">
              <w:rPr>
                <w:b/>
                <w:i/>
                <w:color w:val="FFFFFF" w:themeColor="background1"/>
              </w:rPr>
              <w:t xml:space="preserve">ʒ} </w:t>
            </w:r>
            <w:r w:rsidRPr="00D9679E">
              <w:rPr>
                <w:b/>
                <w:i/>
                <w:color w:val="FFFFFF" w:themeColor="background1"/>
                <w:lang w:val="en-US"/>
              </w:rPr>
              <w:t>n</w:t>
            </w:r>
          </w:p>
          <w:p w:rsidR="00F52A0D" w:rsidRPr="00D9679E" w:rsidRDefault="00F52A0D" w:rsidP="00CD2B00">
            <w:pPr>
              <w:spacing w:after="0" w:line="240" w:lineRule="auto"/>
              <w:rPr>
                <w:color w:val="FFFFFF" w:themeColor="background1"/>
              </w:rPr>
            </w:pPr>
            <w:r w:rsidRPr="00D9679E">
              <w:rPr>
                <w:color w:val="FFFFFF" w:themeColor="background1"/>
              </w:rPr>
              <w:t>1. нагрузка, загрузка</w:t>
            </w:r>
          </w:p>
          <w:p w:rsidR="00F52A0D" w:rsidRPr="00D9679E" w:rsidRDefault="00F52A0D" w:rsidP="003E77C2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D9679E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D9679E">
              <w:rPr>
                <w:i/>
                <w:color w:val="FFFFFF" w:themeColor="background1"/>
              </w:rPr>
              <w:t>of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9679E">
              <w:rPr>
                <w:i/>
                <w:color w:val="FFFFFF" w:themeColor="background1"/>
              </w:rPr>
              <w:t>surety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- спец. допускаемая нагрузка</w:t>
            </w:r>
          </w:p>
          <w:p w:rsidR="00F52A0D" w:rsidRPr="00D9679E" w:rsidRDefault="00F52A0D" w:rsidP="003E77C2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D9679E">
              <w:rPr>
                <w:i/>
                <w:color w:val="FFFFFF" w:themeColor="background1"/>
              </w:rPr>
              <w:lastRenderedPageBreak/>
              <w:t>additional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~ - спец. догрузка</w:t>
            </w:r>
          </w:p>
          <w:p w:rsidR="00F52A0D" w:rsidRPr="00D9679E" w:rsidRDefault="00F52A0D" w:rsidP="003E77C2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D9679E">
              <w:rPr>
                <w:i/>
                <w:color w:val="FFFFFF" w:themeColor="background1"/>
              </w:rPr>
              <w:t>reactivity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~ - спец. запас реактивности</w:t>
            </w:r>
          </w:p>
          <w:p w:rsidR="00F52A0D" w:rsidRPr="00D9679E" w:rsidRDefault="00F52A0D" w:rsidP="00CD2B00">
            <w:pPr>
              <w:spacing w:after="0" w:line="240" w:lineRule="auto"/>
              <w:rPr>
                <w:color w:val="FFFFFF" w:themeColor="background1"/>
              </w:rPr>
            </w:pPr>
            <w:r w:rsidRPr="00D9679E">
              <w:rPr>
                <w:color w:val="FFFFFF" w:themeColor="background1"/>
              </w:rPr>
              <w:t>2. заряд</w:t>
            </w:r>
          </w:p>
          <w:p w:rsidR="00F52A0D" w:rsidRPr="00D9679E" w:rsidRDefault="00F52A0D" w:rsidP="003E77C2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D9679E">
              <w:rPr>
                <w:i/>
                <w:color w:val="FFFFFF" w:themeColor="background1"/>
                <w:lang w:val="en-US"/>
              </w:rPr>
              <w:t xml:space="preserve">the emotional ~ of the drama - </w:t>
            </w:r>
            <w:r w:rsidRPr="00D9679E">
              <w:rPr>
                <w:i/>
                <w:color w:val="FFFFFF" w:themeColor="background1"/>
              </w:rPr>
              <w:t>эмоциональный</w:t>
            </w:r>
            <w:r w:rsidRPr="00D9679E">
              <w:rPr>
                <w:i/>
                <w:color w:val="FFFFFF" w:themeColor="background1"/>
                <w:lang w:val="en-US"/>
              </w:rPr>
              <w:t xml:space="preserve"> </w:t>
            </w:r>
            <w:r w:rsidRPr="00D9679E">
              <w:rPr>
                <w:i/>
                <w:color w:val="FFFFFF" w:themeColor="background1"/>
              </w:rPr>
              <w:t>заряд</w:t>
            </w:r>
            <w:r w:rsidRPr="00D9679E">
              <w:rPr>
                <w:i/>
                <w:color w:val="FFFFFF" w:themeColor="background1"/>
                <w:lang w:val="en-US"/>
              </w:rPr>
              <w:t xml:space="preserve"> </w:t>
            </w:r>
            <w:r w:rsidRPr="00D9679E">
              <w:rPr>
                <w:i/>
                <w:color w:val="FFFFFF" w:themeColor="background1"/>
              </w:rPr>
              <w:t>этой</w:t>
            </w:r>
            <w:r w:rsidRPr="00D9679E">
              <w:rPr>
                <w:i/>
                <w:color w:val="FFFFFF" w:themeColor="background1"/>
                <w:lang w:val="en-US"/>
              </w:rPr>
              <w:t xml:space="preserve"> </w:t>
            </w:r>
            <w:r w:rsidRPr="00D9679E">
              <w:rPr>
                <w:i/>
                <w:color w:val="FFFFFF" w:themeColor="background1"/>
              </w:rPr>
              <w:t>драмы</w:t>
            </w:r>
          </w:p>
          <w:p w:rsidR="00F52A0D" w:rsidRPr="00D9679E" w:rsidRDefault="00F52A0D" w:rsidP="00CD2B00">
            <w:pPr>
              <w:spacing w:after="0" w:line="240" w:lineRule="auto"/>
              <w:rPr>
                <w:color w:val="FFFFFF" w:themeColor="background1"/>
              </w:rPr>
            </w:pPr>
            <w:r w:rsidRPr="00D9679E">
              <w:rPr>
                <w:color w:val="FFFFFF" w:themeColor="background1"/>
              </w:rPr>
              <w:t>3. обязанности; ответственность; руководство</w:t>
            </w:r>
          </w:p>
          <w:p w:rsidR="00F52A0D" w:rsidRPr="00D9679E" w:rsidRDefault="00F52A0D" w:rsidP="003E77C2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D9679E">
              <w:rPr>
                <w:i/>
                <w:color w:val="FFFFFF" w:themeColor="background1"/>
              </w:rPr>
              <w:t>to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9679E">
              <w:rPr>
                <w:i/>
                <w:color w:val="FFFFFF" w:themeColor="background1"/>
              </w:rPr>
              <w:t>be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9679E">
              <w:rPr>
                <w:i/>
                <w:color w:val="FFFFFF" w:themeColor="background1"/>
              </w:rPr>
              <w:t>in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~ - а) (</w:t>
            </w:r>
            <w:proofErr w:type="spellStart"/>
            <w:r w:rsidRPr="00D9679E">
              <w:rPr>
                <w:i/>
                <w:color w:val="FFFFFF" w:themeColor="background1"/>
              </w:rPr>
              <w:t>of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) заведовать, ведать; руководить (чем-л.) {ср. тж.1}; I </w:t>
            </w:r>
            <w:proofErr w:type="spellStart"/>
            <w:r w:rsidRPr="00D9679E">
              <w:rPr>
                <w:i/>
                <w:color w:val="FFFFFF" w:themeColor="background1"/>
              </w:rPr>
              <w:t>am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9679E">
              <w:rPr>
                <w:i/>
                <w:color w:val="FFFFFF" w:themeColor="background1"/>
              </w:rPr>
              <w:t>in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D9679E">
              <w:rPr>
                <w:i/>
                <w:color w:val="FFFFFF" w:themeColor="background1"/>
              </w:rPr>
              <w:t>of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9679E">
              <w:rPr>
                <w:i/>
                <w:color w:val="FFFFFF" w:themeColor="background1"/>
              </w:rPr>
              <w:t>this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9679E">
              <w:rPr>
                <w:i/>
                <w:color w:val="FFFFFF" w:themeColor="background1"/>
              </w:rPr>
              <w:t>office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- я заведую /ведаю, руковожу/ этим учреждением; </w:t>
            </w:r>
            <w:proofErr w:type="spellStart"/>
            <w:r w:rsidRPr="00D9679E">
              <w:rPr>
                <w:i/>
                <w:color w:val="FFFFFF" w:themeColor="background1"/>
              </w:rPr>
              <w:t>he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9679E">
              <w:rPr>
                <w:i/>
                <w:color w:val="FFFFFF" w:themeColor="background1"/>
              </w:rPr>
              <w:t>is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9679E">
              <w:rPr>
                <w:i/>
                <w:color w:val="FFFFFF" w:themeColor="background1"/>
              </w:rPr>
              <w:t>in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9679E">
              <w:rPr>
                <w:i/>
                <w:color w:val="FFFFFF" w:themeColor="background1"/>
              </w:rPr>
              <w:t>sole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D9679E">
              <w:rPr>
                <w:i/>
                <w:color w:val="FFFFFF" w:themeColor="background1"/>
              </w:rPr>
              <w:t>of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9679E">
              <w:rPr>
                <w:i/>
                <w:color w:val="FFFFFF" w:themeColor="background1"/>
              </w:rPr>
              <w:t>the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9679E">
              <w:rPr>
                <w:i/>
                <w:color w:val="FFFFFF" w:themeColor="background1"/>
              </w:rPr>
              <w:t>matter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- он несёт единоличную ответственность за это дело; б) быть за старшего, стоять во главе (группы и т. п.); </w:t>
            </w:r>
            <w:proofErr w:type="spellStart"/>
            <w:r w:rsidRPr="00D9679E">
              <w:rPr>
                <w:i/>
                <w:color w:val="FFFFFF" w:themeColor="background1"/>
              </w:rPr>
              <w:t>who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9679E">
              <w:rPr>
                <w:i/>
                <w:color w:val="FFFFFF" w:themeColor="background1"/>
              </w:rPr>
              <w:t>is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9679E">
              <w:rPr>
                <w:i/>
                <w:color w:val="FFFFFF" w:themeColor="background1"/>
              </w:rPr>
              <w:t>in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D9679E">
              <w:rPr>
                <w:i/>
                <w:color w:val="FFFFFF" w:themeColor="background1"/>
              </w:rPr>
              <w:t>here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? - </w:t>
            </w:r>
            <w:proofErr w:type="spellStart"/>
            <w:r w:rsidRPr="00D9679E">
              <w:rPr>
                <w:i/>
                <w:color w:val="FFFFFF" w:themeColor="background1"/>
              </w:rPr>
              <w:t>разг.кто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здесь главный?, к кому здесь можно обратиться?; в) дежурить, быть дежурным, нести дежурство (где-л.); </w:t>
            </w:r>
            <w:proofErr w:type="spellStart"/>
            <w:r w:rsidRPr="00D9679E">
              <w:rPr>
                <w:i/>
                <w:color w:val="FFFFFF" w:themeColor="background1"/>
              </w:rPr>
              <w:t>officer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9679E">
              <w:rPr>
                <w:i/>
                <w:color w:val="FFFFFF" w:themeColor="background1"/>
              </w:rPr>
              <w:t>in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~ - дежурный офицер; г) быть в ведении (кого-л.); </w:t>
            </w:r>
            <w:proofErr w:type="spellStart"/>
            <w:r w:rsidRPr="00D9679E">
              <w:rPr>
                <w:i/>
                <w:color w:val="FFFFFF" w:themeColor="background1"/>
              </w:rPr>
              <w:t>this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9679E">
              <w:rPr>
                <w:i/>
                <w:color w:val="FFFFFF" w:themeColor="background1"/>
              </w:rPr>
              <w:t>office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9679E">
              <w:rPr>
                <w:i/>
                <w:color w:val="FFFFFF" w:themeColor="background1"/>
              </w:rPr>
              <w:t>is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9679E">
              <w:rPr>
                <w:i/>
                <w:color w:val="FFFFFF" w:themeColor="background1"/>
              </w:rPr>
              <w:t>in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9679E">
              <w:rPr>
                <w:i/>
                <w:color w:val="FFFFFF" w:themeColor="background1"/>
              </w:rPr>
              <w:t>my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~ - это учреждение подчинено мне /работает под моим руководством/</w:t>
            </w:r>
          </w:p>
          <w:p w:rsidR="00F52A0D" w:rsidRPr="00D9679E" w:rsidRDefault="00F52A0D" w:rsidP="003E77C2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D9679E">
              <w:rPr>
                <w:i/>
                <w:color w:val="FFFFFF" w:themeColor="background1"/>
              </w:rPr>
              <w:t>to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9679E">
              <w:rPr>
                <w:i/>
                <w:color w:val="FFFFFF" w:themeColor="background1"/>
              </w:rPr>
              <w:t>put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9679E">
              <w:rPr>
                <w:i/>
                <w:color w:val="FFFFFF" w:themeColor="background1"/>
              </w:rPr>
              <w:t>in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~ - поставить во главе</w:t>
            </w:r>
          </w:p>
          <w:p w:rsidR="00F52A0D" w:rsidRDefault="00F52A0D" w:rsidP="003E77C2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D9679E">
              <w:rPr>
                <w:i/>
                <w:color w:val="FFFFFF" w:themeColor="background1"/>
              </w:rPr>
              <w:t>to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9679E">
              <w:rPr>
                <w:i/>
                <w:color w:val="FFFFFF" w:themeColor="background1"/>
              </w:rPr>
              <w:t>have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9679E">
              <w:rPr>
                <w:i/>
                <w:color w:val="FFFFFF" w:themeColor="background1"/>
              </w:rPr>
              <w:t>overall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~ - осуществлять общее руко</w:t>
            </w:r>
            <w:r>
              <w:rPr>
                <w:i/>
                <w:color w:val="FFFFFF" w:themeColor="background1"/>
              </w:rPr>
              <w:t>водство</w:t>
            </w:r>
          </w:p>
          <w:p w:rsidR="00F52A0D" w:rsidRDefault="00F52A0D" w:rsidP="00CD2B0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 обвинение</w:t>
            </w:r>
          </w:p>
          <w:p w:rsidR="00F52A0D" w:rsidRDefault="00F52A0D" w:rsidP="003E77C2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lay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smth</w:t>
            </w:r>
            <w:proofErr w:type="spellEnd"/>
            <w:r>
              <w:rPr>
                <w:i/>
                <w:color w:val="FFFFFF" w:themeColor="background1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smb</w:t>
            </w:r>
            <w:proofErr w:type="spellEnd"/>
            <w:r>
              <w:rPr>
                <w:i/>
                <w:color w:val="FFFFFF" w:themeColor="background1"/>
              </w:rPr>
              <w:t>.'s ~ - обвинять кого-л. в чём-л.</w:t>
            </w:r>
          </w:p>
          <w:p w:rsidR="00F52A0D" w:rsidRDefault="00F52A0D" w:rsidP="003E77C2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bring /to proffer/ a ~ against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. - </w:t>
            </w:r>
            <w:proofErr w:type="gramStart"/>
            <w:r>
              <w:rPr>
                <w:i/>
                <w:color w:val="FFFFFF" w:themeColor="background1"/>
              </w:rPr>
              <w:t>предъявлять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кому</w:t>
            </w:r>
            <w:r>
              <w:rPr>
                <w:i/>
                <w:color w:val="FFFFFF" w:themeColor="background1"/>
                <w:lang w:val="en-US"/>
              </w:rPr>
              <w:t>-</w:t>
            </w:r>
            <w:r>
              <w:rPr>
                <w:i/>
                <w:color w:val="FFFFFF" w:themeColor="background1"/>
              </w:rPr>
              <w:t>л</w:t>
            </w:r>
            <w:r>
              <w:rPr>
                <w:i/>
                <w:color w:val="FFFFFF" w:themeColor="background1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</w:rPr>
              <w:t>обвинение</w:t>
            </w:r>
          </w:p>
          <w:p w:rsidR="00F52A0D" w:rsidRDefault="00F52A0D" w:rsidP="003E77C2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meet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- опровергать обвинение</w:t>
            </w:r>
          </w:p>
          <w:p w:rsidR="00F52A0D" w:rsidRDefault="00F52A0D" w:rsidP="003E77C2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acquitted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- быть оправданным (по обвинению в чём-л.)</w:t>
            </w:r>
          </w:p>
          <w:p w:rsidR="00F52A0D" w:rsidRDefault="00F52A0D" w:rsidP="003E77C2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arrested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on</w:t>
            </w:r>
            <w:proofErr w:type="spellEnd"/>
            <w:r>
              <w:rPr>
                <w:i/>
                <w:color w:val="FFFFFF" w:themeColor="background1"/>
              </w:rPr>
              <w:t xml:space="preserve"> a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murder</w:t>
            </w:r>
            <w:proofErr w:type="spellEnd"/>
            <w:r>
              <w:rPr>
                <w:i/>
                <w:color w:val="FFFFFF" w:themeColor="background1"/>
              </w:rPr>
              <w:t xml:space="preserve"> - он был арестован по обвинению в убийстве</w:t>
            </w:r>
          </w:p>
          <w:p w:rsidR="00F52A0D" w:rsidRDefault="00F52A0D" w:rsidP="003E77C2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lang w:val="en-US"/>
              </w:rPr>
              <w:t>what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is the ~ against him? - </w:t>
            </w:r>
            <w:proofErr w:type="gramStart"/>
            <w:r>
              <w:rPr>
                <w:i/>
                <w:color w:val="FFFFFF" w:themeColor="background1"/>
              </w:rPr>
              <w:t>в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чём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он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обвиняется</w:t>
            </w:r>
            <w:r>
              <w:rPr>
                <w:i/>
                <w:color w:val="FFFFFF" w:themeColor="background1"/>
                <w:lang w:val="en-US"/>
              </w:rPr>
              <w:t>?</w:t>
            </w:r>
          </w:p>
          <w:p w:rsidR="00F52A0D" w:rsidRDefault="00F52A0D" w:rsidP="00CD2B00">
            <w:pPr>
              <w:spacing w:after="0" w:line="240" w:lineRule="auto"/>
              <w:rPr>
                <w:b/>
                <w:color w:val="FFFFFF" w:themeColor="background1"/>
                <w:lang w:val="en-US"/>
              </w:rPr>
            </w:pPr>
          </w:p>
          <w:p w:rsidR="00F52A0D" w:rsidRDefault="00F52A0D" w:rsidP="00CD2B00">
            <w:pPr>
              <w:spacing w:after="0" w:line="240" w:lineRule="auto"/>
              <w:rPr>
                <w:b/>
                <w:color w:val="FFFFFF" w:themeColor="background1"/>
                <w:lang w:val="en-US"/>
              </w:rPr>
            </w:pPr>
          </w:p>
          <w:p w:rsidR="00F52A0D" w:rsidRDefault="00F52A0D" w:rsidP="00CD2B00">
            <w:pPr>
              <w:spacing w:after="0" w:line="240" w:lineRule="auto"/>
              <w:rPr>
                <w:b/>
                <w:color w:val="FFFFFF" w:themeColor="background1"/>
                <w:lang w:val="en-US"/>
              </w:rPr>
            </w:pPr>
          </w:p>
          <w:p w:rsidR="00F52A0D" w:rsidRPr="0050182B" w:rsidRDefault="00F52A0D" w:rsidP="00CD2B00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24357F">
              <w:rPr>
                <w:b/>
                <w:color w:val="FFFFFF" w:themeColor="background1"/>
                <w:highlight w:val="black"/>
                <w:lang w:val="en-US"/>
              </w:rPr>
              <w:t>BOTTLE</w:t>
            </w:r>
            <w:r w:rsidRPr="0050182B">
              <w:rPr>
                <w:b/>
                <w:color w:val="FFFFFF" w:themeColor="background1"/>
                <w:highlight w:val="black"/>
                <w:lang w:val="en-US"/>
              </w:rPr>
              <w:t xml:space="preserve"> ** [</w:t>
            </w:r>
            <w:r w:rsidRPr="0024357F">
              <w:rPr>
                <w:b/>
                <w:color w:val="FFFFFF" w:themeColor="background1"/>
                <w:highlight w:val="black"/>
              </w:rPr>
              <w:t>ʹ</w:t>
            </w:r>
            <w:r w:rsidRPr="0024357F">
              <w:rPr>
                <w:b/>
                <w:color w:val="FFFFFF" w:themeColor="background1"/>
                <w:highlight w:val="black"/>
                <w:lang w:val="en-US"/>
              </w:rPr>
              <w:t>b</w:t>
            </w:r>
            <w:r w:rsidRPr="0050182B">
              <w:rPr>
                <w:b/>
                <w:color w:val="FFFFFF" w:themeColor="background1"/>
                <w:highlight w:val="black"/>
                <w:lang w:val="en-US"/>
              </w:rPr>
              <w:t>ɒ</w:t>
            </w:r>
            <w:r w:rsidRPr="0024357F">
              <w:rPr>
                <w:b/>
                <w:color w:val="FFFFFF" w:themeColor="background1"/>
                <w:highlight w:val="black"/>
                <w:lang w:val="en-US"/>
              </w:rPr>
              <w:t>tl</w:t>
            </w:r>
            <w:r w:rsidRPr="0050182B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  <w:r w:rsidRPr="0024357F">
              <w:rPr>
                <w:b/>
                <w:color w:val="FFFFFF" w:themeColor="background1"/>
                <w:highlight w:val="black"/>
                <w:lang w:val="en-US"/>
              </w:rPr>
              <w:t> n</w:t>
            </w:r>
          </w:p>
          <w:p w:rsidR="00F52A0D" w:rsidRPr="0050182B" w:rsidRDefault="00F52A0D" w:rsidP="00CD2B00">
            <w:pPr>
              <w:spacing w:after="0" w:line="240" w:lineRule="auto"/>
              <w:rPr>
                <w:b/>
                <w:color w:val="FFFFFF" w:themeColor="background1"/>
                <w:highlight w:val="black"/>
                <w:lang w:val="en-US"/>
              </w:rPr>
            </w:pPr>
            <w:r w:rsidRPr="0024357F">
              <w:rPr>
                <w:b/>
                <w:color w:val="FFFFFF" w:themeColor="background1"/>
                <w:highlight w:val="black"/>
                <w:lang w:val="en-US"/>
              </w:rPr>
              <w:t>BOTTLED</w:t>
            </w:r>
          </w:p>
          <w:p w:rsidR="00F52A0D" w:rsidRPr="0050182B" w:rsidRDefault="00F52A0D" w:rsidP="00CD2B00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50182B">
              <w:rPr>
                <w:color w:val="FFFFFF" w:themeColor="background1"/>
                <w:highlight w:val="black"/>
                <w:lang w:val="en-US"/>
              </w:rPr>
              <w:t xml:space="preserve">1 </w:t>
            </w:r>
            <w:r w:rsidRPr="0024357F">
              <w:rPr>
                <w:color w:val="FFFFFF" w:themeColor="background1"/>
                <w:highlight w:val="black"/>
              </w:rPr>
              <w:t>бутылка</w:t>
            </w:r>
            <w:r w:rsidRPr="0050182B">
              <w:rPr>
                <w:color w:val="FFFFFF" w:themeColor="background1"/>
                <w:highlight w:val="black"/>
                <w:lang w:val="en-US"/>
              </w:rPr>
              <w:t>,</w:t>
            </w:r>
            <w:r w:rsidRPr="0024357F">
              <w:rPr>
                <w:color w:val="FFFFFF" w:themeColor="background1"/>
                <w:highlight w:val="black"/>
                <w:lang w:val="en-US"/>
              </w:rPr>
              <w:t> </w:t>
            </w:r>
            <w:r w:rsidRPr="0024357F">
              <w:rPr>
                <w:color w:val="FFFFFF" w:themeColor="background1"/>
                <w:highlight w:val="black"/>
              </w:rPr>
              <w:t>бутыль</w:t>
            </w:r>
            <w:r w:rsidRPr="0050182B">
              <w:rPr>
                <w:color w:val="FFFFFF" w:themeColor="background1"/>
                <w:highlight w:val="black"/>
                <w:lang w:val="en-US"/>
              </w:rPr>
              <w:t>;</w:t>
            </w:r>
            <w:r w:rsidRPr="0024357F">
              <w:rPr>
                <w:color w:val="FFFFFF" w:themeColor="background1"/>
                <w:highlight w:val="black"/>
                <w:lang w:val="en-US"/>
              </w:rPr>
              <w:t> </w:t>
            </w:r>
            <w:r w:rsidRPr="0024357F">
              <w:rPr>
                <w:color w:val="FFFFFF" w:themeColor="background1"/>
                <w:highlight w:val="black"/>
              </w:rPr>
              <w:t>флакон</w:t>
            </w:r>
            <w:r w:rsidRPr="0050182B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24357F">
              <w:rPr>
                <w:color w:val="FFFFFF" w:themeColor="background1"/>
                <w:highlight w:val="black"/>
              </w:rPr>
              <w:t>колба</w:t>
            </w:r>
            <w:r w:rsidRPr="0050182B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24357F">
              <w:rPr>
                <w:color w:val="FFFFFF" w:themeColor="background1"/>
                <w:highlight w:val="black"/>
              </w:rPr>
              <w:t>склянка</w:t>
            </w:r>
            <w:r w:rsidRPr="0050182B">
              <w:rPr>
                <w:color w:val="FFFFFF" w:themeColor="background1"/>
                <w:highlight w:val="black"/>
                <w:lang w:val="en-US"/>
              </w:rPr>
              <w:t>;</w:t>
            </w:r>
            <w:r w:rsidRPr="0024357F">
              <w:rPr>
                <w:color w:val="FFFFFF" w:themeColor="background1"/>
                <w:highlight w:val="black"/>
                <w:lang w:val="en-US"/>
              </w:rPr>
              <w:t> </w:t>
            </w:r>
            <w:r w:rsidRPr="0024357F">
              <w:rPr>
                <w:color w:val="FFFFFF" w:themeColor="background1"/>
                <w:highlight w:val="black"/>
              </w:rPr>
              <w:t>фляга</w:t>
            </w:r>
            <w:r w:rsidRPr="0050182B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24357F">
              <w:rPr>
                <w:color w:val="FFFFFF" w:themeColor="background1"/>
                <w:highlight w:val="black"/>
              </w:rPr>
              <w:t>пузырек</w:t>
            </w:r>
            <w:r w:rsidRPr="0050182B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24357F">
              <w:rPr>
                <w:color w:val="FFFFFF" w:themeColor="background1"/>
                <w:highlight w:val="black"/>
              </w:rPr>
              <w:t>сосуд</w:t>
            </w:r>
          </w:p>
          <w:p w:rsidR="00F52A0D" w:rsidRDefault="00F52A0D" w:rsidP="003E77C2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24357F">
              <w:rPr>
                <w:i/>
                <w:color w:val="FFFFFF" w:themeColor="background1"/>
                <w:highlight w:val="black"/>
              </w:rPr>
              <w:t>plastic</w:t>
            </w:r>
            <w:proofErr w:type="spellEnd"/>
            <w:r w:rsidRPr="0024357F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24357F">
              <w:rPr>
                <w:i/>
                <w:color w:val="FFFFFF" w:themeColor="background1"/>
                <w:highlight w:val="black"/>
              </w:rPr>
              <w:t>bottle</w:t>
            </w:r>
            <w:proofErr w:type="spellEnd"/>
            <w:r w:rsidRPr="0024357F">
              <w:rPr>
                <w:i/>
                <w:color w:val="FFFFFF" w:themeColor="background1"/>
                <w:highlight w:val="black"/>
              </w:rPr>
              <w:t xml:space="preserve"> — пластиковый сосуд, пластиковая </w:t>
            </w:r>
            <w:r>
              <w:rPr>
                <w:i/>
                <w:color w:val="FFFFFF" w:themeColor="background1"/>
                <w:highlight w:val="black"/>
              </w:rPr>
              <w:t>бутылка</w:t>
            </w:r>
          </w:p>
          <w:p w:rsidR="00F52A0D" w:rsidRDefault="00F52A0D" w:rsidP="003E77C2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returnable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reusable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bottle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 — сосуд многократного использования</w:t>
            </w:r>
          </w:p>
          <w:p w:rsidR="00F52A0D" w:rsidRDefault="00F52A0D" w:rsidP="003E77C2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hot-water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bottle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 — грелка</w:t>
            </w:r>
          </w:p>
          <w:p w:rsidR="00F52A0D" w:rsidRDefault="00F52A0D" w:rsidP="003E77C2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Thermos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bottle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 — термос</w:t>
            </w:r>
          </w:p>
          <w:p w:rsidR="00F52A0D" w:rsidRPr="0024357F" w:rsidRDefault="00F52A0D" w:rsidP="00CD2B00">
            <w:pPr>
              <w:spacing w:after="0" w:line="240" w:lineRule="auto"/>
              <w:rPr>
                <w:color w:val="FFFF00"/>
                <w:highlight w:val="black"/>
              </w:rPr>
            </w:pPr>
            <w:r w:rsidRPr="0024357F">
              <w:rPr>
                <w:color w:val="FFFF00"/>
                <w:highlight w:val="black"/>
              </w:rPr>
              <w:t>2 баллон</w:t>
            </w:r>
          </w:p>
          <w:p w:rsidR="00F52A0D" w:rsidRDefault="00F52A0D" w:rsidP="003E77C2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gas bottle</w:t>
            </w:r>
            <w:r>
              <w:rPr>
                <w:i/>
                <w:color w:val="FFFFFF" w:themeColor="background1"/>
                <w:highlight w:val="black"/>
              </w:rPr>
              <w:t xml:space="preserve"> – газовый баллон</w:t>
            </w:r>
          </w:p>
          <w:p w:rsidR="00F52A0D" w:rsidRPr="0024357F" w:rsidRDefault="00F52A0D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4357F">
              <w:rPr>
                <w:color w:val="FFFFFF" w:themeColor="background1"/>
                <w:highlight w:val="black"/>
              </w:rPr>
              <w:t>3 спиртное, выпивка</w:t>
            </w:r>
          </w:p>
          <w:p w:rsidR="00F52A0D" w:rsidRDefault="00F52A0D" w:rsidP="003E77C2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over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bottle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 — за бутылкой вина</w:t>
            </w:r>
          </w:p>
          <w:p w:rsidR="00F52A0D" w:rsidRDefault="00F52A0D" w:rsidP="003E77C2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be fond of the bottle — </w:t>
            </w:r>
            <w:r>
              <w:rPr>
                <w:i/>
                <w:color w:val="FFFFFF" w:themeColor="background1"/>
                <w:highlight w:val="black"/>
              </w:rPr>
              <w:t>любить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выпить</w:t>
            </w:r>
          </w:p>
          <w:p w:rsidR="00F52A0D" w:rsidRDefault="00F52A0D" w:rsidP="003E77C2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pass the bottle round — </w:t>
            </w:r>
            <w:r>
              <w:rPr>
                <w:i/>
                <w:color w:val="FFFFFF" w:themeColor="background1"/>
                <w:highlight w:val="black"/>
              </w:rPr>
              <w:t>передавать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бутылку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вкруговую</w:t>
            </w:r>
          </w:p>
          <w:p w:rsidR="00F52A0D" w:rsidRDefault="00F52A0D" w:rsidP="003E77C2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flee from the bottle — </w:t>
            </w:r>
            <w:r>
              <w:rPr>
                <w:i/>
                <w:color w:val="FFFFFF" w:themeColor="background1"/>
                <w:highlight w:val="black"/>
              </w:rPr>
              <w:t>избегать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спиртных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напитков</w:t>
            </w:r>
          </w:p>
          <w:p w:rsidR="00F52A0D" w:rsidRDefault="00F52A0D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ГЛАГ.</w:t>
            </w:r>
            <w:r>
              <w:rPr>
                <w:color w:val="FFFFFF" w:themeColor="background1"/>
                <w:highlight w:val="black"/>
              </w:rPr>
              <w:t xml:space="preserve"> разливать по бутылкам; </w:t>
            </w:r>
            <w:proofErr w:type="spellStart"/>
            <w:r>
              <w:rPr>
                <w:color w:val="FFFFFF" w:themeColor="background1"/>
                <w:highlight w:val="black"/>
              </w:rPr>
              <w:t>бутилировать</w:t>
            </w:r>
            <w:proofErr w:type="spellEnd"/>
            <w:r>
              <w:rPr>
                <w:color w:val="FFFFFF" w:themeColor="background1"/>
                <w:highlight w:val="black"/>
              </w:rPr>
              <w:t>, хранить в бутылках</w:t>
            </w:r>
          </w:p>
          <w:p w:rsidR="00F52A0D" w:rsidRDefault="00F52A0D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52A0D" w:rsidRDefault="00F52A0D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9679E" w:rsidRDefault="00D9679E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A1565C" w:rsidRPr="00C7646E" w:rsidRDefault="00A1565C" w:rsidP="00CD2B00">
            <w:pPr>
              <w:spacing w:after="0" w:line="240" w:lineRule="auto"/>
              <w:jc w:val="center"/>
              <w:rPr>
                <w:b/>
                <w:i/>
                <w:color w:val="FFFF00"/>
                <w:highlight w:val="black"/>
              </w:rPr>
            </w:pPr>
            <w:r w:rsidRPr="00C7646E">
              <w:rPr>
                <w:b/>
                <w:i/>
                <w:color w:val="FFFF00"/>
                <w:highlight w:val="black"/>
              </w:rPr>
              <w:lastRenderedPageBreak/>
              <w:t>JUMPY ** [ʹ</w:t>
            </w:r>
            <w:proofErr w:type="spellStart"/>
            <w:r w:rsidRPr="00C7646E">
              <w:rPr>
                <w:b/>
                <w:i/>
                <w:color w:val="FFFF00"/>
                <w:highlight w:val="black"/>
              </w:rPr>
              <w:t>dʒʌmpı</w:t>
            </w:r>
            <w:proofErr w:type="spellEnd"/>
            <w:r w:rsidRPr="00C7646E">
              <w:rPr>
                <w:b/>
                <w:i/>
                <w:color w:val="FFFF00"/>
                <w:highlight w:val="black"/>
              </w:rPr>
              <w:t>] a</w:t>
            </w:r>
          </w:p>
          <w:p w:rsidR="00A1565C" w:rsidRPr="00C7646E" w:rsidRDefault="00A1565C" w:rsidP="00CD2B00">
            <w:pPr>
              <w:spacing w:after="0" w:line="240" w:lineRule="auto"/>
              <w:rPr>
                <w:color w:val="FFFF00"/>
                <w:highlight w:val="black"/>
              </w:rPr>
            </w:pPr>
            <w:r w:rsidRPr="00C7646E">
              <w:rPr>
                <w:color w:val="FFFF00"/>
                <w:highlight w:val="black"/>
              </w:rPr>
              <w:t>1. нервный, неспокойный;</w:t>
            </w:r>
          </w:p>
          <w:p w:rsidR="00A1565C" w:rsidRPr="00C77AEC" w:rsidRDefault="00A1565C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7646E">
              <w:rPr>
                <w:color w:val="FFFF00"/>
                <w:highlight w:val="black"/>
              </w:rPr>
              <w:t xml:space="preserve">2 боязливый, часто </w:t>
            </w:r>
            <w:r w:rsidRPr="00C77AEC">
              <w:rPr>
                <w:color w:val="FFFFFF" w:themeColor="background1"/>
                <w:highlight w:val="black"/>
              </w:rPr>
              <w:t>вздрагивающий</w:t>
            </w:r>
          </w:p>
          <w:p w:rsidR="00A1565C" w:rsidRPr="00C77AEC" w:rsidRDefault="00A1565C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77AEC">
              <w:rPr>
                <w:color w:val="FFFFFF" w:themeColor="background1"/>
                <w:highlight w:val="black"/>
              </w:rPr>
              <w:t>3. щекочущий нервы, действующий на нервы</w:t>
            </w:r>
          </w:p>
          <w:p w:rsidR="00A1565C" w:rsidRPr="00C77AEC" w:rsidRDefault="00A1565C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77AEC">
              <w:rPr>
                <w:color w:val="FFFFFF" w:themeColor="background1"/>
                <w:highlight w:val="black"/>
              </w:rPr>
              <w:t>4. скачущий (о ценах, температуре и т. п.)</w:t>
            </w:r>
          </w:p>
          <w:p w:rsidR="00A1565C" w:rsidRPr="00C77AEC" w:rsidRDefault="00A1565C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A1565C" w:rsidRPr="00C77AEC" w:rsidRDefault="00A1565C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A1565C" w:rsidRPr="00C77AEC" w:rsidRDefault="00A1565C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D76A22" w:rsidRPr="00841687" w:rsidRDefault="00D76A22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841687">
              <w:rPr>
                <w:b/>
                <w:i/>
                <w:color w:val="FFFFFF" w:themeColor="background1"/>
                <w:lang w:val="en-US"/>
              </w:rPr>
              <w:t>MOVABLE ** [</w:t>
            </w:r>
            <w:r w:rsidRPr="00841687">
              <w:rPr>
                <w:b/>
                <w:i/>
                <w:color w:val="FFFFFF" w:themeColor="background1"/>
              </w:rPr>
              <w:t>ʹ</w:t>
            </w:r>
            <w:r w:rsidRPr="00841687">
              <w:rPr>
                <w:b/>
                <w:i/>
                <w:color w:val="FFFFFF" w:themeColor="background1"/>
                <w:lang w:val="en-US"/>
              </w:rPr>
              <w:t>mu:vəb(ə)l] a</w:t>
            </w:r>
          </w:p>
          <w:p w:rsidR="00D76A22" w:rsidRPr="00841687" w:rsidRDefault="00D76A22" w:rsidP="00CD2B00">
            <w:pPr>
              <w:spacing w:after="0" w:line="240" w:lineRule="auto"/>
              <w:rPr>
                <w:color w:val="FFFFFF" w:themeColor="background1"/>
              </w:rPr>
            </w:pPr>
            <w:r w:rsidRPr="00841687">
              <w:rPr>
                <w:color w:val="FFFFFF" w:themeColor="background1"/>
              </w:rPr>
              <w:t>1. 1) подвижной; переносной, передвижной; разборный, съёмный</w:t>
            </w:r>
          </w:p>
          <w:p w:rsidR="00D76A22" w:rsidRPr="00841687" w:rsidRDefault="00D76A22" w:rsidP="003E77C2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841687">
              <w:rPr>
                <w:i/>
                <w:color w:val="FFFFFF" w:themeColor="background1"/>
              </w:rPr>
              <w:t>movable</w:t>
            </w:r>
            <w:proofErr w:type="spellEnd"/>
            <w:r w:rsidRPr="00841687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841687">
              <w:rPr>
                <w:i/>
                <w:color w:val="FFFFFF" w:themeColor="background1"/>
              </w:rPr>
              <w:t>joint</w:t>
            </w:r>
            <w:proofErr w:type="spellEnd"/>
            <w:r w:rsidRPr="00841687">
              <w:rPr>
                <w:i/>
                <w:color w:val="FFFFFF" w:themeColor="background1"/>
              </w:rPr>
              <w:t xml:space="preserve"> – подвижное соединение</w:t>
            </w:r>
          </w:p>
          <w:p w:rsidR="00D76A22" w:rsidRPr="00841687" w:rsidRDefault="00D76A22" w:rsidP="003E77C2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841687">
              <w:rPr>
                <w:i/>
                <w:color w:val="FFFFFF" w:themeColor="background1"/>
              </w:rPr>
              <w:t>movable</w:t>
            </w:r>
            <w:proofErr w:type="spellEnd"/>
            <w:r w:rsidRPr="00841687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841687">
              <w:rPr>
                <w:i/>
                <w:color w:val="FFFFFF" w:themeColor="background1"/>
              </w:rPr>
              <w:t>walls</w:t>
            </w:r>
            <w:proofErr w:type="spellEnd"/>
            <w:r w:rsidRPr="00841687">
              <w:rPr>
                <w:i/>
                <w:color w:val="FFFFFF" w:themeColor="background1"/>
              </w:rPr>
              <w:t xml:space="preserve"> – передвижные стены</w:t>
            </w:r>
          </w:p>
          <w:p w:rsidR="00D76A22" w:rsidRPr="00841687" w:rsidRDefault="00D76A22" w:rsidP="003E77C2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841687">
              <w:rPr>
                <w:i/>
                <w:color w:val="FFFFFF" w:themeColor="background1"/>
              </w:rPr>
              <w:t>movable</w:t>
            </w:r>
            <w:proofErr w:type="spellEnd"/>
            <w:r w:rsidRPr="00841687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841687">
              <w:rPr>
                <w:i/>
                <w:color w:val="FFFFFF" w:themeColor="background1"/>
              </w:rPr>
              <w:t>type</w:t>
            </w:r>
            <w:proofErr w:type="spellEnd"/>
            <w:r w:rsidRPr="00841687">
              <w:rPr>
                <w:i/>
                <w:color w:val="FFFFFF" w:themeColor="background1"/>
              </w:rPr>
              <w:t xml:space="preserve"> – подвижный тип</w:t>
            </w:r>
          </w:p>
          <w:p w:rsidR="00D76A22" w:rsidRPr="00841687" w:rsidRDefault="00D76A22" w:rsidP="003E77C2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841687">
              <w:rPr>
                <w:i/>
                <w:color w:val="FFFFFF" w:themeColor="background1"/>
              </w:rPr>
              <w:t>movable</w:t>
            </w:r>
            <w:proofErr w:type="spellEnd"/>
            <w:r w:rsidRPr="00841687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841687">
              <w:rPr>
                <w:i/>
                <w:color w:val="FFFFFF" w:themeColor="background1"/>
              </w:rPr>
              <w:t>tank</w:t>
            </w:r>
            <w:proofErr w:type="spellEnd"/>
            <w:r w:rsidRPr="00841687">
              <w:rPr>
                <w:i/>
                <w:color w:val="FFFFFF" w:themeColor="background1"/>
              </w:rPr>
              <w:t xml:space="preserve"> – съемная цистерна</w:t>
            </w:r>
          </w:p>
          <w:p w:rsidR="00D76A22" w:rsidRPr="00841687" w:rsidRDefault="00D76A22" w:rsidP="00CD2B00">
            <w:pPr>
              <w:spacing w:after="0" w:line="240" w:lineRule="auto"/>
              <w:rPr>
                <w:color w:val="FFFFFF" w:themeColor="background1"/>
              </w:rPr>
            </w:pPr>
            <w:r w:rsidRPr="00841687">
              <w:rPr>
                <w:color w:val="FFFFFF" w:themeColor="background1"/>
              </w:rPr>
              <w:t>2) движущийся, закреплённый подвижно</w:t>
            </w:r>
          </w:p>
          <w:p w:rsidR="00D76A22" w:rsidRPr="00841687" w:rsidRDefault="00D76A22" w:rsidP="00CD2B00">
            <w:pPr>
              <w:spacing w:after="0" w:line="240" w:lineRule="auto"/>
              <w:rPr>
                <w:color w:val="FFFFFF" w:themeColor="background1"/>
              </w:rPr>
            </w:pPr>
            <w:r w:rsidRPr="00841687">
              <w:rPr>
                <w:color w:val="FFFFFF" w:themeColor="background1"/>
              </w:rPr>
              <w:t>2. движимый (об имуществе)</w:t>
            </w:r>
          </w:p>
          <w:p w:rsidR="00D76A22" w:rsidRPr="00841687" w:rsidRDefault="00D76A22" w:rsidP="00CD2B00">
            <w:pPr>
              <w:spacing w:after="0" w:line="240" w:lineRule="auto"/>
              <w:rPr>
                <w:color w:val="FFFFFF" w:themeColor="background1"/>
              </w:rPr>
            </w:pPr>
            <w:r w:rsidRPr="00841687">
              <w:rPr>
                <w:color w:val="FFFFFF" w:themeColor="background1"/>
              </w:rPr>
              <w:t>3. переходящий (по времени)</w:t>
            </w:r>
          </w:p>
          <w:p w:rsidR="00D76A22" w:rsidRPr="00841687" w:rsidRDefault="00D76A22" w:rsidP="003E77C2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41687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841687">
              <w:rPr>
                <w:i/>
                <w:color w:val="FFFFFF" w:themeColor="background1"/>
              </w:rPr>
              <w:t>feast</w:t>
            </w:r>
            <w:proofErr w:type="spellEnd"/>
            <w:r w:rsidRPr="00841687">
              <w:rPr>
                <w:i/>
                <w:color w:val="FFFFFF" w:themeColor="background1"/>
              </w:rPr>
              <w:t xml:space="preserve"> /</w:t>
            </w:r>
            <w:proofErr w:type="spellStart"/>
            <w:r w:rsidRPr="00841687">
              <w:rPr>
                <w:i/>
                <w:color w:val="FFFFFF" w:themeColor="background1"/>
              </w:rPr>
              <w:t>holiday</w:t>
            </w:r>
            <w:proofErr w:type="spellEnd"/>
            <w:r w:rsidRPr="00841687">
              <w:rPr>
                <w:i/>
                <w:color w:val="FFFFFF" w:themeColor="background1"/>
              </w:rPr>
              <w:t>/ - </w:t>
            </w:r>
            <w:proofErr w:type="spellStart"/>
            <w:proofErr w:type="gramStart"/>
            <w:r w:rsidRPr="00841687">
              <w:rPr>
                <w:i/>
                <w:color w:val="FFFFFF" w:themeColor="background1"/>
              </w:rPr>
              <w:t>церк.переходящий</w:t>
            </w:r>
            <w:proofErr w:type="spellEnd"/>
            <w:proofErr w:type="gramEnd"/>
            <w:r w:rsidRPr="00841687">
              <w:rPr>
                <w:i/>
                <w:color w:val="FFFFFF" w:themeColor="background1"/>
              </w:rPr>
              <w:t xml:space="preserve"> праздник</w:t>
            </w:r>
          </w:p>
          <w:p w:rsidR="00D76A22" w:rsidRPr="00841687" w:rsidRDefault="00D76A22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D76A22" w:rsidRPr="00841687" w:rsidRDefault="00D76A22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D76A22" w:rsidRDefault="00D76A22" w:rsidP="00CD2B00">
            <w:pPr>
              <w:spacing w:after="0" w:line="240" w:lineRule="auto"/>
              <w:rPr>
                <w:color w:val="FFFF00"/>
              </w:rPr>
            </w:pPr>
          </w:p>
          <w:p w:rsidR="003E77C2" w:rsidRDefault="003E77C2" w:rsidP="003E77C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DEGREE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dıʹgri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:]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n</w:t>
            </w:r>
          </w:p>
          <w:p w:rsidR="003E77C2" w:rsidRDefault="003E77C2" w:rsidP="003E77C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ступень, степень</w:t>
            </w:r>
          </w:p>
          <w:p w:rsidR="003E77C2" w:rsidRDefault="003E77C2" w:rsidP="003E77C2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skill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уровень /степень/ мастерства</w:t>
            </w:r>
          </w:p>
          <w:p w:rsidR="003E77C2" w:rsidRDefault="003E77C2" w:rsidP="003E77C2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the highest ~ of goodness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сама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доброта</w:t>
            </w:r>
          </w:p>
          <w:p w:rsidR="003E77C2" w:rsidRDefault="003E77C2" w:rsidP="003E77C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 социальный статус (положение), ранг; звание</w:t>
            </w:r>
          </w:p>
          <w:p w:rsidR="003E77C2" w:rsidRDefault="003E77C2" w:rsidP="003E77C2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low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низкого звания</w:t>
            </w:r>
          </w:p>
          <w:p w:rsidR="003E77C2" w:rsidRDefault="003E77C2" w:rsidP="003E77C2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a lady of high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знатная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дама</w:t>
            </w:r>
          </w:p>
          <w:p w:rsidR="003E77C2" w:rsidRDefault="003E77C2" w:rsidP="003E77C2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people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every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очень разные по (своему) положению люди</w:t>
            </w:r>
          </w:p>
          <w:p w:rsidR="003E77C2" w:rsidRDefault="003E77C2" w:rsidP="003E77C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 (спортивный) разряд</w:t>
            </w:r>
          </w:p>
          <w:p w:rsidR="003E77C2" w:rsidRDefault="003E77C2" w:rsidP="003E77C2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advanced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~ -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спорт.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второй разряд</w:t>
            </w:r>
          </w:p>
          <w:p w:rsidR="003E77C2" w:rsidRDefault="003E77C2" w:rsidP="003E77C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4. градус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температурный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3E77C2" w:rsidRDefault="003E77C2" w:rsidP="003E77C2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ten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cold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frost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 - десять градусов тепла [холода, мороза]</w:t>
            </w:r>
          </w:p>
          <w:p w:rsidR="003E77C2" w:rsidRDefault="003E77C2" w:rsidP="003E77C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5 звание, учёная степень; диплом</w:t>
            </w:r>
          </w:p>
          <w:p w:rsidR="003E77C2" w:rsidRDefault="003E77C2" w:rsidP="003E77C2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first class degree — </w:t>
            </w:r>
            <w:r>
              <w:rPr>
                <w:i/>
                <w:color w:val="FFFFFF" w:themeColor="background1"/>
                <w:highlight w:val="black"/>
              </w:rPr>
              <w:t>диплом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отличием</w:t>
            </w:r>
          </w:p>
          <w:p w:rsidR="003E77C2" w:rsidRDefault="003E77C2" w:rsidP="003E77C2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academic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degree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 — учёная степень</w:t>
            </w:r>
          </w:p>
          <w:p w:rsidR="003E77C2" w:rsidRDefault="003E77C2" w:rsidP="003E77C2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advanced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degree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 — учёная степень выше степени бакалавра</w:t>
            </w:r>
          </w:p>
          <w:p w:rsidR="003E77C2" w:rsidRDefault="003E77C2" w:rsidP="003E77C2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bachelor's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degree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 — степень бакалавра</w:t>
            </w:r>
          </w:p>
          <w:p w:rsidR="003E77C2" w:rsidRDefault="003E77C2" w:rsidP="003E77C2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college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degree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 — бакалавр (степень, которую получает выпускник колледжа)</w:t>
            </w:r>
          </w:p>
          <w:p w:rsidR="003E77C2" w:rsidRDefault="003E77C2" w:rsidP="003E77C2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doctoral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doctor's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degree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 — докторская степень</w:t>
            </w:r>
          </w:p>
          <w:p w:rsidR="003E77C2" w:rsidRDefault="003E77C2" w:rsidP="003E77C2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(post)graduate degrees — </w:t>
            </w:r>
            <w:r>
              <w:rPr>
                <w:i/>
                <w:color w:val="FFFFFF" w:themeColor="background1"/>
                <w:highlight w:val="black"/>
              </w:rPr>
              <w:t>учёные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степени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выше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бакалавра</w:t>
            </w:r>
          </w:p>
          <w:p w:rsidR="003E77C2" w:rsidRDefault="003E77C2" w:rsidP="003E77C2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honorary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degree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 — почётная учёная степень</w:t>
            </w:r>
          </w:p>
          <w:p w:rsidR="003E77C2" w:rsidRDefault="003E77C2" w:rsidP="003E77C2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award / confer a degree on — </w:t>
            </w:r>
            <w:r>
              <w:rPr>
                <w:i/>
                <w:color w:val="FFFFFF" w:themeColor="background1"/>
                <w:highlight w:val="black"/>
              </w:rPr>
              <w:t>присвоить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степень</w:t>
            </w:r>
          </w:p>
          <w:p w:rsidR="003E77C2" w:rsidRDefault="003E77C2" w:rsidP="003E77C2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take one's degree — </w:t>
            </w:r>
            <w:r>
              <w:rPr>
                <w:i/>
                <w:color w:val="FFFFFF" w:themeColor="background1"/>
                <w:highlight w:val="black"/>
              </w:rPr>
              <w:t>получить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степень</w:t>
            </w:r>
          </w:p>
          <w:p w:rsidR="003E77C2" w:rsidRDefault="003E77C2" w:rsidP="003E77C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 градусный</w:t>
            </w:r>
          </w:p>
          <w:p w:rsidR="003E77C2" w:rsidRDefault="003E77C2" w:rsidP="003E77C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 дипломный</w:t>
            </w:r>
          </w:p>
          <w:p w:rsidR="003E77C2" w:rsidRDefault="003E77C2" w:rsidP="003E77C2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degree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project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дипломный проект</w:t>
            </w:r>
          </w:p>
          <w:p w:rsidR="003E77C2" w:rsidRDefault="003E77C2" w:rsidP="003E77C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3E77C2" w:rsidRDefault="003E77C2" w:rsidP="003E77C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3E77C2" w:rsidRDefault="003E77C2" w:rsidP="003E77C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3E77C2" w:rsidRDefault="003E77C2" w:rsidP="003E77C2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CENSUS</w:t>
            </w:r>
            <w:r>
              <w:rPr>
                <w:b/>
                <w:i/>
                <w:color w:val="FFFF00"/>
              </w:rPr>
              <w:t xml:space="preserve"> ** {ʹ</w:t>
            </w:r>
            <w:r>
              <w:rPr>
                <w:b/>
                <w:i/>
                <w:color w:val="FFFF00"/>
                <w:lang w:val="en-US"/>
              </w:rPr>
              <w:t>sens</w:t>
            </w:r>
            <w:r>
              <w:rPr>
                <w:b/>
                <w:i/>
                <w:color w:val="FFFF00"/>
              </w:rPr>
              <w:t>ə</w:t>
            </w:r>
            <w:r>
              <w:rPr>
                <w:b/>
                <w:i/>
                <w:color w:val="FFFF00"/>
                <w:lang w:val="en-US"/>
              </w:rPr>
              <w:t>s</w:t>
            </w:r>
            <w:r>
              <w:rPr>
                <w:b/>
                <w:i/>
                <w:color w:val="FFFF00"/>
              </w:rPr>
              <w:t>}</w:t>
            </w:r>
            <w:r>
              <w:rPr>
                <w:b/>
                <w:i/>
                <w:color w:val="FFFF00"/>
                <w:lang w:val="en-US"/>
              </w:rPr>
              <w:t> n</w:t>
            </w:r>
          </w:p>
          <w:p w:rsidR="003E77C2" w:rsidRDefault="003E77C2" w:rsidP="003E77C2">
            <w:pPr>
              <w:rPr>
                <w:color w:val="FFFF00"/>
              </w:rPr>
            </w:pPr>
            <w:r>
              <w:rPr>
                <w:color w:val="FFFF00"/>
              </w:rPr>
              <w:t>1. перепись (населения;</w:t>
            </w:r>
            <w:r>
              <w:rPr>
                <w:color w:val="FFFF00"/>
                <w:lang w:val="en-US"/>
              </w:rPr>
              <w:t> </w:t>
            </w:r>
            <w:proofErr w:type="gramStart"/>
            <w:r>
              <w:rPr>
                <w:color w:val="FFFF00"/>
              </w:rPr>
              <w:t>тж.</w:t>
            </w:r>
            <w:r>
              <w:rPr>
                <w:color w:val="FFFF00"/>
                <w:lang w:val="en-US"/>
              </w:rPr>
              <w:t>population</w:t>
            </w:r>
            <w:proofErr w:type="gramEnd"/>
            <w:r>
              <w:rPr>
                <w:color w:val="FFFF00"/>
              </w:rPr>
              <w:t xml:space="preserve"> ~, ~ </w:t>
            </w:r>
            <w:r>
              <w:rPr>
                <w:color w:val="FFFF00"/>
                <w:lang w:val="en-US"/>
              </w:rPr>
              <w:t>of</w:t>
            </w:r>
            <w:r w:rsidRPr="003E77C2">
              <w:rPr>
                <w:color w:val="FFFF00"/>
              </w:rPr>
              <w:t xml:space="preserve"> </w:t>
            </w:r>
            <w:r>
              <w:rPr>
                <w:color w:val="FFFF00"/>
                <w:lang w:val="en-US"/>
              </w:rPr>
              <w:t>population</w:t>
            </w:r>
            <w:r>
              <w:rPr>
                <w:color w:val="FFFF00"/>
              </w:rPr>
              <w:t>), учет численности</w:t>
            </w:r>
          </w:p>
          <w:p w:rsidR="003E77C2" w:rsidRDefault="003E77C2" w:rsidP="003E77C2">
            <w:pPr>
              <w:pStyle w:val="a7"/>
              <w:numPr>
                <w:ilvl w:val="0"/>
                <w:numId w:val="40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complete</w:t>
            </w:r>
            <w:proofErr w:type="spellEnd"/>
            <w:r>
              <w:rPr>
                <w:i/>
                <w:color w:val="FFFF00"/>
              </w:rPr>
              <w:t> {</w:t>
            </w:r>
            <w:proofErr w:type="spellStart"/>
            <w:r>
              <w:rPr>
                <w:i/>
                <w:color w:val="FFFF00"/>
              </w:rPr>
              <w:t>sample</w:t>
            </w:r>
            <w:proofErr w:type="spellEnd"/>
            <w:r>
              <w:rPr>
                <w:i/>
                <w:color w:val="FFFF00"/>
              </w:rPr>
              <w:t>} ~ - сплошная {выборочная} перепись</w:t>
            </w:r>
          </w:p>
          <w:p w:rsidR="003E77C2" w:rsidRDefault="003E77C2" w:rsidP="003E77C2">
            <w:pPr>
              <w:pStyle w:val="a7"/>
              <w:numPr>
                <w:ilvl w:val="0"/>
                <w:numId w:val="40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paper</w:t>
            </w:r>
            <w:proofErr w:type="spellEnd"/>
            <w:r>
              <w:rPr>
                <w:i/>
                <w:color w:val="FFFF00"/>
              </w:rPr>
              <w:t xml:space="preserve"> /</w:t>
            </w:r>
            <w:proofErr w:type="spellStart"/>
            <w:r>
              <w:rPr>
                <w:i/>
                <w:color w:val="FFFF00"/>
              </w:rPr>
              <w:t>form</w:t>
            </w:r>
            <w:proofErr w:type="spellEnd"/>
            <w:r>
              <w:rPr>
                <w:i/>
                <w:color w:val="FFFF00"/>
              </w:rPr>
              <w:t xml:space="preserve">, </w:t>
            </w:r>
            <w:proofErr w:type="spellStart"/>
            <w:r>
              <w:rPr>
                <w:i/>
                <w:color w:val="FFFF00"/>
              </w:rPr>
              <w:t>schedule</w:t>
            </w:r>
            <w:proofErr w:type="spellEnd"/>
            <w:r>
              <w:rPr>
                <w:i/>
                <w:color w:val="FFFF00"/>
              </w:rPr>
              <w:t xml:space="preserve">/ - бланк, заполняемый </w:t>
            </w:r>
            <w:r>
              <w:rPr>
                <w:i/>
                <w:color w:val="FFFFFF" w:themeColor="background1"/>
              </w:rPr>
              <w:t>при переписи, опросный лист</w:t>
            </w:r>
          </w:p>
          <w:p w:rsidR="003E77C2" w:rsidRDefault="003E77C2" w:rsidP="003E77C2">
            <w:pPr>
              <w:pStyle w:val="a7"/>
              <w:numPr>
                <w:ilvl w:val="0"/>
                <w:numId w:val="40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~ enumerator /interviewer, taker/ - </w:t>
            </w:r>
            <w:r>
              <w:rPr>
                <w:i/>
                <w:color w:val="FFFFFF" w:themeColor="background1"/>
              </w:rPr>
              <w:t>счётчик</w:t>
            </w:r>
            <w:r>
              <w:rPr>
                <w:i/>
                <w:color w:val="FFFFFF" w:themeColor="background1"/>
                <w:lang w:val="en-US"/>
              </w:rPr>
              <w:t xml:space="preserve"> (</w:t>
            </w:r>
            <w:r>
              <w:rPr>
                <w:i/>
                <w:color w:val="FFFFFF" w:themeColor="background1"/>
              </w:rPr>
              <w:t>при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переписи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населения</w:t>
            </w:r>
            <w:r>
              <w:rPr>
                <w:i/>
                <w:color w:val="FFFFFF" w:themeColor="background1"/>
                <w:lang w:val="en-US"/>
              </w:rPr>
              <w:t>)</w:t>
            </w:r>
          </w:p>
          <w:p w:rsidR="003E77C2" w:rsidRDefault="003E77C2" w:rsidP="003E77C2">
            <w:pPr>
              <w:pStyle w:val="a7"/>
              <w:numPr>
                <w:ilvl w:val="0"/>
                <w:numId w:val="40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take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- провести перепись (населения)</w:t>
            </w:r>
          </w:p>
          <w:p w:rsidR="003E77C2" w:rsidRDefault="003E77C2" w:rsidP="003E77C2">
            <w:pPr>
              <w:rPr>
                <w:color w:val="FFFFFF" w:themeColor="background1"/>
              </w:rPr>
            </w:pPr>
          </w:p>
          <w:p w:rsidR="003E77C2" w:rsidRDefault="003E77C2" w:rsidP="003E77C2">
            <w:pPr>
              <w:rPr>
                <w:color w:val="FFFFFF" w:themeColor="background1"/>
              </w:rPr>
            </w:pPr>
          </w:p>
          <w:p w:rsidR="003E77C2" w:rsidRDefault="003E77C2" w:rsidP="003E77C2">
            <w:pPr>
              <w:rPr>
                <w:color w:val="FFFFFF" w:themeColor="background1"/>
              </w:rPr>
            </w:pPr>
          </w:p>
          <w:p w:rsidR="003E77C2" w:rsidRDefault="003E77C2" w:rsidP="003E77C2">
            <w:pPr>
              <w:jc w:val="center"/>
              <w:rPr>
                <w:b/>
                <w:i/>
                <w:color w:val="00B050"/>
              </w:rPr>
            </w:pPr>
            <w:r>
              <w:rPr>
                <w:b/>
                <w:i/>
                <w:color w:val="00B050"/>
                <w:lang w:val="en-US"/>
              </w:rPr>
              <w:t>HISPANIC</w:t>
            </w:r>
            <w:r>
              <w:rPr>
                <w:b/>
                <w:i/>
                <w:color w:val="00B050"/>
              </w:rPr>
              <w:t xml:space="preserve"> ** {</w:t>
            </w:r>
            <w:r>
              <w:rPr>
                <w:b/>
                <w:i/>
                <w:color w:val="00B050"/>
                <w:lang w:val="en-US"/>
              </w:rPr>
              <w:t>h</w:t>
            </w:r>
            <w:r>
              <w:rPr>
                <w:b/>
                <w:i/>
                <w:color w:val="00B050"/>
              </w:rPr>
              <w:t>ıʹ</w:t>
            </w:r>
            <w:r>
              <w:rPr>
                <w:b/>
                <w:i/>
                <w:color w:val="00B050"/>
                <w:lang w:val="en-US"/>
              </w:rPr>
              <w:t>sp</w:t>
            </w:r>
            <w:r>
              <w:rPr>
                <w:b/>
                <w:i/>
                <w:color w:val="00B050"/>
              </w:rPr>
              <w:t>æ</w:t>
            </w:r>
            <w:r>
              <w:rPr>
                <w:b/>
                <w:i/>
                <w:color w:val="00B050"/>
                <w:lang w:val="en-US"/>
              </w:rPr>
              <w:t>n</w:t>
            </w:r>
            <w:r>
              <w:rPr>
                <w:b/>
                <w:i/>
                <w:color w:val="00B050"/>
              </w:rPr>
              <w:t>ı</w:t>
            </w:r>
            <w:r>
              <w:rPr>
                <w:b/>
                <w:i/>
                <w:color w:val="00B050"/>
                <w:lang w:val="en-US"/>
              </w:rPr>
              <w:t>k</w:t>
            </w:r>
            <w:r>
              <w:rPr>
                <w:b/>
                <w:i/>
                <w:color w:val="00B050"/>
              </w:rPr>
              <w:t>}</w:t>
            </w:r>
            <w:r>
              <w:rPr>
                <w:b/>
                <w:i/>
                <w:color w:val="00B050"/>
                <w:lang w:val="en-US"/>
              </w:rPr>
              <w:t> n</w:t>
            </w:r>
          </w:p>
          <w:p w:rsidR="003E77C2" w:rsidRDefault="003E77C2" w:rsidP="003E77C2">
            <w:pPr>
              <w:rPr>
                <w:color w:val="00B050"/>
              </w:rPr>
            </w:pPr>
            <w:r>
              <w:rPr>
                <w:color w:val="00B050"/>
              </w:rPr>
              <w:t>1. испанец</w:t>
            </w:r>
          </w:p>
          <w:p w:rsidR="003E77C2" w:rsidRDefault="003E77C2" w:rsidP="003E77C2">
            <w:pPr>
              <w:rPr>
                <w:color w:val="00B050"/>
              </w:rPr>
            </w:pPr>
            <w:r>
              <w:rPr>
                <w:color w:val="00B050"/>
              </w:rPr>
              <w:t>2. латиноамериканец</w:t>
            </w:r>
          </w:p>
          <w:p w:rsidR="003E77C2" w:rsidRDefault="003E77C2" w:rsidP="003E77C2">
            <w:pPr>
              <w:pStyle w:val="a7"/>
              <w:numPr>
                <w:ilvl w:val="0"/>
                <w:numId w:val="40"/>
              </w:numPr>
              <w:spacing w:line="252" w:lineRule="auto"/>
              <w:rPr>
                <w:i/>
                <w:color w:val="00B050"/>
              </w:rPr>
            </w:pPr>
            <w:proofErr w:type="spellStart"/>
            <w:r>
              <w:rPr>
                <w:i/>
                <w:color w:val="00B050"/>
              </w:rPr>
              <w:t>the</w:t>
            </w:r>
            <w:proofErr w:type="spellEnd"/>
            <w:r>
              <w:rPr>
                <w:i/>
                <w:color w:val="00B050"/>
              </w:rPr>
              <w:t xml:space="preserve"> ~s - </w:t>
            </w:r>
            <w:proofErr w:type="spellStart"/>
            <w:proofErr w:type="gramStart"/>
            <w:r>
              <w:rPr>
                <w:i/>
                <w:color w:val="00B050"/>
              </w:rPr>
              <w:t>собир.латиноамериканцы</w:t>
            </w:r>
            <w:proofErr w:type="spellEnd"/>
            <w:proofErr w:type="gramEnd"/>
          </w:p>
          <w:p w:rsidR="003E77C2" w:rsidRDefault="003E77C2" w:rsidP="003E77C2">
            <w:pPr>
              <w:pStyle w:val="a7"/>
              <w:numPr>
                <w:ilvl w:val="0"/>
                <w:numId w:val="40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00B050"/>
                <w:lang w:val="en-US"/>
              </w:rPr>
              <w:t xml:space="preserve">the ~s have taken </w:t>
            </w:r>
            <w:r>
              <w:rPr>
                <w:i/>
                <w:color w:val="FFFFFF" w:themeColor="background1"/>
                <w:lang w:val="en-US"/>
              </w:rPr>
              <w:t xml:space="preserve">over whole areas of the United States - </w:t>
            </w:r>
            <w:r>
              <w:rPr>
                <w:i/>
                <w:color w:val="FFFFFF" w:themeColor="background1"/>
              </w:rPr>
              <w:t>выходцы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из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Латинской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Америки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заселили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целые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районы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США</w:t>
            </w:r>
          </w:p>
          <w:p w:rsidR="003E77C2" w:rsidRDefault="003E77C2" w:rsidP="003E77C2">
            <w:pPr>
              <w:rPr>
                <w:color w:val="FFFF00"/>
              </w:rPr>
            </w:pPr>
            <w:r>
              <w:rPr>
                <w:color w:val="FFFFFF" w:themeColor="background1"/>
              </w:rPr>
              <w:t>ПРИЛ. 1</w:t>
            </w:r>
            <w:r>
              <w:rPr>
                <w:color w:val="FFFF00"/>
              </w:rPr>
              <w:t>. испанский; испаноязычный, испаноговорящий</w:t>
            </w:r>
          </w:p>
          <w:p w:rsidR="003E77C2" w:rsidRDefault="003E77C2" w:rsidP="003E77C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латиноамериканский</w:t>
            </w:r>
          </w:p>
          <w:p w:rsidR="003E77C2" w:rsidRDefault="003E77C2" w:rsidP="003E77C2">
            <w:pPr>
              <w:pStyle w:val="a7"/>
              <w:numPr>
                <w:ilvl w:val="0"/>
                <w:numId w:val="40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US </w:t>
            </w:r>
            <w:proofErr w:type="spellStart"/>
            <w:r>
              <w:rPr>
                <w:i/>
                <w:color w:val="FFFFFF" w:themeColor="background1"/>
              </w:rPr>
              <w:t>and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its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neighbours</w:t>
            </w:r>
            <w:proofErr w:type="spellEnd"/>
            <w:r>
              <w:rPr>
                <w:i/>
                <w:color w:val="FFFFFF" w:themeColor="background1"/>
              </w:rPr>
              <w:t xml:space="preserve"> - США и их соседи в Латинской Америке</w:t>
            </w:r>
          </w:p>
          <w:p w:rsidR="003E77C2" w:rsidRDefault="003E77C2" w:rsidP="003E77C2">
            <w:pPr>
              <w:rPr>
                <w:color w:val="FFFFFF" w:themeColor="background1"/>
                <w:highlight w:val="black"/>
              </w:rPr>
            </w:pPr>
          </w:p>
          <w:p w:rsidR="003E77C2" w:rsidRDefault="003E77C2" w:rsidP="003E77C2">
            <w:pPr>
              <w:rPr>
                <w:color w:val="FFFFFF" w:themeColor="background1"/>
                <w:highlight w:val="black"/>
              </w:rPr>
            </w:pPr>
          </w:p>
          <w:p w:rsidR="003E77C2" w:rsidRDefault="003E77C2" w:rsidP="003E77C2">
            <w:pPr>
              <w:rPr>
                <w:color w:val="FFFFFF" w:themeColor="background1"/>
                <w:highlight w:val="black"/>
              </w:rPr>
            </w:pPr>
          </w:p>
          <w:p w:rsidR="003E77C2" w:rsidRDefault="003E77C2" w:rsidP="003E77C2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HOUSEKEEPER ** ['</w:t>
            </w:r>
            <w:proofErr w:type="spellStart"/>
            <w:r>
              <w:rPr>
                <w:b/>
                <w:i/>
                <w:color w:val="FFFF00"/>
              </w:rPr>
              <w:t>hausˌkiːpə</w:t>
            </w:r>
            <w:proofErr w:type="spellEnd"/>
            <w:r>
              <w:rPr>
                <w:b/>
                <w:i/>
                <w:color w:val="FFFF00"/>
              </w:rPr>
              <w:t>]</w:t>
            </w:r>
          </w:p>
          <w:p w:rsidR="003E77C2" w:rsidRDefault="003E77C2" w:rsidP="003E77C2">
            <w:pPr>
              <w:rPr>
                <w:color w:val="FFFF00"/>
              </w:rPr>
            </w:pPr>
            <w:r>
              <w:rPr>
                <w:color w:val="FFFF00"/>
              </w:rPr>
              <w:t>домохозяйка</w:t>
            </w:r>
          </w:p>
          <w:p w:rsidR="003E77C2" w:rsidRDefault="003E77C2" w:rsidP="003E77C2">
            <w:pPr>
              <w:rPr>
                <w:color w:val="FFFFFF" w:themeColor="background1"/>
              </w:rPr>
            </w:pPr>
            <w:r>
              <w:rPr>
                <w:color w:val="FFFF00"/>
              </w:rPr>
              <w:t xml:space="preserve">домашняя </w:t>
            </w:r>
            <w:r>
              <w:rPr>
                <w:color w:val="FFFFFF" w:themeColor="background1"/>
              </w:rPr>
              <w:t>работница</w:t>
            </w:r>
          </w:p>
          <w:p w:rsidR="003E77C2" w:rsidRDefault="003E77C2" w:rsidP="003E77C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экономка</w:t>
            </w:r>
          </w:p>
          <w:p w:rsidR="003E77C2" w:rsidRDefault="003E77C2" w:rsidP="003E77C2">
            <w:pPr>
              <w:rPr>
                <w:color w:val="FFFFFF" w:themeColor="background1"/>
                <w:highlight w:val="black"/>
              </w:rPr>
            </w:pPr>
          </w:p>
          <w:p w:rsidR="003E77C2" w:rsidRDefault="003E77C2" w:rsidP="003E77C2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3E77C2" w:rsidRDefault="003E77C2" w:rsidP="003E77C2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3E77C2" w:rsidRDefault="003E77C2" w:rsidP="003E77C2">
            <w:pPr>
              <w:spacing w:after="0" w:line="240" w:lineRule="auto"/>
              <w:jc w:val="center"/>
              <w:rPr>
                <w:b/>
                <w:i/>
                <w:color w:val="00B050"/>
              </w:rPr>
            </w:pPr>
            <w:r>
              <w:rPr>
                <w:b/>
                <w:i/>
                <w:color w:val="00B050"/>
              </w:rPr>
              <w:t>ORCHESTRATE ** {ʹ</w:t>
            </w:r>
            <w:proofErr w:type="spellStart"/>
            <w:proofErr w:type="gramStart"/>
            <w:r>
              <w:rPr>
                <w:b/>
                <w:i/>
                <w:color w:val="00B050"/>
              </w:rPr>
              <w:t>ɔ:kıstreıt</w:t>
            </w:r>
            <w:proofErr w:type="spellEnd"/>
            <w:proofErr w:type="gramEnd"/>
            <w:r>
              <w:rPr>
                <w:b/>
                <w:i/>
                <w:color w:val="00B050"/>
              </w:rPr>
              <w:t>} v</w:t>
            </w:r>
          </w:p>
          <w:p w:rsidR="003E77C2" w:rsidRDefault="003E77C2" w:rsidP="003E77C2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>1. оркестровать, инструментовать</w:t>
            </w:r>
          </w:p>
          <w:p w:rsidR="003E77C2" w:rsidRDefault="003E77C2" w:rsidP="003E77C2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00B050"/>
              </w:rPr>
              <w:t xml:space="preserve">2. </w:t>
            </w:r>
            <w:r>
              <w:rPr>
                <w:color w:val="FF0000"/>
              </w:rPr>
              <w:t>располагать в определённом порядке; распределять, организовывать</w:t>
            </w:r>
          </w:p>
          <w:p w:rsidR="003E77C2" w:rsidRDefault="003E77C2" w:rsidP="003E77C2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ORCHESTRATED [ˈ</w:t>
            </w:r>
            <w:proofErr w:type="spellStart"/>
            <w:r>
              <w:rPr>
                <w:b/>
                <w:i/>
                <w:color w:val="FFFFFF" w:themeColor="background1"/>
              </w:rPr>
              <w:t>ɔːkɪstreɪtɪd</w:t>
            </w:r>
            <w:proofErr w:type="spellEnd"/>
            <w:r>
              <w:rPr>
                <w:b/>
                <w:i/>
                <w:color w:val="FFFFFF" w:themeColor="background1"/>
              </w:rPr>
              <w:t>]</w:t>
            </w:r>
          </w:p>
          <w:p w:rsidR="003E77C2" w:rsidRDefault="003E77C2" w:rsidP="003E77C2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Организованный</w:t>
            </w:r>
            <w:r>
              <w:rPr>
                <w:color w:val="FFFFFF" w:themeColor="background1"/>
                <w:lang w:val="en-US"/>
              </w:rPr>
              <w:t xml:space="preserve">, </w:t>
            </w:r>
            <w:r>
              <w:rPr>
                <w:color w:val="FFFFFF" w:themeColor="background1"/>
              </w:rPr>
              <w:t>спланированный</w:t>
            </w:r>
          </w:p>
          <w:p w:rsidR="003E77C2" w:rsidRDefault="003E77C2" w:rsidP="003E77C2">
            <w:pPr>
              <w:spacing w:after="0" w:line="240" w:lineRule="auto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срежиссированный</w:t>
            </w:r>
            <w:proofErr w:type="spellEnd"/>
          </w:p>
          <w:p w:rsidR="003E77C2" w:rsidRDefault="003E77C2" w:rsidP="003E77C2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United States and European delegations on the UN security council have urged action over Belarus’s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behaviour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on its border with Poland, describing the migrant crisis as “orchestrated” and saying Minsk was endangering migrants “for political purposes”</w:t>
            </w:r>
          </w:p>
          <w:p w:rsidR="003E77C2" w:rsidRDefault="003E77C2" w:rsidP="003E77C2">
            <w:p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</w:p>
          <w:p w:rsidR="003E77C2" w:rsidRDefault="003E77C2" w:rsidP="003E77C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3E77C2" w:rsidRDefault="003E77C2" w:rsidP="003E77C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3E77C2" w:rsidRDefault="003E77C2" w:rsidP="003E77C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MUTUAL ** [</w:t>
            </w:r>
            <w:r>
              <w:rPr>
                <w:b/>
                <w:color w:val="FFFFFF" w:themeColor="background1"/>
                <w:highlight w:val="black"/>
              </w:rPr>
              <w:t>ʹ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mju:tʃʋəl]</w:t>
            </w:r>
          </w:p>
          <w:p w:rsidR="003E77C2" w:rsidRDefault="003E77C2" w:rsidP="003E77C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 xml:space="preserve">A 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1. </w:t>
            </w:r>
            <w:r>
              <w:rPr>
                <w:color w:val="FFFFFF" w:themeColor="background1"/>
                <w:highlight w:val="black"/>
              </w:rPr>
              <w:t>взаимный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</w:rPr>
              <w:t>обоюдный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3E77C2" w:rsidRDefault="003E77C2" w:rsidP="003E77C2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~ aid /assistance, help/ - </w:t>
            </w:r>
            <w:r>
              <w:rPr>
                <w:i/>
                <w:color w:val="FFFFFF" w:themeColor="background1"/>
                <w:highlight w:val="black"/>
              </w:rPr>
              <w:t>взаимопомощь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3E77C2" w:rsidRDefault="003E77C2" w:rsidP="003E77C2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relations</w:t>
            </w:r>
            <w:r>
              <w:rPr>
                <w:i/>
                <w:color w:val="FFFFFF" w:themeColor="background1"/>
                <w:highlight w:val="black"/>
              </w:rPr>
              <w:t xml:space="preserve"> - взаимоотношения </w:t>
            </w:r>
          </w:p>
          <w:p w:rsidR="003E77C2" w:rsidRDefault="003E77C2" w:rsidP="003E77C2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hate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взаимная /обоюдная/ ненависть </w:t>
            </w:r>
          </w:p>
          <w:p w:rsidR="003E77C2" w:rsidRDefault="003E77C2" w:rsidP="003E77C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 общий, совместный, принадлежащий обеим сторонам</w:t>
            </w:r>
          </w:p>
          <w:p w:rsidR="003E77C2" w:rsidRDefault="003E77C2" w:rsidP="003E77C2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friend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общий друг</w:t>
            </w:r>
          </w:p>
          <w:p w:rsidR="003E77C2" w:rsidRDefault="003E77C2" w:rsidP="003E77C2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state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express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]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opinion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высказать [выразить] общее мнение</w:t>
            </w:r>
          </w:p>
          <w:p w:rsidR="003E77C2" w:rsidRDefault="003E77C2" w:rsidP="003E77C2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wall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общая стена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между двумя прилегающими зданиями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) </w:t>
            </w:r>
          </w:p>
          <w:p w:rsidR="003E77C2" w:rsidRDefault="003E77C2" w:rsidP="003E77C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3. соответственный </w:t>
            </w:r>
          </w:p>
          <w:p w:rsidR="003E77C2" w:rsidRDefault="003E77C2" w:rsidP="003E77C2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took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their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arms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каждый взял своё /принадлежащее ему/ оружие </w:t>
            </w:r>
          </w:p>
          <w:p w:rsidR="003E77C2" w:rsidRDefault="003E77C2" w:rsidP="003E77C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E77C2" w:rsidRDefault="003E77C2" w:rsidP="003E77C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E77C2" w:rsidRDefault="003E77C2" w:rsidP="003E77C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E77C2" w:rsidRDefault="003E77C2" w:rsidP="003E77C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MERCENARY ** [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>ʹ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mɜ:s(ə)n(ə)rı]</w:t>
            </w:r>
          </w:p>
          <w:p w:rsidR="003E77C2" w:rsidRDefault="003E77C2" w:rsidP="003E77C2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00"/>
                <w:highlight w:val="black"/>
                <w:shd w:val="clear" w:color="auto" w:fill="FFFFFF"/>
              </w:rPr>
              <w:t>СУЩ.</w:t>
            </w:r>
            <w:r>
              <w:rPr>
                <w:color w:val="FFFF00"/>
                <w:highlight w:val="black"/>
                <w:shd w:val="clear" w:color="auto" w:fill="FFFFFF"/>
              </w:rPr>
              <w:t xml:space="preserve"> 1 наёмный солдат, наёмник, контрактник</w:t>
            </w:r>
          </w:p>
          <w:p w:rsidR="003E77C2" w:rsidRDefault="003E77C2" w:rsidP="003E77C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2 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наемничество</w:t>
            </w:r>
            <w:proofErr w:type="spellEnd"/>
          </w:p>
          <w:p w:rsidR="003E77C2" w:rsidRDefault="003E77C2" w:rsidP="003E77C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1. корыстный; продажный, меркантильный</w:t>
            </w:r>
          </w:p>
          <w:p w:rsidR="003E77C2" w:rsidRDefault="003E77C2" w:rsidP="003E77C2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 politicians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корыстные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продажные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/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политиканы</w:t>
            </w:r>
          </w:p>
          <w:p w:rsidR="003E77C2" w:rsidRDefault="003E77C2" w:rsidP="003E77C2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 marriage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брак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расчёту</w:t>
            </w:r>
          </w:p>
          <w:p w:rsidR="003E77C2" w:rsidRDefault="003E77C2" w:rsidP="003E77C2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 w:rsidRPr="003E77C2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act</w:t>
            </w:r>
            <w:r w:rsidRPr="003E77C2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from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motives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действовать из корыстных побуждений</w:t>
            </w:r>
          </w:p>
          <w:p w:rsidR="003E77C2" w:rsidRDefault="003E77C2" w:rsidP="003E77C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2.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наёмный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</w:p>
          <w:p w:rsidR="003E77C2" w:rsidRDefault="003E77C2" w:rsidP="003E77C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3E77C2" w:rsidRDefault="003E77C2" w:rsidP="003E77C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3E77C2" w:rsidRDefault="003E77C2" w:rsidP="003E77C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3E77C2" w:rsidRDefault="003E77C2" w:rsidP="003E77C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LICENSE ** [</w:t>
            </w:r>
            <w:r>
              <w:rPr>
                <w:b/>
                <w:color w:val="FFFF00"/>
                <w:highlight w:val="black"/>
              </w:rPr>
              <w:t>ʹ</w:t>
            </w:r>
            <w:r>
              <w:rPr>
                <w:b/>
                <w:color w:val="FFFF00"/>
                <w:highlight w:val="black"/>
                <w:lang w:val="en-US"/>
              </w:rPr>
              <w:t>laıs(ə)ns]</w:t>
            </w:r>
          </w:p>
          <w:p w:rsidR="003E77C2" w:rsidRDefault="003E77C2" w:rsidP="003E77C2">
            <w:pPr>
              <w:shd w:val="clear" w:color="auto" w:fill="000000" w:themeFill="text1"/>
              <w:spacing w:after="0" w:line="240" w:lineRule="auto"/>
              <w:rPr>
                <w:b/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  <w:lang w:val="en-US"/>
              </w:rPr>
              <w:lastRenderedPageBreak/>
              <w:t>LICENSED</w:t>
            </w:r>
          </w:p>
          <w:p w:rsidR="003E77C2" w:rsidRDefault="003E77C2" w:rsidP="003E77C2">
            <w:pPr>
              <w:pStyle w:val="1"/>
              <w:shd w:val="clear" w:color="auto" w:fill="000000" w:themeFill="text1"/>
              <w:spacing w:before="0" w:beforeAutospacing="0" w:after="0" w:afterAutospacing="0"/>
              <w:rPr>
                <w:b w:val="0"/>
                <w:color w:val="FFFF00"/>
                <w:kern w:val="0"/>
                <w:highlight w:val="black"/>
              </w:rPr>
            </w:pPr>
            <w:r>
              <w:rPr>
                <w:rStyle w:val="hint"/>
                <w:rFonts w:ascii="Arial" w:hAnsi="Arial" w:cs="Arial"/>
                <w:b w:val="0"/>
                <w:i/>
                <w:iCs/>
                <w:color w:val="FFFF00"/>
                <w:kern w:val="0"/>
                <w:sz w:val="36"/>
                <w:szCs w:val="36"/>
                <w:highlight w:val="black"/>
              </w:rPr>
              <w:t xml:space="preserve">амер. </w:t>
            </w:r>
            <w:r>
              <w:rPr>
                <w:rStyle w:val="ab"/>
                <w:rFonts w:ascii="Arial" w:hAnsi="Arial" w:cs="Arial"/>
                <w:b w:val="0"/>
                <w:color w:val="FFFF00"/>
                <w:kern w:val="0"/>
                <w:sz w:val="36"/>
                <w:szCs w:val="36"/>
                <w:highlight w:val="black"/>
              </w:rPr>
              <w:t xml:space="preserve">= </w:t>
            </w:r>
            <w:r>
              <w:rPr>
                <w:rStyle w:val="ab"/>
                <w:rFonts w:ascii="Arial" w:hAnsi="Arial" w:cs="Arial"/>
                <w:b w:val="0"/>
                <w:color w:val="FFFF00"/>
                <w:kern w:val="0"/>
                <w:sz w:val="36"/>
                <w:szCs w:val="36"/>
                <w:highlight w:val="black"/>
                <w:lang w:val="en-US"/>
              </w:rPr>
              <w:t>licence</w:t>
            </w:r>
          </w:p>
          <w:p w:rsidR="003E77C2" w:rsidRDefault="003E77C2" w:rsidP="003E77C2">
            <w:pPr>
              <w:shd w:val="clear" w:color="auto" w:fill="000000" w:themeFill="text1"/>
              <w:spacing w:after="0" w:line="240" w:lineRule="auto"/>
              <w:rPr>
                <w:rStyle w:val="a8"/>
                <w:i/>
                <w:highlight w:val="black"/>
              </w:rPr>
            </w:pPr>
            <w:r>
              <w:rPr>
                <w:rStyle w:val="a8"/>
                <w:i/>
                <w:color w:val="FFFF00"/>
                <w:highlight w:val="black"/>
              </w:rPr>
              <w:t xml:space="preserve">СУЩ. </w:t>
            </w:r>
            <w:r>
              <w:rPr>
                <w:rStyle w:val="a8"/>
                <w:color w:val="FFFF00"/>
                <w:highlight w:val="black"/>
              </w:rPr>
              <w:t>1 лицензия, разрешение</w:t>
            </w:r>
          </w:p>
          <w:p w:rsidR="003E77C2" w:rsidRDefault="003E77C2" w:rsidP="003E77C2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rStyle w:val="a8"/>
                <w:b w:val="0"/>
                <w:i/>
                <w:color w:val="FFFF00"/>
                <w:highlight w:val="black"/>
              </w:rPr>
            </w:pPr>
            <w:r>
              <w:rPr>
                <w:rStyle w:val="a8"/>
                <w:i/>
                <w:color w:val="FFFF00"/>
                <w:highlight w:val="black"/>
                <w:lang w:val="en-US"/>
              </w:rPr>
              <w:t>client</w:t>
            </w:r>
            <w:r w:rsidRPr="003E77C2">
              <w:rPr>
                <w:rStyle w:val="a8"/>
                <w:i/>
                <w:color w:val="FFFF00"/>
                <w:highlight w:val="black"/>
              </w:rPr>
              <w:t xml:space="preserve"> </w:t>
            </w:r>
            <w:r>
              <w:rPr>
                <w:rStyle w:val="a8"/>
                <w:i/>
                <w:color w:val="FFFF00"/>
                <w:highlight w:val="black"/>
                <w:lang w:val="en-US"/>
              </w:rPr>
              <w:t>access</w:t>
            </w:r>
            <w:r w:rsidRPr="003E77C2">
              <w:rPr>
                <w:rStyle w:val="a8"/>
                <w:i/>
                <w:color w:val="FFFF00"/>
                <w:highlight w:val="black"/>
              </w:rPr>
              <w:t xml:space="preserve"> </w:t>
            </w:r>
            <w:r>
              <w:rPr>
                <w:rStyle w:val="a8"/>
                <w:i/>
                <w:color w:val="FFFF00"/>
                <w:highlight w:val="black"/>
                <w:lang w:val="en-US"/>
              </w:rPr>
              <w:t>license</w:t>
            </w:r>
            <w:r>
              <w:rPr>
                <w:rStyle w:val="a8"/>
                <w:i/>
                <w:color w:val="FFFF00"/>
                <w:highlight w:val="black"/>
              </w:rPr>
              <w:t xml:space="preserve"> – клиентская лицензия доступа</w:t>
            </w:r>
          </w:p>
          <w:p w:rsidR="003E77C2" w:rsidRDefault="003E77C2" w:rsidP="003E77C2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rStyle w:val="a8"/>
                <w:b w:val="0"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a8"/>
                <w:i/>
                <w:color w:val="FFFF00"/>
                <w:highlight w:val="black"/>
                <w:lang w:val="en-US"/>
              </w:rPr>
              <w:t xml:space="preserve">general public </w:t>
            </w:r>
            <w:r>
              <w:rPr>
                <w:rStyle w:val="a8"/>
                <w:i/>
                <w:color w:val="FFFFFF" w:themeColor="background1"/>
                <w:highlight w:val="black"/>
                <w:lang w:val="en-US"/>
              </w:rPr>
              <w:t xml:space="preserve">license – </w:t>
            </w:r>
            <w:proofErr w:type="spellStart"/>
            <w:r>
              <w:rPr>
                <w:rStyle w:val="a8"/>
                <w:i/>
                <w:color w:val="FFFFFF" w:themeColor="background1"/>
                <w:highlight w:val="black"/>
                <w:lang w:val="en-US"/>
              </w:rPr>
              <w:t>общедоступная</w:t>
            </w:r>
            <w:proofErr w:type="spellEnd"/>
            <w:r>
              <w:rPr>
                <w:rStyle w:val="a8"/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rStyle w:val="a8"/>
                <w:i/>
                <w:color w:val="FFFFFF" w:themeColor="background1"/>
                <w:highlight w:val="black"/>
                <w:lang w:val="en-US"/>
              </w:rPr>
              <w:t>лицензия</w:t>
            </w:r>
            <w:proofErr w:type="spellEnd"/>
          </w:p>
          <w:p w:rsidR="003E77C2" w:rsidRDefault="003E77C2" w:rsidP="003E77C2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rStyle w:val="a8"/>
                <w:b w:val="0"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a8"/>
                <w:i/>
                <w:color w:val="FFFFFF" w:themeColor="background1"/>
                <w:highlight w:val="black"/>
                <w:lang w:val="en-US"/>
              </w:rPr>
              <w:t xml:space="preserve">free software license – </w:t>
            </w:r>
            <w:proofErr w:type="spellStart"/>
            <w:r>
              <w:rPr>
                <w:rStyle w:val="a8"/>
                <w:i/>
                <w:color w:val="FFFFFF" w:themeColor="background1"/>
                <w:highlight w:val="black"/>
                <w:lang w:val="en-US"/>
              </w:rPr>
              <w:t>свободная</w:t>
            </w:r>
            <w:proofErr w:type="spellEnd"/>
            <w:r>
              <w:rPr>
                <w:rStyle w:val="a8"/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rStyle w:val="a8"/>
                <w:i/>
                <w:color w:val="FFFFFF" w:themeColor="background1"/>
                <w:highlight w:val="black"/>
                <w:lang w:val="en-US"/>
              </w:rPr>
              <w:t>лицензия</w:t>
            </w:r>
            <w:proofErr w:type="spellEnd"/>
          </w:p>
          <w:p w:rsidR="003E77C2" w:rsidRDefault="003E77C2" w:rsidP="003E77C2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rStyle w:val="a8"/>
                <w:b w:val="0"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a8"/>
                <w:i/>
                <w:color w:val="FFFFFF" w:themeColor="background1"/>
                <w:highlight w:val="black"/>
                <w:lang w:val="en-US"/>
              </w:rPr>
              <w:t xml:space="preserve">building license – </w:t>
            </w:r>
            <w:proofErr w:type="spellStart"/>
            <w:r>
              <w:rPr>
                <w:rStyle w:val="a8"/>
                <w:i/>
                <w:color w:val="FFFFFF" w:themeColor="background1"/>
                <w:highlight w:val="black"/>
                <w:lang w:val="en-US"/>
              </w:rPr>
              <w:t>разрешение</w:t>
            </w:r>
            <w:proofErr w:type="spellEnd"/>
            <w:r>
              <w:rPr>
                <w:rStyle w:val="a8"/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rStyle w:val="a8"/>
                <w:i/>
                <w:color w:val="FFFFFF" w:themeColor="background1"/>
                <w:highlight w:val="black"/>
                <w:lang w:val="en-US"/>
              </w:rPr>
              <w:t>на</w:t>
            </w:r>
            <w:proofErr w:type="spellEnd"/>
            <w:r>
              <w:rPr>
                <w:rStyle w:val="a8"/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rStyle w:val="a8"/>
                <w:i/>
                <w:color w:val="FFFFFF" w:themeColor="background1"/>
                <w:highlight w:val="black"/>
                <w:lang w:val="en-US"/>
              </w:rPr>
              <w:t>строительство</w:t>
            </w:r>
            <w:proofErr w:type="spellEnd"/>
          </w:p>
          <w:p w:rsidR="003E77C2" w:rsidRDefault="003E77C2" w:rsidP="003E77C2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rStyle w:val="a8"/>
                <w:b w:val="0"/>
                <w:i/>
                <w:color w:val="FFFFFF" w:themeColor="background1"/>
                <w:highlight w:val="black"/>
              </w:rPr>
            </w:pPr>
            <w:r>
              <w:rPr>
                <w:rStyle w:val="a8"/>
                <w:i/>
                <w:color w:val="FFFFFF" w:themeColor="background1"/>
                <w:highlight w:val="black"/>
                <w:lang w:val="en-US"/>
              </w:rPr>
              <w:t>licensing system</w:t>
            </w:r>
            <w:r>
              <w:rPr>
                <w:rStyle w:val="a8"/>
                <w:i/>
                <w:color w:val="FFFFFF" w:themeColor="background1"/>
                <w:highlight w:val="black"/>
              </w:rPr>
              <w:t xml:space="preserve"> – система лицензирования</w:t>
            </w:r>
          </w:p>
          <w:p w:rsidR="003E77C2" w:rsidRDefault="003E77C2" w:rsidP="003E77C2">
            <w:pPr>
              <w:shd w:val="clear" w:color="auto" w:fill="000000" w:themeFill="text1"/>
              <w:spacing w:after="0" w:line="240" w:lineRule="auto"/>
              <w:rPr>
                <w:rStyle w:val="a8"/>
                <w:b w:val="0"/>
                <w:i/>
                <w:color w:val="FFFFFF" w:themeColor="background1"/>
                <w:highlight w:val="black"/>
              </w:rPr>
            </w:pPr>
            <w:r>
              <w:rPr>
                <w:rStyle w:val="a8"/>
                <w:i/>
                <w:color w:val="FFFFFF" w:themeColor="background1"/>
                <w:highlight w:val="black"/>
                <w:lang w:val="en-US"/>
              </w:rPr>
              <w:t xml:space="preserve">2 </w:t>
            </w:r>
            <w:r>
              <w:rPr>
                <w:rStyle w:val="a8"/>
                <w:color w:val="FFFFFF" w:themeColor="background1"/>
                <w:highlight w:val="black"/>
              </w:rPr>
              <w:t>удостоверение, водительские права</w:t>
            </w:r>
          </w:p>
          <w:p w:rsidR="003E77C2" w:rsidRDefault="003E77C2" w:rsidP="003E77C2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rStyle w:val="a8"/>
                <w:b w:val="0"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a8"/>
                <w:i/>
                <w:color w:val="FFFFFF" w:themeColor="background1"/>
                <w:highlight w:val="black"/>
                <w:lang w:val="en-US"/>
              </w:rPr>
              <w:t xml:space="preserve">driver's license – </w:t>
            </w:r>
            <w:proofErr w:type="spellStart"/>
            <w:r>
              <w:rPr>
                <w:rStyle w:val="a8"/>
                <w:i/>
                <w:color w:val="FFFFFF" w:themeColor="background1"/>
                <w:highlight w:val="black"/>
                <w:lang w:val="en-US"/>
              </w:rPr>
              <w:t>водительское</w:t>
            </w:r>
            <w:proofErr w:type="spellEnd"/>
            <w:r>
              <w:rPr>
                <w:rStyle w:val="a8"/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rStyle w:val="a8"/>
                <w:i/>
                <w:color w:val="FFFFFF" w:themeColor="background1"/>
                <w:highlight w:val="black"/>
                <w:lang w:val="en-US"/>
              </w:rPr>
              <w:t>удостоверение</w:t>
            </w:r>
            <w:proofErr w:type="spellEnd"/>
          </w:p>
          <w:p w:rsidR="003E77C2" w:rsidRDefault="003E77C2" w:rsidP="003E77C2">
            <w:pPr>
              <w:shd w:val="clear" w:color="auto" w:fill="000000" w:themeFill="text1"/>
              <w:spacing w:after="0" w:line="240" w:lineRule="auto"/>
              <w:rPr>
                <w:rStyle w:val="a8"/>
                <w:b w:val="0"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a8"/>
                <w:i/>
                <w:color w:val="FFFFFF" w:themeColor="background1"/>
                <w:highlight w:val="black"/>
                <w:lang w:val="en-US"/>
              </w:rPr>
              <w:t xml:space="preserve">ПРИЛ. </w:t>
            </w:r>
            <w:proofErr w:type="spellStart"/>
            <w:r>
              <w:rPr>
                <w:rStyle w:val="a8"/>
                <w:color w:val="FFFFFF" w:themeColor="background1"/>
                <w:highlight w:val="black"/>
                <w:lang w:val="en-US"/>
              </w:rPr>
              <w:t>лицензионный</w:t>
            </w:r>
            <w:proofErr w:type="spellEnd"/>
          </w:p>
          <w:p w:rsidR="003E77C2" w:rsidRDefault="003E77C2" w:rsidP="003E77C2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rStyle w:val="a8"/>
                <w:b w:val="0"/>
                <w:i/>
                <w:color w:val="FFFFFF" w:themeColor="background1"/>
                <w:highlight w:val="black"/>
              </w:rPr>
            </w:pPr>
            <w:r>
              <w:rPr>
                <w:rStyle w:val="a8"/>
                <w:i/>
                <w:color w:val="FFFFFF" w:themeColor="background1"/>
                <w:highlight w:val="black"/>
                <w:lang w:val="en-US"/>
              </w:rPr>
              <w:t>annual</w:t>
            </w:r>
            <w:r w:rsidRPr="003E77C2">
              <w:rPr>
                <w:rStyle w:val="a8"/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rStyle w:val="a8"/>
                <w:i/>
                <w:color w:val="FFFFFF" w:themeColor="background1"/>
                <w:highlight w:val="black"/>
                <w:lang w:val="en-US"/>
              </w:rPr>
              <w:t>license</w:t>
            </w:r>
            <w:r w:rsidRPr="003E77C2">
              <w:rPr>
                <w:rStyle w:val="a8"/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rStyle w:val="a8"/>
                <w:i/>
                <w:color w:val="FFFFFF" w:themeColor="background1"/>
                <w:highlight w:val="black"/>
                <w:lang w:val="en-US"/>
              </w:rPr>
              <w:t>fee</w:t>
            </w:r>
            <w:r>
              <w:rPr>
                <w:rStyle w:val="a8"/>
                <w:i/>
                <w:color w:val="FFFFFF" w:themeColor="background1"/>
                <w:highlight w:val="black"/>
              </w:rPr>
              <w:t xml:space="preserve"> – ежегодный лицензионный сбор</w:t>
            </w:r>
          </w:p>
          <w:p w:rsidR="003E77C2" w:rsidRDefault="003E77C2" w:rsidP="003E77C2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rStyle w:val="a8"/>
                <w:b w:val="0"/>
                <w:i/>
                <w:color w:val="FFFFFF" w:themeColor="background1"/>
                <w:highlight w:val="black"/>
              </w:rPr>
            </w:pPr>
            <w:r>
              <w:rPr>
                <w:rStyle w:val="a8"/>
                <w:i/>
                <w:color w:val="FFFFFF" w:themeColor="background1"/>
                <w:highlight w:val="black"/>
                <w:lang w:val="en-US"/>
              </w:rPr>
              <w:t>end</w:t>
            </w:r>
            <w:r w:rsidRPr="003E77C2">
              <w:rPr>
                <w:rStyle w:val="a8"/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rStyle w:val="a8"/>
                <w:i/>
                <w:color w:val="FFFFFF" w:themeColor="background1"/>
                <w:highlight w:val="black"/>
                <w:lang w:val="en-US"/>
              </w:rPr>
              <w:t>user</w:t>
            </w:r>
            <w:r w:rsidRPr="003E77C2">
              <w:rPr>
                <w:rStyle w:val="a8"/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rStyle w:val="a8"/>
                <w:i/>
                <w:color w:val="FFFFFF" w:themeColor="background1"/>
                <w:highlight w:val="black"/>
                <w:lang w:val="en-US"/>
              </w:rPr>
              <w:t>license</w:t>
            </w:r>
            <w:r w:rsidRPr="003E77C2">
              <w:rPr>
                <w:rStyle w:val="a8"/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rStyle w:val="a8"/>
                <w:i/>
                <w:color w:val="FFFFFF" w:themeColor="background1"/>
                <w:highlight w:val="black"/>
                <w:lang w:val="en-US"/>
              </w:rPr>
              <w:t>agreement</w:t>
            </w:r>
            <w:r>
              <w:rPr>
                <w:rStyle w:val="a8"/>
                <w:i/>
                <w:color w:val="FFFFFF" w:themeColor="background1"/>
                <w:highlight w:val="black"/>
              </w:rPr>
              <w:t xml:space="preserve"> – лицензионное соглашение конечного пользователя</w:t>
            </w:r>
          </w:p>
          <w:p w:rsidR="003E77C2" w:rsidRDefault="003E77C2" w:rsidP="003E77C2">
            <w:pPr>
              <w:shd w:val="clear" w:color="auto" w:fill="000000" w:themeFill="text1"/>
              <w:spacing w:after="0" w:line="240" w:lineRule="auto"/>
              <w:rPr>
                <w:highlight w:val="black"/>
              </w:rPr>
            </w:pPr>
            <w:r>
              <w:rPr>
                <w:rStyle w:val="a8"/>
                <w:i/>
                <w:color w:val="FFFFFF" w:themeColor="background1"/>
                <w:highlight w:val="black"/>
              </w:rPr>
              <w:t xml:space="preserve">ГЛАГ. </w:t>
            </w:r>
            <w:r>
              <w:rPr>
                <w:color w:val="FFFF00"/>
                <w:highlight w:val="black"/>
              </w:rPr>
              <w:t>разрешать, давать разрешение (</w:t>
            </w:r>
            <w:r>
              <w:rPr>
                <w:rStyle w:val="ab"/>
                <w:color w:val="FFFF00"/>
                <w:highlight w:val="black"/>
              </w:rPr>
              <w:t>на </w:t>
            </w:r>
            <w:r>
              <w:rPr>
                <w:rStyle w:val="hint"/>
                <w:iCs/>
                <w:color w:val="FFFF00"/>
                <w:highlight w:val="black"/>
              </w:rPr>
              <w:t>что-л.</w:t>
            </w:r>
            <w:r>
              <w:rPr>
                <w:color w:val="FFFF00"/>
                <w:highlight w:val="black"/>
              </w:rPr>
              <w:t>); давать право, выдавать патент, лицензию</w:t>
            </w:r>
          </w:p>
          <w:p w:rsidR="003E77C2" w:rsidRDefault="003E77C2" w:rsidP="003E77C2">
            <w:pPr>
              <w:pStyle w:val="par3"/>
              <w:numPr>
                <w:ilvl w:val="0"/>
                <w:numId w:val="46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a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doctor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practise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medicine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выдать врачу разрешение заниматься врачебной практикой</w:t>
            </w:r>
          </w:p>
          <w:p w:rsidR="003E77C2" w:rsidRDefault="003E77C2" w:rsidP="003E77C2">
            <w:pPr>
              <w:pStyle w:val="par3"/>
              <w:numPr>
                <w:ilvl w:val="0"/>
                <w:numId w:val="46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to ~ the letting of lodgings -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разрешить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сдачу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квартир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внаём</w:t>
            </w:r>
          </w:p>
          <w:p w:rsidR="003E77C2" w:rsidRDefault="003E77C2" w:rsidP="003E77C2">
            <w:pPr>
              <w:pStyle w:val="par3"/>
              <w:numPr>
                <w:ilvl w:val="0"/>
                <w:numId w:val="46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a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book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 </w:t>
            </w:r>
            <w:r>
              <w:rPr>
                <w:rStyle w:val="trs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{a </w:t>
            </w:r>
            <w:proofErr w:type="spellStart"/>
            <w:r>
              <w:rPr>
                <w:rStyle w:val="trs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play</w:t>
            </w:r>
            <w:proofErr w:type="spellEnd"/>
            <w:r>
              <w:rPr>
                <w:rStyle w:val="trs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}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 - разрешить издание /выпуск/ книги </w:t>
            </w:r>
            <w:r>
              <w:rPr>
                <w:rStyle w:val="trs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{постановку пьесы}</w:t>
            </w:r>
          </w:p>
          <w:p w:rsidR="003E77C2" w:rsidRDefault="003E77C2" w:rsidP="003E77C2">
            <w:pPr>
              <w:spacing w:after="0" w:line="240" w:lineRule="auto"/>
              <w:jc w:val="center"/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u w:val="single"/>
              </w:rPr>
            </w:pPr>
          </w:p>
          <w:p w:rsidR="003E77C2" w:rsidRDefault="003E77C2" w:rsidP="003E77C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3E77C2" w:rsidRDefault="003E77C2" w:rsidP="003E77C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2140C7" w:rsidRDefault="002140C7" w:rsidP="002140C7">
            <w:pPr>
              <w:spacing w:after="0" w:line="240" w:lineRule="auto"/>
              <w:jc w:val="center"/>
              <w:rPr>
                <w:b/>
                <w:i/>
                <w:iCs/>
                <w:color w:val="FFFF00"/>
                <w:highlight w:val="black"/>
                <w:lang w:val="en-US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DENY ** [dı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naı</w:t>
            </w:r>
            <w:proofErr w:type="spellEnd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]</w:t>
            </w:r>
          </w:p>
          <w:p w:rsidR="002140C7" w:rsidRDefault="002140C7" w:rsidP="002140C7">
            <w:pPr>
              <w:spacing w:after="0" w:line="240" w:lineRule="auto"/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i/>
                <w:caps/>
                <w:color w:val="FFFF00"/>
                <w:highlight w:val="black"/>
                <w:shd w:val="clear" w:color="auto" w:fill="FCFCFC"/>
                <w:lang w:val="en-US"/>
              </w:rPr>
              <w:t>Denied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 xml:space="preserve"> [</w:t>
            </w:r>
            <w:proofErr w:type="spellStart"/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dɪˈnaɪd</w:t>
            </w:r>
            <w:proofErr w:type="spellEnd"/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]</w:t>
            </w:r>
          </w:p>
          <w:p w:rsidR="002140C7" w:rsidRDefault="002140C7" w:rsidP="002140C7">
            <w:pPr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1. 1) отрицать; отвергать, не признавать</w:t>
            </w:r>
          </w:p>
          <w:p w:rsidR="002140C7" w:rsidRDefault="002140C7" w:rsidP="002140C7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  <w:lang w:val="en-US"/>
              </w:rPr>
            </w:pPr>
            <w:proofErr w:type="gramStart"/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~ the possibility of </w:t>
            </w: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smth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. - </w:t>
            </w:r>
            <w:proofErr w:type="gramStart"/>
            <w:r>
              <w:rPr>
                <w:i/>
                <w:color w:val="FFFF00"/>
                <w:highlight w:val="black"/>
                <w:shd w:val="clear" w:color="auto" w:fill="FFFFFF"/>
              </w:rPr>
              <w:t>отрицать</w:t>
            </w:r>
            <w:proofErr w:type="gramEnd"/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00"/>
                <w:highlight w:val="black"/>
                <w:shd w:val="clear" w:color="auto" w:fill="FFFFFF"/>
              </w:rPr>
              <w:t>возможность</w:t>
            </w:r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00"/>
                <w:highlight w:val="black"/>
                <w:shd w:val="clear" w:color="auto" w:fill="FFFFFF"/>
              </w:rPr>
              <w:t>чего</w:t>
            </w:r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-</w:t>
            </w:r>
            <w:r>
              <w:rPr>
                <w:i/>
                <w:color w:val="FFFF00"/>
                <w:highlight w:val="black"/>
                <w:shd w:val="clear" w:color="auto" w:fill="FFFFFF"/>
              </w:rPr>
              <w:t>л</w:t>
            </w:r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.</w:t>
            </w:r>
          </w:p>
          <w:p w:rsidR="002140C7" w:rsidRDefault="002140C7" w:rsidP="002140C7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to ~ a theory - </w:t>
            </w:r>
            <w:r>
              <w:rPr>
                <w:i/>
                <w:color w:val="FFFF00"/>
                <w:highlight w:val="black"/>
                <w:shd w:val="clear" w:color="auto" w:fill="FFFFFF"/>
              </w:rPr>
              <w:t>отвергнуть</w:t>
            </w:r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00"/>
                <w:highlight w:val="black"/>
                <w:shd w:val="clear" w:color="auto" w:fill="FFFFFF"/>
              </w:rPr>
              <w:t>теорию</w:t>
            </w:r>
          </w:p>
          <w:p w:rsidR="002140C7" w:rsidRDefault="002140C7" w:rsidP="002140C7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rumour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опровергнуть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слух</w:t>
            </w:r>
          </w:p>
          <w:p w:rsidR="002140C7" w:rsidRDefault="002140C7" w:rsidP="002140C7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charges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отвести /отмести/ обвинения</w:t>
            </w:r>
          </w:p>
          <w:p w:rsidR="002140C7" w:rsidRDefault="002140C7" w:rsidP="002140C7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 truth of the statement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that the statement is true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/ - утверждать, что заявление не соответствует действительности</w:t>
            </w:r>
          </w:p>
          <w:p w:rsidR="002140C7" w:rsidRDefault="002140C7" w:rsidP="002140C7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that</w:t>
            </w:r>
            <w:r w:rsidRPr="002140C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 </w:t>
            </w: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has</w:t>
            </w:r>
            <w:proofErr w:type="gramEnd"/>
            <w:r w:rsidRPr="002140C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talent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отказывать кому-л. в таланте</w:t>
            </w:r>
          </w:p>
          <w:p w:rsidR="002140C7" w:rsidRDefault="002140C7" w:rsidP="002140C7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отказывать, ограничивать, не давать, не допускать, не позволять</w:t>
            </w:r>
          </w:p>
          <w:p w:rsidR="002140C7" w:rsidRDefault="002140C7" w:rsidP="002140C7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  <w:r w:rsidRPr="002140C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request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отказать в просьбе</w:t>
            </w:r>
          </w:p>
          <w:p w:rsidR="002140C7" w:rsidRDefault="002140C7" w:rsidP="002140C7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 </w:t>
            </w: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proofErr w:type="gramEnd"/>
            <w:r w:rsidRPr="002140C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right</w:t>
            </w:r>
            <w:r w:rsidRPr="002140C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 w:rsidRPr="002140C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do</w:t>
            </w:r>
            <w:r w:rsidRPr="002140C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отказать кому-л. в праве делать что-л.</w:t>
            </w:r>
          </w:p>
          <w:p w:rsidR="002140C7" w:rsidRDefault="002140C7" w:rsidP="002140C7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oneself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отказывать себе в чём-л., воздерживаться от чего-л.</w:t>
            </w:r>
          </w:p>
          <w:p w:rsidR="002140C7" w:rsidRDefault="002140C7" w:rsidP="002140C7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oneself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every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luxury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не позволять себе ничего лишнего, ограничивать себя во всём</w:t>
            </w:r>
          </w:p>
          <w:p w:rsidR="002140C7" w:rsidRDefault="002140C7" w:rsidP="002140C7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oneself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pleasure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doing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отказаться от удовольствия сделать что-л.</w:t>
            </w:r>
          </w:p>
          <w:p w:rsidR="002140C7" w:rsidRDefault="002140C7" w:rsidP="002140C7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 Запретить, запрещать</w:t>
            </w:r>
          </w:p>
          <w:p w:rsidR="002140C7" w:rsidRDefault="002140C7" w:rsidP="002140C7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 Лишить, лишать</w:t>
            </w:r>
          </w:p>
          <w:p w:rsidR="002140C7" w:rsidRDefault="002140C7" w:rsidP="002140C7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deny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terrorists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лишить террористов</w:t>
            </w:r>
          </w:p>
          <w:p w:rsidR="002140C7" w:rsidRDefault="002140C7" w:rsidP="002140C7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deny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women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лишать женщин</w:t>
            </w:r>
          </w:p>
          <w:p w:rsidR="002140C7" w:rsidRDefault="002140C7" w:rsidP="002140C7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5. 1) отрекаться, отпираться, отказываться, брать назад, отступаться</w:t>
            </w:r>
          </w:p>
          <w:p w:rsidR="002140C7" w:rsidRDefault="002140C7" w:rsidP="002140C7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one‘s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signature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отказываться от своей подписи</w:t>
            </w:r>
          </w:p>
          <w:p w:rsidR="002140C7" w:rsidRDefault="002140C7" w:rsidP="002140C7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one‘s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words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отказываться от своих слов</w:t>
            </w:r>
          </w:p>
          <w:p w:rsidR="002140C7" w:rsidRDefault="002140C7" w:rsidP="002140C7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140C7" w:rsidRDefault="002140C7" w:rsidP="002140C7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140C7" w:rsidRDefault="002140C7" w:rsidP="002140C7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140C7" w:rsidRPr="002140C7" w:rsidRDefault="002140C7" w:rsidP="002140C7">
            <w:pPr>
              <w:spacing w:after="0" w:line="240" w:lineRule="auto"/>
              <w:jc w:val="center"/>
              <w:rPr>
                <w:b/>
                <w:color w:val="FFFF00"/>
                <w:lang w:val="en-US"/>
              </w:rPr>
            </w:pPr>
            <w:r>
              <w:rPr>
                <w:b/>
                <w:color w:val="FFFF00"/>
                <w:lang w:val="en-US"/>
              </w:rPr>
              <w:t>CONFIRM</w:t>
            </w:r>
            <w:r w:rsidRPr="002140C7">
              <w:rPr>
                <w:b/>
                <w:color w:val="FFFF00"/>
                <w:lang w:val="en-US"/>
              </w:rPr>
              <w:t xml:space="preserve"> ** [</w:t>
            </w:r>
            <w:proofErr w:type="spellStart"/>
            <w:r>
              <w:rPr>
                <w:b/>
                <w:color w:val="FFFF00"/>
                <w:lang w:val="en-US"/>
              </w:rPr>
              <w:t>k</w:t>
            </w:r>
            <w:r w:rsidRPr="002140C7">
              <w:rPr>
                <w:b/>
                <w:color w:val="FFFF00"/>
                <w:lang w:val="en-US"/>
              </w:rPr>
              <w:t>ə</w:t>
            </w:r>
            <w:r>
              <w:rPr>
                <w:b/>
                <w:color w:val="FFFF00"/>
                <w:lang w:val="en-US"/>
              </w:rPr>
              <w:t>n</w:t>
            </w:r>
            <w:proofErr w:type="spellEnd"/>
            <w:r>
              <w:rPr>
                <w:b/>
                <w:color w:val="FFFF00"/>
              </w:rPr>
              <w:t>ʹ</w:t>
            </w:r>
            <w:proofErr w:type="spellStart"/>
            <w:r>
              <w:rPr>
                <w:b/>
                <w:color w:val="FFFF00"/>
                <w:lang w:val="en-US"/>
              </w:rPr>
              <w:t>f</w:t>
            </w:r>
            <w:r w:rsidRPr="002140C7">
              <w:rPr>
                <w:b/>
                <w:color w:val="FFFF00"/>
                <w:lang w:val="en-US"/>
              </w:rPr>
              <w:t>ɜ:</w:t>
            </w:r>
            <w:r>
              <w:rPr>
                <w:b/>
                <w:color w:val="FFFF00"/>
                <w:lang w:val="en-US"/>
              </w:rPr>
              <w:t>m</w:t>
            </w:r>
            <w:proofErr w:type="spellEnd"/>
            <w:r w:rsidRPr="002140C7">
              <w:rPr>
                <w:b/>
                <w:color w:val="FFFF00"/>
                <w:lang w:val="en-US"/>
              </w:rPr>
              <w:t>]</w:t>
            </w:r>
          </w:p>
          <w:p w:rsidR="002140C7" w:rsidRDefault="002140C7" w:rsidP="002140C7">
            <w:pPr>
              <w:spacing w:after="0" w:line="240" w:lineRule="auto"/>
              <w:rPr>
                <w:b/>
                <w:color w:val="FFFF00"/>
                <w:lang w:val="en-US"/>
              </w:rPr>
            </w:pPr>
            <w:r>
              <w:rPr>
                <w:b/>
                <w:color w:val="FFFF00"/>
                <w:lang w:val="en-US"/>
              </w:rPr>
              <w:t>CONFIRMED [</w:t>
            </w:r>
            <w:proofErr w:type="spellStart"/>
            <w:r>
              <w:rPr>
                <w:b/>
                <w:color w:val="FFFF00"/>
                <w:lang w:val="en-US"/>
              </w:rPr>
              <w:t>kən</w:t>
            </w:r>
            <w:proofErr w:type="spellEnd"/>
            <w:r>
              <w:rPr>
                <w:b/>
                <w:color w:val="FFFF00"/>
              </w:rPr>
              <w:t>ʹ</w:t>
            </w:r>
            <w:proofErr w:type="spellStart"/>
            <w:r>
              <w:rPr>
                <w:b/>
                <w:color w:val="FFFF00"/>
                <w:lang w:val="en-US"/>
              </w:rPr>
              <w:t>fɜ:md</w:t>
            </w:r>
            <w:proofErr w:type="spellEnd"/>
            <w:r>
              <w:rPr>
                <w:b/>
                <w:color w:val="FFFF00"/>
                <w:lang w:val="en-US"/>
              </w:rPr>
              <w:t>]</w:t>
            </w:r>
          </w:p>
          <w:p w:rsidR="002140C7" w:rsidRDefault="002140C7" w:rsidP="002140C7">
            <w:pPr>
              <w:spacing w:after="0" w:line="240" w:lineRule="auto"/>
              <w:rPr>
                <w:color w:val="FFFF00"/>
              </w:rPr>
            </w:pPr>
            <w:r>
              <w:rPr>
                <w:b/>
                <w:i/>
                <w:color w:val="FFFF00"/>
              </w:rPr>
              <w:t>ГЛАГ</w:t>
            </w:r>
            <w:r>
              <w:rPr>
                <w:b/>
                <w:i/>
                <w:color w:val="FFFF00"/>
                <w:lang w:val="en-US"/>
              </w:rPr>
              <w:t>.</w:t>
            </w:r>
            <w:r>
              <w:rPr>
                <w:color w:val="FFFF00"/>
                <w:lang w:val="en-US"/>
              </w:rPr>
              <w:t xml:space="preserve"> 1. </w:t>
            </w:r>
            <w:r>
              <w:rPr>
                <w:color w:val="FFFF00"/>
              </w:rPr>
              <w:t>Подтверждать, подтвердить(</w:t>
            </w:r>
            <w:proofErr w:type="spellStart"/>
            <w:r>
              <w:rPr>
                <w:color w:val="FFFF00"/>
              </w:rPr>
              <w:t>ся</w:t>
            </w:r>
            <w:proofErr w:type="spellEnd"/>
            <w:r>
              <w:rPr>
                <w:color w:val="FFFF00"/>
              </w:rPr>
              <w:t>)</w:t>
            </w:r>
          </w:p>
          <w:p w:rsidR="002140C7" w:rsidRDefault="002140C7" w:rsidP="002140C7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report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has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now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been</w:t>
            </w:r>
            <w:proofErr w:type="spellEnd"/>
            <w:r>
              <w:rPr>
                <w:i/>
                <w:color w:val="FFFF00"/>
              </w:rPr>
              <w:t xml:space="preserve"> ~</w:t>
            </w:r>
            <w:proofErr w:type="spellStart"/>
            <w:r>
              <w:rPr>
                <w:i/>
                <w:color w:val="FFFF00"/>
              </w:rPr>
              <w:t>ed</w:t>
            </w:r>
            <w:proofErr w:type="spellEnd"/>
            <w:r>
              <w:rPr>
                <w:i/>
                <w:color w:val="FFFF00"/>
              </w:rPr>
              <w:t xml:space="preserve"> - теперь сообщение </w:t>
            </w:r>
            <w:r>
              <w:rPr>
                <w:i/>
                <w:color w:val="FFFFFF" w:themeColor="background1"/>
              </w:rPr>
              <w:t>подтверждено /подтвердилось/</w:t>
            </w:r>
          </w:p>
          <w:p w:rsidR="002140C7" w:rsidRDefault="002140C7" w:rsidP="002140C7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please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your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telephone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message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letter</w:t>
            </w:r>
            <w:proofErr w:type="spellEnd"/>
            <w:r>
              <w:rPr>
                <w:i/>
                <w:color w:val="FFFFFF" w:themeColor="background1"/>
              </w:rPr>
              <w:t xml:space="preserve"> - офиц. просим подтвердить ваше телефонное сообщение письмом</w:t>
            </w:r>
          </w:p>
          <w:p w:rsidR="002140C7" w:rsidRDefault="002140C7" w:rsidP="002140C7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by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oath</w:t>
            </w:r>
            <w:proofErr w:type="spellEnd"/>
            <w:r>
              <w:rPr>
                <w:i/>
                <w:color w:val="FFFFFF" w:themeColor="background1"/>
              </w:rPr>
              <w:t xml:space="preserve"> - юр. подтвердить (что-л.) под присягой</w:t>
            </w:r>
          </w:p>
          <w:p w:rsidR="002140C7" w:rsidRDefault="002140C7" w:rsidP="002140C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1) утверждать, утвердить, ратифицировать</w:t>
            </w:r>
          </w:p>
          <w:p w:rsidR="002140C7" w:rsidRDefault="002140C7" w:rsidP="002140C7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the appointment has been ~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by a higher authority - </w:t>
            </w:r>
            <w:r>
              <w:rPr>
                <w:i/>
                <w:color w:val="FFFFFF" w:themeColor="background1"/>
              </w:rPr>
              <w:t>назначение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утверждено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вышестоящими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инстанциями</w:t>
            </w:r>
          </w:p>
          <w:p w:rsidR="002140C7" w:rsidRDefault="002140C7" w:rsidP="002140C7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gramStart"/>
            <w:r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</w:rPr>
              <w:t xml:space="preserve">. </w:t>
            </w:r>
            <w:proofErr w:type="gramStart"/>
            <w:r>
              <w:rPr>
                <w:i/>
                <w:color w:val="FFFFFF" w:themeColor="background1"/>
                <w:lang w:val="en-US"/>
              </w:rPr>
              <w:t>in</w:t>
            </w:r>
            <w:proofErr w:type="gramEnd"/>
            <w:r w:rsidRPr="002140C7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office</w:t>
            </w:r>
            <w:r>
              <w:rPr>
                <w:i/>
                <w:color w:val="FFFFFF" w:themeColor="background1"/>
              </w:rPr>
              <w:t xml:space="preserve"> - утвердить кого-л. в должности</w:t>
            </w:r>
          </w:p>
          <w:p w:rsidR="002140C7" w:rsidRDefault="002140C7" w:rsidP="002140C7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to</w:t>
            </w:r>
            <w:r>
              <w:rPr>
                <w:i/>
                <w:color w:val="FFFFFF" w:themeColor="background1"/>
              </w:rPr>
              <w:t xml:space="preserve"> ~ </w:t>
            </w:r>
            <w:r>
              <w:rPr>
                <w:i/>
                <w:color w:val="FFFFFF" w:themeColor="background1"/>
                <w:lang w:val="en-US"/>
              </w:rPr>
              <w:t>a treaty</w:t>
            </w:r>
            <w:r>
              <w:rPr>
                <w:i/>
                <w:color w:val="FFFFFF" w:themeColor="background1"/>
              </w:rPr>
              <w:t xml:space="preserve"> - ратифицировать договор</w:t>
            </w:r>
          </w:p>
          <w:p w:rsidR="002140C7" w:rsidRDefault="002140C7" w:rsidP="002140C7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gramStart"/>
            <w:r>
              <w:rPr>
                <w:i/>
                <w:color w:val="FFFFFF" w:themeColor="background1"/>
                <w:lang w:val="en-US"/>
              </w:rPr>
              <w:lastRenderedPageBreak/>
              <w:t>to</w:t>
            </w:r>
            <w:proofErr w:type="gramEnd"/>
            <w:r>
              <w:rPr>
                <w:i/>
                <w:color w:val="FFFFFF" w:themeColor="background1"/>
              </w:rPr>
              <w:t xml:space="preserve"> ~ </w:t>
            </w:r>
            <w:r>
              <w:rPr>
                <w:i/>
                <w:color w:val="FFFFFF" w:themeColor="background1"/>
                <w:lang w:val="en-US"/>
              </w:rPr>
              <w:t>the decision of the lower court</w:t>
            </w:r>
            <w:r>
              <w:rPr>
                <w:i/>
                <w:color w:val="FFFFFF" w:themeColor="background1"/>
              </w:rPr>
              <w:t xml:space="preserve"> -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юр.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утвердить приговор /решение/ нижестоящего суда</w:t>
            </w:r>
          </w:p>
          <w:p w:rsidR="002140C7" w:rsidRDefault="002140C7" w:rsidP="002140C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подкреплять, укреплять, поддерживать</w:t>
            </w:r>
          </w:p>
          <w:p w:rsidR="002140C7" w:rsidRDefault="002140C7" w:rsidP="002140C7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smb</w:t>
            </w:r>
            <w:proofErr w:type="spellEnd"/>
            <w:r>
              <w:rPr>
                <w:i/>
                <w:color w:val="FFFFFF" w:themeColor="background1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decision</w:t>
            </w:r>
            <w:proofErr w:type="spellEnd"/>
            <w:r>
              <w:rPr>
                <w:i/>
                <w:color w:val="FFFFFF" w:themeColor="background1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</w:rPr>
              <w:t>opinion</w:t>
            </w:r>
            <w:proofErr w:type="spellEnd"/>
            <w:r>
              <w:rPr>
                <w:i/>
                <w:color w:val="FFFFFF" w:themeColor="background1"/>
              </w:rPr>
              <w:t>] - поддержать /укрепить/ кого-л. в его решении [чьё-л. мнение]</w:t>
            </w:r>
          </w:p>
          <w:p w:rsidR="002140C7" w:rsidRDefault="002140C7" w:rsidP="002140C7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later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events</w:t>
            </w:r>
            <w:proofErr w:type="spellEnd"/>
            <w:r>
              <w:rPr>
                <w:i/>
                <w:color w:val="FFFFFF" w:themeColor="background1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</w:rPr>
              <w:t>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determination</w:t>
            </w:r>
            <w:proofErr w:type="spellEnd"/>
            <w:r>
              <w:rPr>
                <w:i/>
                <w:color w:val="FFFFFF" w:themeColor="background1"/>
              </w:rPr>
              <w:t xml:space="preserve"> - последующие события укрепили его решимость</w:t>
            </w:r>
          </w:p>
          <w:p w:rsidR="002140C7" w:rsidRDefault="002140C7" w:rsidP="002140C7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2140C7" w:rsidRDefault="002140C7" w:rsidP="002140C7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2140C7" w:rsidRDefault="002140C7" w:rsidP="002140C7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116B54" w:rsidRPr="00A1565C" w:rsidRDefault="00116B54" w:rsidP="00CD2B00">
            <w:pPr>
              <w:shd w:val="clear" w:color="auto" w:fill="000000" w:themeFill="text1"/>
              <w:spacing w:after="0" w:line="240" w:lineRule="auto"/>
              <w:jc w:val="center"/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eastAsia="ru-RU"/>
              </w:rPr>
            </w:pPr>
          </w:p>
          <w:p w:rsidR="00FD31CF" w:rsidRPr="00A1565C" w:rsidRDefault="00FD31CF" w:rsidP="00CD2B00">
            <w:pPr>
              <w:shd w:val="clear" w:color="auto" w:fill="000000" w:themeFill="text1"/>
              <w:spacing w:after="0" w:line="240" w:lineRule="auto"/>
              <w:rPr>
                <w:rFonts w:cs="Arial"/>
                <w:b/>
                <w:color w:val="FFFFFF" w:themeColor="background1"/>
                <w:szCs w:val="36"/>
              </w:rPr>
            </w:pPr>
          </w:p>
        </w:tc>
      </w:tr>
    </w:tbl>
    <w:p w:rsidR="005B77F3" w:rsidRPr="00A1565C" w:rsidRDefault="005B77F3" w:rsidP="00CD2B00">
      <w:pPr>
        <w:shd w:val="clear" w:color="auto" w:fill="000000" w:themeFill="text1"/>
        <w:spacing w:after="0" w:line="240" w:lineRule="auto"/>
        <w:rPr>
          <w:rFonts w:cs="Arial"/>
          <w:b/>
          <w:color w:val="FFFFFF" w:themeColor="background1"/>
          <w:szCs w:val="36"/>
        </w:rPr>
      </w:pPr>
    </w:p>
    <w:sectPr w:rsidR="005B77F3" w:rsidRPr="00A1565C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D4EA8"/>
    <w:multiLevelType w:val="hybridMultilevel"/>
    <w:tmpl w:val="7F60F1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C3718"/>
    <w:multiLevelType w:val="hybridMultilevel"/>
    <w:tmpl w:val="1F0C9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E6954"/>
    <w:multiLevelType w:val="hybridMultilevel"/>
    <w:tmpl w:val="58449A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2968A3"/>
    <w:multiLevelType w:val="hybridMultilevel"/>
    <w:tmpl w:val="067864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394EF9"/>
    <w:multiLevelType w:val="hybridMultilevel"/>
    <w:tmpl w:val="55202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0E4D52"/>
    <w:multiLevelType w:val="hybridMultilevel"/>
    <w:tmpl w:val="02387E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FA728D"/>
    <w:multiLevelType w:val="hybridMultilevel"/>
    <w:tmpl w:val="CE6EC6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8844A4"/>
    <w:multiLevelType w:val="hybridMultilevel"/>
    <w:tmpl w:val="21B80E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B218D7"/>
    <w:multiLevelType w:val="hybridMultilevel"/>
    <w:tmpl w:val="32A666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ED7BDF"/>
    <w:multiLevelType w:val="hybridMultilevel"/>
    <w:tmpl w:val="FECC5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0C6C0A"/>
    <w:multiLevelType w:val="hybridMultilevel"/>
    <w:tmpl w:val="127A4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F82887"/>
    <w:multiLevelType w:val="hybridMultilevel"/>
    <w:tmpl w:val="1A241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5346E7"/>
    <w:multiLevelType w:val="hybridMultilevel"/>
    <w:tmpl w:val="821A8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7F2F1C"/>
    <w:multiLevelType w:val="hybridMultilevel"/>
    <w:tmpl w:val="ED94C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EA029B"/>
    <w:multiLevelType w:val="hybridMultilevel"/>
    <w:tmpl w:val="4042B1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4F33FB"/>
    <w:multiLevelType w:val="hybridMultilevel"/>
    <w:tmpl w:val="26DAC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197E16"/>
    <w:multiLevelType w:val="hybridMultilevel"/>
    <w:tmpl w:val="C0B688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BB23C4"/>
    <w:multiLevelType w:val="hybridMultilevel"/>
    <w:tmpl w:val="A738C1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2A6B4A"/>
    <w:multiLevelType w:val="hybridMultilevel"/>
    <w:tmpl w:val="8A94BA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6D7939"/>
    <w:multiLevelType w:val="hybridMultilevel"/>
    <w:tmpl w:val="A6B890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5F1B43"/>
    <w:multiLevelType w:val="hybridMultilevel"/>
    <w:tmpl w:val="7F52C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7232C4"/>
    <w:multiLevelType w:val="hybridMultilevel"/>
    <w:tmpl w:val="76AE79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BF2669"/>
    <w:multiLevelType w:val="hybridMultilevel"/>
    <w:tmpl w:val="84E24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82528B"/>
    <w:multiLevelType w:val="hybridMultilevel"/>
    <w:tmpl w:val="1D0A78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6352D1"/>
    <w:multiLevelType w:val="hybridMultilevel"/>
    <w:tmpl w:val="2EC240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293FDB"/>
    <w:multiLevelType w:val="hybridMultilevel"/>
    <w:tmpl w:val="7C8A47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66253"/>
    <w:multiLevelType w:val="hybridMultilevel"/>
    <w:tmpl w:val="FFA866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CB0BCC"/>
    <w:multiLevelType w:val="hybridMultilevel"/>
    <w:tmpl w:val="5AE2E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DB046B"/>
    <w:multiLevelType w:val="hybridMultilevel"/>
    <w:tmpl w:val="642C6F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0D7F00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4864DC"/>
    <w:multiLevelType w:val="hybridMultilevel"/>
    <w:tmpl w:val="676299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FD0024"/>
    <w:multiLevelType w:val="hybridMultilevel"/>
    <w:tmpl w:val="7CA43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9A7D7B"/>
    <w:multiLevelType w:val="hybridMultilevel"/>
    <w:tmpl w:val="56E60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F16767"/>
    <w:multiLevelType w:val="hybridMultilevel"/>
    <w:tmpl w:val="321CD1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361DF5"/>
    <w:multiLevelType w:val="hybridMultilevel"/>
    <w:tmpl w:val="0F3CCA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775C4D"/>
    <w:multiLevelType w:val="hybridMultilevel"/>
    <w:tmpl w:val="4B1CD3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E45032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4D364F"/>
    <w:multiLevelType w:val="hybridMultilevel"/>
    <w:tmpl w:val="7B4472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601103"/>
    <w:multiLevelType w:val="hybridMultilevel"/>
    <w:tmpl w:val="D9A89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D22FA7"/>
    <w:multiLevelType w:val="hybridMultilevel"/>
    <w:tmpl w:val="6994E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E56E8E"/>
    <w:multiLevelType w:val="hybridMultilevel"/>
    <w:tmpl w:val="20ACC9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2A2A07"/>
    <w:multiLevelType w:val="hybridMultilevel"/>
    <w:tmpl w:val="89D66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C4541B"/>
    <w:multiLevelType w:val="hybridMultilevel"/>
    <w:tmpl w:val="990285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363F41"/>
    <w:multiLevelType w:val="hybridMultilevel"/>
    <w:tmpl w:val="9D82F5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C22C4C"/>
    <w:multiLevelType w:val="hybridMultilevel"/>
    <w:tmpl w:val="CD1C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5"/>
  </w:num>
  <w:num w:numId="3">
    <w:abstractNumId w:val="23"/>
  </w:num>
  <w:num w:numId="4">
    <w:abstractNumId w:val="21"/>
  </w:num>
  <w:num w:numId="5">
    <w:abstractNumId w:val="27"/>
  </w:num>
  <w:num w:numId="6">
    <w:abstractNumId w:val="9"/>
  </w:num>
  <w:num w:numId="7">
    <w:abstractNumId w:val="33"/>
  </w:num>
  <w:num w:numId="8">
    <w:abstractNumId w:val="14"/>
  </w:num>
  <w:num w:numId="9">
    <w:abstractNumId w:val="22"/>
  </w:num>
  <w:num w:numId="10">
    <w:abstractNumId w:val="42"/>
  </w:num>
  <w:num w:numId="11">
    <w:abstractNumId w:val="38"/>
  </w:num>
  <w:num w:numId="12">
    <w:abstractNumId w:val="7"/>
  </w:num>
  <w:num w:numId="13">
    <w:abstractNumId w:val="26"/>
  </w:num>
  <w:num w:numId="14">
    <w:abstractNumId w:val="9"/>
  </w:num>
  <w:num w:numId="15">
    <w:abstractNumId w:val="18"/>
  </w:num>
  <w:num w:numId="16">
    <w:abstractNumId w:val="32"/>
  </w:num>
  <w:num w:numId="17">
    <w:abstractNumId w:val="2"/>
  </w:num>
  <w:num w:numId="18">
    <w:abstractNumId w:val="45"/>
  </w:num>
  <w:num w:numId="19">
    <w:abstractNumId w:val="1"/>
  </w:num>
  <w:num w:numId="20">
    <w:abstractNumId w:val="24"/>
  </w:num>
  <w:num w:numId="21">
    <w:abstractNumId w:val="40"/>
  </w:num>
  <w:num w:numId="22">
    <w:abstractNumId w:val="16"/>
  </w:num>
  <w:num w:numId="23">
    <w:abstractNumId w:val="28"/>
  </w:num>
  <w:num w:numId="24">
    <w:abstractNumId w:val="16"/>
  </w:num>
  <w:num w:numId="25">
    <w:abstractNumId w:val="8"/>
  </w:num>
  <w:num w:numId="26">
    <w:abstractNumId w:val="10"/>
  </w:num>
  <w:num w:numId="27">
    <w:abstractNumId w:val="19"/>
  </w:num>
  <w:num w:numId="28">
    <w:abstractNumId w:val="39"/>
  </w:num>
  <w:num w:numId="29">
    <w:abstractNumId w:val="28"/>
  </w:num>
  <w:num w:numId="30">
    <w:abstractNumId w:val="31"/>
  </w:num>
  <w:num w:numId="31">
    <w:abstractNumId w:val="29"/>
  </w:num>
  <w:num w:numId="32">
    <w:abstractNumId w:val="29"/>
  </w:num>
  <w:num w:numId="33">
    <w:abstractNumId w:val="6"/>
  </w:num>
  <w:num w:numId="34">
    <w:abstractNumId w:val="34"/>
  </w:num>
  <w:num w:numId="35">
    <w:abstractNumId w:val="17"/>
  </w:num>
  <w:num w:numId="36">
    <w:abstractNumId w:val="36"/>
  </w:num>
  <w:num w:numId="37">
    <w:abstractNumId w:val="3"/>
  </w:num>
  <w:num w:numId="38">
    <w:abstractNumId w:val="43"/>
  </w:num>
  <w:num w:numId="39">
    <w:abstractNumId w:val="45"/>
  </w:num>
  <w:num w:numId="40">
    <w:abstractNumId w:val="4"/>
  </w:num>
  <w:num w:numId="41">
    <w:abstractNumId w:val="30"/>
  </w:num>
  <w:num w:numId="42">
    <w:abstractNumId w:val="11"/>
  </w:num>
  <w:num w:numId="43">
    <w:abstractNumId w:val="41"/>
  </w:num>
  <w:num w:numId="44">
    <w:abstractNumId w:val="20"/>
  </w:num>
  <w:num w:numId="45">
    <w:abstractNumId w:val="12"/>
  </w:num>
  <w:num w:numId="46">
    <w:abstractNumId w:val="0"/>
  </w:num>
  <w:num w:numId="47">
    <w:abstractNumId w:val="9"/>
  </w:num>
  <w:num w:numId="48">
    <w:abstractNumId w:val="2"/>
  </w:num>
  <w:num w:numId="49">
    <w:abstractNumId w:val="44"/>
  </w:num>
  <w:num w:numId="50">
    <w:abstractNumId w:val="35"/>
  </w:num>
  <w:num w:numId="51">
    <w:abstractNumId w:val="5"/>
  </w:num>
  <w:num w:numId="52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3">
    <w:abstractNumId w:val="3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4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229B"/>
    <w:rsid w:val="000028A5"/>
    <w:rsid w:val="00004840"/>
    <w:rsid w:val="00005A77"/>
    <w:rsid w:val="00006663"/>
    <w:rsid w:val="00006DBA"/>
    <w:rsid w:val="00007FC7"/>
    <w:rsid w:val="00011977"/>
    <w:rsid w:val="00011ADD"/>
    <w:rsid w:val="00012ECE"/>
    <w:rsid w:val="0001466C"/>
    <w:rsid w:val="0001466E"/>
    <w:rsid w:val="0001659E"/>
    <w:rsid w:val="00016A89"/>
    <w:rsid w:val="0002237A"/>
    <w:rsid w:val="0002445B"/>
    <w:rsid w:val="00024FF6"/>
    <w:rsid w:val="000267F5"/>
    <w:rsid w:val="00030877"/>
    <w:rsid w:val="00030D47"/>
    <w:rsid w:val="00031596"/>
    <w:rsid w:val="00032422"/>
    <w:rsid w:val="00033AC9"/>
    <w:rsid w:val="00033CAE"/>
    <w:rsid w:val="00033E6C"/>
    <w:rsid w:val="00034CA9"/>
    <w:rsid w:val="00035A75"/>
    <w:rsid w:val="00036404"/>
    <w:rsid w:val="00040EF0"/>
    <w:rsid w:val="00041C6D"/>
    <w:rsid w:val="000422AD"/>
    <w:rsid w:val="000422BB"/>
    <w:rsid w:val="000423A0"/>
    <w:rsid w:val="00044EC2"/>
    <w:rsid w:val="000506C8"/>
    <w:rsid w:val="00053541"/>
    <w:rsid w:val="0005758F"/>
    <w:rsid w:val="00060FC4"/>
    <w:rsid w:val="00061C89"/>
    <w:rsid w:val="000627E8"/>
    <w:rsid w:val="00063B85"/>
    <w:rsid w:val="00063EE0"/>
    <w:rsid w:val="0006477D"/>
    <w:rsid w:val="000659C2"/>
    <w:rsid w:val="00067A67"/>
    <w:rsid w:val="00070DDE"/>
    <w:rsid w:val="00070F31"/>
    <w:rsid w:val="000721FA"/>
    <w:rsid w:val="00074386"/>
    <w:rsid w:val="000761E0"/>
    <w:rsid w:val="000816E0"/>
    <w:rsid w:val="00083113"/>
    <w:rsid w:val="000832BE"/>
    <w:rsid w:val="000837EB"/>
    <w:rsid w:val="00083BAE"/>
    <w:rsid w:val="00083D20"/>
    <w:rsid w:val="000840B8"/>
    <w:rsid w:val="0008675C"/>
    <w:rsid w:val="00086FB6"/>
    <w:rsid w:val="00090F2D"/>
    <w:rsid w:val="00093A5A"/>
    <w:rsid w:val="0009709F"/>
    <w:rsid w:val="000979B8"/>
    <w:rsid w:val="000A0BC5"/>
    <w:rsid w:val="000A17D8"/>
    <w:rsid w:val="000A77F2"/>
    <w:rsid w:val="000A7ADA"/>
    <w:rsid w:val="000B12DD"/>
    <w:rsid w:val="000B39B9"/>
    <w:rsid w:val="000B52A2"/>
    <w:rsid w:val="000B5E37"/>
    <w:rsid w:val="000B7110"/>
    <w:rsid w:val="000B786F"/>
    <w:rsid w:val="000C2412"/>
    <w:rsid w:val="000C26CC"/>
    <w:rsid w:val="000C43D5"/>
    <w:rsid w:val="000C5305"/>
    <w:rsid w:val="000C5BDE"/>
    <w:rsid w:val="000C6107"/>
    <w:rsid w:val="000D00D3"/>
    <w:rsid w:val="000D31BC"/>
    <w:rsid w:val="000D45BD"/>
    <w:rsid w:val="000D5017"/>
    <w:rsid w:val="000D5228"/>
    <w:rsid w:val="000D5730"/>
    <w:rsid w:val="000E03DC"/>
    <w:rsid w:val="000E03DE"/>
    <w:rsid w:val="000E211C"/>
    <w:rsid w:val="000E5354"/>
    <w:rsid w:val="000E717F"/>
    <w:rsid w:val="000F10D7"/>
    <w:rsid w:val="000F2053"/>
    <w:rsid w:val="000F3276"/>
    <w:rsid w:val="000F52E0"/>
    <w:rsid w:val="000F52E5"/>
    <w:rsid w:val="000F6133"/>
    <w:rsid w:val="00100EDB"/>
    <w:rsid w:val="001013BA"/>
    <w:rsid w:val="00101996"/>
    <w:rsid w:val="00102979"/>
    <w:rsid w:val="00103C4F"/>
    <w:rsid w:val="00104654"/>
    <w:rsid w:val="001050D1"/>
    <w:rsid w:val="0010540A"/>
    <w:rsid w:val="00107563"/>
    <w:rsid w:val="00107CEE"/>
    <w:rsid w:val="00107DE0"/>
    <w:rsid w:val="00112535"/>
    <w:rsid w:val="00116B54"/>
    <w:rsid w:val="00116C3A"/>
    <w:rsid w:val="00121950"/>
    <w:rsid w:val="00123219"/>
    <w:rsid w:val="00132A42"/>
    <w:rsid w:val="00135A3A"/>
    <w:rsid w:val="00135B28"/>
    <w:rsid w:val="00136316"/>
    <w:rsid w:val="001406BA"/>
    <w:rsid w:val="00140702"/>
    <w:rsid w:val="00140C20"/>
    <w:rsid w:val="001410ED"/>
    <w:rsid w:val="00141534"/>
    <w:rsid w:val="001451AF"/>
    <w:rsid w:val="0014691E"/>
    <w:rsid w:val="0015105C"/>
    <w:rsid w:val="0015141F"/>
    <w:rsid w:val="00153426"/>
    <w:rsid w:val="00154A5B"/>
    <w:rsid w:val="0015609F"/>
    <w:rsid w:val="00156C3B"/>
    <w:rsid w:val="00157C67"/>
    <w:rsid w:val="00160558"/>
    <w:rsid w:val="001605AC"/>
    <w:rsid w:val="001627BF"/>
    <w:rsid w:val="00163461"/>
    <w:rsid w:val="00163A6C"/>
    <w:rsid w:val="00164481"/>
    <w:rsid w:val="00166771"/>
    <w:rsid w:val="00166C21"/>
    <w:rsid w:val="00170CF3"/>
    <w:rsid w:val="00171561"/>
    <w:rsid w:val="00172523"/>
    <w:rsid w:val="0017377E"/>
    <w:rsid w:val="00174AA5"/>
    <w:rsid w:val="0017540E"/>
    <w:rsid w:val="00175554"/>
    <w:rsid w:val="00175584"/>
    <w:rsid w:val="0018243D"/>
    <w:rsid w:val="001826F4"/>
    <w:rsid w:val="001844BA"/>
    <w:rsid w:val="00184AA2"/>
    <w:rsid w:val="00184F40"/>
    <w:rsid w:val="0018531B"/>
    <w:rsid w:val="00185AD3"/>
    <w:rsid w:val="00187209"/>
    <w:rsid w:val="001874C7"/>
    <w:rsid w:val="00190227"/>
    <w:rsid w:val="00191097"/>
    <w:rsid w:val="00193EB1"/>
    <w:rsid w:val="00194473"/>
    <w:rsid w:val="00195643"/>
    <w:rsid w:val="00196AE3"/>
    <w:rsid w:val="00196B34"/>
    <w:rsid w:val="001A0B47"/>
    <w:rsid w:val="001A2065"/>
    <w:rsid w:val="001A276F"/>
    <w:rsid w:val="001A27DF"/>
    <w:rsid w:val="001A2F54"/>
    <w:rsid w:val="001A4A9D"/>
    <w:rsid w:val="001A57CC"/>
    <w:rsid w:val="001A5BEA"/>
    <w:rsid w:val="001B2403"/>
    <w:rsid w:val="001B2DD3"/>
    <w:rsid w:val="001B3BF5"/>
    <w:rsid w:val="001B4536"/>
    <w:rsid w:val="001B534C"/>
    <w:rsid w:val="001B5DBA"/>
    <w:rsid w:val="001B73A8"/>
    <w:rsid w:val="001B7891"/>
    <w:rsid w:val="001C01C0"/>
    <w:rsid w:val="001C4A13"/>
    <w:rsid w:val="001C5D26"/>
    <w:rsid w:val="001C5F61"/>
    <w:rsid w:val="001C624B"/>
    <w:rsid w:val="001C67B7"/>
    <w:rsid w:val="001C6A56"/>
    <w:rsid w:val="001C7702"/>
    <w:rsid w:val="001C7886"/>
    <w:rsid w:val="001D0C15"/>
    <w:rsid w:val="001D0CCB"/>
    <w:rsid w:val="001D113E"/>
    <w:rsid w:val="001D2533"/>
    <w:rsid w:val="001D273C"/>
    <w:rsid w:val="001D2BB1"/>
    <w:rsid w:val="001D709D"/>
    <w:rsid w:val="001E253A"/>
    <w:rsid w:val="001E50BE"/>
    <w:rsid w:val="001E566A"/>
    <w:rsid w:val="001E61A6"/>
    <w:rsid w:val="001E69BE"/>
    <w:rsid w:val="001F581F"/>
    <w:rsid w:val="001F5AC5"/>
    <w:rsid w:val="00201DA7"/>
    <w:rsid w:val="00202EAB"/>
    <w:rsid w:val="00204A15"/>
    <w:rsid w:val="002140C7"/>
    <w:rsid w:val="002155F8"/>
    <w:rsid w:val="00215AFE"/>
    <w:rsid w:val="00224D78"/>
    <w:rsid w:val="00225D42"/>
    <w:rsid w:val="002277C9"/>
    <w:rsid w:val="00227EB5"/>
    <w:rsid w:val="00227F4F"/>
    <w:rsid w:val="002319B2"/>
    <w:rsid w:val="00232E7E"/>
    <w:rsid w:val="00235732"/>
    <w:rsid w:val="0023703B"/>
    <w:rsid w:val="0023745B"/>
    <w:rsid w:val="00242BFA"/>
    <w:rsid w:val="0024357F"/>
    <w:rsid w:val="00245D89"/>
    <w:rsid w:val="00247254"/>
    <w:rsid w:val="00247368"/>
    <w:rsid w:val="00247AAA"/>
    <w:rsid w:val="002508D2"/>
    <w:rsid w:val="00255468"/>
    <w:rsid w:val="00255E72"/>
    <w:rsid w:val="002602FC"/>
    <w:rsid w:val="00260D23"/>
    <w:rsid w:val="00261439"/>
    <w:rsid w:val="00262523"/>
    <w:rsid w:val="00264C27"/>
    <w:rsid w:val="00265232"/>
    <w:rsid w:val="002670DC"/>
    <w:rsid w:val="002675DE"/>
    <w:rsid w:val="0027322C"/>
    <w:rsid w:val="00273A43"/>
    <w:rsid w:val="00273A7F"/>
    <w:rsid w:val="002743BA"/>
    <w:rsid w:val="00275AA7"/>
    <w:rsid w:val="00276D48"/>
    <w:rsid w:val="00277DAC"/>
    <w:rsid w:val="002819E8"/>
    <w:rsid w:val="00282DEF"/>
    <w:rsid w:val="002830FB"/>
    <w:rsid w:val="0028678F"/>
    <w:rsid w:val="00287D14"/>
    <w:rsid w:val="00287F6D"/>
    <w:rsid w:val="002900E6"/>
    <w:rsid w:val="00292D63"/>
    <w:rsid w:val="00292F6C"/>
    <w:rsid w:val="002936F6"/>
    <w:rsid w:val="00296F51"/>
    <w:rsid w:val="002A0131"/>
    <w:rsid w:val="002A05A5"/>
    <w:rsid w:val="002A08ED"/>
    <w:rsid w:val="002A1AE9"/>
    <w:rsid w:val="002A66D7"/>
    <w:rsid w:val="002A6BE3"/>
    <w:rsid w:val="002B0D50"/>
    <w:rsid w:val="002B47DA"/>
    <w:rsid w:val="002B4ADF"/>
    <w:rsid w:val="002B7B76"/>
    <w:rsid w:val="002C07B1"/>
    <w:rsid w:val="002C2030"/>
    <w:rsid w:val="002C3140"/>
    <w:rsid w:val="002C3225"/>
    <w:rsid w:val="002C4807"/>
    <w:rsid w:val="002C4CE2"/>
    <w:rsid w:val="002C67EE"/>
    <w:rsid w:val="002C72D7"/>
    <w:rsid w:val="002D0A9D"/>
    <w:rsid w:val="002D37C9"/>
    <w:rsid w:val="002D5BAF"/>
    <w:rsid w:val="002D7ACE"/>
    <w:rsid w:val="002E18B9"/>
    <w:rsid w:val="002E3877"/>
    <w:rsid w:val="002E43C9"/>
    <w:rsid w:val="002E457A"/>
    <w:rsid w:val="002E5900"/>
    <w:rsid w:val="002E73C4"/>
    <w:rsid w:val="002F1890"/>
    <w:rsid w:val="002F1C8B"/>
    <w:rsid w:val="002F2EEA"/>
    <w:rsid w:val="002F3FC0"/>
    <w:rsid w:val="002F4171"/>
    <w:rsid w:val="002F43D7"/>
    <w:rsid w:val="002F4599"/>
    <w:rsid w:val="002F59DB"/>
    <w:rsid w:val="002F6599"/>
    <w:rsid w:val="00302E42"/>
    <w:rsid w:val="00303787"/>
    <w:rsid w:val="00304978"/>
    <w:rsid w:val="00305B84"/>
    <w:rsid w:val="003122A9"/>
    <w:rsid w:val="00313EAE"/>
    <w:rsid w:val="003141D1"/>
    <w:rsid w:val="00316486"/>
    <w:rsid w:val="0031772E"/>
    <w:rsid w:val="0033033E"/>
    <w:rsid w:val="00333356"/>
    <w:rsid w:val="00340EE4"/>
    <w:rsid w:val="00342CE8"/>
    <w:rsid w:val="0034419F"/>
    <w:rsid w:val="003446D0"/>
    <w:rsid w:val="00344B5B"/>
    <w:rsid w:val="00344E4B"/>
    <w:rsid w:val="0034602E"/>
    <w:rsid w:val="003466FD"/>
    <w:rsid w:val="00346B93"/>
    <w:rsid w:val="003477BF"/>
    <w:rsid w:val="00350C4E"/>
    <w:rsid w:val="00352B0D"/>
    <w:rsid w:val="00353A4F"/>
    <w:rsid w:val="003542C5"/>
    <w:rsid w:val="003553B2"/>
    <w:rsid w:val="00355D1C"/>
    <w:rsid w:val="00356E85"/>
    <w:rsid w:val="00357A5F"/>
    <w:rsid w:val="00360311"/>
    <w:rsid w:val="00361503"/>
    <w:rsid w:val="00361868"/>
    <w:rsid w:val="003641D5"/>
    <w:rsid w:val="00365D03"/>
    <w:rsid w:val="00365D2D"/>
    <w:rsid w:val="00366DE8"/>
    <w:rsid w:val="00367798"/>
    <w:rsid w:val="00370A7B"/>
    <w:rsid w:val="00370BA7"/>
    <w:rsid w:val="00371639"/>
    <w:rsid w:val="00373577"/>
    <w:rsid w:val="00374337"/>
    <w:rsid w:val="00374846"/>
    <w:rsid w:val="003773A5"/>
    <w:rsid w:val="00377AB3"/>
    <w:rsid w:val="00380B3C"/>
    <w:rsid w:val="00383F01"/>
    <w:rsid w:val="00385836"/>
    <w:rsid w:val="003866CB"/>
    <w:rsid w:val="0038789A"/>
    <w:rsid w:val="0039034B"/>
    <w:rsid w:val="0039074E"/>
    <w:rsid w:val="00391D4C"/>
    <w:rsid w:val="00392621"/>
    <w:rsid w:val="00393BAA"/>
    <w:rsid w:val="00396979"/>
    <w:rsid w:val="00396E4B"/>
    <w:rsid w:val="00397B3B"/>
    <w:rsid w:val="00397E90"/>
    <w:rsid w:val="003A0C93"/>
    <w:rsid w:val="003A177F"/>
    <w:rsid w:val="003A1C49"/>
    <w:rsid w:val="003A23EF"/>
    <w:rsid w:val="003A246D"/>
    <w:rsid w:val="003A26B3"/>
    <w:rsid w:val="003A296C"/>
    <w:rsid w:val="003A629C"/>
    <w:rsid w:val="003A7FEE"/>
    <w:rsid w:val="003B0595"/>
    <w:rsid w:val="003B1848"/>
    <w:rsid w:val="003B265A"/>
    <w:rsid w:val="003B3D86"/>
    <w:rsid w:val="003B4AA3"/>
    <w:rsid w:val="003B6AAE"/>
    <w:rsid w:val="003B6D76"/>
    <w:rsid w:val="003C0280"/>
    <w:rsid w:val="003C2AEE"/>
    <w:rsid w:val="003C50C4"/>
    <w:rsid w:val="003C5404"/>
    <w:rsid w:val="003C6163"/>
    <w:rsid w:val="003D3E93"/>
    <w:rsid w:val="003D3E95"/>
    <w:rsid w:val="003D4057"/>
    <w:rsid w:val="003D7802"/>
    <w:rsid w:val="003E0282"/>
    <w:rsid w:val="003E0641"/>
    <w:rsid w:val="003E147E"/>
    <w:rsid w:val="003E1623"/>
    <w:rsid w:val="003E1C2C"/>
    <w:rsid w:val="003E31AD"/>
    <w:rsid w:val="003E3CF0"/>
    <w:rsid w:val="003E6997"/>
    <w:rsid w:val="003E6F59"/>
    <w:rsid w:val="003E77C2"/>
    <w:rsid w:val="003E7FC9"/>
    <w:rsid w:val="003F1517"/>
    <w:rsid w:val="003F2DA2"/>
    <w:rsid w:val="003F31F5"/>
    <w:rsid w:val="003F7FD6"/>
    <w:rsid w:val="00400F24"/>
    <w:rsid w:val="00401962"/>
    <w:rsid w:val="00403B6D"/>
    <w:rsid w:val="004061EC"/>
    <w:rsid w:val="004075E9"/>
    <w:rsid w:val="004125B7"/>
    <w:rsid w:val="0041365B"/>
    <w:rsid w:val="00414AC2"/>
    <w:rsid w:val="004155D7"/>
    <w:rsid w:val="0041649B"/>
    <w:rsid w:val="004164A3"/>
    <w:rsid w:val="00416E6A"/>
    <w:rsid w:val="00417048"/>
    <w:rsid w:val="0041763D"/>
    <w:rsid w:val="00417866"/>
    <w:rsid w:val="00420F97"/>
    <w:rsid w:val="0042141C"/>
    <w:rsid w:val="004220A2"/>
    <w:rsid w:val="00425FDA"/>
    <w:rsid w:val="00426E2D"/>
    <w:rsid w:val="004318DE"/>
    <w:rsid w:val="004328EF"/>
    <w:rsid w:val="00432978"/>
    <w:rsid w:val="00434050"/>
    <w:rsid w:val="00435A4D"/>
    <w:rsid w:val="00435AC0"/>
    <w:rsid w:val="004370A0"/>
    <w:rsid w:val="00437BE6"/>
    <w:rsid w:val="0044448F"/>
    <w:rsid w:val="00445AD6"/>
    <w:rsid w:val="00445D1D"/>
    <w:rsid w:val="00450604"/>
    <w:rsid w:val="004506CF"/>
    <w:rsid w:val="00463965"/>
    <w:rsid w:val="00465D32"/>
    <w:rsid w:val="00465E64"/>
    <w:rsid w:val="004672B7"/>
    <w:rsid w:val="004713BB"/>
    <w:rsid w:val="00472312"/>
    <w:rsid w:val="00474065"/>
    <w:rsid w:val="00474151"/>
    <w:rsid w:val="00476251"/>
    <w:rsid w:val="0048460F"/>
    <w:rsid w:val="00487153"/>
    <w:rsid w:val="004928F7"/>
    <w:rsid w:val="004938E4"/>
    <w:rsid w:val="00494EB7"/>
    <w:rsid w:val="004A04A5"/>
    <w:rsid w:val="004A12A2"/>
    <w:rsid w:val="004A2860"/>
    <w:rsid w:val="004A4F65"/>
    <w:rsid w:val="004A5309"/>
    <w:rsid w:val="004A58AE"/>
    <w:rsid w:val="004A60CD"/>
    <w:rsid w:val="004A62B9"/>
    <w:rsid w:val="004A6EDF"/>
    <w:rsid w:val="004A7048"/>
    <w:rsid w:val="004A75BE"/>
    <w:rsid w:val="004A7A2B"/>
    <w:rsid w:val="004B13C1"/>
    <w:rsid w:val="004B48EE"/>
    <w:rsid w:val="004B6CDD"/>
    <w:rsid w:val="004B712F"/>
    <w:rsid w:val="004C2066"/>
    <w:rsid w:val="004C5123"/>
    <w:rsid w:val="004C519A"/>
    <w:rsid w:val="004C6247"/>
    <w:rsid w:val="004C6579"/>
    <w:rsid w:val="004C6C18"/>
    <w:rsid w:val="004C77E7"/>
    <w:rsid w:val="004D070D"/>
    <w:rsid w:val="004D2D93"/>
    <w:rsid w:val="004D3CB9"/>
    <w:rsid w:val="004D598C"/>
    <w:rsid w:val="004D6E02"/>
    <w:rsid w:val="004E271B"/>
    <w:rsid w:val="004E3524"/>
    <w:rsid w:val="004E35F0"/>
    <w:rsid w:val="004E608C"/>
    <w:rsid w:val="004E759D"/>
    <w:rsid w:val="004F0CC4"/>
    <w:rsid w:val="004F2C81"/>
    <w:rsid w:val="004F5E62"/>
    <w:rsid w:val="004F72FA"/>
    <w:rsid w:val="0050182B"/>
    <w:rsid w:val="005036F8"/>
    <w:rsid w:val="00504C95"/>
    <w:rsid w:val="00504CEE"/>
    <w:rsid w:val="00504EA7"/>
    <w:rsid w:val="0050519F"/>
    <w:rsid w:val="00505EC7"/>
    <w:rsid w:val="00506B03"/>
    <w:rsid w:val="0051122F"/>
    <w:rsid w:val="00511AF2"/>
    <w:rsid w:val="00514027"/>
    <w:rsid w:val="005153A2"/>
    <w:rsid w:val="00520115"/>
    <w:rsid w:val="00520C49"/>
    <w:rsid w:val="00521A6B"/>
    <w:rsid w:val="005229BB"/>
    <w:rsid w:val="0052332C"/>
    <w:rsid w:val="00525BAB"/>
    <w:rsid w:val="00525F1F"/>
    <w:rsid w:val="005278D9"/>
    <w:rsid w:val="0053053C"/>
    <w:rsid w:val="005319F6"/>
    <w:rsid w:val="00536F7B"/>
    <w:rsid w:val="0054152E"/>
    <w:rsid w:val="00546A91"/>
    <w:rsid w:val="005510C5"/>
    <w:rsid w:val="00551201"/>
    <w:rsid w:val="00553C66"/>
    <w:rsid w:val="00556295"/>
    <w:rsid w:val="005562C4"/>
    <w:rsid w:val="00557406"/>
    <w:rsid w:val="00560C98"/>
    <w:rsid w:val="00560CD0"/>
    <w:rsid w:val="00560D17"/>
    <w:rsid w:val="00561256"/>
    <w:rsid w:val="00561546"/>
    <w:rsid w:val="00561D75"/>
    <w:rsid w:val="005625BD"/>
    <w:rsid w:val="00562BA5"/>
    <w:rsid w:val="00565896"/>
    <w:rsid w:val="0056602B"/>
    <w:rsid w:val="0056611D"/>
    <w:rsid w:val="0056724E"/>
    <w:rsid w:val="00567CF1"/>
    <w:rsid w:val="00567EF0"/>
    <w:rsid w:val="005701FE"/>
    <w:rsid w:val="00571045"/>
    <w:rsid w:val="00571B68"/>
    <w:rsid w:val="00571E01"/>
    <w:rsid w:val="0057213D"/>
    <w:rsid w:val="00572D50"/>
    <w:rsid w:val="005749C7"/>
    <w:rsid w:val="00577BEE"/>
    <w:rsid w:val="00581929"/>
    <w:rsid w:val="0058199E"/>
    <w:rsid w:val="005822E1"/>
    <w:rsid w:val="00584C3C"/>
    <w:rsid w:val="0058531C"/>
    <w:rsid w:val="00585FA3"/>
    <w:rsid w:val="0059557B"/>
    <w:rsid w:val="00595CF6"/>
    <w:rsid w:val="005968B4"/>
    <w:rsid w:val="00596C5B"/>
    <w:rsid w:val="005972F4"/>
    <w:rsid w:val="00597B03"/>
    <w:rsid w:val="005A32A1"/>
    <w:rsid w:val="005A67A0"/>
    <w:rsid w:val="005A7FF0"/>
    <w:rsid w:val="005B06FC"/>
    <w:rsid w:val="005B0F28"/>
    <w:rsid w:val="005B26BF"/>
    <w:rsid w:val="005B2791"/>
    <w:rsid w:val="005B3FAF"/>
    <w:rsid w:val="005B4D80"/>
    <w:rsid w:val="005B5584"/>
    <w:rsid w:val="005B5720"/>
    <w:rsid w:val="005B6208"/>
    <w:rsid w:val="005B6410"/>
    <w:rsid w:val="005B69ED"/>
    <w:rsid w:val="005B77F3"/>
    <w:rsid w:val="005B7A18"/>
    <w:rsid w:val="005C0A6F"/>
    <w:rsid w:val="005C1248"/>
    <w:rsid w:val="005C73E8"/>
    <w:rsid w:val="005D01D5"/>
    <w:rsid w:val="005D113A"/>
    <w:rsid w:val="005D2DA6"/>
    <w:rsid w:val="005D4554"/>
    <w:rsid w:val="005D5363"/>
    <w:rsid w:val="005D6E6B"/>
    <w:rsid w:val="005D70D4"/>
    <w:rsid w:val="005D715E"/>
    <w:rsid w:val="005D771A"/>
    <w:rsid w:val="005D7C66"/>
    <w:rsid w:val="005D7C6A"/>
    <w:rsid w:val="005D7F95"/>
    <w:rsid w:val="005E072C"/>
    <w:rsid w:val="005E1F84"/>
    <w:rsid w:val="005E264C"/>
    <w:rsid w:val="005E2C29"/>
    <w:rsid w:val="005E34CC"/>
    <w:rsid w:val="005E5643"/>
    <w:rsid w:val="005E689F"/>
    <w:rsid w:val="005E7512"/>
    <w:rsid w:val="005E7F3D"/>
    <w:rsid w:val="005F0493"/>
    <w:rsid w:val="005F1D4E"/>
    <w:rsid w:val="005F1FB8"/>
    <w:rsid w:val="005F40E5"/>
    <w:rsid w:val="005F7B5A"/>
    <w:rsid w:val="006001BE"/>
    <w:rsid w:val="00600238"/>
    <w:rsid w:val="006009C5"/>
    <w:rsid w:val="00601514"/>
    <w:rsid w:val="00601773"/>
    <w:rsid w:val="00603470"/>
    <w:rsid w:val="00603FBC"/>
    <w:rsid w:val="00604147"/>
    <w:rsid w:val="006041E6"/>
    <w:rsid w:val="00605B49"/>
    <w:rsid w:val="00606723"/>
    <w:rsid w:val="00607640"/>
    <w:rsid w:val="00610541"/>
    <w:rsid w:val="006132D4"/>
    <w:rsid w:val="00613B46"/>
    <w:rsid w:val="00614FD0"/>
    <w:rsid w:val="00617497"/>
    <w:rsid w:val="006176BF"/>
    <w:rsid w:val="00617F5B"/>
    <w:rsid w:val="006213A2"/>
    <w:rsid w:val="00621B93"/>
    <w:rsid w:val="00625DE2"/>
    <w:rsid w:val="00626132"/>
    <w:rsid w:val="00630ECB"/>
    <w:rsid w:val="00632541"/>
    <w:rsid w:val="0063359D"/>
    <w:rsid w:val="00633984"/>
    <w:rsid w:val="006354AF"/>
    <w:rsid w:val="00635661"/>
    <w:rsid w:val="00636D4A"/>
    <w:rsid w:val="00637B4A"/>
    <w:rsid w:val="0064045C"/>
    <w:rsid w:val="006418C0"/>
    <w:rsid w:val="0064269A"/>
    <w:rsid w:val="006427C6"/>
    <w:rsid w:val="00642FF1"/>
    <w:rsid w:val="00643188"/>
    <w:rsid w:val="006477D4"/>
    <w:rsid w:val="0065316C"/>
    <w:rsid w:val="0065441D"/>
    <w:rsid w:val="00654552"/>
    <w:rsid w:val="00654BAB"/>
    <w:rsid w:val="006557B6"/>
    <w:rsid w:val="006570D0"/>
    <w:rsid w:val="00657993"/>
    <w:rsid w:val="00661F5D"/>
    <w:rsid w:val="00662368"/>
    <w:rsid w:val="00663829"/>
    <w:rsid w:val="0066459F"/>
    <w:rsid w:val="00664698"/>
    <w:rsid w:val="006650E7"/>
    <w:rsid w:val="0066528C"/>
    <w:rsid w:val="0066528D"/>
    <w:rsid w:val="00665D4F"/>
    <w:rsid w:val="00666CAB"/>
    <w:rsid w:val="00667DAB"/>
    <w:rsid w:val="00670468"/>
    <w:rsid w:val="00670CD3"/>
    <w:rsid w:val="00670CE8"/>
    <w:rsid w:val="00672394"/>
    <w:rsid w:val="00672903"/>
    <w:rsid w:val="00673955"/>
    <w:rsid w:val="00675517"/>
    <w:rsid w:val="00676438"/>
    <w:rsid w:val="006778C3"/>
    <w:rsid w:val="00677A2C"/>
    <w:rsid w:val="00682051"/>
    <w:rsid w:val="0068291B"/>
    <w:rsid w:val="006832FB"/>
    <w:rsid w:val="00683329"/>
    <w:rsid w:val="006850EB"/>
    <w:rsid w:val="006852C4"/>
    <w:rsid w:val="006855F1"/>
    <w:rsid w:val="006915FB"/>
    <w:rsid w:val="00691685"/>
    <w:rsid w:val="00691DEE"/>
    <w:rsid w:val="00692D54"/>
    <w:rsid w:val="006931D6"/>
    <w:rsid w:val="00693275"/>
    <w:rsid w:val="00697136"/>
    <w:rsid w:val="00697DD1"/>
    <w:rsid w:val="006A0082"/>
    <w:rsid w:val="006A6C97"/>
    <w:rsid w:val="006A7288"/>
    <w:rsid w:val="006B18D1"/>
    <w:rsid w:val="006B30A3"/>
    <w:rsid w:val="006B7128"/>
    <w:rsid w:val="006B72ED"/>
    <w:rsid w:val="006C038D"/>
    <w:rsid w:val="006C71EC"/>
    <w:rsid w:val="006D0E41"/>
    <w:rsid w:val="006D1FE2"/>
    <w:rsid w:val="006D2A70"/>
    <w:rsid w:val="006D3DE7"/>
    <w:rsid w:val="006D4366"/>
    <w:rsid w:val="006D735E"/>
    <w:rsid w:val="006E0B25"/>
    <w:rsid w:val="006E32D4"/>
    <w:rsid w:val="006E4297"/>
    <w:rsid w:val="006E7375"/>
    <w:rsid w:val="006E73EC"/>
    <w:rsid w:val="006F37EE"/>
    <w:rsid w:val="006F6C33"/>
    <w:rsid w:val="00700DBD"/>
    <w:rsid w:val="00700E83"/>
    <w:rsid w:val="007021AD"/>
    <w:rsid w:val="007033B2"/>
    <w:rsid w:val="00703967"/>
    <w:rsid w:val="007042CE"/>
    <w:rsid w:val="00704549"/>
    <w:rsid w:val="00705C40"/>
    <w:rsid w:val="0071161E"/>
    <w:rsid w:val="00711AF9"/>
    <w:rsid w:val="0071505C"/>
    <w:rsid w:val="00716D6F"/>
    <w:rsid w:val="007214A0"/>
    <w:rsid w:val="00722D66"/>
    <w:rsid w:val="007234AD"/>
    <w:rsid w:val="0072410B"/>
    <w:rsid w:val="00724960"/>
    <w:rsid w:val="0073144D"/>
    <w:rsid w:val="00732D92"/>
    <w:rsid w:val="00733BB2"/>
    <w:rsid w:val="00735097"/>
    <w:rsid w:val="00735600"/>
    <w:rsid w:val="00735EFF"/>
    <w:rsid w:val="0074670C"/>
    <w:rsid w:val="00750357"/>
    <w:rsid w:val="00750CC3"/>
    <w:rsid w:val="00754F92"/>
    <w:rsid w:val="0075647B"/>
    <w:rsid w:val="007570C9"/>
    <w:rsid w:val="007608AC"/>
    <w:rsid w:val="0076250E"/>
    <w:rsid w:val="007628CE"/>
    <w:rsid w:val="00764FA9"/>
    <w:rsid w:val="00765419"/>
    <w:rsid w:val="00767272"/>
    <w:rsid w:val="00767883"/>
    <w:rsid w:val="00770EE2"/>
    <w:rsid w:val="00771BF5"/>
    <w:rsid w:val="00772815"/>
    <w:rsid w:val="00773941"/>
    <w:rsid w:val="00774140"/>
    <w:rsid w:val="0077761E"/>
    <w:rsid w:val="00781359"/>
    <w:rsid w:val="00786F4E"/>
    <w:rsid w:val="00787B05"/>
    <w:rsid w:val="00787F56"/>
    <w:rsid w:val="007901B9"/>
    <w:rsid w:val="00790600"/>
    <w:rsid w:val="00793089"/>
    <w:rsid w:val="00794A6A"/>
    <w:rsid w:val="00795648"/>
    <w:rsid w:val="007974E8"/>
    <w:rsid w:val="007A16F7"/>
    <w:rsid w:val="007A2B08"/>
    <w:rsid w:val="007A2DF8"/>
    <w:rsid w:val="007A3A83"/>
    <w:rsid w:val="007A6A4B"/>
    <w:rsid w:val="007A6B39"/>
    <w:rsid w:val="007B1149"/>
    <w:rsid w:val="007B3711"/>
    <w:rsid w:val="007B43FE"/>
    <w:rsid w:val="007B71A4"/>
    <w:rsid w:val="007C1727"/>
    <w:rsid w:val="007C2187"/>
    <w:rsid w:val="007C3861"/>
    <w:rsid w:val="007C4A93"/>
    <w:rsid w:val="007C5779"/>
    <w:rsid w:val="007D0714"/>
    <w:rsid w:val="007D43F2"/>
    <w:rsid w:val="007D4B4E"/>
    <w:rsid w:val="007D7F66"/>
    <w:rsid w:val="007E0096"/>
    <w:rsid w:val="007E1413"/>
    <w:rsid w:val="007E14FE"/>
    <w:rsid w:val="007E35BC"/>
    <w:rsid w:val="007E5752"/>
    <w:rsid w:val="007F038C"/>
    <w:rsid w:val="007F1D04"/>
    <w:rsid w:val="007F2026"/>
    <w:rsid w:val="007F3139"/>
    <w:rsid w:val="007F37D1"/>
    <w:rsid w:val="007F60B9"/>
    <w:rsid w:val="007F6B21"/>
    <w:rsid w:val="007F7269"/>
    <w:rsid w:val="008037FD"/>
    <w:rsid w:val="0080459E"/>
    <w:rsid w:val="00805B8D"/>
    <w:rsid w:val="00811E54"/>
    <w:rsid w:val="00812FFF"/>
    <w:rsid w:val="00815114"/>
    <w:rsid w:val="00815857"/>
    <w:rsid w:val="00816C7B"/>
    <w:rsid w:val="0082026E"/>
    <w:rsid w:val="00823A87"/>
    <w:rsid w:val="00825170"/>
    <w:rsid w:val="00827B56"/>
    <w:rsid w:val="00827DFF"/>
    <w:rsid w:val="00831080"/>
    <w:rsid w:val="00833311"/>
    <w:rsid w:val="00833398"/>
    <w:rsid w:val="008335B0"/>
    <w:rsid w:val="0083575C"/>
    <w:rsid w:val="0083583F"/>
    <w:rsid w:val="00837F91"/>
    <w:rsid w:val="00837FB8"/>
    <w:rsid w:val="00840271"/>
    <w:rsid w:val="00841687"/>
    <w:rsid w:val="00841C50"/>
    <w:rsid w:val="00842568"/>
    <w:rsid w:val="00842BB5"/>
    <w:rsid w:val="00843452"/>
    <w:rsid w:val="0084551B"/>
    <w:rsid w:val="00846F8F"/>
    <w:rsid w:val="0085056A"/>
    <w:rsid w:val="00850F34"/>
    <w:rsid w:val="0085183A"/>
    <w:rsid w:val="008524C2"/>
    <w:rsid w:val="008526FB"/>
    <w:rsid w:val="00852D2B"/>
    <w:rsid w:val="00854786"/>
    <w:rsid w:val="00855B2A"/>
    <w:rsid w:val="0085796E"/>
    <w:rsid w:val="00861A19"/>
    <w:rsid w:val="0086550C"/>
    <w:rsid w:val="008659C1"/>
    <w:rsid w:val="00865F8B"/>
    <w:rsid w:val="00872561"/>
    <w:rsid w:val="008761E5"/>
    <w:rsid w:val="00876AFB"/>
    <w:rsid w:val="0087765B"/>
    <w:rsid w:val="0088378C"/>
    <w:rsid w:val="008842A1"/>
    <w:rsid w:val="00887F1C"/>
    <w:rsid w:val="0089197E"/>
    <w:rsid w:val="008927CF"/>
    <w:rsid w:val="00892AAA"/>
    <w:rsid w:val="00895290"/>
    <w:rsid w:val="00895736"/>
    <w:rsid w:val="008A04DA"/>
    <w:rsid w:val="008A131E"/>
    <w:rsid w:val="008A2002"/>
    <w:rsid w:val="008A3D92"/>
    <w:rsid w:val="008A3EB6"/>
    <w:rsid w:val="008A5367"/>
    <w:rsid w:val="008A6825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1CD1"/>
    <w:rsid w:val="008C1D79"/>
    <w:rsid w:val="008C256E"/>
    <w:rsid w:val="008C2B9E"/>
    <w:rsid w:val="008C3E0C"/>
    <w:rsid w:val="008C3F03"/>
    <w:rsid w:val="008C5EB4"/>
    <w:rsid w:val="008C6AF3"/>
    <w:rsid w:val="008D039B"/>
    <w:rsid w:val="008D059F"/>
    <w:rsid w:val="008D0DAA"/>
    <w:rsid w:val="008D2592"/>
    <w:rsid w:val="008D45C7"/>
    <w:rsid w:val="008D5627"/>
    <w:rsid w:val="008D56CF"/>
    <w:rsid w:val="008D63F9"/>
    <w:rsid w:val="008D684F"/>
    <w:rsid w:val="008D79FE"/>
    <w:rsid w:val="008E0696"/>
    <w:rsid w:val="008E0DF9"/>
    <w:rsid w:val="008E156D"/>
    <w:rsid w:val="008E183B"/>
    <w:rsid w:val="008E2D5F"/>
    <w:rsid w:val="008E358F"/>
    <w:rsid w:val="008E4F4B"/>
    <w:rsid w:val="008F128C"/>
    <w:rsid w:val="008F1BD9"/>
    <w:rsid w:val="008F230C"/>
    <w:rsid w:val="008F23ED"/>
    <w:rsid w:val="008F3D46"/>
    <w:rsid w:val="008F45CC"/>
    <w:rsid w:val="008F7854"/>
    <w:rsid w:val="008F7920"/>
    <w:rsid w:val="00900D70"/>
    <w:rsid w:val="00901097"/>
    <w:rsid w:val="009025BE"/>
    <w:rsid w:val="009025DB"/>
    <w:rsid w:val="00902BD3"/>
    <w:rsid w:val="0090413B"/>
    <w:rsid w:val="00906DA7"/>
    <w:rsid w:val="009078C1"/>
    <w:rsid w:val="00914780"/>
    <w:rsid w:val="009147D8"/>
    <w:rsid w:val="009156B4"/>
    <w:rsid w:val="00922E3C"/>
    <w:rsid w:val="00923F97"/>
    <w:rsid w:val="009267CB"/>
    <w:rsid w:val="00926B53"/>
    <w:rsid w:val="0093001F"/>
    <w:rsid w:val="00931FAC"/>
    <w:rsid w:val="00932923"/>
    <w:rsid w:val="009348E0"/>
    <w:rsid w:val="00934ED4"/>
    <w:rsid w:val="009359E0"/>
    <w:rsid w:val="00936202"/>
    <w:rsid w:val="009368D8"/>
    <w:rsid w:val="00936F68"/>
    <w:rsid w:val="0094097A"/>
    <w:rsid w:val="00941556"/>
    <w:rsid w:val="0094452D"/>
    <w:rsid w:val="00944759"/>
    <w:rsid w:val="009447E7"/>
    <w:rsid w:val="00945398"/>
    <w:rsid w:val="00946571"/>
    <w:rsid w:val="009475F3"/>
    <w:rsid w:val="00950961"/>
    <w:rsid w:val="00950D6E"/>
    <w:rsid w:val="00953F04"/>
    <w:rsid w:val="009547D8"/>
    <w:rsid w:val="00955781"/>
    <w:rsid w:val="00955EC4"/>
    <w:rsid w:val="009603FC"/>
    <w:rsid w:val="00961CFC"/>
    <w:rsid w:val="00963289"/>
    <w:rsid w:val="00971181"/>
    <w:rsid w:val="00973461"/>
    <w:rsid w:val="00973A80"/>
    <w:rsid w:val="0097566F"/>
    <w:rsid w:val="00980980"/>
    <w:rsid w:val="00980B48"/>
    <w:rsid w:val="009817DB"/>
    <w:rsid w:val="009831C1"/>
    <w:rsid w:val="009859DB"/>
    <w:rsid w:val="00987034"/>
    <w:rsid w:val="009873D2"/>
    <w:rsid w:val="009876B7"/>
    <w:rsid w:val="00987B39"/>
    <w:rsid w:val="00990882"/>
    <w:rsid w:val="00991512"/>
    <w:rsid w:val="009952C5"/>
    <w:rsid w:val="009975DF"/>
    <w:rsid w:val="00997C3A"/>
    <w:rsid w:val="00997CCE"/>
    <w:rsid w:val="009A08C7"/>
    <w:rsid w:val="009A6183"/>
    <w:rsid w:val="009A6F4C"/>
    <w:rsid w:val="009A79D7"/>
    <w:rsid w:val="009B0114"/>
    <w:rsid w:val="009B2858"/>
    <w:rsid w:val="009B2EFC"/>
    <w:rsid w:val="009B4651"/>
    <w:rsid w:val="009B5A30"/>
    <w:rsid w:val="009C070E"/>
    <w:rsid w:val="009C1A3D"/>
    <w:rsid w:val="009C1EFD"/>
    <w:rsid w:val="009C29B2"/>
    <w:rsid w:val="009C3178"/>
    <w:rsid w:val="009C3488"/>
    <w:rsid w:val="009C3B57"/>
    <w:rsid w:val="009C4474"/>
    <w:rsid w:val="009C4C7E"/>
    <w:rsid w:val="009D0729"/>
    <w:rsid w:val="009D1C07"/>
    <w:rsid w:val="009D2A41"/>
    <w:rsid w:val="009D3473"/>
    <w:rsid w:val="009D5A93"/>
    <w:rsid w:val="009D625F"/>
    <w:rsid w:val="009E2971"/>
    <w:rsid w:val="009E2FFE"/>
    <w:rsid w:val="009E34FA"/>
    <w:rsid w:val="009E3699"/>
    <w:rsid w:val="009E69D0"/>
    <w:rsid w:val="009F0C68"/>
    <w:rsid w:val="009F31BB"/>
    <w:rsid w:val="009F4516"/>
    <w:rsid w:val="009F6355"/>
    <w:rsid w:val="009F6486"/>
    <w:rsid w:val="009F6593"/>
    <w:rsid w:val="009F6A2A"/>
    <w:rsid w:val="00A034DA"/>
    <w:rsid w:val="00A048F7"/>
    <w:rsid w:val="00A05149"/>
    <w:rsid w:val="00A07C1A"/>
    <w:rsid w:val="00A14561"/>
    <w:rsid w:val="00A1565C"/>
    <w:rsid w:val="00A1616E"/>
    <w:rsid w:val="00A16D96"/>
    <w:rsid w:val="00A16F35"/>
    <w:rsid w:val="00A17B0F"/>
    <w:rsid w:val="00A20166"/>
    <w:rsid w:val="00A207A9"/>
    <w:rsid w:val="00A2098C"/>
    <w:rsid w:val="00A21156"/>
    <w:rsid w:val="00A27695"/>
    <w:rsid w:val="00A27A43"/>
    <w:rsid w:val="00A30F46"/>
    <w:rsid w:val="00A346C7"/>
    <w:rsid w:val="00A34995"/>
    <w:rsid w:val="00A34D2D"/>
    <w:rsid w:val="00A35F68"/>
    <w:rsid w:val="00A36E1D"/>
    <w:rsid w:val="00A3767F"/>
    <w:rsid w:val="00A40853"/>
    <w:rsid w:val="00A45965"/>
    <w:rsid w:val="00A45CA1"/>
    <w:rsid w:val="00A45CAF"/>
    <w:rsid w:val="00A46B83"/>
    <w:rsid w:val="00A47F9E"/>
    <w:rsid w:val="00A5325B"/>
    <w:rsid w:val="00A5335C"/>
    <w:rsid w:val="00A536C4"/>
    <w:rsid w:val="00A55919"/>
    <w:rsid w:val="00A56898"/>
    <w:rsid w:val="00A63B6B"/>
    <w:rsid w:val="00A644C5"/>
    <w:rsid w:val="00A673A6"/>
    <w:rsid w:val="00A7105E"/>
    <w:rsid w:val="00A73101"/>
    <w:rsid w:val="00A76D3B"/>
    <w:rsid w:val="00A80146"/>
    <w:rsid w:val="00A811D1"/>
    <w:rsid w:val="00A83929"/>
    <w:rsid w:val="00A8420C"/>
    <w:rsid w:val="00A85E6C"/>
    <w:rsid w:val="00A8619E"/>
    <w:rsid w:val="00A8689B"/>
    <w:rsid w:val="00A8754A"/>
    <w:rsid w:val="00A92AA8"/>
    <w:rsid w:val="00A9342E"/>
    <w:rsid w:val="00A939F8"/>
    <w:rsid w:val="00A96B57"/>
    <w:rsid w:val="00AA06CC"/>
    <w:rsid w:val="00AA12EF"/>
    <w:rsid w:val="00AA1590"/>
    <w:rsid w:val="00AA2EFB"/>
    <w:rsid w:val="00AA3F9D"/>
    <w:rsid w:val="00AA497D"/>
    <w:rsid w:val="00AA5411"/>
    <w:rsid w:val="00AB24CB"/>
    <w:rsid w:val="00AB4A98"/>
    <w:rsid w:val="00AB53AD"/>
    <w:rsid w:val="00AB5429"/>
    <w:rsid w:val="00AB5EAB"/>
    <w:rsid w:val="00AB7604"/>
    <w:rsid w:val="00AB7E73"/>
    <w:rsid w:val="00AC0F88"/>
    <w:rsid w:val="00AC3292"/>
    <w:rsid w:val="00AC3B4E"/>
    <w:rsid w:val="00AC4357"/>
    <w:rsid w:val="00AD2687"/>
    <w:rsid w:val="00AD6B26"/>
    <w:rsid w:val="00AD7609"/>
    <w:rsid w:val="00AE101D"/>
    <w:rsid w:val="00AE3E72"/>
    <w:rsid w:val="00AE4A3C"/>
    <w:rsid w:val="00AE562C"/>
    <w:rsid w:val="00AE6D2A"/>
    <w:rsid w:val="00AE746B"/>
    <w:rsid w:val="00AF035A"/>
    <w:rsid w:val="00AF03A6"/>
    <w:rsid w:val="00AF24EA"/>
    <w:rsid w:val="00AF2E58"/>
    <w:rsid w:val="00AF4671"/>
    <w:rsid w:val="00AF46A4"/>
    <w:rsid w:val="00AF59A5"/>
    <w:rsid w:val="00AF5F25"/>
    <w:rsid w:val="00AF63E9"/>
    <w:rsid w:val="00AF7D13"/>
    <w:rsid w:val="00B00583"/>
    <w:rsid w:val="00B00E4E"/>
    <w:rsid w:val="00B03F9D"/>
    <w:rsid w:val="00B054B3"/>
    <w:rsid w:val="00B06433"/>
    <w:rsid w:val="00B07545"/>
    <w:rsid w:val="00B125A1"/>
    <w:rsid w:val="00B12A2D"/>
    <w:rsid w:val="00B1351D"/>
    <w:rsid w:val="00B14D28"/>
    <w:rsid w:val="00B15813"/>
    <w:rsid w:val="00B16236"/>
    <w:rsid w:val="00B16B90"/>
    <w:rsid w:val="00B23964"/>
    <w:rsid w:val="00B25484"/>
    <w:rsid w:val="00B25BD0"/>
    <w:rsid w:val="00B261F4"/>
    <w:rsid w:val="00B27B14"/>
    <w:rsid w:val="00B27FEF"/>
    <w:rsid w:val="00B30114"/>
    <w:rsid w:val="00B32192"/>
    <w:rsid w:val="00B32EB7"/>
    <w:rsid w:val="00B3355C"/>
    <w:rsid w:val="00B34F3B"/>
    <w:rsid w:val="00B3515D"/>
    <w:rsid w:val="00B36BA3"/>
    <w:rsid w:val="00B36F11"/>
    <w:rsid w:val="00B374B7"/>
    <w:rsid w:val="00B40190"/>
    <w:rsid w:val="00B41887"/>
    <w:rsid w:val="00B4202D"/>
    <w:rsid w:val="00B42C36"/>
    <w:rsid w:val="00B43705"/>
    <w:rsid w:val="00B45748"/>
    <w:rsid w:val="00B5175B"/>
    <w:rsid w:val="00B53EAB"/>
    <w:rsid w:val="00B62A1E"/>
    <w:rsid w:val="00B62D66"/>
    <w:rsid w:val="00B631B8"/>
    <w:rsid w:val="00B63E9C"/>
    <w:rsid w:val="00B655C9"/>
    <w:rsid w:val="00B67200"/>
    <w:rsid w:val="00B70C90"/>
    <w:rsid w:val="00B71EA1"/>
    <w:rsid w:val="00B741DE"/>
    <w:rsid w:val="00B74872"/>
    <w:rsid w:val="00B75F10"/>
    <w:rsid w:val="00B76AD0"/>
    <w:rsid w:val="00B771D6"/>
    <w:rsid w:val="00B7757A"/>
    <w:rsid w:val="00B80BFA"/>
    <w:rsid w:val="00B832AB"/>
    <w:rsid w:val="00B83334"/>
    <w:rsid w:val="00B83E3F"/>
    <w:rsid w:val="00B84A5F"/>
    <w:rsid w:val="00B90EF9"/>
    <w:rsid w:val="00B9153D"/>
    <w:rsid w:val="00B9276E"/>
    <w:rsid w:val="00B94AAE"/>
    <w:rsid w:val="00B94F6D"/>
    <w:rsid w:val="00B97726"/>
    <w:rsid w:val="00BA191D"/>
    <w:rsid w:val="00BA2596"/>
    <w:rsid w:val="00BA3EB8"/>
    <w:rsid w:val="00BA4337"/>
    <w:rsid w:val="00BA5119"/>
    <w:rsid w:val="00BA6B6C"/>
    <w:rsid w:val="00BA7562"/>
    <w:rsid w:val="00BA79AB"/>
    <w:rsid w:val="00BB0D5C"/>
    <w:rsid w:val="00BB0FD9"/>
    <w:rsid w:val="00BB1077"/>
    <w:rsid w:val="00BB130A"/>
    <w:rsid w:val="00BB279C"/>
    <w:rsid w:val="00BB3B04"/>
    <w:rsid w:val="00BB6EC8"/>
    <w:rsid w:val="00BC27C4"/>
    <w:rsid w:val="00BC3134"/>
    <w:rsid w:val="00BC315E"/>
    <w:rsid w:val="00BC3AFD"/>
    <w:rsid w:val="00BC625A"/>
    <w:rsid w:val="00BC7BE3"/>
    <w:rsid w:val="00BD0144"/>
    <w:rsid w:val="00BD785D"/>
    <w:rsid w:val="00BE157A"/>
    <w:rsid w:val="00BE2050"/>
    <w:rsid w:val="00BE6B0D"/>
    <w:rsid w:val="00BE6B28"/>
    <w:rsid w:val="00BE77AD"/>
    <w:rsid w:val="00BF2C74"/>
    <w:rsid w:val="00BF560E"/>
    <w:rsid w:val="00BF6BC3"/>
    <w:rsid w:val="00C03979"/>
    <w:rsid w:val="00C04231"/>
    <w:rsid w:val="00C04ABC"/>
    <w:rsid w:val="00C04DAB"/>
    <w:rsid w:val="00C04EA0"/>
    <w:rsid w:val="00C075A7"/>
    <w:rsid w:val="00C112F1"/>
    <w:rsid w:val="00C12135"/>
    <w:rsid w:val="00C16894"/>
    <w:rsid w:val="00C16BA5"/>
    <w:rsid w:val="00C16FB2"/>
    <w:rsid w:val="00C20EBF"/>
    <w:rsid w:val="00C22C6B"/>
    <w:rsid w:val="00C24923"/>
    <w:rsid w:val="00C24F3C"/>
    <w:rsid w:val="00C261E7"/>
    <w:rsid w:val="00C2655D"/>
    <w:rsid w:val="00C26DAF"/>
    <w:rsid w:val="00C279C8"/>
    <w:rsid w:val="00C27E4E"/>
    <w:rsid w:val="00C31832"/>
    <w:rsid w:val="00C32F55"/>
    <w:rsid w:val="00C33E3C"/>
    <w:rsid w:val="00C33FF9"/>
    <w:rsid w:val="00C3485E"/>
    <w:rsid w:val="00C362E7"/>
    <w:rsid w:val="00C36786"/>
    <w:rsid w:val="00C400FE"/>
    <w:rsid w:val="00C412B5"/>
    <w:rsid w:val="00C41D3C"/>
    <w:rsid w:val="00C42AFE"/>
    <w:rsid w:val="00C51406"/>
    <w:rsid w:val="00C51594"/>
    <w:rsid w:val="00C52427"/>
    <w:rsid w:val="00C54EBC"/>
    <w:rsid w:val="00C578D3"/>
    <w:rsid w:val="00C60AFC"/>
    <w:rsid w:val="00C621F6"/>
    <w:rsid w:val="00C62A93"/>
    <w:rsid w:val="00C65242"/>
    <w:rsid w:val="00C65435"/>
    <w:rsid w:val="00C658ED"/>
    <w:rsid w:val="00C72E4C"/>
    <w:rsid w:val="00C73120"/>
    <w:rsid w:val="00C73261"/>
    <w:rsid w:val="00C74389"/>
    <w:rsid w:val="00C750BD"/>
    <w:rsid w:val="00C75900"/>
    <w:rsid w:val="00C75DC9"/>
    <w:rsid w:val="00C7646E"/>
    <w:rsid w:val="00C76766"/>
    <w:rsid w:val="00C77AEC"/>
    <w:rsid w:val="00C8336F"/>
    <w:rsid w:val="00C83A63"/>
    <w:rsid w:val="00C83D59"/>
    <w:rsid w:val="00C85A46"/>
    <w:rsid w:val="00C92446"/>
    <w:rsid w:val="00C950F9"/>
    <w:rsid w:val="00C95D6D"/>
    <w:rsid w:val="00C966AD"/>
    <w:rsid w:val="00CA149B"/>
    <w:rsid w:val="00CA2238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20A3"/>
    <w:rsid w:val="00CB20AC"/>
    <w:rsid w:val="00CB2EBE"/>
    <w:rsid w:val="00CB33CF"/>
    <w:rsid w:val="00CB458F"/>
    <w:rsid w:val="00CC0A4A"/>
    <w:rsid w:val="00CC0B39"/>
    <w:rsid w:val="00CC10FD"/>
    <w:rsid w:val="00CC178D"/>
    <w:rsid w:val="00CC3DEF"/>
    <w:rsid w:val="00CC438B"/>
    <w:rsid w:val="00CC59F3"/>
    <w:rsid w:val="00CC76C8"/>
    <w:rsid w:val="00CC7885"/>
    <w:rsid w:val="00CC7A09"/>
    <w:rsid w:val="00CC7E07"/>
    <w:rsid w:val="00CD0171"/>
    <w:rsid w:val="00CD13E8"/>
    <w:rsid w:val="00CD1F3E"/>
    <w:rsid w:val="00CD2B00"/>
    <w:rsid w:val="00CD3D4E"/>
    <w:rsid w:val="00CD5299"/>
    <w:rsid w:val="00CD54BA"/>
    <w:rsid w:val="00CD5D1B"/>
    <w:rsid w:val="00CE31CA"/>
    <w:rsid w:val="00CE31D2"/>
    <w:rsid w:val="00CE3AF4"/>
    <w:rsid w:val="00CE430D"/>
    <w:rsid w:val="00CE4BC6"/>
    <w:rsid w:val="00CE523A"/>
    <w:rsid w:val="00CF220D"/>
    <w:rsid w:val="00CF35EF"/>
    <w:rsid w:val="00CF3D2A"/>
    <w:rsid w:val="00CF4D5F"/>
    <w:rsid w:val="00CF5CAB"/>
    <w:rsid w:val="00CF601C"/>
    <w:rsid w:val="00CF7559"/>
    <w:rsid w:val="00D02DAF"/>
    <w:rsid w:val="00D03F84"/>
    <w:rsid w:val="00D04190"/>
    <w:rsid w:val="00D04A5E"/>
    <w:rsid w:val="00D058BD"/>
    <w:rsid w:val="00D06BD9"/>
    <w:rsid w:val="00D06CBD"/>
    <w:rsid w:val="00D06D4B"/>
    <w:rsid w:val="00D06F33"/>
    <w:rsid w:val="00D072FF"/>
    <w:rsid w:val="00D10BE0"/>
    <w:rsid w:val="00D14782"/>
    <w:rsid w:val="00D152B4"/>
    <w:rsid w:val="00D15DDA"/>
    <w:rsid w:val="00D15F7E"/>
    <w:rsid w:val="00D172C2"/>
    <w:rsid w:val="00D17619"/>
    <w:rsid w:val="00D17D91"/>
    <w:rsid w:val="00D229CF"/>
    <w:rsid w:val="00D258A8"/>
    <w:rsid w:val="00D25CD2"/>
    <w:rsid w:val="00D26E1F"/>
    <w:rsid w:val="00D26EB6"/>
    <w:rsid w:val="00D27B1A"/>
    <w:rsid w:val="00D27CBF"/>
    <w:rsid w:val="00D27E68"/>
    <w:rsid w:val="00D304F3"/>
    <w:rsid w:val="00D33AAB"/>
    <w:rsid w:val="00D34A46"/>
    <w:rsid w:val="00D37059"/>
    <w:rsid w:val="00D3717B"/>
    <w:rsid w:val="00D42CC4"/>
    <w:rsid w:val="00D44DE2"/>
    <w:rsid w:val="00D4602E"/>
    <w:rsid w:val="00D46929"/>
    <w:rsid w:val="00D50631"/>
    <w:rsid w:val="00D52216"/>
    <w:rsid w:val="00D5339C"/>
    <w:rsid w:val="00D53C60"/>
    <w:rsid w:val="00D540EA"/>
    <w:rsid w:val="00D55368"/>
    <w:rsid w:val="00D55C83"/>
    <w:rsid w:val="00D56ECC"/>
    <w:rsid w:val="00D5755C"/>
    <w:rsid w:val="00D57BA1"/>
    <w:rsid w:val="00D57E0B"/>
    <w:rsid w:val="00D60E81"/>
    <w:rsid w:val="00D652B6"/>
    <w:rsid w:val="00D66DF9"/>
    <w:rsid w:val="00D67654"/>
    <w:rsid w:val="00D67FEA"/>
    <w:rsid w:val="00D7018B"/>
    <w:rsid w:val="00D71247"/>
    <w:rsid w:val="00D72DFF"/>
    <w:rsid w:val="00D74440"/>
    <w:rsid w:val="00D76A22"/>
    <w:rsid w:val="00D7792A"/>
    <w:rsid w:val="00D808B3"/>
    <w:rsid w:val="00D80ED8"/>
    <w:rsid w:val="00D834B4"/>
    <w:rsid w:val="00D83D6A"/>
    <w:rsid w:val="00D873B2"/>
    <w:rsid w:val="00D87FAE"/>
    <w:rsid w:val="00D901DD"/>
    <w:rsid w:val="00D91646"/>
    <w:rsid w:val="00D92A3C"/>
    <w:rsid w:val="00D96451"/>
    <w:rsid w:val="00D9679E"/>
    <w:rsid w:val="00DA18F7"/>
    <w:rsid w:val="00DA1A44"/>
    <w:rsid w:val="00DA4EC0"/>
    <w:rsid w:val="00DA670B"/>
    <w:rsid w:val="00DA68FD"/>
    <w:rsid w:val="00DA7715"/>
    <w:rsid w:val="00DB0D14"/>
    <w:rsid w:val="00DB1F74"/>
    <w:rsid w:val="00DB37AB"/>
    <w:rsid w:val="00DB57C4"/>
    <w:rsid w:val="00DB5A1A"/>
    <w:rsid w:val="00DB6114"/>
    <w:rsid w:val="00DB69B7"/>
    <w:rsid w:val="00DC17F1"/>
    <w:rsid w:val="00DC2BFD"/>
    <w:rsid w:val="00DC31F8"/>
    <w:rsid w:val="00DC398B"/>
    <w:rsid w:val="00DC5D50"/>
    <w:rsid w:val="00DC5DC1"/>
    <w:rsid w:val="00DC6740"/>
    <w:rsid w:val="00DC727C"/>
    <w:rsid w:val="00DD11E9"/>
    <w:rsid w:val="00DD15D0"/>
    <w:rsid w:val="00DD352A"/>
    <w:rsid w:val="00DD4562"/>
    <w:rsid w:val="00DE05A6"/>
    <w:rsid w:val="00DE199C"/>
    <w:rsid w:val="00DE26B8"/>
    <w:rsid w:val="00DE3F20"/>
    <w:rsid w:val="00DE4B9E"/>
    <w:rsid w:val="00DE5D8B"/>
    <w:rsid w:val="00DE6738"/>
    <w:rsid w:val="00DF0305"/>
    <w:rsid w:val="00DF2995"/>
    <w:rsid w:val="00DF36E6"/>
    <w:rsid w:val="00E018E7"/>
    <w:rsid w:val="00E032D7"/>
    <w:rsid w:val="00E06530"/>
    <w:rsid w:val="00E06B64"/>
    <w:rsid w:val="00E0765E"/>
    <w:rsid w:val="00E13A1A"/>
    <w:rsid w:val="00E13BBF"/>
    <w:rsid w:val="00E13E6C"/>
    <w:rsid w:val="00E1529D"/>
    <w:rsid w:val="00E21353"/>
    <w:rsid w:val="00E2219F"/>
    <w:rsid w:val="00E22436"/>
    <w:rsid w:val="00E22645"/>
    <w:rsid w:val="00E2492A"/>
    <w:rsid w:val="00E24DB9"/>
    <w:rsid w:val="00E24E09"/>
    <w:rsid w:val="00E25634"/>
    <w:rsid w:val="00E35BBE"/>
    <w:rsid w:val="00E35CB5"/>
    <w:rsid w:val="00E36AEA"/>
    <w:rsid w:val="00E37F7A"/>
    <w:rsid w:val="00E41EBE"/>
    <w:rsid w:val="00E4286B"/>
    <w:rsid w:val="00E429E6"/>
    <w:rsid w:val="00E4342A"/>
    <w:rsid w:val="00E440DA"/>
    <w:rsid w:val="00E47B0D"/>
    <w:rsid w:val="00E50400"/>
    <w:rsid w:val="00E520C7"/>
    <w:rsid w:val="00E5482C"/>
    <w:rsid w:val="00E5497D"/>
    <w:rsid w:val="00E57E7F"/>
    <w:rsid w:val="00E62308"/>
    <w:rsid w:val="00E63C97"/>
    <w:rsid w:val="00E64261"/>
    <w:rsid w:val="00E643F7"/>
    <w:rsid w:val="00E647DE"/>
    <w:rsid w:val="00E653EC"/>
    <w:rsid w:val="00E6650E"/>
    <w:rsid w:val="00E67A04"/>
    <w:rsid w:val="00E714EA"/>
    <w:rsid w:val="00E803DD"/>
    <w:rsid w:val="00E83788"/>
    <w:rsid w:val="00E84953"/>
    <w:rsid w:val="00E84D2F"/>
    <w:rsid w:val="00E8523A"/>
    <w:rsid w:val="00E916FC"/>
    <w:rsid w:val="00E920EA"/>
    <w:rsid w:val="00E92665"/>
    <w:rsid w:val="00E92D0A"/>
    <w:rsid w:val="00E94104"/>
    <w:rsid w:val="00E946B3"/>
    <w:rsid w:val="00E97357"/>
    <w:rsid w:val="00E97CDF"/>
    <w:rsid w:val="00EA090B"/>
    <w:rsid w:val="00EA2A47"/>
    <w:rsid w:val="00EA3F8B"/>
    <w:rsid w:val="00EA542E"/>
    <w:rsid w:val="00EA5748"/>
    <w:rsid w:val="00EA71A8"/>
    <w:rsid w:val="00EB16DB"/>
    <w:rsid w:val="00EB6E17"/>
    <w:rsid w:val="00EC0D80"/>
    <w:rsid w:val="00EC1F0F"/>
    <w:rsid w:val="00EC37D8"/>
    <w:rsid w:val="00EC473A"/>
    <w:rsid w:val="00EC66C7"/>
    <w:rsid w:val="00EC6E22"/>
    <w:rsid w:val="00EC6F2C"/>
    <w:rsid w:val="00ED0489"/>
    <w:rsid w:val="00ED435D"/>
    <w:rsid w:val="00ED45AF"/>
    <w:rsid w:val="00EE040B"/>
    <w:rsid w:val="00EE2CA2"/>
    <w:rsid w:val="00EE3733"/>
    <w:rsid w:val="00EE6649"/>
    <w:rsid w:val="00EF0147"/>
    <w:rsid w:val="00EF01DE"/>
    <w:rsid w:val="00EF0364"/>
    <w:rsid w:val="00EF1243"/>
    <w:rsid w:val="00EF5FBA"/>
    <w:rsid w:val="00EF73A9"/>
    <w:rsid w:val="00EF7797"/>
    <w:rsid w:val="00F02A31"/>
    <w:rsid w:val="00F0360F"/>
    <w:rsid w:val="00F06710"/>
    <w:rsid w:val="00F109F5"/>
    <w:rsid w:val="00F10C4F"/>
    <w:rsid w:val="00F10F1F"/>
    <w:rsid w:val="00F12405"/>
    <w:rsid w:val="00F12E9E"/>
    <w:rsid w:val="00F138D3"/>
    <w:rsid w:val="00F13E1B"/>
    <w:rsid w:val="00F16123"/>
    <w:rsid w:val="00F17332"/>
    <w:rsid w:val="00F17B62"/>
    <w:rsid w:val="00F22E26"/>
    <w:rsid w:val="00F2329A"/>
    <w:rsid w:val="00F25B04"/>
    <w:rsid w:val="00F25B2E"/>
    <w:rsid w:val="00F2649F"/>
    <w:rsid w:val="00F26B03"/>
    <w:rsid w:val="00F31AB4"/>
    <w:rsid w:val="00F31B23"/>
    <w:rsid w:val="00F3292B"/>
    <w:rsid w:val="00F3345B"/>
    <w:rsid w:val="00F338DF"/>
    <w:rsid w:val="00F3642A"/>
    <w:rsid w:val="00F36604"/>
    <w:rsid w:val="00F412E4"/>
    <w:rsid w:val="00F4267A"/>
    <w:rsid w:val="00F445FB"/>
    <w:rsid w:val="00F454F8"/>
    <w:rsid w:val="00F5047F"/>
    <w:rsid w:val="00F51C0B"/>
    <w:rsid w:val="00F5248F"/>
    <w:rsid w:val="00F52A0D"/>
    <w:rsid w:val="00F54387"/>
    <w:rsid w:val="00F54CC0"/>
    <w:rsid w:val="00F5573A"/>
    <w:rsid w:val="00F557FA"/>
    <w:rsid w:val="00F55E0D"/>
    <w:rsid w:val="00F6012D"/>
    <w:rsid w:val="00F63941"/>
    <w:rsid w:val="00F64099"/>
    <w:rsid w:val="00F6476C"/>
    <w:rsid w:val="00F65B52"/>
    <w:rsid w:val="00F66F35"/>
    <w:rsid w:val="00F7149D"/>
    <w:rsid w:val="00F72040"/>
    <w:rsid w:val="00F722ED"/>
    <w:rsid w:val="00F74940"/>
    <w:rsid w:val="00F75902"/>
    <w:rsid w:val="00F77E76"/>
    <w:rsid w:val="00F810BB"/>
    <w:rsid w:val="00F84B73"/>
    <w:rsid w:val="00F861E6"/>
    <w:rsid w:val="00F866C8"/>
    <w:rsid w:val="00F909D4"/>
    <w:rsid w:val="00F94A04"/>
    <w:rsid w:val="00F96697"/>
    <w:rsid w:val="00F96892"/>
    <w:rsid w:val="00FA2AC5"/>
    <w:rsid w:val="00FA427C"/>
    <w:rsid w:val="00FB3021"/>
    <w:rsid w:val="00FB3323"/>
    <w:rsid w:val="00FB33FA"/>
    <w:rsid w:val="00FB4B53"/>
    <w:rsid w:val="00FB5731"/>
    <w:rsid w:val="00FB64EC"/>
    <w:rsid w:val="00FC26C2"/>
    <w:rsid w:val="00FC3DAA"/>
    <w:rsid w:val="00FC56EC"/>
    <w:rsid w:val="00FD0F49"/>
    <w:rsid w:val="00FD2075"/>
    <w:rsid w:val="00FD3139"/>
    <w:rsid w:val="00FD31CF"/>
    <w:rsid w:val="00FE1E9C"/>
    <w:rsid w:val="00FE2C12"/>
    <w:rsid w:val="00FE45FE"/>
    <w:rsid w:val="00FE53E6"/>
    <w:rsid w:val="00FE6772"/>
    <w:rsid w:val="00FF0B80"/>
    <w:rsid w:val="00FF3012"/>
    <w:rsid w:val="00FF348B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3E2CE"/>
  <w15:chartTrackingRefBased/>
  <w15:docId w15:val="{D66E915C-228A-42FE-8508-6FE73EAF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4A15"/>
    <w:rPr>
      <w:rFonts w:ascii="Arial" w:hAnsi="Arial"/>
      <w:sz w:val="36"/>
    </w:rPr>
  </w:style>
  <w:style w:type="paragraph" w:styleId="1">
    <w:name w:val="heading 1"/>
    <w:basedOn w:val="a"/>
    <w:link w:val="10"/>
    <w:uiPriority w:val="9"/>
    <w:qFormat/>
    <w:rsid w:val="00C42A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2AF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18243D"/>
  </w:style>
  <w:style w:type="paragraph" w:customStyle="1" w:styleId="par2">
    <w:name w:val="par2"/>
    <w:basedOn w:val="a"/>
    <w:rsid w:val="00CB20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Emphasis"/>
    <w:basedOn w:val="a0"/>
    <w:uiPriority w:val="20"/>
    <w:qFormat/>
    <w:rsid w:val="00CB20A3"/>
    <w:rPr>
      <w:i/>
      <w:iCs/>
    </w:rPr>
  </w:style>
  <w:style w:type="paragraph" w:customStyle="1" w:styleId="par1">
    <w:name w:val="par1"/>
    <w:basedOn w:val="a"/>
    <w:rsid w:val="00CB20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int">
    <w:name w:val="hint"/>
    <w:basedOn w:val="a0"/>
    <w:rsid w:val="00CB20A3"/>
  </w:style>
  <w:style w:type="paragraph" w:customStyle="1" w:styleId="par3">
    <w:name w:val="par3"/>
    <w:basedOn w:val="a"/>
    <w:rsid w:val="00BA25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rs">
    <w:name w:val="trs"/>
    <w:basedOn w:val="a0"/>
    <w:rsid w:val="00BA25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6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0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844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554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700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9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216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3822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219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6510D8-9BF1-474D-9485-A8654632A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34</Pages>
  <Words>3915</Words>
  <Characters>22318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26181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Windows User</cp:lastModifiedBy>
  <cp:revision>45</cp:revision>
  <dcterms:created xsi:type="dcterms:W3CDTF">2021-09-23T21:07:00Z</dcterms:created>
  <dcterms:modified xsi:type="dcterms:W3CDTF">2022-02-15T12:36:00Z</dcterms:modified>
</cp:coreProperties>
</file>