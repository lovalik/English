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3446D0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A1565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BE GOING TO</w:t>
            </w:r>
          </w:p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r>
              <w:t xml:space="preserve">Когда мы хотим сказать о намерении сделать что-то, то </w:t>
            </w:r>
            <w:proofErr w:type="gramStart"/>
            <w:r>
              <w:t>на английский такое предложение</w:t>
            </w:r>
            <w:proofErr w:type="gramEnd"/>
            <w:r>
              <w:t xml:space="preserve"> надо перевести с помощью конструкции to be going to do smth (собираться сделать что-то). </w:t>
            </w:r>
            <w:r w:rsidRPr="00B23964">
              <w:rPr>
                <w:color w:val="FFFF00"/>
              </w:rPr>
              <w:t>Эту фразу очень часто можно встретить в письменной и устной речи.</w:t>
            </w:r>
            <w:r>
              <w:t xml:space="preserve"> Давайте разберемся, как ее использовать правильно.</w:t>
            </w:r>
          </w:p>
          <w:p w:rsidR="00A27A43" w:rsidRDefault="00A27A43" w:rsidP="00A27A43">
            <w:r>
              <w:t>Образование выражения to be going to</w:t>
            </w:r>
          </w:p>
          <w:p w:rsidR="00A27A43" w:rsidRDefault="00A27A43" w:rsidP="00A27A43">
            <w:r>
              <w:t>Первое, что важно помнить, – это выражение нужно использовать в настоящем и прошедшем временах.</w:t>
            </w:r>
          </w:p>
          <w:p w:rsidR="00A27A43" w:rsidRDefault="00A27A43" w:rsidP="00A27A43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am going to wear my new skirt for the party.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собираюсьнадеть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юбку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вечеринку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A27A43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 was going to call you but I forgot. – Я собирался позвонить тебе, но забыл.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 xml:space="preserve">Как видите, если мы говорим о настоящем времени, то to be должно меняться на am, is, are, которые вы уже знаете из статьи «Употребление глагола to be: как, где и зачем». А если фраза стоит в прошедшем времени, то to be принимает </w:t>
            </w:r>
            <w:r>
              <w:lastRenderedPageBreak/>
              <w:t>форму was или were. Посмотрим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3 </w:t>
            </w:r>
            <w:r>
              <w:t>таблички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> to be going to.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>Утверждение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going to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going to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A27A43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 is going to clean his room. – Он собирается убрать в своей комнате.</w:t>
            </w:r>
          </w:p>
          <w:p w:rsidR="00A27A43" w:rsidRDefault="00A27A43" w:rsidP="00A27A43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They were going to join the English classes. – Они собиралисьприсоединиться к урокам английского.</w:t>
            </w:r>
          </w:p>
          <w:p w:rsidR="00A27A43" w:rsidRDefault="00A27A43" w:rsidP="00A27A43">
            <w:r>
              <w:t>Отрицание</w:t>
            </w:r>
          </w:p>
          <w:p w:rsidR="00A27A43" w:rsidRDefault="00A27A43" w:rsidP="00A27A43">
            <w:r>
              <w:t>Когда у нас есть отрицание, то после to be мы просто поставим not и получим отрицательное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not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A27A43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We were not going to travel by train. – Мы не собиралисьпутешествовать на поезде.</w:t>
            </w:r>
          </w:p>
          <w:p w:rsidR="00A27A43" w:rsidRDefault="00A27A43" w:rsidP="00A27A43">
            <w:pPr>
              <w:pStyle w:val="a7"/>
              <w:numPr>
                <w:ilvl w:val="0"/>
                <w:numId w:val="8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 is not going to buy her a new car. – Он не собираетсяпокупать ей новую машину.</w:t>
            </w:r>
          </w:p>
          <w:p w:rsidR="00A27A43" w:rsidRDefault="00A27A43" w:rsidP="00A27A43">
            <w:r>
              <w:t>Вопрос</w:t>
            </w:r>
          </w:p>
          <w:p w:rsidR="00A27A43" w:rsidRDefault="00A27A43" w:rsidP="00A27A43">
            <w:r>
              <w:lastRenderedPageBreak/>
              <w:t>Как вы, вероятно, догадались, вопрос строится тоже при помощи to be. Вынесите нужную форму to be на первое место, и получится вопросительное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Am/Was I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Is/Was he/she/it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Are/Were we/you/they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A27A43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Are you going to work at the weekend? – </w:t>
            </w:r>
            <w:r>
              <w:rPr>
                <w:i/>
              </w:rPr>
              <w:t>Ты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собираешьсяработать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выходных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A27A43">
            <w:pPr>
              <w:pStyle w:val="a7"/>
              <w:numPr>
                <w:ilvl w:val="0"/>
                <w:numId w:val="8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Is he going to tell me the truth or not?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собирается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сказать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правду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нет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A27A43">
            <w:r>
              <w:t>Использование конструкции to be going to</w:t>
            </w:r>
          </w:p>
          <w:p w:rsidR="00A27A43" w:rsidRDefault="00A27A43" w:rsidP="00A27A43">
            <w:r>
              <w:t>Это выражение используют чуть ли не чаще, чем время Future Simple (простое будущее время), а все потому, что ее легко запомнить. Однако есть несколько моментов, которые стоит держать в голове, когда вы используете to be going to.</w:t>
            </w:r>
          </w:p>
          <w:p w:rsidR="00A27A43" w:rsidRDefault="00A27A43" w:rsidP="00A27A43">
            <w:pPr>
              <w:rPr>
                <w:color w:val="0070C0"/>
              </w:rPr>
            </w:pPr>
            <w:r>
              <w:rPr>
                <w:color w:val="0070C0"/>
              </w:rPr>
              <w:t>Мы используем to be going to, когда собираемся, намереваемся сделать что-то.</w:t>
            </w:r>
          </w:p>
          <w:p w:rsidR="00A27A43" w:rsidRDefault="00A27A43" w:rsidP="00A27A43">
            <w:r>
              <w:rPr>
                <w:color w:val="0070C0"/>
              </w:rPr>
              <w:t>Также можно ее использовать, когда мы делаем предсказание о том, что что-то обязательно должно произойти</w:t>
            </w:r>
            <w:r>
              <w:t xml:space="preserve">. </w:t>
            </w:r>
            <w:r w:rsidRPr="00DF0305">
              <w:rPr>
                <w:color w:val="FF0000"/>
              </w:rPr>
              <w:t xml:space="preserve">У нас есть все основания полагать, что </w:t>
            </w:r>
            <w:r w:rsidRPr="00DF0305">
              <w:rPr>
                <w:color w:val="FF0000"/>
              </w:rPr>
              <w:lastRenderedPageBreak/>
              <w:t>что-то произойдет. Например, я вижу, что на небе тучи, и могу сказать</w:t>
            </w:r>
            <w:r w:rsidR="00DF0305">
              <w:t xml:space="preserve"> (скорее всего, по-видимоиу, должно быть)</w:t>
            </w:r>
            <w:r>
              <w:t>:</w:t>
            </w:r>
          </w:p>
          <w:p w:rsidR="00A27A43" w:rsidRDefault="00A27A43" w:rsidP="00A27A43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There are clouds in the sky. It’s going to rain. –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небе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облака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Собирается пойти дождь.</w:t>
            </w:r>
          </w:p>
          <w:p w:rsidR="00A27A43" w:rsidRDefault="00A27A43" w:rsidP="00A27A43">
            <w:pPr>
              <w:pStyle w:val="a7"/>
              <w:numPr>
                <w:ilvl w:val="0"/>
                <w:numId w:val="85"/>
              </w:numPr>
              <w:spacing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It’s</w:t>
            </w:r>
            <w:proofErr w:type="gramEnd"/>
            <w:r>
              <w:rPr>
                <w:i/>
                <w:lang w:val="en-US"/>
              </w:rPr>
              <w:t xml:space="preserve"> 8 a.m. Kyle is leaving his home. He has to be at work at 8.15 but the road takes 30 minutes. </w:t>
            </w:r>
            <w:r>
              <w:rPr>
                <w:i/>
              </w:rPr>
              <w:t>He is going to be late. – Восемь утра. Кайл выходит из дома. Он должен быть на работе в 8:15, но дорога занимает 30 минут. Кайл,</w:t>
            </w:r>
            <w:r w:rsidRPr="00DF0305">
              <w:rPr>
                <w:i/>
                <w:color w:val="FF0000"/>
              </w:rPr>
              <w:t> скорее всего</w:t>
            </w:r>
            <w:r>
              <w:rPr>
                <w:i/>
              </w:rPr>
              <w:t>, опоздает на работу. (Кайл вышел в 8, ему надо быть на рабочем месте в 8:15, но добирается он туда за 30 минут. То есть у нас есть все основания полагать, что он опоздает)</w:t>
            </w:r>
          </w:p>
          <w:p w:rsidR="00A27A43" w:rsidRDefault="00A27A43" w:rsidP="00A27A43">
            <w:r>
              <w:t xml:space="preserve">Поскольку в самой конструкции есть слово go, то мы не должны </w:t>
            </w:r>
            <w:r>
              <w:rPr>
                <w:color w:val="FFFF00"/>
              </w:rPr>
              <w:t>использовать go (идти) в качестве глагола-действия: </w:t>
            </w:r>
            <w:del w:id="0" w:author="Unknown">
              <w:r>
                <w:rPr>
                  <w:color w:val="FFFF00"/>
                </w:rPr>
                <w:delText>I am going to go</w:delText>
              </w:r>
            </w:del>
            <w:r>
              <w:rPr>
                <w:color w:val="FFFF00"/>
              </w:rPr>
              <w:t> (я собираюсь пойти</w:t>
            </w:r>
            <w:r>
              <w:t xml:space="preserve">). Такая фраза выглядит как тавтология. </w:t>
            </w:r>
            <w:proofErr w:type="gramStart"/>
            <w:r>
              <w:t>Лучше сказать</w:t>
            </w:r>
            <w:proofErr w:type="gramEnd"/>
            <w:r>
              <w:t> I am going somewhere (я куда-то иду).</w:t>
            </w:r>
          </w:p>
          <w:p w:rsidR="00A27A43" w:rsidRDefault="00A27A43" w:rsidP="00A27A43">
            <w:r>
              <w:t xml:space="preserve">Хотя мы говорим «я собираюсь сделать что-то» (I am going to do smth), и фраза используется в настоящем времени, но по смыслу она направлена на будущее: я в будущем сделаю то, что сейчас собираюсь. То есть настоящее время используется и для настоящего, </w:t>
            </w:r>
            <w:r>
              <w:lastRenderedPageBreak/>
              <w:t>и для будущего. Нельзя сказать </w:t>
            </w:r>
            <w:del w:id="1" w:author="Unknown">
              <w:r>
                <w:delText>I will be going to do smth</w:delText>
              </w:r>
            </w:del>
            <w:r>
              <w:t> (я буду собираться сделать что-то).</w:t>
            </w:r>
          </w:p>
          <w:p w:rsidR="00A27A43" w:rsidRDefault="00A27A43" w:rsidP="00A27A43">
            <w:r>
              <w:t>В разговорной речи принято сокращать длинное to be going to do до короткого gonna = going to.</w:t>
            </w:r>
          </w:p>
          <w:p w:rsidR="00A27A43" w:rsidRDefault="00A27A43" w:rsidP="00A27A43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I’m gonna buy this cake. – Я собираюсь купить этот торт.</w:t>
            </w:r>
          </w:p>
          <w:p w:rsidR="00A27A43" w:rsidRDefault="00A27A43" w:rsidP="00A27A43">
            <w:pPr>
              <w:pStyle w:val="a7"/>
              <w:numPr>
                <w:ilvl w:val="0"/>
                <w:numId w:val="8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was gonna eat all the chicken himself.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собирался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один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съесть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курицу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76250E" w:rsidRDefault="0076250E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76250E" w:rsidRDefault="0076250E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76250E" w:rsidRDefault="0076250E" w:rsidP="0076250E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NAKED ** {ʹneıkıd} n</w:t>
            </w:r>
          </w:p>
          <w:p w:rsidR="0076250E" w:rsidRDefault="0076250E" w:rsidP="0076250E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ПРИЛ. 1 голый, нагой; обнажённый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child - голый ребёнок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bodies - нагие тела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shoulders - обнажённые плечи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F0"/>
              </w:rPr>
              <w:t xml:space="preserve">~ </w:t>
            </w:r>
            <w:r>
              <w:rPr>
                <w:i/>
                <w:color w:val="00B0F0"/>
                <w:lang w:val="en-US"/>
              </w:rPr>
              <w:t xml:space="preserve">to the waist </w:t>
            </w:r>
            <w:r>
              <w:rPr>
                <w:i/>
                <w:color w:val="FFFFFF" w:themeColor="background1"/>
              </w:rPr>
              <w:t>- голый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пояса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~ as my mother bore me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родила</w:t>
            </w:r>
          </w:p>
          <w:p w:rsidR="0076250E" w:rsidRDefault="0076250E" w:rsidP="0076250E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go about {to swim} ~ - </w:t>
            </w:r>
            <w:r>
              <w:rPr>
                <w:i/>
                <w:color w:val="FFFFFF" w:themeColor="background1"/>
              </w:rPr>
              <w:t>ходить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купаться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нагишом</w:t>
            </w:r>
          </w:p>
          <w:p w:rsidR="0076250E" w:rsidRDefault="0076250E" w:rsidP="0076250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6250E" w:rsidRDefault="0076250E" w:rsidP="0076250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6250E" w:rsidRDefault="0076250E" w:rsidP="0076250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6250E" w:rsidRDefault="0076250E" w:rsidP="0076250E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  <w:lang w:val="en-US"/>
              </w:rPr>
              <w:t>MEMORY</w:t>
            </w:r>
            <w:r>
              <w:rPr>
                <w:b/>
                <w:i/>
                <w:color w:val="00B0F0"/>
              </w:rPr>
              <w:t xml:space="preserve"> ** {ʹ</w:t>
            </w:r>
            <w:r>
              <w:rPr>
                <w:b/>
                <w:i/>
                <w:color w:val="00B0F0"/>
                <w:lang w:val="en-US"/>
              </w:rPr>
              <w:t>mem</w:t>
            </w:r>
            <w:r>
              <w:rPr>
                <w:b/>
                <w:i/>
                <w:color w:val="00B0F0"/>
              </w:rPr>
              <w:t>(ə)</w:t>
            </w:r>
            <w:r>
              <w:rPr>
                <w:b/>
                <w:i/>
                <w:color w:val="00B0F0"/>
                <w:lang w:val="en-US"/>
              </w:rPr>
              <w:t>r</w:t>
            </w:r>
            <w:r>
              <w:rPr>
                <w:b/>
                <w:i/>
                <w:color w:val="00B0F0"/>
              </w:rPr>
              <w:t>ı}</w:t>
            </w:r>
            <w:r>
              <w:rPr>
                <w:b/>
                <w:i/>
                <w:color w:val="00B0F0"/>
                <w:lang w:val="en-US"/>
              </w:rPr>
              <w:t> n</w:t>
            </w:r>
          </w:p>
          <w:p w:rsidR="0076250E" w:rsidRDefault="0076250E" w:rsidP="0076250E">
            <w:pPr>
              <w:spacing w:after="0" w:line="240" w:lineRule="auto"/>
              <w:rPr>
                <w:rFonts w:cs="Arial"/>
                <w:color w:val="00B0F0"/>
                <w:szCs w:val="36"/>
              </w:rPr>
            </w:pPr>
            <w:r>
              <w:rPr>
                <w:color w:val="00B0F0"/>
              </w:rPr>
              <w:t>1. память, способность запоминать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good {bad} ~ (for smth.) - хорошая {плохая} память (на что-л.)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F0"/>
              </w:rPr>
              <w:t xml:space="preserve">I have a bad </w:t>
            </w:r>
            <w:r>
              <w:rPr>
                <w:i/>
                <w:color w:val="FFFFFF" w:themeColor="background1"/>
              </w:rPr>
              <w:t>~ for faces - у меня плохая память на лица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short ~ - короткая память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associative /content-addressable/ ~ - </w:t>
            </w:r>
            <w:r>
              <w:rPr>
                <w:i/>
                <w:color w:val="FFFFFF" w:themeColor="background1"/>
              </w:rPr>
              <w:t>психол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ассоциативная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sketch - эскиз, сделанный по памяти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like a sieve - память как решето, дырявая /девичья, куриная/ память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loss of ~ - потеря памяти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from ~ - по памяти, на память</w:t>
            </w:r>
          </w:p>
          <w:p w:rsidR="0076250E" w:rsidRDefault="0076250E" w:rsidP="0076250E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quote from ~ - цитировать по памяти</w:t>
            </w:r>
          </w:p>
          <w:p w:rsidR="0076250E" w:rsidRDefault="0076250E" w:rsidP="0076250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воспоминание, память (о чём-л., о ком-л.)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childhood memories - детские воспоминания, воспоминания детства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sweet /pleasant/ ~ - приятное воспоминание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one of my earliest memories - одно из моих самых ранних воспоминаний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/to the/ ~ of smb., smth.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память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keep smb.'s ~ - хранить память о ком-л.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retain a clear ~ of smth. - (со)хранить ясное воспоминание о чём-л.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relive old memories - </w:t>
            </w:r>
            <w:r>
              <w:rPr>
                <w:i/>
                <w:color w:val="FFFFFF" w:themeColor="background1"/>
              </w:rPr>
              <w:t>заново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прошлое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clear ~ of what happened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ясно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помню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случилось</w:t>
            </w:r>
          </w:p>
          <w:p w:rsidR="0076250E" w:rsidRDefault="0076250E" w:rsidP="0076250E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accident remained with him all his life - он сохранил память об этой катастрофе на всю жизнь</w:t>
            </w:r>
          </w:p>
          <w:p w:rsidR="0076250E" w:rsidRDefault="0076250E" w:rsidP="0076250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6250E" w:rsidRDefault="0076250E" w:rsidP="0076250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27A43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A27A43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{ʹbraʋnaʋt}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Brownout's started.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GOVERNMENT **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gʌv(ə)mənt,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gʌv(ə)nmənt]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2" w:name="_Toc516073988"/>
            <w:r w:rsidRPr="00C7590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C7590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7590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сокр.</w:t>
            </w:r>
            <w:bookmarkEnd w:id="2"/>
            <w:r w:rsidRPr="00C759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C75900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GOVT</w:t>
            </w:r>
            <w:r w:rsidRPr="00C75900"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759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правительство, правление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despotic government – деспотическое государство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presidential government – президентское правление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759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управление, руководство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lastRenderedPageBreak/>
              <w:t>municipal government – городское управление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759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власть, государственная власть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C75900">
              <w:rPr>
                <w:color w:val="FFFFFF" w:themeColor="background1"/>
                <w:highlight w:val="black"/>
              </w:rPr>
              <w:t>государственный, правительственный</w:t>
            </w: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398B" w:rsidRPr="00C75900" w:rsidRDefault="00DC398B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[kəʹrektlı] adv</w:t>
            </w:r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he answered quite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behave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LIME</w:t>
            </w:r>
            <w:r w:rsidRPr="00C75900">
              <w:rPr>
                <w:b/>
                <w:i/>
                <w:color w:val="FFFFFF" w:themeColor="background1"/>
              </w:rPr>
              <w:t xml:space="preserve"> ** {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la</w:t>
            </w:r>
            <w:r w:rsidRPr="00C75900">
              <w:rPr>
                <w:b/>
                <w:i/>
                <w:color w:val="FFFFFF" w:themeColor="background1"/>
              </w:rPr>
              <w:t>ı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LIMED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известь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burnt /quick, unslaked/ ~ - </w:t>
            </w:r>
            <w:r w:rsidRPr="00C75900">
              <w:rPr>
                <w:i/>
                <w:color w:val="FFFFFF" w:themeColor="background1"/>
              </w:rPr>
              <w:t>негашёная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известь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slaked /drowned, dead/ ~ - </w:t>
            </w:r>
            <w:r w:rsidRPr="00C75900">
              <w:rPr>
                <w:i/>
                <w:color w:val="FFFFFF" w:themeColor="background1"/>
              </w:rPr>
              <w:t>гашёная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известь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r w:rsidRPr="00C75900">
              <w:rPr>
                <w:i/>
                <w:color w:val="FFFFFF" w:themeColor="background1"/>
                <w:lang w:val="en-US"/>
              </w:rPr>
              <w:t>application</w:t>
            </w:r>
            <w:r w:rsidRPr="00C75900">
              <w:rPr>
                <w:i/>
                <w:color w:val="FFFFFF" w:themeColor="background1"/>
              </w:rPr>
              <w:t xml:space="preserve"> -</w:t>
            </w:r>
            <w:r w:rsidRPr="00C75900">
              <w:rPr>
                <w:i/>
                <w:color w:val="FFFFFF" w:themeColor="background1"/>
                <w:lang w:val="en-US"/>
              </w:rPr>
              <w:t> </w:t>
            </w:r>
            <w:r w:rsidRPr="00C75900">
              <w:rPr>
                <w:i/>
                <w:color w:val="FFFFFF" w:themeColor="background1"/>
              </w:rPr>
              <w:t>с.-</w:t>
            </w:r>
            <w:proofErr w:type="gramStart"/>
            <w:r w:rsidRPr="00C75900">
              <w:rPr>
                <w:i/>
                <w:color w:val="FFFFFF" w:themeColor="background1"/>
              </w:rPr>
              <w:t>х.известкование</w:t>
            </w:r>
            <w:proofErr w:type="gramEnd"/>
            <w:r w:rsidRPr="00C75900">
              <w:rPr>
                <w:i/>
                <w:color w:val="FFFFFF" w:themeColor="background1"/>
              </w:rPr>
              <w:t xml:space="preserve"> (почвы)</w:t>
            </w:r>
          </w:p>
          <w:p w:rsidR="00DC398B" w:rsidRPr="003446D0" w:rsidRDefault="00DC398B" w:rsidP="00107CEE">
            <w:pPr>
              <w:pStyle w:val="a7"/>
              <w:numPr>
                <w:ilvl w:val="0"/>
                <w:numId w:val="22"/>
              </w:numPr>
              <w:tabs>
                <w:tab w:val="left" w:pos="2740"/>
              </w:tabs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slaking /hydration/ - гашение </w:t>
            </w:r>
            <w:r w:rsidRPr="003446D0">
              <w:rPr>
                <w:i/>
                <w:color w:val="FFFFFF" w:themeColor="background1"/>
              </w:rPr>
              <w:t>извести</w:t>
            </w:r>
          </w:p>
          <w:p w:rsidR="00DC398B" w:rsidRPr="003446D0" w:rsidRDefault="00DC398B" w:rsidP="00CD2B00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= </w:t>
            </w:r>
            <w:r w:rsidRPr="003446D0">
              <w:rPr>
                <w:b/>
                <w:i/>
                <w:color w:val="FFFFFF" w:themeColor="background1"/>
              </w:rPr>
              <w:t>BIRDLIME</w:t>
            </w:r>
            <w:r w:rsidRPr="003446D0">
              <w:rPr>
                <w:color w:val="FFFFFF" w:themeColor="background1"/>
              </w:rPr>
              <w:t> птичий клей, клей капкан</w:t>
            </w:r>
          </w:p>
          <w:p w:rsidR="00DC398B" w:rsidRPr="00C75900" w:rsidRDefault="00DC398B" w:rsidP="00CD2B00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b/>
                <w:i/>
                <w:color w:val="FFFFFF" w:themeColor="background1"/>
              </w:rPr>
              <w:t>ГЛАГ.</w:t>
            </w:r>
            <w:r w:rsidRPr="003446D0">
              <w:rPr>
                <w:color w:val="FFFFFF" w:themeColor="background1"/>
              </w:rPr>
              <w:t xml:space="preserve"> 1</w:t>
            </w:r>
            <w:r w:rsidRPr="00C75900">
              <w:rPr>
                <w:color w:val="FFFFFF" w:themeColor="background1"/>
              </w:rPr>
              <w:t>. белить известью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удобрять известью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3. ловить птиц, с помощью птичьего клея, смазывая им ветки деревьев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силикатный, известковый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lime plaster – известковая штукатурка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lime powder – известняковая мука</w:t>
            </w: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= </w:t>
            </w:r>
            <w:r w:rsidRPr="00C75900">
              <w:rPr>
                <w:color w:val="FFFFFF" w:themeColor="background1"/>
                <w:lang w:val="en-US"/>
              </w:rPr>
              <w:t>lime</w:t>
            </w:r>
            <w:r w:rsidRPr="00C75900">
              <w:rPr>
                <w:color w:val="FFFFFF" w:themeColor="background1"/>
              </w:rPr>
              <w:t xml:space="preserve"> tree</w:t>
            </w:r>
            <w:r w:rsidRPr="00C75900">
              <w:rPr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color w:val="FFFFFF" w:themeColor="background1"/>
              </w:rPr>
              <w:t>липа, липовое дерево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bast - липовая кора, луб; лыко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lime leaves – листья липы</w:t>
            </w: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1)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proofErr w:type="gramStart"/>
            <w:r w:rsidRPr="00C75900">
              <w:rPr>
                <w:color w:val="FFFFFF" w:themeColor="background1"/>
              </w:rPr>
              <w:t>бот.лайм</w:t>
            </w:r>
            <w:proofErr w:type="gramEnd"/>
            <w:r w:rsidRPr="00C75900">
              <w:rPr>
                <w:color w:val="FFFFFF" w:themeColor="background1"/>
              </w:rPr>
              <w:t xml:space="preserve"> настоящий (разновидность лимона, только плод зеленый)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2) плод лайма</w:t>
            </w:r>
          </w:p>
          <w:p w:rsidR="00DC398B" w:rsidRPr="00C75900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juice - сок лайма, лаймовый сок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LIMESCALE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Известковый налет, накипь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833311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33311">
              <w:rPr>
                <w:b/>
                <w:i/>
                <w:color w:val="FFFFFF" w:themeColor="background1"/>
                <w:lang w:val="en-US"/>
              </w:rPr>
              <w:t xml:space="preserve">EXTENSION ** </w:t>
            </w:r>
            <w:r w:rsidRPr="00B23964">
              <w:rPr>
                <w:b/>
                <w:i/>
                <w:color w:val="FFFFFF" w:themeColor="background1"/>
                <w:lang w:val="en-US"/>
              </w:rPr>
              <w:t>{ık</w:t>
            </w:r>
            <w:r w:rsidRPr="00B23964">
              <w:rPr>
                <w:b/>
                <w:i/>
                <w:color w:val="FFFFFF" w:themeColor="background1"/>
              </w:rPr>
              <w:t>ʹ</w:t>
            </w:r>
            <w:r w:rsidRPr="00B23964">
              <w:rPr>
                <w:b/>
                <w:i/>
                <w:color w:val="FFFFFF" w:themeColor="background1"/>
                <w:lang w:val="en-US"/>
              </w:rPr>
              <w:t>stenʃ(ə)n}</w:t>
            </w:r>
          </w:p>
          <w:p w:rsidR="00DC398B" w:rsidRPr="00833311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33311">
              <w:rPr>
                <w:b/>
                <w:i/>
                <w:color w:val="FFFFFF" w:themeColor="background1"/>
              </w:rPr>
              <w:t>Н</w:t>
            </w:r>
            <w:r w:rsidRPr="0083331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833311">
              <w:rPr>
                <w:b/>
                <w:i/>
                <w:color w:val="FFFFFF" w:themeColor="background1"/>
              </w:rPr>
              <w:t>С</w:t>
            </w:r>
          </w:p>
          <w:p w:rsidR="00DC398B" w:rsidRPr="00833311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33311">
              <w:rPr>
                <w:color w:val="FFFFFF" w:themeColor="background1"/>
                <w:lang w:val="en-US"/>
              </w:rPr>
              <w:t xml:space="preserve">1 </w:t>
            </w:r>
            <w:r w:rsidRPr="00833311">
              <w:rPr>
                <w:color w:val="FFFFFF" w:themeColor="background1"/>
              </w:rPr>
              <w:t>протяжение</w:t>
            </w:r>
            <w:r w:rsidRPr="00833311">
              <w:rPr>
                <w:color w:val="FFFFFF" w:themeColor="background1"/>
                <w:lang w:val="en-US"/>
              </w:rPr>
              <w:t xml:space="preserve">; </w:t>
            </w:r>
            <w:r w:rsidRPr="00833311">
              <w:rPr>
                <w:color w:val="FFFFFF" w:themeColor="background1"/>
              </w:rPr>
              <w:t>протяжённость</w:t>
            </w:r>
          </w:p>
          <w:p w:rsidR="00DC398B" w:rsidRPr="00833311" w:rsidRDefault="00DC398B" w:rsidP="00107CE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33311">
              <w:rPr>
                <w:i/>
                <w:color w:val="FFFFFF" w:themeColor="background1"/>
                <w:lang w:val="en-US"/>
              </w:rPr>
              <w:t>SO IT'S ROUGHLY A BILLION DOLLARS A MILE TO DO THE SUBWAY EXTENSION IN LA.</w:t>
            </w:r>
          </w:p>
          <w:p w:rsidR="00DC398B" w:rsidRPr="00833311" w:rsidRDefault="00DC398B" w:rsidP="00CD2B00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C398B" w:rsidRPr="00833311" w:rsidRDefault="00DC398B" w:rsidP="00CD2B00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1D709D" w:rsidRPr="00833311" w:rsidRDefault="001D709D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CHURCH ** [ʧɜːʧ]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CHURCHED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>сущ</w:t>
            </w:r>
            <w:r w:rsidRPr="00C75900">
              <w:rPr>
                <w:color w:val="FFFFFF" w:themeColor="background1"/>
                <w:lang w:val="en-US"/>
              </w:rPr>
              <w:t xml:space="preserve">. 1 </w:t>
            </w:r>
            <w:r w:rsidRPr="00C75900">
              <w:rPr>
                <w:color w:val="FFFFFF" w:themeColor="background1"/>
              </w:rPr>
              <w:t>церковь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to consecrate / dedicate a church — </w:t>
            </w:r>
            <w:r w:rsidRPr="00C75900">
              <w:rPr>
                <w:i/>
                <w:color w:val="FFFFFF" w:themeColor="background1"/>
              </w:rPr>
              <w:t>освящать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церковь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one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of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Britain</w:t>
            </w:r>
            <w:r w:rsidRPr="00C75900">
              <w:rPr>
                <w:i/>
                <w:color w:val="FFFFFF" w:themeColor="background1"/>
              </w:rPr>
              <w:t>'</w:t>
            </w:r>
            <w:r w:rsidRPr="00C75900">
              <w:rPr>
                <w:i/>
                <w:color w:val="FFFFFF" w:themeColor="background1"/>
                <w:lang w:val="en-US"/>
              </w:rPr>
              <w:t>s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most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historic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churches </w:t>
            </w:r>
            <w:r w:rsidRPr="00C75900">
              <w:rPr>
                <w:i/>
                <w:color w:val="FFFFFF" w:themeColor="background1"/>
              </w:rPr>
              <w:t>— одна из наиболее исторически значимых церквей в Великобритании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I didn't see you in church on Sunday. — </w:t>
            </w:r>
            <w:r w:rsidRPr="00C75900">
              <w:rPr>
                <w:i/>
                <w:color w:val="FFFFFF" w:themeColor="background1"/>
              </w:rPr>
              <w:t>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видел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вас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церкви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воскресенье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духовенство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go into / enter the church — </w:t>
            </w:r>
            <w:r w:rsidRPr="00C75900">
              <w:rPr>
                <w:i/>
                <w:color w:val="FFFFFF" w:themeColor="background1"/>
              </w:rPr>
              <w:t>принимать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духовный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сан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ПРИЛ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color w:val="FFFFFF" w:themeColor="background1"/>
              </w:rPr>
              <w:t>церковный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church member — </w:t>
            </w:r>
            <w:r w:rsidRPr="00C75900">
              <w:rPr>
                <w:i/>
                <w:color w:val="FFFFFF" w:themeColor="background1"/>
              </w:rPr>
              <w:t>верующий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church membership — </w:t>
            </w:r>
            <w:r w:rsidRPr="00C75900">
              <w:rPr>
                <w:i/>
                <w:color w:val="FFFFFF" w:themeColor="background1"/>
              </w:rPr>
              <w:t>вероисповедание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</w:t>
            </w:r>
            <w:r w:rsidRPr="00C75900">
              <w:rPr>
                <w:color w:val="FFFFFF" w:themeColor="background1"/>
              </w:rPr>
              <w:t xml:space="preserve"> 1 приводить, приносить в церковь (для совершения обряда)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совершать церковный обряд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FD3139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D3139">
              <w:rPr>
                <w:b/>
                <w:i/>
                <w:color w:val="FFFFFF" w:themeColor="background1"/>
              </w:rPr>
              <w:t>CASHIER ** {kæʹʃıə} n</w:t>
            </w:r>
          </w:p>
          <w:p w:rsidR="001D709D" w:rsidRPr="00FD3139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D3139">
              <w:rPr>
                <w:b/>
                <w:i/>
                <w:color w:val="FFFFFF" w:themeColor="background1"/>
              </w:rPr>
              <w:t>Н/С</w:t>
            </w:r>
          </w:p>
          <w:p w:rsidR="001D709D" w:rsidRPr="00FD3139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FD3139">
              <w:rPr>
                <w:color w:val="FFFFFF" w:themeColor="background1"/>
              </w:rPr>
              <w:t>СУЩ. кассир</w:t>
            </w:r>
          </w:p>
          <w:p w:rsidR="001D709D" w:rsidRPr="00FD3139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FD3139">
              <w:rPr>
                <w:color w:val="FFFFFF" w:themeColor="background1"/>
              </w:rPr>
              <w:t>ПРИЛ. кассовый</w:t>
            </w:r>
          </w:p>
          <w:p w:rsidR="001D709D" w:rsidRPr="00FD3139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D3139">
              <w:rPr>
                <w:i/>
                <w:color w:val="FFFFFF" w:themeColor="background1"/>
                <w:lang w:val="en-US"/>
              </w:rPr>
              <w:t>Cashier check, good as gold.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D3139">
              <w:rPr>
                <w:i/>
                <w:color w:val="FFFFFF" w:themeColor="background1"/>
              </w:rPr>
              <w:t>Кассовый</w:t>
            </w:r>
            <w:r w:rsidRPr="00C75900">
              <w:rPr>
                <w:i/>
                <w:color w:val="FFFFFF" w:themeColor="background1"/>
              </w:rPr>
              <w:t xml:space="preserve"> чек, надежен как скала.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Here's your cashier's check, sir.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</w:rPr>
              <w:t>Вот ваш кассовый чек, сэр.</w:t>
            </w:r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1D709D" w:rsidRPr="00C75900" w:rsidRDefault="001D709D" w:rsidP="00CD2B0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MACHINE</w:t>
            </w:r>
            <w:r w:rsidRPr="00C75900">
              <w:rPr>
                <w:b/>
                <w:i/>
                <w:color w:val="FFFFFF" w:themeColor="background1"/>
              </w:rPr>
              <w:t xml:space="preserve"> ** {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75900">
              <w:rPr>
                <w:b/>
                <w:i/>
                <w:color w:val="FFFFFF" w:themeColor="background1"/>
              </w:rPr>
              <w:t>əʹʃ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i</w:t>
            </w:r>
            <w:r w:rsidRPr="00C75900">
              <w:rPr>
                <w:b/>
                <w:i/>
                <w:color w:val="FFFFFF" w:themeColor="background1"/>
              </w:rPr>
              <w:t>: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НЕПОЛНОЕ СЛОВО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lastRenderedPageBreak/>
              <w:t xml:space="preserve">n. </w:t>
            </w:r>
            <w:r w:rsidRPr="00C75900">
              <w:rPr>
                <w:color w:val="FFFFFF" w:themeColor="background1"/>
              </w:rPr>
              <w:t>1. машина, механизм, аппарат, устройство, агрегат, станок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adding ~ - счётная машина; арифмометр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knitting {washing} ~ - вязальная {стиральная} машина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for testing - испытательная машина, машина для испытаний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accounting - машинный /механизированный/ учёт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utilization - использование машин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the ~ runs well - машина работает хорошо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the ~ has gone wrong /is out of order/ - </w:t>
            </w:r>
            <w:r w:rsidRPr="00C75900">
              <w:rPr>
                <w:i/>
                <w:color w:val="FFFFFF" w:themeColor="background1"/>
              </w:rPr>
              <w:t>машина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испортилась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oil a ~ - смазать механизм, машину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set a ~ going - </w:t>
            </w:r>
            <w:r w:rsidRPr="00C75900">
              <w:rPr>
                <w:i/>
                <w:color w:val="FFFFFF" w:themeColor="background1"/>
              </w:rPr>
              <w:t>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машину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ПРИЛ.</w:t>
            </w:r>
            <w:r w:rsidRPr="00C75900">
              <w:rPr>
                <w:color w:val="FFFFFF" w:themeColor="background1"/>
              </w:rPr>
              <w:t xml:space="preserve"> машинный, механический, станочный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machine translation system</w:t>
            </w:r>
            <w:r w:rsidRPr="00C75900">
              <w:rPr>
                <w:i/>
                <w:color w:val="FFFFFF" w:themeColor="background1"/>
              </w:rPr>
              <w:t xml:space="preserve"> – система машинного перевода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machining facility</w:t>
            </w:r>
            <w:r w:rsidRPr="00C75900">
              <w:rPr>
                <w:i/>
                <w:color w:val="FFFFFF" w:themeColor="background1"/>
              </w:rPr>
              <w:t xml:space="preserve"> – станочное оборудование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CD2B0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BA191D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F35EF">
              <w:rPr>
                <w:b/>
                <w:i/>
                <w:color w:val="FFFFFF" w:themeColor="background1"/>
                <w:u w:val="single"/>
                <w:lang w:val="en-US"/>
              </w:rPr>
              <w:t>INTRICACY</w:t>
            </w:r>
            <w:r w:rsidRPr="00BA191D"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 w:rsidRPr="00CF35EF">
              <w:rPr>
                <w:b/>
                <w:i/>
                <w:color w:val="FFFFFF" w:themeColor="background1"/>
                <w:u w:val="single"/>
              </w:rPr>
              <w:t>ʹ</w:t>
            </w:r>
            <w:r w:rsidRPr="00BA191D">
              <w:rPr>
                <w:b/>
                <w:i/>
                <w:color w:val="FFFFFF" w:themeColor="background1"/>
                <w:u w:val="single"/>
              </w:rPr>
              <w:t>ı</w:t>
            </w:r>
            <w:r w:rsidRPr="00CF35EF">
              <w:rPr>
                <w:b/>
                <w:i/>
                <w:color w:val="FFFFFF" w:themeColor="background1"/>
                <w:u w:val="single"/>
                <w:lang w:val="en-US"/>
              </w:rPr>
              <w:t>ntr</w:t>
            </w:r>
            <w:r w:rsidRPr="00BA191D">
              <w:rPr>
                <w:b/>
                <w:i/>
                <w:color w:val="FFFFFF" w:themeColor="background1"/>
                <w:u w:val="single"/>
              </w:rPr>
              <w:t>ı</w:t>
            </w:r>
            <w:r w:rsidRPr="00CF35EF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BA191D">
              <w:rPr>
                <w:b/>
                <w:i/>
                <w:color w:val="FFFFFF" w:themeColor="background1"/>
                <w:u w:val="single"/>
              </w:rPr>
              <w:t>ə</w:t>
            </w:r>
            <w:r w:rsidRPr="00CF35EF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BA191D">
              <w:rPr>
                <w:b/>
                <w:i/>
                <w:color w:val="FFFFFF" w:themeColor="background1"/>
                <w:u w:val="single"/>
              </w:rPr>
              <w:t>ı}</w:t>
            </w:r>
            <w:r w:rsidRPr="00CF35EF"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2D7ACE" w:rsidRPr="00BA191D" w:rsidRDefault="002D7ACE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F35EF">
              <w:rPr>
                <w:b/>
                <w:i/>
                <w:color w:val="FFFFFF" w:themeColor="background1"/>
              </w:rPr>
              <w:t>Мн</w:t>
            </w:r>
            <w:r w:rsidRPr="00BA191D">
              <w:rPr>
                <w:b/>
                <w:i/>
                <w:color w:val="FFFFFF" w:themeColor="background1"/>
              </w:rPr>
              <w:t>.</w:t>
            </w:r>
            <w:r w:rsidRPr="00CF35EF">
              <w:rPr>
                <w:b/>
                <w:i/>
                <w:color w:val="FFFFFF" w:themeColor="background1"/>
              </w:rPr>
              <w:t>ч</w:t>
            </w:r>
            <w:r w:rsidRPr="00BA191D">
              <w:rPr>
                <w:b/>
                <w:i/>
                <w:color w:val="FFFFFF" w:themeColor="background1"/>
              </w:rPr>
              <w:t xml:space="preserve">. </w:t>
            </w:r>
            <w:r w:rsidRPr="00CF35EF">
              <w:rPr>
                <w:b/>
                <w:i/>
                <w:color w:val="FFFFFF" w:themeColor="background1"/>
                <w:lang w:val="en-US"/>
              </w:rPr>
              <w:t>INTRICACIES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F35EF">
              <w:rPr>
                <w:color w:val="FFFFFF" w:themeColor="background1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t>the ~ of a plot - запутанность /сложность/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behaviour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t xml:space="preserve">a long ~ </w:t>
            </w:r>
            <w:r w:rsidRPr="00C75900">
              <w:rPr>
                <w:i/>
                <w:color w:val="FFFFFF" w:themeColor="background1"/>
              </w:rPr>
              <w:t>of passages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convenient location – удобное расположение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~ time [place] - удобное /подходящее/ время [место]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~ tool - удобный инструмент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>~ method - подходящий метод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(for, to) находящийся поблизости, под рукой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{ʹflæʃlaıt}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photograph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CRAWL ** {</w:t>
            </w:r>
            <w:proofErr w:type="gramStart"/>
            <w:r w:rsidRPr="00C75900">
              <w:rPr>
                <w:b/>
                <w:i/>
                <w:color w:val="FFFFFF" w:themeColor="background1"/>
              </w:rPr>
              <w:t>krɔ:l</w:t>
            </w:r>
            <w:proofErr w:type="gram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7ACE" w:rsidRPr="00C75900" w:rsidRDefault="002D7ACE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CRAWLED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 .1. ползание, медленное движение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go at a ~ - ходить, ездить или двигаться медленно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7590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вольный стиль, кроль (</w:t>
            </w:r>
            <w:r w:rsidRPr="00C7590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плавание</w:t>
            </w: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back [front] ~ - кроль на спине [на груди]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~ swimmer - кролист, пловец вольным стилем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ползать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The snake crawled into its hole. — </w:t>
            </w:r>
            <w:r w:rsidRPr="00C75900">
              <w:rPr>
                <w:i/>
                <w:color w:val="FFFFFF" w:themeColor="background1"/>
              </w:rPr>
              <w:t>Змея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вползла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свою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нору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подползать, подкрадываться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the leopard ~ed towards its prey - </w:t>
            </w:r>
            <w:r w:rsidRPr="00C75900">
              <w:rPr>
                <w:i/>
                <w:color w:val="FFFFFF" w:themeColor="background1"/>
              </w:rPr>
              <w:t>леопард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подкрадывался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жертве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the dog ~ed to its master's feet - собака подползла на брюхе к ногам хозяина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3 </w:t>
            </w:r>
            <w:r w:rsidRPr="00C75900">
              <w:rPr>
                <w:color w:val="FFFFFF" w:themeColor="background1"/>
              </w:rPr>
              <w:t>тащиться, медленно, с трудом продвигаться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our train ~ed over the bridge - наш поезд еле тащился по мосту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days and months ~ed along - дни и месяцы тянулись бесконечно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the work ~ed - работа еле двигалась</w:t>
            </w:r>
          </w:p>
          <w:p w:rsidR="00E653EC" w:rsidRPr="00E653EC" w:rsidRDefault="00E653EC" w:rsidP="00CD2B00">
            <w:pPr>
              <w:spacing w:after="0" w:line="240" w:lineRule="auto"/>
            </w:pPr>
            <w:r w:rsidRPr="00E653EC">
              <w:t xml:space="preserve">4. (with) </w:t>
            </w:r>
            <w:r w:rsidRPr="00833311">
              <w:rPr>
                <w:color w:val="FFFF00"/>
              </w:rPr>
              <w:t>кишет</w:t>
            </w:r>
            <w:r w:rsidRPr="00E653EC">
              <w:t>ь</w:t>
            </w:r>
          </w:p>
          <w:p w:rsidR="00E653EC" w:rsidRPr="00A1565C" w:rsidRDefault="00E653EC" w:rsidP="00107CEE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lang w:val="en-US"/>
              </w:rPr>
            </w:pPr>
            <w:r w:rsidRPr="00A1565C">
              <w:rPr>
                <w:i/>
                <w:lang w:val="en-US"/>
              </w:rPr>
              <w:t xml:space="preserve">the whole ground was ~ing with ants - </w:t>
            </w:r>
            <w:r w:rsidRPr="00E653EC">
              <w:rPr>
                <w:i/>
              </w:rPr>
              <w:t>всё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вокруг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кишело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муравьями</w:t>
            </w:r>
          </w:p>
          <w:p w:rsidR="00E653EC" w:rsidRPr="00A1565C" w:rsidRDefault="00E653EC" w:rsidP="00107CEE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lang w:val="en-US"/>
              </w:rPr>
            </w:pPr>
            <w:r w:rsidRPr="00A1565C">
              <w:rPr>
                <w:i/>
                <w:lang w:val="en-US"/>
              </w:rPr>
              <w:t xml:space="preserve">the town was ~ing with soldiers - </w:t>
            </w:r>
            <w:r w:rsidRPr="00E653EC">
              <w:rPr>
                <w:i/>
              </w:rPr>
              <w:t>город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был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наводнён</w:t>
            </w:r>
            <w:r w:rsidRPr="00A1565C">
              <w:rPr>
                <w:i/>
                <w:lang w:val="en-US"/>
              </w:rPr>
              <w:t xml:space="preserve"> </w:t>
            </w:r>
            <w:r w:rsidRPr="00E653EC">
              <w:rPr>
                <w:i/>
              </w:rPr>
              <w:t>солдатами</w:t>
            </w:r>
          </w:p>
          <w:p w:rsidR="002D7ACE" w:rsidRPr="00A1565C" w:rsidRDefault="002D7ACE" w:rsidP="00CD2B00">
            <w:pPr>
              <w:spacing w:after="0" w:line="240" w:lineRule="auto"/>
              <w:rPr>
                <w:lang w:val="en-US"/>
              </w:rPr>
            </w:pP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gramStart"/>
            <w:r w:rsidRPr="00E653EC">
              <w:rPr>
                <w:b/>
                <w:i/>
                <w:color w:val="FFFFFF" w:themeColor="background1"/>
              </w:rPr>
              <w:t>sɔ:s</w:t>
            </w:r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107CE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>~ of a river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lastRenderedPageBreak/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of funds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a legitimate ~ of income - законный источник дохода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tap a new ~ of revenue - открыть новую доходную статью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cut off the evil at its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know smth. from reliable ~s - знать что-л. из достоверных /надёжных/ источников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well-informed ~s say that ... - из хорошо осведомлённых источников стало известно, что ...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we cannot trace the ~ of this report - мы не смогли выяснить, откуда исходит это сообщение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historical ~s - исторические документы /данные/</w:t>
            </w:r>
          </w:p>
          <w:p w:rsidR="002D7ACE" w:rsidRPr="00C75900" w:rsidRDefault="002D7ACE" w:rsidP="00107CEE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original /primary/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вчт. исходный код (тж.~ code)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{ʹstændʹbaı}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phr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lastRenderedPageBreak/>
              <w:t xml:space="preserve">How can you stand aside and see the child badly </w:t>
            </w:r>
            <w:r w:rsidRPr="00C75900">
              <w:rPr>
                <w:i/>
                <w:color w:val="FFFFFF" w:themeColor="background1"/>
              </w:rPr>
              <w:t>treated? — Как вы можете оставаться в стороне, когда на ваших глазах обижают ребёнка?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how can you ~ and let your son ruin himself - как вы можете безучастно взирать на то, как ваш сын губит себя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we cannot stand idly by while children go hungry - мы не можем оставаться равнодушными, когда голодают дети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быть в (боевой) готовности, быть наготове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~ for take-off - </w:t>
            </w:r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~ to dive - приготовиться к погружению (подлодки)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116B54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REFER</w:t>
            </w:r>
            <w:r w:rsidRPr="00116B54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116B54">
              <w:rPr>
                <w:b/>
                <w:i/>
                <w:color w:val="FFFFFF" w:themeColor="background1"/>
                <w:u w:val="single"/>
              </w:rPr>
              <w:t>ɪ'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116B54">
              <w:rPr>
                <w:b/>
                <w:i/>
                <w:color w:val="FFFFFF" w:themeColor="background1"/>
                <w:u w:val="single"/>
              </w:rPr>
              <w:t>ɜː]</w:t>
            </w:r>
          </w:p>
          <w:p w:rsidR="00030D47" w:rsidRPr="00116B54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</w:rPr>
              <w:t>Н</w:t>
            </w:r>
            <w:r w:rsidRPr="00116B54">
              <w:rPr>
                <w:b/>
                <w:i/>
                <w:color w:val="FFFFFF" w:themeColor="background1"/>
                <w:u w:val="single"/>
              </w:rPr>
              <w:t>/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С</w:t>
            </w:r>
          </w:p>
          <w:p w:rsidR="00030D47" w:rsidRPr="00116B54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REFERRED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1. ссылаться (на кого-л., что-л.)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~ring to your letter - офиц. ссылаясь на ваше письмо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~ to smth. for proof - приводить что-л. в доказательство; ссылаться на что-л. как на доказательство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обращаться (куда-л, за чем-л, за помощью и т. п.)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I shall have to ~ to the Board - мне придётся обратиться в правление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MOVABLE PROPERTY</w:t>
            </w: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[ˈmuːvəbl ˈprɒpətɪ]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</w:rPr>
              <w:t>Сущ. Движимое имущество — любая вещь, не отнесенная законом к недвижимости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[ıʹveısıv]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~ answers - уклончивые ответы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~ promises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~ aroma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the truth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[fə</w:t>
            </w:r>
            <w:r w:rsidRPr="00B23964">
              <w:rPr>
                <w:b/>
                <w:color w:val="FFFFFF" w:themeColor="background1"/>
              </w:rPr>
              <w:t>ʹ</w:t>
            </w:r>
            <w:r w:rsidRPr="00B23964">
              <w:rPr>
                <w:b/>
                <w:color w:val="FFFFFF" w:themeColor="background1"/>
                <w:lang w:val="en-US"/>
              </w:rPr>
              <w:t>getf(ə)l]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CD2B0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23964">
              <w:rPr>
                <w:i/>
                <w:color w:val="FFFFFF" w:themeColor="background1"/>
              </w:rPr>
              <w:t xml:space="preserve">he is ~ of things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be ~ of one's responsibilities - небрежно относиться к своим обязанностям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854786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BEACON</w:t>
            </w:r>
            <w:r w:rsidRPr="00854786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bi</w:t>
            </w:r>
            <w:r w:rsidRPr="00854786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k</w:t>
            </w:r>
            <w:r w:rsidRPr="00854786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n</w:t>
            </w:r>
            <w:r w:rsidRPr="00854786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30D47" w:rsidRPr="00854786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НЕПОЛНОЕ</w:t>
            </w:r>
            <w:r w:rsidRPr="0085478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b/>
                <w:i/>
                <w:color w:val="FFFFFF" w:themeColor="background1"/>
              </w:rPr>
              <w:t>СЛОВО</w:t>
            </w:r>
          </w:p>
          <w:p w:rsidR="00030D47" w:rsidRPr="00854786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854786">
              <w:rPr>
                <w:color w:val="FFFFFF" w:themeColor="background1"/>
                <w:lang w:val="en-US"/>
              </w:rPr>
              <w:t xml:space="preserve">1. 1) </w:t>
            </w:r>
            <w:r w:rsidRPr="00C75900">
              <w:rPr>
                <w:color w:val="FFFFFF" w:themeColor="background1"/>
              </w:rPr>
              <w:t>сигнальный</w:t>
            </w:r>
            <w:r w:rsidRPr="00854786">
              <w:rPr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color w:val="FFFFFF" w:themeColor="background1"/>
              </w:rPr>
              <w:t>огонь</w:t>
            </w:r>
            <w:r w:rsidRPr="00854786">
              <w:rPr>
                <w:color w:val="FFFFFF" w:themeColor="background1"/>
                <w:lang w:val="en-US"/>
              </w:rPr>
              <w:t xml:space="preserve"> (</w:t>
            </w:r>
            <w:r w:rsidRPr="00C75900">
              <w:rPr>
                <w:color w:val="FFFFFF" w:themeColor="background1"/>
              </w:rPr>
              <w:t>тж</w:t>
            </w:r>
            <w:r w:rsidRPr="00854786">
              <w:rPr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color w:val="FFFFFF" w:themeColor="background1"/>
                <w:lang w:val="en-US"/>
              </w:rPr>
              <w:t>beacon</w:t>
            </w:r>
            <w:r w:rsidRPr="00854786">
              <w:rPr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light</w:t>
            </w:r>
            <w:r w:rsidRPr="00854786">
              <w:rPr>
                <w:color w:val="FFFFFF" w:themeColor="background1"/>
                <w:lang w:val="en-US"/>
              </w:rPr>
              <w:t>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2) маяк, путеводная звезда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of the wise - путеводная звезда мудрецов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~s of hope - </w:t>
            </w:r>
            <w:proofErr w:type="gramStart"/>
            <w:r w:rsidRPr="00C75900">
              <w:rPr>
                <w:i/>
                <w:color w:val="FFFFFF" w:themeColor="background1"/>
              </w:rPr>
              <w:t>поэт.предвестники</w:t>
            </w:r>
            <w:proofErr w:type="gramEnd"/>
            <w:r w:rsidRPr="00C75900">
              <w:rPr>
                <w:i/>
                <w:color w:val="FFFFFF" w:themeColor="background1"/>
              </w:rPr>
              <w:t xml:space="preserve"> счастья; луч надежды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радиомаяк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radar ~ - радиолокационный маяк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3. бакен, буй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safety ~ - спасательный буй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buoy - </w:t>
            </w:r>
            <w:proofErr w:type="gramStart"/>
            <w:r w:rsidRPr="00C75900">
              <w:rPr>
                <w:i/>
                <w:color w:val="FFFFFF" w:themeColor="background1"/>
              </w:rPr>
              <w:t>мор.ограждающий</w:t>
            </w:r>
            <w:proofErr w:type="gramEnd"/>
            <w:r w:rsidRPr="00C75900">
              <w:rPr>
                <w:i/>
                <w:color w:val="FFFFFF" w:themeColor="background1"/>
              </w:rPr>
              <w:t xml:space="preserve"> буй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Singletons are more common than twins.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{ʹəʋvələʋd}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{͵əʋvəʹləʋd}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work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~ relay - </w:t>
            </w:r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to ~ a boat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ARCHIVE ** {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ɑ:kaıv}</w:t>
            </w:r>
          </w:p>
          <w:p w:rsidR="00030D47" w:rsidRPr="00116B54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ARCHIVED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  <w:lang w:val="en-US"/>
              </w:rPr>
              <w:t>n</w:t>
            </w:r>
            <w:r w:rsidRPr="00116B54">
              <w:rPr>
                <w:color w:val="FFFFFF" w:themeColor="background1"/>
                <w:lang w:val="en-US"/>
              </w:rPr>
              <w:t>. 1.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обыкн</w:t>
            </w:r>
            <w:r w:rsidRPr="00116B54">
              <w:rPr>
                <w:color w:val="FFFFFF" w:themeColor="background1"/>
                <w:lang w:val="en-US"/>
              </w:rPr>
              <w:t>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Pl архив (хранилище и материалы)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lastRenderedPageBreak/>
              <w:t>state archive – государственный архив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electronic archive of documents – электронный архив документов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personal archive – личный архив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 возвыш. хранилище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the experience was sealed in the ~ of her memory - </w:t>
            </w:r>
            <w:r w:rsidRPr="00C75900">
              <w:rPr>
                <w:i/>
                <w:color w:val="FFFFFF" w:themeColor="background1"/>
              </w:rPr>
              <w:t>это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переживание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она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бережно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хранила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памяти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ГЛ.</w:t>
            </w:r>
            <w:r w:rsidRPr="00C75900">
              <w:rPr>
                <w:color w:val="FFFFFF" w:themeColor="background1"/>
              </w:rPr>
              <w:t xml:space="preserve"> архивировать, заархивировать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ПРИЛ.</w:t>
            </w:r>
            <w:r w:rsidRPr="00C75900">
              <w:rPr>
                <w:color w:val="FFFFFF" w:themeColor="background1"/>
              </w:rPr>
              <w:t xml:space="preserve"> архивный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ALIEN ** ['eɪlɪən]</w:t>
            </w: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НЕПОЛНОЕ СЛОВО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ПРИЛ. </w:t>
            </w:r>
            <w:r w:rsidRPr="00C75900">
              <w:rPr>
                <w:color w:val="FFFFFF" w:themeColor="background1"/>
              </w:rPr>
              <w:t>1 чужой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внеземной, инопланетный; космический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1F581F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24357F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TERRIBLY</w:t>
            </w:r>
            <w:r w:rsidRPr="0024357F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ter</w:t>
            </w:r>
            <w:r w:rsidRPr="0024357F">
              <w:rPr>
                <w:b/>
                <w:color w:val="FFFFFF" w:themeColor="background1"/>
                <w:highlight w:val="black"/>
              </w:rPr>
              <w:t>ə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bl</w:t>
            </w:r>
            <w:r w:rsidRPr="0024357F">
              <w:rPr>
                <w:b/>
                <w:color w:val="FFFFFF" w:themeColor="background1"/>
                <w:highlight w:val="black"/>
              </w:rPr>
              <w:t>ı]</w:t>
            </w:r>
          </w:p>
          <w:p w:rsidR="00116B54" w:rsidRPr="0024357F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1. страшно, ужасно, ужасающе</w:t>
            </w:r>
          </w:p>
          <w:p w:rsidR="00116B54" w:rsidRPr="0024357F" w:rsidRDefault="00116B54" w:rsidP="00107CE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4357F">
              <w:rPr>
                <w:i/>
                <w:color w:val="FFFFFF" w:themeColor="background1"/>
                <w:highlight w:val="black"/>
              </w:rPr>
              <w:t>to be ~ wounded - получить страшную рану</w:t>
            </w:r>
          </w:p>
          <w:p w:rsidR="00116B54" w:rsidRPr="0024357F" w:rsidRDefault="00116B54" w:rsidP="00107CE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i/>
                <w:color w:val="FFFFFF" w:themeColor="background1"/>
                <w:highlight w:val="black"/>
                <w:lang w:val="en-US"/>
              </w:rPr>
              <w:t xml:space="preserve">to be ~ afraid of lightning - </w:t>
            </w:r>
            <w:r w:rsidRPr="0024357F">
              <w:rPr>
                <w:i/>
                <w:color w:val="FFFFFF" w:themeColor="background1"/>
                <w:highlight w:val="black"/>
              </w:rPr>
              <w:t>до</w:t>
            </w:r>
            <w:r w:rsidRPr="0024357F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4357F">
              <w:rPr>
                <w:i/>
                <w:color w:val="FFFFFF" w:themeColor="background1"/>
                <w:highlight w:val="black"/>
              </w:rPr>
              <w:t>ужаса</w:t>
            </w:r>
            <w:r w:rsidRPr="0024357F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4357F">
              <w:rPr>
                <w:i/>
                <w:color w:val="FFFFFF" w:themeColor="background1"/>
                <w:highlight w:val="black"/>
              </w:rPr>
              <w:t>бояться</w:t>
            </w:r>
            <w:r w:rsidRPr="0024357F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4357F">
              <w:rPr>
                <w:i/>
                <w:color w:val="FFFFFF" w:themeColor="background1"/>
                <w:highlight w:val="black"/>
              </w:rPr>
              <w:t>молнии</w:t>
            </w:r>
          </w:p>
          <w:p w:rsidR="00116B54" w:rsidRDefault="00116B54" w:rsidP="00107CE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4357F">
              <w:rPr>
                <w:i/>
                <w:color w:val="FFFFFF" w:themeColor="background1"/>
                <w:highlight w:val="black"/>
              </w:rPr>
              <w:t xml:space="preserve">~ tired - смертельно </w:t>
            </w:r>
            <w:r>
              <w:rPr>
                <w:i/>
                <w:color w:val="FFFFFF" w:themeColor="background1"/>
                <w:highlight w:val="black"/>
              </w:rPr>
              <w:t>/безумно/ усталый</w:t>
            </w:r>
          </w:p>
          <w:p w:rsidR="00116B54" w:rsidRDefault="00116B54" w:rsidP="00107CE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nice of you - ужасно /очень/ мило с вашей стороны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очень, крайне</w:t>
            </w:r>
          </w:p>
          <w:p w:rsidR="00116B54" w:rsidRDefault="00116B54" w:rsidP="00107CE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hope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understand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worn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terribly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unhappy</w:t>
            </w:r>
            <w:r>
              <w:rPr>
                <w:i/>
                <w:color w:val="FFFFFF" w:themeColor="background1"/>
                <w:highlight w:val="black"/>
              </w:rPr>
              <w:t>. - Надеюсь, он все-таки понял, что мне в этот раз было очень худо, я измучилась, я была такая несчастная.</w:t>
            </w:r>
          </w:p>
          <w:p w:rsidR="00116B54" w:rsidRDefault="00116B54" w:rsidP="00107CE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"I'm terribly sorry, dear lady, but I'm leaving at once. - -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сожалею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дорогая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ухожу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отсюда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16B54" w:rsidRDefault="00116B54" w:rsidP="00107CE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Actually it's terribly important. Because of the play." -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пьесы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  <w:lang w:val="en-US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2 витальность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cocaine [morphine]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tobacco ~ - заядлый курильщик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alcohol ~ - алкоголик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coffee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opera ~ - страстный поклонник оперы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ballet [music] ~ - балетоман [меломан]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football ~ - заядлый футбольный болельщик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detective story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(to) 1. refl создавать, культивировать привычку (обыкн. дурную); предаваться чему-л, подсесть на что-л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oneself to vice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107CE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присрастившийся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ускорять(ся); разгонять(ся), увеличивать скорость</w:t>
            </w:r>
          </w:p>
          <w:p w:rsidR="00116B54" w:rsidRDefault="00116B54" w:rsidP="00107CE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economic growth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форсирорвать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усиливать(ся)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107CE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107CE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from the agreement the following provisions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107CEE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memories that will not easily be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Дикая, девственная природа, естественная среда обитания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the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animals - дикие звери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flowers - полевые цветы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honey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mob - буйная толпа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children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 idea — безумная идея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 accusations — необоснованные обвинения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 scheme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wind - шторм, ураган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waves - бушующие волны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107CE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coast /sea-coast/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genius - разносторонний гений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inventor - человек, имеющий изобретения в различных областях, разносторонний изобретатель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riter/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disposition - изменчивое настроение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loyalty - ненадёжная преданность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tenderness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antenna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building material - универсальный стройматериал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mobility - воен. универсальная подвижность (на суше, на море и в воздухе) </w:t>
            </w:r>
          </w:p>
          <w:p w:rsidR="00116B54" w:rsidRDefault="00116B54" w:rsidP="00107CE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aircraft - ав.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RECORDER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n</w:t>
            </w:r>
            <w:r>
              <w:rPr>
                <w:color w:val="FFFFFF" w:themeColor="background1"/>
              </w:rPr>
              <w:t>. 1. тех. автоматическое записывающее или регистрирующее устройство, самописец, регистратор</w:t>
            </w:r>
          </w:p>
          <w:p w:rsidR="00116B54" w:rsidRDefault="00116B54" w:rsidP="00107CE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altitude ~ - барограф, высотомер-самописец высоты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= tape recorder </w:t>
            </w:r>
            <w:r>
              <w:rPr>
                <w:color w:val="FFFFFF" w:themeColor="background1"/>
              </w:rPr>
              <w:t>магнитофон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 = videotape recorder, = videocassette recorder </w:t>
            </w:r>
            <w:r>
              <w:rPr>
                <w:color w:val="FFFFFF" w:themeColor="background1"/>
              </w:rPr>
              <w:t>видеомагнитофон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Pr="00E06530" w:rsidRDefault="00116B54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06530">
              <w:rPr>
                <w:b/>
                <w:i/>
                <w:color w:val="FFFFFF" w:themeColor="background1"/>
              </w:rPr>
              <w:t>STAND CLEAR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гл. не подходить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не прислоняться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держать дистанцию</w:t>
            </w:r>
          </w:p>
          <w:p w:rsidR="00116B54" w:rsidRPr="00E06530" w:rsidRDefault="00116B54" w:rsidP="00107CEE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06530"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ˈmɜːməd</w:t>
            </w: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 distant ~ of voices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converse in ~s - разговаривать вполголоса /шёпотом/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 didn't let out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~ smth. in reply - пробормотать что-л. в ответ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~ a prayer - шептать молитву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 child ~ing in her sleep - ребёнок, разговаривающий во сне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~ (a secret) into smb.'s ear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a brook ~ed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they ~ed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(at, against) роптать, ворчать</w:t>
            </w:r>
          </w:p>
          <w:p w:rsidR="00BA5119" w:rsidRDefault="00BA5119" w:rsidP="00107CE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~ against new taxes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[ˌtaɪm'aut]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107CE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107CE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107CE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short {long, regular} ~s - а) с небольшими {большими, равномерными} промежутками; б) на небольшом {большом, одинаковом} расстоянии</w:t>
            </w:r>
          </w:p>
          <w:p w:rsidR="00BA5119" w:rsidRDefault="00BA5119" w:rsidP="00107CE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of ten feet - с промежутками в десять футов, на расстоянии десяти футов</w:t>
            </w:r>
          </w:p>
          <w:p w:rsidR="00BA5119" w:rsidRDefault="00BA5119" w:rsidP="00107CE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minute's ~ - минутная пауза</w:t>
            </w:r>
          </w:p>
          <w:p w:rsidR="00BA5119" w:rsidRDefault="00BA5119" w:rsidP="00107CE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107CE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107CE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COMPLAIN ** [kəm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pleın]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COMPLAINED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kəmˈpleɪnd]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жаловаться; выражать недовольство</w:t>
            </w:r>
          </w:p>
          <w:p w:rsidR="002936F6" w:rsidRDefault="002936F6" w:rsidP="00107CE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always ~ing - он всегда недоволен /жалуется/</w:t>
            </w:r>
          </w:p>
          <w:p w:rsidR="002936F6" w:rsidRDefault="002936F6" w:rsidP="00107CE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of the food - быть недовольным питанием</w:t>
            </w:r>
          </w:p>
          <w:p w:rsidR="002936F6" w:rsidRDefault="002936F6" w:rsidP="00107CE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 have nothing to ~ about - нам не на что жаловаться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 п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одавать жалобу</w:t>
            </w:r>
          </w:p>
          <w:p w:rsidR="002936F6" w:rsidRDefault="002936F6" w:rsidP="00107CEE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 ~ed to the police about her neighbours - она пожаловалась в полицию на своих соседей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подавать рекламацию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претензию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низкое качество продукции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жалобно стонать, стенать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TIRED ** [ʹtaıəd]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усталый, утомлённый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eyes - утомлённые глаза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face - утомлённое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2, 1)]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- устать, утомиться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 to death, he was ~ out - он устал до смерти, он совсем уморился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пресытившийся, потерявший интерес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of painting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наскучила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живопись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of doing the same thing all the time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увядший, поблёкший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oranges - высохшие /сморщенные/ апельсины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face - поблёкшее лицо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1, 1)]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использованный; помятый, потёртый, изношенный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одежде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carpet - потёртый ковёр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old dress - помятое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вышедшее из моды старое платье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suit looks ~ after you have worn it all week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поносишь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неделю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исчерпанный; старый, давно использованный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joke - избитый анекдот</w:t>
            </w:r>
          </w:p>
          <w:p w:rsidR="002936F6" w:rsidRDefault="002936F6" w:rsidP="00107CE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 old and ~ version - старая и исчерпавшая себя история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on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 of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lounge - зал ожидания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time - время отъезда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take one‘s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~ of a train - отправление поезда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hour of ~ - время отправления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platform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from the general rule - отклонения /отступления/ от общего правила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from truth [the law] - отступление от истины [закона]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from tradition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 /fresh/ ~ - новый курс, новая линия поведения</w:t>
            </w:r>
          </w:p>
          <w:p w:rsidR="002936F6" w:rsidRDefault="002936F6" w:rsidP="00107CE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 will be a new ~ for the institute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{hʌl}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down - с корпусом, скрытым за горизонтом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up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Pr="00D901D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D901DD">
              <w:rPr>
                <w:b/>
                <w:i/>
                <w:color w:val="FFFFFF" w:themeColor="background1"/>
                <w:u w:val="single"/>
                <w:lang w:val="en-US"/>
              </w:rPr>
              <w:t>CONSIDERING ** [kən</w:t>
            </w:r>
            <w:r w:rsidRPr="00D901DD">
              <w:rPr>
                <w:b/>
                <w:i/>
                <w:color w:val="FFFFFF" w:themeColor="background1"/>
                <w:u w:val="single"/>
              </w:rPr>
              <w:t>ʹ</w:t>
            </w:r>
            <w:r w:rsidRPr="00D901DD">
              <w:rPr>
                <w:b/>
                <w:i/>
                <w:color w:val="FFFFFF" w:themeColor="background1"/>
                <w:u w:val="single"/>
                <w:lang w:val="en-US"/>
              </w:rPr>
              <w:t>sıd(ə)rıŋ]</w:t>
            </w:r>
          </w:p>
          <w:p w:rsidR="00F52A0D" w:rsidRPr="00D901D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01DD">
              <w:rPr>
                <w:color w:val="FFFFFF" w:themeColor="background1"/>
              </w:rPr>
              <w:t>НАР. в общем, при сложившихся обстоятельствах</w:t>
            </w:r>
          </w:p>
          <w:p w:rsidR="00F52A0D" w:rsidRDefault="00F52A0D" w:rsidP="00107C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01DD">
              <w:rPr>
                <w:i/>
                <w:color w:val="FFFFFF" w:themeColor="background1"/>
              </w:rPr>
              <w:lastRenderedPageBreak/>
              <w:t xml:space="preserve">that is </w:t>
            </w:r>
            <w:r>
              <w:rPr>
                <w:i/>
                <w:color w:val="FFFFFF" w:themeColor="background1"/>
              </w:rPr>
              <w:t>not so bad ~ - в общем, это не так уж плохо</w:t>
            </w:r>
          </w:p>
          <w:p w:rsidR="00F52A0D" w:rsidRDefault="00F52A0D" w:rsidP="00107C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her speed was really quite good ~ - с учётом всех обстоятельств, она показала хорошее время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ПРЕДЛ. принимая во внимание, учитывая</w:t>
            </w:r>
          </w:p>
          <w:p w:rsidR="00F52A0D" w:rsidRDefault="00F52A0D" w:rsidP="00107C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excusable ~ his age [how young he is] - это простительно, если принять во внимание его возраст [его молодость]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[fʋlʹfilmənt]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F52A0D" w:rsidRDefault="00F52A0D" w:rsidP="00107C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52A0D" w:rsidRDefault="00F52A0D" w:rsidP="00107C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F52A0D" w:rsidRDefault="00F52A0D" w:rsidP="00107C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fulfillment of this task – реализация этой задачи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HELL WITH HIM</w:t>
            </w:r>
            <w:r>
              <w:rPr>
                <w:b/>
                <w:i/>
                <w:color w:val="FFFFFF" w:themeColor="background1"/>
              </w:rPr>
              <w:t>!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ну его к </w:t>
            </w:r>
            <w:proofErr w:type="gramStart"/>
            <w:r>
              <w:rPr>
                <w:color w:val="FFFFFF" w:themeColor="background1"/>
              </w:rPr>
              <w:t>чёрту!;</w:t>
            </w:r>
            <w:proofErr w:type="gramEnd"/>
            <w:r>
              <w:rPr>
                <w:color w:val="FFFFFF" w:themeColor="background1"/>
              </w:rPr>
              <w:t xml:space="preserve"> пошёл он к чёрту!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70CF3" w:rsidRDefault="00170CF3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</w:t>
            </w:r>
            <w:r w:rsidRPr="00F52A0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чертовски, адски, ужасно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00B0F0"/>
                <w:highlight w:val="black"/>
                <w:lang w:val="en-US"/>
              </w:rPr>
              <w:t>DISMAY ** [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dıs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meı]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F0"/>
                <w:highlight w:val="black"/>
                <w:shd w:val="clear" w:color="auto" w:fill="FFFFFF"/>
                <w:lang w:val="en-US"/>
              </w:rPr>
              <w:lastRenderedPageBreak/>
              <w:t>DISMAYED [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dɪsˈmeɪd</w:t>
            </w:r>
            <w:r>
              <w:rPr>
                <w:b/>
                <w:i/>
                <w:color w:val="00B0F0"/>
                <w:highlight w:val="black"/>
                <w:shd w:val="clear" w:color="auto" w:fill="FFFFFF"/>
                <w:lang w:val="en-US"/>
              </w:rPr>
              <w:t>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00B0F0"/>
                <w:highlight w:val="black"/>
              </w:rPr>
            </w:pPr>
            <w:r>
              <w:rPr>
                <w:b/>
                <w:i/>
                <w:iCs/>
                <w:color w:val="00B0F0"/>
                <w:highlight w:val="black"/>
              </w:rPr>
              <w:t>СУЩ.</w:t>
            </w:r>
            <w:r>
              <w:rPr>
                <w:i/>
                <w:iCs/>
                <w:color w:val="00B0F0"/>
                <w:highlight w:val="black"/>
              </w:rPr>
              <w:t xml:space="preserve"> 1 </w:t>
            </w:r>
            <w:r>
              <w:rPr>
                <w:color w:val="00B0F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F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 (blank) ~ - в смятении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 /seized/ with ~ - охваченный тревогой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strike smb. with ~ - ошеломить кого-л., привести кого-л. в смятение /в крайнее замешательство/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his ~ she came in company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~ed at the news, the news ~ed him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~ of surety - спец. допускаемая нагрузка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additional ~ - спец. догрузка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reactivity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lastRenderedPageBreak/>
              <w:t>3. обязанности; ответственность; руководство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to be in ~ - а) (of) заведовать, ведать; руководить (чем-л.) {ср. тж.1}; I am in ~ of this office - я заведую /ведаю, руковожу/ этим учреждением; he is in sole ~ of the matter - он несёт единоличную ответственность за это дело; б) быть за старшего, стоять во главе (группы и т. п.); who is in ~ here? - разг.кто здесь главный?, к кому здесь можно обратиться?; в) дежурить, быть дежурным, нести дежурство (где-л.); officer in ~ - дежурный офицер; г) быть в ведении (кого-л.); this office is in my ~ - это учреждение подчинено мне /работает под моим руководством/</w:t>
            </w:r>
          </w:p>
          <w:p w:rsidR="00F52A0D" w:rsidRPr="00D9679E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to put in ~ - поставить во главе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>to have overall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lay smth. to smb.'s ~ - обвинять кого-л. в чём-л.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smb.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meet the ~ - опровергать обвинение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acquitted of the ~ - быть оправданным (по обвинению в чём-л.)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arrested on a ~ of murder - он был арестован по обвинению в убийстве</w:t>
            </w:r>
          </w:p>
          <w:p w:rsidR="00F52A0D" w:rsidRDefault="00F52A0D" w:rsidP="00107C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24357F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24357F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4357F">
              <w:rPr>
                <w:b/>
                <w:color w:val="FFFFFF" w:themeColor="background1"/>
                <w:highlight w:val="black"/>
              </w:rPr>
              <w:t>ɒ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24357F">
              <w:rPr>
                <w:b/>
                <w:color w:val="FFFFFF" w:themeColor="background1"/>
                <w:highlight w:val="black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24357F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1 бутылка,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флакон, колба, склянка;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фляга, пузырек, сосуд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4357F">
              <w:rPr>
                <w:i/>
                <w:color w:val="FFFFFF" w:themeColor="background1"/>
                <w:highlight w:val="black"/>
              </w:rPr>
              <w:t xml:space="preserve">plastic bottle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returnable / reusable bottle — сосуд многократного использования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hot-water bottle — грелка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Thermos bottle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over a bottle — за бутылкой вина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107CE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бутилировать,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BA191D" w:rsidRDefault="00A1565C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A191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WOUND ** [</w:t>
            </w:r>
            <w:r w:rsidRPr="00BA191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wuːnd]</w:t>
            </w:r>
          </w:p>
          <w:p w:rsidR="00A1565C" w:rsidRPr="00BA191D" w:rsidRDefault="00A1565C" w:rsidP="00CD2B00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WOUNDED</w:t>
            </w:r>
            <w:r w:rsidRPr="00BA191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A191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ˈwuːndɪd</w:t>
            </w:r>
            <w:r w:rsidRPr="00BA191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1565C" w:rsidRPr="00BA191D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 1. рана, ранение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green ~ - свежая /незажившая/ рана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~ in the arm - ранение в руку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of exit [of entry] - </w:t>
            </w:r>
            <w:r w:rsidRPr="00BA191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выходное [входное] отверстие раны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~ healing - заживление раны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~ shock - травматический шок</w:t>
            </w:r>
          </w:p>
          <w:p w:rsidR="00A1565C" w:rsidRPr="00BA191D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2. душевная боль; обида, оскорбление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to reopen a ~ - бередить старую рану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inflict a ~ upon smb.‘</w:t>
            </w:r>
            <w:proofErr w:type="gramStart"/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honour -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оскорбить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lover‘s ~s -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муки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to one‘s vanity -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самолюбию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a ~ to my pride -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задело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мою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A1565C" w:rsidRPr="00BA191D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A191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ранить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head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голову</w:t>
            </w:r>
          </w:p>
          <w:p w:rsidR="00A1565C" w:rsidRPr="00BA191D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причинить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боль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уколоть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BA191D">
              <w:rPr>
                <w:color w:val="FFFFFF" w:themeColor="background1"/>
                <w:highlight w:val="black"/>
                <w:shd w:val="clear" w:color="auto" w:fill="FFFFFF"/>
              </w:rPr>
              <w:t>задеть</w:t>
            </w:r>
            <w:r w:rsidRPr="00BA191D">
              <w:rPr>
                <w:rStyle w:val="a5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BA191D">
              <w:rPr>
                <w:color w:val="FFFFFF" w:themeColor="background1"/>
                <w:highlight w:val="black"/>
              </w:rPr>
              <w:t>оскорбить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ear -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резать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A1565C" w:rsidRPr="00BA191D" w:rsidRDefault="00A1565C" w:rsidP="00107CE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~ed in his deepest </w:t>
            </w:r>
            <w:r w:rsidRPr="00BA191D"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 - оскорблённый в своих лучших чувствах </w:t>
            </w:r>
          </w:p>
          <w:p w:rsidR="00A1565C" w:rsidRPr="00BA191D" w:rsidRDefault="00A1565C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1565C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A1565C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A1565C" w:rsidRPr="00C77AEC" w:rsidRDefault="00A1565C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C77AEC">
              <w:rPr>
                <w:b/>
                <w:i/>
                <w:color w:val="FFFFFF" w:themeColor="background1"/>
                <w:highlight w:val="black"/>
              </w:rPr>
              <w:t>JUMPY ** [ʹdʒʌmpı] a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2 боязливый, часто 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841687" w:rsidRDefault="00A1565C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41687">
              <w:rPr>
                <w:b/>
                <w:i/>
                <w:color w:val="FFFFFF" w:themeColor="background1"/>
              </w:rPr>
              <w:lastRenderedPageBreak/>
              <w:t>FRANCES {ʹ</w:t>
            </w:r>
            <w:proofErr w:type="gramStart"/>
            <w:r w:rsidRPr="00841687">
              <w:rPr>
                <w:b/>
                <w:i/>
                <w:color w:val="FFFFFF" w:themeColor="background1"/>
              </w:rPr>
              <w:t>frɑ:nsıs</w:t>
            </w:r>
            <w:proofErr w:type="gramEnd"/>
            <w:r w:rsidRPr="00841687">
              <w:rPr>
                <w:b/>
                <w:i/>
                <w:color w:val="FFFFFF" w:themeColor="background1"/>
              </w:rPr>
              <w:t>} n</w:t>
            </w:r>
          </w:p>
          <w:p w:rsidR="00A1565C" w:rsidRPr="00841687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41687">
              <w:rPr>
                <w:color w:val="FFFFFF" w:themeColor="background1"/>
              </w:rPr>
              <w:t>Франсис, Франсес, Фрэнсис; Франциска, Франческа (женское имя)</w:t>
            </w:r>
            <w:r w:rsidRPr="00841687">
              <w:rPr>
                <w:color w:val="FFFFFF" w:themeColor="background1"/>
                <w:highlight w:val="black"/>
              </w:rPr>
              <w:t xml:space="preserve"> </w:t>
            </w:r>
          </w:p>
          <w:p w:rsidR="00A1565C" w:rsidRPr="00841687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841687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841687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76A22" w:rsidRPr="00841687" w:rsidRDefault="00D76A22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41687">
              <w:rPr>
                <w:b/>
                <w:i/>
                <w:color w:val="FFFFFF" w:themeColor="background1"/>
                <w:lang w:val="en-US"/>
              </w:rPr>
              <w:t xml:space="preserve">MOVABLE </w:t>
            </w:r>
            <w:bookmarkStart w:id="3" w:name="_GoBack"/>
            <w:r w:rsidRPr="00841687"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3"/>
            <w:r w:rsidRPr="00841687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r w:rsidRPr="00841687">
              <w:rPr>
                <w:b/>
                <w:i/>
                <w:color w:val="FFFFFF" w:themeColor="background1"/>
              </w:rPr>
              <w:t>ʹ</w:t>
            </w:r>
            <w:r w:rsidRPr="00841687">
              <w:rPr>
                <w:b/>
                <w:i/>
                <w:color w:val="FFFFFF" w:themeColor="background1"/>
                <w:lang w:val="en-US"/>
              </w:rPr>
              <w:t>mu:vəb(ə)l] a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1. 1) подвижной; переносной, передвижной; разборный, съёмный</w:t>
            </w:r>
          </w:p>
          <w:p w:rsidR="00D76A22" w:rsidRPr="00841687" w:rsidRDefault="00D76A22" w:rsidP="00107CEE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>movable joint – подвижное соединение</w:t>
            </w:r>
          </w:p>
          <w:p w:rsidR="00D76A22" w:rsidRPr="00841687" w:rsidRDefault="00D76A22" w:rsidP="00107CEE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>movable walls – передвижные стены</w:t>
            </w:r>
          </w:p>
          <w:p w:rsidR="00D76A22" w:rsidRPr="00841687" w:rsidRDefault="00D76A22" w:rsidP="00107CEE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>movable type – подвижный тип</w:t>
            </w:r>
          </w:p>
          <w:p w:rsidR="00D76A22" w:rsidRPr="00841687" w:rsidRDefault="00D76A22" w:rsidP="00107CEE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>movable tank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107CEE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>~ feast /holiday/ - </w:t>
            </w:r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116B54" w:rsidRPr="00A1565C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A1565C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A1565C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A1565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65A7B"/>
    <w:multiLevelType w:val="hybridMultilevel"/>
    <w:tmpl w:val="7F601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F55E7"/>
    <w:multiLevelType w:val="multilevel"/>
    <w:tmpl w:val="7F58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96376"/>
    <w:multiLevelType w:val="hybridMultilevel"/>
    <w:tmpl w:val="F6EC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7F16FF"/>
    <w:multiLevelType w:val="hybridMultilevel"/>
    <w:tmpl w:val="DF74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F265C7"/>
    <w:multiLevelType w:val="hybridMultilevel"/>
    <w:tmpl w:val="7BF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6E0B97"/>
    <w:multiLevelType w:val="hybridMultilevel"/>
    <w:tmpl w:val="884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3443E"/>
    <w:multiLevelType w:val="hybridMultilevel"/>
    <w:tmpl w:val="9C4A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403354"/>
    <w:multiLevelType w:val="hybridMultilevel"/>
    <w:tmpl w:val="8FF4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504B21"/>
    <w:multiLevelType w:val="hybridMultilevel"/>
    <w:tmpl w:val="16E4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2"/>
  </w:num>
  <w:num w:numId="3">
    <w:abstractNumId w:val="57"/>
  </w:num>
  <w:num w:numId="4">
    <w:abstractNumId w:val="36"/>
  </w:num>
  <w:num w:numId="5">
    <w:abstractNumId w:val="34"/>
  </w:num>
  <w:num w:numId="6">
    <w:abstractNumId w:val="44"/>
  </w:num>
  <w:num w:numId="7">
    <w:abstractNumId w:val="14"/>
  </w:num>
  <w:num w:numId="8">
    <w:abstractNumId w:val="47"/>
  </w:num>
  <w:num w:numId="9">
    <w:abstractNumId w:val="30"/>
  </w:num>
  <w:num w:numId="10">
    <w:abstractNumId w:val="54"/>
  </w:num>
  <w:num w:numId="11">
    <w:abstractNumId w:val="23"/>
  </w:num>
  <w:num w:numId="12">
    <w:abstractNumId w:val="35"/>
  </w:num>
  <w:num w:numId="13">
    <w:abstractNumId w:val="66"/>
  </w:num>
  <w:num w:numId="14">
    <w:abstractNumId w:val="63"/>
  </w:num>
  <w:num w:numId="15">
    <w:abstractNumId w:val="8"/>
  </w:num>
  <w:num w:numId="16">
    <w:abstractNumId w:val="43"/>
  </w:num>
  <w:num w:numId="17">
    <w:abstractNumId w:val="51"/>
  </w:num>
  <w:num w:numId="18">
    <w:abstractNumId w:val="14"/>
  </w:num>
  <w:num w:numId="19">
    <w:abstractNumId w:val="31"/>
  </w:num>
  <w:num w:numId="20">
    <w:abstractNumId w:val="69"/>
  </w:num>
  <w:num w:numId="21">
    <w:abstractNumId w:val="53"/>
  </w:num>
  <w:num w:numId="22">
    <w:abstractNumId w:val="20"/>
  </w:num>
  <w:num w:numId="23">
    <w:abstractNumId w:val="3"/>
  </w:num>
  <w:num w:numId="24">
    <w:abstractNumId w:val="17"/>
  </w:num>
  <w:num w:numId="25">
    <w:abstractNumId w:val="37"/>
  </w:num>
  <w:num w:numId="26">
    <w:abstractNumId w:val="19"/>
  </w:num>
  <w:num w:numId="27">
    <w:abstractNumId w:val="69"/>
  </w:num>
  <w:num w:numId="28">
    <w:abstractNumId w:val="34"/>
  </w:num>
  <w:num w:numId="29">
    <w:abstractNumId w:val="33"/>
  </w:num>
  <w:num w:numId="30">
    <w:abstractNumId w:val="0"/>
  </w:num>
  <w:num w:numId="31">
    <w:abstractNumId w:val="38"/>
  </w:num>
  <w:num w:numId="32">
    <w:abstractNumId w:val="65"/>
  </w:num>
  <w:num w:numId="33">
    <w:abstractNumId w:val="28"/>
  </w:num>
  <w:num w:numId="34">
    <w:abstractNumId w:val="4"/>
  </w:num>
  <w:num w:numId="35">
    <w:abstractNumId w:val="45"/>
  </w:num>
  <w:num w:numId="36">
    <w:abstractNumId w:val="28"/>
  </w:num>
  <w:num w:numId="37">
    <w:abstractNumId w:val="9"/>
  </w:num>
  <w:num w:numId="38">
    <w:abstractNumId w:val="16"/>
  </w:num>
  <w:num w:numId="39">
    <w:abstractNumId w:val="32"/>
  </w:num>
  <w:num w:numId="40">
    <w:abstractNumId w:val="22"/>
  </w:num>
  <w:num w:numId="41">
    <w:abstractNumId w:val="60"/>
  </w:num>
  <w:num w:numId="42">
    <w:abstractNumId w:val="21"/>
  </w:num>
  <w:num w:numId="43">
    <w:abstractNumId w:val="64"/>
  </w:num>
  <w:num w:numId="44">
    <w:abstractNumId w:val="12"/>
  </w:num>
  <w:num w:numId="45">
    <w:abstractNumId w:val="20"/>
  </w:num>
  <w:num w:numId="46">
    <w:abstractNumId w:val="45"/>
  </w:num>
  <w:num w:numId="47">
    <w:abstractNumId w:val="14"/>
  </w:num>
  <w:num w:numId="48">
    <w:abstractNumId w:val="28"/>
  </w:num>
  <w:num w:numId="49">
    <w:abstractNumId w:val="20"/>
  </w:num>
  <w:num w:numId="50">
    <w:abstractNumId w:val="52"/>
  </w:num>
  <w:num w:numId="51">
    <w:abstractNumId w:val="50"/>
  </w:num>
  <w:num w:numId="52">
    <w:abstractNumId w:val="46"/>
  </w:num>
  <w:num w:numId="53">
    <w:abstractNumId w:val="26"/>
  </w:num>
  <w:num w:numId="54">
    <w:abstractNumId w:val="2"/>
  </w:num>
  <w:num w:numId="55">
    <w:abstractNumId w:val="12"/>
  </w:num>
  <w:num w:numId="56">
    <w:abstractNumId w:val="13"/>
  </w:num>
  <w:num w:numId="57">
    <w:abstractNumId w:val="11"/>
  </w:num>
  <w:num w:numId="58">
    <w:abstractNumId w:val="14"/>
  </w:num>
  <w:num w:numId="59">
    <w:abstractNumId w:val="50"/>
  </w:num>
  <w:num w:numId="60">
    <w:abstractNumId w:val="20"/>
  </w:num>
  <w:num w:numId="61">
    <w:abstractNumId w:val="3"/>
  </w:num>
  <w:num w:numId="62">
    <w:abstractNumId w:val="34"/>
  </w:num>
  <w:num w:numId="63">
    <w:abstractNumId w:val="28"/>
  </w:num>
  <w:num w:numId="64">
    <w:abstractNumId w:val="24"/>
  </w:num>
  <w:num w:numId="65">
    <w:abstractNumId w:val="59"/>
  </w:num>
  <w:num w:numId="66">
    <w:abstractNumId w:val="39"/>
  </w:num>
  <w:num w:numId="67">
    <w:abstractNumId w:val="18"/>
  </w:num>
  <w:num w:numId="68">
    <w:abstractNumId w:val="40"/>
  </w:num>
  <w:num w:numId="69">
    <w:abstractNumId w:val="25"/>
  </w:num>
  <w:num w:numId="70">
    <w:abstractNumId w:val="50"/>
  </w:num>
  <w:num w:numId="71">
    <w:abstractNumId w:val="62"/>
  </w:num>
  <w:num w:numId="72">
    <w:abstractNumId w:val="10"/>
  </w:num>
  <w:num w:numId="73">
    <w:abstractNumId w:val="41"/>
  </w:num>
  <w:num w:numId="74">
    <w:abstractNumId w:val="48"/>
  </w:num>
  <w:num w:numId="75">
    <w:abstractNumId w:val="61"/>
  </w:num>
  <w:num w:numId="76">
    <w:abstractNumId w:val="27"/>
  </w:num>
  <w:num w:numId="77">
    <w:abstractNumId w:val="49"/>
  </w:num>
  <w:num w:numId="78">
    <w:abstractNumId w:val="68"/>
  </w:num>
  <w:num w:numId="79">
    <w:abstractNumId w:val="15"/>
  </w:num>
  <w:num w:numId="80">
    <w:abstractNumId w:val="6"/>
  </w:num>
  <w:num w:numId="81">
    <w:abstractNumId w:val="7"/>
  </w:num>
  <w:num w:numId="82">
    <w:abstractNumId w:val="56"/>
  </w:num>
  <w:num w:numId="83">
    <w:abstractNumId w:val="29"/>
  </w:num>
  <w:num w:numId="84">
    <w:abstractNumId w:val="58"/>
  </w:num>
  <w:num w:numId="85">
    <w:abstractNumId w:val="5"/>
  </w:num>
  <w:num w:numId="86">
    <w:abstractNumId w:val="67"/>
  </w:num>
  <w:num w:numId="87">
    <w:abstractNumId w:val="1"/>
  </w:num>
  <w:num w:numId="88">
    <w:abstractNumId w:val="25"/>
  </w:num>
  <w:num w:numId="89">
    <w:abstractNumId w:val="5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4326-85D3-4400-B21E-D44D382E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37</Pages>
  <Words>4267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40</cp:revision>
  <dcterms:created xsi:type="dcterms:W3CDTF">2021-09-23T21:07:00Z</dcterms:created>
  <dcterms:modified xsi:type="dcterms:W3CDTF">2022-02-05T11:13:00Z</dcterms:modified>
</cp:coreProperties>
</file>