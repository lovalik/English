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673355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55DE7" w:rsidRDefault="00755DE7" w:rsidP="00755DE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</w:rPr>
              <w:t>INTENTLY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</w:rPr>
              <w:t>ınʹtentlı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</w:rPr>
              <w:t>adv</w:t>
            </w:r>
            <w:proofErr w:type="spellEnd"/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тщательно; пристально, внимательно, сосредоточенно</w:t>
            </w:r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74719" w:rsidRDefault="00374719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55DE7" w:rsidRDefault="00755DE7" w:rsidP="00755DE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A0EDC" w:rsidRDefault="005A0EDC" w:rsidP="005A0ED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LAW ENFORCEMENT OFFICER</w:t>
            </w:r>
          </w:p>
          <w:p w:rsidR="005A0EDC" w:rsidRDefault="005A0EDC" w:rsidP="005A0ED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lɔ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ː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ɪnˈfɔːsmənt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ɒfɪsə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5A0EDC" w:rsidRDefault="005A0EDC" w:rsidP="005A0E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сотрудник правоохранительных органов</w:t>
            </w:r>
          </w:p>
          <w:p w:rsidR="005A0EDC" w:rsidRDefault="005A0EDC" w:rsidP="005A0ED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судебный исполнитель</w:t>
            </w:r>
          </w:p>
          <w:p w:rsidR="005A0EDC" w:rsidRDefault="005A0EDC" w:rsidP="005A0EDC">
            <w:pPr>
              <w:rPr>
                <w:color w:val="FFFFFF" w:themeColor="background1"/>
              </w:rPr>
            </w:pPr>
          </w:p>
          <w:p w:rsidR="00374719" w:rsidRDefault="00374719" w:rsidP="005A0EDC">
            <w:pPr>
              <w:rPr>
                <w:color w:val="FFFFFF" w:themeColor="background1"/>
              </w:rPr>
            </w:pPr>
          </w:p>
          <w:p w:rsidR="00374719" w:rsidRDefault="00374719" w:rsidP="005A0EDC">
            <w:pPr>
              <w:rPr>
                <w:color w:val="FFFFFF" w:themeColor="background1"/>
              </w:rPr>
            </w:pPr>
          </w:p>
          <w:p w:rsidR="00F04609" w:rsidRPr="008942F9" w:rsidRDefault="00F04609" w:rsidP="00F0460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8942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UP</w:t>
            </w:r>
            <w:r w:rsidRPr="008942F9">
              <w:rPr>
                <w:b/>
                <w:i/>
                <w:color w:val="FFFFFF" w:themeColor="background1"/>
              </w:rPr>
              <w:t xml:space="preserve">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set</w:t>
            </w:r>
            <w:r>
              <w:rPr>
                <w:b/>
                <w:i/>
                <w:color w:val="FFFFFF" w:themeColor="background1"/>
              </w:rPr>
              <w:t>ʹ</w:t>
            </w:r>
            <w:r w:rsidRPr="008942F9"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 w:rsidRPr="008942F9"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phr</w:t>
            </w:r>
            <w:proofErr w:type="spellEnd"/>
            <w:r w:rsidRPr="008942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</w:p>
          <w:p w:rsidR="00F04609" w:rsidRDefault="00F04609" w:rsidP="00F0460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основывать, учреждать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company {a business} - </w:t>
            </w:r>
            <w:r>
              <w:rPr>
                <w:i/>
                <w:color w:val="FFFFFF" w:themeColor="background1"/>
              </w:rPr>
              <w:t>основать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компанию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{дело}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government</w:t>
            </w:r>
            <w:proofErr w:type="spellEnd"/>
            <w:r>
              <w:rPr>
                <w:i/>
                <w:color w:val="FFFFFF" w:themeColor="background1"/>
              </w:rPr>
              <w:t xml:space="preserve"> - сформировать правительство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committee</w:t>
            </w:r>
            <w:proofErr w:type="spellEnd"/>
            <w:r>
              <w:rPr>
                <w:i/>
                <w:color w:val="FFFFFF" w:themeColor="background1"/>
              </w:rPr>
              <w:t xml:space="preserve"> - организовать /учредить/ комитет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laboratory</w:t>
            </w:r>
            <w:proofErr w:type="spellEnd"/>
            <w:r>
              <w:rPr>
                <w:i/>
                <w:color w:val="FFFFFF" w:themeColor="background1"/>
              </w:rPr>
              <w:t xml:space="preserve"> - создать лабораторию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- начать (вести) семейную жизнь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account</w:t>
            </w:r>
            <w:proofErr w:type="spellEnd"/>
            <w:r>
              <w:rPr>
                <w:i/>
                <w:color w:val="FFFFFF" w:themeColor="background1"/>
              </w:rPr>
              <w:t xml:space="preserve"> - открыть счёт (в банке)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journal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1942 - этот журнал начал выходить /был основан/ в 1942 г.</w:t>
            </w:r>
          </w:p>
          <w:p w:rsidR="00F04609" w:rsidRDefault="00F04609" w:rsidP="00F04609">
            <w:pPr>
              <w:pStyle w:val="a7"/>
              <w:numPr>
                <w:ilvl w:val="0"/>
                <w:numId w:val="62"/>
              </w:numPr>
              <w:spacing w:after="0" w:line="240" w:lineRule="auto"/>
              <w:jc w:val="both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it wasn't till later that the camp and the aerodrome were ~ - </w:t>
            </w:r>
            <w:r>
              <w:rPr>
                <w:i/>
                <w:color w:val="FFFFFF" w:themeColor="background1"/>
              </w:rPr>
              <w:t>лишь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позже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построены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посёлок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аэродром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F04609" w:rsidRDefault="00F04609" w:rsidP="00F0460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F04609" w:rsidRPr="00F04609" w:rsidRDefault="00F04609" w:rsidP="00F04609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F04609">
              <w:rPr>
                <w:b/>
                <w:color w:val="FFFFFF" w:themeColor="background1"/>
                <w:lang w:val="en-US"/>
              </w:rPr>
              <w:t>MARTYRDOM ** [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 w:rsidRPr="00F04609">
              <w:rPr>
                <w:b/>
                <w:color w:val="FFFFFF" w:themeColor="background1"/>
                <w:lang w:val="en-US"/>
              </w:rPr>
              <w:t>mɑ:tədəm</w:t>
            </w:r>
            <w:proofErr w:type="spellEnd"/>
            <w:r w:rsidRPr="00F04609">
              <w:rPr>
                <w:b/>
                <w:color w:val="FFFFFF" w:themeColor="background1"/>
                <w:lang w:val="en-US"/>
              </w:rPr>
              <w:t>]</w:t>
            </w:r>
          </w:p>
          <w:p w:rsidR="00F04609" w:rsidRP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 w:rsidRPr="00F04609">
              <w:rPr>
                <w:b/>
                <w:i/>
                <w:color w:val="FFFFFF" w:themeColor="background1"/>
                <w:lang w:val="en-US"/>
              </w:rPr>
              <w:t>.</w:t>
            </w:r>
            <w:r w:rsidRPr="00F04609">
              <w:rPr>
                <w:color w:val="FFFFFF" w:themeColor="background1"/>
                <w:lang w:val="en-US"/>
              </w:rPr>
              <w:t xml:space="preserve"> 1. </w:t>
            </w:r>
            <w:r>
              <w:rPr>
                <w:color w:val="FFFFFF" w:themeColor="background1"/>
              </w:rPr>
              <w:t>мученичество</w:t>
            </w:r>
          </w:p>
          <w:p w:rsidR="00F04609" w:rsidRPr="00F04609" w:rsidRDefault="00F04609" w:rsidP="00F0460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F04609">
              <w:rPr>
                <w:color w:val="FFFFFF" w:themeColor="background1"/>
                <w:lang w:val="en-US"/>
              </w:rPr>
              <w:t xml:space="preserve">2. </w:t>
            </w:r>
            <w:r>
              <w:rPr>
                <w:color w:val="FFFFFF" w:themeColor="background1"/>
              </w:rPr>
              <w:t>мука</w:t>
            </w:r>
            <w:r w:rsidRPr="00F04609"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мучение</w:t>
            </w:r>
            <w:r w:rsidRPr="00F04609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пытка</w:t>
            </w:r>
          </w:p>
          <w:p w:rsidR="00F04609" w:rsidRDefault="00F04609" w:rsidP="00F04609">
            <w:pPr>
              <w:pStyle w:val="a7"/>
              <w:numPr>
                <w:ilvl w:val="0"/>
                <w:numId w:val="6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to suffer</w:t>
            </w:r>
            <w:r>
              <w:rPr>
                <w:i/>
                <w:color w:val="FFFFFF" w:themeColor="background1"/>
              </w:rPr>
              <w:t xml:space="preserve"> ~ - страдать</w:t>
            </w: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</w:rPr>
            </w:pPr>
          </w:p>
          <w:p w:rsidR="00F04609" w:rsidRDefault="00F04609" w:rsidP="00F04609">
            <w:pPr>
              <w:spacing w:after="0" w:line="240" w:lineRule="auto"/>
              <w:rPr>
                <w:color w:val="FFFFFF" w:themeColor="background1"/>
              </w:rPr>
            </w:pPr>
          </w:p>
          <w:p w:rsidR="005A0EDC" w:rsidRPr="00F04609" w:rsidRDefault="005A0EDC" w:rsidP="005A0EDC">
            <w:pPr>
              <w:rPr>
                <w:color w:val="FFFFFF" w:themeColor="background1"/>
                <w:lang w:val="en-US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həʋl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все, целое, единое; итог, результат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and the parts - </w:t>
            </w:r>
            <w:r>
              <w:rPr>
                <w:i/>
                <w:color w:val="FFFFFF" w:themeColor="background1"/>
                <w:highlight w:val="black"/>
              </w:rPr>
              <w:t>целое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nature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природа - это единое целое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quarters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четыре четверти составляют целое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всё, все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the area - </w:t>
            </w:r>
            <w:r>
              <w:rPr>
                <w:i/>
                <w:color w:val="FFFFFF" w:themeColor="background1"/>
                <w:highlight w:val="black"/>
              </w:rPr>
              <w:t>весь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В СОЧЕТАНИЯХ</w:t>
            </w:r>
            <w:r>
              <w:rPr>
                <w:color w:val="FFFFFF" w:themeColor="background1"/>
                <w:highlight w:val="black"/>
              </w:rPr>
              <w:t>: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AS A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совокупности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ON THE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в целом, в общем и целом; в итоге, в конечном счёте; вообще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</w:t>
            </w:r>
            <w:r w:rsidRPr="005A0EDC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WHOLE</w:t>
            </w:r>
            <w:r>
              <w:rPr>
                <w:i/>
                <w:color w:val="FFFFFF" w:themeColor="background1"/>
                <w:highlight w:val="black"/>
              </w:rPr>
              <w:t xml:space="preserve"> - полностью, целиком, в целом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IN WHOLE OR IN PART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полностью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частично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весь, целый, полный, единый; здоровый, невредимый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мат. целое число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амер. муз. целая нота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outfit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полный комплект снаряжения и т. п.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штука (текстильного товара)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метеор. сильный /мор. крепкий/ шторм; ветер в 10 баллов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весь мир, целый свет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series of battles - </w:t>
            </w:r>
            <w:r>
              <w:rPr>
                <w:i/>
                <w:color w:val="FFFFFF" w:themeColor="background1"/>
                <w:highlight w:val="black"/>
              </w:rPr>
              <w:t>целый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ряд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сражений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уйма, масса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talked a ~ lot of nonsense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наговорил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кучу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вздора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eaten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всё съел; он съел всё, что было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родной (в противоп. сводному)</w:t>
            </w:r>
          </w:p>
          <w:p w:rsidR="005A0EDC" w:rsidRDefault="005A0EDC" w:rsidP="005A0EDC">
            <w:pPr>
              <w:pStyle w:val="a7"/>
              <w:numPr>
                <w:ilvl w:val="0"/>
                <w:numId w:val="6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brother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родной брат {-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сестра}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цельный (о молоке)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непросеянный (о муке)</w:t>
            </w: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0EDC" w:rsidRDefault="005A0EDC" w:rsidP="005A0ED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ASSEMBLING ** [</w:t>
            </w:r>
            <w:proofErr w:type="spellStart"/>
            <w:r>
              <w:rPr>
                <w:b/>
                <w:i/>
                <w:color w:val="00B050"/>
              </w:rPr>
              <w:t>əʹsemblıŋ</w:t>
            </w:r>
            <w:proofErr w:type="spellEnd"/>
            <w:r>
              <w:rPr>
                <w:b/>
                <w:i/>
                <w:color w:val="00B050"/>
              </w:rPr>
              <w:t>] n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сборка; установка</w:t>
            </w:r>
            <w:r>
              <w:rPr>
                <w:color w:val="FFFFFF" w:themeColor="background1"/>
              </w:rPr>
              <w:t>, монтаж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сборочный, монтажный</w:t>
            </w:r>
          </w:p>
          <w:p w:rsidR="002A5235" w:rsidRDefault="002A5235" w:rsidP="002A523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assembling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shop</w:t>
            </w:r>
            <w:proofErr w:type="spellEnd"/>
            <w:r>
              <w:rPr>
                <w:i/>
                <w:color w:val="FFFFFF" w:themeColor="background1"/>
              </w:rPr>
              <w:t xml:space="preserve"> – сборочный цех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RENEWABLE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nju:əb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(ə)l}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n спец. возобновляемый источник энергии (тж.~ </w:t>
            </w:r>
            <w:proofErr w:type="spellStart"/>
            <w:r>
              <w:rPr>
                <w:color w:val="FFFFFF" w:themeColor="background1"/>
              </w:rPr>
              <w:t>energy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ПРИЛ</w:t>
            </w:r>
            <w:r>
              <w:rPr>
                <w:color w:val="FFFFFF" w:themeColor="background1"/>
              </w:rPr>
              <w:t>. восстановимый, возобновляемый (о природных ресурсах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PLEDGE ** {</w:t>
            </w:r>
            <w:proofErr w:type="spellStart"/>
            <w:r>
              <w:rPr>
                <w:b/>
                <w:i/>
                <w:color w:val="FFFFFF" w:themeColor="background1"/>
              </w:rPr>
              <w:t>pledʒ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давать торжественное обещание, заверять, </w:t>
            </w:r>
            <w:proofErr w:type="spellStart"/>
            <w:r>
              <w:rPr>
                <w:color w:val="FFFFFF" w:themeColor="background1"/>
              </w:rPr>
              <w:t>клястся</w:t>
            </w:r>
            <w:proofErr w:type="spellEnd"/>
            <w:r>
              <w:rPr>
                <w:color w:val="FFFFFF" w:themeColor="background1"/>
              </w:rPr>
              <w:t>, ручаться, заверять, обещать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hearers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secrecy</w:t>
            </w:r>
            <w:proofErr w:type="spellEnd"/>
            <w:r>
              <w:rPr>
                <w:i/>
                <w:color w:val="FFFFFF" w:themeColor="background1"/>
              </w:rPr>
              <w:t xml:space="preserve"> - взять с присутствующих слово /подписку/ не разглашать тайну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быть связанным обещанием сделать что-л.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support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allegiance</w:t>
            </w:r>
            <w:proofErr w:type="spellEnd"/>
            <w:r>
              <w:rPr>
                <w:i/>
                <w:color w:val="FFFFFF" w:themeColor="background1"/>
              </w:rPr>
              <w:t>} - заверить в своей поддержке {преданности}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обязаться сделать что-л.</w:t>
            </w:r>
          </w:p>
          <w:p w:rsidR="002A5235" w:rsidRDefault="002A5235" w:rsidP="002A523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themselves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comrades</w:t>
            </w:r>
            <w:proofErr w:type="spellEnd"/>
            <w:r>
              <w:rPr>
                <w:i/>
                <w:color w:val="FFFFFF" w:themeColor="background1"/>
              </w:rPr>
              <w:t xml:space="preserve"> - они торжественно поклялись спасти своих товарищей</w:t>
            </w:r>
          </w:p>
          <w:p w:rsidR="002A5235" w:rsidRDefault="002A5235" w:rsidP="002A523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one's word /one's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honour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/ - </w:t>
            </w:r>
            <w:r>
              <w:rPr>
                <w:i/>
                <w:color w:val="FFFFFF" w:themeColor="background1"/>
              </w:rPr>
              <w:t>ручаться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давать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слово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2A5235" w:rsidRPr="00AB57F3" w:rsidRDefault="002A5235" w:rsidP="002A5235">
            <w:pPr>
              <w:jc w:val="center"/>
              <w:rPr>
                <w:b/>
                <w:i/>
                <w:color w:val="FFFF00"/>
              </w:rPr>
            </w:pPr>
            <w:r w:rsidRPr="00AB57F3">
              <w:rPr>
                <w:b/>
                <w:i/>
                <w:color w:val="FFFF00"/>
              </w:rPr>
              <w:t>FREE PASS [</w:t>
            </w:r>
            <w:proofErr w:type="spellStart"/>
            <w:r w:rsidRPr="00AB57F3">
              <w:rPr>
                <w:b/>
                <w:i/>
                <w:color w:val="FFFF00"/>
              </w:rPr>
              <w:t>fri</w:t>
            </w:r>
            <w:proofErr w:type="spellEnd"/>
            <w:r w:rsidRPr="00AB57F3">
              <w:rPr>
                <w:b/>
                <w:i/>
                <w:color w:val="FFFF00"/>
              </w:rPr>
              <w:t xml:space="preserve">ː </w:t>
            </w:r>
            <w:proofErr w:type="spellStart"/>
            <w:r w:rsidRPr="00AB57F3">
              <w:rPr>
                <w:b/>
                <w:i/>
                <w:color w:val="FFFF00"/>
              </w:rPr>
              <w:t>pɑːs</w:t>
            </w:r>
            <w:proofErr w:type="spellEnd"/>
            <w:r w:rsidRPr="00AB57F3">
              <w:rPr>
                <w:b/>
                <w:i/>
                <w:color w:val="FFFF00"/>
              </w:rPr>
              <w:t>]</w:t>
            </w:r>
          </w:p>
          <w:p w:rsidR="002A5235" w:rsidRDefault="002A5235" w:rsidP="002A5235">
            <w:r w:rsidRPr="00AB57F3">
              <w:rPr>
                <w:b/>
                <w:i/>
                <w:color w:val="FFFF00"/>
              </w:rPr>
              <w:t xml:space="preserve">сущ. 1 </w:t>
            </w:r>
            <w:r w:rsidRPr="00AB57F3">
              <w:rPr>
                <w:color w:val="FFFF00"/>
              </w:rPr>
              <w:t xml:space="preserve">свободный </w:t>
            </w:r>
            <w:r>
              <w:t>проход</w:t>
            </w:r>
          </w:p>
          <w:p w:rsidR="002A5235" w:rsidRDefault="002A5235" w:rsidP="002A5235">
            <w:r>
              <w:t>2 бесплатный проезд бесплатный пропуск бесплатный билет</w:t>
            </w:r>
          </w:p>
          <w:p w:rsidR="002A5235" w:rsidRDefault="002A5235" w:rsidP="002A5235"/>
          <w:p w:rsidR="002A5235" w:rsidRDefault="002A5235" w:rsidP="002A5235"/>
          <w:p w:rsidR="002A5235" w:rsidRDefault="002A5235" w:rsidP="002A5235"/>
          <w:p w:rsidR="002A5235" w:rsidRDefault="002A5235" w:rsidP="002A523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RETROSPECT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retr</w:t>
            </w:r>
            <w:proofErr w:type="spellEnd"/>
            <w:r>
              <w:rPr>
                <w:b/>
                <w:i/>
                <w:color w:val="FFFFFF" w:themeColor="background1"/>
              </w:rPr>
              <w:t>ə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spekt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} 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2A5235" w:rsidRDefault="002A5235" w:rsidP="002A5235">
            <w:r>
              <w:t>взгляд назад, в прошлое; обращение к прошлому, ретроспектива</w:t>
            </w:r>
          </w:p>
          <w:p w:rsidR="002A5235" w:rsidRDefault="002A5235" w:rsidP="002A523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In retrospect, the lesson seemed obvious: Ignore voters for long enough and you get Donald Trump.</w:t>
            </w:r>
          </w:p>
          <w:p w:rsidR="002A5235" w:rsidRDefault="002A5235" w:rsidP="002A5235">
            <w:pPr>
              <w:pStyle w:val="a7"/>
              <w:numPr>
                <w:ilvl w:val="0"/>
                <w:numId w:val="5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>) ~ - ретроспективно</w:t>
            </w: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ANCESTOR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предок, прародитель, пращур</w:t>
            </w:r>
          </w:p>
          <w:p w:rsidR="002A5235" w:rsidRDefault="002A5235" w:rsidP="002A5235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remote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illustrious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отдалённые [знаменитые] предки</w:t>
            </w:r>
          </w:p>
          <w:p w:rsidR="002A5235" w:rsidRDefault="002A5235" w:rsidP="002A5235">
            <w:pPr>
              <w:pStyle w:val="a7"/>
              <w:numPr>
                <w:ilvl w:val="0"/>
                <w:numId w:val="5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worship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культ предков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предшественник; прототип; прообраз</w:t>
            </w:r>
          </w:p>
          <w:p w:rsidR="002A5235" w:rsidRDefault="002A5235" w:rsidP="002A5235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modern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bicycle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предшественник современного велосипеда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образец, пример, эталон</w:t>
            </w:r>
          </w:p>
          <w:p w:rsidR="002A5235" w:rsidRDefault="002A5235" w:rsidP="002A5235">
            <w:pPr>
              <w:pStyle w:val="a7"/>
              <w:numPr>
                <w:ilvl w:val="0"/>
                <w:numId w:val="5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my</w:t>
            </w:r>
            <w:r w:rsidRPr="002A523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spiritual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мой духовный наставник /ориентир/</w:t>
            </w: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A5235" w:rsidRDefault="002A5235" w:rsidP="002A5235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A5235" w:rsidRDefault="002A5235" w:rsidP="002A523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POP-UP ** [</w:t>
            </w:r>
            <w:r w:rsidRPr="00AB57F3">
              <w:rPr>
                <w:b/>
                <w:i/>
                <w:color w:val="FFFF00"/>
              </w:rPr>
              <w:t>'</w:t>
            </w:r>
            <w:proofErr w:type="spellStart"/>
            <w:r w:rsidRPr="00AB57F3">
              <w:rPr>
                <w:b/>
                <w:i/>
                <w:color w:val="FFFF00"/>
              </w:rPr>
              <w:t>pɔpˌʌp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выскакивающий, выпрыгивающий (откуда-л.)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ИНФОРМ. всплывающий, появляющийся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pop-up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menu</w:t>
            </w:r>
            <w:proofErr w:type="spellEnd"/>
            <w:r>
              <w:rPr>
                <w:i/>
                <w:color w:val="FFFFFF" w:themeColor="background1"/>
              </w:rPr>
              <w:t> — всплывающее меню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ГЛ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</w:rPr>
              <w:t>Выскакивать, появляться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Pr="00AB57F3" w:rsidRDefault="002A5235" w:rsidP="002A5235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B57F3">
              <w:rPr>
                <w:b/>
                <w:i/>
                <w:color w:val="FFFF00"/>
              </w:rPr>
              <w:t>TURNOVER ** {ʹ</w:t>
            </w:r>
            <w:proofErr w:type="spellStart"/>
            <w:proofErr w:type="gramStart"/>
            <w:r w:rsidRPr="00AB57F3">
              <w:rPr>
                <w:b/>
                <w:i/>
                <w:color w:val="FFFF00"/>
              </w:rPr>
              <w:t>tɜ:nəʋvə</w:t>
            </w:r>
            <w:proofErr w:type="spellEnd"/>
            <w:proofErr w:type="gramEnd"/>
            <w:r w:rsidRPr="00AB57F3">
              <w:rPr>
                <w:b/>
                <w:i/>
                <w:color w:val="FFFF00"/>
              </w:rPr>
              <w:t>} n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 w:rsidRPr="00AB57F3">
              <w:rPr>
                <w:color w:val="FFFF00"/>
              </w:rPr>
              <w:t xml:space="preserve">1. опрокидывание </w:t>
            </w:r>
            <w:r>
              <w:rPr>
                <w:color w:val="FFFFFF" w:themeColor="background1"/>
              </w:rPr>
              <w:t>(автобуса, лодки и т. п.)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оборот (товарооборот, оборот денежных средств), товарооборот (</w:t>
            </w:r>
            <w:proofErr w:type="spellStart"/>
            <w:proofErr w:type="gramStart"/>
            <w:r>
              <w:rPr>
                <w:color w:val="FFFFFF" w:themeColor="background1"/>
              </w:rPr>
              <w:t>тж.trade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merchandise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commodity</w:t>
            </w:r>
            <w:proofErr w:type="spellEnd"/>
            <w:r>
              <w:rPr>
                <w:color w:val="FFFFFF" w:themeColor="background1"/>
              </w:rPr>
              <w:t xml:space="preserve"> ~)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капитала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90,000 </w:t>
            </w:r>
            <w:proofErr w:type="spellStart"/>
            <w:r>
              <w:rPr>
                <w:i/>
                <w:color w:val="FFFFFF" w:themeColor="background1"/>
              </w:rPr>
              <w:t>dollars</w:t>
            </w:r>
            <w:proofErr w:type="spellEnd"/>
            <w:r>
              <w:rPr>
                <w:i/>
                <w:color w:val="FFFFFF" w:themeColor="background1"/>
              </w:rPr>
              <w:t xml:space="preserve"> - оборот на сумму 90 000 долларов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tax</w:t>
            </w:r>
            <w:proofErr w:type="spellEnd"/>
            <w:r>
              <w:rPr>
                <w:i/>
                <w:color w:val="FFFFFF" w:themeColor="background1"/>
              </w:rPr>
              <w:t xml:space="preserve"> - налог на оборот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оборачиваемость, сменяемость (тж.~ </w:t>
            </w:r>
            <w:proofErr w:type="spellStart"/>
            <w:r>
              <w:rPr>
                <w:color w:val="FFFFFF" w:themeColor="background1"/>
              </w:rPr>
              <w:t>rate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patients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hospital</w:t>
            </w:r>
            <w:proofErr w:type="spellEnd"/>
            <w:r>
              <w:rPr>
                <w:i/>
                <w:color w:val="FFFFFF" w:themeColor="background1"/>
              </w:rPr>
              <w:t xml:space="preserve"> - оборачиваемость пациентов в больнице</w:t>
            </w:r>
          </w:p>
          <w:p w:rsidR="002A5235" w:rsidRDefault="002A5235" w:rsidP="002A523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</w:t>
            </w:r>
            <w:r w:rsidRPr="00AB57F3">
              <w:rPr>
                <w:color w:val="FFFF00"/>
              </w:rPr>
              <w:t xml:space="preserve">текучесть, </w:t>
            </w:r>
            <w:r>
              <w:rPr>
                <w:color w:val="FFFFFF" w:themeColor="background1"/>
              </w:rPr>
              <w:t>размер текучести (рабочей силы)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There’s a lack of statistics about rage quitting, but Peter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Hom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a turnover expert at Arizona State University in the US, points out that in Germany, for instance, employees of large companies get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penalised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for quitting without notice. </w:t>
            </w:r>
          </w:p>
          <w:p w:rsidR="002A5235" w:rsidRDefault="002A5235" w:rsidP="002A5235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labour</w:t>
            </w:r>
            <w:proofErr w:type="spellEnd"/>
            <w:r>
              <w:rPr>
                <w:i/>
                <w:color w:val="FFFFFF" w:themeColor="background1"/>
              </w:rPr>
              <w:t xml:space="preserve"> ~ - текучесть рабочей силы</w:t>
            </w:r>
          </w:p>
          <w:p w:rsidR="002A5235" w:rsidRDefault="002A5235" w:rsidP="002A5235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A5235" w:rsidRDefault="002A5235" w:rsidP="002A5235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HAUL</w:t>
            </w:r>
            <w:r>
              <w:rPr>
                <w:b/>
                <w:i/>
                <w:color w:val="FFFFFF" w:themeColor="background1"/>
                <w:lang w:val="en-US"/>
              </w:rPr>
              <w:t>IER</w:t>
            </w:r>
            <w:r>
              <w:rPr>
                <w:b/>
                <w:i/>
                <w:color w:val="FFFFFF" w:themeColor="background1"/>
              </w:rPr>
              <w:t xml:space="preserve"> ** ['</w:t>
            </w:r>
            <w:proofErr w:type="spellStart"/>
            <w:r>
              <w:rPr>
                <w:b/>
                <w:i/>
                <w:color w:val="FFFFFF" w:themeColor="background1"/>
              </w:rPr>
              <w:t>hɔːlɪə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2A5235" w:rsidRDefault="002A5235" w:rsidP="002A5235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Амер. </w:t>
            </w:r>
            <w:r>
              <w:rPr>
                <w:b/>
                <w:i/>
                <w:color w:val="FFFFFF" w:themeColor="background1"/>
                <w:lang w:val="en-US"/>
              </w:rPr>
              <w:t>HAULER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proofErr w:type="gramStart"/>
            <w:r>
              <w:rPr>
                <w:b/>
                <w:i/>
                <w:color w:val="FFFFFF" w:themeColor="background1"/>
              </w:rPr>
              <w:t>hɔ:lə</w:t>
            </w:r>
            <w:proofErr w:type="spellEnd"/>
            <w:proofErr w:type="gramEnd"/>
            <w:r>
              <w:rPr>
                <w:b/>
                <w:i/>
                <w:color w:val="FFFFFF" w:themeColor="background1"/>
              </w:rPr>
              <w:t>}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тягач, самосвал, карьерный самосвал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перевозчик (фирма, занимающаяся перевозкой грузов автомобильным или железнодорожным транспортом)</w:t>
            </w:r>
          </w:p>
          <w:p w:rsidR="002A5235" w:rsidRDefault="002A5235" w:rsidP="002A5235">
            <w:pPr>
              <w:rPr>
                <w:color w:val="FFFFFF" w:themeColor="background1"/>
              </w:rPr>
            </w:pPr>
          </w:p>
          <w:p w:rsidR="00C769E1" w:rsidRDefault="00C769E1" w:rsidP="00963275">
            <w:pPr>
              <w:rPr>
                <w:color w:val="00B050"/>
              </w:rPr>
            </w:pPr>
          </w:p>
          <w:p w:rsidR="00F104C8" w:rsidRDefault="00F104C8" w:rsidP="00963275">
            <w:pPr>
              <w:rPr>
                <w:color w:val="00B050"/>
              </w:rPr>
            </w:pPr>
          </w:p>
          <w:p w:rsidR="00C769E1" w:rsidRPr="00C769E1" w:rsidRDefault="00C769E1" w:rsidP="00C769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NECESSITY</w:t>
            </w:r>
            <w:r w:rsidRPr="00C769E1"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 w:rsidRPr="00C769E1"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ses</w:t>
            </w:r>
            <w:proofErr w:type="spellEnd"/>
            <w:r w:rsidRPr="00C769E1"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 w:rsidRPr="00C769E1">
              <w:rPr>
                <w:b/>
                <w:i/>
                <w:color w:val="FFFFFF" w:themeColor="background1"/>
                <w:highlight w:val="black"/>
              </w:rPr>
              <w:t>ı}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 n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необходимость, нужда, настоятельная потребность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по необходимости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decision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неотложная необходимость принять решение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случае необходимости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нет никакой необходимости /нужды/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необходимость действовать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без этого не могу обойтись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special necessities of the region - </w:t>
            </w:r>
            <w:r>
              <w:rPr>
                <w:i/>
                <w:color w:val="FFFFFF" w:themeColor="background1"/>
                <w:highlight w:val="black"/>
              </w:rPr>
              <w:t>особые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нужды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данного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района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accordance with the necessities of the times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соответствии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требованиями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времени</w:t>
            </w:r>
          </w:p>
          <w:p w:rsidR="00C769E1" w:rsidRDefault="00C769E1" w:rsidP="00C769E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do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~, to be under the ~ of doing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быть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вынужденным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неизбежность; неотвратимость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logical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логически неизбежный вывод; логическая необходимость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непременно, неизбежно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discovered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неизбежно должно раскрыться</w:t>
            </w:r>
          </w:p>
          <w:p w:rsidR="00C769E1" w:rsidRDefault="00C769E1" w:rsidP="00C769E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bow /to submit/ to ~ -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неизбежное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3</w:t>
            </w:r>
            <w:r>
              <w:rPr>
                <w:color w:val="FFFFFF" w:themeColor="background1"/>
                <w:highlight w:val="black"/>
              </w:rPr>
              <w:t>. нужда, бедность</w:t>
            </w:r>
          </w:p>
          <w:p w:rsidR="00C769E1" w:rsidRDefault="00C769E1" w:rsidP="00C769E1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нуждаться, жить в крайней бедности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ENOUGH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ɪ'nʌf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достаточное количество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everything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нас всего довольно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I‘ve had ~ of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надоел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I‘ve had ~ of fighting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устал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битв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более чем достаточно; больше чем нужно</w:t>
            </w:r>
          </w:p>
          <w:p w:rsidR="00C769E1" w:rsidRDefault="00C769E1" w:rsidP="00C769E1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хорошенького понемножку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достаточный</w:t>
            </w:r>
          </w:p>
          <w:p w:rsidR="00C769E1" w:rsidRDefault="00C769E1" w:rsidP="00C769E1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иметь достаточно продовольствия [работы, времени]</w:t>
            </w:r>
          </w:p>
          <w:p w:rsidR="00C769E1" w:rsidRDefault="00C769E1" w:rsidP="00C769E1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seats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хватит ли стульев на всех?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достаточно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understand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достаточно взрослый, чтобы понимать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 отлично знаете</w:t>
            </w:r>
          </w:p>
          <w:p w:rsidR="00C769E1" w:rsidRDefault="00C769E1" w:rsidP="00C769E1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rope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этой верёвки не хватит, верёвка недостаточно длинна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весьма, довольно</w:t>
            </w:r>
          </w:p>
          <w:p w:rsidR="00C769E1" w:rsidRDefault="00C769E1" w:rsidP="00C769E1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fool ~ to believe him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станется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поверить</w:t>
            </w:r>
          </w:p>
          <w:p w:rsidR="00C769E1" w:rsidRDefault="00C769E1" w:rsidP="00C769E1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dangerous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вам такая опасная работа по плечу?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она довольно хорошо поёт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she is pretty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недурна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know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him</w:t>
            </w:r>
            <w:r w:rsidRPr="00C769E1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неплохо его знаю</w:t>
            </w:r>
          </w:p>
          <w:p w:rsidR="00C769E1" w:rsidRDefault="00C769E1" w:rsidP="00C769E1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oddly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как ни странно, он запоздал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OCCUPY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ɒkjʋpaı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OCCUPIED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ɒkjʊpʌɪd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место, пространство, время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заполнять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house [rooms, a cottage]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квартиру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дачу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seat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место</w:t>
            </w:r>
          </w:p>
          <w:p w:rsidR="00C769E1" w:rsidRDefault="00C769E1" w:rsidP="00C769E1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building occupies the entire block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здание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тянется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квартал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школа отнимает у меня всё время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dinner and speeches occupied three hours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обед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продолжались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часа</w:t>
            </w:r>
          </w:p>
          <w:p w:rsidR="00C769E1" w:rsidRDefault="00C769E1" w:rsidP="00C769E1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morning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утро отводится для занятий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захватывать, оккупировать; завладевать</w:t>
            </w:r>
          </w:p>
          <w:p w:rsidR="00C769E1" w:rsidRDefault="00C769E1" w:rsidP="00C769E1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enemy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оккупировать /захватывать/ страну [город, вражескую территорию]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временно владеть, пользоваться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); арендовать 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4. 1)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refl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заниматься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уделять время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чему-л.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occupied himself with solving some algebra problems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решением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алгебраических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задач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workmen were occupied in putting down the house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рабочие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заняты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разборкой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</w:t>
            </w:r>
          </w:p>
          <w:p w:rsidR="00C769E1" w:rsidRDefault="00C769E1" w:rsidP="00C769E1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was occupied in /with/ reading business letters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поглощён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чтением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деловых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писем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поглощать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мысли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anxieties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occupied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mind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поглощён своими заботами и треволнениями</w:t>
            </w:r>
          </w:p>
          <w:p w:rsidR="00C769E1" w:rsidRDefault="00C769E1" w:rsidP="00C769E1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sports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boy‘s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мальчики часто увлекаются спортом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занимать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пребывать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посту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C769E1" w:rsidRDefault="00C769E1" w:rsidP="00C769E1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Mr.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N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occupies an important position in the Ministry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занимает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важный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министерстве</w:t>
            </w: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Default="00C769E1" w:rsidP="00C769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769E1" w:rsidRPr="00AA5600" w:rsidRDefault="00C769E1" w:rsidP="00C769E1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AA5600">
              <w:rPr>
                <w:b/>
                <w:i/>
                <w:color w:val="FFFF00"/>
                <w:lang w:val="en-US"/>
              </w:rPr>
              <w:t>FOREFRONT ** {</w:t>
            </w:r>
            <w:r w:rsidRPr="00AA5600">
              <w:rPr>
                <w:b/>
                <w:i/>
                <w:color w:val="FFFF00"/>
              </w:rPr>
              <w:t>ʹ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fɔ:frʌnt</w:t>
            </w:r>
            <w:proofErr w:type="spellEnd"/>
            <w:r w:rsidRPr="00AA5600">
              <w:rPr>
                <w:b/>
                <w:i/>
                <w:color w:val="FFFF00"/>
                <w:lang w:val="en-US"/>
              </w:rPr>
              <w:t>} n</w:t>
            </w:r>
          </w:p>
          <w:p w:rsidR="00C769E1" w:rsidRPr="00AA5600" w:rsidRDefault="00C769E1" w:rsidP="00C769E1">
            <w:pPr>
              <w:spacing w:after="0" w:line="240" w:lineRule="auto"/>
              <w:rPr>
                <w:color w:val="FFFF00"/>
                <w:lang w:val="en-US"/>
              </w:rPr>
            </w:pPr>
            <w:r w:rsidRPr="00AA5600">
              <w:rPr>
                <w:color w:val="FFFF00"/>
                <w:lang w:val="en-US"/>
              </w:rPr>
              <w:lastRenderedPageBreak/>
              <w:t xml:space="preserve">1. </w:t>
            </w:r>
            <w:r w:rsidRPr="00AA5600">
              <w:rPr>
                <w:color w:val="FFFF00"/>
              </w:rPr>
              <w:t>перёд</w:t>
            </w:r>
            <w:r w:rsidRPr="00AA5600">
              <w:rPr>
                <w:color w:val="FFFF00"/>
                <w:lang w:val="en-US"/>
              </w:rPr>
              <w:t xml:space="preserve">; </w:t>
            </w:r>
            <w:r w:rsidRPr="00AA5600">
              <w:rPr>
                <w:color w:val="FFFF00"/>
              </w:rPr>
              <w:t>передняя</w:t>
            </w:r>
            <w:r w:rsidRPr="00AA5600">
              <w:rPr>
                <w:color w:val="FFFF00"/>
                <w:lang w:val="en-US"/>
              </w:rPr>
              <w:t xml:space="preserve"> </w:t>
            </w:r>
            <w:r w:rsidRPr="00AA5600">
              <w:rPr>
                <w:color w:val="FFFF00"/>
              </w:rPr>
              <w:t>часть</w:t>
            </w:r>
          </w:p>
          <w:p w:rsidR="00C769E1" w:rsidRPr="00AA5600" w:rsidRDefault="00C769E1" w:rsidP="00C769E1">
            <w:pPr>
              <w:spacing w:after="0" w:line="240" w:lineRule="auto"/>
              <w:rPr>
                <w:color w:val="FFFF00"/>
              </w:rPr>
            </w:pPr>
            <w:r w:rsidRPr="00AA5600">
              <w:rPr>
                <w:color w:val="FFFF00"/>
              </w:rPr>
              <w:t xml:space="preserve">2 передний край, </w:t>
            </w:r>
            <w:proofErr w:type="spellStart"/>
            <w:r w:rsidRPr="00AA5600">
              <w:rPr>
                <w:color w:val="FFFF00"/>
                <w:lang w:val="en-US"/>
              </w:rPr>
              <w:t>передовая</w:t>
            </w:r>
            <w:proofErr w:type="spellEnd"/>
            <w:r w:rsidRPr="00AA5600">
              <w:rPr>
                <w:color w:val="FFFF00"/>
                <w:lang w:val="en-US"/>
              </w:rPr>
              <w:t xml:space="preserve"> </w:t>
            </w:r>
            <w:proofErr w:type="spellStart"/>
            <w:r w:rsidRPr="00AA5600">
              <w:rPr>
                <w:color w:val="FFFF00"/>
                <w:lang w:val="en-US"/>
              </w:rPr>
              <w:t>линия</w:t>
            </w:r>
            <w:proofErr w:type="spellEnd"/>
            <w:r w:rsidRPr="00AA5600">
              <w:rPr>
                <w:color w:val="FFFF00"/>
                <w:lang w:val="en-US"/>
              </w:rPr>
              <w:t xml:space="preserve">, </w:t>
            </w:r>
            <w:r w:rsidRPr="00AA5600">
              <w:rPr>
                <w:color w:val="FFFF00"/>
              </w:rPr>
              <w:t>авангард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AA5600">
              <w:rPr>
                <w:i/>
                <w:color w:val="FFFF00"/>
                <w:lang w:val="en-US"/>
              </w:rPr>
              <w:t xml:space="preserve">in the ~ of </w:t>
            </w:r>
            <w:r>
              <w:rPr>
                <w:i/>
                <w:color w:val="FFFFFF" w:themeColor="background1"/>
                <w:lang w:val="en-US"/>
              </w:rPr>
              <w:t xml:space="preserve">the battle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передовой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линии</w:t>
            </w:r>
          </w:p>
          <w:p w:rsidR="00C769E1" w:rsidRDefault="00C769E1" w:rsidP="00C769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первый план; важнейшее место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be in the ~ of the peace movement -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авангарде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борьбы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мир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lang w:val="en-US"/>
              </w:rPr>
              <w:t>♢</w:t>
            </w:r>
            <w:r>
              <w:rPr>
                <w:i/>
                <w:color w:val="FFFFFF" w:themeColor="background1"/>
                <w:lang w:val="en-US"/>
              </w:rPr>
              <w:t xml:space="preserve">to bring to /to place in/ the ~ - </w:t>
            </w:r>
            <w:r>
              <w:rPr>
                <w:i/>
                <w:color w:val="FFFFFF" w:themeColor="background1"/>
              </w:rPr>
              <w:t>выдвигать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первый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план</w:t>
            </w:r>
          </w:p>
          <w:p w:rsidR="00C769E1" w:rsidRDefault="00C769E1" w:rsidP="00C769E1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RUSSIA’S POPULATION DROP WAS ALREADY AT THE FOREFRONT OF THE KREMLIN’S AGENDA BEFORE THE PANDEMIC AND EXPERTS SAY COVID-19 ONLY FURTHER EXACERBATES THE ISSUE.</w:t>
            </w:r>
          </w:p>
          <w:p w:rsidR="00C769E1" w:rsidRDefault="00C769E1" w:rsidP="00C769E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</w:p>
          <w:p w:rsidR="00C769E1" w:rsidRPr="00C769E1" w:rsidRDefault="00C769E1" w:rsidP="00963275">
            <w:pPr>
              <w:rPr>
                <w:color w:val="00B050"/>
                <w:lang w:val="en-US"/>
              </w:rPr>
            </w:pPr>
          </w:p>
          <w:p w:rsidR="00963275" w:rsidRPr="00C769E1" w:rsidRDefault="00963275" w:rsidP="00963275">
            <w:pPr>
              <w:rPr>
                <w:lang w:val="en-US"/>
              </w:rPr>
            </w:pPr>
          </w:p>
          <w:p w:rsidR="00963275" w:rsidRPr="00C769E1" w:rsidRDefault="00963275" w:rsidP="00963275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</w:t>
            </w:r>
            <w:r w:rsidRPr="00C769E1">
              <w:rPr>
                <w:b/>
                <w:color w:val="FFFFFF" w:themeColor="background1"/>
                <w:lang w:val="en-US"/>
              </w:rPr>
              <w:t xml:space="preserve"> ** [ə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ba</w:t>
            </w:r>
            <w:r w:rsidRPr="00C769E1">
              <w:rPr>
                <w:b/>
                <w:color w:val="FFFFFF" w:themeColor="background1"/>
                <w:lang w:val="en-US"/>
              </w:rPr>
              <w:t>ʋ</w:t>
            </w:r>
            <w:r>
              <w:rPr>
                <w:b/>
                <w:color w:val="FFFFFF" w:themeColor="background1"/>
                <w:lang w:val="en-US"/>
              </w:rPr>
              <w:t>nd</w:t>
            </w:r>
            <w:proofErr w:type="spellEnd"/>
            <w:r w:rsidRPr="00C769E1">
              <w:rPr>
                <w:b/>
                <w:color w:val="FFFFFF" w:themeColor="background1"/>
                <w:lang w:val="en-US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v</w:t>
            </w:r>
          </w:p>
          <w:p w:rsidR="00963275" w:rsidRPr="00C769E1" w:rsidRDefault="00963275" w:rsidP="0096327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ABOUNDED</w:t>
            </w:r>
          </w:p>
          <w:p w:rsidR="00963275" w:rsidRPr="00C769E1" w:rsidRDefault="00963275" w:rsidP="00963275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ABOUNDING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быть, находиться, иметься в большом количестве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fish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lake</w:t>
            </w:r>
            <w:proofErr w:type="spellEnd"/>
            <w:r>
              <w:rPr>
                <w:i/>
                <w:color w:val="FFFFFF" w:themeColor="background1"/>
              </w:rPr>
              <w:t xml:space="preserve"> - в этом озере много /полно/ рыбы, это озеро изобилует рыбой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in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изобиловать (чем-л.), кишеть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land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oil</w:t>
            </w:r>
            <w:proofErr w:type="spellEnd"/>
            <w:r>
              <w:rPr>
                <w:i/>
                <w:color w:val="FFFFFF" w:themeColor="background1"/>
              </w:rPr>
              <w:t xml:space="preserve"> - земля богата нефтью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woods ~ with game - </w:t>
            </w:r>
            <w:r>
              <w:rPr>
                <w:i/>
                <w:color w:val="FFFFFF" w:themeColor="background1"/>
              </w:rPr>
              <w:t>леса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кишат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дичью</w:t>
            </w:r>
          </w:p>
          <w:p w:rsidR="00963275" w:rsidRDefault="00963275" w:rsidP="00963275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lastRenderedPageBreak/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sense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уст.придерживаться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собственного мнения; упорствовать в собственном мнении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rFonts w:cstheme="minorBidi"/>
                <w:b/>
                <w:color w:val="00B050"/>
                <w:szCs w:val="22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</w:t>
            </w:r>
            <w:r>
              <w:rPr>
                <w:b/>
                <w:color w:val="00B050"/>
                <w:highlight w:val="black"/>
              </w:rPr>
              <w:t xml:space="preserve"> ** [ʹæ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bd</w:t>
            </w:r>
            <w:proofErr w:type="spellEnd"/>
            <w:r>
              <w:rPr>
                <w:b/>
                <w:color w:val="00B050"/>
                <w:highlight w:val="black"/>
              </w:rPr>
              <w:t>ı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ke</w:t>
            </w:r>
            <w:proofErr w:type="spellEnd"/>
            <w:r>
              <w:rPr>
                <w:b/>
                <w:color w:val="00B050"/>
                <w:highlight w:val="black"/>
              </w:rPr>
              <w:t>ı</w:t>
            </w:r>
            <w:r>
              <w:rPr>
                <w:b/>
                <w:color w:val="00B050"/>
                <w:highlight w:val="black"/>
                <w:lang w:val="en-US"/>
              </w:rPr>
              <w:t>t</w:t>
            </w:r>
            <w:r>
              <w:rPr>
                <w:b/>
                <w:color w:val="00B050"/>
                <w:highlight w:val="black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ABDICATED</w:t>
            </w:r>
          </w:p>
          <w:p w:rsidR="00963275" w:rsidRDefault="00963275" w:rsidP="00963275">
            <w:pPr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</w:rPr>
            </w:pPr>
            <w:r>
              <w:rPr>
                <w:color w:val="00B050"/>
                <w:highlight w:val="black"/>
              </w:rPr>
              <w:t xml:space="preserve">1. отрекаться (в </w:t>
            </w:r>
            <w:proofErr w:type="spellStart"/>
            <w:r>
              <w:rPr>
                <w:color w:val="00B050"/>
                <w:highlight w:val="black"/>
              </w:rPr>
              <w:t>т.ч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. и в </w:t>
            </w:r>
            <w:proofErr w:type="spellStart"/>
            <w:r>
              <w:rPr>
                <w:color w:val="FFFFFF" w:themeColor="background1"/>
                <w:highlight w:val="black"/>
              </w:rPr>
              <w:t>юриспруднции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отказываться (от права, поста и т. п.)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слагать полномочия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DISGUST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00B050"/>
                <w:highlight w:val="black"/>
                <w:shd w:val="clear" w:color="auto" w:fill="FFFFFF"/>
              </w:rPr>
              <w:t>ʌ</w:t>
            </w:r>
            <w:proofErr w:type="spellStart"/>
            <w:r>
              <w:rPr>
                <w:b/>
                <w:color w:val="00B050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b/>
                <w:bCs/>
                <w:color w:val="00B050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00B050"/>
                <w:highlight w:val="black"/>
                <w:shd w:val="clear" w:color="auto" w:fill="FFFFFF"/>
                <w:lang w:val="en-US"/>
              </w:rPr>
              <w:t>DISGUSTED</w:t>
            </w:r>
            <w:r w:rsidRPr="00963275">
              <w:rPr>
                <w:b/>
                <w:bCs/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ɡʌ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st</w:t>
            </w:r>
            <w:proofErr w:type="spellEnd"/>
            <w:r>
              <w:rPr>
                <w:b/>
                <w:i/>
                <w:color w:val="00B05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50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00B050"/>
                <w:highlight w:val="black"/>
                <w:shd w:val="clear" w:color="auto" w:fill="FFFFFF"/>
              </w:rPr>
              <w:t>]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00B050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00B05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00B050"/>
                <w:highlight w:val="black"/>
                <w:shd w:val="clear" w:color="auto" w:fill="FFFFFF"/>
              </w:rPr>
              <w:t>1. отвращение, омерзение, брезгливость, презрение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~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at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/for, towards/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. [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with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.] - </w:t>
            </w:r>
            <w:proofErr w:type="gramStart"/>
            <w:r>
              <w:rPr>
                <w:i/>
                <w:color w:val="00B050"/>
                <w:highlight w:val="black"/>
                <w:shd w:val="clear" w:color="auto" w:fill="FFFFFF"/>
              </w:rPr>
              <w:t>отвращение</w:t>
            </w:r>
            <w:proofErr w:type="gramEnd"/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чему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00B050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00B050"/>
                <w:highlight w:val="black"/>
                <w:shd w:val="clear" w:color="auto" w:fill="FFFFFF"/>
              </w:rPr>
              <w:t>[к кому-л.]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00B05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- относиться к чему-л. с отвращением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00B050"/>
                <w:highlight w:val="black"/>
                <w:shd w:val="clear" w:color="auto" w:fill="FFFFFF"/>
              </w:rPr>
              <w:t>excite</w:t>
            </w:r>
            <w:proofErr w:type="spellEnd"/>
            <w:r>
              <w:rPr>
                <w:i/>
                <w:color w:val="00B050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.) - вызывать отвращение (у кого-л.)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делать что-л. с отвращением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раздражение, недовольство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John‘s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к большому неудовольствию Джона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Внушать(вызывать) отвращение, омерзение; быть противным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не переношу этого запаха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actions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считали его поступки омерзительными</w:t>
            </w:r>
          </w:p>
          <w:p w:rsidR="00963275" w:rsidRDefault="00963275" w:rsidP="0096327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methods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то, как он ведёт дела, внушает мне отвращение 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Отвратительный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CONTEMPTUOUS</w:t>
            </w:r>
            <w:r>
              <w:rPr>
                <w:b/>
                <w:color w:val="00B050"/>
                <w:highlight w:val="black"/>
              </w:rPr>
              <w:t xml:space="preserve"> **</w:t>
            </w:r>
          </w:p>
          <w:p w:rsidR="00963275" w:rsidRDefault="00963275" w:rsidP="00963275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</w:rPr>
              <w:t xml:space="preserve"> [</w:t>
            </w:r>
            <w:r>
              <w:rPr>
                <w:b/>
                <w:color w:val="00B050"/>
                <w:highlight w:val="black"/>
                <w:lang w:val="en-US"/>
              </w:rPr>
              <w:t>k</w:t>
            </w:r>
            <w:r>
              <w:rPr>
                <w:b/>
                <w:color w:val="00B050"/>
                <w:highlight w:val="black"/>
              </w:rPr>
              <w:t>ə</w:t>
            </w:r>
            <w:r>
              <w:rPr>
                <w:b/>
                <w:color w:val="00B050"/>
                <w:highlight w:val="black"/>
                <w:lang w:val="en-US"/>
              </w:rPr>
              <w:t>n</w:t>
            </w:r>
            <w:r>
              <w:rPr>
                <w:b/>
                <w:color w:val="00B050"/>
                <w:highlight w:val="black"/>
              </w:rPr>
              <w:t>ʹ</w:t>
            </w:r>
            <w:r>
              <w:rPr>
                <w:b/>
                <w:color w:val="00B050"/>
                <w:highlight w:val="black"/>
                <w:lang w:val="en-US"/>
              </w:rPr>
              <w:t>tempt</w:t>
            </w:r>
            <w:proofErr w:type="spellStart"/>
            <w:r>
              <w:rPr>
                <w:b/>
                <w:color w:val="00B050"/>
                <w:highlight w:val="black"/>
              </w:rPr>
              <w:t>ʃʋə</w:t>
            </w:r>
            <w:proofErr w:type="spellEnd"/>
            <w:r>
              <w:rPr>
                <w:b/>
                <w:color w:val="00B050"/>
                <w:highlight w:val="black"/>
                <w:lang w:val="en-US"/>
              </w:rPr>
              <w:t>s</w:t>
            </w:r>
            <w:r>
              <w:rPr>
                <w:b/>
                <w:color w:val="00B050"/>
                <w:highlight w:val="black"/>
              </w:rPr>
              <w:t>]</w:t>
            </w:r>
            <w:r>
              <w:rPr>
                <w:b/>
                <w:color w:val="00B050"/>
                <w:highlight w:val="black"/>
                <w:lang w:val="en-US"/>
              </w:rPr>
              <w:t> a</w:t>
            </w:r>
          </w:p>
          <w:p w:rsidR="00963275" w:rsidRDefault="00963275" w:rsidP="00963275">
            <w:pPr>
              <w:spacing w:after="0" w:line="240" w:lineRule="auto"/>
              <w:rPr>
                <w:color w:val="00B050"/>
                <w:highlight w:val="black"/>
              </w:rPr>
            </w:pPr>
            <w:r>
              <w:rPr>
                <w:color w:val="00B050"/>
                <w:highlight w:val="black"/>
              </w:rPr>
              <w:t>1. презрительный, высокомерный, надменный, пренебрежительный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00B05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00B050"/>
                <w:highlight w:val="black"/>
              </w:rPr>
              <w:t>look</w:t>
            </w:r>
            <w:proofErr w:type="spellEnd"/>
            <w:r>
              <w:rPr>
                <w:i/>
                <w:color w:val="00B050"/>
                <w:highlight w:val="black"/>
              </w:rPr>
              <w:t> [</w:t>
            </w:r>
            <w:proofErr w:type="spellStart"/>
            <w:r>
              <w:rPr>
                <w:i/>
                <w:color w:val="00B050"/>
                <w:highlight w:val="black"/>
              </w:rPr>
              <w:t>air</w:t>
            </w:r>
            <w:proofErr w:type="spellEnd"/>
            <w:r>
              <w:rPr>
                <w:i/>
                <w:color w:val="00B050"/>
                <w:highlight w:val="black"/>
              </w:rPr>
              <w:t>] - презрительный взгляд [вид</w:t>
            </w:r>
            <w:r>
              <w:rPr>
                <w:i/>
                <w:color w:val="FFFFFF" w:themeColor="background1"/>
                <w:highlight w:val="black"/>
              </w:rPr>
              <w:t>]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презрительное замечание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надменная манера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indifference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 видом презрительного равнодушия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пренебрегающий (чем-л.); презирающий (что-л)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пренебрегающий общественным мнением</w:t>
            </w:r>
          </w:p>
          <w:p w:rsidR="00963275" w:rsidRDefault="00963275" w:rsidP="00963275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contemptuous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 — Он презирал власть во всех её проявлениях.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</w:rPr>
            </w:pPr>
            <w:r>
              <w:rPr>
                <w:b/>
                <w:i/>
                <w:color w:val="00B050"/>
              </w:rPr>
              <w:t>FOSSIL ** ['</w:t>
            </w:r>
            <w:proofErr w:type="spellStart"/>
            <w:r>
              <w:rPr>
                <w:b/>
                <w:i/>
                <w:color w:val="00B050"/>
              </w:rPr>
              <w:t>fɔs</w:t>
            </w:r>
            <w:proofErr w:type="spellEnd"/>
            <w:r>
              <w:rPr>
                <w:b/>
                <w:i/>
                <w:color w:val="00B050"/>
              </w:rPr>
              <w:t>(ə)l]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00B050"/>
              </w:rPr>
              <w:t>СУЩ.</w:t>
            </w:r>
            <w:r>
              <w:rPr>
                <w:color w:val="00B050"/>
              </w:rPr>
              <w:t xml:space="preserve"> 1 ископаемое, окаменелость (остатки животных или растительных организмов</w:t>
            </w:r>
            <w:r>
              <w:rPr>
                <w:color w:val="FFFFFF" w:themeColor="background1"/>
              </w:rPr>
              <w:t xml:space="preserve">, сохранившиеся в </w:t>
            </w:r>
            <w:r>
              <w:rPr>
                <w:color w:val="FFFFFF" w:themeColor="background1"/>
              </w:rPr>
              <w:lastRenderedPageBreak/>
              <w:t>земной коре с прежних геологических эпох)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что-либо старомодное, вышедшее из употребления; атавизм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старомодный, отсталый человек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 ископаемый, окаменелый (сохранившийся в земной коре с прежних геологических эпох)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допотопный, несовременный, старомодный, устаревший, неспособный к развитию или прогрессу</w:t>
            </w: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63275" w:rsidRDefault="00963275" w:rsidP="00963275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SCOPE {-</w:t>
            </w:r>
            <w:proofErr w:type="spellStart"/>
            <w:r>
              <w:rPr>
                <w:b/>
                <w:i/>
                <w:color w:val="00B050"/>
              </w:rPr>
              <w:t>skəʋp</w:t>
            </w:r>
            <w:proofErr w:type="spellEnd"/>
            <w:r>
              <w:rPr>
                <w:b/>
                <w:i/>
                <w:color w:val="00B050"/>
              </w:rPr>
              <w:t>}</w:t>
            </w:r>
          </w:p>
          <w:p w:rsidR="00963275" w:rsidRDefault="00963275" w:rsidP="00963275">
            <w:r>
              <w:rPr>
                <w:color w:val="00B050"/>
              </w:rPr>
              <w:t>в сложных словах имеет значение прибор для наблюд</w:t>
            </w:r>
            <w:r>
              <w:t>ения, осмотра:</w:t>
            </w:r>
          </w:p>
          <w:p w:rsidR="00963275" w:rsidRDefault="00963275" w:rsidP="00963275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microscope</w:t>
            </w:r>
            <w:proofErr w:type="spellEnd"/>
            <w:r>
              <w:rPr>
                <w:i/>
              </w:rPr>
              <w:t xml:space="preserve"> - микроскоп</w:t>
            </w:r>
          </w:p>
          <w:p w:rsidR="00963275" w:rsidRDefault="00963275" w:rsidP="00963275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laryngoscope</w:t>
            </w:r>
            <w:proofErr w:type="spellEnd"/>
            <w:r>
              <w:rPr>
                <w:i/>
              </w:rPr>
              <w:t xml:space="preserve"> - ларингоскоп</w:t>
            </w:r>
          </w:p>
          <w:p w:rsidR="00963275" w:rsidRDefault="00963275" w:rsidP="00963275">
            <w:pPr>
              <w:pStyle w:val="a7"/>
              <w:numPr>
                <w:ilvl w:val="0"/>
                <w:numId w:val="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telescope</w:t>
            </w:r>
            <w:proofErr w:type="spellEnd"/>
            <w:r>
              <w:rPr>
                <w:i/>
              </w:rPr>
              <w:t xml:space="preserve"> - телескоп</w:t>
            </w:r>
          </w:p>
          <w:p w:rsidR="00963275" w:rsidRDefault="00963275" w:rsidP="00963275">
            <w:pPr>
              <w:jc w:val="center"/>
              <w:rPr>
                <w:b/>
                <w:i/>
                <w:lang w:val="en-US"/>
              </w:rPr>
            </w:pPr>
          </w:p>
          <w:p w:rsidR="00963275" w:rsidRDefault="00963275" w:rsidP="00963275">
            <w:pPr>
              <w:jc w:val="center"/>
              <w:rPr>
                <w:b/>
                <w:i/>
                <w:lang w:val="en-US"/>
              </w:rPr>
            </w:pPr>
          </w:p>
          <w:p w:rsidR="00963275" w:rsidRDefault="00963275" w:rsidP="00963275">
            <w:pPr>
              <w:jc w:val="center"/>
              <w:rPr>
                <w:b/>
                <w:i/>
                <w:lang w:val="en-US"/>
              </w:rPr>
            </w:pP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MERE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диал. Болото, топь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усил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.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простой, чистый, не более чем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простое совпадение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 of ~ spite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злобе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чистая случайность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только по чистой случайности мне удалось его увидеть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единственный; не более чем, всего лишь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только взгляд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angry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злюсь от одного его вида; один его вид меня бесит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при одной только мысли о ком-л., чём-л.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penny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всего лишь за один пенни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сущий, настоящий; всего лишь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child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сущий ребёнок, она всего лишь ребёнок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trifle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сущий пустяк, это сущая безделица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полнейшее ничтожество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received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pittance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получили сущие гроши</w:t>
            </w:r>
          </w:p>
          <w:p w:rsidR="001353E1" w:rsidRDefault="001353E1" w:rsidP="001353E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юр. добровольно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4)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обычный, обыкновенный, банальный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чистый, без примесей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Частица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просто</w:t>
            </w: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53E1" w:rsidRDefault="001353E1" w:rsidP="001353E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353E1" w:rsidRPr="00AA5600" w:rsidRDefault="001353E1" w:rsidP="001353E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</w:t>
            </w:r>
            <w:r w:rsidRPr="00AA5600">
              <w:rPr>
                <w:b/>
                <w:i/>
                <w:color w:val="FFFF00"/>
              </w:rPr>
              <w:t xml:space="preserve"> **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əʹ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ı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 xml:space="preserve">] </w:t>
            </w:r>
            <w:r w:rsidRPr="00AA5600">
              <w:rPr>
                <w:b/>
                <w:i/>
                <w:color w:val="FFFF00"/>
                <w:lang w:val="en-US"/>
              </w:rPr>
              <w:t>v</w:t>
            </w:r>
          </w:p>
          <w:p w:rsidR="001353E1" w:rsidRPr="00AA5600" w:rsidRDefault="001353E1" w:rsidP="001353E1">
            <w:pPr>
              <w:spacing w:after="0" w:line="240" w:lineRule="auto"/>
              <w:rPr>
                <w:b/>
                <w:i/>
                <w:color w:val="FFFF00"/>
              </w:rPr>
            </w:pPr>
            <w:r w:rsidRPr="00AA5600">
              <w:rPr>
                <w:b/>
                <w:i/>
                <w:color w:val="FFFF00"/>
                <w:lang w:val="en-US"/>
              </w:rPr>
              <w:t>PROHIBITED</w:t>
            </w:r>
            <w:r w:rsidRPr="00AA5600">
              <w:rPr>
                <w:b/>
                <w:i/>
                <w:color w:val="FFFF00"/>
              </w:rPr>
              <w:t xml:space="preserve"> [</w:t>
            </w:r>
            <w:proofErr w:type="spellStart"/>
            <w:r w:rsidRPr="00AA5600">
              <w:rPr>
                <w:b/>
                <w:i/>
                <w:color w:val="FFFF00"/>
                <w:lang w:val="en-US"/>
              </w:rPr>
              <w:t>pr</w:t>
            </w:r>
            <w:proofErr w:type="spellEnd"/>
            <w:r w:rsidRPr="00AA5600">
              <w:rPr>
                <w:b/>
                <w:i/>
                <w:color w:val="FFFF00"/>
              </w:rPr>
              <w:t>ə(ʊ)ˈ</w:t>
            </w:r>
            <w:r w:rsidRPr="00AA5600">
              <w:rPr>
                <w:b/>
                <w:i/>
                <w:color w:val="FFFF00"/>
                <w:lang w:val="en-US"/>
              </w:rPr>
              <w:t>h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b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t</w:t>
            </w:r>
            <w:r w:rsidRPr="00AA5600">
              <w:rPr>
                <w:b/>
                <w:i/>
                <w:color w:val="FFFF00"/>
              </w:rPr>
              <w:t>ɪ</w:t>
            </w:r>
            <w:r w:rsidRPr="00AA5600">
              <w:rPr>
                <w:b/>
                <w:i/>
                <w:color w:val="FFFF00"/>
                <w:lang w:val="en-US"/>
              </w:rPr>
              <w:t>d</w:t>
            </w:r>
            <w:r w:rsidRPr="00AA5600">
              <w:rPr>
                <w:b/>
                <w:i/>
                <w:color w:val="FFFF00"/>
              </w:rPr>
              <w:t>]</w:t>
            </w:r>
          </w:p>
          <w:p w:rsidR="001353E1" w:rsidRPr="00AA5600" w:rsidRDefault="001353E1" w:rsidP="001353E1">
            <w:pPr>
              <w:spacing w:after="0" w:line="240" w:lineRule="auto"/>
              <w:rPr>
                <w:color w:val="FFFF00"/>
              </w:rPr>
            </w:pPr>
            <w:r w:rsidRPr="00AA5600">
              <w:rPr>
                <w:color w:val="FFFF00"/>
              </w:rPr>
              <w:t>1. запрещать, запретить</w:t>
            </w:r>
          </w:p>
          <w:p w:rsidR="001353E1" w:rsidRPr="00AA5600" w:rsidRDefault="001353E1" w:rsidP="001353E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AA5600">
              <w:rPr>
                <w:i/>
                <w:color w:val="FFFF00"/>
              </w:rPr>
              <w:lastRenderedPageBreak/>
              <w:t>smoking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strictly</w:t>
            </w:r>
            <w:proofErr w:type="spellEnd"/>
            <w:r w:rsidRPr="00AA5600">
              <w:rPr>
                <w:i/>
                <w:color w:val="FFFF00"/>
              </w:rPr>
              <w:t xml:space="preserve"> ~</w:t>
            </w:r>
            <w:proofErr w:type="spellStart"/>
            <w:r w:rsidRPr="00AA5600">
              <w:rPr>
                <w:i/>
                <w:color w:val="FFFF00"/>
              </w:rPr>
              <w:t>ed</w:t>
            </w:r>
            <w:proofErr w:type="spellEnd"/>
            <w:r w:rsidRPr="00AA5600">
              <w:rPr>
                <w:i/>
                <w:color w:val="FFFF00"/>
              </w:rPr>
              <w:t xml:space="preserve"> - курить строго воспрещается</w:t>
            </w:r>
          </w:p>
          <w:p w:rsidR="001353E1" w:rsidRDefault="001353E1" w:rsidP="001353E1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 w:rsidRPr="00AA5600">
              <w:rPr>
                <w:i/>
                <w:color w:val="FFFF00"/>
              </w:rPr>
              <w:t>the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proofErr w:type="spellStart"/>
            <w:r w:rsidRPr="00AA5600">
              <w:rPr>
                <w:i/>
                <w:color w:val="FFFF00"/>
              </w:rPr>
              <w:t>law</w:t>
            </w:r>
            <w:proofErr w:type="spellEnd"/>
            <w:r w:rsidRPr="00AA5600">
              <w:rPr>
                <w:i/>
                <w:color w:val="FFFF00"/>
              </w:rPr>
              <w:t xml:space="preserve"> </w:t>
            </w:r>
            <w:r>
              <w:rPr>
                <w:i/>
                <w:color w:val="00B050"/>
              </w:rPr>
              <w:t xml:space="preserve">~s </w:t>
            </w:r>
            <w:proofErr w:type="spellStart"/>
            <w:r>
              <w:rPr>
                <w:i/>
                <w:color w:val="00B050"/>
              </w:rPr>
              <w:t>men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from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selling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opiates</w:t>
            </w:r>
            <w:proofErr w:type="spellEnd"/>
            <w:r>
              <w:rPr>
                <w:i/>
                <w:color w:val="00B050"/>
              </w:rPr>
              <w:t xml:space="preserve"> - закон запрещает продавать наркотики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(по) мешать, препятствовать</w:t>
            </w:r>
          </w:p>
          <w:p w:rsidR="001353E1" w:rsidRDefault="001353E1" w:rsidP="001353E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him from coming - </w:t>
            </w:r>
            <w:r>
              <w:rPr>
                <w:i/>
                <w:color w:val="FFFFFF" w:themeColor="background1"/>
              </w:rPr>
              <w:t>помешать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прийти</w:t>
            </w:r>
          </w:p>
          <w:p w:rsidR="001353E1" w:rsidRDefault="001353E1" w:rsidP="001353E1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presence</w:t>
            </w:r>
            <w:proofErr w:type="spellEnd"/>
            <w:r>
              <w:rPr>
                <w:i/>
                <w:color w:val="FFFFFF" w:themeColor="background1"/>
              </w:rPr>
              <w:t xml:space="preserve"> - помешать ему присутствовать</w:t>
            </w: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UNBELIEVABLE</w:t>
            </w:r>
            <w:r>
              <w:rPr>
                <w:b/>
                <w:i/>
                <w:color w:val="00B050"/>
              </w:rPr>
              <w:t xml:space="preserve"> ** {͵ʌ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nb</w:t>
            </w:r>
            <w:proofErr w:type="spellEnd"/>
            <w:r>
              <w:rPr>
                <w:b/>
                <w:i/>
                <w:color w:val="00B050"/>
              </w:rPr>
              <w:t>ıʹ</w:t>
            </w:r>
            <w:r>
              <w:rPr>
                <w:b/>
                <w:i/>
                <w:color w:val="00B050"/>
                <w:lang w:val="en-US"/>
              </w:rPr>
              <w:t>li</w:t>
            </w:r>
            <w:r>
              <w:rPr>
                <w:b/>
                <w:i/>
                <w:color w:val="00B050"/>
              </w:rPr>
              <w:t>:</w:t>
            </w:r>
            <w:r>
              <w:rPr>
                <w:b/>
                <w:i/>
                <w:color w:val="00B050"/>
                <w:lang w:val="en-US"/>
              </w:rPr>
              <w:t>v</w:t>
            </w:r>
            <w:r>
              <w:rPr>
                <w:b/>
                <w:i/>
                <w:color w:val="00B050"/>
              </w:rPr>
              <w:t>ə</w:t>
            </w:r>
            <w:r>
              <w:rPr>
                <w:b/>
                <w:i/>
                <w:color w:val="00B050"/>
                <w:lang w:val="en-US"/>
              </w:rPr>
              <w:t>b</w:t>
            </w:r>
            <w:r>
              <w:rPr>
                <w:b/>
                <w:i/>
                <w:color w:val="00B050"/>
              </w:rPr>
              <w:t>(ə)</w:t>
            </w:r>
            <w:r>
              <w:rPr>
                <w:b/>
                <w:i/>
                <w:color w:val="00B050"/>
                <w:lang w:val="en-US"/>
              </w:rPr>
              <w:t>l</w:t>
            </w:r>
            <w:r>
              <w:rPr>
                <w:b/>
                <w:i/>
                <w:color w:val="00B050"/>
              </w:rPr>
              <w:t>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ПРИЛ. невероятный, неправдоподобный, немыслимый</w:t>
            </w:r>
          </w:p>
          <w:p w:rsidR="001353E1" w:rsidRDefault="001353E1" w:rsidP="001353E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00B050"/>
              </w:rPr>
              <w:t>It's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unbelievable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me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that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she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would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commit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blunder</w:t>
            </w:r>
            <w:proofErr w:type="spellEnd"/>
            <w:r>
              <w:rPr>
                <w:i/>
                <w:color w:val="FFFFFF" w:themeColor="background1"/>
              </w:rPr>
              <w:t>. — Мне трудно поверить, что она могла сделать такую грубую ошибку.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FUN ** [</w:t>
            </w:r>
            <w:proofErr w:type="spellStart"/>
            <w:r>
              <w:rPr>
                <w:b/>
                <w:i/>
                <w:color w:val="00B050"/>
              </w:rPr>
              <w:t>fʌn</w:t>
            </w:r>
            <w:proofErr w:type="spellEnd"/>
            <w:r>
              <w:rPr>
                <w:b/>
                <w:i/>
                <w:color w:val="00B050"/>
              </w:rPr>
              <w:t>] n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FUNNED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1) веселье, забава; развлечение, шутка, прикол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figure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смешная фигура, предмет насмешек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full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~ - а) очень забавный; б) полный веселья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любителем шуток и веселья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such</w:t>
            </w:r>
            <w:proofErr w:type="spellEnd"/>
            <w:r>
              <w:rPr>
                <w:i/>
                <w:color w:val="FFFFFF" w:themeColor="background1"/>
              </w:rPr>
              <w:t xml:space="preserve"> ~ - это было бы так весело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what</w:t>
            </w:r>
            <w:proofErr w:type="spellEnd"/>
            <w:r>
              <w:rPr>
                <w:i/>
                <w:color w:val="FFFFFF" w:themeColor="background1"/>
              </w:rPr>
              <w:t xml:space="preserve"> ~! - как весело! [см. тж.2)]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spoil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помешать веселью, испортить шутку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 - веселиться; весело проводить время, развлекаться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~! - </w:t>
            </w:r>
            <w:proofErr w:type="gramStart"/>
            <w:r>
              <w:rPr>
                <w:i/>
                <w:color w:val="FFFFFF" w:themeColor="background1"/>
              </w:rPr>
              <w:t>повеселись!;</w:t>
            </w:r>
            <w:proofErr w:type="gramEnd"/>
            <w:r>
              <w:rPr>
                <w:i/>
                <w:color w:val="FFFFFF" w:themeColor="background1"/>
              </w:rPr>
              <w:t xml:space="preserve"> желаю тебе весело /приятно/ провести время!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has a lot of ~ in him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забавного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занятного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make ~ of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., to poke ~ at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высмеивать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дразнить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кого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подсмеиваться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шутить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над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кем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/for/ ~, for the ~ of it, for the ~ of the thing - </w:t>
            </w:r>
            <w:r>
              <w:rPr>
                <w:i/>
                <w:color w:val="FFFFFF" w:themeColor="background1"/>
              </w:rPr>
              <w:t>шутки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ради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посмеяться</w:t>
            </w:r>
            <w:r>
              <w:rPr>
                <w:i/>
                <w:color w:val="FFFFFF" w:themeColor="background1"/>
                <w:lang w:val="en-US"/>
              </w:rPr>
              <w:t> [</w:t>
            </w:r>
            <w:r>
              <w:rPr>
                <w:i/>
                <w:color w:val="FFFFFF" w:themeColor="background1"/>
              </w:rPr>
              <w:t>см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proofErr w:type="spellStart"/>
            <w:r>
              <w:rPr>
                <w:i/>
                <w:color w:val="FFFFFF" w:themeColor="background1"/>
              </w:rPr>
              <w:t>тж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.2)]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teasing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мы поддразнивали его просто в шутку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</w:rPr>
            </w:pPr>
            <w:r>
              <w:rPr>
                <w:b/>
                <w:i/>
                <w:color w:val="00B050"/>
                <w:u w:val="single"/>
              </w:rPr>
              <w:t>SUBSEQUENT ** {ʹ</w:t>
            </w:r>
            <w:proofErr w:type="spellStart"/>
            <w:r>
              <w:rPr>
                <w:b/>
                <w:i/>
                <w:color w:val="00B050"/>
                <w:u w:val="single"/>
              </w:rPr>
              <w:t>sʌbsıkwənt</w:t>
            </w:r>
            <w:proofErr w:type="spellEnd"/>
            <w:r>
              <w:rPr>
                <w:b/>
                <w:i/>
                <w:color w:val="00B050"/>
                <w:u w:val="single"/>
              </w:rPr>
              <w:t>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ПРИЛ. 1. Следующий, последующий, более поздний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events</w:t>
            </w:r>
            <w:proofErr w:type="spellEnd"/>
            <w:r>
              <w:rPr>
                <w:i/>
                <w:color w:val="00B050"/>
              </w:rPr>
              <w:t xml:space="preserve"> - последующие события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ratification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of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treaty</w:t>
            </w:r>
            <w:proofErr w:type="spellEnd"/>
            <w:r>
              <w:rPr>
                <w:i/>
                <w:color w:val="00B050"/>
              </w:rPr>
              <w:t xml:space="preserve"> - последующая ратификация договора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payment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r>
              <w:rPr>
                <w:i/>
                <w:color w:val="FFFFFF" w:themeColor="background1"/>
              </w:rPr>
              <w:t>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ком.последующий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дополнительный платёж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claims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ком.более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поздние претензии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являющийся результатом (чего-л.)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upon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вытекающий из чего-л.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- вслед за, после</w:t>
            </w:r>
          </w:p>
          <w:p w:rsidR="001353E1" w:rsidRDefault="001353E1" w:rsidP="001353E1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его смерти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KINDA {</w:t>
            </w:r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kaındə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  <w:lang w:val="en-US"/>
              </w:rPr>
            </w:pPr>
            <w:proofErr w:type="spellStart"/>
            <w:proofErr w:type="gramStart"/>
            <w:r>
              <w:rPr>
                <w:color w:val="00B050"/>
                <w:lang w:val="en-US"/>
              </w:rPr>
              <w:t>adv</w:t>
            </w:r>
            <w:proofErr w:type="spellEnd"/>
            <w:proofErr w:type="gramEnd"/>
            <w:r>
              <w:rPr>
                <w:color w:val="00B050"/>
                <w:lang w:val="en-US"/>
              </w:rPr>
              <w:t> </w:t>
            </w:r>
            <w:r>
              <w:rPr>
                <w:color w:val="00B050"/>
              </w:rPr>
              <w:t>прост</w:t>
            </w:r>
            <w:r>
              <w:rPr>
                <w:color w:val="00B050"/>
                <w:lang w:val="en-US"/>
              </w:rPr>
              <w:t>. (</w:t>
            </w:r>
            <w:proofErr w:type="spellStart"/>
            <w:r>
              <w:rPr>
                <w:color w:val="00B050"/>
              </w:rPr>
              <w:t>искаж</w:t>
            </w:r>
            <w:proofErr w:type="spellEnd"/>
            <w:r>
              <w:rPr>
                <w:color w:val="00B050"/>
                <w:lang w:val="en-US"/>
              </w:rPr>
              <w:t>. kind of)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вроде, как будто</w:t>
            </w:r>
          </w:p>
          <w:p w:rsidR="001353E1" w:rsidRDefault="001353E1" w:rsidP="001353E1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am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я вроде устал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ESCALATION ** {</w:t>
            </w:r>
            <w:r>
              <w:rPr>
                <w:b/>
                <w:i/>
                <w:color w:val="00B050"/>
              </w:rPr>
              <w:t>͵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eskə</w:t>
            </w:r>
            <w:proofErr w:type="spellEnd"/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leıʃ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(ə)n} n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>1. эскалация</w:t>
            </w:r>
            <w:r>
              <w:rPr>
                <w:color w:val="FFFFFF" w:themeColor="background1"/>
              </w:rPr>
              <w:t>, расширение, распространение, перерастание (конфликта и т. п.)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рост, повышение (особ. цен)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  <w:r>
              <w:rPr>
                <w:b/>
                <w:i/>
                <w:color w:val="00B050"/>
                <w:u w:val="single"/>
                <w:lang w:val="en-US"/>
              </w:rPr>
              <w:t>CONVERSELY</w:t>
            </w:r>
            <w:r>
              <w:rPr>
                <w:b/>
                <w:i/>
                <w:color w:val="00B050"/>
                <w:u w:val="single"/>
              </w:rPr>
              <w:t xml:space="preserve"> ** {</w:t>
            </w:r>
            <w:r>
              <w:rPr>
                <w:b/>
                <w:i/>
                <w:color w:val="00B050"/>
                <w:u w:val="single"/>
                <w:lang w:val="en-US"/>
              </w:rPr>
              <w:t>k</w:t>
            </w:r>
            <w:r>
              <w:rPr>
                <w:b/>
                <w:i/>
                <w:color w:val="00B050"/>
                <w:u w:val="single"/>
              </w:rPr>
              <w:t>ə</w:t>
            </w:r>
            <w:r>
              <w:rPr>
                <w:b/>
                <w:i/>
                <w:color w:val="00B050"/>
                <w:u w:val="single"/>
                <w:lang w:val="en-US"/>
              </w:rPr>
              <w:t>n</w:t>
            </w:r>
            <w:r>
              <w:rPr>
                <w:b/>
                <w:i/>
                <w:color w:val="00B050"/>
                <w:u w:val="single"/>
              </w:rPr>
              <w:t>ʹ</w:t>
            </w:r>
            <w:r>
              <w:rPr>
                <w:b/>
                <w:i/>
                <w:color w:val="00B050"/>
                <w:u w:val="single"/>
                <w:lang w:val="en-US"/>
              </w:rPr>
              <w:t>v</w:t>
            </w:r>
            <w:r>
              <w:rPr>
                <w:b/>
                <w:i/>
                <w:color w:val="00B050"/>
                <w:u w:val="single"/>
              </w:rPr>
              <w:t>ɜ: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sl</w:t>
            </w:r>
            <w:proofErr w:type="spellEnd"/>
            <w:r>
              <w:rPr>
                <w:b/>
                <w:i/>
                <w:color w:val="00B050"/>
                <w:u w:val="single"/>
              </w:rPr>
              <w:t>ı}</w:t>
            </w:r>
          </w:p>
          <w:p w:rsidR="001353E1" w:rsidRDefault="001353E1" w:rsidP="001353E1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НАР. обратно, противоположно, наоборот, напротив</w:t>
            </w: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00B050"/>
                <w:u w:val="single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1353E1" w:rsidRPr="007F012B" w:rsidRDefault="001353E1" w:rsidP="001353E1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UPLOAD</w:t>
            </w:r>
            <w:r w:rsidRPr="007F012B">
              <w:rPr>
                <w:b/>
                <w:i/>
                <w:color w:val="00B050"/>
              </w:rPr>
              <w:t xml:space="preserve"> ** [ʌ</w:t>
            </w:r>
            <w:r>
              <w:rPr>
                <w:b/>
                <w:i/>
                <w:color w:val="00B050"/>
                <w:lang w:val="en-US"/>
              </w:rPr>
              <w:t>p</w:t>
            </w:r>
            <w:r w:rsidRPr="007F012B">
              <w:rPr>
                <w:b/>
                <w:i/>
                <w:color w:val="00B050"/>
              </w:rPr>
              <w:t>ˈ</w:t>
            </w:r>
            <w:r>
              <w:rPr>
                <w:b/>
                <w:i/>
                <w:color w:val="00B050"/>
                <w:lang w:val="en-US"/>
              </w:rPr>
              <w:t>l</w:t>
            </w:r>
            <w:proofErr w:type="spellStart"/>
            <w:r w:rsidRPr="007F012B">
              <w:rPr>
                <w:b/>
                <w:i/>
                <w:color w:val="00B050"/>
              </w:rPr>
              <w:t>əʊ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d</w:t>
            </w:r>
            <w:r w:rsidRPr="007F012B">
              <w:rPr>
                <w:b/>
                <w:i/>
                <w:color w:val="00B050"/>
              </w:rPr>
              <w:t>]</w:t>
            </w:r>
          </w:p>
          <w:p w:rsidR="001353E1" w:rsidRPr="007F012B" w:rsidRDefault="001353E1" w:rsidP="001353E1">
            <w:pPr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UPLOADED</w:t>
            </w:r>
          </w:p>
          <w:p w:rsidR="001353E1" w:rsidRPr="007F012B" w:rsidRDefault="001353E1" w:rsidP="001353E1">
            <w:pPr>
              <w:rPr>
                <w:color w:val="00B050"/>
              </w:rPr>
            </w:pPr>
            <w:r>
              <w:rPr>
                <w:color w:val="00B050"/>
              </w:rPr>
              <w:t>Загружать</w:t>
            </w:r>
            <w:r w:rsidRPr="007F012B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закачивать</w:t>
            </w:r>
          </w:p>
          <w:p w:rsidR="001353E1" w:rsidRPr="007F012B" w:rsidRDefault="001353E1" w:rsidP="001353E1">
            <w:pPr>
              <w:rPr>
                <w:color w:val="00B050"/>
              </w:rPr>
            </w:pPr>
            <w:r>
              <w:rPr>
                <w:color w:val="00B050"/>
              </w:rPr>
              <w:t>Сущ</w:t>
            </w:r>
            <w:r w:rsidRPr="007F012B">
              <w:rPr>
                <w:color w:val="00B050"/>
              </w:rPr>
              <w:t xml:space="preserve">. </w:t>
            </w:r>
            <w:r>
              <w:rPr>
                <w:color w:val="00B050"/>
              </w:rPr>
              <w:t>Загрузка</w:t>
            </w:r>
            <w:r w:rsidRPr="007F012B">
              <w:rPr>
                <w:color w:val="00B050"/>
              </w:rPr>
              <w:t xml:space="preserve">, </w:t>
            </w:r>
            <w:r>
              <w:rPr>
                <w:color w:val="00B050"/>
              </w:rPr>
              <w:t>закачка</w:t>
            </w: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Pr="007F012B" w:rsidRDefault="001353E1" w:rsidP="001353E1">
            <w:pPr>
              <w:rPr>
                <w:color w:val="00B050"/>
              </w:rPr>
            </w:pPr>
          </w:p>
          <w:p w:rsidR="001353E1" w:rsidRDefault="001353E1" w:rsidP="001353E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00B050"/>
                <w:szCs w:val="22"/>
                <w:u w:val="single"/>
                <w:lang w:val="en-US"/>
              </w:rPr>
            </w:pPr>
            <w:r>
              <w:rPr>
                <w:b/>
                <w:i/>
                <w:color w:val="00B050"/>
                <w:highlight w:val="black"/>
                <w:u w:val="single"/>
                <w:lang w:val="en-US"/>
              </w:rPr>
              <w:lastRenderedPageBreak/>
              <w:t xml:space="preserve">NEXT TO </w:t>
            </w:r>
            <w:r>
              <w:rPr>
                <w:b/>
                <w:i/>
                <w:color w:val="00B050"/>
                <w:u w:val="single"/>
                <w:lang w:val="en-US"/>
              </w:rPr>
              <w:t>[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nekst</w:t>
            </w:r>
            <w:proofErr w:type="spellEnd"/>
            <w:r>
              <w:rPr>
                <w:b/>
                <w:i/>
                <w:color w:val="00B050"/>
                <w:u w:val="single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00B050"/>
                <w:u w:val="single"/>
                <w:lang w:val="en-US"/>
              </w:rPr>
              <w:t>tu</w:t>
            </w:r>
            <w:proofErr w:type="spellEnd"/>
            <w:r>
              <w:rPr>
                <w:b/>
                <w:i/>
                <w:color w:val="00B050"/>
                <w:u w:val="single"/>
                <w:lang w:val="en-US"/>
              </w:rPr>
              <w:t>ː]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PHR ADV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 xml:space="preserve">1 </w:t>
            </w:r>
            <w:r>
              <w:rPr>
                <w:b/>
                <w:i/>
                <w:color w:val="00B050"/>
              </w:rPr>
              <w:t>ПОЧТИ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nothing</w:t>
            </w:r>
            <w:proofErr w:type="spellEnd"/>
            <w:r>
              <w:rPr>
                <w:i/>
                <w:color w:val="00B050"/>
              </w:rPr>
              <w:t xml:space="preserve"> - почти ничего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impossible</w:t>
            </w:r>
            <w:proofErr w:type="spellEnd"/>
            <w:r>
              <w:rPr>
                <w:i/>
                <w:color w:val="00B050"/>
              </w:rPr>
              <w:t xml:space="preserve"> - почти невозможно, маловероятно</w:t>
            </w:r>
            <w:r>
              <w:rPr>
                <w:i/>
                <w:color w:val="FFFFFF" w:themeColor="background1"/>
              </w:rPr>
              <w:t>, едва ли (возможно)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impossible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escape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them</w:t>
            </w:r>
            <w:proofErr w:type="spellEnd"/>
            <w:r>
              <w:rPr>
                <w:i/>
                <w:color w:val="FFFFFF" w:themeColor="background1"/>
              </w:rPr>
              <w:t xml:space="preserve"> - от них было почти невозможно уйти /убежать/; от них было почти невозможно отделаться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nobody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meeting</w:t>
            </w:r>
            <w:proofErr w:type="spellEnd"/>
            <w:r>
              <w:rPr>
                <w:i/>
                <w:color w:val="FFFFFF" w:themeColor="background1"/>
              </w:rPr>
              <w:t xml:space="preserve"> - на собрание почти /фактически/ никто не пришёл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evidence</w:t>
            </w:r>
            <w:proofErr w:type="spellEnd"/>
            <w:r>
              <w:rPr>
                <w:i/>
                <w:color w:val="FFFFFF" w:themeColor="background1"/>
              </w:rPr>
              <w:t xml:space="preserve"> - нет почти никаких доказательств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PHR PREP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указывает на нахождение в непосредственной близости к кому-л., чему-л. рядом с, около, 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РЯДОМ С, ПО СОСЕДСТВУ, ВОЗЛЕ, НЕДАЛЕКО ОТ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seat ~ the fire - </w:t>
            </w:r>
            <w:r>
              <w:rPr>
                <w:i/>
                <w:color w:val="FFFFFF" w:themeColor="background1"/>
              </w:rPr>
              <w:t>место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камина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garden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mine</w:t>
            </w:r>
            <w:proofErr w:type="spellEnd"/>
            <w:r>
              <w:rPr>
                <w:i/>
                <w:color w:val="FFFFFF" w:themeColor="background1"/>
              </w:rPr>
              <w:t xml:space="preserve"> - его сад граничит с моим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house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ours</w:t>
            </w:r>
            <w:proofErr w:type="spellEnd"/>
            <w:r>
              <w:rPr>
                <w:i/>
                <w:color w:val="FFFFFF" w:themeColor="background1"/>
              </w:rPr>
              <w:t xml:space="preserve"> - соседний дом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wool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skin</w:t>
            </w:r>
            <w:proofErr w:type="spellEnd"/>
            <w:r>
              <w:rPr>
                <w:i/>
                <w:color w:val="FFFFFF" w:themeColor="background1"/>
              </w:rPr>
              <w:t xml:space="preserve"> - носить шерстяные вещи на голое тело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указывает на следование по величине, порядку и т. п.</w:t>
            </w:r>
          </w:p>
          <w:p w:rsidR="001353E1" w:rsidRDefault="001353E1" w:rsidP="001353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ПОСЛЕ, ВТОРОЙ ПО ВЕЛИЧИНЕ, ВАЖНОСТИ И Т. П.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</w:t>
            </w:r>
            <w:proofErr w:type="spellEnd"/>
            <w:r>
              <w:rPr>
                <w:i/>
                <w:color w:val="FFFFFF" w:themeColor="background1"/>
              </w:rPr>
              <w:t>.-</w:t>
            </w:r>
            <w:proofErr w:type="spellStart"/>
            <w:r>
              <w:rPr>
                <w:i/>
                <w:color w:val="FFFFFF" w:themeColor="background1"/>
              </w:rPr>
              <w:t>Petersburg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largest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Russia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Moscow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Москвы Санкт-Петербург второй по величине город России</w:t>
            </w:r>
          </w:p>
          <w:p w:rsidR="001353E1" w:rsidRDefault="001353E1" w:rsidP="001353E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Beethoven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Bach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- после Бетховена самым любимым его композитором был </w:t>
            </w:r>
            <w:proofErr w:type="gramStart"/>
            <w:r>
              <w:rPr>
                <w:i/>
                <w:color w:val="FFFFFF" w:themeColor="background1"/>
              </w:rPr>
              <w:t>Бах</w:t>
            </w:r>
            <w:proofErr w:type="gramEnd"/>
            <w:r>
              <w:rPr>
                <w:i/>
                <w:color w:val="FFFFFF" w:themeColor="background1"/>
              </w:rPr>
              <w:t xml:space="preserve"> /больше всего он любил Баха/</w:t>
            </w: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</w:p>
          <w:p w:rsidR="001353E1" w:rsidRDefault="001353E1" w:rsidP="001353E1">
            <w:pPr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COMPETITOR ** {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kəm</w:t>
            </w:r>
            <w:proofErr w:type="spellEnd"/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petıtə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} n</w:t>
            </w:r>
          </w:p>
          <w:p w:rsidR="001353E1" w:rsidRPr="00673355" w:rsidRDefault="001353E1" w:rsidP="001353E1">
            <w:r w:rsidRPr="00673355">
              <w:rPr>
                <w:color w:val="00B050"/>
              </w:rPr>
              <w:t xml:space="preserve">1. </w:t>
            </w:r>
            <w:r>
              <w:rPr>
                <w:color w:val="00B050"/>
              </w:rPr>
              <w:t>соперник</w:t>
            </w:r>
            <w:r w:rsidRPr="00673355">
              <w:t xml:space="preserve">, </w:t>
            </w:r>
            <w:r>
              <w:t>конкурент</w:t>
            </w:r>
            <w:r w:rsidRPr="00673355">
              <w:t xml:space="preserve">, </w:t>
            </w:r>
            <w:r>
              <w:t>противник</w:t>
            </w:r>
          </w:p>
          <w:p w:rsidR="001353E1" w:rsidRDefault="001353E1" w:rsidP="001353E1">
            <w:r>
              <w:t>2. участник состязания, турнира, конкурса и т. п.</w:t>
            </w:r>
          </w:p>
          <w:p w:rsidR="001353E1" w:rsidRDefault="001353E1" w:rsidP="001353E1"/>
          <w:p w:rsidR="001353E1" w:rsidRDefault="001353E1" w:rsidP="001353E1">
            <w:pPr>
              <w:rPr>
                <w:i/>
              </w:rPr>
            </w:pPr>
          </w:p>
          <w:p w:rsidR="001353E1" w:rsidRDefault="001353E1" w:rsidP="001353E1">
            <w:pPr>
              <w:rPr>
                <w:i/>
              </w:rPr>
            </w:pP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7F012B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REMAIN</w:t>
            </w:r>
            <w:r w:rsidRPr="007F012B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me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7F012B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0" w:name="_Toc516074222"/>
            <w:r w:rsidRPr="007F012B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Remained</w:t>
            </w:r>
            <w:r w:rsidRPr="007F012B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me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proofErr w:type="spellStart"/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nd</w:t>
            </w:r>
            <w:proofErr w:type="spellEnd"/>
            <w:r w:rsidRPr="007F012B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bookmarkEnd w:id="0"/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F012B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оставаться, остаться, жить, находиться, пребывать, пробыть</w:t>
            </w:r>
          </w:p>
          <w:p w:rsidR="007F012B" w:rsidRPr="007F012B" w:rsidRDefault="007F012B" w:rsidP="007F012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remain in force</w:t>
            </w:r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оставаться в силе</w:t>
            </w:r>
          </w:p>
          <w:p w:rsidR="007F012B" w:rsidRPr="007F012B" w:rsidRDefault="007F012B" w:rsidP="007F012B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proofErr w:type="spellStart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remaining</w:t>
            </w:r>
            <w:proofErr w:type="spellEnd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sum</w:t>
            </w:r>
            <w:proofErr w:type="spellEnd"/>
            <w:r w:rsidRPr="007F012B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– оставшаяся сумма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7F012B">
              <w:rPr>
                <w:rStyle w:val="10"/>
                <w:rFonts w:ascii="Arial" w:eastAsiaTheme="minorHAnsi" w:hAnsi="Arial" w:cs="Arial"/>
                <w:b w:val="0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сохраняться, сохраниться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SING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sıŋ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SANG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sæŋ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P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7F012B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SUNG 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s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ʌ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n</w:t>
            </w:r>
            <w:proofErr w:type="spellEnd"/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0F8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пение; звон (комаров); стрекотание; свист (пули)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kettle was on the ~ - </w:t>
            </w:r>
            <w:r>
              <w:rPr>
                <w:i/>
                <w:color w:val="FFFFFF" w:themeColor="background1"/>
                <w:highlight w:val="black"/>
              </w:rPr>
              <w:t>чайник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запел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</w:t>
            </w:r>
            <w:r>
              <w:rPr>
                <w:color w:val="FFFFFF" w:themeColor="background1"/>
                <w:highlight w:val="black"/>
              </w:rPr>
              <w:t>. 1. петь, запеть, спеть, подпевать, напевать, распевать, пропеть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song [a part in an opera]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песню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[партию в опере]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to the guitar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гитару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from score /from music/ - </w:t>
            </w:r>
            <w:r>
              <w:rPr>
                <w:i/>
                <w:color w:val="FFFFFF" w:themeColor="background1"/>
                <w:highlight w:val="black"/>
              </w:rPr>
              <w:t>петь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нотам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трещать; звенеть; стрекотать; свистеть; сверчать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cricket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сверчок поёт /сверчит/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меня звенит в ушах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</w:rPr>
              <w:t>. воспевать, прославлять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воспеваю Человека</w:t>
            </w:r>
          </w:p>
          <w:p w:rsidR="007F012B" w:rsidRDefault="007F012B" w:rsidP="007F012B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bards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барды прославляли его победу</w:t>
            </w:r>
          </w:p>
          <w:p w:rsidR="007F012B" w:rsidRDefault="007F012B" w:rsidP="007F012B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BY FAR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baɪ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fɑ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ː] </w:t>
            </w:r>
            <w:proofErr w:type="spellStart"/>
            <w:r>
              <w:rPr>
                <w:b/>
                <w:color w:val="FFFFFF" w:themeColor="background1"/>
              </w:rPr>
              <w:t>нареч</w:t>
            </w:r>
            <w:proofErr w:type="spellEnd"/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намного, значительно, гораздо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camp's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swimmer</w:t>
            </w:r>
            <w:proofErr w:type="spellEnd"/>
            <w:r>
              <w:rPr>
                <w:i/>
                <w:color w:val="FFFFFF" w:themeColor="background1"/>
              </w:rPr>
              <w:t>. — Она плавала намного лучше всех в лагере.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безусловно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is, by far, less merciful, more traumatic and painful.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Это, безусловно, менее милосердно, более травмирующий и болезненный.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Phantom Menace is by far the best Star Wars movie.</w:t>
            </w:r>
          </w:p>
          <w:p w:rsidR="007F012B" w:rsidRDefault="007F012B" w:rsidP="007F012B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"Скрытая угроза" - безусловно, лучшей эпизод "Звездных </w:t>
            </w:r>
            <w:proofErr w:type="spellStart"/>
            <w:r>
              <w:rPr>
                <w:i/>
                <w:color w:val="FFFFFF" w:themeColor="background1"/>
              </w:rPr>
              <w:t>Войн</w:t>
            </w:r>
            <w:proofErr w:type="gramStart"/>
            <w:r>
              <w:rPr>
                <w:i/>
                <w:color w:val="FFFFFF" w:themeColor="background1"/>
              </w:rPr>
              <w:t>".гораздо</w:t>
            </w:r>
            <w:proofErr w:type="spellEnd"/>
            <w:proofErr w:type="gramEnd"/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AWE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" w:name="_Toc516074031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AWED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bookmarkEnd w:id="1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трепет,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благоговейный страх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bookmarkStart w:id="2" w:name="_Toc516074032"/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stand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of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бояться кого-л.; испытывать благоговейный трепет перед кем-л.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strike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внушать благоговейный страх, благоговение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keep / hold in awe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держать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страхе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bookmarkEnd w:id="2"/>
            <w:r>
              <w:rPr>
                <w:b/>
                <w:i/>
                <w:color w:val="FFFFFF" w:themeColor="background1"/>
                <w:highlight w:val="black"/>
              </w:rPr>
              <w:t>; книжн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.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внушать страх,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благоговение, трепетать</w:t>
            </w:r>
          </w:p>
          <w:p w:rsidR="007F012B" w:rsidRDefault="007F012B" w:rsidP="007F012B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awed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silence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Благоговейный страх перед великим человеком заставил их замолчать.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OMIT</w:t>
            </w:r>
            <w:r>
              <w:rPr>
                <w:b/>
                <w:color w:val="FFFFFF" w:themeColor="background1"/>
                <w:highlight w:val="black"/>
              </w:rPr>
              <w:t xml:space="preserve"> ** [ə(ʋ)ʹ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v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OMITTED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əˈmɪtɪd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пропускать, опускать, упускать (что-л.);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 пренебрегать (чем-л.), </w:t>
            </w:r>
            <w:proofErr w:type="spellStart"/>
            <w:r>
              <w:rPr>
                <w:color w:val="FFFFFF" w:themeColor="background1"/>
                <w:highlight w:val="black"/>
              </w:rPr>
              <w:t>перенебречь</w:t>
            </w:r>
            <w:proofErr w:type="spellEnd"/>
            <w:r>
              <w:rPr>
                <w:color w:val="FFFFFF" w:themeColor="background1"/>
                <w:highlight w:val="black"/>
              </w:rPr>
              <w:t>, игнорировать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 сделать что-л, не совершать, забыть сделать что-л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doing /to do/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reference /mention/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не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упомянуть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accusation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/] - снять требование [обвинение]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unsaid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пропущенное нечаянно или намеренно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details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опускать подробности</w:t>
            </w:r>
          </w:p>
          <w:p w:rsidR="007F012B" w:rsidRDefault="007F012B" w:rsidP="007F012B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mostly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делал много (орфографических) ошибок, в основном, пропуская буквы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 отказаться от использования чего-л, не использовать, 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юр. исключать, снять, не включать, не упоминать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OVERVIEW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əʋvəvju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:] n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общее представление (о каком-л. предмете); впечатление в общих чертах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обзор, обозрение, беглый обзор, краткий обзор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обзорный</w:t>
            </w:r>
          </w:p>
          <w:p w:rsidR="007F012B" w:rsidRDefault="007F012B" w:rsidP="007F012B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overview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article</w:t>
            </w:r>
            <w:proofErr w:type="spellEnd"/>
            <w:r>
              <w:rPr>
                <w:i/>
                <w:color w:val="FFFFFF" w:themeColor="background1"/>
              </w:rPr>
              <w:t xml:space="preserve"> – обзорная статья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F012B" w:rsidRPr="007E087D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7E087D">
              <w:rPr>
                <w:b/>
                <w:color w:val="FFFFFF" w:themeColor="background1"/>
                <w:highlight w:val="black"/>
                <w:shd w:val="clear" w:color="auto" w:fill="FFFFFF"/>
              </w:rPr>
              <w:t>RELATIVELY ** [ʹ</w:t>
            </w:r>
            <w:proofErr w:type="spellStart"/>
            <w:r w:rsidRPr="007E087D">
              <w:rPr>
                <w:b/>
                <w:color w:val="FFFFFF" w:themeColor="background1"/>
                <w:highlight w:val="black"/>
                <w:shd w:val="clear" w:color="auto" w:fill="FFFFFF"/>
              </w:rPr>
              <w:t>relətıvlı</w:t>
            </w:r>
            <w:proofErr w:type="spellEnd"/>
            <w:r w:rsidRPr="007E087D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proofErr w:type="spellStart"/>
            <w:r w:rsidRPr="007E087D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adv</w:t>
            </w:r>
            <w:proofErr w:type="spellEnd"/>
          </w:p>
          <w:p w:rsidR="007F012B" w:rsidRPr="007E087D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7E087D">
              <w:rPr>
                <w:color w:val="FFFFFF" w:themeColor="background1"/>
                <w:highlight w:val="black"/>
                <w:shd w:val="clear" w:color="auto" w:fill="FFFFFF"/>
              </w:rPr>
              <w:t>1. относительно, сравнительно, довольно, достаточно</w:t>
            </w:r>
          </w:p>
          <w:p w:rsidR="007F012B" w:rsidRPr="007E087D" w:rsidRDefault="007F012B" w:rsidP="007F01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~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useful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contraption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довольно полезное приспособление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spite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7E087D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happy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несмотря на всё она относительно счастлива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RELATIVELY</w:t>
            </w:r>
            <w:r w:rsidRPr="007F012B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SPEAKING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в общем, собственно говоря, условно говоря</w:t>
            </w: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DIET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daɪət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DIETED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11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3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питание,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еда, пища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  <w:bdr w:val="none" w:sz="0" w:space="0" w:color="auto" w:frame="1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Диета, режим питания, рацион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3 диетология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112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ГЛ.</w:t>
            </w:r>
            <w:bookmarkEnd w:id="4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соблюдать диету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113"/>
            <w:r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bookmarkEnd w:id="5"/>
            <w:r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низкокалорийный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Pr="00C769E1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EXCITEMENT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ik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saitm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возбуждение, волнение, эмоциональное возбуждение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flushed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раскрасневшийся от волнения 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alcoholic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emotional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действовать под влиянием алкогольного [эмоционального] возбуждения </w:t>
            </w:r>
          </w:p>
          <w:p w:rsidR="007F012B" w:rsidRDefault="007F012B" w:rsidP="007F012B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равнодушно /без энтузиазма/ относиться к чему-л. 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восторг, восхищение, радость, воодушевление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feeling of excitement</w:t>
            </w:r>
            <w:r>
              <w:rPr>
                <w:i/>
                <w:color w:val="FFFFFF" w:themeColor="background1"/>
                <w:highlight w:val="black"/>
              </w:rPr>
              <w:t xml:space="preserve"> – чувство восторга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lastRenderedPageBreak/>
              <w:t xml:space="preserve">3 </w:t>
            </w:r>
            <w:r>
              <w:rPr>
                <w:color w:val="FFFFFF" w:themeColor="background1"/>
                <w:highlight w:val="black"/>
              </w:rPr>
              <w:t>азарт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Finally, when there was only one tiny space left to fill, the excitement would peak.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когда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оставалось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малюсенькое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пространство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достигал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There was fun and excitement in that, and sometimes they put up the very devil of a fight. - </w:t>
            </w:r>
            <w:r>
              <w:rPr>
                <w:i/>
                <w:color w:val="FFFFFF" w:themeColor="background1"/>
                <w:highlight w:val="black"/>
              </w:rPr>
              <w:t>Тут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риск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азарт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нередко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доходит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ожесточеннейших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схваток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spacing w:after="0" w:line="240" w:lineRule="auto"/>
              <w:ind w:left="30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ажиотаж</w:t>
            </w:r>
          </w:p>
          <w:p w:rsidR="007F012B" w:rsidRDefault="007F012B" w:rsidP="007F012B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unhealthy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excitement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нездоровый ажиотаж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Волнительный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FOOTAGE ** ['</w:t>
            </w:r>
            <w:proofErr w:type="spellStart"/>
            <w:r>
              <w:rPr>
                <w:b/>
                <w:i/>
                <w:color w:val="FFFFFF" w:themeColor="background1"/>
              </w:rPr>
              <w:t>futɪʤ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длина плёнки или фильма в футах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метраж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– большой метраж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отснятый видеоматериал, видеозапись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viewed</w:t>
            </w:r>
            <w:proofErr w:type="spellEnd"/>
            <w:r>
              <w:rPr>
                <w:i/>
                <w:color w:val="FFFFFF" w:themeColor="background1"/>
              </w:rPr>
              <w:t xml:space="preserve"> CCTV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suspects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together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London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King's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Cross</w:t>
            </w:r>
            <w:proofErr w:type="spellEnd"/>
            <w:r>
              <w:rPr>
                <w:i/>
                <w:color w:val="FFFFFF" w:themeColor="background1"/>
              </w:rPr>
              <w:t xml:space="preserve">. — Полиция просмотрела видеозапись, сделанную камерой слежения на вокзале </w:t>
            </w:r>
            <w:proofErr w:type="spellStart"/>
            <w:r>
              <w:rPr>
                <w:i/>
                <w:color w:val="FFFFFF" w:themeColor="background1"/>
              </w:rPr>
              <w:t>Кингз</w:t>
            </w:r>
            <w:proofErr w:type="spellEnd"/>
            <w:r>
              <w:rPr>
                <w:i/>
                <w:color w:val="FFFFFF" w:themeColor="background1"/>
              </w:rPr>
              <w:t>-Кросс в Лондоне, на которой запечатлены вместе все четверо подозреваемых.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кадры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 have slowed that footage down.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замедлил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кадры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Did you help them recently obtain that footage?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Это ты помог им заполучить такие кадры?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Security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footage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wiped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Кадры безопасности стерты.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PRIDE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praıd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PRIDED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praɪdɪd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гордость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чувство гордости за что-л.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(a)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гордиться чем-л.; чувствовать гордость за что-л.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чувство собственного достоинства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самоуважения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proper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allow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accept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reward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гордость не позволяла ему принять вознаграждение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самолюбие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чванство; тщеславие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спесь, заносчивость; гордыня, высокомерие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высокое положение; б) упоённость собственным положением; в) почётное место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занимать [предоставлять] почётное место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наивысшая точка, высшая степень, расцвет, кульминация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in the ~ of youth [of years]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расцвете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молодости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the full ~ of harvest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разгар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уборки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урожая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май был в самом разгаре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rStyle w:val="a5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поэт. великолепие, пышность, блеск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ind w:left="11"/>
              <w:textAlignment w:val="baseline"/>
              <w:rPr>
                <w:highlight w:val="black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самая лучшая часть (чего-л.)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7.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прайд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стая львов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пыл, ретивость, горячность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лошади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oneself on /upon, in/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гордиться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~d himself upon his skill [on being punctual]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гордился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мастерством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пунктуальностью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OBVIOUSLY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ɒbvıəslı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1. явно, наглядно, ясно, очевидно, несомненно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безусловно; конечно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безусловно правда</w:t>
            </w:r>
          </w:p>
          <w:p w:rsidR="007F012B" w:rsidRDefault="007F012B" w:rsidP="007F012B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recognized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очевидно, он меня не узнал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SUE ** [s(j)u:]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sjuːd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V.</w:t>
            </w:r>
            <w:r>
              <w:rPr>
                <w:color w:val="FFFFFF" w:themeColor="background1"/>
                <w:highlight w:val="black"/>
              </w:rPr>
              <w:t xml:space="preserve"> 1. преследовать судебным порядком; возбуждать дело; предъявлять иск, подавать жалобу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привлекаться в качестве ответчика по иску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выступать в суде в качестве истца и ответчика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divorce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дело о разводе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damages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предъявлять кому-л. иск о возмещении ущерба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libel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возбуждать против кого-л. дело о клевете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I‘ll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если вы не заплатите, я подам на вас в суд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судить, засудить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просить, требовать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sue to a law-court for redress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искать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защиты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суда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peace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просить о мире; требовать мира, перемирия</w:t>
            </w:r>
          </w:p>
          <w:p w:rsidR="007F012B" w:rsidRDefault="007F012B" w:rsidP="007F012B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court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for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more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time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prepare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your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case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? — Почему бы тебе не подать в суд ходатайство о продлении срока для подготовки к делу?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PRETTY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prıtı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прелесть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обращении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милая, милочка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~! - мой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милый!;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моя милая!; моя прелесть!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милый, прелестный; привлекательный, приятный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garden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прелестный сад [вид]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хорошенький; симпатичный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женщине, ребёнке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as) ~ as a picture /as a painting/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хороша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картинка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НАР. 1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довольно, достаточно; вполне, весьма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Изрядно, порядком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в значительной степени, очень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much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очень, в значительной степени; почти</w:t>
            </w:r>
          </w:p>
          <w:p w:rsidR="007F012B" w:rsidRDefault="007F012B" w:rsidP="007F012B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7F012B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well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чувствовать себя вполне прилично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HEADER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hed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заголовок, заглавие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рубрика, “шапка”</w:t>
            </w:r>
          </w:p>
          <w:p w:rsidR="007F012B" w:rsidRDefault="007F012B" w:rsidP="007F012B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header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field</w:t>
            </w:r>
            <w:proofErr w:type="spellEnd"/>
            <w:r>
              <w:rPr>
                <w:i/>
                <w:color w:val="FFFFFF" w:themeColor="background1"/>
              </w:rPr>
              <w:t xml:space="preserve"> – поле заголовка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верхний колонтитул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DELIRIOUS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находящийся в бреду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 is ~ from fever, he is in ~ fever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такой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жар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бредит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безумный, сумасшедший, помешанный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screech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неистовый скрежет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ravings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исступлённый бред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без ума, вне себя</w:t>
            </w:r>
          </w:p>
          <w:p w:rsidR="007F012B" w:rsidRDefault="007F012B" w:rsidP="007F012B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delight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despair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быть вне себя от восторга [отчаяния]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бредовой, бессвязный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речи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F012B" w:rsidRPr="007F012B" w:rsidRDefault="007F012B" w:rsidP="007F012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ABNORMAL</w:t>
            </w:r>
            <w:r w:rsidRPr="007F012B">
              <w:rPr>
                <w:b/>
                <w:color w:val="FFFFFF" w:themeColor="background1"/>
              </w:rPr>
              <w:t xml:space="preserve"> ** [æ</w:t>
            </w:r>
            <w:r>
              <w:rPr>
                <w:b/>
                <w:color w:val="FFFFFF" w:themeColor="background1"/>
                <w:lang w:val="en-US"/>
              </w:rPr>
              <w:t>b</w:t>
            </w:r>
            <w:r>
              <w:rPr>
                <w:b/>
                <w:color w:val="FFFFFF" w:themeColor="background1"/>
              </w:rPr>
              <w:t>ʹ</w:t>
            </w:r>
            <w:r>
              <w:rPr>
                <w:b/>
                <w:color w:val="FFFFFF" w:themeColor="background1"/>
                <w:lang w:val="en-US"/>
              </w:rPr>
              <w:t>n</w:t>
            </w:r>
            <w:r w:rsidRPr="007F012B">
              <w:rPr>
                <w:b/>
                <w:color w:val="FFFFFF" w:themeColor="background1"/>
              </w:rPr>
              <w:t>ɔ: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 w:rsidRPr="007F012B">
              <w:rPr>
                <w:b/>
                <w:color w:val="FFFFFF" w:themeColor="background1"/>
              </w:rPr>
              <w:t>(ə)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r w:rsidRPr="007F012B"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ненормальный; аномальный; отклоняющийся от нормы, необычный, патологический, неестественный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children</w:t>
            </w:r>
            <w:proofErr w:type="spellEnd"/>
            <w:r>
              <w:rPr>
                <w:i/>
                <w:color w:val="FFFFFF" w:themeColor="background1"/>
              </w:rPr>
              <w:t xml:space="preserve"> - умственно отсталые дети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psychology</w:t>
            </w:r>
            <w:proofErr w:type="spellEnd"/>
            <w:r>
              <w:rPr>
                <w:i/>
                <w:color w:val="FFFFFF" w:themeColor="background1"/>
              </w:rPr>
              <w:t xml:space="preserve"> - психопатология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law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юр.специальные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правовые нормы, регулирующие положение лиц, на которых не распространяются общие нормы права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he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wing of a bat is a most abnormal structure. — </w:t>
            </w:r>
            <w:r>
              <w:rPr>
                <w:i/>
                <w:color w:val="FFFFFF" w:themeColor="background1"/>
              </w:rPr>
              <w:t>Крыло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летучей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мыши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имеет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весьма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небычное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строение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огромный, гигантский, колоссальный, необычно большого размера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profits</w:t>
            </w:r>
            <w:proofErr w:type="spellEnd"/>
            <w:r>
              <w:rPr>
                <w:i/>
                <w:color w:val="FFFFFF" w:themeColor="background1"/>
              </w:rPr>
              <w:t xml:space="preserve"> - колоссальные прибыли</w:t>
            </w: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ALIGNMENT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ə'laɪnmənt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7F012B" w:rsidRPr="007E087D" w:rsidRDefault="007F012B" w:rsidP="007F012B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7E087D">
              <w:rPr>
                <w:b/>
                <w:i/>
                <w:color w:val="FFFF00"/>
              </w:rPr>
              <w:t>НЕПОЛНОЕ СЛОВО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 w:rsidRPr="007E087D">
              <w:rPr>
                <w:color w:val="FFFF00"/>
              </w:rPr>
              <w:t xml:space="preserve">сущ. 1 расположение </w:t>
            </w:r>
            <w:r>
              <w:rPr>
                <w:color w:val="FFFFFF" w:themeColor="background1"/>
              </w:rPr>
              <w:t>вдоль одной линии; линия, образованная таким расположением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planetary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alignment</w:t>
            </w:r>
            <w:proofErr w:type="spellEnd"/>
            <w:r>
              <w:rPr>
                <w:i/>
                <w:color w:val="FFFFFF" w:themeColor="background1"/>
              </w:rPr>
              <w:t> — </w:t>
            </w:r>
            <w:proofErr w:type="spellStart"/>
            <w:r>
              <w:rPr>
                <w:i/>
                <w:color w:val="FFFFFF" w:themeColor="background1"/>
              </w:rPr>
              <w:t>астрол</w:t>
            </w:r>
            <w:proofErr w:type="spellEnd"/>
            <w:r>
              <w:rPr>
                <w:i/>
                <w:color w:val="FFFFFF" w:themeColor="background1"/>
              </w:rPr>
              <w:t>. парад планет</w:t>
            </w:r>
          </w:p>
          <w:p w:rsidR="007F012B" w:rsidRDefault="007F012B" w:rsidP="007F012B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выравнивание, регулировка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wheels are out of alignment. — </w:t>
            </w:r>
            <w:r>
              <w:rPr>
                <w:i/>
                <w:color w:val="FFFFFF" w:themeColor="background1"/>
              </w:rPr>
              <w:t>Колёса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выровнены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alignment of the hills shows a northward drift. — </w:t>
            </w:r>
            <w:r>
              <w:rPr>
                <w:i/>
                <w:color w:val="FFFFFF" w:themeColor="background1"/>
              </w:rPr>
              <w:t>Линия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холмов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смещается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северу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WITHSTAND </w:t>
            </w:r>
            <w:bookmarkStart w:id="6" w:name="_GoBack"/>
            <w:r>
              <w:rPr>
                <w:b/>
                <w:color w:val="FFFFFF" w:themeColor="background1"/>
                <w:highlight w:val="black"/>
                <w:lang w:val="en-US"/>
              </w:rPr>
              <w:t>**</w:t>
            </w:r>
            <w:bookmarkEnd w:id="6"/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wɪð'stænd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WITHSTOOD {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визстУд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WITHSTOOD</w:t>
            </w:r>
          </w:p>
          <w:p w:rsidR="007F012B" w:rsidRDefault="007F012B" w:rsidP="007F012B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устоять (перед чем-л.), выдержать (что-л.); противостоять, не поддаваться (чему-л.), сопротивляться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competition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выдержать конкуренцию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withstand a siege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выдержать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осаду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overload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перегрузки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pressure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выдерживать давление</w:t>
            </w:r>
          </w:p>
          <w:p w:rsidR="007F012B" w:rsidRDefault="007F012B" w:rsidP="007F012B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withstand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force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противостоять силе, выстоять</w:t>
            </w:r>
          </w:p>
          <w:p w:rsidR="007F012B" w:rsidRDefault="007F012B" w:rsidP="007F012B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переносить, выносить</w:t>
            </w:r>
          </w:p>
          <w:p w:rsidR="007F012B" w:rsidRDefault="007F012B" w:rsidP="007F01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It's possible that he's been trained to withstand torture. - </w:t>
            </w:r>
            <w:r>
              <w:rPr>
                <w:i/>
                <w:color w:val="FFFFFF" w:themeColor="background1"/>
                <w:highlight w:val="black"/>
              </w:rPr>
              <w:t>Возможно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F012B" w:rsidRDefault="007F012B" w:rsidP="007F012B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teacher who trained green berets and navy seals... to withstand extreme pain and torture. - </w:t>
            </w:r>
            <w:r>
              <w:rPr>
                <w:i/>
                <w:color w:val="FFFFFF" w:themeColor="background1"/>
                <w:highlight w:val="black"/>
              </w:rPr>
              <w:t>Учитель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который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тренировал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зеленых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беретов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"</w:t>
            </w:r>
            <w:r>
              <w:rPr>
                <w:i/>
                <w:color w:val="FFFFFF" w:themeColor="background1"/>
                <w:highlight w:val="black"/>
              </w:rPr>
              <w:t>морских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котиков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", </w:t>
            </w:r>
            <w:r>
              <w:rPr>
                <w:i/>
                <w:color w:val="FFFFFF" w:themeColor="background1"/>
                <w:highlight w:val="black"/>
              </w:rPr>
              <w:t>переносить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адскую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боль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пытки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51A8B" w:rsidRPr="007F012B" w:rsidRDefault="00C51A8B" w:rsidP="00542ABF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</w:tc>
      </w:tr>
      <w:tr w:rsidR="00F02F15" w:rsidRPr="00673355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7F012B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</w:tc>
      </w:tr>
    </w:tbl>
    <w:p w:rsidR="002B0B0F" w:rsidRPr="007F012B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2B0B0F" w:rsidRPr="007F012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A0849"/>
    <w:multiLevelType w:val="hybridMultilevel"/>
    <w:tmpl w:val="EE060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47285"/>
    <w:multiLevelType w:val="hybridMultilevel"/>
    <w:tmpl w:val="43B03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6105F"/>
    <w:multiLevelType w:val="hybridMultilevel"/>
    <w:tmpl w:val="92D4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3DD6"/>
    <w:multiLevelType w:val="hybridMultilevel"/>
    <w:tmpl w:val="0B14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4150F"/>
    <w:multiLevelType w:val="hybridMultilevel"/>
    <w:tmpl w:val="DD6A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97FC5"/>
    <w:multiLevelType w:val="hybridMultilevel"/>
    <w:tmpl w:val="05282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B69CF"/>
    <w:multiLevelType w:val="hybridMultilevel"/>
    <w:tmpl w:val="011CD548"/>
    <w:lvl w:ilvl="0" w:tplc="5C78CB7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41DBF"/>
    <w:multiLevelType w:val="hybridMultilevel"/>
    <w:tmpl w:val="86527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8605A"/>
    <w:multiLevelType w:val="hybridMultilevel"/>
    <w:tmpl w:val="2FAAD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425CA"/>
    <w:multiLevelType w:val="hybridMultilevel"/>
    <w:tmpl w:val="C8261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7BDF"/>
    <w:multiLevelType w:val="hybridMultilevel"/>
    <w:tmpl w:val="59E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C565A"/>
    <w:multiLevelType w:val="hybridMultilevel"/>
    <w:tmpl w:val="299A3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77F1C"/>
    <w:multiLevelType w:val="hybridMultilevel"/>
    <w:tmpl w:val="994A5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2C5B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F3103"/>
    <w:multiLevelType w:val="hybridMultilevel"/>
    <w:tmpl w:val="D58E4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86666"/>
    <w:multiLevelType w:val="hybridMultilevel"/>
    <w:tmpl w:val="43F22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A5B02"/>
    <w:multiLevelType w:val="hybridMultilevel"/>
    <w:tmpl w:val="45EE2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57B42"/>
    <w:multiLevelType w:val="hybridMultilevel"/>
    <w:tmpl w:val="A1E43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34FEC"/>
    <w:multiLevelType w:val="hybridMultilevel"/>
    <w:tmpl w:val="DFE6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890A8A"/>
    <w:multiLevelType w:val="hybridMultilevel"/>
    <w:tmpl w:val="010A2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75195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8391D"/>
    <w:multiLevelType w:val="hybridMultilevel"/>
    <w:tmpl w:val="88C448FE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95D21"/>
    <w:multiLevelType w:val="hybridMultilevel"/>
    <w:tmpl w:val="2DFEC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0C1030"/>
    <w:multiLevelType w:val="hybridMultilevel"/>
    <w:tmpl w:val="49B06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55000"/>
    <w:multiLevelType w:val="hybridMultilevel"/>
    <w:tmpl w:val="0762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42D18"/>
    <w:multiLevelType w:val="hybridMultilevel"/>
    <w:tmpl w:val="80969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6126F5"/>
    <w:multiLevelType w:val="hybridMultilevel"/>
    <w:tmpl w:val="665C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C47ACF"/>
    <w:multiLevelType w:val="hybridMultilevel"/>
    <w:tmpl w:val="3336E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4D01EE"/>
    <w:multiLevelType w:val="hybridMultilevel"/>
    <w:tmpl w:val="99CC9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8F06F6"/>
    <w:multiLevelType w:val="hybridMultilevel"/>
    <w:tmpl w:val="9716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8A98C">
      <w:numFmt w:val="bullet"/>
      <w:lvlText w:val="–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E727ED"/>
    <w:multiLevelType w:val="hybridMultilevel"/>
    <w:tmpl w:val="E272E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0D4984"/>
    <w:multiLevelType w:val="hybridMultilevel"/>
    <w:tmpl w:val="27542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CA108B"/>
    <w:multiLevelType w:val="hybridMultilevel"/>
    <w:tmpl w:val="B8227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5C1D25"/>
    <w:multiLevelType w:val="hybridMultilevel"/>
    <w:tmpl w:val="A1606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CC29B4"/>
    <w:multiLevelType w:val="hybridMultilevel"/>
    <w:tmpl w:val="560A2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6E7FAC"/>
    <w:multiLevelType w:val="hybridMultilevel"/>
    <w:tmpl w:val="86B2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811D54"/>
    <w:multiLevelType w:val="hybridMultilevel"/>
    <w:tmpl w:val="5A3C0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3C738D"/>
    <w:multiLevelType w:val="hybridMultilevel"/>
    <w:tmpl w:val="5A56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5D404E"/>
    <w:multiLevelType w:val="hybridMultilevel"/>
    <w:tmpl w:val="708059AA"/>
    <w:lvl w:ilvl="0" w:tplc="F9E43566">
      <w:start w:val="1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BF1AD8"/>
    <w:multiLevelType w:val="hybridMultilevel"/>
    <w:tmpl w:val="EA84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BE752E"/>
    <w:multiLevelType w:val="hybridMultilevel"/>
    <w:tmpl w:val="8B000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9766D42"/>
    <w:multiLevelType w:val="hybridMultilevel"/>
    <w:tmpl w:val="B016E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5B64F7"/>
    <w:multiLevelType w:val="hybridMultilevel"/>
    <w:tmpl w:val="27180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F67208"/>
    <w:multiLevelType w:val="hybridMultilevel"/>
    <w:tmpl w:val="D1E2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8"/>
  </w:num>
  <w:num w:numId="4">
    <w:abstractNumId w:val="29"/>
  </w:num>
  <w:num w:numId="5">
    <w:abstractNumId w:val="2"/>
  </w:num>
  <w:num w:numId="6">
    <w:abstractNumId w:val="19"/>
  </w:num>
  <w:num w:numId="7">
    <w:abstractNumId w:val="27"/>
  </w:num>
  <w:num w:numId="8">
    <w:abstractNumId w:val="52"/>
  </w:num>
  <w:num w:numId="9">
    <w:abstractNumId w:val="38"/>
  </w:num>
  <w:num w:numId="10">
    <w:abstractNumId w:val="21"/>
  </w:num>
  <w:num w:numId="11">
    <w:abstractNumId w:val="23"/>
  </w:num>
  <w:num w:numId="12">
    <w:abstractNumId w:val="8"/>
  </w:num>
  <w:num w:numId="13">
    <w:abstractNumId w:val="30"/>
  </w:num>
  <w:num w:numId="14">
    <w:abstractNumId w:val="18"/>
  </w:num>
  <w:num w:numId="15">
    <w:abstractNumId w:val="3"/>
  </w:num>
  <w:num w:numId="16">
    <w:abstractNumId w:val="15"/>
  </w:num>
  <w:num w:numId="17">
    <w:abstractNumId w:val="14"/>
  </w:num>
  <w:num w:numId="18">
    <w:abstractNumId w:val="28"/>
  </w:num>
  <w:num w:numId="19">
    <w:abstractNumId w:val="5"/>
  </w:num>
  <w:num w:numId="20">
    <w:abstractNumId w:val="44"/>
  </w:num>
  <w:num w:numId="21">
    <w:abstractNumId w:val="25"/>
  </w:num>
  <w:num w:numId="22">
    <w:abstractNumId w:val="38"/>
  </w:num>
  <w:num w:numId="23">
    <w:abstractNumId w:val="24"/>
  </w:num>
  <w:num w:numId="24">
    <w:abstractNumId w:val="17"/>
  </w:num>
  <w:num w:numId="25">
    <w:abstractNumId w:val="54"/>
  </w:num>
  <w:num w:numId="26">
    <w:abstractNumId w:val="36"/>
  </w:num>
  <w:num w:numId="27">
    <w:abstractNumId w:val="45"/>
  </w:num>
  <w:num w:numId="28">
    <w:abstractNumId w:val="58"/>
  </w:num>
  <w:num w:numId="29">
    <w:abstractNumId w:val="39"/>
  </w:num>
  <w:num w:numId="30">
    <w:abstractNumId w:val="35"/>
  </w:num>
  <w:num w:numId="31">
    <w:abstractNumId w:val="32"/>
  </w:num>
  <w:num w:numId="32">
    <w:abstractNumId w:val="59"/>
  </w:num>
  <w:num w:numId="33">
    <w:abstractNumId w:val="13"/>
  </w:num>
  <w:num w:numId="34">
    <w:abstractNumId w:val="57"/>
  </w:num>
  <w:num w:numId="35">
    <w:abstractNumId w:val="33"/>
  </w:num>
  <w:num w:numId="36">
    <w:abstractNumId w:val="55"/>
  </w:num>
  <w:num w:numId="37">
    <w:abstractNumId w:val="46"/>
  </w:num>
  <w:num w:numId="38">
    <w:abstractNumId w:val="43"/>
  </w:num>
  <w:num w:numId="39">
    <w:abstractNumId w:val="34"/>
  </w:num>
  <w:num w:numId="40">
    <w:abstractNumId w:val="50"/>
  </w:num>
  <w:num w:numId="41">
    <w:abstractNumId w:val="6"/>
  </w:num>
  <w:num w:numId="42">
    <w:abstractNumId w:val="10"/>
  </w:num>
  <w:num w:numId="43">
    <w:abstractNumId w:val="42"/>
  </w:num>
  <w:num w:numId="44">
    <w:abstractNumId w:val="47"/>
  </w:num>
  <w:num w:numId="45">
    <w:abstractNumId w:val="41"/>
  </w:num>
  <w:num w:numId="46">
    <w:abstractNumId w:val="53"/>
  </w:num>
  <w:num w:numId="47">
    <w:abstractNumId w:val="48"/>
  </w:num>
  <w:num w:numId="48">
    <w:abstractNumId w:val="11"/>
  </w:num>
  <w:num w:numId="49">
    <w:abstractNumId w:val="1"/>
  </w:num>
  <w:num w:numId="50">
    <w:abstractNumId w:val="26"/>
  </w:num>
  <w:num w:numId="51">
    <w:abstractNumId w:val="12"/>
  </w:num>
  <w:num w:numId="52">
    <w:abstractNumId w:val="4"/>
  </w:num>
  <w:num w:numId="53">
    <w:abstractNumId w:val="16"/>
  </w:num>
  <w:num w:numId="54">
    <w:abstractNumId w:val="40"/>
  </w:num>
  <w:num w:numId="55">
    <w:abstractNumId w:val="20"/>
  </w:num>
  <w:num w:numId="56">
    <w:abstractNumId w:val="37"/>
  </w:num>
  <w:num w:numId="57">
    <w:abstractNumId w:val="7"/>
  </w:num>
  <w:num w:numId="58">
    <w:abstractNumId w:val="56"/>
  </w:num>
  <w:num w:numId="59">
    <w:abstractNumId w:val="49"/>
  </w:num>
  <w:num w:numId="60">
    <w:abstractNumId w:val="31"/>
  </w:num>
  <w:num w:numId="61">
    <w:abstractNumId w:val="17"/>
  </w:num>
  <w:num w:numId="62">
    <w:abstractNumId w:val="51"/>
  </w:num>
  <w:num w:numId="63">
    <w:abstractNumId w:val="2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355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087D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42F9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7F3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CC1B2-F225-4A3F-AD9E-E8DA765A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32</Pages>
  <Words>3520</Words>
  <Characters>20066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13</cp:revision>
  <dcterms:created xsi:type="dcterms:W3CDTF">2022-01-30T07:44:00Z</dcterms:created>
  <dcterms:modified xsi:type="dcterms:W3CDTF">2022-02-25T18:43:00Z</dcterms:modified>
</cp:coreProperties>
</file>